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8B5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\picturechapterr</w:t>
      </w:r>
      <w:r w:rsidRPr="00155E3E">
        <w:rPr>
          <w:rFonts w:ascii="Fira Code" w:hAnsi="Fira Code" w:cs="Fira Code"/>
          <w:color w:val="D4D4D4"/>
          <w:sz w:val="21"/>
          <w:szCs w:val="21"/>
          <w:lang w:val="en-US" w:eastAsia="en-US"/>
        </w:rPr>
        <w:t xml:space="preserve">{Introduction} </w:t>
      </w:r>
      <w:r w:rsidRPr="00155E3E">
        <w:rPr>
          <w:rFonts w:ascii="Fira Code" w:hAnsi="Fira Code" w:cs="Fira Code"/>
          <w:color w:val="C586C0"/>
          <w:sz w:val="21"/>
          <w:szCs w:val="21"/>
          <w:lang w:val="en-US" w:eastAsia="en-US"/>
        </w:rPr>
        <w:t>\label</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ch-1</w:t>
      </w:r>
      <w:r w:rsidRPr="00155E3E">
        <w:rPr>
          <w:rFonts w:ascii="Fira Code" w:hAnsi="Fira Code" w:cs="Fira Code"/>
          <w:color w:val="D4D4D4"/>
          <w:sz w:val="21"/>
          <w:szCs w:val="21"/>
          <w:lang w:val="en-US" w:eastAsia="en-US"/>
        </w:rPr>
        <w:t>}</w:t>
      </w:r>
    </w:p>
    <w:p w14:paraId="793CFA11"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p>
    <w:p w14:paraId="3352553D"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w:t>
      </w:r>
    </w:p>
    <w:p w14:paraId="789CD0C2"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\begin</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center</w:t>
      </w:r>
      <w:r w:rsidRPr="00155E3E">
        <w:rPr>
          <w:rFonts w:ascii="Fira Code" w:hAnsi="Fira Code" w:cs="Fira Code"/>
          <w:color w:val="D4D4D4"/>
          <w:sz w:val="21"/>
          <w:szCs w:val="21"/>
          <w:lang w:val="en-US" w:eastAsia="en-US"/>
        </w:rPr>
        <w:t>}</w:t>
      </w:r>
    </w:p>
    <w:p w14:paraId="3301AD3F"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\vspace</w:t>
      </w:r>
      <w:r w:rsidRPr="00155E3E">
        <w:rPr>
          <w:rFonts w:ascii="Fira Code" w:hAnsi="Fira Code" w:cs="Fira Code"/>
          <w:color w:val="D4D4D4"/>
          <w:sz w:val="21"/>
          <w:szCs w:val="21"/>
          <w:lang w:val="en-US" w:eastAsia="en-US"/>
        </w:rPr>
        <w:t>*{0.5cm}</w:t>
      </w:r>
    </w:p>
    <w:p w14:paraId="62600CA5"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\includegraphics</w:t>
      </w:r>
      <w:r w:rsidRPr="00155E3E">
        <w:rPr>
          <w:rFonts w:ascii="Fira Code" w:hAnsi="Fira Code" w:cs="Fira Code"/>
          <w:color w:val="D4D4D4"/>
          <w:sz w:val="21"/>
          <w:szCs w:val="21"/>
          <w:lang w:val="en-US" w:eastAsia="en-US"/>
        </w:rPr>
        <w:t>[]{Chapter.1/Figures/ch1.png}</w:t>
      </w:r>
    </w:p>
    <w:p w14:paraId="19D2101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\vspace</w:t>
      </w:r>
      <w:r w:rsidRPr="00155E3E">
        <w:rPr>
          <w:rFonts w:ascii="Fira Code" w:hAnsi="Fira Code" w:cs="Fira Code"/>
          <w:color w:val="D4D4D4"/>
          <w:sz w:val="21"/>
          <w:szCs w:val="21"/>
          <w:lang w:val="en-US" w:eastAsia="en-US"/>
        </w:rPr>
        <w:t>{0.25cm}</w:t>
      </w:r>
    </w:p>
    <w:p w14:paraId="2ABF8597"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\end</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center</w:t>
      </w:r>
      <w:r w:rsidRPr="00155E3E">
        <w:rPr>
          <w:rFonts w:ascii="Fira Code" w:hAnsi="Fira Code" w:cs="Fira Code"/>
          <w:color w:val="D4D4D4"/>
          <w:sz w:val="21"/>
          <w:szCs w:val="21"/>
          <w:lang w:val="en-US" w:eastAsia="en-US"/>
        </w:rPr>
        <w:t>}</w:t>
      </w:r>
    </w:p>
    <w:p w14:paraId="1074BFC9"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w:t>
      </w:r>
    </w:p>
    <w:p w14:paraId="69EE31E5"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p>
    <w:p w14:paraId="71FD2103"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\begin</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flushleft</w:t>
      </w:r>
      <w:r w:rsidRPr="00155E3E">
        <w:rPr>
          <w:rFonts w:ascii="Fira Code" w:hAnsi="Fira Code" w:cs="Fira Code"/>
          <w:color w:val="D4D4D4"/>
          <w:sz w:val="21"/>
          <w:szCs w:val="21"/>
          <w:lang w:val="en-US" w:eastAsia="en-US"/>
        </w:rPr>
        <w:t>}</w:t>
      </w:r>
    </w:p>
    <w:p w14:paraId="16E875D7"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\vspace</w:t>
      </w:r>
      <w:r w:rsidRPr="00155E3E">
        <w:rPr>
          <w:rFonts w:ascii="Fira Code" w:hAnsi="Fira Code" w:cs="Fira Code"/>
          <w:color w:val="D4D4D4"/>
          <w:sz w:val="21"/>
          <w:szCs w:val="21"/>
          <w:lang w:val="en-US" w:eastAsia="en-US"/>
        </w:rPr>
        <w:t>*{</w:t>
      </w:r>
      <w:r w:rsidRPr="00155E3E">
        <w:rPr>
          <w:rFonts w:ascii="Fira Code" w:hAnsi="Fira Code" w:cs="Fira Code"/>
          <w:color w:val="DCDCAA"/>
          <w:sz w:val="21"/>
          <w:szCs w:val="21"/>
          <w:lang w:val="en-US" w:eastAsia="en-US"/>
        </w:rPr>
        <w:t>\fill</w:t>
      </w:r>
      <w:r w:rsidRPr="00155E3E">
        <w:rPr>
          <w:rFonts w:ascii="Fira Code" w:hAnsi="Fira Code" w:cs="Fira Code"/>
          <w:color w:val="D4D4D4"/>
          <w:sz w:val="21"/>
          <w:szCs w:val="21"/>
          <w:lang w:val="en-US" w:eastAsia="en-US"/>
        </w:rPr>
        <w:t>}</w:t>
      </w:r>
    </w:p>
    <w:p w14:paraId="6EFD756C"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\rule</w:t>
      </w:r>
      <w:r w:rsidRPr="00155E3E">
        <w:rPr>
          <w:rFonts w:ascii="Fira Code" w:hAnsi="Fira Code" w:cs="Fira Code"/>
          <w:color w:val="D4D4D4"/>
          <w:sz w:val="21"/>
          <w:szCs w:val="21"/>
          <w:lang w:val="en-US" w:eastAsia="en-US"/>
        </w:rPr>
        <w:t>{</w:t>
      </w:r>
      <w:r w:rsidRPr="00155E3E">
        <w:rPr>
          <w:rFonts w:ascii="Fira Code" w:hAnsi="Fira Code" w:cs="Fira Code"/>
          <w:color w:val="DCDCAA"/>
          <w:sz w:val="21"/>
          <w:szCs w:val="21"/>
          <w:lang w:val="en-US" w:eastAsia="en-US"/>
        </w:rPr>
        <w:t>\textwidth</w:t>
      </w:r>
      <w:r w:rsidRPr="00155E3E">
        <w:rPr>
          <w:rFonts w:ascii="Fira Code" w:hAnsi="Fira Code" w:cs="Fira Code"/>
          <w:color w:val="D4D4D4"/>
          <w:sz w:val="21"/>
          <w:szCs w:val="21"/>
          <w:lang w:val="en-US" w:eastAsia="en-US"/>
        </w:rPr>
        <w:t>}{1pt}</w:t>
      </w:r>
      <w:r w:rsidRPr="00155E3E">
        <w:rPr>
          <w:rFonts w:ascii="Fira Code" w:hAnsi="Fira Code" w:cs="Fira Code"/>
          <w:color w:val="C586C0"/>
          <w:sz w:val="21"/>
          <w:szCs w:val="21"/>
          <w:lang w:val="en-US" w:eastAsia="en-US"/>
        </w:rPr>
        <w:t>\\</w:t>
      </w:r>
      <w:r w:rsidRPr="00155E3E">
        <w:rPr>
          <w:rFonts w:ascii="Fira Code" w:hAnsi="Fira Code" w:cs="Fira Code"/>
          <w:color w:val="D4D4D4"/>
          <w:sz w:val="21"/>
          <w:szCs w:val="21"/>
          <w:lang w:val="en-US" w:eastAsia="en-US"/>
        </w:rPr>
        <w:t>[0cm]</w:t>
      </w:r>
    </w:p>
    <w:p w14:paraId="0C8E928B"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This chapter includes parts of the following publication:</w:t>
      </w:r>
      <w:r w:rsidRPr="00155E3E">
        <w:rPr>
          <w:rFonts w:ascii="Fira Code" w:hAnsi="Fira Code" w:cs="Fira Code"/>
          <w:color w:val="C586C0"/>
          <w:sz w:val="21"/>
          <w:szCs w:val="21"/>
          <w:lang w:val="en-US" w:eastAsia="en-US"/>
        </w:rPr>
        <w:t>\\</w:t>
      </w:r>
    </w:p>
    <w:p w14:paraId="54989DF6"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\textbf</w:t>
      </w:r>
      <w:r w:rsidRPr="00155E3E">
        <w:rPr>
          <w:rFonts w:ascii="Fira Code" w:hAnsi="Fira Code" w:cs="Fira Code"/>
          <w:color w:val="D4D4D4"/>
          <w:sz w:val="21"/>
          <w:szCs w:val="21"/>
          <w:lang w:val="en-US" w:eastAsia="en-US"/>
        </w:rPr>
        <w:t>{</w:t>
      </w:r>
      <w:r w:rsidRPr="00155E3E">
        <w:rPr>
          <w:rFonts w:ascii="Fira Code" w:hAnsi="Fira Code" w:cs="Fira Code"/>
          <w:color w:val="569CD6"/>
          <w:sz w:val="21"/>
          <w:szCs w:val="21"/>
          <w:lang w:val="en-US" w:eastAsia="en-US"/>
        </w:rPr>
        <w:t>A perspective towards mass-spectrometry-based de novo sequencing of endogenous antibodies</w:t>
      </w:r>
      <w:r w:rsidRPr="00155E3E">
        <w:rPr>
          <w:rFonts w:ascii="Fira Code" w:hAnsi="Fira Code" w:cs="Fira Code"/>
          <w:color w:val="D4D4D4"/>
          <w:sz w:val="21"/>
          <w:szCs w:val="21"/>
          <w:lang w:val="en-US" w:eastAsia="en-US"/>
        </w:rPr>
        <w:t>}</w:t>
      </w:r>
      <w:r w:rsidRPr="00155E3E">
        <w:rPr>
          <w:rFonts w:ascii="Fira Code" w:hAnsi="Fira Code" w:cs="Fira Code"/>
          <w:color w:val="C586C0"/>
          <w:sz w:val="21"/>
          <w:szCs w:val="21"/>
          <w:lang w:val="en-US" w:eastAsia="en-US"/>
        </w:rPr>
        <w:t>\\</w:t>
      </w:r>
    </w:p>
    <w:p w14:paraId="7DF0BA6F"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\footnotesize</w:t>
      </w:r>
    </w:p>
    <w:p w14:paraId="172D2CE3"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\vspace</w:t>
      </w:r>
      <w:r w:rsidRPr="00155E3E">
        <w:rPr>
          <w:rFonts w:ascii="Fira Code" w:hAnsi="Fira Code" w:cs="Fira Code"/>
          <w:color w:val="D4D4D4"/>
          <w:sz w:val="21"/>
          <w:szCs w:val="21"/>
          <w:lang w:val="en-US" w:eastAsia="en-US"/>
        </w:rPr>
        <w:t>{0.3cm}</w:t>
      </w:r>
    </w:p>
    <w:p w14:paraId="3B1FBDFB" w14:textId="3ACE602C"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Sebastiaan C. de Graaf</w:t>
      </w:r>
      <w:ins w:id="0" w:author="Graaf, S.C. de (Bastiaan)" w:date="2023-03-24T15:12:00Z">
        <w:r w:rsidR="00BC005F">
          <w:rPr>
            <w:rFonts w:ascii="Fira Code" w:hAnsi="Fira Code" w:cs="Fira Code"/>
            <w:color w:val="D4D4D4"/>
            <w:sz w:val="21"/>
            <w:szCs w:val="21"/>
            <w:lang w:val="en-US" w:eastAsia="en-US"/>
          </w:rPr>
          <w:t>*</w:t>
        </w:r>
      </w:ins>
      <w:r w:rsidRPr="00155E3E">
        <w:rPr>
          <w:rFonts w:ascii="Fira Code" w:hAnsi="Fira Code" w:cs="Fira Code"/>
          <w:color w:val="D4D4D4"/>
          <w:sz w:val="21"/>
          <w:szCs w:val="21"/>
          <w:lang w:val="en-US" w:eastAsia="en-US"/>
        </w:rPr>
        <w:t>, Max Hoek</w:t>
      </w:r>
      <w:ins w:id="1" w:author="Graaf, S.C. de (Bastiaan)" w:date="2023-03-24T15:12:00Z">
        <w:r w:rsidR="00BC005F">
          <w:rPr>
            <w:rFonts w:ascii="Fira Code" w:hAnsi="Fira Code" w:cs="Fira Code"/>
            <w:color w:val="D4D4D4"/>
            <w:sz w:val="21"/>
            <w:szCs w:val="21"/>
            <w:lang w:val="en-US" w:eastAsia="en-US"/>
          </w:rPr>
          <w:t>*</w:t>
        </w:r>
      </w:ins>
      <w:r w:rsidRPr="00155E3E">
        <w:rPr>
          <w:rFonts w:ascii="Fira Code" w:hAnsi="Fira Code" w:cs="Fira Code"/>
          <w:color w:val="D4D4D4"/>
          <w:sz w:val="21"/>
          <w:szCs w:val="21"/>
          <w:lang w:val="en-US" w:eastAsia="en-US"/>
        </w:rPr>
        <w:t xml:space="preserve">, Sem Tamara and Albert J.R. Heck </w:t>
      </w:r>
      <w:r w:rsidRPr="00155E3E">
        <w:rPr>
          <w:rFonts w:ascii="Fira Code" w:hAnsi="Fira Code" w:cs="Fira Code"/>
          <w:color w:val="C586C0"/>
          <w:sz w:val="21"/>
          <w:szCs w:val="21"/>
          <w:lang w:val="en-US" w:eastAsia="en-US"/>
        </w:rPr>
        <w:t>\\</w:t>
      </w:r>
    </w:p>
    <w:p w14:paraId="4BC824E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6A9955"/>
          <w:sz w:val="21"/>
          <w:szCs w:val="21"/>
          <w:lang w:val="en-US" w:eastAsia="en-US"/>
        </w:rPr>
        <w:t>%%\vspace{0.3cm}</w:t>
      </w:r>
    </w:p>
    <w:p w14:paraId="583C2F72" w14:textId="060DD2D2" w:rsidR="00155E3E" w:rsidRDefault="00155E3E" w:rsidP="00155E3E">
      <w:pPr>
        <w:shd w:val="clear" w:color="auto" w:fill="1E1E1E"/>
        <w:spacing w:line="285" w:lineRule="atLeast"/>
        <w:rPr>
          <w:ins w:id="2" w:author="Graaf, S.C. de (Bastiaan)" w:date="2023-03-24T15:14:00Z"/>
          <w:rFonts w:ascii="Fira Code" w:hAnsi="Fira Code" w:cs="Fira Code"/>
          <w:color w:val="C586C0"/>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\textbf</w:t>
      </w:r>
      <w:r w:rsidRPr="00155E3E">
        <w:rPr>
          <w:rFonts w:ascii="Fira Code" w:hAnsi="Fira Code" w:cs="Fira Code"/>
          <w:color w:val="D4D4D4"/>
          <w:sz w:val="21"/>
          <w:szCs w:val="21"/>
          <w:lang w:val="en-US" w:eastAsia="en-US"/>
        </w:rPr>
        <w:t>{</w:t>
      </w:r>
      <w:del w:id="3" w:author="Graaf, S.C. de (Bastiaan)" w:date="2023-03-16T13:22:00Z">
        <w:r w:rsidRPr="00155E3E" w:rsidDel="007E313D">
          <w:rPr>
            <w:rFonts w:ascii="Fira Code" w:hAnsi="Fira Code" w:cs="Fira Code"/>
            <w:color w:val="DCDCAA"/>
            <w:sz w:val="21"/>
            <w:szCs w:val="21"/>
            <w:lang w:val="en-US" w:eastAsia="en-US"/>
          </w:rPr>
          <w:delText>\</w:delText>
        </w:r>
      </w:del>
      <w:r w:rsidR="00105923" w:rsidRPr="00105923">
        <w:rPr>
          <w:rFonts w:ascii="Fira Code" w:hAnsi="Fira Code" w:cs="Fira Code"/>
          <w:color w:val="DCDCAA"/>
          <w:sz w:val="21"/>
          <w:szCs w:val="21"/>
          <w:lang w:val="en-US" w:eastAsia="en-US"/>
        </w:rPr>
        <w:t>\emph{</w:t>
      </w:r>
      <w:r w:rsidRPr="00155E3E">
        <w:rPr>
          <w:rFonts w:ascii="Fira Code" w:hAnsi="Fira Code" w:cs="Fira Code"/>
          <w:color w:val="569CD6"/>
          <w:sz w:val="21"/>
          <w:szCs w:val="21"/>
          <w:lang w:val="en-US" w:eastAsia="en-US"/>
        </w:rPr>
        <w:t>mAbs}</w:t>
      </w:r>
      <w:r w:rsidRPr="00155E3E">
        <w:rPr>
          <w:rFonts w:ascii="Fira Code" w:hAnsi="Fira Code" w:cs="Fira Code"/>
          <w:color w:val="D4D4D4"/>
          <w:sz w:val="21"/>
          <w:szCs w:val="21"/>
          <w:lang w:val="en-US" w:eastAsia="en-US"/>
        </w:rPr>
        <w:t xml:space="preserve">} (2021), 14:1, 2079449, DOI: 10.1080/19420862.2022.2079449 </w:t>
      </w:r>
      <w:del w:id="4" w:author="Graaf, S.C. de (Bastiaan)" w:date="2023-03-16T13:22:00Z">
        <w:r w:rsidRPr="00155E3E" w:rsidDel="007E313D">
          <w:rPr>
            <w:rFonts w:ascii="Fira Code" w:hAnsi="Fira Code" w:cs="Fira Code"/>
            <w:color w:val="DCDCAA"/>
            <w:sz w:val="21"/>
            <w:szCs w:val="21"/>
            <w:lang w:val="en-US" w:eastAsia="en-US"/>
          </w:rPr>
          <w:delText>\</w:delText>
        </w:r>
      </w:del>
      <w:r w:rsidR="00105923">
        <w:rPr>
          <w:rFonts w:ascii="Fira Code" w:hAnsi="Fira Code" w:cs="Fira Code"/>
          <w:color w:val="DCDCAA"/>
          <w:sz w:val="21"/>
          <w:szCs w:val="21"/>
          <w:lang w:val="en-US" w:eastAsia="en-US"/>
        </w:rPr>
        <w:t>\emph{</w:t>
      </w:r>
      <w:ins w:id="5" w:author="Graaf, S.C. de (Bastiaan)" w:date="2023-03-16T00:07:00Z">
        <w:r w:rsidR="00DC1750" w:rsidRPr="00155E3E">
          <w:rPr>
            <w:rFonts w:ascii="Fira Code" w:hAnsi="Fira Code" w:cs="Fira Code"/>
            <w:i/>
            <w:iCs/>
            <w:color w:val="D4D4D4"/>
            <w:sz w:val="21"/>
            <w:szCs w:val="21"/>
            <w:lang w:val="en-US" w:eastAsia="en-US"/>
          </w:rPr>
          <w:t>R</w:t>
        </w:r>
      </w:ins>
      <w:del w:id="6" w:author="Graaf, S.C. de (Bastiaan)" w:date="2023-03-16T00:07:00Z">
        <w:r w:rsidRPr="00155E3E" w:rsidDel="00DC1750">
          <w:rPr>
            <w:rFonts w:ascii="Fira Code" w:hAnsi="Fira Code" w:cs="Fira Code"/>
            <w:iCs/>
            <w:color w:val="D4D4D4"/>
            <w:sz w:val="21"/>
            <w:szCs w:val="21"/>
            <w:lang w:val="en-US" w:eastAsia="en-US"/>
          </w:rPr>
          <w:delText>R</w:delText>
        </w:r>
      </w:del>
      <w:ins w:id="7" w:author="Graaf, S.C. de (Bastiaan)" w:date="2023-03-16T00:07:00Z">
        <w:r w:rsidR="00DC1750" w:rsidRPr="00155E3E">
          <w:rPr>
            <w:rFonts w:ascii="Fira Code" w:hAnsi="Fira Code" w:cs="Fira Code"/>
            <w:i/>
            <w:iCs/>
            <w:color w:val="D4D4D4"/>
            <w:sz w:val="21"/>
            <w:szCs w:val="21"/>
            <w:lang w:val="en-US" w:eastAsia="en-US"/>
          </w:rPr>
          <w:t>e</w:t>
        </w:r>
      </w:ins>
      <w:del w:id="8" w:author="Graaf, S.C. de (Bastiaan)" w:date="2023-03-16T00:07:00Z">
        <w:r w:rsidRPr="00155E3E" w:rsidDel="00DC1750">
          <w:rPr>
            <w:rFonts w:ascii="Fira Code" w:hAnsi="Fira Code" w:cs="Fira Code"/>
            <w:iCs/>
            <w:color w:val="D4D4D4"/>
            <w:sz w:val="21"/>
            <w:szCs w:val="21"/>
            <w:lang w:val="en-US" w:eastAsia="en-US"/>
          </w:rPr>
          <w:delText>e</w:delText>
        </w:r>
      </w:del>
      <w:ins w:id="9" w:author="Graaf, S.C. de (Bastiaan)" w:date="2023-03-16T00:07:00Z">
        <w:r w:rsidR="00DC1750" w:rsidRPr="00155E3E">
          <w:rPr>
            <w:rFonts w:ascii="Fira Code" w:hAnsi="Fira Code" w:cs="Fira Code"/>
            <w:i/>
            <w:iCs/>
            <w:color w:val="D4D4D4"/>
            <w:sz w:val="21"/>
            <w:szCs w:val="21"/>
            <w:lang w:val="en-US" w:eastAsia="en-US"/>
          </w:rPr>
          <w:t>v</w:t>
        </w:r>
      </w:ins>
      <w:del w:id="10" w:author="Graaf, S.C. de (Bastiaan)" w:date="2023-03-16T00:07:00Z">
        <w:r w:rsidRPr="00155E3E" w:rsidDel="00DC1750">
          <w:rPr>
            <w:rFonts w:ascii="Fira Code" w:hAnsi="Fira Code" w:cs="Fira Code"/>
            <w:iCs/>
            <w:color w:val="D4D4D4"/>
            <w:sz w:val="21"/>
            <w:szCs w:val="21"/>
            <w:lang w:val="en-US" w:eastAsia="en-US"/>
          </w:rPr>
          <w:delText>v</w:delText>
        </w:r>
      </w:del>
      <w:ins w:id="11" w:author="Graaf, S.C. de (Bastiaan)" w:date="2023-03-16T00:07:00Z">
        <w:r w:rsidR="00DC1750" w:rsidRPr="00155E3E">
          <w:rPr>
            <w:rFonts w:ascii="Fira Code" w:hAnsi="Fira Code" w:cs="Fira Code"/>
            <w:i/>
            <w:iCs/>
            <w:color w:val="D4D4D4"/>
            <w:sz w:val="21"/>
            <w:szCs w:val="21"/>
            <w:lang w:val="en-US" w:eastAsia="en-US"/>
          </w:rPr>
          <w:t>i</w:t>
        </w:r>
      </w:ins>
      <w:del w:id="12" w:author="Graaf, S.C. de (Bastiaan)" w:date="2023-03-16T00:07:00Z">
        <w:r w:rsidRPr="00155E3E" w:rsidDel="00DC1750">
          <w:rPr>
            <w:rFonts w:ascii="Fira Code" w:hAnsi="Fira Code" w:cs="Fira Code"/>
            <w:iCs/>
            <w:color w:val="D4D4D4"/>
            <w:sz w:val="21"/>
            <w:szCs w:val="21"/>
            <w:lang w:val="en-US" w:eastAsia="en-US"/>
          </w:rPr>
          <w:delText>i</w:delText>
        </w:r>
      </w:del>
      <w:ins w:id="13" w:author="Graaf, S.C. de (Bastiaan)" w:date="2023-03-16T00:07:00Z">
        <w:r w:rsidR="00DC1750" w:rsidRPr="00155E3E">
          <w:rPr>
            <w:rFonts w:ascii="Fira Code" w:hAnsi="Fira Code" w:cs="Fira Code"/>
            <w:i/>
            <w:iCs/>
            <w:color w:val="D4D4D4"/>
            <w:sz w:val="21"/>
            <w:szCs w:val="21"/>
            <w:lang w:val="en-US" w:eastAsia="en-US"/>
          </w:rPr>
          <w:t>e</w:t>
        </w:r>
      </w:ins>
      <w:del w:id="14" w:author="Graaf, S.C. de (Bastiaan)" w:date="2023-03-16T00:07:00Z">
        <w:r w:rsidRPr="00155E3E" w:rsidDel="00DC1750">
          <w:rPr>
            <w:rFonts w:ascii="Fira Code" w:hAnsi="Fira Code" w:cs="Fira Code"/>
            <w:iCs/>
            <w:color w:val="D4D4D4"/>
            <w:sz w:val="21"/>
            <w:szCs w:val="21"/>
            <w:lang w:val="en-US" w:eastAsia="en-US"/>
          </w:rPr>
          <w:delText>e</w:delText>
        </w:r>
      </w:del>
      <w:ins w:id="15" w:author="Graaf, S.C. de (Bastiaan)" w:date="2023-03-16T00:07:00Z">
        <w:r w:rsidR="00DC1750" w:rsidRPr="00155E3E">
          <w:rPr>
            <w:rFonts w:ascii="Fira Code" w:hAnsi="Fira Code" w:cs="Fira Code"/>
            <w:i/>
            <w:iCs/>
            <w:color w:val="D4D4D4"/>
            <w:sz w:val="21"/>
            <w:szCs w:val="21"/>
            <w:lang w:val="en-US" w:eastAsia="en-US"/>
          </w:rPr>
          <w:t>w</w:t>
        </w:r>
      </w:ins>
      <w:del w:id="16" w:author="Graaf, S.C. de (Bastiaan)" w:date="2023-03-16T00:07:00Z">
        <w:r w:rsidRPr="00155E3E" w:rsidDel="00DC1750">
          <w:rPr>
            <w:rFonts w:ascii="Fira Code" w:hAnsi="Fira Code" w:cs="Fira Code"/>
            <w:iCs/>
            <w:color w:val="D4D4D4"/>
            <w:sz w:val="21"/>
            <w:szCs w:val="21"/>
            <w:lang w:val="en-US" w:eastAsia="en-US"/>
          </w:rPr>
          <w:delText>w</w:delText>
        </w:r>
      </w:del>
      <w:r w:rsidRPr="00155E3E">
        <w:rPr>
          <w:rFonts w:ascii="Fira Code" w:hAnsi="Fira Code" w:cs="Fira Code"/>
          <w:color w:val="D4D4D4"/>
          <w:sz w:val="21"/>
          <w:szCs w:val="21"/>
          <w:lang w:val="en-US" w:eastAsia="en-US"/>
        </w:rPr>
        <w:t>}</w:t>
      </w:r>
      <w:r w:rsidRPr="00155E3E">
        <w:rPr>
          <w:rFonts w:ascii="Fira Code" w:hAnsi="Fira Code" w:cs="Fira Code"/>
          <w:color w:val="C586C0"/>
          <w:sz w:val="21"/>
          <w:szCs w:val="21"/>
          <w:lang w:val="en-US" w:eastAsia="en-US"/>
        </w:rPr>
        <w:t>\\</w:t>
      </w:r>
    </w:p>
    <w:p w14:paraId="7E94C096" w14:textId="77777777" w:rsidR="00BC005F" w:rsidRPr="007F69C9" w:rsidRDefault="00BC005F" w:rsidP="00BC005F">
      <w:pPr>
        <w:shd w:val="clear" w:color="auto" w:fill="1E1E1E"/>
        <w:spacing w:line="285" w:lineRule="atLeast"/>
        <w:rPr>
          <w:ins w:id="17" w:author="Graaf, S.C. de (Bastiaan)" w:date="2023-03-24T15:14:00Z"/>
          <w:rFonts w:ascii="Fira Code" w:hAnsi="Fira Code" w:cs="Fira Code"/>
          <w:color w:val="D4D4D4"/>
          <w:sz w:val="21"/>
          <w:szCs w:val="21"/>
        </w:rPr>
      </w:pPr>
      <w:ins w:id="18" w:author="Graaf, S.C. de (Bastiaan)" w:date="2023-03-24T15:14:00Z">
        <w:r w:rsidRPr="007F69C9">
          <w:rPr>
            <w:rFonts w:ascii="Fira Code" w:hAnsi="Fira Code" w:cs="Fira Code"/>
            <w:color w:val="D4D4D4"/>
            <w:sz w:val="21"/>
            <w:szCs w:val="21"/>
          </w:rPr>
          <w:t xml:space="preserve">      </w:t>
        </w:r>
        <w:r w:rsidRPr="007F69C9">
          <w:rPr>
            <w:rFonts w:ascii="Fira Code" w:hAnsi="Fira Code" w:cs="Fira Code"/>
            <w:color w:val="6A9955"/>
            <w:sz w:val="21"/>
            <w:szCs w:val="21"/>
          </w:rPr>
          <w:t>%%\footnotesize</w:t>
        </w:r>
      </w:ins>
    </w:p>
    <w:p w14:paraId="2CA3B397" w14:textId="69F14965" w:rsidR="00BC005F" w:rsidRPr="007F69C9" w:rsidRDefault="00BC005F" w:rsidP="00F83608">
      <w:pPr>
        <w:shd w:val="clear" w:color="auto" w:fill="1E1E1E"/>
        <w:spacing w:line="285" w:lineRule="atLeast"/>
        <w:rPr>
          <w:ins w:id="19" w:author="Graaf, S.C. de (Bastiaan)" w:date="2023-03-24T15:14:00Z"/>
          <w:rFonts w:ascii="Fira Code" w:hAnsi="Fira Code" w:cs="Fira Code"/>
          <w:color w:val="D4D4D4"/>
          <w:sz w:val="21"/>
          <w:szCs w:val="21"/>
        </w:rPr>
      </w:pPr>
      <w:ins w:id="20" w:author="Graaf, S.C. de (Bastiaan)" w:date="2023-03-24T15:14:00Z">
        <w:r w:rsidRPr="007F69C9">
          <w:rPr>
            <w:rFonts w:ascii="Fira Code" w:hAnsi="Fira Code" w:cs="Fira Code"/>
            <w:color w:val="D4D4D4"/>
            <w:sz w:val="21"/>
            <w:szCs w:val="21"/>
          </w:rPr>
          <w:t xml:space="preserve">      </w:t>
        </w:r>
        <w:r w:rsidRPr="007F69C9">
          <w:rPr>
            <w:rFonts w:ascii="Fira Code" w:hAnsi="Fira Code" w:cs="Fira Code"/>
            <w:color w:val="DCDCAA"/>
            <w:sz w:val="21"/>
            <w:szCs w:val="21"/>
          </w:rPr>
          <w:t>\vspace</w:t>
        </w:r>
        <w:r w:rsidRPr="007F69C9">
          <w:rPr>
            <w:rFonts w:ascii="Fira Code" w:hAnsi="Fira Code" w:cs="Fira Code"/>
            <w:color w:val="D4D4D4"/>
            <w:sz w:val="21"/>
            <w:szCs w:val="21"/>
          </w:rPr>
          <w:t>{0.3cm}</w:t>
        </w:r>
      </w:ins>
    </w:p>
    <w:p w14:paraId="2C51A3D1" w14:textId="218393D5" w:rsidR="00BC005F" w:rsidRPr="007F69C9" w:rsidRDefault="00BC005F" w:rsidP="00F06A49">
      <w:pPr>
        <w:shd w:val="clear" w:color="auto" w:fill="1E1E1E"/>
        <w:spacing w:line="285" w:lineRule="atLeast"/>
        <w:rPr>
          <w:ins w:id="21" w:author="Graaf, S.C. de (Bastiaan)" w:date="2023-03-24T15:14:00Z"/>
          <w:rFonts w:ascii="Fira Code" w:hAnsi="Fira Code" w:cs="Fira Code"/>
          <w:color w:val="D4D4D4"/>
          <w:sz w:val="21"/>
          <w:szCs w:val="21"/>
        </w:rPr>
      </w:pPr>
      <w:ins w:id="22" w:author="Graaf, S.C. de (Bastiaan)" w:date="2023-03-24T15:14:00Z">
        <w:r w:rsidRPr="007F69C9">
          <w:rPr>
            <w:rFonts w:ascii="Fira Code" w:hAnsi="Fira Code" w:cs="Fira Code"/>
            <w:color w:val="D4D4D4"/>
            <w:sz w:val="21"/>
            <w:szCs w:val="21"/>
          </w:rPr>
          <w:t>         </w:t>
        </w:r>
        <w:r w:rsidRPr="007F69C9">
          <w:rPr>
            <w:rFonts w:ascii="Fira Code" w:hAnsi="Fira Code" w:cs="Fira Code"/>
            <w:color w:val="DCDCAA"/>
            <w:sz w:val="21"/>
            <w:szCs w:val="21"/>
          </w:rPr>
          <w:t>\textsuperscript</w:t>
        </w:r>
        <w:r w:rsidRPr="007F69C9">
          <w:rPr>
            <w:rFonts w:ascii="Fira Code" w:hAnsi="Fira Code" w:cs="Fira Code"/>
            <w:color w:val="D4D4D4"/>
            <w:sz w:val="21"/>
            <w:szCs w:val="21"/>
          </w:rPr>
          <w:t>{*} These authors contributed equally to this work</w:t>
        </w:r>
      </w:ins>
    </w:p>
    <w:p w14:paraId="5B5D78D6" w14:textId="77777777" w:rsidR="00BC005F" w:rsidRPr="00155E3E" w:rsidRDefault="00BC005F" w:rsidP="00155E3E">
      <w:pPr>
        <w:shd w:val="clear" w:color="auto" w:fill="1E1E1E"/>
        <w:spacing w:line="285" w:lineRule="atLeast"/>
        <w:rPr>
          <w:rFonts w:ascii="Fira Code" w:hAnsi="Fira Code" w:cs="Fira Code"/>
          <w:color w:val="D4D4D4"/>
          <w:sz w:val="21"/>
          <w:szCs w:val="21"/>
          <w:lang w:val="en-US" w:eastAsia="en-US"/>
        </w:rPr>
      </w:pPr>
    </w:p>
    <w:p w14:paraId="17F5027B"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\end</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flushleft</w:t>
      </w:r>
      <w:r w:rsidRPr="00155E3E">
        <w:rPr>
          <w:rFonts w:ascii="Fira Code" w:hAnsi="Fira Code" w:cs="Fira Code"/>
          <w:color w:val="D4D4D4"/>
          <w:sz w:val="21"/>
          <w:szCs w:val="21"/>
          <w:lang w:val="en-US" w:eastAsia="en-US"/>
        </w:rPr>
        <w:t>}</w:t>
      </w:r>
    </w:p>
    <w:p w14:paraId="2D6CE8E6"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\newpage</w:t>
      </w:r>
    </w:p>
    <w:p w14:paraId="462F8C95"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p>
    <w:p w14:paraId="2930FF7B"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\thumbforchapter</w:t>
      </w:r>
    </w:p>
    <w:p w14:paraId="3050DFA3" w14:textId="77777777" w:rsidR="00155E3E" w:rsidRDefault="00155E3E" w:rsidP="00105923">
      <w:pPr>
        <w:pStyle w:val="Heading1"/>
      </w:pPr>
      <w:r>
        <w:t>!</w:t>
      </w:r>
      <w:r w:rsidRPr="00155E3E">
        <w:t>Prelude - The importance of antibodies</w:t>
      </w:r>
    </w:p>
    <w:p w14:paraId="5ACAC3B3" w14:textId="3926C36F" w:rsidR="002E1FDC" w:rsidRPr="00FE7E79" w:rsidRDefault="00491C13" w:rsidP="007D4CDD">
      <w:pPr>
        <w:pStyle w:val="Paragraph"/>
      </w:pPr>
      <w:ins w:id="23" w:author="Graaf, S.C. de (Bastiaan)" w:date="2023-03-17T00:02:00Z">
        <w:r w:rsidRPr="00491C13">
          <w:t>\lettrine[lraise=0.1, nindent=0em, slope=-.5em]{A}{</w:t>
        </w:r>
        <w:r>
          <w:t>round</w:t>
        </w:r>
        <w:r w:rsidRPr="00491C13">
          <w:t>}</w:t>
        </w:r>
        <w:r w:rsidRPr="00491C13" w:rsidDel="00491C13">
          <w:t xml:space="preserve"> </w:t>
        </w:r>
      </w:ins>
      <w:del w:id="24" w:author="Graaf, S.C. de (Bastiaan)" w:date="2023-03-17T00:02:00Z">
        <w:r w:rsidR="002E1FDC" w:rsidRPr="00FE7E79" w:rsidDel="00491C13">
          <w:delText>Around</w:delText>
        </w:r>
      </w:del>
      <w:r w:rsidR="002E1FDC" w:rsidRPr="00FE7E79">
        <w:t xml:space="preserve"> the time of their initial discovery, antibodies were termed by various illustrious names, such as ‘Immunkörper’, ‘Amboceptor’, and ‘Zwischenkörper’, among many others. These terms were used more than a century ago to describe substances with antitoxin, lysin, agglutinin, and precipitin activities.</w:t>
      </w:r>
      <w:r w:rsidR="002E1FDC" w:rsidRPr="00FE7E79">
        <w:rPr>
          <w:rStyle w:val="FootnoteReference"/>
          <w:rFonts w:ascii="Calibri" w:eastAsiaTheme="majorEastAsia" w:hAnsi="Calibri" w:cs="Calibri"/>
        </w:rPr>
        <w:fldChar w:fldCharType="begin" w:fldLock="1"/>
      </w:r>
      <w:r w:rsidR="000A2B0E">
        <w:instrText>ADDIN CSL_CITATION {"citationItems":[{"id":"ITEM-1","itemData":{"author":[{"dropping-particle":"","family":"London","given":"E S","non-dropping-particle":"","parse-names":false,"suffix":""}],"container-title":"Zentralbl. f. Bakteriol., Parasitenk. u. Infektionskrankh., Abt. II, Bd","id":"ITEM-1","issued":{"date-parts":[["1902"]]},"title":"Der gegenwärtige Stand der Lehre von den Cytolysinen und die cytolytische Theorie der Immunität","type":"article-journal","volume":"32"},"uris":["http://www.mendeley.com/documents/?uuid=f883450a-f875-4516-b7d1-c8bce4e896d3"]},{"id":"ITEM-2","itemData":{"DOI":"10.1111/j.1365-3083.1984.tb00931.x","ISBN":"0300-9475 (Print) 0300-9475 (Linking)","ISSN":"0300-9475","PMID":"6374880","author":[{"dropping-particle":"","family":"Lindenmann","given":"Jean","non-dropping-particle":"","parse-names":false,"suffix":""}],"container-title":"Scandinavian Journal of Immunology","edition":"1984/04/01","id":"ITEM-2","issue":"4","issued":{"date-parts":[["1984","4"]]},"note":"Lindenmann, J\neng\nHistorical Article\nEngland\nScand J Immunol. 1984 Apr;19(4):281-5. doi: 10.1111/j.1365-3083.1984.tb00931.x.","page":"281-285","title":"Origin of the terms 'antibody' and 'antigen'","type":"article-journal","volume":"19"},"uris":["http://www.mendeley.com/documents/?uuid=d4537099-7cb1-4e9f-811f-f7acc34eb327"]}],"mendeley":{"formattedCitation":"\\cite{London1902Der gegenwärtige Stand der Lehre von den Cytolysinen und die cytolytische Theorie der Immunität|||Lindenmann1984Origin of the terms “antibody” and “antigen”}","plainTextFormattedCitation":"\\cite{London1902Der gegenwärtige Stand der Lehre von den Cytolysinen und die cytolytische Theorie der Immunität|||Lindenmann1984Origin of the terms “antibody” and “antigen”}","previouslyFormattedCitation":"&lt;sup&gt;1,2&lt;/sup&gt;"},"properties":{"noteIndex":0},"schema":"https://github.com/citation-style-language/schema/raw/master/csl-citation.json"}</w:instrText>
      </w:r>
      <w:r w:rsidR="002E1FDC" w:rsidRPr="00FE7E79">
        <w:rPr>
          <w:rStyle w:val="FootnoteReference"/>
          <w:rFonts w:ascii="Calibri" w:eastAsiaTheme="majorEastAsia" w:hAnsi="Calibri" w:cs="Calibri"/>
        </w:rPr>
        <w:fldChar w:fldCharType="separate"/>
      </w:r>
      <w:r w:rsidR="000A2B0E" w:rsidRPr="000A2B0E">
        <w:rPr>
          <w:noProof/>
        </w:rPr>
        <w:t>\cite{London1902Der gegenwärtige Stand der Lehre von den Cytolysinen und die cytolytische Theorie der Immunität|||Lindenmann1984Origin of the terms “antibody” and “antigen”}</w:t>
      </w:r>
      <w:r w:rsidR="002E1FDC" w:rsidRPr="00FE7E79">
        <w:rPr>
          <w:rStyle w:val="FootnoteReference"/>
          <w:rFonts w:ascii="Calibri" w:eastAsiaTheme="majorEastAsia" w:hAnsi="Calibri" w:cs="Calibri"/>
        </w:rPr>
        <w:fldChar w:fldCharType="end"/>
      </w:r>
      <w:r w:rsidR="002E1FDC" w:rsidRPr="00FE7E79">
        <w:t xml:space="preserve"> Nowadays, the generally accepted term </w:t>
      </w:r>
      <w:ins w:id="25" w:author="Graaf, S.C. de (Bastiaan)" w:date="2023-03-17T12:19:00Z">
        <w:r w:rsidR="00E6293C">
          <w:t>\</w:t>
        </w:r>
      </w:ins>
      <w:ins w:id="26" w:author="Graaf, S.C. de (Bastiaan)" w:date="2023-03-16T00:07:00Z">
        <w:r w:rsidR="00DC1750">
          <w:t>emph</w:t>
        </w:r>
        <w:r w:rsidR="00DC1750" w:rsidRPr="00DC1750">
          <w:t>{</w:t>
        </w:r>
        <w:r w:rsidR="00DC1750" w:rsidRPr="00DC1750">
          <w:rPr>
            <w:rPrChange w:id="27" w:author="Graaf, S.C. de (Bastiaan)" w:date="2023-03-16T00:07:00Z">
              <w:rPr>
                <w:i/>
                <w:iCs/>
              </w:rPr>
            </w:rPrChange>
          </w:rPr>
          <w:t>a</w:t>
        </w:r>
      </w:ins>
      <w:del w:id="28" w:author="Graaf, S.C. de (Bastiaan)" w:date="2023-03-16T00:07:00Z">
        <w:r w:rsidR="002E1FDC" w:rsidRPr="00DC1750" w:rsidDel="00DC1750">
          <w:delText>a</w:delText>
        </w:r>
      </w:del>
      <w:r w:rsidR="002E1FDC" w:rsidRPr="00DC1750">
        <w:rPr>
          <w:rPrChange w:id="29" w:author="Graaf, S.C. de (Bastiaan)" w:date="2023-03-16T00:07:00Z">
            <w:rPr>
              <w:i/>
              <w:iCs/>
            </w:rPr>
          </w:rPrChange>
        </w:rPr>
        <w:t>ntibody</w:t>
      </w:r>
      <w:ins w:id="30" w:author="Graaf, S.C. de (Bastiaan)" w:date="2023-03-16T00:07:00Z">
        <w:r w:rsidR="00DC1750" w:rsidRPr="00DC1750">
          <w:rPr>
            <w:rPrChange w:id="31" w:author="Graaf, S.C. de (Bastiaan)" w:date="2023-03-16T00:07:00Z">
              <w:rPr>
                <w:i/>
                <w:iCs/>
              </w:rPr>
            </w:rPrChange>
          </w:rPr>
          <w:t>}</w:t>
        </w:r>
      </w:ins>
      <w:r w:rsidR="002E1FDC" w:rsidRPr="00FE7E79">
        <w:t xml:space="preserve"> </w:t>
      </w:r>
      <w:r w:rsidR="002E1FDC" w:rsidRPr="00FE7E79">
        <w:lastRenderedPageBreak/>
        <w:t xml:space="preserve">refers to secreted immunoglobulins (Igs), whose sequence variety is several orders more diverse than the assortment of their historical names. Antibodies represent some of the most important molecules in the human immune system. Over the last century, Igs have been intensively studied because of their role in combatting infectious diseases and have taken </w:t>
      </w:r>
      <w:r w:rsidR="00100A83" w:rsidRPr="00FE7E79">
        <w:t>centre</w:t>
      </w:r>
      <w:r w:rsidR="002E1FDC" w:rsidRPr="00FE7E79">
        <w:t xml:space="preserve"> stage for development of therapeutics in the last decade.</w:t>
      </w:r>
      <w:r w:rsidR="002E1FDC" w:rsidRPr="00FE7E79">
        <w:rPr>
          <w:rStyle w:val="FootnoteReference"/>
          <w:rFonts w:ascii="Calibri" w:eastAsiaTheme="majorEastAsia" w:hAnsi="Calibri" w:cs="Calibri"/>
        </w:rPr>
        <w:fldChar w:fldCharType="begin" w:fldLock="1"/>
      </w:r>
      <w:r w:rsidR="000A2B0E">
        <w:instrText>ADDIN CSL_CITATION {"citationItems":[{"id":"ITEM-1","itemData":{"DOI":"10.1074/jbc.rev120.010181","ISSN":"1083-351X","PMID":"32409582","abstract":"Antibodies are vital proteins of the immune system that recognize potentially harmful molecules and initiate their removal. Mammals can efficiently create vast numbers of antibodies with different sequences capable of binding to any antigen with high affinity and specificity. Because they can be developed to bind to many disease agents, antibodies can be used as therapeutics. In an organism, after antigen exposure, antibodies specific to that antigen are enriched through clonal selection, expansion, and somatic hypermutation. The antibodies present in an organism therefore report on its immune status, describe its innate ability to deal with harmful substances, and reveal how it has previously responded. Next-generation sequencing technologies are being increasingly used to query the antibody, or B-cell receptor (BCR), sequence repertoire, and the amount of BCR data in public repositories is growing. The Observed Antibody Space database, for example, currently contains over a billion sequences from 68 different studies. Repertoires are available that represent both the naive state (i.e. antigen-inexperienced) and that after immunization. This wealth of data has created opportunities to learn more about our immune system. In this review, we discuss the many ways in which BCR repertoire data have been or could be exploited. We highlight its utility for providing insights into how the naive immune repertoire is generated and how it responds to antigens. We also consider how structural information can be used to enhance these data and may lead to more accurate depictions of the sequence space and to applications in the discovery of new therapeutics.","author":[{"dropping-particle":"","family":"Marks","given":"Claire","non-dropping-particle":"","parse-names":false,"suffix":""},{"dropping-particle":"","family":"Deane","given":"Charlotte M","non-dropping-particle":"","parse-names":false,"suffix":""}],"container-title":"The Journal of biological chemistry","id":"ITEM-1","issue":"29","issued":{"date-parts":[["2020","7","17"]]},"page":"9823-9837","title":"How repertoire data are changing antibody science.","type":"article-journal","volume":"295"},"uris":["http://www.mendeley.com/documents/?uuid=a70d6521-e3a3-42ad-b63c-65b0ee0c339a"]},{"id":"ITEM-2","itemData":{"DOI":"10.1093/nar/gkz827","ISSN":"1362-4962","PMID":"31555805","abstract":"The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research","id":"ITEM-2","issue":"D1","issued":{"date-parts":[["2020","1","8"]]},"page":"D383-D388","publisher":"Oxford Academic","title":"Thera-SAbDab: the Therapeutic Structural Antibody Database.","type":"article-journal","volume":"48"},"uris":["http://www.mendeley.com/documents/?uuid=a59e7fb2-77be-4a43-a650-f09996fc6b41"]},{"id":"ITEM-3","itemData":{"DOI":"10.1080/19420862.2020.1860476","ISSN":"19420870","PMID":"33459118","abstract":"In this 12th annual installment of the Antibodies to Watch article series, we discuss key events in antibody therapeutics development that occurred in 2020 and forecast events that might occur in 2021. The coronavirus disease 2019 (COVID-19) pandemic posed an array of challenges and opportunities to the healthcare system in 2020, and it will continue to do so in 2021. Remarkably, by late November 2020, two anti-SARS-CoV antibody products, bamlanivimab and the casirivimab and imdevimab cocktail, were authorized for emergency use by the US Food and Drug Administration (FDA) and the repurposed antibodies levilimab and itolizumab had been registered for emergency use as treatments for COVID-19 in Russia and India, respectively. Despite the pandemic, 10 antibody therapeutics had been granted the first approval in the US or EU in 2020, as of November, and 2 more (tanezumab and margetuximab) may be granted approvals in December 2020.* In addition, prolgolimab and olokizumab had been granted first approvals in Russia and cetuximab saratolacan sodium was first approved in Japan. The number of approvals in 2021 may set a record, as marketing applications for 16 investigational antibody therapeutics are already undergoing regulatory review by either the FDA or the European Medicines Agency. Of these 16 mAbs, 11 are possible treatments for non-cancer indications and 5 are potential treatments for cancer. Based on the information publicly available as of November 2020, 44 antibody therapeutics are in late-stage clinical studies for non-cancer indications, including 6 for COVID-19, and marketing applications for at least 6 (leronlimab, tezepelumab, faricimab, ligelizumab, garetosmab, and fasinumab) are planned in 2021. In addition, 44 antibody therapeutics are in late-stage clinical studies for cancer indications. Of these 44, marketing application submissions for 13 may be submitted by the end of 2021. *Note added in proof on key events announced during December 1-21, 2020: margetuximab-cmkb and ansuvimab-zykl were approved by FDA on December 16 and 21, 2020, respectively; biologics license applications were submitted for ublituximab and amivantamab.","author":[{"dropping-particle":"","family":"Kaplon","given":"Hélène","non-dropping-particle":"","parse-names":false,"suffix":""},{"dropping-particle":"","family":"Reichert","given":"Janice M.","non-dropping-particle":"","parse-names":false,"suffix":""}],"container-title":"mAbs","id":"ITEM-3","issue":"1","issued":{"date-parts":[["2021"]]},"publisher":"MAbs","title":"Antibodies to watch in 2021","type":"article-journal","volume":"13"},"uris":["http://www.mendeley.com/documents/?uuid=75312a77-ca96-367e-99aa-86681e9fdd4e"]}],"mendeley":{"formattedCitation":"\\cite{Marks2020How repertoire data are changing antibody science.|||Raybould2020Thera-SAbDab: the Therapeutic Structural Antibody Database.|||Kaplon2021Antibodies to watch in 2021}","plainTextFormattedCitation":"\\cite{Marks2020How repertoire data are changing antibody science.|||Raybould2020Thera-SAbDab: the Therapeutic Structural Antibody Database.|||Kaplon2021Antibodies to watch in 2021}","previouslyFormattedCitation":"&lt;sup&gt;3–5&lt;/sup&gt;"},"properties":{"noteIndex":0},"schema":"https://github.com/citation-style-language/schema/raw/master/csl-citation.json"}</w:instrText>
      </w:r>
      <w:r w:rsidR="002E1FDC" w:rsidRPr="00FE7E79">
        <w:rPr>
          <w:rStyle w:val="FootnoteReference"/>
          <w:rFonts w:ascii="Calibri" w:eastAsiaTheme="majorEastAsia" w:hAnsi="Calibri" w:cs="Calibri"/>
        </w:rPr>
        <w:fldChar w:fldCharType="separate"/>
      </w:r>
      <w:r w:rsidR="000A2B0E" w:rsidRPr="000A2B0E">
        <w:rPr>
          <w:noProof/>
        </w:rPr>
        <w:t>\cite{Marks2020How repertoire data are changing antibody science.|||Raybould2020Thera-SAbDab: the Therapeutic Structural Antibody Database.|||Kaplon2021Antibodies to watch in 2021}</w:t>
      </w:r>
      <w:r w:rsidR="002E1FDC" w:rsidRPr="00FE7E79">
        <w:rPr>
          <w:rStyle w:val="FootnoteReference"/>
          <w:rFonts w:ascii="Calibri" w:eastAsiaTheme="majorEastAsia" w:hAnsi="Calibri" w:cs="Calibri"/>
        </w:rPr>
        <w:fldChar w:fldCharType="end"/>
      </w:r>
      <w:r w:rsidR="002E1FDC" w:rsidRPr="00FE7E79">
        <w:rPr>
          <w:rFonts w:eastAsiaTheme="majorEastAsia"/>
        </w:rPr>
        <w:t xml:space="preserve"> Beyond </w:t>
      </w:r>
      <w:r w:rsidR="002E1FDC" w:rsidRPr="00FE7E79">
        <w:t>infectious diseases, recombinant antibodies are now also developed for cancer, rheumatoid arthritis, and various other pathological conditions.</w:t>
      </w:r>
      <w:r w:rsidR="002E1FDC" w:rsidRPr="00FE7E79">
        <w:rPr>
          <w:rStyle w:val="FootnoteReference"/>
          <w:rFonts w:ascii="Calibri" w:eastAsiaTheme="majorEastAsia" w:hAnsi="Calibri" w:cs="Calibri"/>
        </w:rPr>
        <w:fldChar w:fldCharType="begin" w:fldLock="1"/>
      </w:r>
      <w:r w:rsidR="000A2B0E">
        <w:instrText>ADDIN CSL_CITATION {"citationItems":[{"id":"ITEM-1","itemData":{"DOI":"10.2174/1574884712666170809124728","ISSN":"15748847","PMID":"28799485","abstract":"Over the last three decades, monoclonal antibodies (MAbs) have made a striking transformation from scientiﬁc tools to powerful human therapeutics. Muromonab CD3 a murine MAb, was first FDA approved therapeutic MAb for prevention of kidney transplant rejection. Since its approval in 1986, there has been decline in the further application and approvals until the late 1990s when the first chimeric Mab, Rituximab was approved for the treatment of low grade B cell lymphoma in 1997. With the approval by licensing authorities of chimeric, followed by humanized and then fully human monoclonal antibodies, rate of approval and monoclonal antibodies available in the market for the treatment of various diseases has increased dramatically. As of March 2017, FDA has approved approximately 60 therapeutic MAbs with much more currently under evaluation in various phases of clinical trials. MAbs are approved for the treatment of a diseases belonging to various system like cardiovascular, respiratory, hematology, kidney, immunology and oncology. Mab are approved for the treatment of orphan diseases or indications such as paroxysmal nocturnal hemoglobinuria as well as cancers and multiple sclerosis where hundreds of patients are treated and even diseases such as breast cancer, asthma and rheumatoid arthritis where millions are being treated. This review focuses briefly on types, molecular targets, mechanism of actions and therapeutic indications of FDA approved MAb products that are currently on the market.","author":[{"dropping-particle":"","family":"Singh","given":"Surjit","non-dropping-particle":"","parse-names":false,"suffix":""},{"dropping-particle":"","family":"Kumar","given":"Nitish K.","non-dropping-particle":"","parse-names":false,"suffix":""},{"dropping-particle":"","family":"Dwiwedi","given":"Pradeep","non-dropping-particle":"","parse-names":false,"suffix":""},{"dropping-particle":"","family":"Charan","given":"Jaykaran","non-dropping-particle":"","parse-names":false,"suffix":""},{"dropping-particle":"","family":"Kaur","given":"Rimplejeet","non-dropping-particle":"","parse-names":false,"suffix":""},{"dropping-particle":"","family":"Sidhu","given":"Preeti","non-dropping-particle":"","parse-names":false,"suffix":""},{"dropping-particle":"","family":"Chugh","given":"Vinay Kumar","non-dropping-particle":"","parse-names":false,"suffix":""}],"container-title":"Current Clinical Pharmacology","id":"ITEM-1","issue":"2","issued":{"date-parts":[["2018","10","9"]]},"page":"85-99","title":"Monoclonal Antibodies: A Review","type":"article-journal","volume":"13"},"uris":["http://www.mendeley.com/documents/?uuid=30fe6a3c-8f59-4c84-a2ff-bd10794f48e3"]}],"mendeley":{"formattedCitation":"\\cite{Singh2018Monoclonal Antibodies: A Review}","plainTextFormattedCitation":"\\cite{Singh2018Monoclonal Antibodies: A Review}","previouslyFormattedCitation":"&lt;sup&gt;6&lt;/sup&gt;"},"properties":{"noteIndex":0},"schema":"https://github.com/citation-style-language/schema/raw/master/csl-citation.json"}</w:instrText>
      </w:r>
      <w:r w:rsidR="002E1FDC" w:rsidRPr="00FE7E79">
        <w:rPr>
          <w:rStyle w:val="FootnoteReference"/>
          <w:rFonts w:ascii="Calibri" w:eastAsiaTheme="majorEastAsia" w:hAnsi="Calibri" w:cs="Calibri"/>
        </w:rPr>
        <w:fldChar w:fldCharType="separate"/>
      </w:r>
      <w:r w:rsidR="000A2B0E" w:rsidRPr="000A2B0E">
        <w:rPr>
          <w:noProof/>
        </w:rPr>
        <w:t>\cite{Singh2018Monoclonal Antibodies: A Review}</w:t>
      </w:r>
      <w:r w:rsidR="002E1FDC" w:rsidRPr="00FE7E79">
        <w:rPr>
          <w:rStyle w:val="FootnoteReference"/>
          <w:rFonts w:ascii="Calibri" w:eastAsiaTheme="majorEastAsia" w:hAnsi="Calibri" w:cs="Calibri"/>
        </w:rPr>
        <w:fldChar w:fldCharType="end"/>
      </w:r>
      <w:r w:rsidR="002E1FDC" w:rsidRPr="00FE7E79">
        <w:t xml:space="preserve"> As key entities in the body’s </w:t>
      </w:r>
      <w:r w:rsidR="00100A83" w:rsidRPr="00FE7E79">
        <w:t>defence</w:t>
      </w:r>
      <w:r w:rsidR="002E1FDC" w:rsidRPr="00FE7E79">
        <w:t xml:space="preserve"> mechanism, circulating antibodies are found in various bodily fluids, such as serum, saliva, milk, the lumen of the gut, and cerebrospinal fluid.</w:t>
      </w:r>
      <w:r w:rsidR="002E1FDC" w:rsidRPr="00FE7E79">
        <w:rPr>
          <w:rStyle w:val="FootnoteReference"/>
          <w:rFonts w:ascii="Calibri" w:eastAsiaTheme="majorEastAsia" w:hAnsi="Calibri" w:cs="Calibri"/>
        </w:rPr>
        <w:fldChar w:fldCharType="begin" w:fldLock="1"/>
      </w:r>
      <w:r w:rsidR="000A2B0E">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immunoglobulins","type":"article-journal","volume":"125"},"uris":["http://www.mendeley.com/documents/?uuid=6baaac5b-323c-4f03-8f9c-c1638b150367"]}],"mendeley":{"formattedCitation":"\\cite{Schroeder2010Structure and function of immunoglobulins}","plainTextFormattedCitation":"\\cite{Schroeder2010Structure and function of immunoglobulins}","previouslyFormattedCitation":"&lt;sup&gt;7&lt;/sup&gt;"},"properties":{"noteIndex":0},"schema":"https://github.com/citation-style-language/schema/raw/master/csl-citation.json"}</w:instrText>
      </w:r>
      <w:r w:rsidR="002E1FDC" w:rsidRPr="00FE7E79">
        <w:rPr>
          <w:rStyle w:val="FootnoteReference"/>
          <w:rFonts w:ascii="Calibri" w:eastAsiaTheme="majorEastAsia" w:hAnsi="Calibri" w:cs="Calibri"/>
        </w:rPr>
        <w:fldChar w:fldCharType="separate"/>
      </w:r>
      <w:r w:rsidR="000A2B0E" w:rsidRPr="000A2B0E">
        <w:rPr>
          <w:noProof/>
        </w:rPr>
        <w:t>\cite{Schroeder2010Structure and function of immunoglobulins}</w:t>
      </w:r>
      <w:r w:rsidR="002E1FDC" w:rsidRPr="00FE7E79">
        <w:rPr>
          <w:rStyle w:val="FootnoteReference"/>
          <w:rFonts w:ascii="Calibri" w:eastAsiaTheme="majorEastAsia" w:hAnsi="Calibri" w:cs="Calibri"/>
        </w:rPr>
        <w:fldChar w:fldCharType="end"/>
      </w:r>
      <w:r w:rsidR="002E1FDC" w:rsidRPr="00FE7E79">
        <w:t xml:space="preserve"> New leads for biotherapeutic development of recombinant antibodies come either from immunizing animals with specific antigens, or by discovering pathogen-neutralizing antibodies from recovered patients.</w:t>
      </w:r>
      <w:r w:rsidR="002E1FDC" w:rsidRPr="00FE7E79">
        <w:rPr>
          <w:rStyle w:val="FootnoteReference"/>
          <w:rFonts w:ascii="Calibri" w:eastAsiaTheme="majorEastAsia" w:hAnsi="Calibri" w:cs="Calibri"/>
        </w:rPr>
        <w:fldChar w:fldCharType="begin" w:fldLock="1"/>
      </w:r>
      <w:r w:rsidR="000A2B0E">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outbreak.","type":"article-journal","volume":"351"},"uris":["http://www.mendeley.com/documents/?uuid=ed62ec7d-8f1d-4903-a67b-dcb86e8a153f"]},{"id":"ITEM-2","itemData":{"DOI":"10.1126/science.aad5224","ISBN":"0036-8075","ISSN":"1095-9203","PMID":"26917593","abstract":"Ebola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antibody.","type":"article-journal","volume":"351"},"uris":["http://www.mendeley.com/documents/?uuid=e2a0eb44-2096-42b1-9cba-007cf6c49b93"]},{"id":"ITEM-3","itemData":{"DOI":"10.3390/antib10030026","ISSN":"2073-4468","PMID":"34287229","abstract":"We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-3","issue":"3","issued":{"date-parts":[["2021","7","5"]]},"page":"26","publisher":"Multidisciplinary Digital Publishing Institute","title":"Identification of Human SARS-CoV-2 Monoclonal Antibodies from Convalescent Patients Using EBV Immortalization","type":"article-journal","volume":"10"},"uris":["http://www.mendeley.com/documents/?uuid=0d2e5b1b-ab43-3a90-b585-c0634d8804c2"]}],"mendeley":{"formattedCitation":"\\cite{Bornholdt2016Isolation of potent neutralizing antibodies from a survivor of the 2014 Ebola virus outbreak.|||Corti2016Protective monotherapy against lethal Ebola virus infection by a potently neutralizing antibody.|||Valgardsdottir2021Identification of Human SARS-CoV-2 Monoclonal Antibodies from Convalescent Patients Using EBV Immortalization}","plainTextFormattedCitation":"\\cite{Bornholdt2016Isolation of potent neutralizing antibodies from a survivor of the 2014 Ebola virus outbreak.|||Corti2016Protective monotherapy against lethal Ebola virus infection by a potently neutralizing antibody.|||Valgardsdottir2021Identification of Human SARS-CoV-2 Monoclonal Antibodies from Convalescent Patients Using EBV Immortalization}","previouslyFormattedCitation":"&lt;sup&gt;8–10&lt;/sup&gt;"},"properties":{"noteIndex":0},"schema":"https://github.com/citation-style-language/schema/raw/master/csl-citation.json"}</w:instrText>
      </w:r>
      <w:r w:rsidR="002E1FDC" w:rsidRPr="00FE7E79">
        <w:rPr>
          <w:rStyle w:val="FootnoteReference"/>
          <w:rFonts w:ascii="Calibri" w:eastAsiaTheme="majorEastAsia" w:hAnsi="Calibri" w:cs="Calibri"/>
        </w:rPr>
        <w:fldChar w:fldCharType="separate"/>
      </w:r>
      <w:r w:rsidR="000A2B0E" w:rsidRPr="000A2B0E">
        <w:rPr>
          <w:noProof/>
        </w:rPr>
        <w:t>\cite{Bornholdt2016Isolation of potent neutralizing antibodies from a survivor of the 2014 Ebola virus outbreak.|||Corti2016Protective monotherapy against lethal Ebola virus infection by a potently neutralizing antibody.|||Valgardsdottir2021Identification of Human SARS-CoV-2 Monoclonal Antibodies from Convalescent Patients Using EBV Immortalization}</w:t>
      </w:r>
      <w:r w:rsidR="002E1FDC" w:rsidRPr="00FE7E79">
        <w:rPr>
          <w:rStyle w:val="FootnoteReference"/>
          <w:rFonts w:ascii="Calibri" w:eastAsiaTheme="majorEastAsia" w:hAnsi="Calibri" w:cs="Calibri"/>
        </w:rPr>
        <w:fldChar w:fldCharType="end"/>
      </w:r>
      <w:r w:rsidR="002E1FDC" w:rsidRPr="00FE7E79">
        <w:t xml:space="preserve"> </w:t>
      </w:r>
    </w:p>
    <w:p w14:paraId="72A607E3" w14:textId="04643B7F" w:rsidR="00867626" w:rsidRPr="00FE7E79" w:rsidRDefault="002E1FDC" w:rsidP="00BA4418">
      <w:pPr>
        <w:pStyle w:val="Paragraph"/>
      </w:pPr>
      <w:r w:rsidRPr="00FE7E79">
        <w:t>The estimated diversity of Ig molecules a human body can generate extends beyond 10</w:t>
      </w:r>
      <w:r w:rsidR="003A28B2" w:rsidRPr="006E06B6">
        <w:rPr>
          <w:vertAlign w:val="superscript"/>
        </w:rPr>
        <w:t>\textsuperscript{</w:t>
      </w:r>
      <w:r w:rsidR="003A28B2" w:rsidRPr="00BA4418">
        <w:rPr>
          <w:vertAlign w:val="superscript"/>
        </w:rPr>
        <w:t>15</w:t>
      </w:r>
      <w:r w:rsidR="003A28B2">
        <w:rPr>
          <w:vertAlign w:val="superscript"/>
        </w:rPr>
        <w:t>}</w:t>
      </w:r>
      <w:r w:rsidRPr="00FE7E79">
        <w:t xml:space="preserve"> theoretical sequences</w:t>
      </w:r>
      <w:r w:rsidR="00E17116" w:rsidRPr="00FE7E79">
        <w:t>,</w:t>
      </w:r>
      <w:r w:rsidRPr="00FE7E79">
        <w:rPr>
          <w:rStyle w:val="FootnoteReference"/>
          <w:rFonts w:eastAsiaTheme="majorEastAsia"/>
          <w:vertAlign w:val="baseline"/>
        </w:rPr>
        <w:fldChar w:fldCharType="begin" w:fldLock="1"/>
      </w:r>
      <w:r w:rsidR="000A2B0E">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repertoires","type":"article-journal","volume":"30"},"uris":["http://www.mendeley.com/documents/?uuid=0d6d2d69-cf76-45dd-b9f8-2edaf95df6c9"]},{"id":"ITEM-2","itemData":{"DOI":"10.1038/s41586-019-0879-y","ISSN":"1476-4687","PMID":"30664748","abstract":"In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R.","non-dropping-particle":"","parse-names":false,"suffix":""}],"container-title":"Nature","id":"ITEM-2","issue":"7744","issued":{"date-parts":[["2019","2","21"]]},"page":"393-397","publisher":"Nature Publishing Group","title":"Commonality despite exceptional diversity in the baseline human antibody repertoire.","type":"article-journal","volume":"566"},"uris":["http://www.mendeley.com/documents/?uuid=5e437ad6-4de3-38ab-acdc-8dbf2b8210ff"]}],"mendeley":{"formattedCitation":"\\cite{Schroeder Jr.2006Similarity and divergence in the development and expression of the mouse and human antibody repertoires|||Briney2019Commonality despite exceptional diversity in the baseline human antibody repertoire.}","plainTextFormattedCitation":"\\cite{Schroeder Jr.2006Similarity and divergence in the development and expression of the mouse and human antibody repertoires|||Briney2019Commonality despite exceptional diversity in the baseline human antibody repertoire.}","previouslyFormattedCitation":"&lt;sup&gt;11,12&lt;/sup&gt;"},"properties":{"noteIndex":0},"schema":"https://github.com/citation-style-language/schema/raw/master/csl-citation.json"}</w:instrText>
      </w:r>
      <w:r w:rsidRPr="00FE7E79">
        <w:rPr>
          <w:rStyle w:val="FootnoteReference"/>
          <w:rFonts w:eastAsiaTheme="majorEastAsia"/>
          <w:vertAlign w:val="baseline"/>
        </w:rPr>
        <w:fldChar w:fldCharType="separate"/>
      </w:r>
      <w:r w:rsidR="000A2B0E" w:rsidRPr="000A2B0E">
        <w:rPr>
          <w:noProof/>
        </w:rPr>
        <w:t>\cite{Schroeder Jr.2006Similarity and divergence in the development and expression of the mouse and human antibody repertoires|||Briney2019Commonality despite exceptional diversity in the baseline human antibody repertoire.}</w:t>
      </w:r>
      <w:r w:rsidRPr="00FE7E79">
        <w:rPr>
          <w:rStyle w:val="FootnoteReference"/>
          <w:rFonts w:eastAsiaTheme="majorEastAsia"/>
          <w:vertAlign w:val="baseline"/>
        </w:rPr>
        <w:fldChar w:fldCharType="end"/>
      </w:r>
      <w:r w:rsidRPr="00FE7E79">
        <w:t xml:space="preserve"> indicating that each antigen may lead to a unique antibody </w:t>
      </w:r>
      <w:r w:rsidRPr="00FE7E79">
        <w:lastRenderedPageBreak/>
        <w:t>response. These 10</w:t>
      </w:r>
      <w:r w:rsidR="006E06B6" w:rsidRPr="006E06B6">
        <w:rPr>
          <w:vertAlign w:val="superscript"/>
        </w:rPr>
        <w:t>\textsuperscript{</w:t>
      </w:r>
      <w:r w:rsidRPr="00BA4418">
        <w:rPr>
          <w:vertAlign w:val="superscript"/>
        </w:rPr>
        <w:t>15</w:t>
      </w:r>
      <w:r w:rsidR="006E06B6">
        <w:rPr>
          <w:vertAlign w:val="superscript"/>
        </w:rPr>
        <w:t>}</w:t>
      </w:r>
      <w:r w:rsidRPr="00FE7E79">
        <w:t xml:space="preserve"> possible antibody sequences are all unique yet highly alike, posing a serious challenge for their </w:t>
      </w:r>
      <w:commentRangeStart w:id="32"/>
      <w:r w:rsidRPr="00FE7E79">
        <w:t>characterization</w:t>
      </w:r>
      <w:commentRangeEnd w:id="32"/>
      <w:r w:rsidR="00CE6D2C">
        <w:rPr>
          <w:rStyle w:val="CommentReference"/>
          <w:rFonts w:asciiTheme="minorHAnsi" w:eastAsiaTheme="minorHAnsi" w:hAnsiTheme="minorHAnsi" w:cstheme="minorBidi"/>
          <w:lang w:val="en-US" w:eastAsia="en-US"/>
        </w:rPr>
        <w:commentReference w:id="32"/>
      </w:r>
      <w:r w:rsidRPr="00FE7E79">
        <w:t xml:space="preserve"> and sequencing, which has remained, to this day, a tremendously challenging task. Ideally, one would like to sequence antibodies at the protein level instead of through </w:t>
      </w:r>
      <w:r w:rsidR="00F13CBE" w:rsidRPr="00FE7E79">
        <w:t>B-cell receptor (</w:t>
      </w:r>
      <w:r w:rsidRPr="00FE7E79">
        <w:t>BCR</w:t>
      </w:r>
      <w:r w:rsidR="00F13CBE" w:rsidRPr="00FE7E79">
        <w:t>)</w:t>
      </w:r>
      <w:r w:rsidRPr="00FE7E79">
        <w:t xml:space="preserve"> sequencing</w:t>
      </w:r>
      <w:r w:rsidR="00E17116" w:rsidRPr="00FE7E79">
        <w:t>,</w:t>
      </w:r>
      <w:r w:rsidRPr="00FE7E79">
        <w:rPr>
          <w:rStyle w:val="FootnoteReference"/>
          <w:rFonts w:eastAsiaTheme="majorEastAsia"/>
          <w:vertAlign w:val="baseline"/>
        </w:rPr>
        <w:fldChar w:fldCharType="begin" w:fldLock="1"/>
      </w:r>
      <w:r w:rsidR="000A2B0E">
        <w:instrText>ADDIN CSL_CITATION {"citationItems":[{"id":"ITEM-1","itemData":{"DOI":"10.1007/978-1-0716-1944-5_16","ISSN":"1940-6029","PMID":"34870823","abstract":"Repertoire sequencing of B cells is the high-throughput profiling of B cell receptors (BCR) expressed on the surface of B cells and of immunoglobulins (Ig) expressed by antibody secreting cells. Each BCR/Ig transcript has a unique complementarity-determining region 3 (CDR3) sequence that can be used to identify and track individual B cell lymphocytes over time and throughout different compartments of the human body. B cell differentiation can be further tracked by assessing the point mutations acquired during affinity maturation via somatic hypermutation (SHM). Here we describe a method for high-throughput sequencing of the variable region of Ig heavy-chain transcripts for repertoire analysis of human B cells on the Illumina Miseq platform.","author":[{"dropping-particle":"","family":"Hom","given":"Jennifer R.","non-dropping-particle":"","parse-names":false,"suffix":""},{"dropping-particle":"","family":"Tomar","given":"Deepak","non-dropping-particle":"","parse-names":false,"suffix":""},{"dropping-particle":"","family":"Tipton","given":"Christopher M.","non-dropping-particle":"","parse-names":false,"suffix":""}],"container-title":"Methods in Molecular Biology: Immune Receptors","editor":[{"dropping-particle":"","family":"Rast","given":"Jonathan","non-dropping-particle":"","parse-names":false,"suffix":""},{"dropping-particle":"","family":"Buckley","given":"Katherine","non-dropping-particle":"","parse-names":false,"suffix":""}],"id":"ITEM-1","issued":{"date-parts":[["2022"]]},"page":"231-241","publisher":"Humana","publisher-place":"Clifton (NJ)","title":"Exploring the Diversity of the B-Cell Receptor Repertoire Through High-Throughput Sequencing","type":"chapter","volume":"2421"},"uris":["http://www.mendeley.com/documents/?uuid=1b8e5679-0071-31da-9f7a-f078d1a2acd1"]}],"mendeley":{"formattedCitation":"\\cite{Hom2022Exploring the Diversity of the B-Cell Receptor Repertoire Through High-Throughput Sequencing}","plainTextFormattedCitation":"\\cite{Hom2022Exploring the Diversity of the B-Cell Receptor Repertoire Through High-Throughput Sequencing}","previouslyFormattedCitation":"&lt;sup&gt;13&lt;/sup&gt;"},"properties":{"noteIndex":0},"schema":"https://github.com/citation-style-language/schema/raw/master/csl-citation.json"}</w:instrText>
      </w:r>
      <w:r w:rsidRPr="00FE7E79">
        <w:rPr>
          <w:rStyle w:val="FootnoteReference"/>
          <w:rFonts w:eastAsiaTheme="majorEastAsia"/>
          <w:vertAlign w:val="baseline"/>
        </w:rPr>
        <w:fldChar w:fldCharType="separate"/>
      </w:r>
      <w:r w:rsidR="000A2B0E" w:rsidRPr="000A2B0E">
        <w:rPr>
          <w:noProof/>
        </w:rPr>
        <w:t>\cite{Hom2022Exploring the Diversity of the B-Cell Receptor Repertoire Through High-Throughput Sequencing}</w:t>
      </w:r>
      <w:r w:rsidRPr="00FE7E79">
        <w:rPr>
          <w:rStyle w:val="FootnoteReference"/>
          <w:rFonts w:eastAsiaTheme="majorEastAsia"/>
          <w:vertAlign w:val="baseline"/>
        </w:rPr>
        <w:fldChar w:fldCharType="end"/>
      </w:r>
      <w:r w:rsidRPr="00FE7E79">
        <w:rPr>
          <w:rFonts w:eastAsiaTheme="majorEastAsia"/>
        </w:rPr>
        <w:t xml:space="preserve"> as is currently the norm</w:t>
      </w:r>
      <w:r w:rsidR="008E0839" w:rsidRPr="00FE7E79">
        <w:rPr>
          <w:rFonts w:eastAsiaTheme="majorEastAsia"/>
        </w:rPr>
        <w:t xml:space="preserve">, </w:t>
      </w:r>
      <w:r w:rsidR="003C7A7A" w:rsidRPr="00FE7E79">
        <w:rPr>
          <w:rFonts w:eastAsiaTheme="majorEastAsia"/>
        </w:rPr>
        <w:t xml:space="preserve">to more directly probe </w:t>
      </w:r>
      <w:r w:rsidR="00981D80" w:rsidRPr="00FE7E79">
        <w:rPr>
          <w:rFonts w:eastAsiaTheme="majorEastAsia"/>
        </w:rPr>
        <w:t xml:space="preserve">circulating </w:t>
      </w:r>
      <w:r w:rsidR="00D65B1C" w:rsidRPr="00FE7E79">
        <w:rPr>
          <w:rFonts w:eastAsiaTheme="majorEastAsia"/>
        </w:rPr>
        <w:t>antibody repertoires</w:t>
      </w:r>
      <w:r w:rsidR="00041C3A" w:rsidRPr="00FE7E79">
        <w:rPr>
          <w:rFonts w:eastAsiaTheme="majorEastAsia"/>
        </w:rPr>
        <w:t xml:space="preserve"> and their relative abundances </w:t>
      </w:r>
      <w:r w:rsidR="008F520E" w:rsidRPr="00FE7E79">
        <w:rPr>
          <w:rFonts w:eastAsiaTheme="majorEastAsia"/>
        </w:rPr>
        <w:t>in specific environments</w:t>
      </w:r>
      <w:r w:rsidRPr="00FE7E79">
        <w:t xml:space="preserve">. Mass spectrometry (MS) is expected to be the method of choice to potentially achieve this feat, as MS-based </w:t>
      </w:r>
      <w:r w:rsidR="00514003">
        <w:t>protein analysis</w:t>
      </w:r>
      <w:r w:rsidR="00F73128">
        <w:t xml:space="preserve"> </w:t>
      </w:r>
      <w:r w:rsidRPr="00FE7E79">
        <w:t>has advanced and matured considerably.</w:t>
      </w:r>
      <w:r w:rsidRPr="00FE7E79">
        <w:rPr>
          <w:rStyle w:val="FootnoteReference"/>
          <w:rFonts w:eastAsiaTheme="majorEastAsia"/>
          <w:vertAlign w:val="baseline"/>
        </w:rPr>
        <w:fldChar w:fldCharType="begin" w:fldLock="1"/>
      </w:r>
      <w:r w:rsidR="000A2B0E">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dynamics","type":"article-journal","volume":"14"},"uris":["http://www.mendeley.com/documents/?uuid=dcb4c1fd-e5d8-3f54-8b14-9bd0674dd466"]},{"id":"ITEM-2","itemData":{"DOI":"10.1038/nature19949","ISSN":"0028-0836","PMID":"27629641","abstract":"Numerous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function","type":"article-journal","volume":"537"},"uris":["http://www.mendeley.com/documents/?uuid=4fcb4fd1-e699-3ec8-bec2-0870d5d8135f"]}],"mendeley":{"formattedCitation":"\\cite{Altelaar2013Next-generation proteomics: towards an integrative view of proteome dynamics|||Aebersold2016Mass-spectrometric exploration of proteome structure and function}","plainTextFormattedCitation":"\\cite{Altelaar2013Next-generation proteomics: towards an integrative view of proteome dynamics|||Aebersold2016Mass-spectrometric exploration of proteome structure and function}","previouslyFormattedCitation":"&lt;sup&gt;14,15&lt;/sup&gt;"},"properties":{"noteIndex":0},"schema":"https://github.com/citation-style-language/schema/raw/master/csl-citation.json"}</w:instrText>
      </w:r>
      <w:r w:rsidRPr="00FE7E79">
        <w:rPr>
          <w:rStyle w:val="FootnoteReference"/>
          <w:rFonts w:eastAsiaTheme="majorEastAsia"/>
          <w:vertAlign w:val="baseline"/>
        </w:rPr>
        <w:fldChar w:fldCharType="separate"/>
      </w:r>
      <w:r w:rsidR="000A2B0E" w:rsidRPr="000A2B0E">
        <w:rPr>
          <w:noProof/>
        </w:rPr>
        <w:t>\cite{Altelaar2013Next-generation proteomics: towards an integrative view of proteome dynamics|||Aebersold2016Mass-spectrometric exploration of proteome structure and function}</w:t>
      </w:r>
      <w:r w:rsidRPr="00FE7E79">
        <w:rPr>
          <w:rStyle w:val="FootnoteReference"/>
          <w:rFonts w:eastAsiaTheme="majorEastAsia"/>
          <w:vertAlign w:val="baseline"/>
        </w:rPr>
        <w:fldChar w:fldCharType="end"/>
      </w:r>
      <w:r w:rsidRPr="00FE7E79">
        <w:t xml:space="preserve"> However, antibodies represent a very special and rather challenging class of proteins. Consequently, while MS has been already used to characterize and sequence highly purified </w:t>
      </w:r>
      <w:r w:rsidR="004A18F8" w:rsidRPr="00FE7E79">
        <w:t>monoclonal antibodies (</w:t>
      </w:r>
      <w:r w:rsidRPr="00FE7E79">
        <w:t>mAbs</w:t>
      </w:r>
      <w:r w:rsidR="004A18F8" w:rsidRPr="00FE7E79">
        <w:t>)</w:t>
      </w:r>
      <w:r w:rsidR="00E17116" w:rsidRPr="00FE7E79">
        <w:t>,</w:t>
      </w:r>
      <w:r w:rsidRPr="00FE7E79">
        <w:rPr>
          <w:rStyle w:val="FootnoteReference"/>
          <w:rFonts w:eastAsiaTheme="majorEastAsia"/>
          <w:vertAlign w:val="baseline"/>
        </w:rPr>
        <w:fldChar w:fldCharType="begin" w:fldLock="1"/>
      </w:r>
      <w:r w:rsidR="000A2B0E">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0A2B0E">
        <w:rPr>
          <w:rFonts w:ascii="Malgun Gothic" w:eastAsia="Malgun Gothic" w:hAnsi="Malgun Gothic" w:cs="Malgun Gothic" w:hint="eastAsia"/>
        </w:rPr>
        <w:instrText>ᅟ</w:instrText>
      </w:r>
      <w:r w:rsidR="000A2B0E">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Discovery.","type":"article-journal","volume":"28"},"uris":["http://www.mendeley.com/documents/?uuid=ba2bf5d4-1387-3800-be5e-d007b2970d98"]},{"id":"ITEM-2","itemData":{"DOI":"10.1021/acs.jproteome.1c00169","ISSN":"1535-3893","PMID":"34121409","abstract":"Antibody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Research","id":"ITEM-2","issue":"7","issued":{"date-parts":[["2021","7","2"]]},"page":"3559-3566","title":"Mass Spectrometry-Based De Novo Sequencing of Monoclonal Antibodies Using Multiple Proteases and a Dual Fragmentation Scheme","type":"article-journal","volume":"20"},"uris":["http://www.mendeley.com/documents/?uuid=727e0d01-2332-4616-ba3a-1776a1c7e7d0"]},{"id":"ITEM-3","itemData":{"DOI":"10.1021/jasms.0c00036","ISSN":"1044-0305","PMID":"32812765","abstract":"The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Spectrometry","id":"ITEM-3","issue":"9","issued":{"date-parts":[["2020","9","2"]]},"page":"1783-1802","title":"Interlaboratory Study for Characterizing Monoclonal Antibodies by Top-Down and Middle-Down Mass Spectrometry","type":"article-journal","volume":"31"},"uris":["http://www.mendeley.com/documents/?uuid=aa931149-d73d-3465-a07f-df336bb588e2"]}],"mendeley":{"formattedCitation":"\\cite{Sen2017Automated Antibody De Novo Sequencing and Its Utility in Biopharmaceutical Discovery.|||Peng2021Mass Spectrometry-Based De Novo Sequencing of Monoclonal Antibodies Using Multiple Proteases and a Dual Fragmentation Scheme|||Srzentić2020Interlaboratory Study for Characterizing Monoclonal Antibodies by Top-Down and Middle-Down Mass Spectrometry}","plainTextFormattedCitation":"\\cite{Sen2017Automated Antibody De Novo Sequencing and Its Utility in Biopharmaceutical Discovery.|||Peng2021Mass Spectrometry-Based De Novo Sequencing of Monoclonal Antibodies Using Multiple Proteases and a Dual Fragmentation Scheme|||Srzentić2020Interlaboratory Study for Characterizing Monoclonal Antibodies by Top-Down and Middle-Down Mass Spectrometry}","previouslyFormattedCitation":"&lt;sup&gt;16–18&lt;/sup&gt;"},"properties":{"noteIndex":0},"schema":"https://github.com/citation-style-language/schema/raw/master/csl-citation.json"}</w:instrText>
      </w:r>
      <w:r w:rsidRPr="00FE7E79">
        <w:rPr>
          <w:rStyle w:val="FootnoteReference"/>
          <w:rFonts w:eastAsiaTheme="majorEastAsia"/>
          <w:vertAlign w:val="baseline"/>
        </w:rPr>
        <w:fldChar w:fldCharType="separate"/>
      </w:r>
      <w:r w:rsidR="000A2B0E" w:rsidRPr="000A2B0E">
        <w:rPr>
          <w:noProof/>
        </w:rPr>
        <w:t>\cite{Sen2017Automated Antibody De Novo Sequencing and Its Utility in Biopharmaceutical Discovery.|||Peng2021Mass Spectrometry-Based De Novo Sequencing of Monoclonal Antibodies Using Multiple Proteases and a Dual Fragmentation Scheme|||Srzentić2020Interlaboratory Study for Characterizing Monoclonal Antibodies by Top-Down and Middle-Down Mass Spectrometry}</w:t>
      </w:r>
      <w:r w:rsidRPr="00FE7E79">
        <w:rPr>
          <w:rStyle w:val="FootnoteReference"/>
          <w:rFonts w:eastAsiaTheme="majorEastAsia"/>
          <w:vertAlign w:val="baseline"/>
        </w:rPr>
        <w:fldChar w:fldCharType="end"/>
      </w:r>
      <w:r w:rsidRPr="00FE7E79">
        <w:t xml:space="preserve"> further technical developments in sample preparation and data analysis are needed to incorporate MS fully and efficiently into an endogenous humoral antibody discovery and characterization pipeline. </w:t>
      </w:r>
      <w:del w:id="33" w:author="Graaf, S.C. de (Bastiaan)" w:date="2023-03-24T15:21:00Z">
        <w:r w:rsidRPr="00FE7E79" w:rsidDel="00CE6D2C">
          <w:delText>This review</w:delText>
        </w:r>
      </w:del>
      <w:ins w:id="34" w:author="Graaf, S.C. de (Bastiaan)" w:date="2023-03-24T15:21:00Z">
        <w:r w:rsidR="00CE6D2C">
          <w:t>In this thesis</w:t>
        </w:r>
      </w:ins>
      <w:ins w:id="35" w:author="Graaf, S.C. de (Bastiaan)" w:date="2023-03-24T15:22:00Z">
        <w:r w:rsidR="00CE6D2C">
          <w:t xml:space="preserve">, </w:t>
        </w:r>
      </w:ins>
      <w:del w:id="36" w:author="Graaf, S.C. de (Bastiaan)" w:date="2023-03-24T15:22:00Z">
        <w:r w:rsidRPr="00FE7E79" w:rsidDel="00CE6D2C">
          <w:delText xml:space="preserve"> evaluates</w:delText>
        </w:r>
      </w:del>
      <w:ins w:id="37" w:author="Graaf, S.C. de (Bastiaan)" w:date="2023-03-24T15:22:00Z">
        <w:r w:rsidR="00CE6D2C">
          <w:t>I evaluate</w:t>
        </w:r>
      </w:ins>
      <w:r w:rsidRPr="00FE7E79">
        <w:t xml:space="preserve"> the role that MS can play in sequencing, identifying, and characterizing antibodies, focusing mainly on emerging strategies employed to enable identification and characterization of endogenous neutralizing antibodies.</w:t>
      </w:r>
    </w:p>
    <w:p w14:paraId="2688C0D3" w14:textId="634BC83F" w:rsidR="008D07BF" w:rsidRPr="00FE7E79" w:rsidRDefault="00155E3E" w:rsidP="00105923">
      <w:pPr>
        <w:pStyle w:val="Heading2"/>
      </w:pPr>
      <w:r>
        <w:lastRenderedPageBreak/>
        <w:t>!!</w:t>
      </w:r>
      <w:r w:rsidR="008D07BF" w:rsidRPr="00FE7E79">
        <w:t xml:space="preserve"> Nomenclature, structure, and diversity of antibodies</w:t>
      </w:r>
    </w:p>
    <w:p w14:paraId="675A1546" w14:textId="11E48FE5" w:rsidR="008D07BF" w:rsidRPr="00FE7E79" w:rsidRDefault="008D07BF" w:rsidP="008D07BF">
      <w:r w:rsidRPr="00FE7E79">
        <w:t>Humoral human antibodies are complex proteins produced by B cells.</w:t>
      </w:r>
      <w:r w:rsidRPr="00FE7E79">
        <w:rPr>
          <w:rStyle w:val="FootnoteReference"/>
          <w:rFonts w:asciiTheme="minorHAnsi" w:eastAsiaTheme="majorEastAsia" w:hAnsiTheme="minorHAnsi" w:cstheme="minorHAnsi"/>
          <w:sz w:val="18"/>
          <w:szCs w:val="18"/>
        </w:rPr>
        <w:fldChar w:fldCharType="begin" w:fldLock="1"/>
      </w:r>
      <w:r w:rsidR="000A2B0E">
        <w:instrText>ADDIN CSL_CITATION {"citationItems":[{"id":"ITEM-1","itemData":{"DOI":"10.3390/antib8040055","ISSN":"2073-4468","PMID":"31816964","abstract":"Antibodies and antibody-derived macromolecules have established themselves as the mainstay in protein-based therapeutic molecules (biologics). Our knowledge of the structure-function relationships of antibodies provides a platform for protein engineering that has been exploited to generate a wide range of biologics for a host of therapeutic indications. In this review, our basic understanding of the antibody structure is described along with how that knowledge has leveraged the engineering of antibody and antibody-related therapeutics having the appropriate antigen affinity, effector function, and biophysical properties. The platforms examined include the development of antibodies, antibody fragments, bispecific antibody, and antibody fusion products, whose efficacy and manufacturability can be improved via humanization, affinity modulation, and stability enhancement. We also review the design and selection of binding arms, and avidity modulation. Different strategies of preparing bispecific and multispecific molecules for an array of therapeutic applications are included.","author":[{"dropping-particle":"","family":"Chiu","given":"Mark L.","non-dropping-particle":"","parse-names":false,"suffix":""},{"dropping-particle":"","family":"Goulet","given":"Dennis R.","non-dropping-particle":"","parse-names":false,"suffix":""},{"dropping-particle":"","family":"Teplyakov","given":"Alexey","non-dropping-particle":"","parse-names":false,"suffix":""},{"dropping-particle":"","family":"Gilliland","given":"Gary L.","non-dropping-particle":"","parse-names":false,"suffix":""}],"container-title":"Antibodies (Basel, Switzerland)","id":"ITEM-1","issue":"4","issued":{"date-parts":[["2019","12","3"]]},"page":"55","title":"Antibody Structure and Function: The Basis for Engineering Therapeutics.","type":"article-journal","volume":"8"},"uris":["http://www.mendeley.com/documents/?uuid=5448275a-6b8e-4439-a08f-94fdd5d91106"]},{"id":"ITEM-2","itemData":{"DOI":"10.1016/j.jaci.2009.09.046","ISSN":"00916749","PMID":"20176268","abstract":"Immunoglobulins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Immunology","id":"ITEM-2","issue":"2","issued":{"date-parts":[["2010","2"]]},"page":"S41-S52","publisher":"NIH Public Access","title":"Structure and function of immunoglobulins","type":"article-journal","volume":"125"},"uris":["http://www.mendeley.com/documents/?uuid=6baaac5b-323c-4f03-8f9c-c1638b150367"]}],"mendeley":{"formattedCitation":"\\cite{Chiu2019Antibody Structure and Function: The Basis for Engineering Therapeutics.|||Schroeder2010Structure and function of immunoglobulins}","plainTextFormattedCitation":"\\cite{Chiu2019Antibody Structure and Function: The Basis for Engineering Therapeutics.|||Schroeder2010Structure and function of immunoglobulins}","previouslyFormattedCitation":"&lt;sup&gt;7,19&lt;/sup&gt;"},"properties":{"noteIndex":0},"schema":"https://github.com/citation-style-language/schema/raw/master/csl-citation.json"}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0A2B0E" w:rsidRPr="000A2B0E">
        <w:rPr>
          <w:noProof/>
        </w:rPr>
        <w:t>\cite{Chiu2019Antibody Structure and Function: The Basis for Engineering Therapeutics.|||Schroeder2010Structure and function of immunoglobulins}</w:t>
      </w:r>
      <w:r w:rsidRPr="00FE7E79">
        <w:rPr>
          <w:rStyle w:val="FootnoteReference"/>
          <w:rFonts w:asciiTheme="minorHAnsi" w:eastAsiaTheme="majorEastAsia" w:hAnsiTheme="minorHAnsi" w:cstheme="minorHAnsi"/>
          <w:sz w:val="18"/>
          <w:szCs w:val="18"/>
        </w:rPr>
        <w:fldChar w:fldCharType="end"/>
      </w:r>
      <w:r w:rsidRPr="00FE7E79">
        <w:t xml:space="preserve"> Most antibody </w:t>
      </w:r>
      <w:r w:rsidRPr="00FE7E79" w:rsidDel="00A4431C">
        <w:t>molecule</w:t>
      </w:r>
      <w:r w:rsidRPr="00FE7E79">
        <w:t>s (e.g. IgGs)</w:t>
      </w:r>
      <w:r w:rsidRPr="00FE7E79" w:rsidDel="00A4431C">
        <w:t xml:space="preserve"> </w:t>
      </w:r>
      <w:r w:rsidRPr="00FE7E79">
        <w:t>are made up of four protein chains: t</w:t>
      </w:r>
      <w:r w:rsidRPr="00FE7E79" w:rsidDel="00842D28">
        <w:t xml:space="preserve">wo identical light chains and two identical heavy chains, which are interconnected by </w:t>
      </w:r>
      <w:r w:rsidR="002A78F8" w:rsidRPr="00FE7E79" w:rsidDel="00842D28">
        <w:t>disulphide</w:t>
      </w:r>
      <w:r w:rsidRPr="00FE7E79" w:rsidDel="00842D28">
        <w:t xml:space="preserve"> bridges</w:t>
      </w:r>
      <w:r w:rsidRPr="00FE7E79">
        <w:t xml:space="preserve"> (</w:t>
      </w:r>
      <w:r w:rsidR="006E06B6">
        <w:t>\textbf{\autoref{fig:fig1.1}}</w:t>
      </w:r>
      <w:r w:rsidRPr="00FE7E79" w:rsidDel="00A4431C">
        <w:t>)</w:t>
      </w:r>
      <w:r w:rsidRPr="00FE7E79">
        <w:t xml:space="preserve">. The </w:t>
      </w:r>
      <w:r w:rsidR="00AA2FFE" w:rsidRPr="00FE7E79">
        <w:t>light</w:t>
      </w:r>
      <w:r w:rsidRPr="00FE7E79">
        <w:t xml:space="preserve"> and </w:t>
      </w:r>
      <w:r w:rsidR="00DF7ED3" w:rsidRPr="00FE7E79">
        <w:t>heavy chain</w:t>
      </w:r>
      <w:r w:rsidRPr="00FE7E79" w:rsidDel="00842D28">
        <w:t xml:space="preserve"> </w:t>
      </w:r>
      <w:r w:rsidRPr="00FE7E79">
        <w:t xml:space="preserve">form two heterodimers, which are connected via </w:t>
      </w:r>
      <w:r w:rsidR="002A78F8" w:rsidRPr="00FE7E79" w:rsidDel="00842D28">
        <w:t>disulphide</w:t>
      </w:r>
      <w:r w:rsidRPr="00FE7E79" w:rsidDel="00842D28">
        <w:t xml:space="preserve"> bridges</w:t>
      </w:r>
      <w:r w:rsidRPr="00FE7E79">
        <w:t xml:space="preserve"> in the hinge region to form the intact antibody</w:t>
      </w:r>
      <w:r w:rsidRPr="00FE7E79" w:rsidDel="003837BE">
        <w:t xml:space="preserve">. </w:t>
      </w:r>
      <w:r w:rsidRPr="00FE7E79">
        <w:t>F</w:t>
      </w:r>
      <w:r w:rsidRPr="00FE7E79" w:rsidDel="00842D28">
        <w:t xml:space="preserve">unctionally, </w:t>
      </w:r>
      <w:r w:rsidRPr="00FE7E79">
        <w:t>t</w:t>
      </w:r>
      <w:r w:rsidRPr="00FE7E79" w:rsidDel="00842D28">
        <w:t xml:space="preserve">he </w:t>
      </w:r>
      <w:r w:rsidRPr="00FE7E79">
        <w:t xml:space="preserve">intact </w:t>
      </w:r>
      <w:r w:rsidRPr="00FE7E79" w:rsidDel="00842D28">
        <w:t xml:space="preserve">antibody </w:t>
      </w:r>
      <w:r w:rsidRPr="00FE7E79">
        <w:t>can be divided into</w:t>
      </w:r>
      <w:r w:rsidRPr="00FE7E79" w:rsidDel="00842D28">
        <w:t xml:space="preserve"> </w:t>
      </w:r>
      <w:r w:rsidRPr="00FE7E79">
        <w:t>two antigen</w:t>
      </w:r>
      <w:r w:rsidRPr="00FE7E79" w:rsidDel="00842D28">
        <w:t>-</w:t>
      </w:r>
      <w:r w:rsidRPr="00FE7E79">
        <w:t>binding domains (also known as Fab or fragment antigen-binding)</w:t>
      </w:r>
      <w:r w:rsidRPr="00FE7E79" w:rsidDel="00842D28">
        <w:t xml:space="preserve"> and </w:t>
      </w:r>
      <w:r w:rsidRPr="00FE7E79">
        <w:t xml:space="preserve">a </w:t>
      </w:r>
      <w:r w:rsidRPr="00FE7E79" w:rsidDel="00842D28">
        <w:t>constant domain</w:t>
      </w:r>
      <w:r w:rsidRPr="00FE7E79">
        <w:t xml:space="preserve"> (also known as Fc or fragment crystallizable</w:t>
      </w:r>
      <w:r w:rsidR="00836B2C" w:rsidRPr="00FE7E79">
        <w:t>)</w:t>
      </w:r>
      <w:r w:rsidRPr="00FE7E79">
        <w:rPr>
          <w:rStyle w:val="FootnoteReference"/>
          <w:rFonts w:asciiTheme="minorHAnsi" w:eastAsiaTheme="majorEastAsia" w:hAnsiTheme="minorHAnsi" w:cstheme="minorHAnsi"/>
          <w:sz w:val="18"/>
          <w:szCs w:val="18"/>
        </w:rPr>
        <w:fldChar w:fldCharType="begin" w:fldLock="1"/>
      </w:r>
      <w:r w:rsidR="000A2B0E">
        <w:instrText>ADDIN CSL_CITATION {"citationItems":[{"id":"ITEM-1","itemData":{"DOI":"10.1042/bj0730119","ISSN":"0306-3283","PMID":"14434282","author":[{"dropping-particle":"","family":"Porter","given":"R R","non-dropping-particle":"","parse-names":false,"suffix":""}],"container-title":"Biochemical Journal","id":"ITEM-1","issue":"1","issued":{"date-parts":[["1959","9","1"]]},"page":"119-127","publisher":"Biochem J","title":"The hydrolysis of rabbit γ-globulin and antibodies with crystalline papain","type":"article-journal","volume":"73"},"uris":["http://www.mendeley.com/documents/?uuid=c2e8a0c5-7b8d-3f10-886c-573c467b82fb"]}],"mendeley":{"formattedCitation":"\\cite{Porter1959The hydrolysis of rabbit γ-globulin and antibodies with crystalline papain}","plainTextFormattedCitation":"\\cite{Porter1959The hydrolysis of rabbit γ-globulin and antibodies with crystalline papain}","previouslyFormattedCitation":"&lt;sup&gt;20&lt;/sup&gt;"},"properties":{"noteIndex":0},"schema":"https://github.com/citation-style-language/schema/raw/master/csl-citation.json"}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0A2B0E" w:rsidRPr="000A2B0E">
        <w:rPr>
          <w:noProof/>
        </w:rPr>
        <w:t>\cite{Porter1959The hydrolysis of rabbit γ-globulin and antibodies with crystalline papain}</w:t>
      </w:r>
      <w:r w:rsidRPr="00FE7E79">
        <w:rPr>
          <w:rStyle w:val="FootnoteReference"/>
          <w:rFonts w:asciiTheme="minorHAnsi" w:eastAsiaTheme="majorEastAsia" w:hAnsiTheme="minorHAnsi" w:cstheme="minorHAnsi"/>
          <w:sz w:val="18"/>
          <w:szCs w:val="18"/>
        </w:rPr>
        <w:fldChar w:fldCharType="end"/>
      </w:r>
      <w:r w:rsidRPr="00FE7E79">
        <w:t xml:space="preserve"> (</w:t>
      </w:r>
      <w:r w:rsidR="006E06B6">
        <w:t>\textbf{\autoref{fig:fig1.1</w:t>
      </w:r>
      <w:del w:id="38" w:author="Graaf, S.C. de (Bastiaan)" w:date="2023-03-16T00:01:00Z">
        <w:r w:rsidR="006E06B6" w:rsidDel="00E17BAA">
          <w:delText>}}</w:delText>
        </w:r>
        <w:r w:rsidR="00296FAB" w:rsidRPr="00FE7E79" w:rsidDel="00E17BAA">
          <w:delText>a</w:delText>
        </w:r>
        <w:r w:rsidRPr="00FE7E79" w:rsidDel="00E17BAA">
          <w:delText>)</w:delText>
        </w:r>
      </w:del>
      <w:ins w:id="39" w:author="Graaf, S.C. de (Bastiaan)" w:date="2023-03-16T00:01:00Z">
        <w:r w:rsidR="00E17BAA">
          <w:t>}a})</w:t>
        </w:r>
      </w:ins>
      <w:r w:rsidRPr="00FE7E79">
        <w:t>. The Fc is the effector entity of the antibody and can bind to Fc-receptors on immune cells</w:t>
      </w:r>
      <w:r w:rsidRPr="00FE7E79">
        <w:rPr>
          <w:rStyle w:val="FootnoteReference"/>
          <w:rFonts w:asciiTheme="minorHAnsi" w:eastAsiaTheme="majorEastAsia" w:hAnsiTheme="minorHAnsi" w:cstheme="minorHAnsi"/>
          <w:sz w:val="18"/>
          <w:szCs w:val="18"/>
        </w:rPr>
        <w:fldChar w:fldCharType="begin" w:fldLock="1"/>
      </w:r>
      <w:r w:rsidR="000A2B0E">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immunoglobulins","type":"article-journal","volume":"125"},"uris":["http://www.mendeley.com/documents/?uuid=6baaac5b-323c-4f03-8f9c-c1638b150367"]}],"mendeley":{"formattedCitation":"\\cite{Schroeder2010Structure and function of immunoglobulins}","plainTextFormattedCitation":"\\cite{Schroeder2010Structure and function of immunoglobulins}","previouslyFormattedCitation":"&lt;sup&gt;7&lt;/sup&gt;"},"properties":{"noteIndex":0},"schema":"https://github.com/citation-style-language/schema/raw/master/csl-citation.json"}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0A2B0E" w:rsidRPr="000A2B0E">
        <w:rPr>
          <w:noProof/>
        </w:rPr>
        <w:t>\cite{Schroeder2010Structure and function of immunoglobulins}</w:t>
      </w:r>
      <w:r w:rsidRPr="00FE7E79">
        <w:rPr>
          <w:rStyle w:val="FootnoteReference"/>
          <w:rFonts w:asciiTheme="minorHAnsi" w:eastAsiaTheme="majorEastAsia" w:hAnsiTheme="minorHAnsi" w:cstheme="minorHAnsi"/>
          <w:sz w:val="18"/>
          <w:szCs w:val="18"/>
        </w:rPr>
        <w:fldChar w:fldCharType="end"/>
      </w:r>
      <w:r w:rsidRPr="00FE7E79">
        <w:t xml:space="preserve"> and mediate immune effector responses such as phagocytosis, antibody-dependent cell-mediated cytotoxicity, respiratory burst, and cytokine release.</w:t>
      </w:r>
      <w:r w:rsidRPr="00FE7E79">
        <w:rPr>
          <w:rStyle w:val="FootnoteReference"/>
          <w:rFonts w:asciiTheme="minorHAnsi" w:eastAsiaTheme="majorEastAsia" w:hAnsiTheme="minorHAnsi" w:cstheme="minorHAnsi"/>
          <w:sz w:val="18"/>
          <w:szCs w:val="18"/>
        </w:rPr>
        <w:fldChar w:fldCharType="begin" w:fldLock="1"/>
      </w:r>
      <w:r w:rsidR="000A2B0E">
        <w:instrText>ADDIN CSL_CITATION {"citationItems":[{"id":"ITEM-1","itemData":{"DOI":"10.1038/nature01685","ISSN":"0028-0836","PMID":"12768205","abstract":"Immunoglobulin-alpha (IgA)-bound antigens induce immune effector responses by activating the IgA-specific receptor FcalphaRI (CD89) on immune cells. Here we present crystal structures of human FcalphaRI alone and in a complex with the Fc region of IgA1 (Fcalpha). FcalphaRI has two immunoglobulin-like domains that are oriented at approximately right angles to each other. Fcalpha resembles the Fcs of immunoglobulins IgG and IgE, but has differently located interchain disulphide bonds and external rather than interdomain N-linked carbohydrates. Unlike 1:1 FcgammaRIII:IgG and Fc epsilon RI:IgE complexes, two FcalphaRI molecules bind each Fcalpha dimer, one at each Calpha2-Calpha3 junction. The FcalphaRI-binding site on IgA1 overlaps the reported polymeric immunoglobulin receptor (pIgR)-binding site, which might explain why secretory IgA cannot initiate phagocytosis or bind to FcalphaRI-expressing cells in the absence of an integrin co-receptor.","author":[{"dropping-particle":"","family":"Herr","given":"Andrew B.","non-dropping-particle":"","parse-names":false,"suffix":""},{"dropping-particle":"","family":"Ballister","given":"Edward R.","non-dropping-particle":"","parse-names":false,"suffix":""},{"dropping-particle":"","family":"Bjorkman","given":"Pamela J.","non-dropping-particle":"","parse-names":false,"suffix":""}],"container-title":"Nature","id":"ITEM-1","issue":"6940","issued":{"date-parts":[["2003","6","5"]]},"page":"614-20","publisher":"Nature Publishing Group","title":"Insights into IgA-mediated immune responses from the crystal structures of human FcalphaRI and its complex with IgA1-Fc.","type":"article-journal","volume":"423"},"uris":["http://www.mendeley.com/documents/?uuid=69c7409a-32bc-379e-8cb4-8c4de7a97aaf"]}],"mendeley":{"formattedCitation":"\\cite{Herr2003Insights into IgA-mediated immune responses from the crystal structures of human FcalphaRI and its complex with IgA1-Fc.}","plainTextFormattedCitation":"\\cite{Herr2003Insights into IgA-mediated immune responses from the crystal structures of human FcalphaRI and its complex with IgA1-Fc.}","previouslyFormattedCitation":"&lt;sup&gt;21&lt;/sup&gt;"},"properties":{"noteIndex":0},"schema":"https://github.com/citation-style-language/schema/raw/master/csl-citation.json"}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0A2B0E" w:rsidRPr="000A2B0E">
        <w:rPr>
          <w:noProof/>
        </w:rPr>
        <w:t>\cite{Herr2003Insights into IgA-mediated immune responses from the crystal structures of human FcalphaRI and its complex with IgA1-Fc.}</w:t>
      </w:r>
      <w:r w:rsidRPr="00FE7E79">
        <w:rPr>
          <w:rStyle w:val="FootnoteReference"/>
          <w:rFonts w:asciiTheme="minorHAnsi" w:eastAsiaTheme="majorEastAsia" w:hAnsiTheme="minorHAnsi" w:cstheme="minorHAnsi"/>
          <w:sz w:val="18"/>
          <w:szCs w:val="18"/>
        </w:rPr>
        <w:fldChar w:fldCharType="end"/>
      </w:r>
      <w:r w:rsidRPr="00FE7E79">
        <w:t xml:space="preserve"> In contrast to the fully conserved sequence and structure of the Fc, the Fab is responsible for the vast diversity in recognized antigens and is thus hypervariable.</w:t>
      </w:r>
    </w:p>
    <w:p w14:paraId="05EF083B" w14:textId="1A78F4DC" w:rsidR="008D07BF" w:rsidRDefault="008D07BF" w:rsidP="008D07BF">
      <w:pPr>
        <w:rPr>
          <w:rFonts w:cstheme="minorBidi"/>
        </w:rPr>
      </w:pPr>
      <w:r w:rsidRPr="00FE7E79">
        <w:rPr>
          <w:rFonts w:cstheme="minorBidi"/>
        </w:rPr>
        <w:t>Because there is an endless and constantly evolving pool of pathogens, the antibody repertoire needs to be incredibly diverse and versatile to counteract these challenges.</w:t>
      </w:r>
      <w:r w:rsidRPr="00FE7E79">
        <w:rPr>
          <w:rStyle w:val="FootnoteReference"/>
          <w:rFonts w:asciiTheme="minorHAnsi" w:eastAsiaTheme="majorEastAsia" w:hAnsiTheme="minorHAnsi" w:cstheme="minorBidi"/>
          <w:sz w:val="18"/>
          <w:szCs w:val="18"/>
        </w:rPr>
        <w:fldChar w:fldCharType="begin" w:fldLock="1"/>
      </w:r>
      <w:r w:rsidR="000A2B0E">
        <w:rPr>
          <w:rFonts w:cstheme="minorBidi"/>
        </w:rPr>
        <w:instrText>ADDIN CSL_CITATION {"citationItems":[{"id":"ITEM-1","itemData":{"ISBN":"0-8153-3642-X","author":[{"dropping-particle":"","family":"Charles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J","non-dropping-particle":"","parse-names":false,"suffix":""}],"chapter-number":"The genera","container-title":"Immunobiology: The Immune System in Health and Disease","edition":"5","id":"ITEM-1","issued":{"date-parts":[["2001"]]},"publisher":"Garland Science","publisher-place":"New York (NY)","title":"The generation of diversity in immunoglobulins","type":"chapter"},"uris":["http://www.mendeley.com/documents/?uuid=43d01f4e-9a67-4b0a-97c4-479e7147eabe"]},{"id":"ITEM-2","itemData":{"ISBN":"0-8153-3218-1","author":[{"dropping-particle":"","family":"Alberts","given":"Bruce","non-dropping-particle":"","parse-names":false,"suffix":""},{"dropping-particle":"","family":"Johnson","given":"Alexander","non-dropping-particle":"","parse-names":false,"suffix":""},{"dropping-particle":"","family":"Lewis","given":"Julian","non-dropping-particle":"","parse-names":false,"suffix":""},{"dropping-particle":"","family":"Raff","given":"Martin","non-dropping-particle":"","parse-names":false,"suffix":""},{"dropping-particle":"","family":"Roberts","given":"Keith","non-dropping-particle":"","parse-names":false,"suffix":""},{"dropping-particle":"","family":"Walter","given":"Peter","non-dropping-particle":"","parse-names":false,"suffix":""}],"chapter-number":"The Genera","container-title":"Molecular Biology of the Cell","edition":"4","id":"ITEM-2","issued":{"date-parts":[["2002"]]},"publisher":"Garland Science","publisher-place":"New York (NY)","title":"The Generation of Antibody Diversity","type":"chapter"},"uris":["http://www.mendeley.com/documents/?uuid=dfe0a4a0-66f4-443a-b56f-4162e201aa34"]}],"mendeley":{"formattedCitation":"\\cite{Charles A Janeway2001The generation of diversity in immunoglobulins|||Alberts2002The Generation of Antibody Diversity}","plainTextFormattedCitation":"\\cite{Charles A Janeway2001The generation of diversity in immunoglobulins|||Alberts2002The Generation of Antibody Diversity}","previouslyFormattedCitation":"&lt;sup&gt;22,23&lt;/sup&gt;"},"properties":{"noteIndex":0},"schema":"https://github.com/citation-style-language/schema/raw/master/csl-citation.json"}</w:instrText>
      </w:r>
      <w:r w:rsidRPr="00FE7E79">
        <w:rPr>
          <w:rStyle w:val="FootnoteReference"/>
          <w:rFonts w:asciiTheme="minorHAnsi" w:eastAsiaTheme="majorEastAsia" w:hAnsiTheme="minorHAnsi" w:cstheme="minorBidi"/>
          <w:sz w:val="18"/>
          <w:szCs w:val="18"/>
        </w:rPr>
        <w:fldChar w:fldCharType="separate"/>
      </w:r>
      <w:r w:rsidR="000A2B0E" w:rsidRPr="000A2B0E">
        <w:rPr>
          <w:rFonts w:cstheme="minorBidi"/>
          <w:noProof/>
        </w:rPr>
        <w:t>\cite{Charles A Janeway2001The generation of diversity in immunoglobulins|||Alberts2002The Generation of Antibody Diversity}</w:t>
      </w:r>
      <w:r w:rsidRPr="00FE7E79">
        <w:rPr>
          <w:rStyle w:val="FootnoteReference"/>
          <w:rFonts w:asciiTheme="minorHAnsi" w:eastAsiaTheme="majorEastAsia" w:hAnsiTheme="minorHAnsi" w:cstheme="minorBidi"/>
          <w:sz w:val="18"/>
          <w:szCs w:val="18"/>
        </w:rPr>
        <w:fldChar w:fldCharType="end"/>
      </w:r>
      <w:r w:rsidRPr="00FE7E79">
        <w:rPr>
          <w:rFonts w:cstheme="minorBidi"/>
        </w:rPr>
        <w:t xml:space="preserve"> In humans, this enormous diversity in the potential antibody repertoire is achieved through several mechanisms. Starting at the genomic level, the light and heavy chains are encoded in </w:t>
      </w:r>
      <w:r w:rsidRPr="00FE7E79">
        <w:rPr>
          <w:rFonts w:cstheme="minorBidi"/>
        </w:rPr>
        <w:lastRenderedPageBreak/>
        <w:t xml:space="preserve">four genes each: Variable (V), Diversity (D), Joining (J), and Constant (C), with the </w:t>
      </w:r>
      <w:r w:rsidR="00CD1C02" w:rsidRPr="00FE7E79">
        <w:rPr>
          <w:rFonts w:cstheme="minorBidi"/>
        </w:rPr>
        <w:t>light chain</w:t>
      </w:r>
      <w:r w:rsidRPr="00FE7E79">
        <w:rPr>
          <w:rFonts w:cstheme="minorBidi"/>
        </w:rPr>
        <w:t xml:space="preserve"> lacking the D-gene. These genes are encoded in multiple alleles, which can recombine to a staggering number of combinations (</w:t>
      </w:r>
      <w:r w:rsidR="006E06B6">
        <w:rPr>
          <w:rFonts w:cstheme="minorBidi"/>
        </w:rPr>
        <w:t>\textbf{\autoref{fig:fig1.1</w:t>
      </w:r>
      <w:del w:id="40" w:author="Graaf, S.C. de (Bastiaan)" w:date="2023-03-16T00:01:00Z">
        <w:r w:rsidR="006E06B6" w:rsidDel="00E17BAA">
          <w:rPr>
            <w:rFonts w:cstheme="minorBidi"/>
          </w:rPr>
          <w:delText>}}</w:delText>
        </w:r>
        <w:r w:rsidR="00296FAB" w:rsidRPr="00FE7E79" w:rsidDel="00E17BAA">
          <w:rPr>
            <w:rFonts w:cstheme="minorBidi"/>
          </w:rPr>
          <w:delText>b</w:delText>
        </w:r>
        <w:r w:rsidRPr="00FE7E79" w:rsidDel="00E17BAA">
          <w:rPr>
            <w:rFonts w:cstheme="minorBidi"/>
          </w:rPr>
          <w:delText>)</w:delText>
        </w:r>
      </w:del>
      <w:ins w:id="41" w:author="Graaf, S.C. de (Bastiaan)" w:date="2023-03-16T00:01:00Z">
        <w:r w:rsidR="00E17BAA">
          <w:rPr>
            <w:rFonts w:cstheme="minorBidi"/>
          </w:rPr>
          <w:t>}b})</w:t>
        </w:r>
      </w:ins>
      <w:r w:rsidRPr="00FE7E79">
        <w:rPr>
          <w:rFonts w:cstheme="minorBidi"/>
        </w:rPr>
        <w:t>.</w:t>
      </w:r>
      <w:r w:rsidRPr="00FE7E79">
        <w:rPr>
          <w:rStyle w:val="FootnoteReference"/>
          <w:rFonts w:asciiTheme="minorHAnsi" w:eastAsiaTheme="majorEastAsia" w:hAnsiTheme="minorHAnsi" w:cstheme="minorBidi"/>
          <w:sz w:val="18"/>
          <w:szCs w:val="18"/>
        </w:rPr>
        <w:fldChar w:fldCharType="begin" w:fldLock="1"/>
      </w:r>
      <w:r w:rsidR="000A2B0E">
        <w:rPr>
          <w:rFonts w:cstheme="minorBidi"/>
        </w:rPr>
        <w:instrText>ADDIN CSL_CITATION {"citationItems":[{"id":"ITEM-1","itemData":{"ISSN":"0022-1767","PMID":"6747289","abstract":"Many mechanisms of antibody diversification have been shown to exist, including combinatorial pairings of heavy and light chains, the use of multiple gene segments (combinatorial diversity), and the imprecise joining of these gene segments (junctional diversity). The contributions of each of these mechanisms to functional antibody activity has not been fully explored, especially in the case of junctional diversity. A chain recombination experiment between an anti-arsonate monoclonal antibody and an anti-oxazolone molecule in which light chains differ essentially only at the V/J junctional position show that junctional diversity may play an important role in antigen binding.","author":[{"dropping-particle":"","family":"Jeske","given":"D J","non-dropping-particle":"","parse-names":false,"suffix":""},{"dropping-particle":"","family":"Jarvis","given":"J","non-dropping-particle":"","parse-names":false,"suffix":""},{"dropping-particle":"","family":"Milstein","given":"C","non-dropping-particle":"","parse-names":false,"suffix":""},{"dropping-particle":"","family":"Capra","given":"J D","non-dropping-particle":"","parse-names":false,"suffix":""}],"container-title":"Journal of immunology","id":"ITEM-1","issue":"3","issued":{"date-parts":[["1984","9"]]},"page":"1090-1092","title":"Junctional diversity is essential to antibody activity.","type":"article-journal","volume":"133"},"uris":["http://www.mendeley.com/documents/?uuid=5e3efc5f-b082-42ac-adf4-73b3082ce291"]}],"mendeley":{"formattedCitation":"\\cite{Jeske1984Junctional diversity is essential to antibody activity.}","plainTextFormattedCitation":"\\cite{Jeske1984Junctional diversity is essential to antibody activity.}","previouslyFormattedCitation":"&lt;sup&gt;24&lt;/sup&gt;"},"properties":{"noteIndex":0},"schema":"https://github.com/citation-style-language/schema/raw/master/csl-citation.json"}</w:instrText>
      </w:r>
      <w:r w:rsidRPr="00FE7E79">
        <w:rPr>
          <w:rStyle w:val="FootnoteReference"/>
          <w:rFonts w:asciiTheme="minorHAnsi" w:eastAsiaTheme="majorEastAsia" w:hAnsiTheme="minorHAnsi" w:cstheme="minorBidi"/>
          <w:sz w:val="18"/>
          <w:szCs w:val="18"/>
        </w:rPr>
        <w:fldChar w:fldCharType="separate"/>
      </w:r>
      <w:r w:rsidR="000A2B0E" w:rsidRPr="000A2B0E">
        <w:rPr>
          <w:rFonts w:cstheme="minorBidi"/>
          <w:noProof/>
        </w:rPr>
        <w:t>\cite{Jeske1984Junctional diversity is essential to antibody activity.}</w:t>
      </w:r>
      <w:r w:rsidRPr="00FE7E79">
        <w:rPr>
          <w:rStyle w:val="FootnoteReference"/>
          <w:rFonts w:asciiTheme="minorHAnsi" w:eastAsiaTheme="majorEastAsia" w:hAnsiTheme="minorHAnsi" w:cstheme="minorBidi"/>
          <w:sz w:val="18"/>
          <w:szCs w:val="18"/>
        </w:rPr>
        <w:fldChar w:fldCharType="end"/>
      </w:r>
      <w:r w:rsidRPr="00FE7E79">
        <w:rPr>
          <w:rFonts w:cstheme="minorBidi"/>
        </w:rPr>
        <w:t xml:space="preserve"> </w:t>
      </w:r>
      <w:r w:rsidRPr="00FE7E79">
        <w:rPr>
          <w:rFonts w:cstheme="minorBidi"/>
          <w:noProof/>
        </w:rPr>
        <w:t>T</w:t>
      </w:r>
      <w:r w:rsidRPr="00FE7E79">
        <w:rPr>
          <w:rFonts w:cstheme="minorBidi"/>
          <w:noProof/>
          <w:shd w:val="clear" w:color="auto" w:fill="FFFFFF"/>
        </w:rPr>
        <w:t xml:space="preserve">he recombination process is also error-prone, leading to insertions and deletions at the junctions between </w:t>
      </w:r>
      <w:r w:rsidRPr="00FE7E79">
        <w:rPr>
          <w:rFonts w:cstheme="minorBidi"/>
        </w:rPr>
        <w:t xml:space="preserve">the </w:t>
      </w:r>
      <w:r w:rsidRPr="00FE7E79">
        <w:rPr>
          <w:rFonts w:cstheme="minorBidi"/>
          <w:noProof/>
          <w:shd w:val="clear" w:color="auto" w:fill="FFFFFF"/>
        </w:rPr>
        <w:t>regions, referred to as junctional diversity</w:t>
      </w:r>
      <w:r w:rsidRPr="00FE7E79">
        <w:rPr>
          <w:rFonts w:cstheme="minorBidi"/>
        </w:rPr>
        <w:fldChar w:fldCharType="begin"/>
      </w:r>
      <w:r w:rsidRPr="00FE7E79">
        <w:rPr>
          <w:rFonts w:cstheme="minorBidi"/>
        </w:rPr>
        <w:instrText xml:space="preserve">. Notwithstanding, </w:instrText>
      </w:r>
      <w:r w:rsidRPr="00FE7E79" w:rsidDel="00842D28">
        <w:rPr>
          <w:rFonts w:ascii="Arial" w:hAnsi="Arial" w:cs="Arial"/>
        </w:rPr>
        <w:instrText>￼</w:instrText>
      </w:r>
      <w:r w:rsidRPr="00FE7E79">
        <w:rPr>
          <w:rFonts w:cstheme="minorBidi"/>
        </w:rPr>
        <w:fldChar w:fldCharType="separate"/>
      </w:r>
      <w:r w:rsidRPr="00FE7E79">
        <w:rPr>
          <w:rFonts w:cstheme="minorBidi"/>
          <w:noProof/>
        </w:rPr>
        <w:t>(Jeske, Jarvis, Milstein, &amp; Capra, 1984; Schroeder Jr., 2006)</w:t>
      </w:r>
      <w:r w:rsidRPr="00FE7E79">
        <w:rPr>
          <w:rFonts w:cstheme="minorBidi"/>
        </w:rPr>
        <w:fldChar w:fldCharType="end"/>
      </w:r>
      <w:r w:rsidRPr="00FE7E79">
        <w:rPr>
          <w:rFonts w:cstheme="minorBidi"/>
        </w:rPr>
        <w:t xml:space="preserve">. By recombination alone, the number of possible variable domain sequences already reaches tens of thousands. However, the eventual antibody diversity is expanded even further by natural polymorphisms, mutations, and class switching. </w:t>
      </w:r>
      <w:r w:rsidRPr="00FE7E79" w:rsidDel="00842D28">
        <w:rPr>
          <w:rFonts w:cstheme="minorBidi"/>
        </w:rPr>
        <w:t>As the major contributor to antibody hypervariability, s</w:t>
      </w:r>
      <w:r w:rsidRPr="00FE7E79" w:rsidDel="00E045D8">
        <w:rPr>
          <w:rFonts w:cstheme="minorBidi"/>
        </w:rPr>
        <w:t>omatic hypermutation</w:t>
      </w:r>
      <w:r w:rsidRPr="00FE7E79">
        <w:rPr>
          <w:rFonts w:cstheme="minorBidi"/>
        </w:rPr>
        <w:t>s can occur during B-</w:t>
      </w:r>
      <w:r w:rsidRPr="00FE7E79" w:rsidDel="00E045D8">
        <w:rPr>
          <w:rFonts w:cstheme="minorBidi"/>
        </w:rPr>
        <w:t xml:space="preserve">cell affinity </w:t>
      </w:r>
      <w:r w:rsidRPr="00FE7E79">
        <w:rPr>
          <w:rFonts w:cstheme="minorBidi"/>
        </w:rPr>
        <w:t>maturation and do so at a million-fold increased rate compared to the usual mutation rates.</w:t>
      </w:r>
      <w:r w:rsidRPr="00FE7E79">
        <w:rPr>
          <w:rStyle w:val="FootnoteReference"/>
          <w:rFonts w:asciiTheme="minorHAnsi" w:eastAsiaTheme="majorEastAsia" w:hAnsiTheme="minorHAnsi" w:cstheme="minorBidi"/>
          <w:sz w:val="18"/>
          <w:szCs w:val="18"/>
        </w:rPr>
        <w:fldChar w:fldCharType="begin" w:fldLock="1"/>
      </w:r>
      <w:r w:rsidR="000A2B0E">
        <w:rPr>
          <w:rFonts w:cstheme="minorBidi"/>
        </w:rPr>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repertoires","type":"article-journal","volume":"30"},"uris":["http://www.mendeley.com/documents/?uuid=0d6d2d69-cf76-45dd-b9f8-2edaf95df6c9"]}],"mendeley":{"formattedCitation":"\\cite{Schroeder Jr.2006Similarity and divergence in the development and expression of the mouse and human antibody repertoires}","plainTextFormattedCitation":"\\cite{Schroeder Jr.2006Similarity and divergence in the development and expression of the mouse and human antibody repertoires}","previouslyFormattedCitation":"&lt;sup&gt;11&lt;/sup&gt;"},"properties":{"noteIndex":0},"schema":"https://github.com/citation-style-language/schema/raw/master/csl-citation.json"}</w:instrText>
      </w:r>
      <w:r w:rsidRPr="00FE7E79">
        <w:rPr>
          <w:rStyle w:val="FootnoteReference"/>
          <w:rFonts w:asciiTheme="minorHAnsi" w:eastAsiaTheme="majorEastAsia" w:hAnsiTheme="minorHAnsi" w:cstheme="minorBidi"/>
          <w:sz w:val="18"/>
          <w:szCs w:val="18"/>
        </w:rPr>
        <w:fldChar w:fldCharType="separate"/>
      </w:r>
      <w:r w:rsidR="000A2B0E" w:rsidRPr="000A2B0E">
        <w:rPr>
          <w:rFonts w:cstheme="minorBidi"/>
          <w:noProof/>
        </w:rPr>
        <w:t>\cite{Schroeder Jr.2006Similarity and divergence in the development and expression of the mouse and human antibody repertoires}</w:t>
      </w:r>
      <w:r w:rsidRPr="00FE7E79">
        <w:rPr>
          <w:rStyle w:val="FootnoteReference"/>
          <w:rFonts w:asciiTheme="minorHAnsi" w:eastAsiaTheme="majorEastAsia" w:hAnsiTheme="minorHAnsi" w:cstheme="minorBidi"/>
          <w:sz w:val="18"/>
          <w:szCs w:val="18"/>
        </w:rPr>
        <w:fldChar w:fldCharType="end"/>
      </w:r>
      <w:r w:rsidRPr="00FE7E79" w:rsidDel="00936C56">
        <w:rPr>
          <w:rFonts w:cstheme="minorBidi"/>
        </w:rPr>
        <w:t xml:space="preserve"> </w:t>
      </w:r>
      <w:r w:rsidRPr="00FE7E79">
        <w:rPr>
          <w:rFonts w:cstheme="minorBidi"/>
        </w:rPr>
        <w:t>These mutations are largely concentrated in the complementarity-determining regions (CDR1-3), separated by framework regions (FR1-4), which form the conserved backbone of the Fab structure</w:t>
      </w:r>
      <w:r w:rsidR="00357941" w:rsidRPr="00FE7E79">
        <w:rPr>
          <w:rFonts w:cstheme="minorBidi"/>
        </w:rPr>
        <w:t xml:space="preserve"> (</w:t>
      </w:r>
      <w:r w:rsidR="006E06B6">
        <w:rPr>
          <w:rFonts w:cstheme="minorBidi"/>
        </w:rPr>
        <w:t>\textbf{\autoref{fig:fig1.1</w:t>
      </w:r>
      <w:del w:id="42" w:author="Graaf, S.C. de (Bastiaan)" w:date="2023-03-16T00:00:00Z">
        <w:r w:rsidR="006E06B6" w:rsidDel="00E17BAA">
          <w:rPr>
            <w:rFonts w:cstheme="minorBidi"/>
          </w:rPr>
          <w:delText>}}</w:delText>
        </w:r>
        <w:r w:rsidR="00357941" w:rsidRPr="00FE7E79" w:rsidDel="00E17BAA">
          <w:rPr>
            <w:rFonts w:cstheme="minorBidi"/>
          </w:rPr>
          <w:delText>c)</w:delText>
        </w:r>
      </w:del>
      <w:ins w:id="43" w:author="Graaf, S.C. de (Bastiaan)" w:date="2023-03-16T00:00:00Z">
        <w:r w:rsidR="00E17BAA">
          <w:rPr>
            <w:rFonts w:cstheme="minorBidi"/>
          </w:rPr>
          <w:t>}c})</w:t>
        </w:r>
      </w:ins>
      <w:r w:rsidRPr="00FE7E79">
        <w:rPr>
          <w:rFonts w:cstheme="minorBidi"/>
        </w:rPr>
        <w:t>. Located at the tips of the Y-shaped antibody structure, CDRs are primarily responsible for antigen binding, and, therefore, elucidation of their sequences is of the utmost importance for antibody discovery.</w:t>
      </w:r>
    </w:p>
    <w:p w14:paraId="618203E7"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\begin</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figure*</w:t>
      </w:r>
      <w:r w:rsidRPr="00155E3E">
        <w:rPr>
          <w:rFonts w:ascii="Fira Code" w:hAnsi="Fira Code" w:cs="Fira Code"/>
          <w:color w:val="D4D4D4"/>
          <w:sz w:val="21"/>
          <w:szCs w:val="21"/>
          <w:lang w:val="en-US" w:eastAsia="en-US"/>
        </w:rPr>
        <w:t>}[!htb]</w:t>
      </w:r>
    </w:p>
    <w:p w14:paraId="53DCA8D5"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\center</w:t>
      </w:r>
    </w:p>
    <w:p w14:paraId="5345D89B"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\includegraphics</w:t>
      </w:r>
      <w:r w:rsidRPr="00155E3E">
        <w:rPr>
          <w:rFonts w:ascii="Fira Code" w:hAnsi="Fira Code" w:cs="Fira Code"/>
          <w:color w:val="D4D4D4"/>
          <w:sz w:val="21"/>
          <w:szCs w:val="21"/>
          <w:lang w:val="en-US" w:eastAsia="en-US"/>
        </w:rPr>
        <w:t>[]{Chapter.1/Figures/f1.png}</w:t>
      </w:r>
    </w:p>
    <w:p w14:paraId="39939B5C"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\caption</w:t>
      </w:r>
      <w:r w:rsidRPr="00155E3E">
        <w:rPr>
          <w:rFonts w:ascii="Fira Code" w:hAnsi="Fira Code" w:cs="Fira Code"/>
          <w:color w:val="D4D4D4"/>
          <w:sz w:val="21"/>
          <w:szCs w:val="21"/>
          <w:lang w:val="en-US" w:eastAsia="en-US"/>
        </w:rPr>
        <w:t>{</w:t>
      </w:r>
    </w:p>
    <w:p w14:paraId="6EBBE539"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\textbf</w:t>
      </w:r>
      <w:r w:rsidRPr="00155E3E">
        <w:rPr>
          <w:rFonts w:ascii="Fira Code" w:hAnsi="Fira Code" w:cs="Fira Code"/>
          <w:color w:val="D4D4D4"/>
          <w:sz w:val="21"/>
          <w:szCs w:val="21"/>
          <w:lang w:val="en-US" w:eastAsia="en-US"/>
        </w:rPr>
        <w:t>{</w:t>
      </w:r>
      <w:r w:rsidRPr="00155E3E">
        <w:rPr>
          <w:rFonts w:ascii="Fira Code" w:hAnsi="Fira Code" w:cs="Fira Code"/>
          <w:color w:val="569CD6"/>
          <w:sz w:val="21"/>
          <w:szCs w:val="21"/>
          <w:lang w:val="en-US" w:eastAsia="en-US"/>
        </w:rPr>
        <w:t>Nomenclature, structure, and diversity of IgG1 antibodies.</w:t>
      </w:r>
      <w:r w:rsidRPr="00155E3E">
        <w:rPr>
          <w:rFonts w:ascii="Fira Code" w:hAnsi="Fira Code" w:cs="Fira Code"/>
          <w:color w:val="D4D4D4"/>
          <w:sz w:val="21"/>
          <w:szCs w:val="21"/>
          <w:lang w:val="en-US" w:eastAsia="en-US"/>
        </w:rPr>
        <w:t xml:space="preserve">} </w:t>
      </w:r>
    </w:p>
    <w:p w14:paraId="39559C8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(a) Nomenclature and protein fragments of an IgG1 molecule. The antigen-binding domain, containing light and heavy chain (LC and HC respectively) variable regions, is termed Fab (or Fab2 when dimerized). The constant part of the heavy chain carrying an N-glycosylation site is called Fc. Other IgG subclasses vary in their heavy chain constant region (Fc) and disulphide patterns. (b) The diversity in antibodies originates primarily from the V, D, J, and C-allele (each annotated with a </w:t>
      </w:r>
      <w:r w:rsidRPr="00155E3E">
        <w:rPr>
          <w:rFonts w:ascii="Fira Code" w:hAnsi="Fira Code" w:cs="Fira Code"/>
          <w:color w:val="D4D4D4"/>
          <w:sz w:val="21"/>
          <w:szCs w:val="21"/>
          <w:lang w:val="en-US" w:eastAsia="en-US"/>
        </w:rPr>
        <w:lastRenderedPageBreak/>
        <w:t>distinct colour) recombination process. In this process, each of many individual V, D, J, and C-alleles can recombine with any of the other gene segments, yielding thousands of possible combinations, in particular for the heavy chain, which incorporates the most diverse D region. (c) Sequence logo created by the alignment of in silico generated sequences of Ig kappa (IGK) and lambda (IGL) light chains and Ig heavy chain (IGH) from the international ImMunoGeneTics (IMGT) information system database.</w:t>
      </w:r>
      <w:r w:rsidRPr="00155E3E">
        <w:rPr>
          <w:rFonts w:ascii="Fira Code" w:hAnsi="Fira Code" w:cs="Fira Code"/>
          <w:color w:val="C586C0"/>
          <w:sz w:val="21"/>
          <w:szCs w:val="21"/>
          <w:lang w:val="en-US" w:eastAsia="en-US"/>
        </w:rPr>
        <w:t>\cite</w:t>
      </w:r>
      <w:r w:rsidRPr="00155E3E">
        <w:rPr>
          <w:rFonts w:ascii="Fira Code" w:hAnsi="Fira Code" w:cs="Fira Code"/>
          <w:color w:val="D4D4D4"/>
          <w:sz w:val="21"/>
          <w:szCs w:val="21"/>
          <w:lang w:val="en-US" w:eastAsia="en-US"/>
        </w:rPr>
        <w:t>{lefranc2003imgt, lefranc2020immunoglobulins} Even though the displayed sequences are part of the variable domain, large stretches of these sequences, also known as the framework regions (FRs), are relatively conserved, compared to the hypervariable complementarity determining regions (CDRs), coloured in accordance with (a).</w:t>
      </w:r>
    </w:p>
    <w:p w14:paraId="24624182"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w:t>
      </w:r>
    </w:p>
    <w:p w14:paraId="6877CBA0" w14:textId="6F439108"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C586C0"/>
          <w:sz w:val="21"/>
          <w:szCs w:val="21"/>
          <w:lang w:val="en-US" w:eastAsia="en-US"/>
        </w:rPr>
        <w:t>\label</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fig:fig1</w:t>
      </w:r>
      <w:r>
        <w:rPr>
          <w:rFonts w:ascii="Fira Code" w:hAnsi="Fira Code" w:cs="Fira Code"/>
          <w:color w:val="9CDCFE"/>
          <w:sz w:val="21"/>
          <w:szCs w:val="21"/>
          <w:lang w:val="en-US" w:eastAsia="en-US"/>
        </w:rPr>
        <w:t>.1</w:t>
      </w:r>
      <w:r w:rsidRPr="00155E3E">
        <w:rPr>
          <w:rFonts w:ascii="Fira Code" w:hAnsi="Fira Code" w:cs="Fira Code"/>
          <w:color w:val="D4D4D4"/>
          <w:sz w:val="21"/>
          <w:szCs w:val="21"/>
          <w:lang w:val="en-US" w:eastAsia="en-US"/>
        </w:rPr>
        <w:t>}</w:t>
      </w:r>
    </w:p>
    <w:p w14:paraId="0BDF77B6" w14:textId="52B0EB59"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\end</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figure*</w:t>
      </w:r>
      <w:r w:rsidRPr="00155E3E">
        <w:rPr>
          <w:rFonts w:ascii="Fira Code" w:hAnsi="Fira Code" w:cs="Fira Code"/>
          <w:color w:val="D4D4D4"/>
          <w:sz w:val="21"/>
          <w:szCs w:val="21"/>
          <w:lang w:val="en-US" w:eastAsia="en-US"/>
        </w:rPr>
        <w:t>}</w:t>
      </w:r>
    </w:p>
    <w:p w14:paraId="3E1B8531" w14:textId="1C3BCDD0" w:rsidR="008D07BF" w:rsidRPr="00FE7E79" w:rsidRDefault="008D07BF" w:rsidP="001E058C">
      <w:pPr>
        <w:pStyle w:val="Paragraph"/>
      </w:pPr>
      <w:r w:rsidRPr="00FE7E79">
        <w:t xml:space="preserve">The Fc part of Igs is used to classify antibodies into one of 5 classes: IgA, IgD, IgE, IgG, and IgM. Some of these classes are divided further into subclasses denoted by numbers, e.g., IgG1-4 or IgA1 and IgA2. Although the function of the classes and subclasses is different, their variable regions stem from the shared pool of genes. Therefore, for simplicity, in this review, we focus primarily on IgG1, the most abundant antibody subclass in serum, and the predominantly used subclass for biotherapeutic development. Still, concerning </w:t>
      </w:r>
      <w:del w:id="44" w:author="Graaf, S.C. de (Bastiaan)" w:date="2023-03-16T00:05:00Z">
        <w:r w:rsidR="00105923" w:rsidDel="00DC1750">
          <w:rPr>
            <w:i/>
            <w:iCs/>
          </w:rPr>
          <w:delText>\emph{</w:delText>
        </w:r>
        <w:r w:rsidR="003A28B2" w:rsidDel="00DC1750">
          <w:rPr>
            <w:i/>
            <w:iCs/>
          </w:rPr>
          <w:delText>de novo}</w:delText>
        </w:r>
      </w:del>
      <w:ins w:id="45" w:author="Graaf, S.C. de (Bastiaan)" w:date="2023-03-16T00:05:00Z">
        <w:r w:rsidR="00DC1750" w:rsidRPr="00DC1750">
          <w:rPr>
            <w:iCs/>
          </w:rPr>
          <w:t>\emph{de novo}</w:t>
        </w:r>
      </w:ins>
      <w:r w:rsidRPr="00FE7E79">
        <w:t xml:space="preserve"> sequencing by </w:t>
      </w:r>
      <w:r w:rsidR="00575A7D" w:rsidRPr="00FE7E79">
        <w:t>MS</w:t>
      </w:r>
      <w:r w:rsidRPr="00FE7E79">
        <w:t>, different Ig classes and subclasses pose similar challenges and opportunities.</w:t>
      </w:r>
    </w:p>
    <w:p w14:paraId="412BB823" w14:textId="37523B23" w:rsidR="008D07BF" w:rsidRPr="00FE7E79" w:rsidRDefault="00155E3E" w:rsidP="00105923">
      <w:pPr>
        <w:pStyle w:val="Heading2"/>
      </w:pPr>
      <w:r>
        <w:t>!!</w:t>
      </w:r>
      <w:r w:rsidR="008D07BF" w:rsidRPr="00FE7E79">
        <w:t xml:space="preserve"> Modalities of MS-based antibody analysis</w:t>
      </w:r>
    </w:p>
    <w:p w14:paraId="541B0ED0" w14:textId="139CF98F" w:rsidR="00536B2E" w:rsidRPr="00536B2E" w:rsidRDefault="009C1A56" w:rsidP="00BA4418">
      <w:pPr>
        <w:pStyle w:val="Paragraph"/>
      </w:pPr>
      <w:r>
        <w:t>Proteomics is t</w:t>
      </w:r>
      <w:r w:rsidR="00536B2E" w:rsidRPr="00536B2E">
        <w:t xml:space="preserve">he large-scale </w:t>
      </w:r>
      <w:r w:rsidR="008925E5">
        <w:t xml:space="preserve">study </w:t>
      </w:r>
      <w:r w:rsidR="00536B2E" w:rsidRPr="00536B2E">
        <w:t>of proteins. Many different peptide- and protein-centric MS-based approaches have been developed for proteomics, whereby some of these have been adapted for de novo sequence analysis of antibodies.</w:t>
      </w:r>
    </w:p>
    <w:p w14:paraId="1917CE84" w14:textId="4D2A8C5B" w:rsidR="008A518E" w:rsidRPr="008A518E" w:rsidRDefault="00536B2E" w:rsidP="00504946">
      <w:pPr>
        <w:pStyle w:val="Paragraph"/>
      </w:pPr>
      <w:r w:rsidRPr="00536B2E">
        <w:t>Bottom-up (BU) or shotgun proteomics is by far the most widespread approach in MS-based protein analysis. In it, protein samples are digested by one or more proteases</w:t>
      </w:r>
      <w:r w:rsidR="008D07BF" w:rsidRPr="00FE7E79">
        <w:t xml:space="preserve">, and the resulting peptides are separated by some form of liquid chromatography (usually </w:t>
      </w:r>
      <w:r w:rsidR="008D07BF" w:rsidRPr="00FE7E79">
        <w:lastRenderedPageBreak/>
        <w:t>reversed-phase (RP)-HPLC), after which their peptide</w:t>
      </w:r>
      <w:r w:rsidR="009F2BC7" w:rsidRPr="00FE7E79">
        <w:t xml:space="preserve"> masses are recorded</w:t>
      </w:r>
      <w:r w:rsidR="008D07BF" w:rsidRPr="00FE7E79">
        <w:t xml:space="preserve"> (MS1)</w:t>
      </w:r>
      <w:r w:rsidR="005C52E6" w:rsidRPr="00FE7E79">
        <w:t>. Highly abundant precursor ions are then selected for fragmentation</w:t>
      </w:r>
      <w:r w:rsidR="00A07A04" w:rsidRPr="00FE7E79">
        <w:t>,</w:t>
      </w:r>
      <w:r w:rsidR="008D07BF" w:rsidRPr="00FE7E79">
        <w:t xml:space="preserve"> and </w:t>
      </w:r>
      <w:r w:rsidR="00A07A04" w:rsidRPr="00FE7E79">
        <w:t xml:space="preserve">the masses of their </w:t>
      </w:r>
      <w:r w:rsidR="008D07BF" w:rsidRPr="00FE7E79">
        <w:t>fragment</w:t>
      </w:r>
      <w:r w:rsidR="00A07A04" w:rsidRPr="00FE7E79">
        <w:t xml:space="preserve"> ions</w:t>
      </w:r>
      <w:r w:rsidR="008D07BF" w:rsidRPr="00FE7E79">
        <w:t xml:space="preserve"> (MS2) are recorded. </w:t>
      </w:r>
      <w:del w:id="46" w:author="Graaf, S.C. de (Bastiaan)" w:date="2023-03-24T15:27:00Z">
        <w:r w:rsidR="00885806" w:rsidRPr="00885806" w:rsidDel="00CE6D2C">
          <w:delText xml:space="preserve">To avoid ambiguity, in this review, we distinguish between chemical or enzymatic cleavage, where proteins are digested into peptides before analysis by MS (referred to in this manuscript as </w:delText>
        </w:r>
        <w:r w:rsidR="00885806" w:rsidRPr="00DC1750" w:rsidDel="00CE6D2C">
          <w:rPr>
            <w:rPrChange w:id="47" w:author="Graaf, S.C. de (Bastiaan)" w:date="2023-03-16T00:08:00Z">
              <w:rPr>
                <w:i/>
                <w:iCs/>
              </w:rPr>
            </w:rPrChange>
          </w:rPr>
          <w:delText>cleavage/digestion</w:delText>
        </w:r>
        <w:r w:rsidR="00885806" w:rsidRPr="00885806" w:rsidDel="00CE6D2C">
          <w:delText xml:space="preserve">), and gas-phase fragmentation in the collision area of a mass spectrometer (referred to in this manuscript as </w:delText>
        </w:r>
        <w:r w:rsidR="00885806" w:rsidRPr="00DC1750" w:rsidDel="00CE6D2C">
          <w:rPr>
            <w:rPrChange w:id="48" w:author="Graaf, S.C. de (Bastiaan)" w:date="2023-03-16T00:08:00Z">
              <w:rPr>
                <w:i/>
                <w:iCs/>
              </w:rPr>
            </w:rPrChange>
          </w:rPr>
          <w:delText>fragmentation/dissociation</w:delText>
        </w:r>
        <w:r w:rsidR="00885806" w:rsidRPr="00DC1750" w:rsidDel="00CE6D2C">
          <w:delText xml:space="preserve">), </w:delText>
        </w:r>
        <w:r w:rsidR="00885806" w:rsidRPr="00885806" w:rsidDel="00CE6D2C">
          <w:delText xml:space="preserve">where precursor ions are dissociated into fragment ions. </w:delText>
        </w:r>
      </w:del>
    </w:p>
    <w:p w14:paraId="4543F3A0" w14:textId="4A202966" w:rsidR="008D07BF" w:rsidRPr="00FE7E79" w:rsidRDefault="008D07BF" w:rsidP="00504946">
      <w:pPr>
        <w:pStyle w:val="Paragraph"/>
        <w:rPr>
          <w:b/>
          <w:bCs/>
        </w:rPr>
      </w:pPr>
      <w:r w:rsidRPr="00FE7E79">
        <w:t>Because digestion and MS-based fragmentation adhere to highly specific rules, peptides and their gas-phase fragment</w:t>
      </w:r>
      <w:r w:rsidR="00D425A5" w:rsidRPr="00FE7E79">
        <w:t xml:space="preserve"> ion</w:t>
      </w:r>
      <w:r w:rsidRPr="00FE7E79">
        <w:t xml:space="preserve">s can be predicted. Consequently, peptides and their parent proteins are identified by comparing recorded spectra </w:t>
      </w:r>
      <w:r w:rsidR="002F2CE5" w:rsidRPr="00FE7E79">
        <w:t>to the spectra simulated from protein or DNA databases</w:t>
      </w:r>
      <w:r w:rsidRPr="00FE7E79">
        <w:t>.</w:t>
      </w:r>
      <w:r w:rsidRPr="00FE7E79">
        <w:fldChar w:fldCharType="begin" w:fldLock="1"/>
      </w:r>
      <w:r w:rsidR="000A2B0E">
        <w:instrText>ADDIN CSL_CITATION {"citationItems":[{"id":"ITEM-1","itemData":{"DOI":"10.1038/nature01511","ISSN":"0028-0836","PMID":"12634793","abstract":"Recent successes illustrate the role of mass spectrometry-based proteomics as an indispensable tool for molecular and cellular biology and for the emerging field of systems biology. These include the study of protein-protein interactions via affinity-based isolations on a small and proteome-wide scale, the mapping of numerous organelles, the concurrent description of the malaria parasite genome and proteome, and the generation of quantitative protein profiles from diverse species. The ability of mass spectrometry to identify and, increasingly, to precisely quantify thousands of proteins from complex samples can be expected to impact broadly on biology and medicine.","author":[{"dropping-particle":"","family":"Aebersold","given":"Ruedi","non-dropping-particle":"","parse-names":false,"suffix":""},{"dropping-particle":"","family":"Mann","given":"Matthias","non-dropping-particle":"","parse-names":false,"suffix":""}],"container-title":"Nature","id":"ITEM-1","issue":"6928","issued":{"date-parts":[["2003","3","13"]]},"page":"198-207","publisher":"Nature Publishing Group","title":"Mass spectrometry-based proteomics","type":"article-journal","volume":"422"},"uris":["http://www.mendeley.com/documents/?uuid=7e51fa7b-6d56-4a0b-be17-d7a5180e0055"]}],"mendeley":{"formattedCitation":"\\cite{Aebersold2003Mass spectrometry-based proteomics}","plainTextFormattedCitation":"\\cite{Aebersold2003Mass spectrometry-based proteomics}","previouslyFormattedCitation":"&lt;sup&gt;25&lt;/sup&gt;"},"properties":{"noteIndex":0},"schema":"https://github.com/citation-style-language/schema/raw/master/csl-citation.json"}</w:instrText>
      </w:r>
      <w:r w:rsidRPr="00FE7E79">
        <w:fldChar w:fldCharType="separate"/>
      </w:r>
      <w:r w:rsidR="000A2B0E" w:rsidRPr="000A2B0E">
        <w:rPr>
          <w:noProof/>
        </w:rPr>
        <w:t>\cite{Aebersold2003Mass spectrometry-based proteomics}</w:t>
      </w:r>
      <w:r w:rsidRPr="00FE7E79">
        <w:fldChar w:fldCharType="end"/>
      </w:r>
      <w:r w:rsidRPr="00FE7E79">
        <w:t xml:space="preserve"> For antibody sequencing, personalized databases are required for identification. Yet, digestion-based strategies are still widely used even without an available database. Individual spectra can be </w:t>
      </w:r>
      <w:del w:id="49" w:author="Graaf, S.C. de (Bastiaan)" w:date="2023-03-16T00:05:00Z">
        <w:r w:rsidR="00105923" w:rsidDel="00DC1750">
          <w:rPr>
            <w:i/>
            <w:iCs/>
          </w:rPr>
          <w:delText>\emph{</w:delText>
        </w:r>
        <w:r w:rsidR="003A28B2" w:rsidDel="00DC1750">
          <w:rPr>
            <w:i/>
            <w:iCs/>
          </w:rPr>
          <w:delText>de novo}</w:delText>
        </w:r>
      </w:del>
      <w:ins w:id="50" w:author="Graaf, S.C. de (Bastiaan)" w:date="2023-03-16T00:05:00Z">
        <w:r w:rsidR="00DC1750" w:rsidRPr="00DC1750">
          <w:rPr>
            <w:iCs/>
          </w:rPr>
          <w:t>\emph{de novo}</w:t>
        </w:r>
      </w:ins>
      <w:r w:rsidRPr="00FE7E79">
        <w:t xml:space="preserve"> sequenced, and the resulting reads can be assembled into full-length sequences.</w:t>
      </w:r>
      <w:r w:rsidRPr="00FE7E79">
        <w:fldChar w:fldCharType="begin" w:fldLock="1"/>
      </w:r>
      <w:r w:rsidR="000A2B0E">
        <w:instrText xml:space="preserve">ADDIN CSL_CITATION {"citationItems":[{"id":"ITEM-1","itemData":{"DOI":"10.1038/srep31730","ISBN":"2045-2322 (Electronic)${\\textbackslash}$r2045-2322 (Linking)","ISSN":"2045-2322","PMID":"27562653","author":[{"dropping-particle":"","family":"Tran","given":"Ngoc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Reports","id":"ITEM-1","issue":"1","issued":{"date-parts":[["2016","10","26"]]},"note":"Times cited: 1","page":"31730","title":"Complete De Novo Assembly of Monoclonal Antibody Sequences","type":"article-journal","volume":"6"},"uris":["http://www.mendeley.com/documents/?uuid=555c58da-0d1e-41de-a65e-280211e2386b"]},{"id":"ITEM-2","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Proteomics","id":"ITEM-2","issue":"10","issued":{"date-parts":[["2012","10"]]},"note":"Times cited: 1","page":"1084-1096","publisher":"American Society for Biochemistry and Molecular Biology","title":"Shotgun Protein Sequencing with Meta-contig Assembly","type":"article-journal","volume":"11"},"uris":["http://www.mendeley.com/documents/?uuid=69a843f9-4895-4499-b0a4-cbc91cbacde0"]},{"id":"ITEM-3","itemData":{"DOI":"10.1007/s13361-016-1580-0","ISSN":"1879-1123","PMID":"28105549","abstract":"Applications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0A2B0E">
        <w:rPr>
          <w:rFonts w:ascii="Malgun Gothic" w:eastAsia="Malgun Gothic" w:hAnsi="Malgun Gothic" w:cs="Malgun Gothic" w:hint="eastAsia"/>
        </w:rPr>
        <w:instrText>ᅟ</w:instrText>
      </w:r>
      <w:r w:rsidR="000A2B0E">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Spectrometry","id":"ITEM-3","issue":"5","issued":{"date-parts":[["2017","5","19"]]},"page":"803-810","publisher":"Springer New York LLC","title":"Automated Antibody De Novo Sequencing and Its Utility in Biopharmaceutical Discovery.","type":"article-journal","volume":"28"},"uris":["http://www.mendeley.com/documents/?uuid=ba2bf5d4-1387-3800-be5e-d007b2970d98"]}],"mendeley":{"formattedCitation":"\\cite{Tran2016Complete De Novo Assembly of Monoclonal Antibody Sequences|||Guthals2012Shotgun Protein Sequencing with Meta-contig Assembly|||Sen2017Automated Antibody De Novo Sequencing and Its Utility in Biopharmaceutical Discovery.}","plainTextFormattedCitation":"\\cite{Tran2016Complete De Novo Assembly of Monoclonal Antibody Sequences|||Guthals2012Shotgun Protein Sequencing with Meta-contig Assembly|||Sen2017Automated Antibody De Novo Sequencing and Its Utility in Biopharmaceutical Discovery.}","previouslyFormattedCitation":"&lt;sup&gt;16,26,27&lt;/sup&gt;"},"properties":{"noteIndex":0},"schema":"https://github.com/citation-style-language/schema/raw/master/csl-citation.json"}</w:instrText>
      </w:r>
      <w:r w:rsidRPr="00FE7E79">
        <w:fldChar w:fldCharType="separate"/>
      </w:r>
      <w:r w:rsidR="000A2B0E" w:rsidRPr="000A2B0E">
        <w:rPr>
          <w:noProof/>
        </w:rPr>
        <w:t>\cite{Tran2016Complete De Novo Assembly of Monoclonal Antibody Sequences|||Guthals2012Shotgun Protein Sequencing with Meta-contig Assembly|||Sen2017Automated Antibody De Novo Sequencing and Its Utility in Biopharmaceutical Discovery.}</w:t>
      </w:r>
      <w:r w:rsidRPr="00FE7E79">
        <w:fldChar w:fldCharType="end"/>
      </w:r>
    </w:p>
    <w:p w14:paraId="5AE623F4" w14:textId="46CFFF49" w:rsidR="008D07BF" w:rsidRPr="00FE7E79" w:rsidRDefault="008D07BF" w:rsidP="001E058C">
      <w:pPr>
        <w:pStyle w:val="Paragraph"/>
        <w:rPr>
          <w:b/>
          <w:bCs/>
        </w:rPr>
      </w:pPr>
      <w:r w:rsidRPr="00FE7E79">
        <w:t>Additionally, intact mass analysis is a useful tool for protein analysis, providing masses that can be considered fingerprints of the species (known as proteoforms) present in the sample. Comparing different masses can lead to conclusions about relations between multiple species, for instance, if they differ by the mass of a known mutation,</w:t>
      </w:r>
      <w:r w:rsidR="00E0230C" w:rsidRPr="00FE7E79">
        <w:t xml:space="preserve"> post-translational modification (</w:t>
      </w:r>
      <w:r w:rsidRPr="00FE7E79">
        <w:t>PTM</w:t>
      </w:r>
      <w:r w:rsidR="00E0230C" w:rsidRPr="00FE7E79">
        <w:t>)</w:t>
      </w:r>
      <w:r w:rsidRPr="00FE7E79">
        <w:t>, or signal peptide.</w:t>
      </w:r>
      <w:r w:rsidRPr="00FE7E79">
        <w:fldChar w:fldCharType="begin" w:fldLock="1"/>
      </w:r>
      <w:r w:rsidR="000A2B0E">
        <w:instrText>ADDIN CSL_CITATION {"citationItems":[{"id":"ITEM-1","itemData":{"DOI":"10.1038/s41592-019-0457-0","ISSN":"1548-7105","PMID":"31249407","abstract":"One gene can give rise to many functionally distinct proteoforms, each of which has a characteristic molecular mass. Top-down mass spectrometry enables the analysis of intact proteins and proteoforms. Here members of the Consortium for Top-Down Proteomics provide a decision tree that guides researchers to robust protocols for mass analysis of intact proteins (antibodies, membrane proteins and others) from mixtures of varying complexity. We also present cross-platform analytical benchmarks using a protein standard sample, to allow users to gauge their proficiency. The Consortium for Top-Down Proteomics presents a decision-tree-based guide to sample preparation and analysis protocols for researchers performing top-down mass-spectrometry-based analysis of intact proteins.","author":[{"dropping-particle":"","family":"Donnelly","given":"Daniel P.","non-dropping-particle":"","parse-names":false,"suffix":""},{"dropping-particle":"","family":"Rawlins","given":"Catherine M.","non-dropping-particle":"","parse-names":false,"suffix":""},{"dropping-particle":"","family":"DeHart","given":"Caroline J.","non-dropping-particle":"","parse-names":false,"suffix":""},{"dropping-particle":"","family":"Fornelli","given":"Luca","non-dropping-particle":"","parse-names":false,"suffix":""},{"dropping-particle":"","family":"Schachner","given":"Luis F.","non-dropping-particle":"","parse-names":false,"suffix":""},{"dropping-particle":"","family":"Lin","given":"Ziqing","non-dropping-particle":"","parse-names":false,"suffix":""},{"dropping-particle":"","family":"Lippens","given":"Jennifer L.","non-dropping-particle":"","parse-names":false,"suffix":""},{"dropping-particle":"","family":"Aluri","given":"Krishna C.","non-dropping-particle":"","parse-names":false,"suffix":""},{"dropping-particle":"","family":"Sarin","given":"Richa","non-dropping-particle":"","parse-names":false,"suffix":""},{"dropping-particle":"","family":"Chen","given":"Bifan","non-dropping-particle":"","parse-names":false,"suffix":""},{"dropping-particle":"","family":"Lantz","given":"Carter","non-dropping-particle":"","parse-names":false,"suffix":""},{"dropping-particle":"","family":"Jung","given":"Wonhyeuk","non-dropping-particle":"","parse-names":false,"suffix":""},{"dropping-particle":"","family":"Johnson","given":"Kendall R.","non-dropping-particle":"","parse-names":false,"suffix":""},{"dropping-particle":"","family":"Koller","given":"Antonius","non-dropping-particle":"","parse-names":false,"suffix":""},{"dropping-particle":"","family":"Wolff","given":"Jeremy J.","non-dropping-particle":"","parse-names":false,"suffix":""},{"dropping-particle":"","family":"Campuzano","given":"Iain D.G.","non-dropping-particle":"","parse-names":false,"suffix":""},{"dropping-particle":"","family":"Auclair","given":"Jared R.","non-dropping-particle":"","parse-names":false,"suffix":""},{"dropping-particle":"","family":"Ivanov","given":"Alexander R.","non-dropping-particle":"","parse-names":false,"suffix":""},{"dropping-particle":"","family":"Whitelegge","given":"Julian P.","non-dropping-particle":"","parse-names":false,"suffix":""},{"dropping-particle":"","family":"Paša-Tolić","given":"Ljiljana","non-dropping-particle":"","parse-names":false,"suffix":""},{"dropping-particle":"","family":"Chamot-Rooke","given":"Julia","non-dropping-particle":"","parse-names":false,"suffix":""},{"dropping-particle":"","family":"Danis","given":"Paul O.","non-dropping-particle":"","parse-names":false,"suffix":""},{"dropping-particle":"","family":"Smith","given":"Lloyd M.","non-dropping-particle":"","parse-names":false,"suffix":""},{"dropping-particle":"","family":"Tsybin","given":"Yury O.","non-dropping-particle":"","parse-names":false,"suffix":""},{"dropping-particle":"","family":"Loo","given":"Joseph A.","non-dropping-particle":"","parse-names":false,"suffix":""},{"dropping-particle":"","family":"Ge","given":"Ying","non-dropping-particle":"","parse-names":false,"suffix":""},{"dropping-particle":"","family":"Kelleher","given":"Neil L.","non-dropping-particle":"","parse-names":false,"suffix":""},{"dropping-particle":"","family":"Agar","given":"Jeffrey N.","non-dropping-particle":"","parse-names":false,"suffix":""}],"container-title":"Nature Methods 2019 16:7","id":"ITEM-1","issue":"7","issued":{"date-parts":[["2019","6","27"]]},"page":"587-594","publisher":"Nature Publishing Group","title":"Best practices and benchmarks for intact protein analysis for top-down mass spectrometry","type":"article-journal","volume":"16"},"uris":["http://www.mendeley.com/documents/?uuid=c084d30d-7b31-4910-9fbb-4b8fa401c035"]}],"mendeley":{"formattedCitation":"\\cite{Donnelly2019Best practices and benchmarks for intact protein analysis for top-down mass spectrometry}","plainTextFormattedCitation":"\\cite{Donnelly2019Best practices and benchmarks for intact protein analysis for top-down mass spectrometry}","previouslyFormattedCitation":"&lt;sup&gt;28&lt;/sup&gt;"},"properties":{"noteIndex":0},"schema":"https://github.com/citation-style-language/schema/raw/master/csl-citation.json"}</w:instrText>
      </w:r>
      <w:r w:rsidRPr="00FE7E79">
        <w:fldChar w:fldCharType="separate"/>
      </w:r>
      <w:r w:rsidR="000A2B0E" w:rsidRPr="000A2B0E">
        <w:rPr>
          <w:noProof/>
        </w:rPr>
        <w:t>\cite{Donnelly2019Best practices and benchmarks for intact protein analysis for top-down mass spectrometry}</w:t>
      </w:r>
      <w:r w:rsidRPr="00FE7E79">
        <w:fldChar w:fldCharType="end"/>
      </w:r>
      <w:r w:rsidRPr="00FE7E79">
        <w:t xml:space="preserve"> In the case of antibodies, such analysis can be performed with the protein in its native, and possibly complexed, state, or unfolded and separated into the comprising chains. Such approaches can provide valuable insights in the context of antibodies, e.g., by assessing the complexity of antibody repertoire or following changes in abundance of specific clones.</w:t>
      </w:r>
      <w:r w:rsidRPr="00FE7E79">
        <w:fldChar w:fldCharType="begin" w:fldLock="1"/>
      </w:r>
      <w:r w:rsidR="000A2B0E">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dynamic","type":"article-journal","volume":"12"},"uris":["http://www.mendeley.com/documents/?uuid=a566a58b-ff23-3b29-bfd5-5dce88cd9a98"]}],"mendeley":{"formattedCitation":"\\cite{Bondt2021Human plasma IgG1 repertoires are simple, unique, and dynamic}","plainTextFormattedCitation":"\\cite{Bondt2021Human plasma IgG1 repertoires are simple, unique, and dynamic}","previouslyFormattedCitation":"&lt;sup&gt;29&lt;/sup&gt;"},"properties":{"noteIndex":0},"schema":"https://github.com/citation-style-language/schema/raw/master/csl-citation.json"}</w:instrText>
      </w:r>
      <w:r w:rsidRPr="00FE7E79">
        <w:fldChar w:fldCharType="separate"/>
      </w:r>
      <w:r w:rsidR="000A2B0E" w:rsidRPr="000A2B0E">
        <w:rPr>
          <w:noProof/>
        </w:rPr>
        <w:t xml:space="preserve">\cite{Bondt2021Human plasma IgG1 repertoires are simple, unique, and </w:t>
      </w:r>
      <w:r w:rsidR="000A2B0E" w:rsidRPr="000A2B0E">
        <w:rPr>
          <w:noProof/>
        </w:rPr>
        <w:lastRenderedPageBreak/>
        <w:t>dynamic}</w:t>
      </w:r>
      <w:r w:rsidRPr="00FE7E79">
        <w:fldChar w:fldCharType="end"/>
      </w:r>
      <w:r w:rsidRPr="00FE7E79">
        <w:t xml:space="preserve"> When applied to </w:t>
      </w:r>
      <w:del w:id="51" w:author="Graaf, S.C. de (Bastiaan)" w:date="2023-03-16T00:05:00Z">
        <w:r w:rsidR="00105923" w:rsidDel="00DC1750">
          <w:rPr>
            <w:i/>
          </w:rPr>
          <w:delText>\emph{</w:delText>
        </w:r>
        <w:r w:rsidR="003A28B2" w:rsidDel="00DC1750">
          <w:rPr>
            <w:i/>
          </w:rPr>
          <w:delText>de novo}</w:delText>
        </w:r>
      </w:del>
      <w:ins w:id="52" w:author="Graaf, S.C. de (Bastiaan)" w:date="2023-03-16T00:05:00Z">
        <w:r w:rsidR="00DC1750" w:rsidRPr="00DC1750">
          <w:t>\emph{de novo}</w:t>
        </w:r>
      </w:ins>
      <w:r w:rsidRPr="00FE7E79">
        <w:t xml:space="preserve"> sequencing, the precursor mass knowledge can help determining the </w:t>
      </w:r>
      <w:r w:rsidR="00CD1C02" w:rsidRPr="00FE7E79">
        <w:rPr>
          <w:rFonts w:cstheme="minorBidi"/>
        </w:rPr>
        <w:t>light and heavy chain</w:t>
      </w:r>
      <w:r w:rsidRPr="00FE7E79">
        <w:t xml:space="preserve"> pairing or sequence prediction accuracy in BU sequencing.</w:t>
      </w:r>
      <w:r w:rsidRPr="00FE7E79">
        <w:fldChar w:fldCharType="begin" w:fldLock="1"/>
      </w:r>
      <w:r w:rsidR="000A2B0E">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Antibodies","type":"article-journal","volume":"16"},"uris":["http://www.mendeley.com/documents/?uuid=4329324b-1ce8-4456-bcf5-88885533d9cc"]}],"mendeley":{"formattedCitation":"\\cite{Guthals2017De Novo MS/MS Sequencing of Native Human Antibodies}","plainTextFormattedCitation":"\\cite{Guthals2017De Novo MS/MS Sequencing of Native Human Antibodies}","previouslyFormattedCitation":"&lt;sup&gt;30&lt;/sup&gt;"},"properties":{"noteIndex":0},"schema":"https://github.com/citation-style-language/schema/raw/master/csl-citation.json"}</w:instrText>
      </w:r>
      <w:r w:rsidRPr="00FE7E79">
        <w:fldChar w:fldCharType="separate"/>
      </w:r>
      <w:r w:rsidR="000A2B0E" w:rsidRPr="000A2B0E">
        <w:rPr>
          <w:noProof/>
        </w:rPr>
        <w:t>\cite{Guthals2017De Novo MS/MS Sequencing of Native Human Antibodies}</w:t>
      </w:r>
      <w:r w:rsidRPr="00FE7E79">
        <w:fldChar w:fldCharType="end"/>
      </w:r>
    </w:p>
    <w:p w14:paraId="08CEA7A2" w14:textId="5F91F7D3" w:rsidR="008D07BF" w:rsidRPr="00FE7E79" w:rsidRDefault="008D07BF" w:rsidP="001E058C">
      <w:pPr>
        <w:pStyle w:val="Paragraph"/>
      </w:pPr>
      <w:r w:rsidRPr="00FE7E79">
        <w:t xml:space="preserve">In addition, both denatured and native antibodies can also be fragmented to yield some sequence information, this approach is called top-down (TD) MS. Because of the much larger size and higher charge of the </w:t>
      </w:r>
      <w:r w:rsidR="002A78F8" w:rsidRPr="00FE7E79">
        <w:t>analysed</w:t>
      </w:r>
      <w:r w:rsidRPr="00FE7E79">
        <w:t xml:space="preserve"> species, such intact-protein fragmentation spectra are more complex and harder to interpret than peptide spectra.</w:t>
      </w:r>
      <w:r w:rsidRPr="00FE7E79">
        <w:fldChar w:fldCharType="begin" w:fldLock="1"/>
      </w:r>
      <w:r w:rsidR="000A2B0E">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Proteoforms","type":"article-journal","volume":"9"},"uris":["http://www.mendeley.com/documents/?uuid=b0557466-ba4e-44e5-a211-df0e27f18050"]},{"id":"ITEM-2","itemData":{"DOI":"10.1021/ac2010795","ISSN":"1520-6882","PMID":"21744800","abstract":"Top-down proteomics has improved over the past decade despite the significant challenges presented by the analysis of large protein ions. Here, the detection of these high mass species by electrospray-based mass spectrometry (MS) is examined from a theoretical perspective to understand the mass-dependent increases in the number of charge states, isotopic peaks, and interfering species present in typical protein mass spectra. Integrating these effects into a quantitative model captures the reduced ability to detect species over 25 kDa with the speed and sensitivity characteristic of proteomics based on &lt;3 kDa peptide ions. The model quantifies the challenge that top-down proteomics faces with respect to current MS instrumentation and projects that depletion of (13)C and (15)N isotopes can improve detection at high mass by only &lt;2-fold at 100 kDa whereas the effect is up to 5-fold at 10 kDa. Further, we find that supercharging electrosprayed proteins to the point of producing &lt;5 charge states at high mass would improve detection by more than 20-fold.","author":[{"dropping-particle":"","family":"Compton","given":"Philip D","non-dropping-particle":"","parse-names":false,"suffix":""},{"dropping-particle":"","family":"Zamdborg","given":"Leonid","non-dropping-particle":"","parse-names":false,"suffix":""},{"dropping-particle":"","family":"Thomas","given":"Paul M","non-dropping-particle":"","parse-names":false,"suffix":""},{"dropping-particle":"","family":"Kelleher","given":"Neil L","non-dropping-particle":"","parse-names":false,"suffix":""}],"container-title":"Analytical chemistry","id":"ITEM-2","issue":"17","issued":{"date-parts":[["2011","9","1"]]},"page":"6868-6874","publisher":"Anal Chem","title":"On the scalability and requirements of whole protein mass spectrometry.","type":"article-journal","volume":"83"},"uris":["http://www.mendeley.com/documents/?uuid=d1660886-29c3-4550-8162-725328cb7ed3"]}],"mendeley":{"formattedCitation":"\\cite{Toby2016Progress in Top-Down Proteomics and the Analysis of Proteoforms|||Compton2011On the scalability and requirements of whole protein mass spectrometry.}","plainTextFormattedCitation":"\\cite{Toby2016Progress in Top-Down Proteomics and the Analysis of Proteoforms|||Compton2011On the scalability and requirements of whole protein mass spectrometry.}","previouslyFormattedCitation":"&lt;sup&gt;31,32&lt;/sup&gt;"},"properties":{"noteIndex":0},"schema":"https://github.com/citation-style-language/schema/raw/master/csl-citation.json"}</w:instrText>
      </w:r>
      <w:r w:rsidRPr="00FE7E79">
        <w:fldChar w:fldCharType="separate"/>
      </w:r>
      <w:r w:rsidR="000A2B0E" w:rsidRPr="000A2B0E">
        <w:rPr>
          <w:noProof/>
        </w:rPr>
        <w:t>\cite{Toby2016Progress in Top-Down Proteomics and the Analysis of Proteoforms|||Compton2011On the scalability and requirements of whole protein mass spectrometry.}</w:t>
      </w:r>
      <w:r w:rsidRPr="00FE7E79">
        <w:fldChar w:fldCharType="end"/>
      </w:r>
      <w:r w:rsidRPr="00FE7E79">
        <w:t xml:space="preserve"> To mitigate this, specific proteases can be used to cleave proteins into smaller subunits. This practice is called middle-down</w:t>
      </w:r>
      <w:r w:rsidR="00050EA0" w:rsidRPr="00FE7E79">
        <w:t xml:space="preserve"> (MD)</w:t>
      </w:r>
      <w:r w:rsidRPr="00FE7E79">
        <w:t xml:space="preserve"> MS, and in the context of antibodies it is often performed by cleaving the hinge region of the heavy chain before MS analysis.</w:t>
      </w:r>
      <w:r w:rsidRPr="00FE7E79">
        <w:fldChar w:fldCharType="begin" w:fldLock="1"/>
      </w:r>
      <w:r w:rsidR="000A2B0E">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Potential","type":"article-journal","volume":"3"},"uris":["http://www.mendeley.com/documents/?uuid=216a9b6a-0eff-321b-8709-167181af0d99"]}],"mendeley":{"formattedCitation":"\\cite{Johansson2008IdeS: A Bacterial Proteolytic Enzyme with Therapeutic Potential}","plainTextFormattedCitation":"\\cite{Johansson2008IdeS: A Bacterial Proteolytic Enzyme with Therapeutic Potential}","previouslyFormattedCitation":"&lt;sup&gt;33&lt;/sup&gt;"},"properties":{"noteIndex":0},"schema":"https://github.com/citation-style-language/schema/raw/master/csl-citation.json"}</w:instrText>
      </w:r>
      <w:r w:rsidRPr="00FE7E79">
        <w:fldChar w:fldCharType="separate"/>
      </w:r>
      <w:r w:rsidR="000A2B0E" w:rsidRPr="000A2B0E">
        <w:rPr>
          <w:noProof/>
        </w:rPr>
        <w:t>\cite{Johansson2008IdeS: A Bacterial Proteolytic Enzyme with Therapeutic Potential}</w:t>
      </w:r>
      <w:r w:rsidRPr="00FE7E79">
        <w:fldChar w:fldCharType="end"/>
      </w:r>
      <w:r w:rsidRPr="00FE7E79">
        <w:t xml:space="preserve"> Fragmentation spectra of entire chains or intact antibodies can provide valuable tools for both sequence determination and validation of sequence predictions, as fragmentation is highly specific for the precursor clone, which is often untrue in BU analysis.</w:t>
      </w:r>
      <w:r w:rsidRPr="00FE7E79">
        <w:fldChar w:fldCharType="begin" w:fldLock="1"/>
      </w:r>
      <w:r w:rsidR="000A2B0E">
        <w:instrText xml:space="preserve">ADDIN CSL_CITATION {"citationItems":[{"id":"ITEM-1","itemData":{"DOI":"10.1021/ac4036857","ISSN":"0003-2700","PMID":"24588056","abstract":"The rapid growth of approved biotherapeutics, e.g., monoclonal antibodies or immunoglobulins G (IgGs), demands improved techniques for their quality control. Traditionally, proteolysis-based bottom-up mass spectrometry (MS) has been employed. However, the long, multistep sample preparation protocols required for bottom-up MS are known to potentially introduce artifacts in the original sample. For this reason, a top-down MS approach would be preferable. The current performance of top-down MS of intact monoclonal IgGs, though, enables reaching only up to </w:instrText>
      </w:r>
      <w:r w:rsidR="000A2B0E">
        <w:rPr>
          <w:rFonts w:ascii="Cambria Math" w:hAnsi="Cambria Math" w:cs="Cambria Math"/>
        </w:rPr>
        <w:instrText>∼</w:instrText>
      </w:r>
      <w:r w:rsidR="000A2B0E">
        <w:instrText xml:space="preserve">30% sequence coverage, with incomplete sequencing of the complementarity determining regions which are fundamental for IgG's antigen binding. Here, we describe a middle-down MS protocol based on the use of immunoglobulin G-degrading enzyme of Streptococcus pyogenes (IdeS), which is capable of digesting IgGs in only 30 min. After chemical reduction, the obtained </w:instrText>
      </w:r>
      <w:r w:rsidR="000A2B0E">
        <w:rPr>
          <w:rFonts w:ascii="Cambria Math" w:hAnsi="Cambria Math" w:cs="Cambria Math"/>
        </w:rPr>
        <w:instrText>∼</w:instrText>
      </w:r>
      <w:r w:rsidR="000A2B0E">
        <w:instrText xml:space="preserve">25 kDa proteolytic fragments were analyzed by reversed phase liquid chromatography (LC) coupled online with an electron transfer dissociation (ETD)-enabled hybrid Orbitrap Fourier transform mass spectrometer (Orbitrap Elite FTMS). Upon optimization of ETD and product ion transfer parameters, results show that up to </w:instrText>
      </w:r>
      <w:r w:rsidR="000A2B0E">
        <w:rPr>
          <w:rFonts w:ascii="Cambria Math" w:hAnsi="Cambria Math" w:cs="Cambria Math"/>
        </w:rPr>
        <w:instrText>∼</w:instrText>
      </w:r>
      <w:r w:rsidR="000A2B0E">
        <w:instrText xml:space="preserve">50% sequence coverage for selected IgG fragments is reached in a single LC run and up to </w:instrText>
      </w:r>
      <w:r w:rsidR="000A2B0E">
        <w:rPr>
          <w:rFonts w:ascii="Cambria Math" w:hAnsi="Cambria Math" w:cs="Cambria Math"/>
        </w:rPr>
        <w:instrText>∼</w:instrText>
      </w:r>
      <w:r w:rsidR="000A2B0E">
        <w:instrText>70% when data obtained by distinct LC−MS runs are averaged. Importantly, we demonstrate the potential of this middle-down approach in the identification of oxidized methionine residues. The described approach shows a particular potential for the analysis of IgG mixtures.","author":[{"dropping-particle":"","family":"Fornelli","given":"Luca","non-dropping-particle":"","parse-names":false,"suffix":""},{"dropping-particle":"","family":"Ayoub","given":"Daniel","non-dropping-particle":"","parse-names":false,"suffix":""},{"dropping-particle":"","family":"Aizikov","given":"Konstantin","non-dropping-particle":"","parse-names":false,"suffix":""},{"dropping-particle":"","family":"Beck","given":"Alain","non-dropping-particle":"","parse-names":false,"suffix":""},{"dropping-particle":"","family":"Tsybin","given":"Yury O","non-dropping-particle":"","parse-names":false,"suffix":""}],"container-title":"Analytical Chemistry","id":"ITEM-1","issue":"6","issued":{"date-parts":[["2014","3","18"]]},"page":"3005-3012","title":"Middle-Down Analysis of Monoclonal Antibodies with Electron Transfer Dissociation Orbitrap Fourier Transform Mass Spectrometry","type":"article-journal","volume":"86"},"uris":["http://www.mendeley.com/documents/?uuid=848357f2-e868-426d-85eb-01e4d91eeee2"]}],"mendeley":{"formattedCitation":"\\cite{Fornelli2014Middle-Down Analysis of Monoclonal Antibodies with Electron Transfer Dissociation Orbitrap Fourier Transform Mass Spectrometry}","plainTextFormattedCitation":"\\cite{Fornelli2014Middle-Down Analysis of Monoclonal Antibodies with Electron Transfer Dissociation Orbitrap Fourier Transform Mass Spectrometry}","previouslyFormattedCitation":"&lt;sup&gt;34&lt;/sup&gt;"},"properties":{"noteIndex":0},"schema":"https://github.com/citation-style-language/schema/raw/master/csl-citation.json"}</w:instrText>
      </w:r>
      <w:r w:rsidRPr="00FE7E79">
        <w:fldChar w:fldCharType="separate"/>
      </w:r>
      <w:r w:rsidR="000A2B0E" w:rsidRPr="000A2B0E">
        <w:rPr>
          <w:noProof/>
        </w:rPr>
        <w:t>\cite{Fornelli2014Middle-Down Analysis of Monoclonal Antibodies with Electron Transfer Dissociation Orbitrap Fourier Transform Mass Spectrometry}</w:t>
      </w:r>
      <w:r w:rsidRPr="00FE7E79">
        <w:fldChar w:fldCharType="end"/>
      </w:r>
    </w:p>
    <w:p w14:paraId="7B01AC71" w14:textId="3E9FD6DE" w:rsidR="008D07BF" w:rsidRPr="00105923" w:rsidRDefault="00155E3E" w:rsidP="00105923">
      <w:pPr>
        <w:pStyle w:val="Heading1"/>
      </w:pPr>
      <w:r w:rsidRPr="00105923">
        <w:t>!The emerging role of mass spectrometry in antibody  discovery</w:t>
      </w:r>
    </w:p>
    <w:p w14:paraId="0A416CE8" w14:textId="3F22E7E0" w:rsidR="008D07BF" w:rsidRPr="00FE7E79" w:rsidRDefault="008D07BF" w:rsidP="001E058C">
      <w:pPr>
        <w:pStyle w:val="Paragraph"/>
        <w:rPr>
          <w:rFonts w:eastAsiaTheme="majorEastAsia"/>
        </w:rPr>
      </w:pPr>
      <w:r w:rsidRPr="00FE7E79">
        <w:t>Due to the structural complexity and immense sequence diversity of antibodies</w:t>
      </w:r>
      <w:del w:id="53" w:author="Graaf, S.C. de (Bastiaan)" w:date="2023-03-16T00:04:00Z">
        <w:r w:rsidRPr="00FE7E79" w:rsidDel="00DC1750">
          <w:delText xml:space="preserve"> (</w:delText>
        </w:r>
        <w:r w:rsidR="00916F1A" w:rsidRPr="00FE7E79" w:rsidDel="00DC1750">
          <w:delText>B</w:delText>
        </w:r>
        <w:r w:rsidRPr="00FE7E79" w:rsidDel="00DC1750">
          <w:delText>ox 1)</w:delText>
        </w:r>
      </w:del>
      <w:r w:rsidRPr="00FE7E79">
        <w:t xml:space="preserve">, the development of therapeutic antibodies has always been a very challenging and </w:t>
      </w:r>
      <w:r w:rsidR="002A78F8" w:rsidRPr="00FE7E79">
        <w:t>labour</w:t>
      </w:r>
      <w:r w:rsidRPr="00FE7E79">
        <w:t xml:space="preserve">-intense task, especially when compared to small-molecule drug development. For </w:t>
      </w:r>
      <w:r w:rsidRPr="00FE7E79">
        <w:lastRenderedPageBreak/>
        <w:t>example, the discovery of Trastuzumab was achieved by using mice immunized with antigen-expressing cells. Following the generation and selection of hybridomas that showed specific activity,</w:t>
      </w:r>
      <w:r w:rsidRPr="00FE7E79">
        <w:rPr>
          <w:rStyle w:val="FootnoteReference"/>
          <w:rFonts w:ascii="Calibri" w:eastAsiaTheme="majorEastAsia" w:hAnsi="Calibri" w:cs="Calibri"/>
        </w:rPr>
        <w:fldChar w:fldCharType="begin" w:fldLock="1"/>
      </w:r>
      <w:r w:rsidR="000A2B0E">
        <w:instrText>ADDIN CSL_CITATION {"citationItems":[{"id":"ITEM-1","itemData":{"DOI":"10.1128/mcb.9.3.1165-1172.1989","ISBN":"0270-7306","ISSN":"0270-7306","PMID":"2566907","abstract":"The HER2/c-erbB-2 gene encodes the epidermal growth factor receptorlike human homolog of the rat neu oncogene. Amplification of this gene in primary breast carcinomas has been show to correlate with poor clinical prognosis for certain cancer patients. We show here that a monoclonal antibody directed against the extracellular domain of p185HER2 specifically inhibits the growth of breast tumor-derived cell lines overexpressing the HER2/c-erbB-2 gene product and prevents HER2/c-erbB-2-transformed NIH 3T3 cells from forming colonies in soft agar. Furthermore, resistance to the cytotoxic effect of tumor necrosis factor alpha, which has been shown to be a consequence of HER2/c-erbB-2 overexpression, is significantly reduced in the presence of this antibody.","author":[{"dropping-particle":"","family":"Hudziak","given":"Robert M","non-dropping-particle":"","parse-names":false,"suffix":""},{"dropping-particle":"","family":"Lewis","given":"Gail D","non-dropping-particle":"","parse-names":false,"suffix":""},{"dropping-particle":"","family":"Winget","given":"Marcy","non-dropping-particle":"","parse-names":false,"suffix":""},{"dropping-particle":"","family":"Fendly","given":"Brian M","non-dropping-particle":"","parse-names":false,"suffix":""},{"dropping-particle":"","family":"Shepard","given":"H Michael","non-dropping-particle":"","parse-names":false,"suffix":""},{"dropping-particle":"","family":"Ullrich","given":"A","non-dropping-particle":"","parse-names":false,"suffix":""}],"container-title":"Molecular and Cellular Biology","id":"ITEM-1","issue":"3","issued":{"date-parts":[["1989","3"]]},"page":"1165-1172","title":"p185HER2 monoclonal antibody has antiproliferative effects in vitro and sensitizes human breast tumor cells to tumor necrosis factor","type":"article-journal","volume":"9"},"uris":["http://www.mendeley.com/documents/?uuid=db0530ac-f23e-4886-a1a7-0480c3fb7110"]}],"mendeley":{"formattedCitation":"\\cite{Hudziak1989p185HER2 monoclonal antibody has antiproliferative effects in vitro and sensitizes human breast tumor cells to tumor necrosis factor}","plainTextFormattedCitation":"\\cite{Hudziak1989p185HER2 monoclonal antibody has antiproliferative effects in vitro and sensitizes human breast tumor cells to tumor necrosis factor}","previouslyFormattedCitation":"&lt;sup&gt;35&lt;/sup&gt;"},"properties":{"noteIndex":0},"schema":"https://github.com/citation-style-language/schema/raw/master/csl-citation.json"}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\cite{Hudziak1989p185HER2 monoclonal antibody has antiproliferative effects in vitro and sensitizes human breast tumor cells to tumor necrosis factor}</w:t>
      </w:r>
      <w:r w:rsidRPr="00FE7E79">
        <w:rPr>
          <w:rStyle w:val="FootnoteReference"/>
          <w:rFonts w:ascii="Calibri" w:eastAsiaTheme="majorEastAsia" w:hAnsi="Calibri" w:cs="Calibri"/>
        </w:rPr>
        <w:fldChar w:fldCharType="end"/>
      </w:r>
      <w:r w:rsidRPr="00FE7E79">
        <w:t xml:space="preserve"> the sequence of the selected antibody was determined after cloning and expression. A humanized antibody could be produced only thereafter by adapting and modifying the sequence accordingly.</w:t>
      </w:r>
      <w:r w:rsidRPr="00FE7E79">
        <w:rPr>
          <w:rStyle w:val="FootnoteReference"/>
          <w:rFonts w:ascii="Calibri" w:eastAsiaTheme="majorEastAsia" w:hAnsi="Calibri" w:cs="Calibri"/>
        </w:rPr>
        <w:fldChar w:fldCharType="begin" w:fldLock="1"/>
      </w:r>
      <w:r w:rsidR="000A2B0E">
        <w:instrText>ADDIN CSL_CITATION {"citationItems":[{"id":"ITEM-1","itemData":{"DOI":"10.1073/pnas.89.10.4285","ISBN":"0027-8424","ISSN":"0027-8424","PMID":"1350088","abstract":"The murine monoclonal antibody mumAb4D5, directed against human epidermal growth factor receptor 2 (p185HER2), specifically inhibits proliferation of human tumor cells overexpressing p185HER2. However, the efficacy of mumAb4D5 in human cancer therapy is likely to be limited by a human anti-mouse antibody response and lack of effector functions. A \"humanized\" antibody, humAb4D5-1, containing only the antigen binding loops from mumAb4D5 and human variable region framework residues plus IgG1 constant domains was constructed. Light- and heavy-chain variable regions were simultaneously humanized in one step by \"gene conversion mutagenesis\" using 311-mer and 361-mer preassembled oligonucleotides, respectively. The humAb4D5-1 variant does not block the proliferation of human breast carcinoma SK-BR-3 cells, which overexpress p185HER2, despite tight antigen binding (Kd = 25 nM). One of seven additional humanized variants designed by molecular modeling (humAb4D5-8) binds the p185HER2 antigen 250-fold and 3-fold more tightly than humAb4D5-1 and mumAb4D5, respectively. In addition, humAb4D5-8 has potency comparable to the murine antibody in blocking SK-BR-3 cell proliferation. Furthermore, humAb4D5-8 is much more efficient in supporting antibody-dependent cellular cytotoxicity against SK-BR-3 cells than mumAb4D5, but it does not efficiently kill WI-38 cells, which express p185HER2 at lower levels.","author":[{"dropping-particle":"","family":"Carter","given":"Paul","non-dropping-particle":"","parse-names":false,"suffix":""},{"dropping-particle":"","family":"Presta","given":"L.","non-dropping-particle":"","parse-names":false,"suffix":""},{"dropping-particle":"","family":"Gorman","given":"Cornelia M","non-dropping-particle":"","parse-names":false,"suffix":""},{"dropping-particle":"","family":"Ridgway","given":"J B","non-dropping-particle":"","parse-names":false,"suffix":""},{"dropping-particle":"","family":"Henner","given":"Dennis","non-dropping-particle":"","parse-names":false,"suffix":""},{"dropping-particle":"","family":"Wong","given":"W L","non-dropping-particle":"","parse-names":false,"suffix":""},{"dropping-particle":"","family":"Rowland","given":"Ann M","non-dropping-particle":"","parse-names":false,"suffix":""},{"dropping-particle":"","family":"Kotts","given":"CMEC","non-dropping-particle":"","parse-names":false,"suffix":""},{"dropping-particle":"","family":"Carver","given":"Monique E","non-dropping-particle":"","parse-names":false,"suffix":""},{"dropping-particle":"","family":"Shepard","given":"H Michael","non-dropping-particle":"","parse-names":false,"suffix":""}],"container-title":"Proceedings of the National Academy of Sciences of the United States of America","id":"ITEM-1","issue":"10","issued":{"date-parts":[["1992","5","15"]]},"page":"4285-4289","title":"Humanization of an anti-p185HER2 antibody for human cancer therapy.","type":"article-journal","volume":"89"},"uris":["http://www.mendeley.com/documents/?uuid=89dc4f33-ff3f-47d1-85ec-ba69bfcec6d6"]}],"mendeley":{"formattedCitation":"\\cite{Carter1992Humanization of an anti-p185HER2 antibody for human cancer therapy.}","plainTextFormattedCitation":"\\cite{Carter1992Humanization of an anti-p185HER2 antibody for human cancer therapy.}","previouslyFormattedCitation":"&lt;sup&gt;36&lt;/sup&gt;"},"properties":{"noteIndex":0},"schema":"https://github.com/citation-style-language/schema/raw/master/csl-citation.json"}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\cite{Carter1992Humanization of an anti-p185HER2 antibody for human cancer therapy.}</w:t>
      </w:r>
      <w:r w:rsidRPr="00FE7E79">
        <w:rPr>
          <w:rStyle w:val="FootnoteReference"/>
          <w:rFonts w:ascii="Calibri" w:eastAsiaTheme="majorEastAsia" w:hAnsi="Calibri" w:cs="Calibri"/>
        </w:rPr>
        <w:fldChar w:fldCharType="end"/>
      </w:r>
      <w:r w:rsidRPr="00FE7E79">
        <w:t xml:space="preserve"> The same approach was used in the development of several other mAbs.</w:t>
      </w:r>
      <w:r w:rsidRPr="00FE7E79">
        <w:rPr>
          <w:rStyle w:val="FootnoteReference"/>
          <w:rFonts w:ascii="Calibri" w:eastAsiaTheme="majorEastAsia" w:hAnsi="Calibri" w:cs="Calibri"/>
        </w:rPr>
        <w:fldChar w:fldCharType="begin" w:fldLock="1"/>
      </w:r>
      <w:r w:rsidR="000A2B0E">
        <w:instrText>ADDIN CSL_CITATION {"citationItems":[{"id":"ITEM-1","itemData":{"DOI":"10.1016/j.ymeth.2005.01.007","ISSN":"10462023","PMID":"15848076","abstract":"Since the introduction of hybridoma technology, monoclonal antibodies have become one of the most important tools in the biosciences, finding diverse applications including their use in the therapy of human disease. Initial attempts to use monoclonal antibodies as therapeutics were hampered, however, by the potent immunogenicity of mouse (and other rodent) antibodies in humans. Humanization technology has made it possible to remove the immunogenicity associated with the use of rodent antibodies, or at least to reduce it to an acceptable level for clinical use in humans, thus facilitating the application of monoclonal antibodies to the treatment of human disease. To date, nine humanized monoclonal antibodies have been approved for use as human therapeutics in the United States. In this paper, we describe procedures for antibody humanization with an emphasis on strategies for designing humanized antibodies with the aid of computer-guided modeling of antibody variable domains, using as an example the humanized anti-CD25 monoclonal antibody, Zenapax. © 2005 Elsevier Inc. All rights reserved.","author":[{"dropping-particle":"","family":"Tsurushita","given":"Naoya","non-dropping-particle":"","parse-names":false,"suffix":""},{"dropping-particle":"","family":"Hinton","given":"Paul R.","non-dropping-particle":"","parse-names":false,"suffix":""},{"dropping-particle":"","family":"Kumar","given":"Shankar","non-dropping-particle":"","parse-names":false,"suffix":""}],"container-title":"Methods","id":"ITEM-1","issue":"1","issued":{"date-parts":[["2005","5"]]},"page":"69-83","publisher":"Methods","title":"Design of humanized antibodies: From anti-Tac to Zenapax","type":"article-journal","volume":"36"},"uris":["http://www.mendeley.com/documents/?uuid=7b26b95d-42f1-30ad-9079-f8fc19e107ed"]},{"id":"ITEM-2","itemData":{"DOI":"10.1186/s40425-015-0078-9","ISSN":"2051-1426","PMID":"26288737","abstract":"The development of the cytotoxic T-lymphocyte-associated protein 4 inhibitor ipilimumab and its approval in 2011 for the treatment of metastatic melanoma has heralded a new era in immuno-oncology. Subsequently, novel agents against the programmed death receptor 1 (PD-1)/programmed death receptor ligand 1 (PD-L1) axis have shown significant activity in melanoma and a variety of other tumor types. Pembrolizumab was the first anti-PD-1 antibody to be approved by the US Food and Drug Administration for the treatment of patients with unresectable or metastatic melanoma with disease progression following ipilimumab, and if BRAF V600 mutation positive, a BRAF inhibitor. Pembrolizumab has also received breakthrough status for the treatment of EGFR mutation-negative, ALK rearrangement-negative non-small cell lung cancer (NSCLC) that has progressed on or following platinum-based chemotherapy. There remain a number of pivotal trials in progress to further evaluate the optimal use of pembrolizumab alone and in combination for melanoma, NSCLC, and other tumor types. In this article, we review the efficacy and toxicity profile of pembrolizumab and evaluate its future development.","author":[{"dropping-particle":"","family":"Khoja","given":"Leila","non-dropping-particle":"","parse-names":false,"suffix":""},{"dropping-particle":"","family":"Butler","given":"Marcus O","non-dropping-particle":"","parse-names":false,"suffix":""},{"dropping-particle":"","family":"Kang","given":"S Peter","non-dropping-particle":"","parse-names":false,"suffix":""},{"dropping-particle":"","family":"Ebbinghaus","given":"Scott","non-dropping-particle":"","parse-names":false,"suffix":""},{"dropping-particle":"","family":"Joshua","given":"Anthony M","non-dropping-particle":"","parse-names":false,"suffix":""}],"container-title":"Journal for ImmunoTherapy of Cancer","id":"ITEM-2","issue":"1","issued":{"date-parts":[["2015","12","18"]]},"page":"36","publisher":"J Immunother Cancer","title":"Pembrolizumab","type":"article-journal","volume":"3"},"uris":["http://www.mendeley.com/documents/?uuid=4f2353ba-0ced-3683-97f4-b954b9a6d67e"]},{"id":"ITEM-3","itemData":{"DOI":"10.1067/mai.2001.117880","ISSN":"00916749","PMID":"11496232","abstract":"Background: A recombinant humanized anti-IgE mAb, omalizumab, forms complexes with free IgE, blocking its interaction with mast cells and basophils; as a consequence, it might be effective in the treatment of asthma. Objective: The purpose of this study was to evaluate the efficacy and safety of omalizumab in the treatment of inhaled corticosteroid-dependent asthma. Methods: In this phase III, double-blinded, placebo-controlled trial, 525 subjects with severe allergic asthma requiring daily inhaled corticosteroids were randomized to receive placebo or omalizumab subcutaneously every 2 or 4 weeks, depending on baseline IgE level and body weight. Inhaled corticosteroid doses were kept stable over the initial 16 weeks of treatment and tapered during a further 12-week treatment period. Results: Omalizumab treatment resulted in significantly fewer asthma exacerbations per subject and in lower percentages of subjects experiencing an exacerbation than placebo treatment during the stable steroid phase (0.28 vs 0.54 [P =.006] and 14.6% vs 23.3% [P =.009], respectively) and during the steroid reduction phase (0.39 vs 0.66 [P =.003] and 21.3% vs 32.3% [P =.004], respectively). Beclomethasone dipropionate reduction was significantly greater with omalizumab treatment than with placebo (median 75% vs 50% [P &lt;.001]), and beclomethasone dipropionate discontinuation was more likely with omalizumab (39.6% vs 19.1% [P &lt;.001]). Improvements in asthma symptoms and pulmonary function occurred along with a reduction in rescue β-agonist use. Omalizumab was well tolerated, with an adverse-events profile similar to that of placebo. Conclusion: The addition of omalizumab to standard asthma therapy reduces asthma exacerbations and decreases inhaled corticosteroid and rescue medication use.","author":[{"dropping-particle":"","family":"Busse","given":"William","non-dropping-particle":"","parse-names":false,"suffix":""},{"dropping-particle":"","family":"Corren","given":"Jonathan","non-dropping-particle":"","parse-names":false,"suffix":""},{"dropping-particle":"","family":"Lanier","given":"Bobby Quentin","non-dropping-particle":"","parse-names":false,"suffix":""},{"dropping-particle":"","family":"McAlary","given":"Margaret","non-dropping-particle":"","parse-names":false,"suffix":""},{"dropping-particle":"","family":"Fowler-Taylor","given":"Angel","non-dropping-particle":"","parse-names":false,"suffix":""},{"dropping-particle":"Della","family":"Cioppa","given":"Giovanni","non-dropping-particle":"","parse-names":false,"suffix":""},{"dropping-particle":"","family":"As","given":"Andre","non-dropping-particle":"van","parse-names":false,"suffix":""},{"dropping-particle":"","family":"Gupta","given":"Niroo","non-dropping-particle":"","parse-names":false,"suffix":""}],"container-title":"Journal of Allergy and Clinical Immunology","id":"ITEM-3","issue":"2","issued":{"date-parts":[["2001","8","1"]]},"page":"184-190","publisher":"Mosby","title":"Omalizumab, anti-IgE recombinant humanized monoclonal antibody, for the treatment of severe allergic asthma","type":"article-journal","volume":"108"},"uris":["http://www.mendeley.com/documents/?uuid=7b01cc73-1a1e-36ee-9482-406bcb79fc9a"]},{"id":"ITEM-4","itemData":{"ISSN":"0022-1767","PMID":"8360482","abstract":"IgE antibodies bind to specific high-affinity receptors on mast cells, leading to mast cell degranulation and release of mediators, such as histamine, which produce symptoms associated with allergy. Hence, anti-IgE antibodies that block binding of IgE to its high-affinity receptor are of potential therapeutic value in the treatment of allergy. These antibodies must also not bind to IgE once it is bound to the receptor because this would trigger histamine release. This study describes the humanization of a murine antibody, MaE11, with these characteristics. Variants of the humanized antibody were evaluated to probe the importance of framework residues on antibody binding and to determine which charged residues in the CDR interacted with IgE. We found that only five changes in human framework residues were required to provide for binding comparable to that of the original murine antibody.","author":[{"dropping-particle":"","family":"Presta","given":"L G","non-dropping-particle":"","parse-names":false,"suffix":""},{"dropping-particle":"","family":"Lahr","given":"S J","non-dropping-particle":"","parse-names":false,"suffix":""},{"dropping-particle":"","family":"Shields","given":"R L","non-dropping-particle":"","parse-names":false,"suffix":""},{"dropping-particle":"","family":"Porter","given":"J P","non-dropping-particle":"","parse-names":false,"suffix":""},{"dropping-particle":"","family":"Gorman","given":"C M","non-dropping-particle":"","parse-names":false,"suffix":""},{"dropping-particle":"","family":"Fendly","given":"B M","non-dropping-particle":"","parse-names":false,"suffix":""},{"dropping-particle":"","family":"Jardieu","given":"P M","non-dropping-particle":"","parse-names":false,"suffix":""}],"container-title":"Journal of immunology","id":"ITEM-4","issue":"5","issued":{"date-parts":[["1993","9","1"]]},"page":"2623-2632","title":"Humanization of an antibody directed against IgE.","type":"article-journal","volume":"151"},"uris":["http://www.mendeley.com/documents/?uuid=0e787f26-fdde-330a-ab4b-e8ae1b880980"]}],"mendeley":{"formattedCitation":"\\cite{Tsurushita2005Design of humanized antibodies: From anti-Tac to Zenapax|||Khoja2015Pembrolizumab|||Busse2001Omalizumab, anti-IgE recombinant humanized monoclonal antibody, for the treatment of severe allergic asthma|||Presta1993Humanization of an antibody directed against IgE.}","plainTextFormattedCitation":"\\cite{Tsurushita2005Design of humanized antibodies: From anti-Tac to Zenapax|||Khoja2015Pembrolizumab|||Busse2001Omalizumab, anti-IgE recombinant humanized monoclonal antibody, for the treatment of severe allergic asthma|||Presta1993Humanization of an antibody directed against IgE.}","previouslyFormattedCitation":"&lt;sup&gt;37–40&lt;/sup&gt;"},"properties":{"noteIndex":0},"schema":"https://github.com/citation-style-language/schema/raw/master/csl-citation.json"}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\cite{Tsurushita2005Design of humanized antibodies: From anti-Tac to Zenapax|||Khoja2015Pembrolizumab|||Busse2001Omalizumab, anti-IgE recombinant humanized monoclonal antibody, for the treatment of severe allergic asthma|||Presta1993Humanization of an antibody directed against IgE.}</w:t>
      </w:r>
      <w:r w:rsidRPr="00FE7E79">
        <w:rPr>
          <w:rStyle w:val="FootnoteReference"/>
          <w:rFonts w:ascii="Calibri" w:eastAsiaTheme="majorEastAsia" w:hAnsi="Calibri" w:cs="Calibri"/>
        </w:rPr>
        <w:fldChar w:fldCharType="end"/>
      </w:r>
      <w:r w:rsidRPr="00FE7E79">
        <w:t xml:space="preserve"> Apart from being expensive and laborious, these early strategies required knowledge and availability of purified antigens and animal models that can produce specific antibodies in response to these antigens.</w:t>
      </w:r>
      <w:commentRangeStart w:id="54"/>
      <w:r w:rsidRPr="00FE7E79">
        <w:rPr>
          <w:rStyle w:val="FootnoteReference"/>
          <w:rFonts w:ascii="Calibri" w:eastAsiaTheme="majorEastAsia" w:hAnsi="Calibri" w:cs="Calibri"/>
        </w:rPr>
        <w:fldChar w:fldCharType="begin" w:fldLock="1"/>
      </w:r>
      <w:r w:rsidR="000A2B0E">
        <w:instrText>ADDIN CSL_CITATION {"citationItems":[{"id":"ITEM-1","itemData":{"DOI":"10.1186/s12929-019-0592-z","ISSN":"1423-0127","PMID":"31894001","abstract":"It has been more than three decades since the first monoclonal antibody was approved by the United States Food and Drug Administration (US FDA) in 1986, and during this time, antibody engineering has dramatically evolved. Current antibody drugs have increasingly fewer adverse effects due to their high specificity. As a result, therapeutic antibodies have become the predominant class of new drugs developed in recent years. Over the past five years, antibodies have become the best-selling drugs in the pharmaceutical market, and in 2018, eight of the top ten bestselling drugs worldwide were biologics. The global therapeutic monoclonal antibody market was valued at approximately US$115.2 billion in 2018 and is expected to generate revenue of $150 billion by the end of 2019 and $300 billion by 2025. Thus, the market for therapeutic antibody drugs has experienced explosive growth as new drugs have been approved for treating various human diseases, including many cancers, autoimmune, metabolic and infectious diseases. As of December 2019, 79 therapeutic mAbs have been approved by the US FDA, but there is still significant growth potential. This review summarizes the latest market trends and outlines the preeminent antibody engineering technologies used in the development of therapeutic antibody drugs, such as humanization of monoclonal antibodies, phage display, the human antibody mouse, single B cell antibody technology, and affinity maturation. Finally, future applications and perspectives are also discussed.","author":[{"dropping-particle":"","family":"Lu","given":"Ruei-Min","non-dropping-particle":"","parse-names":false,"suffix":""},{"dropping-particle":"","family":"Hwang","given":"Yu-Chyi","non-dropping-particle":"","parse-names":false,"suffix":""},{"dropping-particle":"","family":"Liu","given":"I-Ju","non-dropping-particle":"","parse-names":false,"suffix":""},{"dropping-particle":"","family":"Lee","given":"Chi-Chiu","non-dropping-particle":"","parse-names":false,"suffix":""},{"dropping-particle":"","family":"Tsai","given":"Han-Zen","non-dropping-particle":"","parse-names":false,"suffix":""},{"dropping-particle":"","family":"Li","given":"Hsin-Jung","non-dropping-particle":"","parse-names":false,"suffix":""},{"dropping-particle":"","family":"Wu","given":"Han-Chung","non-dropping-particle":"","parse-names":false,"suffix":""}],"container-title":"Journal of Biomedical Science","id":"ITEM-1","issue":"1","issued":{"date-parts":[["2020","12","2"]]},"page":"1","publisher":"BioMed Central Ltd.","title":"Development of therapeutic antibodies for the treatment of diseases","type":"article-journal","volume":"27"},"uris":["http://www.mendeley.com/documents/?uuid=6241bd12-9e2b-4178-a5ad-32e3df58c7a0"]}],"mendeley":{"formattedCitation":"\\cite{Lu2020Development of therapeutic antibodies for the treatment of diseases}","plainTextFormattedCitation":"\\cite{Lu2020Development of therapeutic antibodies for the treatment of diseases}","previouslyFormattedCitation":"&lt;sup&gt;41&lt;/sup&gt;"},"properties":{"noteIndex":0},"schema":"https://github.com/citation-style-language/schema/raw/master/csl-citation.json"}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\cite{Lu2020Development of therapeutic antibodies for the treatment of diseases}</w:t>
      </w:r>
      <w:r w:rsidRPr="00FE7E79">
        <w:rPr>
          <w:rStyle w:val="FootnoteReference"/>
          <w:rFonts w:ascii="Calibri" w:eastAsiaTheme="majorEastAsia" w:hAnsi="Calibri" w:cs="Calibri"/>
        </w:rPr>
        <w:fldChar w:fldCharType="end"/>
      </w:r>
      <w:commentRangeEnd w:id="54"/>
      <w:r w:rsidR="003940FC">
        <w:rPr>
          <w:rStyle w:val="CommentReference"/>
          <w:rFonts w:asciiTheme="minorHAnsi" w:eastAsiaTheme="minorHAnsi" w:hAnsiTheme="minorHAnsi" w:cstheme="minorBidi"/>
          <w:lang w:val="en-US" w:eastAsia="en-US"/>
        </w:rPr>
        <w:commentReference w:id="54"/>
      </w:r>
    </w:p>
    <w:p w14:paraId="0AFBAB85" w14:textId="36AA1B5A" w:rsidR="008D07BF" w:rsidRDefault="008D07BF" w:rsidP="001E058C">
      <w:pPr>
        <w:pStyle w:val="Paragraph"/>
      </w:pPr>
      <w:r w:rsidRPr="00FE7E79">
        <w:t>More recently, alternative strategies for antibody discovery have been explored starting with the screening of B cells from individuals who successfully overcame an infection. In this approach, peripheral blood mononuclear cells (PBMCs) are isolated, immortalized, and screened for antigen reactivity. The reactive clones are further expanded and characterized. This method has proven effective in finding new neutralizing antibodies that can be used to combat certain infectious diseases, e.g. Ebola</w:t>
      </w:r>
      <w:r w:rsidRPr="00FE7E79">
        <w:rPr>
          <w:rStyle w:val="FootnoteReference"/>
          <w:rFonts w:ascii="Calibri" w:eastAsiaTheme="majorEastAsia" w:hAnsi="Calibri" w:cs="Calibri"/>
        </w:rPr>
        <w:fldChar w:fldCharType="begin" w:fldLock="1"/>
      </w:r>
      <w:r w:rsidR="000A2B0E">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outbreak.","type":"article-journal","volume":"351"},"uris":["http://www.mendeley.com/documents/?uuid=ed62ec7d-8f1d-4903-a67b-dcb86e8a153f"]},{"id":"ITEM-2","itemData":{"DOI":"10.1126/science.aad5224","ISBN":"0036-8075","ISSN":"1095-9203","PMID":"26917593","abstract":"Ebola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antibody.","type":"article-journal","volume":"351"},"uris":["http://www.mendeley.com/documents/?uuid=e2a0eb44-2096-42b1-9cba-007cf6c49b93"]}],"mendeley":{"formattedCitation":"\\cite{Bornholdt2016Isolation of potent neutralizing antibodies from a survivor of the 2014 Ebola virus outbreak.|||Corti2016Protective monotherapy against lethal Ebola virus infection by a potently neutralizing antibody.}","plainTextFormattedCitation":"\\cite{Bornholdt2016Isolation of potent neutralizing antibodies from a survivor of the 2014 Ebola virus outbreak.|||Corti2016Protective monotherapy against lethal Ebola virus infection by a potently neutralizing antibody.}","previouslyFormattedCitation":"&lt;sup&gt;8,9&lt;/sup&gt;"},"properties":{"noteIndex":0},"schema":"https://github.com/citation-style-language/schema/raw/master/csl-citation.json"}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 xml:space="preserve">\cite{Bornholdt2016Isolation of potent neutralizing antibodies from a survivor of the 2014 Ebola virus outbreak.|||Corti2016Protective monotherapy against lethal Ebola </w:t>
      </w:r>
      <w:r w:rsidR="000A2B0E" w:rsidRPr="000A2B0E">
        <w:rPr>
          <w:noProof/>
        </w:rPr>
        <w:lastRenderedPageBreak/>
        <w:t>virus infection by a potently neutralizing antibody.}</w:t>
      </w:r>
      <w:r w:rsidRPr="00FE7E79">
        <w:rPr>
          <w:rStyle w:val="FootnoteReference"/>
          <w:rFonts w:ascii="Calibri" w:eastAsiaTheme="majorEastAsia" w:hAnsi="Calibri" w:cs="Calibri"/>
        </w:rPr>
        <w:fldChar w:fldCharType="end"/>
      </w:r>
      <w:r w:rsidRPr="00FE7E79">
        <w:t xml:space="preserve"> or </w:t>
      </w:r>
      <w:r w:rsidR="00F524BA" w:rsidRPr="00FE7E79">
        <w:rPr>
          <w:rFonts w:eastAsia="Calibri"/>
        </w:rPr>
        <w:t>severe acute respiratory syndrome coronavirus 2 (</w:t>
      </w:r>
      <w:r w:rsidRPr="00FE7E79">
        <w:t>SARS-CoV-2</w:t>
      </w:r>
      <w:r w:rsidR="00F524BA" w:rsidRPr="00FE7E79">
        <w:t>)</w:t>
      </w:r>
      <w:r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-1","issue":"3","issued":{"date-parts":[["2021","7","5"]]},"page":"26","publisher":"Multidisciplinary Digital Publishing Institute","title":"Identification of Human SARS-CoV-2 Monoclonal Antibodies from Convalescent Patients Using EBV Immortalization","type":"article-journal","volume":"10"},"uris":["http://www.mendeley.com/documents/?uuid=0d2e5b1b-ab43-3a90-b585-c0634d8804c2"]}],"mendeley":{"formattedCitation":"\\cite{Valgardsdottir2021Identification of Human SARS-CoV-2 Monoclonal Antibodies from Convalescent Patients Using EBV Immortalization}","plainTextFormattedCitation":"\\cite{Valgardsdottir2021Identification of Human SARS-CoV-2 Monoclonal Antibodies from Convalescent Patients Using EBV Immortalization}","previouslyFormattedCitation":"&lt;sup&gt;10&lt;/sup&gt;"},"properties":{"noteIndex":0},"schema":"https://github.com/citation-style-language/schema/raw/master/csl-citation.json"}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\cite{Valgardsdottir2021Identification of Human SARS-CoV-2 Monoclonal Antibodies from Convalescent Patients Using EBV Immortalization}</w:t>
      </w:r>
      <w:r w:rsidRPr="00FE7E79">
        <w:rPr>
          <w:rStyle w:val="FootnoteReference"/>
          <w:rFonts w:ascii="Calibri" w:eastAsiaTheme="majorEastAsia" w:hAnsi="Calibri" w:cs="Calibri"/>
        </w:rPr>
        <w:fldChar w:fldCharType="end"/>
      </w:r>
      <w:r w:rsidRPr="00FE7E79">
        <w:t xml:space="preserve"> These recent advances show that the discovery of antibodies from human subjects, in addition to animal models, represents a viable method for developing new avenues for therapies. However, it may be even more advantageous to discover and characterize mature antibody clones directly from clinical samples at the protein level in their functionally matured and active form.</w:t>
      </w:r>
    </w:p>
    <w:p w14:paraId="71026F6F"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\begin</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figure*</w:t>
      </w:r>
      <w:r w:rsidRPr="00155E3E">
        <w:rPr>
          <w:rFonts w:ascii="Fira Code" w:hAnsi="Fira Code" w:cs="Fira Code"/>
          <w:color w:val="D4D4D4"/>
          <w:sz w:val="21"/>
          <w:szCs w:val="21"/>
          <w:lang w:val="en-US" w:eastAsia="en-US"/>
        </w:rPr>
        <w:t>}[!htb]</w:t>
      </w:r>
    </w:p>
    <w:p w14:paraId="0579EBA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\center</w:t>
      </w:r>
    </w:p>
    <w:p w14:paraId="31519EDD"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\includegraphics</w:t>
      </w:r>
      <w:r w:rsidRPr="00155E3E">
        <w:rPr>
          <w:rFonts w:ascii="Fira Code" w:hAnsi="Fira Code" w:cs="Fira Code"/>
          <w:color w:val="D4D4D4"/>
          <w:sz w:val="21"/>
          <w:szCs w:val="21"/>
          <w:lang w:val="en-US" w:eastAsia="en-US"/>
        </w:rPr>
        <w:t>[]{Chapter.1/Figures/f2.png}</w:t>
      </w:r>
    </w:p>
    <w:p w14:paraId="2348452D"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\caption</w:t>
      </w:r>
      <w:r w:rsidRPr="00155E3E">
        <w:rPr>
          <w:rFonts w:ascii="Fira Code" w:hAnsi="Fira Code" w:cs="Fira Code"/>
          <w:color w:val="D4D4D4"/>
          <w:sz w:val="21"/>
          <w:szCs w:val="21"/>
          <w:lang w:val="en-US" w:eastAsia="en-US"/>
        </w:rPr>
        <w:t>{</w:t>
      </w:r>
    </w:p>
    <w:p w14:paraId="26928E5D"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\textbf</w:t>
      </w:r>
      <w:r w:rsidRPr="00155E3E">
        <w:rPr>
          <w:rFonts w:ascii="Fira Code" w:hAnsi="Fira Code" w:cs="Fira Code"/>
          <w:color w:val="D4D4D4"/>
          <w:sz w:val="21"/>
          <w:szCs w:val="21"/>
          <w:lang w:val="en-US" w:eastAsia="en-US"/>
        </w:rPr>
        <w:t>{</w:t>
      </w:r>
      <w:r w:rsidRPr="00155E3E">
        <w:rPr>
          <w:rFonts w:ascii="Fira Code" w:hAnsi="Fira Code" w:cs="Fira Code"/>
          <w:color w:val="569CD6"/>
          <w:sz w:val="21"/>
          <w:szCs w:val="21"/>
          <w:lang w:val="en-US" w:eastAsia="en-US"/>
        </w:rPr>
        <w:t>Three approaches in MS-based antibody sequencing.</w:t>
      </w:r>
      <w:r w:rsidRPr="00155E3E">
        <w:rPr>
          <w:rFonts w:ascii="Fira Code" w:hAnsi="Fira Code" w:cs="Fira Code"/>
          <w:color w:val="D4D4D4"/>
          <w:sz w:val="21"/>
          <w:szCs w:val="21"/>
          <w:lang w:val="en-US" w:eastAsia="en-US"/>
        </w:rPr>
        <w:t>}</w:t>
      </w:r>
    </w:p>
    <w:p w14:paraId="5F6C5668"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(a) Recombinant antibody sequencing generally starts with abundant highly purified mAbs, which can be fully sequenced through BU MS, where hundreds of peptides are generated by digesting the mAb with one or several proteases, providing multiple overlapping short sequence reads. After liquid chromatography-mass spectrometry (LC-MS) measurement, the spectra can be processed by several different de novo sequencing software solutions and assembled into full-length mAb sequences.</w:t>
      </w:r>
      <w:r w:rsidRPr="00155E3E">
        <w:rPr>
          <w:rFonts w:ascii="Fira Code" w:hAnsi="Fira Code" w:cs="Fira Code"/>
          <w:color w:val="C586C0"/>
          <w:sz w:val="21"/>
          <w:szCs w:val="21"/>
          <w:lang w:val="en-US" w:eastAsia="en-US"/>
        </w:rPr>
        <w:t>\cite</w:t>
      </w:r>
      <w:r w:rsidRPr="00155E3E">
        <w:rPr>
          <w:rFonts w:ascii="Fira Code" w:hAnsi="Fira Code" w:cs="Fira Code"/>
          <w:color w:val="D4D4D4"/>
          <w:sz w:val="21"/>
          <w:szCs w:val="21"/>
          <w:lang w:val="en-US" w:eastAsia="en-US"/>
        </w:rPr>
        <w:t>{peng2021mass, sen2017automated} (b) In repertoire analysis, a sequence database is generated through B-cell sequencing, and MS-data is obtained through BU MS experiments. After generation of the personalized database, a high throughput of the LC-MS is possible.</w:t>
      </w:r>
      <w:r w:rsidRPr="00155E3E">
        <w:rPr>
          <w:rFonts w:ascii="Fira Code" w:hAnsi="Fira Code" w:cs="Fira Code"/>
          <w:color w:val="C586C0"/>
          <w:sz w:val="21"/>
          <w:szCs w:val="21"/>
          <w:lang w:val="en-US" w:eastAsia="en-US"/>
        </w:rPr>
        <w:t>\cite</w:t>
      </w:r>
      <w:r w:rsidRPr="00155E3E">
        <w:rPr>
          <w:rFonts w:ascii="Fira Code" w:hAnsi="Fira Code" w:cs="Fira Code"/>
          <w:color w:val="D4D4D4"/>
          <w:sz w:val="21"/>
          <w:szCs w:val="21"/>
          <w:lang w:val="en-US" w:eastAsia="en-US"/>
        </w:rPr>
        <w:t>{georgiou2014promise} While not strictly de novo since only hits from the sequence database are identified, it is a powerful tool for antibody repertoire analysis. (c) Endogenous antibody sequencing cannot rely on BU MS alone, as direct sequencing of endogenous humoral antibodies is hampered by inherent challenges and complexity. Emerging MD and TD MS techniques provide clone-specific sequence information highly complementary to traditional sequencing. Integrating BU MS and MD/TD MS makes it possible to achieve full-length coverage of antibody sequences.</w:t>
      </w:r>
      <w:r w:rsidRPr="00155E3E">
        <w:rPr>
          <w:rFonts w:ascii="Fira Code" w:hAnsi="Fira Code" w:cs="Fira Code"/>
          <w:color w:val="C586C0"/>
          <w:sz w:val="21"/>
          <w:szCs w:val="21"/>
          <w:lang w:val="en-US" w:eastAsia="en-US"/>
        </w:rPr>
        <w:t>\cite</w:t>
      </w:r>
      <w:r w:rsidRPr="00155E3E">
        <w:rPr>
          <w:rFonts w:ascii="Fira Code" w:hAnsi="Fira Code" w:cs="Fira Code"/>
          <w:color w:val="D4D4D4"/>
          <w:sz w:val="21"/>
          <w:szCs w:val="21"/>
          <w:lang w:val="en-US" w:eastAsia="en-US"/>
        </w:rPr>
        <w:t>{bondt2021human}</w:t>
      </w:r>
    </w:p>
    <w:p w14:paraId="5A3BBEB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w:t>
      </w:r>
    </w:p>
    <w:p w14:paraId="410FE0F3" w14:textId="241491AE"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C586C0"/>
          <w:sz w:val="21"/>
          <w:szCs w:val="21"/>
          <w:lang w:val="en-US" w:eastAsia="en-US"/>
        </w:rPr>
        <w:t>\label</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fig:fig</w:t>
      </w:r>
      <w:r>
        <w:rPr>
          <w:rFonts w:ascii="Fira Code" w:hAnsi="Fira Code" w:cs="Fira Code"/>
          <w:color w:val="9CDCFE"/>
          <w:sz w:val="21"/>
          <w:szCs w:val="21"/>
          <w:lang w:val="en-US" w:eastAsia="en-US"/>
        </w:rPr>
        <w:t>1.</w:t>
      </w:r>
      <w:r w:rsidRPr="00155E3E">
        <w:rPr>
          <w:rFonts w:ascii="Fira Code" w:hAnsi="Fira Code" w:cs="Fira Code"/>
          <w:color w:val="9CDCFE"/>
          <w:sz w:val="21"/>
          <w:szCs w:val="21"/>
          <w:lang w:val="en-US" w:eastAsia="en-US"/>
        </w:rPr>
        <w:t>2</w:t>
      </w:r>
      <w:r w:rsidRPr="00155E3E">
        <w:rPr>
          <w:rFonts w:ascii="Fira Code" w:hAnsi="Fira Code" w:cs="Fira Code"/>
          <w:color w:val="D4D4D4"/>
          <w:sz w:val="21"/>
          <w:szCs w:val="21"/>
          <w:lang w:val="en-US" w:eastAsia="en-US"/>
        </w:rPr>
        <w:t>}</w:t>
      </w:r>
    </w:p>
    <w:p w14:paraId="193590CA"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\end</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figure*</w:t>
      </w:r>
      <w:r w:rsidRPr="00155E3E">
        <w:rPr>
          <w:rFonts w:ascii="Fira Code" w:hAnsi="Fira Code" w:cs="Fira Code"/>
          <w:color w:val="D4D4D4"/>
          <w:sz w:val="21"/>
          <w:szCs w:val="21"/>
          <w:lang w:val="en-US" w:eastAsia="en-US"/>
        </w:rPr>
        <w:t>}</w:t>
      </w:r>
    </w:p>
    <w:p w14:paraId="34EACA7F" w14:textId="77777777" w:rsidR="00155E3E" w:rsidRPr="00155E3E" w:rsidRDefault="00155E3E" w:rsidP="00155E3E">
      <w:pPr>
        <w:pStyle w:val="Newparagraph"/>
        <w:rPr>
          <w:rFonts w:eastAsia="Calibri"/>
        </w:rPr>
      </w:pPr>
    </w:p>
    <w:p w14:paraId="37058B71" w14:textId="15FF6A0C" w:rsidR="00920B52" w:rsidRPr="00FE7E79" w:rsidRDefault="008D07BF" w:rsidP="001E058C">
      <w:pPr>
        <w:pStyle w:val="Paragraph"/>
      </w:pPr>
      <w:r w:rsidRPr="00FE7E79">
        <w:lastRenderedPageBreak/>
        <w:t xml:space="preserve">In recent years, MS-based proteomics has advanced tremendously in sample preparation, MS and </w:t>
      </w:r>
      <w:r w:rsidR="004A389E" w:rsidRPr="00FE7E79">
        <w:t>liquid chromatography</w:t>
      </w:r>
      <w:r w:rsidRPr="00FE7E79">
        <w:t xml:space="preserve"> instrumentation, and data analysis</w:t>
      </w:r>
      <w:del w:id="55" w:author="Graaf, S.C. de (Bastiaan)" w:date="2023-03-16T00:04:00Z">
        <w:r w:rsidRPr="00FE7E79" w:rsidDel="00DC1750">
          <w:delText xml:space="preserve"> (</w:delText>
        </w:r>
        <w:r w:rsidR="00916F1A" w:rsidRPr="00FE7E79" w:rsidDel="00DC1750">
          <w:delText>B</w:delText>
        </w:r>
        <w:r w:rsidRPr="00FE7E79" w:rsidDel="00DC1750">
          <w:delText>ox 2)</w:delText>
        </w:r>
      </w:del>
      <w:r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dynamics","type":"article-journal","volume":"14"},"uris":["http://www.mendeley.com/documents/?uuid=dcb4c1fd-e5d8-3f54-8b14-9bd0674dd466"]},{"id":"ITEM-2","itemData":{"DOI":"10.1038/nature19949","ISSN":"0028-0836","PMID":"27629641","abstract":"Numerous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function","type":"article-journal","volume":"537"},"uris":["http://www.mendeley.com/documents/?uuid=4fcb4fd1-e699-3ec8-bec2-0870d5d8135f"]}],"mendeley":{"formattedCitation":"\\cite{Altelaar2013Next-generation proteomics: towards an integrative view of proteome dynamics|||Aebersold2016Mass-spectrometric exploration of proteome structure and function}","plainTextFormattedCitation":"\\cite{Altelaar2013Next-generation proteomics: towards an integrative view of proteome dynamics|||Aebersold2016Mass-spectrometric exploration of proteome structure and function}","previouslyFormattedCitation":"&lt;sup&gt;14,15&lt;/sup&gt;"},"properties":{"noteIndex":0},"schema":"https://github.com/citation-style-language/schema/raw/master/csl-citation.json"}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\cite{Altelaar2013Next-generation proteomics: towards an integrative view of proteome dynamics|||Aebersold2016Mass-spectrometric exploration of proteome structure and function}</w:t>
      </w:r>
      <w:r w:rsidRPr="00FE7E79">
        <w:rPr>
          <w:rStyle w:val="FootnoteReference"/>
          <w:rFonts w:ascii="Calibri" w:eastAsiaTheme="majorEastAsia" w:hAnsi="Calibri" w:cs="Calibri"/>
        </w:rPr>
        <w:fldChar w:fldCharType="end"/>
      </w:r>
      <w:r w:rsidRPr="00FE7E79">
        <w:t xml:space="preserve"> Using all these advances, antibody sequencing at the protein level by MS has come within reach. </w:t>
      </w:r>
      <w:ins w:id="56" w:author="Graaf, S.C. de (Bastiaan)" w:date="2023-03-24T15:35:00Z">
        <w:r w:rsidR="00E52008">
          <w:t xml:space="preserve">\textbf{\autoref{fig:fig1.2}} highlights </w:t>
        </w:r>
      </w:ins>
      <w:del w:id="57" w:author="Graaf, S.C. de (Bastiaan)" w:date="2023-03-24T15:35:00Z">
        <w:r w:rsidRPr="00FE7E79" w:rsidDel="00E52008">
          <w:delText xml:space="preserve">Here, we will review recently introduced techniques, highlighting </w:delText>
        </w:r>
      </w:del>
      <w:r w:rsidRPr="00FE7E79">
        <w:t>three – chiefly MS-based – strategies used to determine antibody sequences</w:t>
      </w:r>
      <w:del w:id="58" w:author="Graaf, S.C. de (Bastiaan)" w:date="2023-03-24T16:21:00Z">
        <w:r w:rsidRPr="00FE7E79" w:rsidDel="00C55A8E">
          <w:delText xml:space="preserve"> (</w:delText>
        </w:r>
      </w:del>
      <w:del w:id="59" w:author="Graaf, S.C. de (Bastiaan)" w:date="2023-03-24T15:35:00Z">
        <w:r w:rsidR="006E06B6" w:rsidDel="00E52008">
          <w:delText>\textbf{\autoref{fig:fig1.2}}</w:delText>
        </w:r>
      </w:del>
      <w:del w:id="60" w:author="Graaf, S.C. de (Bastiaan)" w:date="2023-03-24T16:21:00Z">
        <w:r w:rsidRPr="00FE7E79" w:rsidDel="00C55A8E">
          <w:delText>)</w:delText>
        </w:r>
      </w:del>
      <w:r w:rsidRPr="00FE7E79">
        <w:t xml:space="preserve">. These three pillars are primarily classified by the source of sample material and the attainable sequencing information. The first strategy applies to highly purified recombinant antibodies that are now amenable for full sequencing with BU </w:t>
      </w:r>
      <w:r w:rsidR="001259A3">
        <w:t>MS</w:t>
      </w:r>
      <w:r w:rsidRPr="00FE7E79">
        <w:t xml:space="preserve">, often by combining several different proteases and advanced algorithms. Second, hybrid approaches have been introduced for </w:t>
      </w:r>
      <w:r w:rsidR="00100A83" w:rsidRPr="00FE7E79">
        <w:t>analysing</w:t>
      </w:r>
      <w:r w:rsidRPr="00FE7E79">
        <w:t xml:space="preserve"> endogenous antibody repertoires by combining MS-based techniques with genomics</w:t>
      </w:r>
      <w:del w:id="61" w:author="Graaf, S.C. de (Bastiaan)" w:date="2023-03-24T16:23:00Z">
        <w:r w:rsidRPr="00FE7E79" w:rsidDel="00282367">
          <w:delText>/</w:delText>
        </w:r>
      </w:del>
      <w:ins w:id="62" w:author="Graaf, S.C. de (Bastiaan)" w:date="2023-03-24T16:23:00Z">
        <w:r w:rsidR="00282367">
          <w:t xml:space="preserve"> or </w:t>
        </w:r>
      </w:ins>
      <w:r w:rsidRPr="00FE7E79">
        <w:t xml:space="preserve">transcriptomics, e.g., </w:t>
      </w:r>
      <w:r w:rsidR="00C17760" w:rsidRPr="00FE7E79">
        <w:t>whole genome sequencing</w:t>
      </w:r>
      <w:r w:rsidRPr="00FE7E79">
        <w:t xml:space="preserve"> or BCR sequencing, ideally from the same donor. The third set of techniques encompasses several MS-based </w:t>
      </w:r>
      <w:del w:id="63" w:author="Graaf, S.C. de (Bastiaan)" w:date="2023-03-16T00:05:00Z">
        <w:r w:rsidR="00105923" w:rsidDel="00DC1750">
          <w:rPr>
            <w:i/>
            <w:iCs/>
          </w:rPr>
          <w:delText>\emph{</w:delText>
        </w:r>
        <w:r w:rsidR="003A28B2" w:rsidDel="00DC1750">
          <w:rPr>
            <w:i/>
            <w:iCs/>
          </w:rPr>
          <w:delText>de novo}</w:delText>
        </w:r>
      </w:del>
      <w:ins w:id="64" w:author="Graaf, S.C. de (Bastiaan)" w:date="2023-03-16T00:05:00Z">
        <w:r w:rsidR="00DC1750" w:rsidRPr="00DC1750">
          <w:rPr>
            <w:iCs/>
          </w:rPr>
          <w:t>\emph{de novo}</w:t>
        </w:r>
      </w:ins>
      <w:r w:rsidRPr="00FE7E79">
        <w:t xml:space="preserve"> approaches that aim to determine complete antibody sequences of selected clones directly from clinical samples without the aid from alternative omics data. While each strategy is distinct, they all share common aspects.</w:t>
      </w:r>
      <w:del w:id="65" w:author="Graaf, S.C. de (Bastiaan)" w:date="2023-03-24T15:35:00Z">
        <w:r w:rsidRPr="00FE7E79" w:rsidDel="00E52008">
          <w:delText xml:space="preserve"> Finally, we hypothesize which improvements should be made in the future to make comprehensive sequencing of polyclonal antibody repertoires a reality.</w:delText>
        </w:r>
      </w:del>
    </w:p>
    <w:p w14:paraId="6AC34FE8" w14:textId="3E92733D" w:rsidR="00920B52" w:rsidRPr="00FE7E79" w:rsidRDefault="00F85018" w:rsidP="00920B52">
      <w:pPr>
        <w:pStyle w:val="Figurecaption"/>
      </w:pPr>
      <w:r w:rsidRPr="00FE7E79" w:rsidDel="00F85018">
        <w:rPr>
          <w:rFonts w:eastAsia="Calibri"/>
        </w:rPr>
        <w:t xml:space="preserve"> </w:t>
      </w:r>
    </w:p>
    <w:p w14:paraId="07A2D82A" w14:textId="36818F7A" w:rsidR="008D07BF" w:rsidRPr="003A28B2" w:rsidRDefault="00155E3E" w:rsidP="00105923">
      <w:pPr>
        <w:pStyle w:val="Heading2"/>
      </w:pPr>
      <w:r w:rsidRPr="003A28B2">
        <w:t>!!</w:t>
      </w:r>
      <w:r w:rsidR="008D07BF" w:rsidRPr="003A28B2">
        <w:t xml:space="preserve">MS-based sequencing of </w:t>
      </w:r>
      <w:del w:id="66" w:author="Graaf, S.C. de (Bastiaan)" w:date="2023-03-24T16:24:00Z">
        <w:r w:rsidR="008D07BF" w:rsidRPr="003A28B2" w:rsidDel="00282367">
          <w:delText xml:space="preserve">recombinant </w:delText>
        </w:r>
      </w:del>
      <w:r w:rsidR="008D07BF" w:rsidRPr="003A28B2">
        <w:t xml:space="preserve">monoclonal antibodies </w:t>
      </w:r>
    </w:p>
    <w:p w14:paraId="0D4B735D" w14:textId="33DCEF52" w:rsidR="008D07BF" w:rsidRPr="00FE7E79" w:rsidRDefault="008D07BF" w:rsidP="004A6F4A">
      <w:pPr>
        <w:pStyle w:val="Paragraph"/>
      </w:pPr>
      <w:commentRangeStart w:id="67"/>
      <w:r w:rsidRPr="00FE7E79">
        <w:t xml:space="preserve">Before delving into the topic of MS-based sequencing of endogenous antibodies from clinical samples, we first discuss the current state-of-the-art sequencing approaches developed for recombinant mAbs. </w:t>
      </w:r>
      <w:commentRangeEnd w:id="67"/>
      <w:r w:rsidR="00E52008">
        <w:rPr>
          <w:rStyle w:val="CommentReference"/>
          <w:rFonts w:asciiTheme="minorHAnsi" w:eastAsiaTheme="minorHAnsi" w:hAnsiTheme="minorHAnsi" w:cstheme="minorBidi"/>
          <w:lang w:val="en-US" w:eastAsia="en-US"/>
        </w:rPr>
        <w:commentReference w:id="67"/>
      </w:r>
      <w:r w:rsidRPr="00FE7E79">
        <w:t xml:space="preserve">Principles of mAb sequencing by MS share many technical considerations with sequencing of antibodies present in complex mixtures. Furthermore, currently available strategies for recombinant mAb sequencing provide </w:t>
      </w:r>
      <w:r w:rsidRPr="00FE7E79">
        <w:lastRenderedPageBreak/>
        <w:t>great context for discussing limitations and bottlenecks that hamper sequencing of endogenous antibody clones.</w:t>
      </w:r>
    </w:p>
    <w:p w14:paraId="5CA0F567" w14:textId="01647924" w:rsidR="008D07BF" w:rsidRPr="001378C6" w:rsidRDefault="00155E3E" w:rsidP="001378C6">
      <w:pPr>
        <w:pStyle w:val="Heading3"/>
      </w:pPr>
      <w:r w:rsidRPr="001378C6">
        <w:t>!!!</w:t>
      </w:r>
      <w:r w:rsidR="008D07BF" w:rsidRPr="001378C6">
        <w:t>Shotgun, bottom-up strategies used for sequencing of highly purified mAbs</w:t>
      </w:r>
    </w:p>
    <w:p w14:paraId="25F35426" w14:textId="42916036" w:rsidR="008D07BF" w:rsidRPr="00FE7E79" w:rsidRDefault="008D07BF" w:rsidP="004A6F4A">
      <w:pPr>
        <w:pStyle w:val="Paragraph"/>
      </w:pPr>
      <w:r w:rsidRPr="00FE7E79">
        <w:t xml:space="preserve">Antibodies are often </w:t>
      </w:r>
      <w:r w:rsidR="002A78F8" w:rsidRPr="00FE7E79">
        <w:t>analysed</w:t>
      </w:r>
      <w:r w:rsidRPr="00FE7E79">
        <w:t xml:space="preserve"> after digestion with one or more proteases to generate peptides (</w:t>
      </w:r>
      <w:r w:rsidR="006E06B6">
        <w:t>\textbf{\autoref{fig:fig1.2}}</w:t>
      </w:r>
      <w:r w:rsidRPr="00FE7E79">
        <w:t xml:space="preserve">). Such peptide-centric approaches are known as BU </w:t>
      </w:r>
      <w:r w:rsidR="00646212">
        <w:t>MS</w:t>
      </w:r>
      <w:r w:rsidR="00646212" w:rsidRPr="00FE7E79">
        <w:t xml:space="preserve"> </w:t>
      </w:r>
      <w:del w:id="68" w:author="Graaf, S.C. de (Bastiaan)" w:date="2023-03-16T00:04:00Z">
        <w:r w:rsidR="002F2CE5" w:rsidRPr="00FE7E79" w:rsidDel="00DC1750">
          <w:delText>(Box 2</w:delText>
        </w:r>
        <w:r w:rsidR="00646212" w:rsidRPr="00FE7E79" w:rsidDel="00DC1750">
          <w:delText xml:space="preserve">) </w:delText>
        </w:r>
      </w:del>
      <w:r w:rsidR="00646212" w:rsidRPr="00FE7E79">
        <w:t>and</w:t>
      </w:r>
      <w:r w:rsidR="00F1713C">
        <w:t xml:space="preserve"> </w:t>
      </w:r>
      <w:r w:rsidRPr="00FE7E79">
        <w:t>represent the most popular type of proteomics experiments</w:t>
      </w:r>
      <w:r w:rsidR="00CD3D53" w:rsidRPr="00FE7E79">
        <w:t>. I</w:t>
      </w:r>
      <w:r w:rsidRPr="00FE7E79">
        <w:t>n contrast to most</w:t>
      </w:r>
      <w:r w:rsidR="00ED6EB2">
        <w:t xml:space="preserve"> shotgun</w:t>
      </w:r>
      <w:r w:rsidRPr="00FE7E79">
        <w:rPr>
          <w:i/>
          <w:iCs/>
        </w:rPr>
        <w:t xml:space="preserve"> </w:t>
      </w:r>
      <w:r w:rsidRPr="00FE7E79">
        <w:t xml:space="preserve">proteomics experiments, </w:t>
      </w:r>
      <w:del w:id="69" w:author="Graaf, S.C. de (Bastiaan)" w:date="2023-03-16T00:05:00Z">
        <w:r w:rsidR="00105923" w:rsidDel="00DC1750">
          <w:rPr>
            <w:rFonts w:ascii="Arial" w:hAnsi="Arial" w:cs="Arial"/>
            <w:i/>
            <w:iCs/>
          </w:rPr>
          <w:delText>\emph{</w:delText>
        </w:r>
        <w:r w:rsidR="003A28B2" w:rsidDel="00DC1750">
          <w:rPr>
            <w:i/>
            <w:iCs/>
          </w:rPr>
          <w:delText>de novo}</w:delText>
        </w:r>
      </w:del>
      <w:ins w:id="70" w:author="Graaf, S.C. de (Bastiaan)" w:date="2023-03-16T00:05:00Z">
        <w:r w:rsidR="00DC1750" w:rsidRPr="00DC1750">
          <w:rPr>
            <w:rFonts w:ascii="Arial" w:hAnsi="Arial" w:cs="Arial"/>
            <w:iCs/>
          </w:rPr>
          <w:t>\emph{de novo}</w:t>
        </w:r>
      </w:ins>
      <w:r w:rsidRPr="00FE7E79">
        <w:t xml:space="preserve"> sequencing </w:t>
      </w:r>
      <w:r w:rsidR="00CD3D53" w:rsidRPr="00FE7E79">
        <w:t>through BU MS</w:t>
      </w:r>
      <w:r w:rsidRPr="00FE7E79">
        <w:t xml:space="preserve"> necessitates a high depth of sequence coverage, i.e. each sequence position in the antibody is ideally supported by multiple overlapping unique peptides. With a typical highly specific protease such as trypsin, which cleaves C-terminally of lysine and arginine, and a low number of missed cleavages, sequence-coverage depth is often limited because only a few of the generated peptides overlap in sequence. Although this suits</w:t>
      </w:r>
      <w:r w:rsidRPr="00FE7E79" w:rsidDel="00254008">
        <w:t xml:space="preserve"> </w:t>
      </w:r>
      <w:r w:rsidRPr="00FE7E79">
        <w:t xml:space="preserve">standard </w:t>
      </w:r>
      <w:r w:rsidR="00C14A2C">
        <w:t xml:space="preserve">shotgun </w:t>
      </w:r>
      <w:r w:rsidRPr="00FE7E79">
        <w:t xml:space="preserve">proteomics experiments, which do not require full sequence coverage of the </w:t>
      </w:r>
      <w:r w:rsidR="00836B2C" w:rsidRPr="00FE7E79">
        <w:t xml:space="preserve">analysed </w:t>
      </w:r>
      <w:r w:rsidRPr="00FE7E79">
        <w:t xml:space="preserve">proteins, </w:t>
      </w:r>
      <w:r w:rsidR="003A28B2">
        <w:t>emp</w:t>
      </w:r>
      <w:ins w:id="71" w:author="Graaf, S.C. de (Bastiaan)" w:date="2023-03-24T16:26:00Z">
        <w:r w:rsidR="00282367">
          <w:t>h</w:t>
        </w:r>
      </w:ins>
      <w:r w:rsidR="003A28B2">
        <w:t>{</w:t>
      </w:r>
      <w:ins w:id="72" w:author="Graaf, S.C. de (Bastiaan)" w:date="2023-03-16T00:08:00Z">
        <w:r w:rsidR="00DC1750" w:rsidRPr="00FE7E79">
          <w:rPr>
            <w:i/>
            <w:iCs/>
          </w:rPr>
          <w:t>d</w:t>
        </w:r>
      </w:ins>
      <w:del w:id="73" w:author="Graaf, S.C. de (Bastiaan)" w:date="2023-03-16T00:08:00Z">
        <w:r w:rsidRPr="00DC1750" w:rsidDel="00DC1750">
          <w:rPr>
            <w:iCs/>
          </w:rPr>
          <w:delText>d</w:delText>
        </w:r>
      </w:del>
      <w:ins w:id="74" w:author="Graaf, S.C. de (Bastiaan)" w:date="2023-03-16T00:08:00Z">
        <w:r w:rsidR="00DC1750" w:rsidRPr="00FE7E79">
          <w:rPr>
            <w:i/>
            <w:iCs/>
          </w:rPr>
          <w:t>e</w:t>
        </w:r>
      </w:ins>
      <w:del w:id="75" w:author="Graaf, S.C. de (Bastiaan)" w:date="2023-03-16T00:08:00Z">
        <w:r w:rsidRPr="00DC1750" w:rsidDel="00DC1750">
          <w:rPr>
            <w:iCs/>
          </w:rPr>
          <w:delText>e</w:delText>
        </w:r>
      </w:del>
      <w:ins w:id="76" w:author="Graaf, S.C. de (Bastiaan)" w:date="2023-03-16T00:08:00Z">
        <w:r w:rsidR="00DC1750" w:rsidRPr="00FE7E79">
          <w:rPr>
            <w:i/>
            <w:iCs/>
          </w:rPr>
          <w:t xml:space="preserve"> </w:t>
        </w:r>
      </w:ins>
      <w:del w:id="77" w:author="Graaf, S.C. de (Bastiaan)" w:date="2023-03-16T00:08:00Z">
        <w:r w:rsidRPr="00DC1750" w:rsidDel="00DC1750">
          <w:rPr>
            <w:iCs/>
          </w:rPr>
          <w:delText xml:space="preserve"> </w:delText>
        </w:r>
      </w:del>
      <w:ins w:id="78" w:author="Graaf, S.C. de (Bastiaan)" w:date="2023-03-16T00:08:00Z">
        <w:r w:rsidR="00DC1750" w:rsidRPr="00FE7E79">
          <w:rPr>
            <w:i/>
            <w:iCs/>
          </w:rPr>
          <w:t>n</w:t>
        </w:r>
      </w:ins>
      <w:del w:id="79" w:author="Graaf, S.C. de (Bastiaan)" w:date="2023-03-16T00:08:00Z">
        <w:r w:rsidRPr="00DC1750" w:rsidDel="00DC1750">
          <w:rPr>
            <w:iCs/>
          </w:rPr>
          <w:delText>n</w:delText>
        </w:r>
      </w:del>
      <w:ins w:id="80" w:author="Graaf, S.C. de (Bastiaan)" w:date="2023-03-16T00:08:00Z">
        <w:r w:rsidR="00DC1750" w:rsidRPr="00FE7E79">
          <w:rPr>
            <w:i/>
            <w:iCs/>
          </w:rPr>
          <w:t>o</w:t>
        </w:r>
      </w:ins>
      <w:del w:id="81" w:author="Graaf, S.C. de (Bastiaan)" w:date="2023-03-16T00:08:00Z">
        <w:r w:rsidRPr="00DC1750" w:rsidDel="00DC1750">
          <w:rPr>
            <w:iCs/>
          </w:rPr>
          <w:delText>o</w:delText>
        </w:r>
      </w:del>
      <w:ins w:id="82" w:author="Graaf, S.C. de (Bastiaan)" w:date="2023-03-16T00:08:00Z">
        <w:r w:rsidR="00DC1750" w:rsidRPr="00FE7E79">
          <w:rPr>
            <w:i/>
            <w:iCs/>
          </w:rPr>
          <w:t>v</w:t>
        </w:r>
      </w:ins>
      <w:del w:id="83" w:author="Graaf, S.C. de (Bastiaan)" w:date="2023-03-16T00:08:00Z">
        <w:r w:rsidRPr="00DC1750" w:rsidDel="00DC1750">
          <w:rPr>
            <w:iCs/>
          </w:rPr>
          <w:delText>v</w:delText>
        </w:r>
      </w:del>
      <w:r w:rsidRPr="00FE7E79">
        <w:rPr>
          <w:i/>
          <w:iCs/>
        </w:rPr>
        <w:t>o</w:t>
      </w:r>
      <w:r w:rsidR="003A28B2">
        <w:rPr>
          <w:i/>
          <w:iCs/>
        </w:rPr>
        <w:t>}</w:t>
      </w:r>
      <w:r w:rsidRPr="00FE7E79">
        <w:t xml:space="preserve"> sequencing of antibodies thus requires other approaches.</w:t>
      </w:r>
    </w:p>
    <w:p w14:paraId="5B88954F" w14:textId="0F9715E9" w:rsidR="00C45B64" w:rsidRPr="00FE7E79" w:rsidRDefault="008D07BF" w:rsidP="00C45B64">
      <w:pPr>
        <w:pStyle w:val="Newparagraph"/>
        <w:ind w:firstLine="0"/>
        <w:rPr>
          <w:rFonts w:eastAsia="Calibri"/>
        </w:rPr>
      </w:pPr>
      <w:r w:rsidRPr="00FE7E79">
        <w:t>Several methods to generate complete and deep sequence coverage by overlapping peptides have been introduced. For example, a shortened protease incubation time was successfully used to increase the number of peptides carrying missed cleavage sites.</w:t>
      </w:r>
      <w:r w:rsidRPr="00FE7E79">
        <w:fldChar w:fldCharType="begin" w:fldLock="1"/>
      </w:r>
      <w:r w:rsidR="000A2B0E">
        <w:instrText>ADDIN CSL_CITATION {"citationItems":[{"id":"ITEM-1","itemData":{"DOI":"10.1021/acs.jproteome.9b00044","ISSN":"1535-3893","PMID":"31046285","abstract":"Over the past 40 years, proteomics, generically defined as the field dedicated to the identification and analysis of proteins, has tremendously gained in popularity and potency through advancements in genome sequencing, separative techniques, mass spectrometry, and bioinformatics algorithms. As a consequence, its scope of application has gradually enlarged and diversified to meet specialized topical biomedical subjects. Although the tryptic bottom-up approach is widely regarded as the gold standard for rapid screening of complex samples, its application for precise and confident mapping of protein modifications is often hindered due to partial sequence coverage, poor redundancy in indicative peptides, and lack of method flexibility. We here show how the synergic and time-limited action of a properly diluted mix of multiple enzymes can be exploited in a versatile yet straightforward protocol to alleviate present-day drawbacks. Merging bottom-up and middle-down ideologies, our results highlight broad assemblies of overlapping peptides that enable refined and reliable characterizations of proteins, including variant identification, and their carried modifications, including post-translational modifications, truncations, and cleavages. Beyond this boost in performance, our methodology also offers efficient de novo sequencing capabilities, in view of which we here present a dedicated custom assembly algorithm.","author":[{"dropping-particle":"","family":"Morsa","given":"Denis","non-dropping-particle":"","parse-names":false,"suffix":""},{"dropping-particle":"","family":"Baiwir","given":"Dominique","non-dropping-particle":"","parse-names":false,"suffix":""},{"dropping-particle":"","family":"Rocca","given":"Raphaël","non-dropping-particle":"La","parse-names":false,"suffix":""},{"dropping-particle":"","family":"Zimmerman","given":"Tyler A.","non-dropping-particle":"","parse-names":false,"suffix":""},{"dropping-particle":"","family":"Hanozin","given":"Emeline","non-dropping-particle":"","parse-names":false,"suffix":""},{"dropping-particle":"","family":"Grifnée","given":"Elodie","non-dropping-particle":"","parse-names":false,"suffix":""},{"dropping-particle":"","family":"Longuespée","given":"Rémi","non-dropping-particle":"","parse-names":false,"suffix":""},{"dropping-particle":"","family":"Meuwis","given":"Marie-Alice","non-dropping-particle":"","parse-names":false,"suffix":""},{"dropping-particle":"","family":"Smargiasso","given":"Nicolas","non-dropping-particle":"","parse-names":false,"suffix":""},{"dropping-particle":"De","family":"Pauw","given":"Edwin","non-dropping-particle":"","parse-names":false,"suffix":""},{"dropping-particle":"","family":"Mazzucchelli","given":"Gabriel","non-dropping-particle":"","parse-names":false,"suffix":""}],"container-title":"Journal of Proteome Research","id":"ITEM-1","issue":"6","issued":{"date-parts":[["2019","6","7"]]},"page":"2501-2513","title":"Multi-Enzymatic Limited Digestion: The Next-Generation Sequencing for Proteomics?","type":"article-journal","volume":"18"},"uris":["http://www.mendeley.com/documents/?uuid=df7df103-2a82-40c6-95f4-11e3657a66be"]}],"mendeley":{"formattedCitation":"\\cite{Morsa2019Multi-Enzymatic Limited Digestion: The Next-Generation Sequencing for Proteomics?}","plainTextFormattedCitation":"\\cite{Morsa2019Multi-Enzymatic Limited Digestion: The Next-Generation Sequencing for Proteomics?}","previouslyFormattedCitation":"&lt;sup&gt;42&lt;/sup&gt;"},"properties":{"noteIndex":0},"schema":"https://github.com/citation-style-language/schema/raw/master/csl-citation.json"}</w:instrText>
      </w:r>
      <w:r w:rsidRPr="00FE7E79">
        <w:fldChar w:fldCharType="separate"/>
      </w:r>
      <w:r w:rsidR="000A2B0E" w:rsidRPr="000A2B0E">
        <w:rPr>
          <w:noProof/>
        </w:rPr>
        <w:t>\cite{Morsa2019Multi-Enzymatic Limited Digestion: The Next-Generation Sequencing for Proteomics?}</w:t>
      </w:r>
      <w:r w:rsidRPr="00FE7E79">
        <w:fldChar w:fldCharType="end"/>
      </w:r>
      <w:r w:rsidRPr="00FE7E79">
        <w:t xml:space="preserve"> Some proteases</w:t>
      </w:r>
      <w:r w:rsidRPr="00FE7E79" w:rsidDel="00465119">
        <w:t xml:space="preserve"> </w:t>
      </w:r>
      <w:r w:rsidRPr="00FE7E79">
        <w:t>generate a high number of overlapping peptides through non-specific cleavage.</w:t>
      </w:r>
      <w:r w:rsidRPr="00FE7E79">
        <w:rPr>
          <w:rStyle w:val="FootnoteReference"/>
          <w:rFonts w:ascii="Calibri" w:eastAsiaTheme="majorEastAsia" w:hAnsi="Calibri" w:cs="Calibri"/>
        </w:rPr>
        <w:fldChar w:fldCharType="begin" w:fldLock="1"/>
      </w:r>
      <w:r w:rsidR="000A2B0E">
        <w:instrText>ADDIN CSL_CITATION {"citationItems":[{"id":"ITEM-1","itemData":{"DOI":"10.1038/nbt1208-1336","ISSN":"1087-0156","PMID":"19060866","author":[{"dropping-particle":"","family":"Bandeira","given":"Nuno","non-dropping-particle":"","parse-names":false,"suffix":""},{"dropping-particle":"","family":"Pham","given":"Victoria","non-dropping-particle":"","parse-names":false,"suffix":""},{"dropping-particle":"","family":"Pevzner","given":"Pavel","non-dropping-particle":"","parse-names":false,"suffix":""},{"dropping-particle":"","family":"Arnott","given":"David","non-dropping-particle":"","parse-names":false,"suffix":""},{"dropping-particle":"","family":"Lill","given":"Jennie R","non-dropping-particle":"","parse-names":false,"suffix":""}],"container-title":"Nature Biotechnology","id":"ITEM-1","issue":"12","issued":{"date-parts":[["2008","12"]]},"page":"1336-1338","title":"Beyond Edman Degradation: Automated de novo protein sequencing of monoclonal antibodies","type":"article-journal","volume":"26"},"uris":["http://www.mendeley.com/documents/?uuid=a8e55d30-a09d-4daa-80c5-edc5ff770d6a","http://www.mendeley.com/documents/?uuid=f9a77f9e-1a2e-4696-825a-dac9658d310e"]},{"id":"ITEM-2","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Proteomics","id":"ITEM-2","issue":"6","issued":{"date-parts":[["2010","6"]]},"page":"1260-1270","title":"Template Proteogenomics: Sequencing Whole Proteins Using an Imperfect Database","type":"article-journal","volume":"9"},"uris":["http://www.mendeley.com/documents/?uuid=55554d03-c16f-44c2-a26c-b65b8c35ed8e"]},{"id":"ITEM-3","itemData":{"DOI":"10.1021/acs.jproteome.6b00608","ISSN":"1535-3893","PMID":"27779884","abstract":"One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Research","id":"ITEM-3","issue":"1","issued":{"date-parts":[["2017","1","6"]]},"page":"45-54","publisher":"American Chemical Society","title":"De Novo MS/MS Sequencing of Native Human Antibodies","type":"article-journal","volume":"16"},"uris":["http://www.mendeley.com/documents/?uuid=4329324b-1ce8-4456-bcf5-88885533d9cc"]}],"mendeley":{"formattedCitation":"\\cite{Bandeira2008Beyond Edman Degradation: Automated de novo protein sequencing of monoclonal antibodies|||Castellana2010Template Proteogenomics: Sequencing Whole Proteins Using an Imperfect Database|||Guthals2017De Novo MS/MS Sequencing of Native Human Antibodies}","plainTextFormattedCitation":"\\cite{Bandeira2008Beyond Edman Degradation: Automated de novo protein sequencing of monoclonal antibodies|||Castellana2010Template Proteogenomics: Sequencing Whole Proteins Using an Imperfect Database|||Guthals2017De Novo MS/MS Sequencing of Native Human Antibodies}","previouslyFormattedCitation":"&lt;sup&gt;30,43,44&lt;/sup&gt;"},"properties":{"noteIndex":0},"schema":"https://github.com/citation-style-language/schema/raw/master/csl-citation.json"}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\cite{Bandeira2008Beyond Edman Degradation: Automated de novo protein sequencing of monoclonal antibodies|||Castellana2010Template Proteogenomics: Sequencing Whole Proteins Using an Imperfect Database|||Guthals2017De Novo MS/MS Sequencing of Native Human Antibodies}</w:t>
      </w:r>
      <w:r w:rsidRPr="00FE7E79">
        <w:rPr>
          <w:rStyle w:val="FootnoteReference"/>
          <w:rFonts w:ascii="Calibri" w:eastAsiaTheme="majorEastAsia" w:hAnsi="Calibri" w:cs="Calibri"/>
        </w:rPr>
        <w:fldChar w:fldCharType="end"/>
      </w:r>
      <w:r w:rsidRPr="00FE7E79">
        <w:t xml:space="preserve"> Alternatively, non-specific cleavage</w:t>
      </w:r>
      <w:r w:rsidRPr="00FE7E79" w:rsidDel="00465119">
        <w:t xml:space="preserve"> </w:t>
      </w:r>
      <w:r w:rsidRPr="00FE7E79">
        <w:t xml:space="preserve">can be also achieved through </w:t>
      </w:r>
      <w:r w:rsidRPr="00FE7E79">
        <w:lastRenderedPageBreak/>
        <w:t>non-enzymatic treatment, e.g., microwave-assisted hydrolysis.</w:t>
      </w:r>
      <w:r w:rsidRPr="00FE7E79">
        <w:rPr>
          <w:rStyle w:val="FootnoteReference"/>
          <w:rFonts w:ascii="Calibri" w:eastAsiaTheme="majorEastAsia" w:hAnsi="Calibri" w:cs="Calibri"/>
        </w:rPr>
        <w:fldChar w:fldCharType="begin" w:fldLock="1"/>
      </w:r>
      <w:r w:rsidR="000A2B0E">
        <w:instrText>ADDIN CSL_CITATION {"citationItems":[{"id":"ITEM-1","itemData":{"DOI":"10.1074/mcp.O116.065417","ISSN":"1535-9484","PMID":"28348172","author":[{"dropping-particle":"","family":"Savidor","given":"Alon","non-dropping-particle":"","parse-names":false,"suffix":""},{"dropping-particle":"","family":"Barzilay","given":"Rotem","non-dropping-particle":"","parse-names":false,"suffix":""},{"dropping-particle":"","family":"Elinger","given":"Dalia","non-dropping-particle":"","parse-names":false,"suffix":""},{"dropping-particle":"","family":"Yarden","given":"Yosef","non-dropping-particle":"","parse-names":false,"suffix":""},{"dropping-particle":"","family":"Lindzen","given":"Moshit","non-dropping-particle":"","parse-names":false,"suffix":""},{"dropping-particle":"","family":"Gabashvili","given":"Alexandra","non-dropping-particle":"","parse-names":false,"suffix":""},{"dropping-particle":"","family":"Adiv Tal","given":"Ophir","non-dropping-particle":"","parse-names":false,"suffix":""},{"dropping-particle":"","family":"Levin","given":"Yishai","non-dropping-particle":"","parse-names":false,"suffix":""}],"container-title":"Molecular &amp; cellular proteomics : MCP","id":"ITEM-1","issue":"6","issued":{"date-parts":[["2017"]]},"note":"Times cited: 1","page":"1151-1161","publisher":"American Society for Biochemistry and Molecular Biology","title":"Database-independent Protein Sequencing (DiPS) Enables Full-length de Novo Protein and Antibody Sequence Determination.","type":"article-journal","volume":"16"},"uris":["http://www.mendeley.com/documents/?uuid=976d8c99-5784-4da6-a591-1a98cbd17e99"]}],"mendeley":{"formattedCitation":"\\cite{Savidor2017Database-independent Protein Sequencing (DiPS) Enables Full-length de Novo Protein and Antibody Sequence Determination.}","plainTextFormattedCitation":"\\cite{Savidor2017Database-independent Protein Sequencing (DiPS) Enables Full-length de Novo Protein and Antibody Sequence Determination.}","previouslyFormattedCitation":"&lt;sup&gt;45&lt;/sup&gt;"},"properties":{"noteIndex":0},"schema":"https://github.com/citation-style-language/schema/raw/master/csl-citation.json"}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\cite{Savidor2017Database-independent Protein Sequencing (DiPS) Enables Full-length de Novo Protein and Antibody Sequence Determination.}</w:t>
      </w:r>
      <w:r w:rsidRPr="00FE7E79">
        <w:rPr>
          <w:rStyle w:val="FootnoteReference"/>
          <w:rFonts w:ascii="Calibri" w:eastAsiaTheme="majorEastAsia" w:hAnsi="Calibri" w:cs="Calibri"/>
        </w:rPr>
        <w:fldChar w:fldCharType="end"/>
      </w:r>
      <w:r w:rsidRPr="00FE7E79">
        <w:t xml:space="preserve"> </w:t>
      </w:r>
      <w:r w:rsidR="00141449" w:rsidRPr="00FE7E79">
        <w:t xml:space="preserve">For these methods to work, digestion conditions </w:t>
      </w:r>
      <w:r w:rsidR="00522BB7" w:rsidRPr="00FE7E79">
        <w:t>must</w:t>
      </w:r>
      <w:r w:rsidR="00141449" w:rsidRPr="00FE7E79">
        <w:t xml:space="preserve"> be tightly controlled to avoid abnormally long or short peptides and ensure reproducibility. </w:t>
      </w:r>
      <w:r w:rsidRPr="00FE7E79">
        <w:t xml:space="preserve">Another elegant option is to use multiple proteases with synergistic sequence specificities. </w:t>
      </w:r>
      <w:bookmarkStart w:id="84" w:name="_Hlk101797474"/>
      <w:r w:rsidRPr="00FE7E79">
        <w:t xml:space="preserve">For instance, Peng </w:t>
      </w:r>
      <w:r w:rsidR="00065989" w:rsidRPr="00FE7E79">
        <w:rPr>
          <w:iCs/>
        </w:rPr>
        <w:t>et al</w:t>
      </w:r>
      <w:ins w:id="85" w:author="Graaf, S.C. de (Bastiaan)" w:date="2023-03-16T00:09:00Z">
        <w:r w:rsidR="00DC1750" w:rsidRPr="00FE7E79">
          <w:rPr>
            <w:i/>
            <w:iCs/>
          </w:rPr>
          <w:t>.</w:t>
        </w:r>
      </w:ins>
      <w:del w:id="86" w:author="Graaf, S.C. de (Bastiaan)" w:date="2023-03-16T00:09:00Z">
        <w:r w:rsidRPr="00DC1750" w:rsidDel="00DC1750">
          <w:rPr>
            <w:iCs/>
          </w:rPr>
          <w:delText>.</w:delText>
        </w:r>
      </w:del>
      <w:r w:rsidRPr="00FE7E79">
        <w:rPr>
          <w:rStyle w:val="FootnoteReference"/>
          <w:rFonts w:ascii="Calibri" w:eastAsiaTheme="majorEastAsia" w:hAnsi="Calibri" w:cs="Calibri"/>
        </w:rPr>
        <w:fldChar w:fldCharType="begin" w:fldLock="1"/>
      </w:r>
      <w:r w:rsidR="000A2B0E">
        <w:instrText>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Scheme","type":"article-journal","volume":"20"},"uris":["http://www.mendeley.com/documents/?uuid=727e0d01-2332-4616-ba3a-1776a1c7e7d0"]}],"mendeley":{"formattedCitation":"\\cite{Peng2021Mass Spectrometry-Based De Novo Sequencing of Monoclonal Antibodies Using Multiple Proteases and a Dual Fragmentation Scheme}","plainTextFormattedCitation":"\\cite{Peng2021Mass Spectrometry-Based De Novo Sequencing of Monoclonal Antibodies Using Multiple Proteases and a Dual Fragmentation Scheme}","previouslyFormattedCitation":"&lt;sup&gt;17&lt;/sup&gt;"},"properties":{"noteIndex":0},"schema":"https://github.com/citation-style-language/schema/raw/master/csl-citation.json"}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\cite{Peng2021Mass Spectrometry-Based De Novo Sequencing of Monoclonal Antibodies Using Multiple Proteases and a Dual Fragmentation Scheme}</w:t>
      </w:r>
      <w:r w:rsidRPr="00FE7E79">
        <w:rPr>
          <w:rStyle w:val="FootnoteReference"/>
          <w:rFonts w:ascii="Calibri" w:eastAsiaTheme="majorEastAsia" w:hAnsi="Calibri" w:cs="Calibri"/>
        </w:rPr>
        <w:fldChar w:fldCharType="end"/>
      </w:r>
      <w:r w:rsidRPr="00FE7E79">
        <w:t xml:space="preserve"> recently used a total of 9 proteases, both specific and non-specific, to successfully </w:t>
      </w:r>
      <w:ins w:id="87" w:author="Graaf, S.C. de (Bastiaan)" w:date="2023-03-17T12:19:00Z">
        <w:r w:rsidR="003B46EF">
          <w:t>\</w:t>
        </w:r>
      </w:ins>
      <w:ins w:id="88" w:author="Graaf, S.C. de (Bastiaan)" w:date="2023-03-16T00:10:00Z">
        <w:r w:rsidR="00DC1750">
          <w:t>emph</w:t>
        </w:r>
        <w:r w:rsidR="00DC1750" w:rsidRPr="00DC1750">
          <w:t>{</w:t>
        </w:r>
      </w:ins>
      <w:r w:rsidRPr="00DC1750">
        <w:rPr>
          <w:rPrChange w:id="89" w:author="Graaf, S.C. de (Bastiaan)" w:date="2023-03-16T00:10:00Z">
            <w:rPr>
              <w:i/>
              <w:iCs/>
            </w:rPr>
          </w:rPrChange>
        </w:rPr>
        <w:t>de novo</w:t>
      </w:r>
      <w:ins w:id="90" w:author="Graaf, S.C. de (Bastiaan)" w:date="2023-03-16T00:10:00Z">
        <w:r w:rsidR="00DC1750" w:rsidRPr="00DC1750">
          <w:rPr>
            <w:rPrChange w:id="91" w:author="Graaf, S.C. de (Bastiaan)" w:date="2023-03-16T00:10:00Z">
              <w:rPr>
                <w:i/>
                <w:iCs/>
              </w:rPr>
            </w:rPrChange>
          </w:rPr>
          <w:t>}</w:t>
        </w:r>
      </w:ins>
      <w:r w:rsidRPr="00FE7E79">
        <w:t xml:space="preserve"> sequence a full-length anti-FLAG-M2 mouse mAb</w:t>
      </w:r>
      <w:r w:rsidR="00A1696E" w:rsidRPr="00FE7E79">
        <w:t xml:space="preserve"> (</w:t>
      </w:r>
      <w:r w:rsidR="006E06B6">
        <w:t>\textbf{\autoref{fig:fig1.3}}</w:t>
      </w:r>
      <w:r w:rsidR="00A1696E" w:rsidRPr="00FE7E79">
        <w:t>)</w:t>
      </w:r>
      <w:r w:rsidRPr="00FE7E79">
        <w:t>.</w:t>
      </w:r>
      <w:r w:rsidR="00141449" w:rsidRPr="00FE7E79">
        <w:t xml:space="preserve"> </w:t>
      </w:r>
      <w:r w:rsidR="00141449" w:rsidRPr="00FE7E79">
        <w:rPr>
          <w:rFonts w:eastAsia="Calibri"/>
        </w:rPr>
        <w:t>The strength of a large panel of proteases is shown in the validation of the CDR sequences by high scoring peptides covering the entire CDR</w:t>
      </w:r>
      <w:r w:rsidR="00DF1188">
        <w:rPr>
          <w:rFonts w:eastAsia="Calibri"/>
        </w:rPr>
        <w:t>.</w:t>
      </w:r>
      <w:r w:rsidR="00141449" w:rsidRPr="00FE7E79">
        <w:rPr>
          <w:rFonts w:eastAsia="Calibri"/>
        </w:rPr>
        <w:t xml:space="preserve"> The 6 chosen peptides are the result of digestion by 5 different proteases (trypsin, chymotrypsin, lysC, thermolysin, and elastase, </w:t>
      </w:r>
      <w:r w:rsidR="006E06B6">
        <w:rPr>
          <w:rFonts w:eastAsia="Calibri"/>
        </w:rPr>
        <w:t>\textbf{\autoref{fig:fig1.3}</w:t>
      </w:r>
      <w:del w:id="92" w:author="Graaf, S.C. de (Bastiaan)" w:date="2023-03-16T00:01:00Z">
        <w:r w:rsidR="006E06B6" w:rsidDel="00E17BAA">
          <w:rPr>
            <w:rFonts w:eastAsia="Calibri"/>
          </w:rPr>
          <w:delText>}</w:delText>
        </w:r>
      </w:del>
      <w:r w:rsidR="00A1696E" w:rsidRPr="00FE7E79">
        <w:rPr>
          <w:rFonts w:eastAsia="Calibri"/>
        </w:rPr>
        <w:t>a</w:t>
      </w:r>
      <w:ins w:id="93" w:author="Graaf, S.C. de (Bastiaan)" w:date="2023-03-28T15:55:00Z">
        <w:r w:rsidR="00480F25">
          <w:rPr>
            <w:rFonts w:eastAsia="Calibri"/>
          </w:rPr>
          <w:t xml:space="preserve"> and</w:t>
        </w:r>
      </w:ins>
      <w:del w:id="94" w:author="Graaf, S.C. de (Bastiaan)" w:date="2023-03-28T15:55:00Z">
        <w:r w:rsidR="00AE0C2E" w:rsidRPr="00FE7E79" w:rsidDel="00480F25">
          <w:rPr>
            <w:rFonts w:eastAsia="Calibri"/>
          </w:rPr>
          <w:delText>,</w:delText>
        </w:r>
      </w:del>
      <w:ins w:id="95" w:author="Graaf, S.C. de (Bastiaan)" w:date="2023-03-28T15:55:00Z">
        <w:r w:rsidR="00480F25">
          <w:rPr>
            <w:rFonts w:eastAsia="Calibri"/>
          </w:rPr>
          <w:t xml:space="preserve"> </w:t>
        </w:r>
      </w:ins>
      <w:r w:rsidR="00A1696E" w:rsidRPr="00FE7E79">
        <w:rPr>
          <w:rFonts w:eastAsia="Calibri"/>
        </w:rPr>
        <w:t>b</w:t>
      </w:r>
      <w:ins w:id="96" w:author="Graaf, S.C. de (Bastiaan)" w:date="2023-03-16T00:01:00Z">
        <w:r w:rsidR="00E17BAA">
          <w:rPr>
            <w:rFonts w:eastAsia="Calibri"/>
          </w:rPr>
          <w:t>}</w:t>
        </w:r>
      </w:ins>
      <w:r w:rsidR="00141449" w:rsidRPr="00FE7E79">
        <w:rPr>
          <w:rFonts w:eastAsia="Calibri"/>
        </w:rPr>
        <w:t>).</w:t>
      </w:r>
      <w:r w:rsidRPr="00FE7E79">
        <w:t xml:space="preserve"> </w:t>
      </w:r>
      <w:bookmarkEnd w:id="84"/>
      <w:r w:rsidR="00C45B64" w:rsidRPr="00FE7E79">
        <w:rPr>
          <w:rFonts w:eastAsia="Calibri"/>
        </w:rPr>
        <w:t xml:space="preserve"> </w:t>
      </w:r>
      <w:bookmarkStart w:id="97" w:name="_Hlk101797501"/>
    </w:p>
    <w:bookmarkEnd w:id="97"/>
    <w:p w14:paraId="25B099A9" w14:textId="243E5CB0" w:rsidR="008D07BF" w:rsidRPr="00FE7E79" w:rsidRDefault="008D07BF" w:rsidP="004A6F4A">
      <w:pPr>
        <w:pStyle w:val="Paragraph"/>
      </w:pPr>
      <w:r w:rsidRPr="00FE7E79">
        <w:t xml:space="preserve">Nowadays, most </w:t>
      </w:r>
      <w:del w:id="98" w:author="Graaf, S.C. de (Bastiaan)" w:date="2023-03-16T00:11:00Z">
        <w:r w:rsidRPr="00FE7E79" w:rsidDel="00DC1750">
          <w:rPr>
            <w:i/>
            <w:iCs/>
          </w:rPr>
          <w:delText>de novo</w:delText>
        </w:r>
      </w:del>
      <w:ins w:id="99" w:author="Graaf, S.C. de (Bastiaan)" w:date="2023-03-16T00:11:00Z">
        <w:r w:rsidR="00DC1750" w:rsidRPr="00DC1750">
          <w:rPr>
            <w:iCs/>
          </w:rPr>
          <w:t>\emph{de novo}</w:t>
        </w:r>
      </w:ins>
      <w:r w:rsidRPr="00FE7E79">
        <w:t xml:space="preserve"> sequencing solutions, such as ALPS/PeaksAB</w:t>
      </w:r>
      <w:r w:rsidR="00E17116"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Reports","id":"ITEM-1","issue":"31730","issued":{"date-parts":[["2016"]]},"page":"1-10","title":"Complete de Novo Assembly of Monoclonal Antibody Sequences","type":"article-journal","volume":"6"},"uris":["http://www.mendeley.com/documents/?uuid=e625b479-059c-4be0-9b0f-a9c3d6b16c02"]}],"mendeley":{"formattedCitation":"\\cite{Tran2016Complete de Novo Assembly of Monoclonal Antibody Sequences}","plainTextFormattedCitation":"\\cite{Tran2016Complete de Novo Assembly of Monoclonal Antibody Sequences}","previouslyFormattedCitation":"&lt;sup&gt;46&lt;/sup&gt;"},"properties":{"noteIndex":0},"schema":"https://github.com/citation-style-language/schema/raw/master/csl-citation.json"}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\cite{Tran2016Complete de Novo Assembly of Monoclonal Antibody Sequences}</w:t>
      </w:r>
      <w:r w:rsidRPr="00FE7E79">
        <w:rPr>
          <w:rStyle w:val="FootnoteReference"/>
          <w:rFonts w:ascii="Calibri" w:eastAsiaTheme="majorEastAsia" w:hAnsi="Calibri" w:cs="Calibri"/>
        </w:rPr>
        <w:fldChar w:fldCharType="end"/>
      </w:r>
      <w:r w:rsidRPr="00FE7E79">
        <w:t xml:space="preserve"> GenoMS</w:t>
      </w:r>
      <w:r w:rsidR="00E17116"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Proteomics","id":"ITEM-1","issue":"6","issued":{"date-parts":[["2010","6"]]},"page":"1260-1270","title":"Template Proteogenomics: Sequencing Whole Proteins Using an Imperfect Database","type":"article-journal","volume":"9"},"uris":["http://www.mendeley.com/documents/?uuid=55554d03-c16f-44c2-a26c-b65b8c35ed8e"]}],"mendeley":{"formattedCitation":"\\cite{Castellana2010Template Proteogenomics: Sequencing Whole Proteins Using an Imperfect Database}","plainTextFormattedCitation":"\\cite{Castellana2010Template Proteogenomics: Sequencing Whole Proteins Using an Imperfect Database}","previouslyFormattedCitation":"&lt;sup&gt;44&lt;/sup&gt;"},"properties":{"noteIndex":0},"schema":"https://github.com/citation-style-language/schema/raw/master/csl-citation.json"}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\cite{Castellana2010Template Proteogenomics: Sequencing Whole Proteins Using an Imperfect Database}</w:t>
      </w:r>
      <w:r w:rsidRPr="00FE7E79">
        <w:rPr>
          <w:rStyle w:val="FootnoteReference"/>
          <w:rFonts w:ascii="Calibri" w:eastAsiaTheme="majorEastAsia" w:hAnsi="Calibri" w:cs="Calibri"/>
        </w:rPr>
        <w:fldChar w:fldCharType="end"/>
      </w:r>
      <w:r w:rsidRPr="008B18D0">
        <w:t xml:space="preserve"> SuperNovo</w:t>
      </w:r>
      <w:r w:rsidRPr="00FE7E79">
        <w:rPr>
          <w:rStyle w:val="FootnoteReference"/>
          <w:rFonts w:ascii="Calibri" w:eastAsiaTheme="majorEastAsia" w:hAnsi="Calibri" w:cs="Calibri"/>
        </w:rPr>
        <w:fldChar w:fldCharType="begin" w:fldLock="1"/>
      </w:r>
      <w:r w:rsidR="000A2B0E">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0A2B0E">
        <w:rPr>
          <w:rFonts w:ascii="Malgun Gothic" w:eastAsia="Malgun Gothic" w:hAnsi="Malgun Gothic" w:cs="Malgun Gothic" w:hint="eastAsia"/>
        </w:rPr>
        <w:instrText>ᅟ</w:instrText>
      </w:r>
      <w:r w:rsidR="000A2B0E">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Discovery.","type":"article-journal","volume":"28"},"uris":["http://www.mendeley.com/documents/?uuid=ba2bf5d4-1387-3800-be5e-d007b2970d98"]}],"mendeley":{"formattedCitation":"\\cite{Sen2017Automated Antibody De Novo Sequencing and Its Utility in Biopharmaceutical Discovery.}","plainTextFormattedCitation":"\\cite{Sen2017Automated Antibody De Novo Sequencing and Its Utility in Biopharmaceutical Discovery.}","previouslyFormattedCitation":"&lt;sup&gt;16&lt;/sup&gt;"},"properties":{"noteIndex":0},"schema":"https://github.com/citation-style-language/schema/raw/master/csl-citation.json"}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\cite{Sen2017Automated Antibody De Novo Sequencing and Its Utility in Biopharmaceutical Discovery.}</w:t>
      </w:r>
      <w:r w:rsidRPr="00FE7E79">
        <w:rPr>
          <w:rStyle w:val="FootnoteReference"/>
          <w:rFonts w:ascii="Calibri" w:eastAsiaTheme="majorEastAsia" w:hAnsi="Calibri" w:cs="Calibri"/>
        </w:rPr>
        <w:fldChar w:fldCharType="end"/>
      </w:r>
      <w:r w:rsidRPr="00FE7E79">
        <w:t xml:space="preserve"> and Champs</w:t>
      </w:r>
      <w:r w:rsidRPr="00FE7E79">
        <w:rPr>
          <w:rStyle w:val="FootnoteReference"/>
          <w:rFonts w:ascii="Calibri" w:eastAsiaTheme="majorEastAsia" w:hAnsi="Calibri" w:cs="Calibri"/>
        </w:rPr>
        <w:fldChar w:fldCharType="begin" w:fldLock="1"/>
      </w:r>
      <w:r w:rsidR="000A2B0E">
        <w:instrText>ADDIN CSL_CITATION {"citationItems":[{"id":"ITEM-1","itemData":{"DOI":"10.1093/bioinformatics/btp366","ISBN":"1367-4811 (Electronic) 1367-4803 (Linking)","ISSN":"1460-2059","PMID":"19535534","abstract":"MOTIVATION: The bottom-up tandem mass spectrometry (MS/MS) is regularly used in proteomics nowadays for identifying proteins from a sequence database. De novo sequencing software is also available for sequencing novel peptides with relatively short sequence lengths. However, automated sequencing of novel proteins from MS/MS remains a challenging problem. RESULTS: Very often, although the target protein is novel, it has a homologous protein included in a known database. When this happens, we propose a novel algorithm and automated software tool, named Champs, for sequencing the complete protein from MS/MS data of a few enzymatic digestions of the purified protein. Validation with two standard proteins showed that our automated method yields &gt;99% sequence coverage and 100% sequence accuracy on these two proteins. Our method is useful to sequence novel proteins or 're-sequence' a protein that has mutations comparing with the database protein sequence.","author":[{"dropping-particle":"","family":"Liu","given":"Xiaowen","non-dropping-particle":"","parse-names":false,"suffix":""},{"dropping-particle":"","family":"Han","given":"Yonghua","non-dropping-particle":"","parse-names":false,"suffix":""},{"dropping-particle":"","family":"Yuen","given":"Denis","non-dropping-particle":"","parse-names":false,"suffix":""},{"dropping-particle":"","family":"Ma","given":"Bin","non-dropping-particle":"","parse-names":false,"suffix":""}],"container-title":"Bioinformatics","id":"ITEM-1","issue":"17","issued":{"date-parts":[["2009","9","1"]]},"page":"2174-2180","title":"Automated protein (re)sequencing with MS/MS and a homologous database yields almost full coverage and accuracy","type":"article-journal","volume":"25"},"uris":["http://www.mendeley.com/documents/?uuid=097b4e66-1781-490e-8a11-88499a9afd55"]}],"mendeley":{"formattedCitation":"\\cite{Liu2009Automated protein (re)sequencing with MS/MS and a homologous database yields almost full coverage and accuracy}","plainTextFormattedCitation":"\\cite{Liu2009Automated protein (re)sequencing with MS/MS and a homologous database yields almost full coverage and accuracy}","previouslyFormattedCitation":"&lt;sup&gt;47&lt;/sup&gt;"},"properties":{"noteIndex":0},"schema":"https://github.com/citation-style-language/schema/raw/master/csl-citation.json"}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\cite{Liu2009Automated protein (re)sequencing with MS/MS and a homologous database yields almost full coverage and accuracy}</w:t>
      </w:r>
      <w:r w:rsidRPr="00FE7E79">
        <w:rPr>
          <w:rStyle w:val="FootnoteReference"/>
          <w:rFonts w:ascii="Calibri" w:eastAsiaTheme="majorEastAsia" w:hAnsi="Calibri" w:cs="Calibri"/>
        </w:rPr>
        <w:fldChar w:fldCharType="end"/>
      </w:r>
      <w:r w:rsidRPr="00FE7E79">
        <w:t xml:space="preserve"> are quite successful in obtaining full sequence coverage of highly purified antibodies</w:t>
      </w:r>
      <w:r w:rsidR="002F2CE5" w:rsidRPr="00FE7E79">
        <w:t>.</w:t>
      </w:r>
      <w:r w:rsidR="00CD3D53" w:rsidRPr="00FE7E79">
        <w:t xml:space="preserve"> </w:t>
      </w:r>
      <w:r w:rsidR="0049417F" w:rsidRPr="00FE7E79">
        <w:t xml:space="preserve">To determine the antibody sequences </w:t>
      </w:r>
      <w:del w:id="100" w:author="Graaf, S.C. de (Bastiaan)" w:date="2023-03-16T00:11:00Z">
        <w:r w:rsidR="0049417F" w:rsidRPr="00FE7E79" w:rsidDel="00DC1750">
          <w:rPr>
            <w:i/>
          </w:rPr>
          <w:delText>de novo</w:delText>
        </w:r>
      </w:del>
      <w:ins w:id="101" w:author="Graaf, S.C. de (Bastiaan)" w:date="2023-03-16T00:11:00Z">
        <w:r w:rsidR="00DC1750" w:rsidRPr="00DC1750">
          <w:t>\emph{de novo}</w:t>
        </w:r>
      </w:ins>
      <w:r w:rsidR="0049417F" w:rsidRPr="00FE7E79">
        <w:t>, a</w:t>
      </w:r>
      <w:r w:rsidR="00CD3D53" w:rsidRPr="00FE7E79">
        <w:t xml:space="preserve">ll these software tools require large number of overlapping peptides, spanning the entire sequence, </w:t>
      </w:r>
      <w:r w:rsidR="007E6428" w:rsidRPr="00FE7E79">
        <w:t>which</w:t>
      </w:r>
      <w:r w:rsidR="00CD3D53" w:rsidRPr="00FE7E79">
        <w:t xml:space="preserve"> are successfully fragmented and converted into predicted peptide sequence reads (</w:t>
      </w:r>
      <w:r w:rsidR="006E06B6">
        <w:t>\textbf{\autoref{fig:fig1.2</w:t>
      </w:r>
      <w:del w:id="102" w:author="Graaf, S.C. de (Bastiaan)" w:date="2023-03-16T00:01:00Z">
        <w:r w:rsidR="006E06B6" w:rsidDel="00E17BAA">
          <w:delText>}}</w:delText>
        </w:r>
        <w:r w:rsidR="00CD3D53" w:rsidRPr="00FE7E79" w:rsidDel="00E17BAA">
          <w:delText>a)</w:delText>
        </w:r>
      </w:del>
      <w:ins w:id="103" w:author="Graaf, S.C. de (Bastiaan)" w:date="2023-03-16T00:01:00Z">
        <w:r w:rsidR="00E17BAA">
          <w:t>}a})</w:t>
        </w:r>
      </w:ins>
      <w:r w:rsidR="00CD3D53" w:rsidRPr="00FE7E79">
        <w:t xml:space="preserve">. </w:t>
      </w:r>
      <w:r w:rsidR="00CD3D53" w:rsidRPr="00FE7E79">
        <w:lastRenderedPageBreak/>
        <w:t xml:space="preserve">This necessitates generation of BU MS data by </w:t>
      </w:r>
      <w:r w:rsidRPr="009B4584">
        <w:rPr>
          <w:lang w:val="it-IT"/>
        </w:rPr>
        <w:t>using multiple proteases</w:t>
      </w:r>
      <w:r w:rsidRPr="00FE7E79">
        <w:t xml:space="preserve">. While complicating sample preparation and increasing the required amount, such multi-protease approaches are advantageous for </w:t>
      </w:r>
      <w:del w:id="104" w:author="Graaf, S.C. de (Bastiaan)" w:date="2023-03-16T00:11:00Z">
        <w:r w:rsidRPr="00FE7E79" w:rsidDel="00DC1750">
          <w:rPr>
            <w:i/>
            <w:iCs/>
          </w:rPr>
          <w:delText>de novo</w:delText>
        </w:r>
      </w:del>
      <w:ins w:id="105" w:author="Graaf, S.C. de (Bastiaan)" w:date="2023-03-16T00:11:00Z">
        <w:r w:rsidR="00DC1750" w:rsidRPr="00DC1750">
          <w:rPr>
            <w:iCs/>
          </w:rPr>
          <w:t>\emph{de novo}</w:t>
        </w:r>
      </w:ins>
      <w:r w:rsidRPr="00FE7E79">
        <w:t xml:space="preserve"> sequencing by alleviating the sequence assembly problem.</w:t>
      </w:r>
    </w:p>
    <w:p w14:paraId="1A513328"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\begin</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}[!htb]</w:t>
      </w:r>
    </w:p>
    <w:p w14:paraId="38244C57"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\center</w:t>
      </w:r>
    </w:p>
    <w:p w14:paraId="63917208"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\includegraphics</w:t>
      </w:r>
      <w:r w:rsidRPr="006E06B6">
        <w:rPr>
          <w:rFonts w:ascii="Fira Code" w:hAnsi="Fira Code" w:cs="Fira Code"/>
          <w:color w:val="D4D4D4"/>
          <w:sz w:val="21"/>
          <w:szCs w:val="21"/>
          <w:lang w:val="en-US" w:eastAsia="en-US"/>
        </w:rPr>
        <w:t>[]{Chapter.1/Figures/f3.png}</w:t>
      </w:r>
    </w:p>
    <w:p w14:paraId="5DD0813C"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\caption</w:t>
      </w:r>
      <w:r w:rsidRPr="006E06B6">
        <w:rPr>
          <w:rFonts w:ascii="Fira Code" w:hAnsi="Fira Code" w:cs="Fira Code"/>
          <w:color w:val="D4D4D4"/>
          <w:sz w:val="21"/>
          <w:szCs w:val="21"/>
          <w:lang w:val="en-US" w:eastAsia="en-US"/>
        </w:rPr>
        <w:t>{</w:t>
      </w:r>
    </w:p>
    <w:p w14:paraId="22FABCF4" w14:textId="11827BD8"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\textbf</w:t>
      </w:r>
      <w:r w:rsidRPr="006E06B6">
        <w:rPr>
          <w:rFonts w:ascii="Fira Code" w:hAnsi="Fira Code" w:cs="Fira Code"/>
          <w:color w:val="D4D4D4"/>
          <w:sz w:val="21"/>
          <w:szCs w:val="21"/>
          <w:lang w:val="en-US" w:eastAsia="en-US"/>
        </w:rPr>
        <w:t>{</w:t>
      </w:r>
      <w:r w:rsidRPr="006E06B6">
        <w:rPr>
          <w:rFonts w:ascii="Fira Code" w:hAnsi="Fira Code" w:cs="Fira Code"/>
          <w:color w:val="569CD6"/>
          <w:sz w:val="21"/>
          <w:szCs w:val="21"/>
          <w:lang w:val="en-US" w:eastAsia="en-US"/>
        </w:rPr>
        <w:t>Sequencing of a monoclonal Anti-FLAG M2 antibody.</w:t>
      </w:r>
      <w:r w:rsidRPr="006E06B6">
        <w:rPr>
          <w:rFonts w:ascii="Fira Code" w:hAnsi="Fira Code" w:cs="Fira Code"/>
          <w:color w:val="D4D4D4"/>
          <w:sz w:val="21"/>
          <w:szCs w:val="21"/>
          <w:lang w:val="en-US" w:eastAsia="en-US"/>
        </w:rPr>
        <w:t xml:space="preserve">} The variable regions of the heavy (a) and light chains (b) are shown. The de novo sequence derived by MS is shown on top, alongside the previously published sequence used in the crystal structure of the Fab (PDB ID: 2G60), and germline sequence (IMGT-DomainGapAlign; IGHV1-04/IGHJ2; </w:t>
      </w:r>
      <w:commentRangeStart w:id="106"/>
      <w:r w:rsidRPr="006E06B6">
        <w:rPr>
          <w:rFonts w:ascii="Fira Code" w:hAnsi="Fira Code" w:cs="Fira Code"/>
          <w:color w:val="D4D4D4"/>
          <w:sz w:val="21"/>
          <w:szCs w:val="21"/>
          <w:lang w:val="en-US" w:eastAsia="en-US"/>
        </w:rPr>
        <w:t>IGKV1-11</w:t>
      </w:r>
      <w:ins w:id="107" w:author="Graaf, S.C. de (Bastiaan)" w:date="2023-03-24T15:42:00Z">
        <w:r w:rsidR="00785465" w:rsidRPr="00076EDE">
          <w:rPr>
            <w:rFonts w:ascii="Fira Code" w:hAnsi="Fira Code" w:cs="Fira Code"/>
            <w:color w:val="D4D4D4"/>
            <w:sz w:val="21"/>
            <w:szCs w:val="21"/>
          </w:rPr>
          <w:t>∗</w:t>
        </w:r>
      </w:ins>
      <w:commentRangeEnd w:id="106"/>
      <w:ins w:id="108" w:author="Graaf, S.C. de (Bastiaan)" w:date="2023-03-24T16:28:00Z">
        <w:r w:rsidR="00282367">
          <w:rPr>
            <w:rStyle w:val="CommentReference"/>
            <w:rFonts w:asciiTheme="minorHAnsi" w:eastAsiaTheme="minorHAnsi" w:hAnsiTheme="minorHAnsi" w:cstheme="minorBidi"/>
            <w:lang w:val="en-US" w:eastAsia="en-US"/>
          </w:rPr>
          <w:commentReference w:id="106"/>
        </w:r>
      </w:ins>
      <w:r w:rsidRPr="006E06B6">
        <w:rPr>
          <w:rFonts w:ascii="Fira Code" w:hAnsi="Fira Code" w:cs="Fira Code"/>
          <w:color w:val="D4D4D4"/>
          <w:sz w:val="21"/>
          <w:szCs w:val="21"/>
          <w:lang w:val="en-US" w:eastAsia="en-US"/>
        </w:rPr>
        <w:t xml:space="preserve">7/IGKJ1). Differential residues are highlighted by asterisks (*). Exemplary MS/MS spectra in support of the assigned sequences are shown below the alignments, labelled with protease, precursor charge state, and fragmentation type. The peptide sequence and fragment coverage are indicated in the top-right of each spectrum spectra, with </w:t>
      </w:r>
      <w:ins w:id="109" w:author="Graaf, S.C. de (Bastiaan)" w:date="2023-03-24T15:44:00Z">
        <w:r w:rsidR="00785465">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b/c</w:t>
      </w:r>
      <w:ins w:id="110" w:author="Graaf, S.C. de (Bastiaan)" w:date="2023-03-24T15:44:00Z">
        <w:r w:rsidR="00785465">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ions indicated in blue/teal and </w:t>
      </w:r>
      <w:ins w:id="111" w:author="Graaf, S.C. de (Bastiaan)" w:date="2023-03-24T15:44:00Z">
        <w:r w:rsidR="00785465">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y/z</w:t>
      </w:r>
      <w:ins w:id="112" w:author="Graaf, S.C. de (Bastiaan)" w:date="2023-03-24T15:44:00Z">
        <w:r w:rsidR="00785465">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ions in red/orange. The same colour annotation is used for peaks in the spectra, with additional peaks such as intact/charge reduced precursors, neutral losses, and immonium ions indicated in green. To</w:t>
      </w:r>
      <w:del w:id="113" w:author="Graaf, S.C. de (Bastiaan)" w:date="2023-03-24T15:45:00Z">
        <w:r w:rsidRPr="006E06B6" w:rsidDel="00373631">
          <w:rPr>
            <w:rFonts w:ascii="Fira Code" w:hAnsi="Fira Code" w:cs="Fira Code"/>
            <w:color w:val="D4D4D4"/>
            <w:sz w:val="21"/>
            <w:szCs w:val="21"/>
            <w:lang w:val="en-US" w:eastAsia="en-US"/>
          </w:rPr>
          <w:delText>to</w:delText>
        </w:r>
      </w:del>
      <w:r w:rsidRPr="006E06B6">
        <w:rPr>
          <w:rFonts w:ascii="Fira Code" w:hAnsi="Fira Code" w:cs="Fira Code"/>
          <w:color w:val="D4D4D4"/>
          <w:sz w:val="21"/>
          <w:szCs w:val="21"/>
          <w:lang w:val="en-US" w:eastAsia="en-US"/>
        </w:rPr>
        <w:t xml:space="preserve"> prevent overlapping peak labels, only a subset of successfully matched peaks are annotated. Figure and caption adapted from Peng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{peng2021mass}</w:t>
      </w:r>
    </w:p>
    <w:p w14:paraId="082FB489"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w:t>
      </w:r>
    </w:p>
    <w:p w14:paraId="292DA1B8"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C586C0"/>
          <w:sz w:val="21"/>
          <w:szCs w:val="21"/>
          <w:lang w:val="en-US" w:eastAsia="en-US"/>
        </w:rPr>
        <w:t>\label</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fig:fig1.3</w:t>
      </w:r>
      <w:r w:rsidRPr="006E06B6">
        <w:rPr>
          <w:rFonts w:ascii="Fira Code" w:hAnsi="Fira Code" w:cs="Fira Code"/>
          <w:color w:val="D4D4D4"/>
          <w:sz w:val="21"/>
          <w:szCs w:val="21"/>
          <w:lang w:val="en-US" w:eastAsia="en-US"/>
        </w:rPr>
        <w:t>}</w:t>
      </w:r>
    </w:p>
    <w:p w14:paraId="56A1E14A"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\end</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w:t>
      </w:r>
    </w:p>
    <w:p w14:paraId="536862C3" w14:textId="77777777" w:rsidR="006E06B6" w:rsidRDefault="006E06B6" w:rsidP="006E06B6">
      <w:pPr>
        <w:pStyle w:val="NoSpacing"/>
      </w:pPr>
    </w:p>
    <w:p w14:paraId="0303A04C" w14:textId="1D25EFAC" w:rsidR="008D07BF" w:rsidRPr="00FE7E79" w:rsidRDefault="00155E3E" w:rsidP="001378C6">
      <w:pPr>
        <w:pStyle w:val="Heading3"/>
      </w:pPr>
      <w:r>
        <w:t>!!!</w:t>
      </w:r>
      <w:r w:rsidR="008D07BF" w:rsidRPr="00FE7E79">
        <w:t>Benefits of complementary peptide fragmentation techniques</w:t>
      </w:r>
    </w:p>
    <w:p w14:paraId="666911EB" w14:textId="50732038" w:rsidR="008D07BF" w:rsidRPr="00FE7E79" w:rsidRDefault="008D07BF" w:rsidP="00BA4418">
      <w:pPr>
        <w:pStyle w:val="Paragraph"/>
        <w:rPr>
          <w:rFonts w:cs="Calibri"/>
        </w:rPr>
      </w:pPr>
      <w:bookmarkStart w:id="114" w:name="_Hlk101786705"/>
      <w:r w:rsidRPr="00FE7E79">
        <w:t xml:space="preserve">In MS-based sequencing, </w:t>
      </w:r>
      <w:r w:rsidR="006D6CDE" w:rsidRPr="00FE7E79">
        <w:t xml:space="preserve">extensive </w:t>
      </w:r>
      <w:r w:rsidRPr="00FE7E79">
        <w:t xml:space="preserve">fragmentation of peptide ions is essential to generate arrays of </w:t>
      </w:r>
      <w:r w:rsidR="006D6CDE" w:rsidRPr="00FE7E79">
        <w:t xml:space="preserve">adjacent </w:t>
      </w:r>
      <w:r w:rsidRPr="00FE7E79">
        <w:t>fragments that reveal the amino acid sequence</w:t>
      </w:r>
      <w:r w:rsidR="006D6CDE" w:rsidRPr="00FE7E79">
        <w:t>, often referred to as ion ladders</w:t>
      </w:r>
      <w:r w:rsidR="0017387A" w:rsidRPr="00FE7E79">
        <w:t xml:space="preserve"> or sequence tags</w:t>
      </w:r>
      <w:r w:rsidRPr="00FE7E79">
        <w:t xml:space="preserve"> (</w:t>
      </w:r>
      <w:r w:rsidR="006E06B6">
        <w:t>\textbf{\autoref{fig:fig1.4</w:t>
      </w:r>
      <w:del w:id="115" w:author="Graaf, S.C. de (Bastiaan)" w:date="2023-03-16T00:01:00Z">
        <w:r w:rsidR="006E06B6" w:rsidDel="00E17BAA">
          <w:delText>}}</w:delText>
        </w:r>
        <w:r w:rsidR="009D2530" w:rsidRPr="009B4584" w:rsidDel="00E17BAA">
          <w:delText>a</w:delText>
        </w:r>
        <w:r w:rsidRPr="00FE7E79" w:rsidDel="00E17BAA">
          <w:delText>)</w:delText>
        </w:r>
      </w:del>
      <w:ins w:id="116" w:author="Graaf, S.C. de (Bastiaan)" w:date="2023-03-16T00:01:00Z">
        <w:r w:rsidR="00E17BAA">
          <w:t>}a})</w:t>
        </w:r>
      </w:ins>
      <w:r w:rsidRPr="00FE7E79">
        <w:t xml:space="preserve">. </w:t>
      </w:r>
      <w:r w:rsidR="00596E17" w:rsidRPr="00FE7E79">
        <w:t>The amino acid sequence of the fragmented peptide is derived by comparing the mass difference between two adjacent fragment ion peaks to the masses of amino acids</w:t>
      </w:r>
      <w:r w:rsidR="00EF11E8">
        <w:t xml:space="preserve"> and combinations thereof</w:t>
      </w:r>
      <w:r w:rsidR="00596E17" w:rsidRPr="00FE7E79">
        <w:t xml:space="preserve">. </w:t>
      </w:r>
      <w:r w:rsidR="00FB1D0F" w:rsidRPr="00FB1D0F">
        <w:t xml:space="preserve">The produced fragment ion series must contain very few gaps </w:t>
      </w:r>
      <w:r w:rsidR="00FB1D0F" w:rsidRPr="00FB1D0F">
        <w:lastRenderedPageBreak/>
        <w:t>larger than a single amino acid residue</w:t>
      </w:r>
      <w:r w:rsidR="00596E17" w:rsidRPr="00FE7E79">
        <w:t>, because such gap</w:t>
      </w:r>
      <w:r w:rsidR="009B2A70">
        <w:t>s</w:t>
      </w:r>
      <w:r w:rsidR="00596E17" w:rsidRPr="00FE7E79">
        <w:t xml:space="preserve"> lead to exponential growth of the amino acid combinations that fit the mass difference, particularly for spectra of lower resolution.</w:t>
      </w:r>
      <w:r w:rsidR="00596E17" w:rsidRPr="00FE7E79">
        <w:fldChar w:fldCharType="begin" w:fldLock="1"/>
      </w:r>
      <w:r w:rsidR="000A2B0E">
        <w:instrText>ADDIN CSL_CITATION {"citationItems":[{"id":"ITEM-1","itemData":{"DOI":"10.1016/j.ijms.2017.11.012","ISSN":"13873806","abstract":"With the increasing accessibility of Fourier transform (FT) mass spectrometers, top-down/middle-down MS/MS characterization of protein sequences is rapidly gaining popularity. Compared to conventional bottom-up sequencing, the top-down/middle-down approach offers the advantages of fast sample preparation and unambiguous characterization of proteoforms in a mixture. If the modified or mutated peptide segment of interest is not found or recovered with the bottom-up approaches, top-down becomes attractive relative to spending time seeking the right enzyme or chromatographic approach. Here, we discuss the potential and limitations of protein sequence analysis by top-down/middle-down MS/MS alone. Even if 100% protein sequence coverage is achieved by MS/MS, fragment mass error tolerance as low as 1 ppm or 0.5 ppm is needed to differentiate glutamine from lysine at positions not exceeding 330 amino acids (AAs) or 660 AAs from the N-/C-terminus for a protein with 660 AAs (72,760 Da) or 1320 AAs (145,520 Da). To characterize the “AA sequence gap” between two adjacent fragments, we show that the number of gap AA sequences with identical masses for di-, tri-, and tetra-AA gaps grows exponentially with increasing number of gap amino acids. If peptide fragment mass could be measured exactly (in practice, to 0.00001 Da), it would then be possible to define the overall atomic composition for the group of amino acids spanning a product ion gap 3–4 amino acids long. However, when we consider any 3–4 amino acid gap, we find that 50–75% of the possible compositions describe at least two sets of amino acids. Moreover, a next-generation protein fragment deconvolution algorithm is critical to exploit the experimentally observed high mass accuracy generated from the 21 T FT-ICR MS/MS for high confidence and high throughput top-down/middle-down analysis of proteins with unknown sequences. Finally, we show that de novo top-down/middle-down MS/MS can determine the germline sequence category for a given monoclonal antibody (mAb) and further serve to identify its novel mutations.","author":[{"dropping-particle":"","family":"He","given":"Lidong","non-dropping-particle":"","parse-names":false,"suffix":""},{"dropping-particle":"","family":"Weisbrod","given":"Chad R.","non-dropping-particle":"","parse-names":false,"suffix":""},{"dropping-particle":"","family":"Marshall","given":"Alan G.","non-dropping-particle":"","parse-names":false,"suffix":""}],"container-title":"International Journal of Mass Spectrometry","id":"ITEM-1","issued":{"date-parts":[["2018","4"]]},"page":"107-113","publisher":"Elsevier B.V.","title":"Protein de novo sequencing by top-down and middle-down MS/MS: Limitations imposed by mass measurement accuracy and gaps in sequence coverage","type":"article-journal","volume":"427"},"uris":["http://www.mendeley.com/documents/?uuid=ef919153-a684-46b7-907c-0158562067f2"]}],"mendeley":{"formattedCitation":"\\cite{He2018Protein de novo sequencing by top-down and middle-down MS/MS: Limitations imposed by mass measurement accuracy and gaps in sequence coverage}","plainTextFormattedCitation":"\\cite{He2018Protein de novo sequencing by top-down and middle-down MS/MS: Limitations imposed by mass measurement accuracy and gaps in sequence coverage}","previouslyFormattedCitation":"&lt;sup&gt;48&lt;/sup&gt;"},"properties":{"noteIndex":0},"schema":"https://github.com/citation-style-language/schema/raw/master/csl-citation.json"}</w:instrText>
      </w:r>
      <w:r w:rsidR="00596E17" w:rsidRPr="00FE7E79">
        <w:fldChar w:fldCharType="separate"/>
      </w:r>
      <w:r w:rsidR="000A2B0E" w:rsidRPr="000A2B0E">
        <w:rPr>
          <w:noProof/>
        </w:rPr>
        <w:t>\cite{He2018Protein de novo sequencing by top-down and middle-down MS/MS: Limitations imposed by mass measurement accuracy and gaps in sequence coverage}</w:t>
      </w:r>
      <w:r w:rsidR="00596E17" w:rsidRPr="00FE7E79">
        <w:fldChar w:fldCharType="end"/>
      </w:r>
      <w:r w:rsidR="00596E17" w:rsidRPr="00FE7E79">
        <w:t xml:space="preserve"> Since there is no universal fragmentation method that can produce uninterrupted fragment ion ladders for all possible peptides, it is highly advantageous to use various fragmentation methods with distinct mechanisms and specificities to complement each other</w:t>
      </w:r>
      <w:r w:rsidR="00836B2C" w:rsidRPr="00FE7E79">
        <w:t xml:space="preserve"> </w:t>
      </w:r>
      <w:bookmarkEnd w:id="114"/>
      <w:r w:rsidR="00647BF9" w:rsidRPr="00FE7E79">
        <w:t>(</w:t>
      </w:r>
      <w:r w:rsidR="006E06B6">
        <w:t>\textbf{\autoref{fig:fig1.4</w:t>
      </w:r>
      <w:del w:id="117" w:author="Graaf, S.C. de (Bastiaan)" w:date="2023-03-16T00:00:00Z">
        <w:r w:rsidR="006E06B6" w:rsidDel="00E17BAA">
          <w:delText>}}</w:delText>
        </w:r>
        <w:r w:rsidR="009D2530" w:rsidRPr="009B4584" w:rsidDel="00E17BAA">
          <w:delText>b</w:delText>
        </w:r>
        <w:r w:rsidR="00647BF9" w:rsidRPr="00FE7E79" w:rsidDel="00E17BAA">
          <w:delText>)</w:delText>
        </w:r>
      </w:del>
      <w:ins w:id="118" w:author="Graaf, S.C. de (Bastiaan)" w:date="2023-03-16T00:00:00Z">
        <w:r w:rsidR="00E17BAA">
          <w:t>}b})</w:t>
        </w:r>
      </w:ins>
      <w:r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{"citationItems":[{"id":"ITEM-1","itemData":{"DOI":"10.1021/acs.analchem.9b04859","ISSN":"0003-2700","PMID":"31665881","author":[{"dropping-particle":"","family":"Macias","given":"Luis A.","non-dropping-particle":"","parse-names":false,"suffix":""},{"dropping-particle":"","family":"Santos","given":"Inês C.","non-dropping-particle":"","parse-names":false,"suffix":""},{"dropping-particle":"","family":"Brodbelt","given":"Jennifer S.","non-dropping-particle":"","parse-names":false,"suffix":""}],"container-title":"Analytical Chemistry","id":"ITEM-1","issue":"1","issued":{"date-parts":[["2020","1","7"]]},"page":"227-251","publisher":"Anal Chem","title":"Ion Activation Methods for Peptides and Proteins","type":"article-journal","volume":"92"},"uris":["http://www.mendeley.com/documents/?uuid=a809c3c8-087c-32c3-b8ba-537c6a26f1d0"]}],"mendeley":{"formattedCitation":"\\cite{Macias2020Ion Activation Methods for Peptides and Proteins}","plainTextFormattedCitation":"\\cite{Macias2020Ion Activation Methods for Peptides and Proteins}","previouslyFormattedCitation":"&lt;sup&gt;49&lt;/sup&gt;"},"properties":{"noteIndex":0},"schema":"https://github.com/citation-style-language/schema/raw/master/csl-citation.json"}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\cite{Macias2020Ion Activation Methods for Peptides and Proteins}</w:t>
      </w:r>
      <w:r w:rsidRPr="00FE7E79">
        <w:rPr>
          <w:rStyle w:val="FootnoteReference"/>
          <w:rFonts w:ascii="Calibri" w:eastAsiaTheme="majorEastAsia" w:hAnsi="Calibri" w:cs="Calibri"/>
        </w:rPr>
        <w:fldChar w:fldCharType="end"/>
      </w:r>
      <w:r w:rsidRPr="00FE7E79">
        <w:t xml:space="preserve"> While collisional dissociation (CID/CAD/HCD) is the most used technique in</w:t>
      </w:r>
      <w:r w:rsidR="008E5898">
        <w:t xml:space="preserve"> shotgun</w:t>
      </w:r>
      <w:r w:rsidRPr="00FE7E79">
        <w:t xml:space="preserve"> proteomics experiments, multiple alternative fragmentation techniques have been introduced and have proven to be complementary. These specificities stem from the unique ion activation mechanisms employed by each method. In collision-based techniques, energy is deposited to the </w:t>
      </w:r>
      <w:r w:rsidR="00FE02EB" w:rsidRPr="00FE7E79">
        <w:t>multiply protonated</w:t>
      </w:r>
      <w:r w:rsidRPr="00FE7E79">
        <w:t xml:space="preserve"> peptide ions through low-energetic collisions with inert neutral </w:t>
      </w:r>
      <w:r w:rsidR="00441756" w:rsidRPr="00FE7E79">
        <w:t xml:space="preserve">atoms or </w:t>
      </w:r>
      <w:r w:rsidRPr="00FE7E79">
        <w:t xml:space="preserve">gas molecules. This energy is redistributed vibrationally throughout the peptide backbone, </w:t>
      </w:r>
      <w:r w:rsidR="00D17ABE" w:rsidRPr="00FE7E79">
        <w:t xml:space="preserve">fragmenting </w:t>
      </w:r>
      <w:r w:rsidRPr="00FE7E79">
        <w:t xml:space="preserve">the most labile bonds and yielding </w:t>
      </w:r>
      <w:ins w:id="119" w:author="Graaf, S.C. de (Bastiaan)" w:date="2023-03-16T00:02:00Z">
        <w:r w:rsidR="00884F10">
          <w:t>\emph{</w:t>
        </w:r>
      </w:ins>
      <w:r w:rsidRPr="00FE7E79">
        <w:rPr>
          <w:i/>
          <w:iCs/>
        </w:rPr>
        <w:t>b/y</w:t>
      </w:r>
      <w:ins w:id="120" w:author="Graaf, S.C. de (Bastiaan)" w:date="2023-03-16T00:02:00Z">
        <w:r w:rsidR="00884F10">
          <w:rPr>
            <w:i/>
            <w:iCs/>
          </w:rPr>
          <w:t>}</w:t>
        </w:r>
      </w:ins>
      <w:r w:rsidRPr="00FE7E79">
        <w:t>-type fragment ions</w:t>
      </w:r>
      <w:r w:rsidR="001B5437" w:rsidRPr="00FE7E79">
        <w:t xml:space="preserve">, </w:t>
      </w:r>
      <w:r w:rsidR="00BB7DBA" w:rsidRPr="00FE7E79">
        <w:t xml:space="preserve">as defined by </w:t>
      </w:r>
      <w:r w:rsidR="00775F14" w:rsidRPr="00FE7E79">
        <w:t>the Roepstorff-Fohlmann-Biemann ion</w:t>
      </w:r>
      <w:r w:rsidR="00A55302" w:rsidRPr="00FE7E79">
        <w:t xml:space="preserve"> nomenclature (</w:t>
      </w:r>
      <w:r w:rsidR="006E06B6">
        <w:t>\textbf{\autoref{fig:fig1.4</w:t>
      </w:r>
      <w:del w:id="121" w:author="Graaf, S.C. de (Bastiaan)" w:date="2023-03-16T00:00:00Z">
        <w:r w:rsidR="006E06B6" w:rsidDel="00E17BAA">
          <w:delText>}}</w:delText>
        </w:r>
        <w:r w:rsidR="009D2530" w:rsidRPr="00FE7E79" w:rsidDel="00E17BAA">
          <w:delText>c</w:delText>
        </w:r>
        <w:r w:rsidR="00A55302" w:rsidRPr="00FE7E79" w:rsidDel="00E17BAA">
          <w:delText>)</w:delText>
        </w:r>
      </w:del>
      <w:ins w:id="122" w:author="Graaf, S.C. de (Bastiaan)" w:date="2023-03-16T00:00:00Z">
        <w:r w:rsidR="00E17BAA">
          <w:t>}c})</w:t>
        </w:r>
      </w:ins>
      <w:r w:rsidR="00E17116" w:rsidRPr="00FE7E79">
        <w:t>.</w:t>
      </w:r>
      <w:r w:rsidR="00ED3337" w:rsidRPr="00FE7E79">
        <w:fldChar w:fldCharType="begin" w:fldLock="1"/>
      </w:r>
      <w:r w:rsidR="000A2B0E">
        <w:instrText>ADDIN CSL_CITATION {"citationItems":[{"id":"ITEM-1","itemData":{"DOI":"10.1002/bms.1200111109","ISSN":"0306-042X","PMID":"6525415","author":[{"dropping-particle":"","family":"Roepstorff","given":"P.","non-dropping-particle":"","parse-names":false,"suffix":""},{"dropping-particle":"","family":"Fohlman","given":"J.","non-dropping-particle":"","parse-names":false,"suffix":""}],"container-title":"Biomedical mass spectrometry","id":"ITEM-1","issue":"11","issued":{"date-parts":[["1984","11"]]},"page":"601","publisher":"Biomed Mass Spectrom","title":"Proposal for a common nomenclature for sequence ions in mass spectra of peptides.","type":"article-journal","volume":"11"},"uris":["http://www.mendeley.com/documents/?uuid=c5a5be97-a024-3178-b30a-47c7b233518b"]}],"mendeley":{"formattedCitation":"\\cite{Roepstorff1984Proposal for a common nomenclature for sequence ions in mass spectra of peptides.}","plainTextFormattedCitation":"\\cite{Roepstorff1984Proposal for a common nomenclature for sequence ions in mass spectra of peptides.}","previouslyFormattedCitation":"&lt;sup&gt;50&lt;/sup&gt;"},"properties":{"noteIndex":0},"schema":"https://github.com/citation-style-language/schema/raw/master/csl-citation.json"}</w:instrText>
      </w:r>
      <w:r w:rsidR="00ED3337" w:rsidRPr="00FE7E79">
        <w:fldChar w:fldCharType="separate"/>
      </w:r>
      <w:r w:rsidR="000A2B0E" w:rsidRPr="000A2B0E">
        <w:rPr>
          <w:noProof/>
        </w:rPr>
        <w:t>\cite{Roepstorff1984Proposal for a common nomenclature for sequence ions in mass spectra of peptides.}</w:t>
      </w:r>
      <w:r w:rsidR="00ED3337" w:rsidRPr="00FE7E79">
        <w:fldChar w:fldCharType="end"/>
      </w:r>
      <w:r w:rsidR="00FE02EB" w:rsidRPr="00FE7E79">
        <w:t xml:space="preserve"> Although protonated amide bond</w:t>
      </w:r>
      <w:r w:rsidR="001801CF">
        <w:t>s</w:t>
      </w:r>
      <w:r w:rsidR="00FE02EB" w:rsidRPr="00FE7E79">
        <w:t xml:space="preserve"> </w:t>
      </w:r>
      <w:r w:rsidR="001801CF">
        <w:t>are</w:t>
      </w:r>
      <w:r w:rsidR="00FE02EB" w:rsidRPr="00FE7E79">
        <w:t xml:space="preserve"> usually the most susceptible to fragmentation, collisional dissociation </w:t>
      </w:r>
      <w:r w:rsidRPr="00FE7E79">
        <w:t>often also lead</w:t>
      </w:r>
      <w:r w:rsidR="00FE02EB" w:rsidRPr="00FE7E79">
        <w:t>s</w:t>
      </w:r>
      <w:r w:rsidRPr="00FE7E79">
        <w:t xml:space="preserve"> to loss of labile PTMs, such as phosphorylation and sialyation.</w:t>
      </w:r>
    </w:p>
    <w:p w14:paraId="01373125"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\begin</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}[!htb]</w:t>
      </w:r>
    </w:p>
    <w:p w14:paraId="3D651236"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\center</w:t>
      </w:r>
    </w:p>
    <w:p w14:paraId="69787D2E"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\includegraphics</w:t>
      </w:r>
      <w:r w:rsidRPr="006E06B6">
        <w:rPr>
          <w:rFonts w:ascii="Fira Code" w:hAnsi="Fira Code" w:cs="Fira Code"/>
          <w:color w:val="D4D4D4"/>
          <w:sz w:val="21"/>
          <w:szCs w:val="21"/>
          <w:lang w:val="en-US" w:eastAsia="en-US"/>
        </w:rPr>
        <w:t>[]{Chapter.1/Figures/f4.png}</w:t>
      </w:r>
    </w:p>
    <w:p w14:paraId="4E6731AA"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\caption</w:t>
      </w:r>
      <w:r w:rsidRPr="006E06B6">
        <w:rPr>
          <w:rFonts w:ascii="Fira Code" w:hAnsi="Fira Code" w:cs="Fira Code"/>
          <w:color w:val="D4D4D4"/>
          <w:sz w:val="21"/>
          <w:szCs w:val="21"/>
          <w:lang w:val="en-US" w:eastAsia="en-US"/>
        </w:rPr>
        <w:t>{</w:t>
      </w:r>
    </w:p>
    <w:p w14:paraId="67E92C6F" w14:textId="00DC75DF"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\textbf</w:t>
      </w:r>
      <w:r w:rsidRPr="006E06B6">
        <w:rPr>
          <w:rFonts w:ascii="Fira Code" w:hAnsi="Fira Code" w:cs="Fira Code"/>
          <w:color w:val="D4D4D4"/>
          <w:sz w:val="21"/>
          <w:szCs w:val="21"/>
          <w:lang w:val="en-US" w:eastAsia="en-US"/>
        </w:rPr>
        <w:t>{</w:t>
      </w:r>
      <w:r w:rsidRPr="006E06B6">
        <w:rPr>
          <w:rFonts w:ascii="Fira Code" w:hAnsi="Fira Code" w:cs="Fira Code"/>
          <w:color w:val="569CD6"/>
          <w:sz w:val="21"/>
          <w:szCs w:val="21"/>
          <w:lang w:val="en-US" w:eastAsia="en-US"/>
        </w:rPr>
        <w:t>Peptide fragmentation in MS-based de novo sequencing.</w:t>
      </w:r>
      <w:r w:rsidRPr="006E06B6">
        <w:rPr>
          <w:rFonts w:ascii="Fira Code" w:hAnsi="Fira Code" w:cs="Fira Code"/>
          <w:color w:val="D4D4D4"/>
          <w:sz w:val="21"/>
          <w:szCs w:val="21"/>
          <w:lang w:val="en-US" w:eastAsia="en-US"/>
        </w:rPr>
        <w:t>} (a) An illustrative fragmentation spectrum. In the spectrum, fragment ion peaks are colour annotated according to the type of fragment ion (</w:t>
      </w:r>
      <w:ins w:id="123" w:author="Graaf, S.C. de (Bastiaan)" w:date="2023-03-24T16:29:00Z">
        <w:r w:rsidR="00282367">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a</w:t>
      </w:r>
      <w:ins w:id="124"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purple, </w:t>
      </w:r>
      <w:ins w:id="125" w:author="Graaf, S.C. de (Bastiaan)" w:date="2023-03-24T16:29:00Z">
        <w:r w:rsidR="00282367">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b</w:t>
      </w:r>
      <w:ins w:id="126"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blue, </w:t>
      </w:r>
      <w:ins w:id="127" w:author="Graaf, S.C. de (Bastiaan)" w:date="2023-03-24T16:29:00Z">
        <w:r w:rsidR="00282367">
          <w:rPr>
            <w:rFonts w:ascii="Fira Code" w:hAnsi="Fira Code" w:cs="Fira Code"/>
            <w:color w:val="D4D4D4"/>
            <w:sz w:val="21"/>
            <w:szCs w:val="21"/>
            <w:lang w:val="en-US" w:eastAsia="en-US"/>
          </w:rPr>
          <w:lastRenderedPageBreak/>
          <w:t>\emph{</w:t>
        </w:r>
      </w:ins>
      <w:r w:rsidRPr="006E06B6">
        <w:rPr>
          <w:rFonts w:ascii="Fira Code" w:hAnsi="Fira Code" w:cs="Fira Code"/>
          <w:color w:val="D4D4D4"/>
          <w:sz w:val="21"/>
          <w:szCs w:val="21"/>
          <w:lang w:val="en-US" w:eastAsia="en-US"/>
        </w:rPr>
        <w:t>c</w:t>
      </w:r>
      <w:ins w:id="128"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light blue, </w:t>
      </w:r>
      <w:ins w:id="129" w:author="Graaf, S.C. de (Bastiaan)" w:date="2023-03-24T16:29:00Z">
        <w:r w:rsidR="00282367">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x</w:t>
      </w:r>
      <w:ins w:id="130"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pink, </w:t>
      </w:r>
      <w:ins w:id="131" w:author="Graaf, S.C. de (Bastiaan)" w:date="2023-03-24T16:29:00Z">
        <w:r w:rsidR="00282367">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y</w:t>
      </w:r>
      <w:ins w:id="132"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red, and </w:t>
      </w:r>
      <w:ins w:id="133" w:author="Graaf, S.C. de (Bastiaan)" w:date="2023-03-24T16:29:00Z">
        <w:r w:rsidR="00282367">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z</w:t>
      </w:r>
      <w:ins w:id="134"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brown) the unfragmented peptide (precursor ion) is shown in green as well as the precursor ion with neutral loss of CO. Adjacent fragment ions of the same type have a mass difference corresponding to a single amino acid, which is used to determine the sequence as is illustrated for </w:t>
      </w:r>
      <w:ins w:id="135" w:author="Graaf, S.C. de (Bastiaan)" w:date="2023-03-24T16:30:00Z">
        <w:r w:rsidR="00D84FAA">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b</w:t>
      </w:r>
      <w:ins w:id="136" w:author="Graaf, S.C. de (Bastiaan)" w:date="2023-03-24T16:30:00Z">
        <w:r w:rsidR="00D84FAA">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-ions above spectrum. Below the spectrum the amino acid sequence is shown together with the fragment ion annotation, </w:t>
      </w:r>
      <w:del w:id="137" w:author="Graaf, S.C. de (Bastiaan)" w:date="2023-03-24T16:30:00Z">
        <w:r w:rsidRPr="006E06B6" w:rsidDel="001A0293">
          <w:rPr>
            <w:rFonts w:ascii="Fira Code" w:hAnsi="Fira Code" w:cs="Fira Code"/>
            <w:color w:val="D4D4D4"/>
            <w:sz w:val="21"/>
            <w:szCs w:val="21"/>
            <w:lang w:val="en-US" w:eastAsia="en-US"/>
          </w:rPr>
          <w:delText>n</w:delText>
        </w:r>
      </w:del>
      <w:ins w:id="138" w:author="Graaf, S.C. de (Bastiaan)" w:date="2023-03-24T16:30:00Z">
        <w:r w:rsidR="001A0293">
          <w:rPr>
            <w:rFonts w:ascii="Fira Code" w:hAnsi="Fira Code" w:cs="Fira Code"/>
            <w:color w:val="D4D4D4"/>
            <w:sz w:val="21"/>
            <w:szCs w:val="21"/>
            <w:lang w:val="en-US" w:eastAsia="en-US"/>
          </w:rPr>
          <w:t>N</w:t>
        </w:r>
      </w:ins>
      <w:r w:rsidRPr="006E06B6">
        <w:rPr>
          <w:rFonts w:ascii="Fira Code" w:hAnsi="Fira Code" w:cs="Fira Code"/>
          <w:color w:val="D4D4D4"/>
          <w:sz w:val="21"/>
          <w:szCs w:val="21"/>
          <w:lang w:val="en-US" w:eastAsia="en-US"/>
        </w:rPr>
        <w:t>-terminal fragments (</w:t>
      </w:r>
      <w:ins w:id="139" w:author="Graaf, S.C. de (Bastiaan)" w:date="2023-03-24T15:47:00Z">
        <w:r w:rsidR="00373631">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a-, b- ,c-</w:t>
      </w:r>
      <w:ins w:id="140" w:author="Graaf, S.C. de (Bastiaan)" w:date="2023-03-24T15:47: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are below the sequence and </w:t>
      </w:r>
      <w:del w:id="141" w:author="Graaf, S.C. de (Bastiaan)" w:date="2023-03-24T16:30:00Z">
        <w:r w:rsidRPr="006E06B6" w:rsidDel="001A0293">
          <w:rPr>
            <w:rFonts w:ascii="Fira Code" w:hAnsi="Fira Code" w:cs="Fira Code"/>
            <w:color w:val="D4D4D4"/>
            <w:sz w:val="21"/>
            <w:szCs w:val="21"/>
            <w:lang w:val="en-US" w:eastAsia="en-US"/>
          </w:rPr>
          <w:delText>c</w:delText>
        </w:r>
      </w:del>
      <w:ins w:id="142" w:author="Graaf, S.C. de (Bastiaan)" w:date="2023-03-24T16:30:00Z">
        <w:r w:rsidR="001A0293">
          <w:rPr>
            <w:rFonts w:ascii="Fira Code" w:hAnsi="Fira Code" w:cs="Fira Code"/>
            <w:color w:val="D4D4D4"/>
            <w:sz w:val="21"/>
            <w:szCs w:val="21"/>
            <w:lang w:val="en-US" w:eastAsia="en-US"/>
          </w:rPr>
          <w:t>C</w:t>
        </w:r>
      </w:ins>
      <w:r w:rsidRPr="006E06B6">
        <w:rPr>
          <w:rFonts w:ascii="Fira Code" w:hAnsi="Fira Code" w:cs="Fira Code"/>
          <w:color w:val="D4D4D4"/>
          <w:sz w:val="21"/>
          <w:szCs w:val="21"/>
          <w:lang w:val="en-US" w:eastAsia="en-US"/>
        </w:rPr>
        <w:t>-terminal fragments (</w:t>
      </w:r>
      <w:ins w:id="143" w:author="Graaf, S.C. de (Bastiaan)" w:date="2023-03-24T15:47:00Z">
        <w:r w:rsidR="00373631">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x-, y-, z-</w:t>
      </w:r>
      <w:ins w:id="144" w:author="Graaf, S.C. de (Bastiaan)" w:date="2023-03-24T15:47: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are shown above the sequence. (b) Three predominant gas phase fragmentation techniques with their predominantly produced fragment ion types. Collisional dissociation (CID/CAD/HCD) predominantly yield </w:t>
      </w:r>
      <w:ins w:id="145" w:author="Graaf, S.C. de (Bastiaan)" w:date="2023-03-24T15:47:00Z">
        <w:r w:rsidR="00373631">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b/y</w:t>
      </w:r>
      <w:ins w:id="146" w:author="Graaf, S.C. de (Bastiaan)" w:date="2023-03-24T15:47: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ions. Electron based dissociation (ECD/ETD) yields </w:t>
      </w:r>
      <w:ins w:id="147" w:author="Graaf, S.C. de (Bastiaan)" w:date="2023-03-24T15:48:00Z">
        <w:r w:rsidR="00373631">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c/z</w:t>
      </w:r>
      <w:ins w:id="148" w:author="Graaf, S.C. de (Bastiaan)" w:date="2023-03-24T15:48: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ions. Contrary the other techniques, high energy photon based dissociation (UVPD) results in all fragment ion types.</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 xml:space="preserve">{brodbelt2016ion, brodbelt2020ultraviolet} (c) The Roepstorff-Fohlmann-Biemann nomenclature used for peptide fragment ions denotes different fragment ion types by italic letters </w:t>
      </w:r>
      <w:ins w:id="149" w:author="Graaf, S.C. de (Bastiaan)" w:date="2023-03-24T15:48:00Z">
        <w:r w:rsidR="00373631">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a-c</w:t>
      </w:r>
      <w:ins w:id="150" w:author="Graaf, S.C. de (Bastiaan)" w:date="2023-03-24T15:48: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and </w:t>
      </w:r>
      <w:ins w:id="151" w:author="Graaf, S.C. de (Bastiaan)" w:date="2023-03-24T15:48:00Z">
        <w:r w:rsidR="00373631">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x-z</w:t>
      </w:r>
      <w:ins w:id="152" w:author="Graaf, S.C. de (Bastiaan)" w:date="2023-03-24T15:48: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The numbering indicates the position of the bond in the amino acid sequence with respect to the N- and C-termini.</w:t>
      </w:r>
    </w:p>
    <w:p w14:paraId="775A8AD1"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w:t>
      </w:r>
    </w:p>
    <w:p w14:paraId="678C74BA"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C586C0"/>
          <w:sz w:val="21"/>
          <w:szCs w:val="21"/>
          <w:lang w:val="en-US" w:eastAsia="en-US"/>
        </w:rPr>
        <w:t>\label</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fig:fig1.4</w:t>
      </w:r>
      <w:r w:rsidRPr="006E06B6">
        <w:rPr>
          <w:rFonts w:ascii="Fira Code" w:hAnsi="Fira Code" w:cs="Fira Code"/>
          <w:color w:val="D4D4D4"/>
          <w:sz w:val="21"/>
          <w:szCs w:val="21"/>
          <w:lang w:val="en-US" w:eastAsia="en-US"/>
        </w:rPr>
        <w:t>}</w:t>
      </w:r>
    </w:p>
    <w:p w14:paraId="1266E6B4"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\end</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w:t>
      </w:r>
    </w:p>
    <w:p w14:paraId="4386BC2B" w14:textId="46FA5645" w:rsidR="008D07BF" w:rsidRPr="00FE7E79" w:rsidRDefault="008D07BF" w:rsidP="00A87F0A">
      <w:pPr>
        <w:pStyle w:val="Paragraph"/>
        <w:rPr>
          <w:rFonts w:eastAsia="Calibri"/>
        </w:rPr>
      </w:pPr>
      <w:r w:rsidRPr="00FE7E79">
        <w:t>In electron-based techniques (ECD/ETD), positively-charged peptide ions capture</w:t>
      </w:r>
      <w:r w:rsidRPr="00FE7E79" w:rsidDel="00E4624F">
        <w:t xml:space="preserve"> </w:t>
      </w:r>
      <w:r w:rsidRPr="00FE7E79">
        <w:t>electrons, leading to the generation of odd-electron species that</w:t>
      </w:r>
      <w:r w:rsidRPr="00FE7E79" w:rsidDel="00E4624F">
        <w:t xml:space="preserve"> </w:t>
      </w:r>
      <w:r w:rsidRPr="00FE7E79">
        <w:t>dissociate promptly without significant vibrational redistribution.</w:t>
      </w:r>
      <w:r w:rsidRPr="00FE7E79">
        <w:rPr>
          <w:rStyle w:val="FootnoteReference"/>
          <w:rFonts w:ascii="Calibri" w:eastAsiaTheme="majorEastAsia" w:hAnsi="Calibri" w:cs="Calibri"/>
        </w:rPr>
        <w:fldChar w:fldCharType="begin" w:fldLock="1"/>
      </w:r>
      <w:r w:rsidR="000A2B0E">
        <w:instrText>ADDIN CSL_CITATION {"citationItems":[{"id":"ITEM-1","itemData":{"DOI":"10.1073/pnas.0402700101","ISSN":"0027-8424","PMID":"15210983","abstract":"Peptide sequence analysis using a combination of gas-phase ion/ion chemistry and tandem mass spectrometry (MS/MS) is demonstrated. Singly charged anthracene anions transfer an electron to multiply protonated peptides in a radio frequency quadrupole linear ion trap (QLT) and induce fragmentation of the peptide backbone along pathways that are analogous to those observed in electron capture dissociation. Modifications to the QLT that enable this ion/ion chemistry are presented, and automated acquisition of high-quality, single-scan electron transfer dissociation MS/MS spectra of phosphopeptides separated by nanoflow HPLC is described.","author":[{"dropping-particle":"","family":"Syka","given":"John E. P.","non-dropping-particle":"","parse-names":false,"suffix":""},{"dropping-particle":"","family":"Coon","given":"Joshua J.","non-dropping-particle":"","parse-names":false,"suffix":""},{"dropping-particle":"","family":"Schroeder","given":"Melanie J.","non-dropping-particle":"","parse-names":false,"suffix":""},{"dropping-particle":"","family":"Shabanowitz","given":"Jeffrey","non-dropping-particle":"","parse-names":false,"suffix":""},{"dropping-particle":"","family":"Hunt","given":"Donald F.","non-dropping-particle":"","parse-names":false,"suffix":""}],"container-title":"Proceedings of the National Academy of Sciences","id":"ITEM-1","issue":"26","issued":{"date-parts":[["2004","6","29"]]},"page":"9528-9533","publisher":"National Academy of Sciences","title":"Peptide and protein sequence analysis by electron transfer dissociation mass spectrometry","type":"article-journal","volume":"101"},"uris":["http://www.mendeley.com/documents/?uuid=f6872f83-480a-3838-96fa-f400f93c089b","http://www.mendeley.com/documents/?uuid=c2304774-98be-4049-9418-b85bb98d947f"]},{"id":"ITEM-2","itemData":{"DOI":"10.1021/ac990811p","ISSN":"0003-2700","PMID":"10695143","abstract":"For proteins of &lt;20 kDa, this new radical site dissociation method cleaves different and many more backbone bonds than the conventional MS/MS methods (e.g., collisionaUy activated dissociation, CAD) that add energy directly to the even-electron ions. A minimum kinetic energy difference between the electron and ion maximizes capture; a 1 eV difference reduces capture by 103. Thus, in an FTMS ion cell with added electron trapping electrodes, capture appears to be achieved best at the boundary between the potential wells that trap the electrons and ions, now providing 80 ± 15% precursor ion conversion efficiency. Capture cross section is dependent on the ionic charge squared (z2), minimizing the secondary dissociation of lower charge fragment ions. Electron capture is postulated to occur initially at a protonated site to release an energetic (</w:instrText>
      </w:r>
      <w:r w:rsidR="000A2B0E">
        <w:rPr>
          <w:rFonts w:ascii="Cambria Math" w:hAnsi="Cambria Math" w:cs="Cambria Math"/>
        </w:rPr>
        <w:instrText>∼</w:instrText>
      </w:r>
      <w:r w:rsidR="000A2B0E">
        <w:instrText>6 eV) Ḣ atom that is captured at a high-affinity site such as -S-S- or backbone amide to cause nonergodic (before energy randomization) dissociation. Cleavages between every pair of amino acids in mellitin (2.8 kDa) and ubiquitin (8.6 kDa) are represented in their ECD and CAD spectra, providing complete data for their de novo sequencing. Because posttranslational modifications such as carboxylation, gh/cosylation, and sulfation are less easily lost in ECD than in CAD, ECD assignments of their sequence positions are far more specific. © 2000 American Chemical Society.","author":[{"dropping-particle":"","family":"Zubarev","given":"Roman A.","non-dropping-particle":"","parse-names":false,"suffix":""},{"dropping-particle":"","family":"Horn","given":"David M.","non-dropping-particle":"","parse-names":false,"suffix":""},{"dropping-particle":"","family":"Fridriksson","given":"Einar K.","non-dropping-particle":"","parse-names":false,"suffix":""},{"dropping-particle":"","family":"Kelleher","given":"Neil L.","non-dropping-particle":"","parse-names":false,"suffix":""},{"dropping-particle":"","family":"Kruger","given":"Nathan A.","non-dropping-particle":"","parse-names":false,"suffix":""},{"dropping-particle":"","family":"Lewis","given":"Mark A.","non-dropping-particle":"","parse-names":false,"suffix":""},{"dropping-particle":"","family":"Carpenter","given":"Barry K.","non-dropping-particle":"","parse-names":false,"suffix":""},{"dropping-particle":"","family":"McLafferty","given":"Fred W.","non-dropping-particle":"","parse-names":false,"suffix":""}],"container-title":"Analytical Chemistry","id":"ITEM-2","issue":"3","issued":{"date-parts":[["2000","2","1"]]},"page":"563-573","publisher":"Anal Chem","title":"Electron Capture Dissociation for Structural Characterization of Multiply Charged Protein Cations","type":"article-journal","volume":"72"},"uris":["http://www.mendeley.com/documents/?uuid=fea21bdf-a2a6-365d-9c77-c149a9f45367"]},{"id":"ITEM-3","itemData":{"DOI":"10.1002/(SICI)1098-2787(1998)17:6&lt;369::AID-MAS1&gt;3.0.CO;2-J","ISSN":"02777037","PMID":"10360331","abstract":"Electrospray ionization has enabled the establishment of a new area of ion chemistry research based on the study of the reactions of high-mass multiply charged ions with ions of opposite polarity. The multiple-charging phenomenon associated with electrospray makes possible the generation of multiply charged reactant ions that yield charged products as a result of partial neutralization due to ion/ion chemistry. The charged products can be readily studied with mass spectrometric methods, providing useful insights into reaction mechanisms. This review presents the research done in this area, all of which has been performed within the past decade. Ion/ion chemistry has been studied at near-atmospheric pressure in a reaction region that leads to the atmospheric/vacuum interface of a mass spectrometer, and within a quadrupole ion trap operated with a bath gas at a pressure of 1 mtorr. Proton transfer has been the most common reaction type for high-mass ions, but other forms of \"charge transfer,\" such as electron transfer and fluoride transfer, have also been observed. For some ion/ion reactions, attachment of the two reactants has been observed. Multiply charged ion/ion reactions are fast, due to the long-range Coulombic attraction, and they are universal in that any pair of oppositely charged ions is expected to react due to the high exothermicity associated with mutual neutralization. The kinetics of reaction for multiply charged ions, derived from the same molecule with a given singly charged reactant ion, follow a charge-squared dependence, at least under normal quadrupole ion trap conditions. This dependence suggests that reaction rates are determined by the long-range Coulomb attraction, and that the ions react with constant efficiency as a function of charge state. In the case of proton transfer reactions from polypeptides to even-electron perfluorocarbon anions, no fragmentation of the polypeptide product ions has, as yet, been observed. Electron transfer from small oligonucleotide anions to rare gas cations, on the other hand, results in extensive fragmentation of the nucleic acid product ions. The extent of fragmentation decreases as the size of the oligonucleotide anions increases, reflecting a decrease in fragmentation rates associated with an increase in the number of internal degrees of freedom of the oligonucleotide. When ion-cooling rates become competitive with dissociation rates, the initially formed product ions are stabilized and fragment…","author":[{"dropping-particle":"","family":"McLuckey","given":"Scott A.","non-dropping-particle":"","parse-names":false,"suffix":""},{"dropping-particle":"","family":"Stephenson","given":"James L.","non-dropping-particle":"","parse-names":false,"suffix":""}],"container-title":"Mass Spectrometry Reviews","id":"ITEM-3","issue":"6","issued":{"date-parts":[["1998","11"]]},"page":"369-407","title":"Ion/ion chemistry of high-mass multiply charged ions","type":"article-journal","volume":"17"},"uris":["http://www.mendeley.com/documents/?uuid=884d267d-c895-35a7-b6b6-26acd9d16db5"]}],"mendeley":{"formattedCitation":"\\cite{Syka2004Peptide and protein sequence analysis by electron transfer dissociation mass spectrometry|||Zubarev2000Electron Capture Dissociation for Structural Characterization of Multiply Charged Protein Cations|||McLuckey1998Ion/ion chemistry of high-mass multiply charged ions}","plainTextFormattedCitation":"\\cite{Syka2004Peptide and protein sequence analysis by electron transfer dissociation mass spectrometry|||Zubarev2000Electron Capture Dissociation for Structural Characterization of Multiply Charged Protein Cations|||McLuckey1998Ion/ion chemistry of high-mass multiply charged ions}","previouslyFormattedCitation":"&lt;sup&gt;51–53&lt;/sup&gt;"},"properties":{"noteIndex":0},"schema":"https://github.com/citation-style-language/schema/raw/master/csl-citation.json"}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\cite{Syka2004Peptide and protein sequence analysis by electron transfer dissociation mass spectrometry|||Zubarev2000Electron Capture Dissociation for Structural Characterization of Multiply Charged Protein Cations|||McLuckey1998Ion/ion chemistry of high-mass multiply charged ions}</w:t>
      </w:r>
      <w:r w:rsidRPr="00FE7E79">
        <w:rPr>
          <w:rStyle w:val="FootnoteReference"/>
          <w:rFonts w:ascii="Calibri" w:eastAsiaTheme="majorEastAsia" w:hAnsi="Calibri" w:cs="Calibri"/>
        </w:rPr>
        <w:fldChar w:fldCharType="end"/>
      </w:r>
      <w:r w:rsidRPr="00FE7E79">
        <w:t xml:space="preserve"> In contrast to collisional dissociation, this process</w:t>
      </w:r>
      <w:r w:rsidRPr="00FE7E79" w:rsidDel="00483EE4">
        <w:t xml:space="preserve"> </w:t>
      </w:r>
      <w:r w:rsidRPr="00FE7E79">
        <w:t xml:space="preserve">is not directed towards the most labile bonds, and produces distinctively </w:t>
      </w:r>
      <w:ins w:id="153" w:author="Graaf, S.C. de (Bastiaan)" w:date="2023-03-16T17:27:00Z">
        <w:r w:rsidR="00AE1DAD">
          <w:t>\emph{</w:t>
        </w:r>
      </w:ins>
      <w:r w:rsidRPr="00FE7E79">
        <w:rPr>
          <w:i/>
          <w:iCs/>
        </w:rPr>
        <w:t>c</w:t>
      </w:r>
      <w:ins w:id="154" w:author="Graaf, S.C. de (Bastiaan)" w:date="2023-03-16T17:27:00Z">
        <w:r w:rsidR="00AE1DAD">
          <w:rPr>
            <w:i/>
            <w:iCs/>
          </w:rPr>
          <w:t>}</w:t>
        </w:r>
      </w:ins>
      <w:r w:rsidRPr="00FE7E79">
        <w:rPr>
          <w:i/>
          <w:iCs/>
        </w:rPr>
        <w:t xml:space="preserve"> </w:t>
      </w:r>
      <w:r w:rsidRPr="00FE7E79">
        <w:rPr>
          <w:iCs/>
        </w:rPr>
        <w:t>and</w:t>
      </w:r>
      <w:r w:rsidRPr="00FE7E79">
        <w:rPr>
          <w:i/>
          <w:iCs/>
        </w:rPr>
        <w:t xml:space="preserve"> </w:t>
      </w:r>
      <w:ins w:id="155" w:author="Graaf, S.C. de (Bastiaan)" w:date="2023-03-16T17:27:00Z">
        <w:r w:rsidR="00AE1DAD">
          <w:rPr>
            <w:i/>
            <w:iCs/>
          </w:rPr>
          <w:t>\emph{</w:t>
        </w:r>
      </w:ins>
      <w:r w:rsidRPr="00FE7E79">
        <w:rPr>
          <w:i/>
          <w:iCs/>
        </w:rPr>
        <w:t>z</w:t>
      </w:r>
      <w:ins w:id="156" w:author="Graaf, S.C. de (Bastiaan)" w:date="2023-03-16T17:27:00Z">
        <w:r w:rsidR="00AE1DAD">
          <w:rPr>
            <w:i/>
            <w:iCs/>
          </w:rPr>
          <w:t>}</w:t>
        </w:r>
      </w:ins>
      <w:r w:rsidRPr="00FE7E79">
        <w:t xml:space="preserve"> fragment ions</w:t>
      </w:r>
      <w:r w:rsidR="006F0070" w:rsidRPr="00FE7E79">
        <w:t xml:space="preserve"> through the dissociation of N-Cα bond</w:t>
      </w:r>
      <w:r w:rsidR="00FE02EB" w:rsidRPr="00FE7E79">
        <w:t xml:space="preserve"> (</w:t>
      </w:r>
      <w:r w:rsidR="006E06B6">
        <w:t>\textbf{\autoref{fig:fig1.4</w:t>
      </w:r>
      <w:del w:id="157" w:author="Graaf, S.C. de (Bastiaan)" w:date="2023-03-16T00:00:00Z">
        <w:r w:rsidR="006E06B6" w:rsidDel="00E17BAA">
          <w:delText>}}</w:delText>
        </w:r>
        <w:r w:rsidR="00FE02EB" w:rsidRPr="00FE7E79" w:rsidDel="00E17BAA">
          <w:delText>c)</w:delText>
        </w:r>
      </w:del>
      <w:ins w:id="158" w:author="Graaf, S.C. de (Bastiaan)" w:date="2023-03-16T00:00:00Z">
        <w:r w:rsidR="00E17BAA">
          <w:t>}c})</w:t>
        </w:r>
      </w:ins>
      <w:r w:rsidRPr="00FE7E79">
        <w:t xml:space="preserve">. </w:t>
      </w:r>
      <w:r w:rsidRPr="00FE7E79">
        <w:rPr>
          <w:rFonts w:eastAsia="Calibri"/>
        </w:rPr>
        <w:t xml:space="preserve">Similarly, high-energy photon-based activation techniques (UVPD) also cause bond </w:t>
      </w:r>
      <w:r w:rsidR="00221E8D" w:rsidRPr="00FE7E79">
        <w:rPr>
          <w:rFonts w:eastAsia="Calibri"/>
        </w:rPr>
        <w:t xml:space="preserve">dissociation </w:t>
      </w:r>
      <w:r w:rsidRPr="00FE7E79">
        <w:rPr>
          <w:rFonts w:eastAsia="Calibri"/>
        </w:rPr>
        <w:t>without substantial energy redistribution</w:t>
      </w:r>
      <w:r w:rsidR="00890E0E" w:rsidRPr="00FE7E79">
        <w:rPr>
          <w:rFonts w:eastAsia="Calibri"/>
        </w:rPr>
        <w:t xml:space="preserve">. This is enabled by a number of chromophores along the peptide </w:t>
      </w:r>
      <w:r w:rsidR="00890E0E" w:rsidRPr="00FE7E79">
        <w:rPr>
          <w:rFonts w:eastAsia="Calibri"/>
        </w:rPr>
        <w:lastRenderedPageBreak/>
        <w:t xml:space="preserve">backbone and results in </w:t>
      </w:r>
      <w:r w:rsidRPr="00FE7E79">
        <w:rPr>
          <w:rFonts w:eastAsia="Calibri"/>
        </w:rPr>
        <w:t>a wide</w:t>
      </w:r>
      <w:r w:rsidRPr="00FE7E79" w:rsidDel="00483EE4">
        <w:rPr>
          <w:rFonts w:eastAsia="Calibri"/>
        </w:rPr>
        <w:t xml:space="preserve"> </w:t>
      </w:r>
      <w:r w:rsidRPr="00FE7E79">
        <w:rPr>
          <w:rFonts w:eastAsia="Calibri"/>
        </w:rPr>
        <w:t>array of co-occurring fragment ion types (</w:t>
      </w:r>
      <w:ins w:id="159" w:author="Graaf, S.C. de (Bastiaan)" w:date="2023-03-17T12:18:00Z">
        <w:r w:rsidR="00177CC7">
          <w:rPr>
            <w:rFonts w:eastAsia="Calibri"/>
          </w:rPr>
          <w:t>\</w:t>
        </w:r>
      </w:ins>
      <w:ins w:id="160" w:author="Graaf, S.C. de (Bastiaan)" w:date="2023-03-16T00:02:00Z">
        <w:r w:rsidR="00884F10">
          <w:rPr>
            <w:rFonts w:eastAsia="Calibri"/>
          </w:rPr>
          <w:t>emph{</w:t>
        </w:r>
      </w:ins>
      <w:r w:rsidRPr="00FE7E79">
        <w:rPr>
          <w:rFonts w:eastAsia="Calibri"/>
          <w:i/>
          <w:iCs/>
        </w:rPr>
        <w:t>a/x</w:t>
      </w:r>
      <w:r w:rsidRPr="00FE7E79">
        <w:rPr>
          <w:rFonts w:eastAsia="Calibri"/>
        </w:rPr>
        <w:t xml:space="preserve">, </w:t>
      </w:r>
      <w:r w:rsidRPr="00FE7E79">
        <w:rPr>
          <w:rFonts w:eastAsia="Calibri"/>
          <w:i/>
          <w:iCs/>
        </w:rPr>
        <w:t>b/y</w:t>
      </w:r>
      <w:r w:rsidRPr="00FE7E79">
        <w:rPr>
          <w:rFonts w:eastAsia="Calibri"/>
        </w:rPr>
        <w:t xml:space="preserve">, </w:t>
      </w:r>
      <w:r w:rsidRPr="00FE7E79">
        <w:rPr>
          <w:rFonts w:eastAsia="Calibri"/>
          <w:i/>
          <w:iCs/>
        </w:rPr>
        <w:t>c/z</w:t>
      </w:r>
      <w:ins w:id="161" w:author="Graaf, S.C. de (Bastiaan)" w:date="2023-03-16T00:03:00Z">
        <w:r w:rsidR="00884F10">
          <w:rPr>
            <w:rFonts w:eastAsia="Calibri"/>
            <w:i/>
            <w:iCs/>
          </w:rPr>
          <w:t>}</w:t>
        </w:r>
      </w:ins>
      <w:r w:rsidRPr="00FE7E79">
        <w:rPr>
          <w:rFonts w:eastAsia="Calibri"/>
        </w:rPr>
        <w:t>)</w:t>
      </w:r>
      <w:r w:rsidR="00890E0E" w:rsidRPr="00FE7E79">
        <w:rPr>
          <w:rFonts w:eastAsia="Calibri"/>
        </w:rPr>
        <w:t>, depending on the wavelength used</w:t>
      </w:r>
      <w:r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{"citationItems":[{"id":"ITEM-1","itemData":{"DOI":"10.1021/acs.analchem.5b04563","ISBN":"1520-6882 (Electronic)\\r0003-2700 (Linking)","ISSN":"15206882","PMID":"26630359","abstract":"The analysis of peptides and proteins as well as the grander scope of proteomics (large scale study of proteins) has been advanced by the development of a versatile array of ion activation methods that have facilitated characterization of peptides and proteins based on formation of diagnostic fragmentation patterns. Improvement of mass spectrometry instrumentation and sample processing methodologies have allowed intensive analysis of complex cell lysates, thus making it possible to identify thousands of proteins in addition to enabling comprehensive characterization of post translational modifications. The successful elucidation of the primary sequence of many peptides and proteins through tandem mass spectrometry has accelerated the development of other complementary methods that support targeted strategies and quantitative approaches and have catalyzed new applications of mass spectrometry in related fields, such as structural biology. This review will describe the development and applications of ion activation methods for peptides and proteins that have played such a critical role in the fields of biochemistry, molecular biology, medicinal chemistry, biotechnology, and structural biology. Moreover, unravelling the fundamental underpinnings of these activation methods have shed light on the factors that influence ion fragmentation upon energization, thus providing predictive insight and motivating new strategies that capitalize on manipulating ion dissociation behavior for specific applications. Given the critical role that tandem mass spectrometry has played in the field of proteomics and structural biology, this review will emphasize the ion activation methods that have been used to analyze peptides and proteins with an emphasis on new applications over the past three years. There are numerous excellent review and tutorial articles that have focused on mass spectrometry-based proteomics technologies, proteomic applications, and specific activation methods in recent years, and thus readers are directed to these to provide additional perspectives. In addition, a recent review focused specifically on activation methods in proteomics with an emphasis on characterization of post-translational modifications and tandem mass spectrometry methods for quantitation, so these topics are not covered here. This review opens with some basic tutorial sections to provide background information, followed by more specialized sub-topics that demonstrate some of the mor…","author":[{"dropping-particle":"","family":"Brodbelt","given":"Jennifer S.","non-dropping-particle":"","parse-names":false,"suffix":""}],"container-title":"Analytical Chemistry","id":"ITEM-1","issue":"1","issued":{"date-parts":[["2016"]]},"page":"30-51","title":"Ion Activation Methods for Peptides and Proteins","type":"article-journal","volume":"88"},"uris":["http://www.mendeley.com/documents/?uuid=f86ce0ae-34c6-408b-93a2-fc40e52379d4"]},{"id":"ITEM-2","itemData":{"DOI":"10.1021/acs.chemrev.9b00440","ISSN":"0009-2665","PMID":"31851501","abstract":"The development of new ion-activation/dissociation methods continues to be one of the most active areas of mass spectrometry owing to the broad applications of tandem mass spectrometry in the ident...","author":[{"dropping-particle":"","family":"Brodbelt","given":"Jennifer S.","non-dropping-particle":"","parse-names":false,"suffix":""},{"dropping-particle":"","family":"Morrison","given":"Lindsay J.","non-dropping-particle":"","parse-names":false,"suffix":""},{"dropping-particle":"","family":"Santos","given":"Inês","non-dropping-particle":"","parse-names":false,"suffix":""}],"container-title":"Chemical Reviews","id":"ITEM-2","issue":"7","issued":{"date-parts":[["2020","4","8"]]},"page":"3328-3380","publisher":"American Chemical Society","title":"Ultraviolet Photodissociation Mass Spectrometry for Analysis of Biological Molecules","type":"article-journal","volume":"120"},"uris":["http://www.mendeley.com/documents/?uuid=fd4e8d5d-37c7-375c-b448-7f6c70b465aa"]}],"mendeley":{"formattedCitation":"\\cite{Brodbelt2016Ion Activation Methods for Peptides and Proteins|||Brodbelt2020Ultraviolet Photodissociation Mass Spectrometry for Analysis of Biological Molecules}","plainTextFormattedCitation":"\\cite{Brodbelt2016Ion Activation Methods for Peptides and Proteins|||Brodbelt2020Ultraviolet Photodissociation Mass Spectrometry for Analysis of Biological Molecules}","previouslyFormattedCitation":"&lt;sup&gt;54,55&lt;/sup&gt;"},"properties":{"noteIndex":0},"schema":"https://github.com/citation-style-language/schema/raw/master/csl-citation.json"}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\cite{Brodbelt2016Ion Activation Methods for Peptides and Proteins|||Brodbelt2020Ultraviolet Photodissociation Mass Spectrometry for Analysis of Biological Molecules}</w:t>
      </w:r>
      <w:r w:rsidRPr="00FE7E79">
        <w:rPr>
          <w:rStyle w:val="FootnoteReference"/>
          <w:rFonts w:ascii="Calibri" w:eastAsia="Calibri" w:hAnsi="Calibri" w:cs="Calibri"/>
        </w:rPr>
        <w:fldChar w:fldCharType="end"/>
      </w:r>
      <w:r w:rsidRPr="00FE7E79">
        <w:rPr>
          <w:rFonts w:eastAsia="Calibri"/>
        </w:rPr>
        <w:t xml:space="preserve"> Highly energetic fragmentation methods</w:t>
      </w:r>
      <w:r w:rsidRPr="00FE7E79" w:rsidDel="00483EE4">
        <w:rPr>
          <w:rFonts w:eastAsia="Calibri"/>
        </w:rPr>
        <w:t xml:space="preserve"> </w:t>
      </w:r>
      <w:r w:rsidRPr="00FE7E79">
        <w:rPr>
          <w:rFonts w:eastAsia="Calibri"/>
        </w:rPr>
        <w:t xml:space="preserve">can also lead to </w:t>
      </w:r>
      <w:ins w:id="162" w:author="Graaf, S.C. de (Bastiaan)" w:date="2023-03-24T15:49:00Z">
        <w:r w:rsidR="00373631">
          <w:rPr>
            <w:rFonts w:eastAsia="Calibri"/>
          </w:rPr>
          <w:t>\emph{</w:t>
        </w:r>
      </w:ins>
      <w:r w:rsidRPr="00BA4418">
        <w:rPr>
          <w:rFonts w:eastAsia="Calibri"/>
          <w:i/>
        </w:rPr>
        <w:t>w</w:t>
      </w:r>
      <w:ins w:id="163" w:author="Graaf, S.C. de (Bastiaan)" w:date="2023-03-24T15:49:00Z">
        <w:r w:rsidR="00373631">
          <w:rPr>
            <w:rFonts w:eastAsia="Calibri"/>
            <w:i/>
          </w:rPr>
          <w:t>}</w:t>
        </w:r>
      </w:ins>
      <w:r w:rsidRPr="00FE7E79">
        <w:rPr>
          <w:rFonts w:eastAsia="Calibri"/>
        </w:rPr>
        <w:t>-type ions, which involve an amino acid side chain dissociation.</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{"citationItems":[{"id":"ITEM-1","itemData":{"DOI":"10.1021/acs.analchem.6b03409","ISSN":"15206882","PMID":"27704771","abstract":"Despite the great success of mass spectrometry (MS) for de novo protein sequencing, Leu and Ile have been generally considered to be indistinguishable by MS because their molecular masses are exactly the same. Positioning of incorrect Leu/Ile residues in variable domains, especially in CDRs (complementarity determining regions) of an antibody, may result in substantial loss of antigen binding affinity and specificity of the antibody. Here, we describe an integrated LC–MS based strategy, encompassing a combination of HCD (high-energy collisional dissociation) multistage mass spectrometric analysis (HCD-MSn) and ETD (electron transfer dissociation)-HCD MS3 analysis using an Orbitrap Fusion mass spectrometer, to reliably identify Leu and Ile residues in proteins and peptides. The merits and limitations of this Leu/Ile discrimination approach are evaluated. Using the new approach, along with proposed decision-making guidelines we unambiguously identified every Leu/Ile residue in peptides containing up to five...","author":[{"dropping-particle":"","family":"Xiao","given":"Yongsheng","non-dropping-particle":"","parse-names":false,"suffix":""},{"dropping-particle":"","family":"Vecchi","given":"Malgorzata M.","non-dropping-particle":"","parse-names":false,"suffix":""},{"dropping-particle":"","family":"Wen","given":"Dingyi","non-dropping-particle":"","parse-names":false,"suffix":""}],"container-title":"Analytical Chemistry","id":"ITEM-1","issue":"21","issued":{"date-parts":[["2016"]]},"page":"10757-10766","title":"Distinguishing between Leucine and Isoleucine by Integrated LC-MS Analysis Using an Orbitrap Fusion Mass Spectrometer","type":"article-journal","volume":"88"},"uris":["http://www.mendeley.com/documents/?uuid=03ed2eb5-0414-48d6-83f5-e76ebd37e002"]},{"id":"ITEM-2","itemData":{"DOI":"10.1021/ac020422m","ISSN":"0003-2700","abstract":"In hot electron capture dissociation (HECD), multiply protonated polypeptides fragment upon capturing </w:instrText>
      </w:r>
      <w:r w:rsidR="000A2B0E">
        <w:rPr>
          <w:rFonts w:ascii="Cambria Math" w:eastAsia="Calibri" w:hAnsi="Cambria Math" w:cs="Cambria Math"/>
        </w:rPr>
        <w:instrText>∼</w:instrText>
      </w:r>
      <w:r w:rsidR="000A2B0E">
        <w:rPr>
          <w:rFonts w:eastAsia="Calibri"/>
        </w:rPr>
        <w:instrText>11-eV electrons. The excess of energy upon the primary c, z• cleavage induces secondary fragme...","author":[{"dropping-particle":"","family":"Kjeldsen","given":"Frank","non-dropping-particle":"","parse-names":false,"suffix":""},{"dropping-particle":"","family":"Haselmann","given":"Kim F.","non-dropping-particle":"","parse-names":false,"suffix":""},{"dropping-particle":"","family":"Sørensen","given":"Esben S.","non-dropping-particle":"","parse-names":false,"suffix":""},{"dropping-particle":"","family":"Zubarev","given":"Roman A.","non-dropping-particle":"","parse-names":false,"suffix":""}],"container-title":"Analytical Chemistry","id":"ITEM-2","issue":"6","issued":{"date-parts":[["2003","3","1"]]},"page":"1267-1274","publisher":"American Chemical Society","title":"Distinguishing of Ile/Leu Amino Acid Residues in the PP3 Protein by (Hot) Electron Capture Dissociation in Fourier Transform Ion Cyclotron Resonance Mass Spectrometry","type":"article-journal","volume":"75"},"uris":["http://www.mendeley.com/documents/?uuid=69b06299-8ee7-49a9-8328-4cf251bc1b83","http://www.mendeley.com/documents/?uuid=c24d5a65-bada-48b2-ab42-3b6c1af74ea4"]}],"mendeley":{"formattedCitation":"\\cite{Xiao2016Distinguishing between Leucine and Isoleucine by Integrated LC-MS Analysis Using an Orbitrap Fusion Mass Spectrometer|||Kjeldsen2003Distinguishing of Ile/Leu Amino Acid Residues in the PP3 Protein by (Hot) Electron Capture Dissociation in Fourier Transform Ion Cyclotron Resonance Mass Spectrometry}","plainTextFormattedCitation":"\\cite{Xiao2016Distinguishing between Leucine and Isoleucine by Integrated LC-MS Analysis Using an Orbitrap Fusion Mass Spectrometer|||Kjeldsen2003Distinguishing of Ile/Leu Amino Acid Residues in the PP3 Protein by (Hot) Electron Capture Dissociation in Fourier Transform Ion Cyclotron Resonance Mass Spectrometry}","previouslyFormattedCitation":"&lt;sup&gt;56,57&lt;/sup&gt;"},"properties":{"noteIndex":0},"schema":"https://github.com/citation-style-language/schema/raw/master/csl-citation.json"}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\cite{Xiao2016Distinguishing between Leucine and Isoleucine by Integrated LC-MS Analysis Using an Orbitrap Fusion Mass Spectrometer|||Kjeldsen2003Distinguishing of Ile/Leu Amino Acid Residues in the PP3 Protein by (Hot) Electron Capture Dissociation in Fourier Transform Ion Cyclotron Resonance Mass Spectrometry}</w:t>
      </w:r>
      <w:r w:rsidRPr="00FE7E79">
        <w:rPr>
          <w:rStyle w:val="FootnoteReference"/>
          <w:rFonts w:ascii="Calibri" w:eastAsia="Calibri" w:hAnsi="Calibri" w:cs="Calibri"/>
        </w:rPr>
        <w:fldChar w:fldCharType="end"/>
      </w:r>
      <w:r w:rsidRPr="00FE7E79">
        <w:rPr>
          <w:rFonts w:eastAsia="Calibri"/>
        </w:rPr>
        <w:t xml:space="preserve"> In </w:t>
      </w:r>
      <w:del w:id="164" w:author="Graaf, S.C. de (Bastiaan)" w:date="2023-03-16T00:05:00Z">
        <w:r w:rsidR="00105923" w:rsidDel="00DC1750">
          <w:rPr>
            <w:rFonts w:eastAsia="Calibri"/>
            <w:i/>
            <w:iCs/>
          </w:rPr>
          <w:delText>\emph{</w:delText>
        </w:r>
        <w:r w:rsidR="003A28B2" w:rsidDel="00DC1750">
          <w:rPr>
            <w:rFonts w:eastAsia="Calibri"/>
            <w:i/>
            <w:iCs/>
          </w:rPr>
          <w:delText>de novo}</w:delText>
        </w:r>
      </w:del>
      <w:ins w:id="165" w:author="Graaf, S.C. de (Bastiaan)" w:date="2023-03-16T00:05:00Z">
        <w:r w:rsidR="00DC1750" w:rsidRPr="00DC1750">
          <w:rPr>
            <w:rFonts w:eastAsia="Calibri"/>
            <w:iCs/>
          </w:rPr>
          <w:t>\emph{de novo}</w:t>
        </w:r>
      </w:ins>
      <w:r w:rsidRPr="00FE7E79">
        <w:rPr>
          <w:rFonts w:eastAsia="Calibri"/>
        </w:rPr>
        <w:t xml:space="preserve"> sequencing, this may be advantageous since it allows to distinguish between leucine and isoleucine, which are commonly misassigned because they have an identical mass.</w:t>
      </w:r>
    </w:p>
    <w:p w14:paraId="37F145AB" w14:textId="53F92173" w:rsidR="00141449" w:rsidRPr="00FE7E79" w:rsidRDefault="008D07BF" w:rsidP="00A87F0A">
      <w:pPr>
        <w:pStyle w:val="Paragraph"/>
        <w:rPr>
          <w:rFonts w:eastAsia="Calibri"/>
        </w:rPr>
      </w:pPr>
      <w:r w:rsidRPr="00FE7E79">
        <w:rPr>
          <w:rFonts w:eastAsia="Calibri"/>
        </w:rPr>
        <w:t>While having multiple fragment ion types in a single spectrum can complicate ion ladder detection (</w:t>
      </w:r>
      <w:r w:rsidR="006E06B6">
        <w:rPr>
          <w:rFonts w:eastAsia="Calibri"/>
        </w:rPr>
        <w:t>\textbf{\autoref{fig:fig1.4</w:t>
      </w:r>
      <w:del w:id="166" w:author="Graaf, S.C. de (Bastiaan)" w:date="2023-03-16T00:01:00Z">
        <w:r w:rsidR="006E06B6" w:rsidDel="00E17BAA">
          <w:rPr>
            <w:rFonts w:eastAsia="Calibri"/>
          </w:rPr>
          <w:delText>}}</w:delText>
        </w:r>
        <w:r w:rsidR="00602E44" w:rsidRPr="00A650E5" w:rsidDel="00E17BAA">
          <w:rPr>
            <w:rFonts w:eastAsia="Calibri"/>
          </w:rPr>
          <w:delText>a</w:delText>
        </w:r>
        <w:r w:rsidRPr="00FE7E79" w:rsidDel="00E17BAA">
          <w:rPr>
            <w:rFonts w:eastAsia="Calibri"/>
          </w:rPr>
          <w:delText>)</w:delText>
        </w:r>
      </w:del>
      <w:ins w:id="167" w:author="Graaf, S.C. de (Bastiaan)" w:date="2023-03-16T00:01:00Z">
        <w:r w:rsidR="00E17BAA">
          <w:rPr>
            <w:rFonts w:eastAsia="Calibri"/>
          </w:rPr>
          <w:t>}a})</w:t>
        </w:r>
      </w:ins>
      <w:r w:rsidRPr="00FE7E79">
        <w:rPr>
          <w:rFonts w:eastAsia="Calibri"/>
        </w:rPr>
        <w:t>, it can also provide insight into the direction of fragment ion series, revealing to which terminus (N or C) peptide fragments belong. This is possible due to</w:t>
      </w:r>
      <w:r w:rsidRPr="00FE7E79" w:rsidDel="00AE570B">
        <w:rPr>
          <w:rFonts w:eastAsia="Calibri"/>
        </w:rPr>
        <w:t xml:space="preserve"> </w:t>
      </w:r>
      <w:r w:rsidRPr="00FE7E79">
        <w:rPr>
          <w:rFonts w:eastAsia="Calibri"/>
        </w:rPr>
        <w:t xml:space="preserve">the characteristic mass shift patterns of consecutive </w:t>
      </w:r>
      <w:ins w:id="168" w:author="Graaf, S.C. de (Bastiaan)" w:date="2023-03-16T17:26:00Z">
        <w:r w:rsidR="00AE1DAD">
          <w:rPr>
            <w:rFonts w:eastAsia="Calibri"/>
          </w:rPr>
          <w:t>\emph{</w:t>
        </w:r>
      </w:ins>
      <w:r w:rsidRPr="00FE7E79">
        <w:rPr>
          <w:rFonts w:eastAsia="Calibri"/>
          <w:i/>
          <w:iCs/>
        </w:rPr>
        <w:t>a, b, c</w:t>
      </w:r>
      <w:ins w:id="169" w:author="Graaf, S.C. de (Bastiaan)" w:date="2023-03-16T17:26:00Z">
        <w:r w:rsidR="00AE1DAD">
          <w:rPr>
            <w:rFonts w:eastAsia="Calibri"/>
            <w:i/>
            <w:iCs/>
          </w:rPr>
          <w:t>}</w:t>
        </w:r>
      </w:ins>
      <w:r w:rsidRPr="00FE7E79">
        <w:rPr>
          <w:rFonts w:eastAsia="Calibri"/>
        </w:rPr>
        <w:t xml:space="preserve"> fragments and consecutive </w:t>
      </w:r>
      <w:ins w:id="170" w:author="Graaf, S.C. de (Bastiaan)" w:date="2023-03-16T17:26:00Z">
        <w:r w:rsidR="00AE1DAD">
          <w:rPr>
            <w:rFonts w:eastAsia="Calibri"/>
          </w:rPr>
          <w:t>\</w:t>
        </w:r>
      </w:ins>
      <w:ins w:id="171" w:author="Graaf, S.C. de (Bastiaan)" w:date="2023-03-16T17:25:00Z">
        <w:r w:rsidR="00AE1DAD">
          <w:rPr>
            <w:rFonts w:eastAsia="Calibri"/>
          </w:rPr>
          <w:t>emph</w:t>
        </w:r>
      </w:ins>
      <w:ins w:id="172" w:author="Graaf, S.C. de (Bastiaan)" w:date="2023-03-16T17:26:00Z">
        <w:r w:rsidR="00AE1DAD">
          <w:rPr>
            <w:rFonts w:eastAsia="Calibri"/>
          </w:rPr>
          <w:t>{</w:t>
        </w:r>
      </w:ins>
      <w:r w:rsidRPr="00FE7E79">
        <w:rPr>
          <w:rFonts w:eastAsia="Calibri"/>
          <w:i/>
          <w:iCs/>
        </w:rPr>
        <w:t>x, y, z</w:t>
      </w:r>
      <w:ins w:id="173" w:author="Graaf, S.C. de (Bastiaan)" w:date="2023-03-16T17:26:00Z">
        <w:r w:rsidR="00AE1DAD">
          <w:rPr>
            <w:rFonts w:eastAsia="Calibri"/>
            <w:i/>
            <w:iCs/>
          </w:rPr>
          <w:t>}</w:t>
        </w:r>
      </w:ins>
      <w:r w:rsidRPr="00FE7E79">
        <w:rPr>
          <w:rFonts w:eastAsia="Calibri"/>
        </w:rPr>
        <w:t xml:space="preserve"> fragments originating from the same peptide bond. Horn </w:t>
      </w:r>
      <w:r w:rsidR="00065989" w:rsidRPr="00FE7E79">
        <w:rPr>
          <w:rFonts w:eastAsia="Calibri"/>
          <w:iCs/>
        </w:rPr>
        <w:t>et al</w:t>
      </w:r>
      <w:ins w:id="174" w:author="Graaf, S.C. de (Bastiaan)" w:date="2023-03-16T00:09:00Z">
        <w:r w:rsidR="00DC1750" w:rsidRPr="00FE7E79">
          <w:rPr>
            <w:rFonts w:eastAsia="Calibri"/>
            <w:i/>
            <w:iCs/>
          </w:rPr>
          <w:t>.</w:t>
        </w:r>
      </w:ins>
      <w:del w:id="175" w:author="Graaf, S.C. de (Bastiaan)" w:date="2023-03-16T00:09:00Z">
        <w:r w:rsidRPr="00DC1750" w:rsidDel="00DC1750">
          <w:rPr>
            <w:rFonts w:eastAsia="Calibri"/>
            <w:iCs/>
          </w:rPr>
          <w:delText>.</w:delText>
        </w:r>
      </w:del>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{"citationItems":[{"id":"ITEM-1","itemData":{"DOI":"10.1073/pnas.97.19.10313","ISSN":"0027-8424","PMID":"10984529","author":[{"dropping-particle":"","family":"Horn","given":"D M","non-dropping-particle":"","parse-names":false,"suffix":""},{"dropping-particle":"","family":"Zubarev","given":"R A","non-dropping-particle":"","parse-names":false,"suffix":""},{"dropping-particle":"","family":"McLafferty","given":"F W","non-dropping-particle":"","parse-names":false,"suffix":""}],"container-title":"Proceedings of the National Academy of Sciences","id":"ITEM-1","issue":"19","issued":{"date-parts":[["2000","9","12"]]},"note":"Times cited: 2","page":"10313-10317","publisher":"National Academy of Sciences","title":"Automated de novo sequencing of proteins by tandem high-resolution mass spectrometry","type":"article-journal","volume":"97"},"uris":["http://www.mendeley.com/documents/?uuid=6582e488-68cf-47f9-b303-9f64942c7dcb"]}],"mendeley":{"formattedCitation":"\\cite{Horn2000Automated de novo sequencing of proteins by tandem high-resolution mass spectrometry}","plainTextFormattedCitation":"\\cite{Horn2000Automated de novo sequencing of proteins by tandem high-resolution mass spectrometry}","previouslyFormattedCitation":"&lt;sup&gt;58&lt;/sup&gt;"},"properties":{"noteIndex":0},"schema":"https://github.com/citation-style-language/schema/raw/master/csl-citation.json"}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\cite{Horn2000Automated de novo sequencing of proteins by tandem high-resolution mass spectrometry}</w:t>
      </w:r>
      <w:r w:rsidRPr="00FE7E79">
        <w:rPr>
          <w:rStyle w:val="FootnoteReference"/>
          <w:rFonts w:ascii="Calibri" w:eastAsia="Calibri" w:hAnsi="Calibri" w:cs="Calibri"/>
        </w:rPr>
        <w:fldChar w:fldCharType="end"/>
      </w:r>
      <w:r w:rsidRPr="00FE7E79">
        <w:rPr>
          <w:rFonts w:eastAsia="Calibri"/>
        </w:rPr>
        <w:t xml:space="preserve"> pioneered this approach for </w:t>
      </w:r>
      <w:del w:id="176" w:author="Graaf, S.C. de (Bastiaan)" w:date="2023-03-16T00:05:00Z">
        <w:r w:rsidR="00105923" w:rsidDel="00DC1750">
          <w:rPr>
            <w:rFonts w:eastAsia="Calibri"/>
            <w:i/>
            <w:iCs/>
          </w:rPr>
          <w:delText>\emph{</w:delText>
        </w:r>
        <w:r w:rsidR="003A28B2" w:rsidDel="00DC1750">
          <w:rPr>
            <w:rFonts w:eastAsia="Calibri"/>
            <w:i/>
            <w:iCs/>
          </w:rPr>
          <w:delText>de novo}</w:delText>
        </w:r>
      </w:del>
      <w:ins w:id="177" w:author="Graaf, S.C. de (Bastiaan)" w:date="2023-03-16T00:05:00Z">
        <w:r w:rsidR="00DC1750" w:rsidRPr="00DC1750">
          <w:rPr>
            <w:rFonts w:eastAsia="Calibri"/>
            <w:iCs/>
          </w:rPr>
          <w:t>\emph{de novo}</w:t>
        </w:r>
      </w:ins>
      <w:r w:rsidRPr="00FE7E79">
        <w:rPr>
          <w:rFonts w:eastAsia="Calibri"/>
        </w:rPr>
        <w:t xml:space="preserve"> protein sequencing by combining CID and ECD to discern between the N- and C-terminal fragment ions, which simplified the detection of consecutive fragment ions. Subsequently, many others have used similar strategies.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{"citationItems":[{"id":"ITEM-1","itemData":{"DOI":"10.1021/pr400173d","ISBN":"1535-3893","ISSN":"15353893","PMID":"23679345","abstract":"Full-length de novo sequencing of unknown proteins remains a challenging open problem. Traditional methods that sequence spectra individually are limited by short peptide length, incomplete peptide fragmentation, and ambiguous de novo interpretations. We address these issues by determining consensus sequences for assembled tandem mass (MS/MS) spectra from overlapping peptides (e.g., by using multiple enzymatic digests). We have combined electron-transfer dissociation (ETD) with collision-induced dissociation (CID) and higher-energy collision-induced dissociation (HCD) fragmentation methods to boost interpretation of long, highly charged peptides and take advantage of corroborating b/y/c/z ions in CID/HCD/ETD. Using these strategies, we show that triplet CID/HCD/ETD MS/MS spectra from overlapping peptides yield de novo sequences of average length 70 AA and as long as 200 AA at up to 99% sequencing accuracy.","author":[{"dropping-particle":"","family":"Guthals","given":"Adrian","non-dropping-particle":"","parse-names":false,"suffix":""},{"dropping-particle":"","family":"Clauser","given":"Karl R.","non-dropping-particle":"","parse-names":false,"suffix":""},{"dropping-particle":"","family":"Frank","given":"Ari M.","non-dropping-particle":"","parse-names":false,"suffix":""},{"dropping-particle":"","family":"Bandeira","given":"Nuno","non-dropping-particle":"","parse-names":false,"suffix":""}],"container-title":"Journal of Proteome Research","id":"ITEM-1","issue":"6","issued":{"date-parts":[["2013"]]},"page":"2846-2857","title":"Sequencing-grade de novo analysis of MS/MS triplets (CID/HCD/ETD) from overlapping peptides","type":"article-journal","volume":"12"},"uris":["http://www.mendeley.com/documents/?uuid=c93ce6a3-5f9b-4fdf-869f-bc7d9cdc43c9"]},{"id":"ITEM-2","itemData":{"DOI":"10.3390/proteomes5010006","ISBN":"2227-7382","ISSN":"2227-7382","PMID":"28248257","abstract":"De novo sequencing of tandem (MS/MS) mass spectra represents the only way to determine the sequence of proteins from organisms with unknown genomes, or the ones not directly inscribed in a genome-such as antibodies, or novel splice variants. Top-down mass spectrometry provides new opportunities for analyzing such proteins; however, retrieving a complete protein sequence from top-down MS/MS spectra still remains a distant goal. In this paper, we review the state-of-the-art on this subject, and enhance our previously developed Twister algorithm for de novo sequencing of peptides from top-down MS/MS spectra to derive longer sequence fragments of a target protein.","author":[{"dropping-particle":"","family":"Vyatkina","given":"Kira","non-dropping-particle":"","parse-names":false,"suffix":""}],"container-title":"Proteomes","id":"ITEM-2","issue":"1","issued":{"date-parts":[["2017","2","8"]]},"page":"6","title":"De Novo Sequencing of Top-Down Tandem Mass Spectra: A Next Step towards Retrieving a Complete Protein Sequence.","type":"article-journal","volume":"5"},"uris":["http://www.mendeley.com/documents/?uuid=98f561a8-5e3b-4e7b-ae74-cfcd899dfc36"]},{"id":"ITEM-3","itemData":{"DOI":"10.1089/cmb.2009.0122","ISSN":"1066-5277","PMID":"19645594","abstract":"We report on a new algorithm for combining the information from several mass spectra of the same peptide. The algorithm automatically learns peptide fragmentation patterns, so that it can handle spectra from any instrument and fragmentation technique. We demonstrate the utility of the algorithm, and the power of multiple spectra, by showing that combining pairs of spectra (one CID and one ETD) greatly improves de novo sequencing success rates.","author":[{"dropping-particle":"","family":"Datta","given":"Ritendra","non-dropping-particle":"","parse-names":false,"suffix":""},{"dropping-particle":"","family":"Bern","given":"Marshall","non-dropping-particle":"","parse-names":false,"suffix":""}],"container-title":"Journal of Computational Biology","id":"ITEM-3","issue":"8","issued":{"date-parts":[["2009","8"]]},"page":"1169-1182","title":"Spectrum Fusion: Using Multiple Mass Spectra for De Novo Peptide Sequencing","type":"article-journal","volume":"16"},"uris":["http://www.mendeley.com/documents/?uuid=5b80c640-8c6e-4db7-b81c-ba783c360fd6"]},{"id":"ITEM-4","itemData":{"DOI":"10.1021/acs.analchem.7b00130","ISSN":"0003-2700","abstract":"We describe a strategy for de novo peptide sequencing based on matched pairs of tandem mass spectra (MS/MS) obtained by collision induced dissociation (CID) and 351 nm ultraviolet photodissociation (UVPD). Each precursor ion is isolated twice with the mass spectrometer switching between CID and UVPD activation modes to obtain a complementary MS/MS pair. To interpret these paired spectra, we modified the UVnovo de novo sequencing software to automatically learn from and interpret fragmentation spectra, provided a representative set of training data. This machine learning procedure, using random forests, synthesizes information from one or multiple complementary spectra, such as the CID/UVPD pairs, into peptide fragmentation site predictions. In doing so, the burden of fragmentation model definition shifts from programmer to machine and opens up the model parameter space for inclusion of nonobvious features and interactions. This spectral synthesis also serves to transform distinct types of spectra into a c...","author":[{"dropping-particle":"","family":"Horton","given":"Andrew P.","non-dropping-particle":"","parse-names":false,"suffix":""},{"dropping-particle":"","family":"Robotham","given":"Scott A.","non-dropping-particle":"","parse-names":false,"suffix":""},{"dropping-particle":"","family":"Cannon","given":"Joe R.","non-dropping-particle":"","parse-names":false,"suffix":""},{"dropping-particle":"","family":"Holden","given":"Dustin D.","non-dropping-particle":"","parse-names":false,"suffix":""},{"dropping-particle":"","family":"Marcotte","given":"Edward M.","non-dropping-particle":"","parse-names":false,"suffix":""},{"dropping-particle":"","family":"Brodbelt","given":"Jennifer S.","non-dropping-particle":"","parse-names":false,"suffix":""}],"container-title":"Analytical Chemistry","id":"ITEM-4","issue":"6","issued":{"date-parts":[["2017","3","21"]]},"page":"3747-3753","title":"Comprehensive de Novo Peptide Sequencing from MS/MS Pairs Generated through Complementary Collision Induced Dissociation and 351 nm Ultraviolet Photodissociation","type":"article-journal","volume":"89"},"uris":["http://www.mendeley.com/documents/?uuid=31a4a5da-c313-48b8-849e-2510882b8f81","http://www.mendeley.com/documents/?uuid=dd52386b-606e-49e7-a321-9d26bc41916f"]},{"id":"ITEM-5","itemData":{"DOI":"10.1002/elps.200900332","ISSN":"01730835","PMID":"19862751","abstract":"De novo sequencing of peptides using tandem MS is difficult due to missing fragment ions in the spectra commonly obtained after CID of peptide precursor ions. Complementing CID spectra with spectra obtained in an ion-trap mass spectrometer upon electron transfer dissociation (ETD) significantly increases the sequence coverage with diagnostic ions. In the de novo sequencing algorithm CompNovo presented here, a divide-and-conquer approach was combined with an efficient mass decomposition algorithm to exploit the complementary information contained in CID and ETD spectra. After optimizing the parameters for the algorithm on a well-defined training data set obtained for peptides from nine known proteins, the CompNovo algorithm was applied to the de novo sequencing of peptides derived from a whole protein extract of Sorangium cellulosum bacteria. To 2406 pairs of CID and ETD spectra contained in this data set, 675 fully correct sequences were assigned, which represent a success rate of 28.1%. It is shown that the CompNovo algorithm yields significantly improved sequencing accuracy as compared with published approaches using only CID spectra or combined CID and ETD spectra.","author":[{"dropping-particle":"","family":"Bertsch","given":"Andreas","non-dropping-particle":"","parse-names":false,"suffix":""},{"dropping-particle":"","family":"Leinenbach","given":"Andreas","non-dropping-particle":"","parse-names":false,"suffix":""},{"dropping-particle":"","family":"Pervukhin","given":"Anton","non-dropping-particle":"","parse-names":false,"suffix":""},{"dropping-particle":"","family":"Lubeck","given":"Markus","non-dropping-particle":"","parse-names":false,"suffix":""},{"dropping-particle":"","family":"Hartmer","given":"Ralf","non-dropping-particle":"","parse-names":false,"suffix":""},{"dropping-particle":"","family":"Baessmann","given":"Carsten","non-dropping-particle":"","parse-names":false,"suffix":""},{"dropping-particle":"","family":"Elnakady","given":"Yasser Abbas","non-dropping-particle":"","parse-names":false,"suffix":""},{"dropping-particle":"","family":"Müller","given":"Rolf","non-dropping-particle":"","parse-names":false,"suffix":""},{"dropping-particle":"","family":"Böcker","given":"Sebastian","non-dropping-particle":"","parse-names":false,"suffix":""},{"dropping-particle":"","family":"Huber","given":"Christian G","non-dropping-particle":"","parse-names":false,"suffix":""},{"dropping-particle":"","family":"Kohlbacher","given":"Oliver","non-dropping-particle":"","parse-names":false,"suffix":""}],"container-title":"Electrophoresis","id":"ITEM-5","issue":"21","issued":{"date-parts":[["2009","11"]]},"page":"3736-3747","title":"De novo peptide sequencing by tandem MS using complementary CID and electron transfer dissociation","type":"article-journal","volume":"30"},"uris":["http://www.mendeley.com/documents/?uuid=138e85d4-8f61-4233-8658-6adabc061b66"]}],"mendeley":{"formattedCitation":"\\cite{Guthals2013Sequencing-grade de novo analysis of MS/MS triplets (CID/HCD/ETD) from overlapping peptides|||Vyatkina2017De Novo Sequencing of Top-Down Tandem Mass Spectra: A Next Step towards Retrieving a Complete Protein Sequence.|||Datta2009Spectrum Fusion: Using Multiple Mass Spectra for De Novo Peptide Sequencing|||Horton2017Comprehensive de Novo Peptide Sequencing from MS/MS Pairs Generated through Complementary Collision Induced Dissociation and 351 nm Ultraviolet Photodissociation|||Bertsch2009De novo peptide sequencing by tandem MS using complementary CID and electron transfer dissociation}","plainTextFormattedCitation":"\\cite{Guthals2013Sequencing-grade de novo analysis of MS/MS triplets (CID/HCD/ETD) from overlapping peptides|||Vyatkina2017De Novo Sequencing of Top-Down Tandem Mass Spectra: A Next Step towards Retrieving a Complete Protein Sequence.|||Datta2009Spectrum Fusion: Using Multiple Mass Spectra for De Novo Peptide Sequencing|||Horton2017Comprehensive de Novo Peptide Sequencing from MS/MS Pairs Generated through Complementary Collision Induced Dissociation and 351 nm Ultraviolet Photodissociation|||Bertsch2009De novo peptide sequencing by tandem MS using complementary CID and electron transfer dissociation}","previouslyFormattedCitation":"&lt;sup&gt;59–63&lt;/sup&gt;"},"properties":{"noteIndex":0},"schema":"https://github.com/citation-style-language/schema/raw/master/csl-citation.json"}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 xml:space="preserve">\cite{Guthals2013Sequencing-grade de novo analysis of MS/MS triplets (CID/HCD/ETD) from overlapping peptides|||Vyatkina2017De Novo Sequencing of Top-Down Tandem Mass Spectra: A Next Step towards Retrieving a Complete Protein </w:t>
      </w:r>
      <w:r w:rsidR="000A2B0E" w:rsidRPr="000A2B0E">
        <w:rPr>
          <w:rFonts w:eastAsia="Calibri"/>
          <w:noProof/>
        </w:rPr>
        <w:lastRenderedPageBreak/>
        <w:t>Sequence.|||Datta2009Spectrum Fusion: Using Multiple Mass Spectra for De Novo Peptide Sequencing|||Horton2017Comprehensive de Novo Peptide Sequencing from MS/MS Pairs Generated through Complementary Collision Induced Dissociation and 351 nm Ultraviolet Photodissociation|||Bertsch2009De novo peptide sequencing by tandem MS using complementary CID and electron transfer dissociation}</w:t>
      </w:r>
      <w:r w:rsidRPr="00FE7E79">
        <w:rPr>
          <w:rStyle w:val="FootnoteReference"/>
          <w:rFonts w:ascii="Calibri" w:eastAsia="Calibri" w:hAnsi="Calibri" w:cs="Calibri"/>
        </w:rPr>
        <w:fldChar w:fldCharType="end"/>
      </w:r>
      <w:r w:rsidR="00CE1985" w:rsidRPr="00FE7E79">
        <w:rPr>
          <w:rFonts w:eastAsia="Calibri"/>
        </w:rPr>
        <w:t xml:space="preserve"> </w:t>
      </w:r>
      <w:bookmarkStart w:id="178" w:name="_Hlk101797535"/>
    </w:p>
    <w:p w14:paraId="4324E83B" w14:textId="2E8DF504" w:rsidR="00D34961" w:rsidRPr="00FE7E79" w:rsidRDefault="00CE1985" w:rsidP="00A87F0A">
      <w:pPr>
        <w:pStyle w:val="Paragraph"/>
        <w:rPr>
          <w:rFonts w:eastAsia="Calibri"/>
        </w:rPr>
      </w:pPr>
      <w:r w:rsidRPr="00FE7E79">
        <w:rPr>
          <w:rFonts w:eastAsia="Calibri"/>
        </w:rPr>
        <w:t>Th</w:t>
      </w:r>
      <w:r w:rsidR="00141449" w:rsidRPr="00FE7E79">
        <w:rPr>
          <w:rFonts w:eastAsia="Calibri"/>
        </w:rPr>
        <w:t xml:space="preserve">e </w:t>
      </w:r>
      <w:r w:rsidRPr="00FE7E79">
        <w:rPr>
          <w:rFonts w:eastAsia="Calibri"/>
        </w:rPr>
        <w:t>previously described publication by Peng et al.</w:t>
      </w:r>
      <w:r w:rsidRPr="00FE7E79">
        <w:rPr>
          <w:rFonts w:eastAsia="Calibri"/>
        </w:rPr>
        <w:fldChar w:fldCharType="begin" w:fldLock="1"/>
      </w:r>
      <w:r w:rsidR="000A2B0E">
        <w:rPr>
          <w:rFonts w:eastAsia="Calibri"/>
        </w:rPr>
        <w:instrText>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Scheme","type":"article-journal","volume":"20"},"uris":["http://www.mendeley.com/documents/?uuid=727e0d01-2332-4616-ba3a-1776a1c7e7d0"]}],"mendeley":{"formattedCitation":"\\cite{Peng2021Mass Spectrometry-Based De Novo Sequencing of Monoclonal Antibodies Using Multiple Proteases and a Dual Fragmentation Scheme}","plainTextFormattedCitation":"\\cite{Peng2021Mass Spectrometry-Based De Novo Sequencing of Monoclonal Antibodies Using Multiple Proteases and a Dual Fragmentation Scheme}","previouslyFormattedCitation":"&lt;sup&gt;17&lt;/sup&gt;"},"properties":{"noteIndex":0},"schema":"https://github.com/citation-style-language/schema/raw/master/csl-citation.json"}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\cite{Peng2021Mass Spectrometry-Based De Novo Sequencing of Monoclonal Antibodies Using Multiple Proteases and a Dual Fragmentation Scheme}</w:t>
      </w:r>
      <w:r w:rsidRPr="00FE7E79">
        <w:rPr>
          <w:rFonts w:eastAsia="Calibri"/>
        </w:rPr>
        <w:fldChar w:fldCharType="end"/>
      </w:r>
      <w:r w:rsidR="00141449" w:rsidRPr="00FE7E79">
        <w:rPr>
          <w:rFonts w:eastAsia="Calibri"/>
        </w:rPr>
        <w:t xml:space="preserve"> also demonstrates the </w:t>
      </w:r>
      <w:r w:rsidR="007A24CC" w:rsidRPr="00FE7E79">
        <w:rPr>
          <w:rFonts w:eastAsia="Calibri"/>
        </w:rPr>
        <w:t>successful</w:t>
      </w:r>
      <w:r w:rsidR="00141449" w:rsidRPr="00FE7E79">
        <w:rPr>
          <w:rFonts w:eastAsia="Calibri"/>
        </w:rPr>
        <w:t xml:space="preserve"> application of </w:t>
      </w:r>
      <w:r w:rsidR="00B1573B" w:rsidRPr="00FE7E79">
        <w:rPr>
          <w:rFonts w:eastAsia="Calibri"/>
        </w:rPr>
        <w:t>using multiple fragmentation te</w:t>
      </w:r>
      <w:r w:rsidR="00B1573B" w:rsidRPr="00A650E5">
        <w:rPr>
          <w:rFonts w:eastAsia="Calibri"/>
        </w:rPr>
        <w:t xml:space="preserve">chniques. They recorded </w:t>
      </w:r>
      <w:r w:rsidR="007A24CC" w:rsidRPr="00A650E5">
        <w:rPr>
          <w:rFonts w:eastAsia="Calibri"/>
        </w:rPr>
        <w:t xml:space="preserve">spectra </w:t>
      </w:r>
      <w:r w:rsidR="00B1573B" w:rsidRPr="00FE7E79">
        <w:rPr>
          <w:rFonts w:eastAsia="Calibri"/>
        </w:rPr>
        <w:t>using a dual fragmentation scheme</w:t>
      </w:r>
      <w:r w:rsidR="00B1573B" w:rsidRPr="00FE7E79">
        <w:t xml:space="preserve"> </w:t>
      </w:r>
      <w:r w:rsidR="00B1573B" w:rsidRPr="00FE7E79">
        <w:rPr>
          <w:rFonts w:eastAsia="Calibri"/>
        </w:rPr>
        <w:t>of both high-energy collision dissociation (HCD) and electron-transfer high-energy collision dissociation (EThcD)</w:t>
      </w:r>
      <w:r w:rsidR="00BE5A29" w:rsidRPr="00FE7E79">
        <w:rPr>
          <w:rFonts w:eastAsia="Calibri"/>
        </w:rPr>
        <w:t>,</w:t>
      </w:r>
      <w:r w:rsidR="00B1573B" w:rsidRPr="00FE7E79">
        <w:rPr>
          <w:rFonts w:eastAsia="Calibri"/>
        </w:rPr>
        <w:t xml:space="preserve"> </w:t>
      </w:r>
      <w:r w:rsidR="00BE5A29" w:rsidRPr="00FE7E79">
        <w:rPr>
          <w:rFonts w:eastAsia="Calibri"/>
        </w:rPr>
        <w:t xml:space="preserve">resulting </w:t>
      </w:r>
      <w:r w:rsidR="00B1573B" w:rsidRPr="00FE7E79">
        <w:rPr>
          <w:rFonts w:eastAsia="Calibri"/>
        </w:rPr>
        <w:t xml:space="preserve">in a </w:t>
      </w:r>
      <w:r w:rsidR="00BE5A29" w:rsidRPr="00FE7E79">
        <w:rPr>
          <w:rFonts w:eastAsia="Calibri"/>
        </w:rPr>
        <w:t xml:space="preserve">reduced number of sequencing errors when compared to using a single fragmentation method. </w:t>
      </w:r>
      <w:r w:rsidR="00C45B64" w:rsidRPr="00FE7E79">
        <w:rPr>
          <w:rFonts w:eastAsia="Calibri"/>
        </w:rPr>
        <w:t xml:space="preserve">The spectra </w:t>
      </w:r>
      <w:r w:rsidR="00A1696E" w:rsidRPr="00FE7E79">
        <w:rPr>
          <w:rFonts w:eastAsia="Calibri"/>
        </w:rPr>
        <w:t xml:space="preserve">selected to support </w:t>
      </w:r>
      <w:r w:rsidR="009C03CF" w:rsidRPr="00FE7E79">
        <w:rPr>
          <w:rFonts w:eastAsia="Calibri"/>
        </w:rPr>
        <w:t xml:space="preserve">the CDR predictions are also </w:t>
      </w:r>
      <w:r w:rsidR="00563882" w:rsidRPr="00FE7E79">
        <w:rPr>
          <w:rFonts w:eastAsia="Calibri"/>
        </w:rPr>
        <w:t>derived</w:t>
      </w:r>
      <w:r w:rsidR="009C03CF" w:rsidRPr="00FE7E79">
        <w:rPr>
          <w:rFonts w:eastAsia="Calibri"/>
        </w:rPr>
        <w:t xml:space="preserve"> from both fragmentation techniques, showing that this versatile fragmentation strategy can benefit sequence coverage in these challenging and important regions</w:t>
      </w:r>
      <w:r w:rsidR="00A1696E" w:rsidRPr="00FE7E79">
        <w:rPr>
          <w:rFonts w:eastAsia="Calibri"/>
        </w:rPr>
        <w:t xml:space="preserve"> (</w:t>
      </w:r>
      <w:r w:rsidR="006E06B6">
        <w:rPr>
          <w:rFonts w:eastAsia="Calibri"/>
        </w:rPr>
        <w:t>\textbf{\autoref{fig:fig1.3}}</w:t>
      </w:r>
      <w:r w:rsidR="00A1696E" w:rsidRPr="00FE7E79">
        <w:rPr>
          <w:rFonts w:eastAsia="Calibri"/>
        </w:rPr>
        <w:t>)</w:t>
      </w:r>
      <w:r w:rsidR="009C03CF" w:rsidRPr="00FE7E79">
        <w:rPr>
          <w:rFonts w:eastAsia="Calibri"/>
        </w:rPr>
        <w:t>.</w:t>
      </w:r>
    </w:p>
    <w:bookmarkEnd w:id="178"/>
    <w:p w14:paraId="22ED88DA" w14:textId="46C5BBA9" w:rsidR="008D07BF" w:rsidRPr="00A650E5" w:rsidRDefault="00563882" w:rsidP="00A87F0A">
      <w:pPr>
        <w:pStyle w:val="Paragraph"/>
        <w:rPr>
          <w:rFonts w:eastAsia="Calibri"/>
        </w:rPr>
      </w:pPr>
      <w:r w:rsidRPr="00FE7E79">
        <w:rPr>
          <w:rFonts w:eastAsia="Calibri"/>
        </w:rPr>
        <w:t>Such</w:t>
      </w:r>
      <w:r w:rsidR="001B46AD" w:rsidRPr="00FE7E79">
        <w:rPr>
          <w:rFonts w:eastAsia="Calibri"/>
        </w:rPr>
        <w:t xml:space="preserve"> multiplexing MS strategies have </w:t>
      </w:r>
      <w:r w:rsidR="00057238" w:rsidRPr="00FE7E79">
        <w:rPr>
          <w:rFonts w:eastAsia="Calibri"/>
        </w:rPr>
        <w:t xml:space="preserve">made </w:t>
      </w:r>
      <w:del w:id="179" w:author="Graaf, S.C. de (Bastiaan)" w:date="2023-03-16T00:05:00Z">
        <w:r w:rsidR="00105923" w:rsidDel="00DC1750">
          <w:rPr>
            <w:rFonts w:eastAsia="Calibri"/>
            <w:i/>
          </w:rPr>
          <w:delText>\emph{</w:delText>
        </w:r>
        <w:r w:rsidR="003A28B2" w:rsidDel="00DC1750">
          <w:rPr>
            <w:rFonts w:eastAsia="Calibri"/>
            <w:i/>
          </w:rPr>
          <w:delText>de novo}</w:delText>
        </w:r>
      </w:del>
      <w:ins w:id="180" w:author="Graaf, S.C. de (Bastiaan)" w:date="2023-03-16T00:05:00Z">
        <w:r w:rsidR="00DC1750" w:rsidRPr="00DC1750">
          <w:rPr>
            <w:rFonts w:eastAsia="Calibri"/>
          </w:rPr>
          <w:t>\emph{de novo}</w:t>
        </w:r>
      </w:ins>
      <w:r w:rsidR="008D07BF" w:rsidRPr="00FE7E79">
        <w:rPr>
          <w:rFonts w:eastAsia="Calibri"/>
        </w:rPr>
        <w:t xml:space="preserve"> sequencing of mAbs feasible</w:t>
      </w:r>
      <w:r w:rsidR="00685CBB" w:rsidRPr="00FE7E79">
        <w:rPr>
          <w:rFonts w:eastAsia="Calibri"/>
        </w:rPr>
        <w:t>, at least when they are of sufficient purity</w:t>
      </w:r>
      <w:r w:rsidR="008D07BF" w:rsidRPr="00FE7E79">
        <w:rPr>
          <w:rFonts w:eastAsia="Calibri"/>
        </w:rPr>
        <w:t xml:space="preserve">. However, </w:t>
      </w:r>
      <w:r w:rsidR="00797509" w:rsidRPr="00FE7E79">
        <w:rPr>
          <w:rFonts w:eastAsia="Calibri"/>
        </w:rPr>
        <w:t xml:space="preserve">the </w:t>
      </w:r>
      <w:r w:rsidR="008D07BF" w:rsidRPr="00FE7E79">
        <w:rPr>
          <w:rFonts w:eastAsia="Calibri"/>
        </w:rPr>
        <w:t>procedure is quite laborious as it often involves using multiple proteases to generate overlapping peptides and multiple peptide fragmentation techniques to obtain unambiguous sequence reads</w:t>
      </w:r>
      <w:r w:rsidR="007915E6" w:rsidRPr="00FE7E79">
        <w:rPr>
          <w:rFonts w:eastAsia="Calibri"/>
        </w:rPr>
        <w:t>, which</w:t>
      </w:r>
      <w:r w:rsidR="004A5498" w:rsidRPr="00FE7E79">
        <w:rPr>
          <w:rFonts w:eastAsia="Calibri"/>
        </w:rPr>
        <w:t xml:space="preserve"> </w:t>
      </w:r>
      <w:r w:rsidR="00204BB8" w:rsidRPr="00FE7E79">
        <w:rPr>
          <w:rFonts w:eastAsia="Calibri"/>
        </w:rPr>
        <w:t>entails</w:t>
      </w:r>
      <w:r w:rsidR="004A5498" w:rsidRPr="00FE7E79">
        <w:rPr>
          <w:rFonts w:eastAsia="Calibri"/>
        </w:rPr>
        <w:t xml:space="preserve"> longer sample preparation time, </w:t>
      </w:r>
      <w:r w:rsidR="00C63681" w:rsidRPr="00FE7E79">
        <w:rPr>
          <w:rFonts w:eastAsia="Calibri"/>
        </w:rPr>
        <w:t xml:space="preserve">the requirement of </w:t>
      </w:r>
      <w:r w:rsidR="00204BB8" w:rsidRPr="00FE7E79">
        <w:rPr>
          <w:rFonts w:eastAsia="Calibri"/>
        </w:rPr>
        <w:t>larger sample amounts</w:t>
      </w:r>
      <w:r w:rsidR="00C63681" w:rsidRPr="00FE7E79">
        <w:rPr>
          <w:rFonts w:eastAsia="Calibri"/>
        </w:rPr>
        <w:t>, and</w:t>
      </w:r>
      <w:r w:rsidR="004A5498" w:rsidRPr="00FE7E79">
        <w:rPr>
          <w:rFonts w:eastAsia="Calibri"/>
        </w:rPr>
        <w:t xml:space="preserve"> </w:t>
      </w:r>
      <w:r w:rsidR="00685CBB" w:rsidRPr="00FE7E79">
        <w:rPr>
          <w:rFonts w:eastAsia="Calibri"/>
        </w:rPr>
        <w:t>extensive data acquisition</w:t>
      </w:r>
      <w:r w:rsidR="008D07BF" w:rsidRPr="00A650E5">
        <w:rPr>
          <w:rFonts w:eastAsia="Calibri"/>
        </w:rPr>
        <w:t>.</w:t>
      </w:r>
    </w:p>
    <w:p w14:paraId="7A99EDD7" w14:textId="214B9127" w:rsidR="008D07BF" w:rsidRPr="00A650E5" w:rsidRDefault="00155E3E" w:rsidP="001378C6">
      <w:pPr>
        <w:pStyle w:val="Heading3"/>
      </w:pPr>
      <w:r>
        <w:t>!!!</w:t>
      </w:r>
      <w:r w:rsidR="008D07BF" w:rsidRPr="00A650E5">
        <w:t>Homology-aided de novo sequencing of antibodies</w:t>
      </w:r>
    </w:p>
    <w:p w14:paraId="7E46495D" w14:textId="069E0A12" w:rsidR="008D07BF" w:rsidRPr="00FE7E79" w:rsidRDefault="008D07BF" w:rsidP="00A87F0A">
      <w:pPr>
        <w:pStyle w:val="Paragraph"/>
      </w:pPr>
      <w:r w:rsidRPr="00A650E5">
        <w:t xml:space="preserve">To identify peptides and proteins, </w:t>
      </w:r>
      <w:r w:rsidR="004B37C0">
        <w:t>shotgun</w:t>
      </w:r>
      <w:r w:rsidR="004B37C0" w:rsidRPr="00A650E5">
        <w:t xml:space="preserve"> </w:t>
      </w:r>
      <w:r w:rsidRPr="00A650E5">
        <w:t xml:space="preserve">proteomics experiments rely on matching observed fragmentation spectra to theoretical spectra generated from sequence </w:t>
      </w:r>
      <w:r w:rsidRPr="00A650E5">
        <w:lastRenderedPageBreak/>
        <w:t>databases. However, complete and accurate mature sequences are not generally available for many proteins, especially for highly variable or frequently mutated proteins like antibodies. Instead, homologous sequences, primarily derived from genomic or transcriptomic experiments, can be used. For antibodies, the genes encoding for each of the regions (V, D, J, and C) are available as germline sequences and can be retrieved from the IMGT database.</w:t>
      </w:r>
      <w:r w:rsidRPr="00FE7E79">
        <w:rPr>
          <w:rStyle w:val="FootnoteReference"/>
          <w:rFonts w:ascii="Calibri" w:eastAsiaTheme="majorEastAsia" w:hAnsi="Calibri" w:cs="Calibri"/>
        </w:rPr>
        <w:fldChar w:fldCharType="begin" w:fldLock="1"/>
      </w:r>
      <w:r w:rsidR="000A2B0E">
        <w:instrText>ADDIN CSL_CITATION {"citationItems":[{"id":"ITEM-1","itemData":{"DOI":"10.1093/nar/gkg085","ISSN":"03051048","PMID":"9847182","abstract":"The international ImMunoGeneTics database® (IMGT) (http://imgt.cines.fr), is a high quality integrated information system specializing in Immunoglobulins (IG), T cell Receptors (TR) and Major Histocompatibility Complex (MHC) of human and other vertebrates, created in 1989, by the Laboratoire d'ImmunoGénétique Moléculaire (LIGM), at the Université Montpellier II, CNRS, Montpellier, France. IMGT provides a common access to standardized data which include nucleotide and protein sequences, oligonucleotide primers, gene maps, genetic polymorphisms, specificities, 2D and 3D structures. IMGT includes three sequence databases (IMGT/LIGM-DB, IMGT/MHC-DB, IMGT/PRIMER-DB), one genome database (IMGT/GENE-DB) with different interfaces (IMGT/GeneSearch, IMGT/GeneView, IMGT/LocusView), one 3D structure database (IMGT/3Dstructure-DB), Web resources comprising 8000 HTML pages ('IMGT Marie-Paule page') and interactive tools for sequence analysis (IMGT/V-QUEST, IMGT/JunctionAnalysis, IMGT/Allele-Align, IMGT/PhyloGene). IMGT data are expertly annotated according to the rules of the IMGT Scientific chart, based on IMGT-ONTOLOGY. IMGT tools are particularly useful for the analysis of the IG and TR repertoires in physiological normal and pathological situations. IMGT has important applications in medical research (autoimmune diseases, AIDS, leukemias, lymphomas, myelomas), biotechnology related to antibody engineering (phage displays, combinatorial libraries) and therapeutic approaches (graft, immunotherapy). IMGT is freely available at http://imgt.cines.fr.","author":[{"dropping-particle":"","family":"Lefranc","given":"Marie Paule","non-dropping-particle":"","parse-names":false,"suffix":""}],"container-title":"Nucleic Acids Research","id":"ITEM-1","issue":"1","issued":{"date-parts":[["2003","1","1"]]},"page":"307-310","publisher":"Oxford University Press","title":"IMGT, the international ImMunoGeneTics database®","type":"article","volume":"31"},"uris":["http://www.mendeley.com/documents/?uuid=5ca66b79-f2e7-3ae8-b3fc-3d80d5952a54"]},{"id":"ITEM-2","itemData":{"DOI":"10.3390/biomedicines8090319","ISSN":"2227-9059","PMID":"32878258","abstract":"IMGT®, the international ImMunoGeneTics® information system founded in 1989 by Marie-Paule Lefranc (Université de Montpellier and CNRS), marked the advent of immunoinformatics, a new science at the interface between immunogenetics and bioinformatics. For the first time, the immunoglobulin (IG) or antibody and T cell receptor (TR) genes were officially recognized as ‘genes’ as well as were conventional genes. This major breakthrough has allowed the entry, in genomic databases, of the IG and TR variable (V), diversity (D) and joining (J) genes and alleles of Homo sapiens and of other jawed vertebrate species, based on the CLASSIFICATION axiom. The second major breakthrough has been the IMGT unique numbering and the IMGT Collier de Perles for the V and constant (C) domains of the IG and TR and other proteins of the IG superfamily (IgSF), based on the NUMEROTATION axiom. IMGT-ONTOLOGY axioms and concepts bridge genes, sequences, structures and functions, between biological and computational spheres in the IMGT® system (Web resources, databases and tools). They provide the IMGT Scientific chart rules to identify, to describe and to analyse the IG complex molecular data, the huge diversity of repertoires, the genetic (alleles, allotypes, CNV) polymorphisms, the IG dual function (paratope/epitope, effector properties), the antibody humanization and engineering.","author":[{"dropping-particle":"","family":"Lefranc","given":"Marie-Paule","non-dropping-particle":"","parse-names":false,"suffix":""},{"dropping-particle":"","family":"Lefranc","given":"Gérard","non-dropping-particle":"","parse-names":false,"suffix":""}],"container-title":"Biomedicines","id":"ITEM-2","issue":"9","issued":{"date-parts":[["2020","8","31"]]},"page":"319","publisher":"Biomedicines","title":"Immunoglobulins or Antibodies: IMGT® Bridging Genes, Structures and Functions","type":"article-journal","volume":"8"},"uris":["http://www.mendeley.com/documents/?uuid=55194d86-cb39-367a-aa82-ab8490d27f83"]}],"mendeley":{"formattedCitation":"\\cite{Lefranc2003IMGT, the international ImMunoGeneTics database®|||Lefranc2020Immunoglobulins or Antibodies: IMGT® Bridging Genes, Structures and Functions}","plainTextFormattedCitation":"\\cite{Lefranc2003IMGT, the international ImMunoGeneTics database®|||Lefranc2020Immunoglobulins or Antibodies: IMGT® Bridging Genes, Structures and Functions}","previouslyFormattedCitation":"&lt;sup&gt;64,65&lt;/sup&gt;"},"properties":{"noteIndex":0},"schema":"https://github.com/citation-style-language/schema/raw/master/csl-citation.json"}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\cite{Lefranc2003IMGT, the international ImMunoGeneTics database®|||Lefranc2020Immunoglobulins or Antibodies: IMGT® Bridging Genes, Structures and Functions}</w:t>
      </w:r>
      <w:r w:rsidRPr="00FE7E79">
        <w:rPr>
          <w:rStyle w:val="FootnoteReference"/>
          <w:rFonts w:ascii="Calibri" w:eastAsiaTheme="majorEastAsia" w:hAnsi="Calibri" w:cs="Calibri"/>
        </w:rPr>
        <w:fldChar w:fldCharType="end"/>
      </w:r>
      <w:r w:rsidRPr="00FE7E79">
        <w:t xml:space="preserve"> While such a database of homologous sequences can facilitate verification or guide predictions of </w:t>
      </w:r>
      <w:del w:id="181" w:author="Graaf, S.C. de (Bastiaan)" w:date="2023-03-16T00:05:00Z">
        <w:r w:rsidR="00105923" w:rsidDel="00DC1750">
          <w:rPr>
            <w:i/>
            <w:iCs/>
          </w:rPr>
          <w:delText>\emph{</w:delText>
        </w:r>
        <w:r w:rsidR="003A28B2" w:rsidDel="00DC1750">
          <w:rPr>
            <w:i/>
            <w:iCs/>
          </w:rPr>
          <w:delText>de novo}</w:delText>
        </w:r>
      </w:del>
      <w:ins w:id="182" w:author="Graaf, S.C. de (Bastiaan)" w:date="2023-03-16T00:05:00Z">
        <w:r w:rsidR="00DC1750" w:rsidRPr="00DC1750">
          <w:rPr>
            <w:iCs/>
          </w:rPr>
          <w:t>\emph{de novo}</w:t>
        </w:r>
      </w:ins>
      <w:r w:rsidRPr="00FE7E79">
        <w:t xml:space="preserve"> sequences, it should be noted that the exact match to the target sequence is likely not present even in the most extensive databases. Traditional database searches are thus not applicable because they require exact mass matching of fragments, and a single amino acid mutation can prevent identification. Instead, error-tolerant fragment matching algorithms, either based on sequence alignments or subsequence (i.e., sequence tag) extractions, can use homologous databases to score experimentally determined sequences. </w:t>
      </w:r>
    </w:p>
    <w:p w14:paraId="69796327" w14:textId="7108D0D6" w:rsidR="008D07BF" w:rsidRPr="00FE7E79" w:rsidRDefault="008D07BF" w:rsidP="00A87F0A">
      <w:pPr>
        <w:pStyle w:val="Paragraph"/>
      </w:pPr>
      <w:r w:rsidRPr="00FE7E79">
        <w:rPr>
          <w:rFonts w:eastAsia="Calibri"/>
        </w:rPr>
        <w:t>An example of a homology-aided approach is searching BU MS data from a sample of human antibodies against a proteome database such as Swiss-Prot, whereafter the identified peptides are aligned to the IMGT database.</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{"citationItems":[{"id":"ITEM-1","itemData":{"DOI":"10.1093/hmg/ddx332","ISSN":"0964-6906","PMID":"29036575","abstract":"Autoantibody profiling has gained increasing interest in the research field of glaucoma promising the detection of highly specific and sensitive marker candidates for future diagnostic purposes. Recent studies demonstrated that immune responses are characterized by the expression of congruent or similar complementarity determining regions (CDR) in different individuals and could be used as molecular targets in biomarker discovery. Main objective of this study was to characterize glaucoma-specific peptides from the variable region of sera-derived immunoglobulins using liquid chromatography mass spectrometry (LC-MS)-based quantitative proteomics. IgG was purified from sera of 13 primary open-angle glau-coma patients (POAG) and 15 controls (CTRL) and subsequently digested into Fab and Fc by papain. Fab was further purified, tryptic digested and measured by LC-MS/MS. Discovery proteomics revealed in total 75 peptides of the variable IgG domain showing significant glaucoma-related level changes (P &lt; 0.05; log2 fold change ! 0.5): 6 peptides were high abundant in POAG sera, whereas 69 peptides were low abundant in comparison to CTRL group. Via accurate inclusion mass screening strategy 28 IgG V domain peptides were further validated showing significantly decreased expression levels in POAG sera. Amongst others 5 CDR1, 2 CDR2 and 1 CDR3 sequences. In addition, we observed significant shifts in the variable heavy chain family distribution and disturbed j/k ratios in POAG patients in contrast to CTRL. These findings strongly indicate that glaucoma is accompanied by systemic effects on antibody production and B cell maturation possibly offering new prospects for future diagnostic or therapy purposes.","author":[{"dropping-particle":"","family":"Schmelter","given":"Carsten","non-dropping-particle":"","parse-names":false,"suffix":""},{"dropping-particle":"","family":"Perumal","given":"Natarajan","non-dropping-particle":"","parse-names":false,"suffix":""},{"dropping-particle":"","family":"Funke","given":"Sebastian","non-dropping-particle":"","parse-names":false,"suffix":""},{"dropping-particle":"","family":"Bell","given":"Katharina","non-dropping-particle":"","parse-names":false,"suffix":""},{"dropping-particle":"","family":"Pfeiffer","given":"Norbert","non-dropping-particle":"","parse-names":false,"suffix":""},{"dropping-particle":"","family":"Grus","given":"Franz H","non-dropping-particle":"","parse-names":false,"suffix":""}],"container-title":"Human Molecular Genetics","id":"ITEM-1","issue":"22","issued":{"date-parts":[["2017","11","15"]]},"page":"4451-4464","title":"Peptides of the variable IgG domain as potential biomarker candidates in primary open-angle glaucoma (POAG)","type":"article-journal","volume":"26"},"uris":["http://www.mendeley.com/documents/?uuid=0939a088-8b20-31cd-90fb-1f55d76e6f52"]},{"id":"ITEM-2","itemData":{"DOI":"10.1074/mcp.M113.030346","ISSN":"15359476","PMID":"23970564","abstract":"B lymphocytes play a pivotal role in multiple sclerosis pathology, possibly via both antibody-dependent and -independent pathways. Intrathecal immunoglobulin G in multiple sclerosis is produced by clonally expanded B-cell populations. Recent studies indicate that the complementarity determining regions of immunoglobulins specific for certain antigens are frequently shared between different individuals. In this study, our main objective was to identify specific proteomic profiles of mutated complementarity determining regions of immunoglobulin G present in multiple sclerosis patients but absent in healthy controls. To achieve this objective, we purified immunoglobulin G from the cerebrospinal fluid of 29 multiple sclerosis patients and 30 healthy controls and separated the corresponding heavy and light chains via SDS-PAGE. Subsequently, bands were excised, trypsinized, and measured with high-resolution mass spectrometry. We sequenced 841 heavy and 771 light chain variable region peptides. We observed 24 heavy and 26 light chain complementarity determining regions that were solely present in a number of multiple sclerosis patients. Using stringent criteria for the identification of common peptides, we found five complementarity determining regions shared in three or more patients and not in controls. Interestingly, one complementarity determining region with a single mutation was found in six patients. Additionally, one other patient carrying a similar complementarity determining region with another mutation was observed. In addition, we found a skew in the -to-λ ratio and in the usage of certain variable heavy regions that was previously observed at the transcriptome level. At the protein level, cerebrospinal fluid immunoglobulin G shares common characteristics in the antigen binding region among different multiple sclerosis patients. The indication of a shared fingerprint may indicate common antigens for B-cell activation. © 2013 by The American Society for Biochemistry and Molecular Biology, Inc.","author":[{"dropping-particle":"","family":"Singh","given":"Vaibhav","non-dropping-particle":"","parse-names":false,"suffix":""},{"dropping-particle":"","family":"Stoop","given":"Marcel P.","non-dropping-particle":"","parse-names":false,"suffix":""},{"dropping-particle":"","family":"Stingl","given":"Christoph","non-dropping-particle":"","parse-names":false,"suffix":""},{"dropping-particle":"","family":"Luitwieler","given":"Ronald L.","non-dropping-particle":"","parse-names":false,"suffix":""},{"dropping-particle":"","family":"Dekker","given":"Lennard J.","non-dropping-particle":"","parse-names":false,"suffix":""},{"dropping-particle":"","family":"Duijn","given":"Martijn M.","non-dropping-particle":"van","parse-names":false,"suffix":""},{"dropping-particle":"","family":"Kreft","given":"Karim L.","non-dropping-particle":"","parse-names":false,"suffix":""},{"dropping-particle":"","family":"Luider","given":"Theo M.","non-dropping-particle":"","parse-names":false,"suffix":""},{"dropping-particle":"","family":"Hintzen","given":"Rogier Q.","non-dropping-particle":"","parse-names":false,"suffix":""}],"container-title":"Molecular &amp; Cellular Proteomics","id":"ITEM-2","issue":"12","issued":{"date-parts":[["2013","12","1"]]},"page":"3924-3934","publisher":"Elsevier","title":"Cerebrospinal-fluid-derived Immunoglobulin G of Different Multiple Sclerosis Patients Shares Mutated Sequences in Complementarity Determining Regions","type":"article-journal","volume":"12"},"uris":["http://www.mendeley.com/documents/?uuid=08c34c3b-b4fd-334d-9170-79c46cdd7caa"]}],"mendeley":{"formattedCitation":"\\cite{Schmelter2017Peptides of the variable IgG domain as potential biomarker candidates in primary open-angle glaucoma (POAG)|||Singh2013Cerebrospinal-fluid-derived Immunoglobulin G of Different Multiple Sclerosis Patients Shares Mutated Sequences in Complementarity Determining Regions}","plainTextFormattedCitation":"\\cite{Schmelter2017Peptides of the variable IgG domain as potential biomarker candidates in primary open-angle glaucoma (POAG)|||Singh2013Cerebrospinal-fluid-derived Immunoglobulin G of Different Multiple Sclerosis Patients Shares Mutated Sequences in Complementarity Determining Regions}","previouslyFormattedCitation":"&lt;sup&gt;66,67&lt;/sup&gt;"},"properties":{"noteIndex":0},"schema":"https://github.com/citation-style-language/schema/raw/master/csl-citation.json"}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\cite{Schmelter2017Peptides of the variable IgG domain as potential biomarker candidates in primary open-angle glaucoma (POAG)|||Singh2013Cerebrospinal-fluid-derived Immunoglobulin G of Different Multiple Sclerosis Patients Shares Mutated Sequences in Complementarity Determining Regions}</w:t>
      </w:r>
      <w:r w:rsidRPr="00FE7E79">
        <w:rPr>
          <w:rStyle w:val="FootnoteReference"/>
          <w:rFonts w:ascii="Calibri" w:eastAsia="Calibri" w:hAnsi="Calibri" w:cs="Calibri"/>
        </w:rPr>
        <w:fldChar w:fldCharType="end"/>
      </w:r>
      <w:r w:rsidRPr="00FE7E79">
        <w:rPr>
          <w:rFonts w:eastAsia="Calibri"/>
        </w:rPr>
        <w:t xml:space="preserve"> Further reported adaptations include </w:t>
      </w:r>
      <w:del w:id="183" w:author="Graaf, S.C. de (Bastiaan)" w:date="2023-03-16T00:05:00Z">
        <w:r w:rsidR="00105923" w:rsidDel="00DC1750">
          <w:rPr>
            <w:rFonts w:eastAsia="Calibri"/>
            <w:i/>
            <w:iCs/>
          </w:rPr>
          <w:delText>\emph{</w:delText>
        </w:r>
        <w:r w:rsidR="003A28B2" w:rsidDel="00DC1750">
          <w:rPr>
            <w:rFonts w:eastAsia="Calibri"/>
            <w:i/>
            <w:iCs/>
          </w:rPr>
          <w:delText>de novo}</w:delText>
        </w:r>
      </w:del>
      <w:ins w:id="184" w:author="Graaf, S.C. de (Bastiaan)" w:date="2023-03-16T00:05:00Z">
        <w:r w:rsidR="00DC1750" w:rsidRPr="00DC1750">
          <w:rPr>
            <w:rFonts w:eastAsia="Calibri"/>
            <w:iCs/>
          </w:rPr>
          <w:t>\emph{de novo}</w:t>
        </w:r>
      </w:ins>
      <w:r w:rsidRPr="00FE7E79">
        <w:rPr>
          <w:rFonts w:eastAsia="Calibri"/>
        </w:rPr>
        <w:t xml:space="preserve"> sequencing of unidentified features from the initial search with dedicated tools, such as PEAKS, to sequence and identify hypervariable regions.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{"citationItems":[{"id":"ITEM-1","itemData":{"DOI":"10.1002/pmic.201100244","ISSN":"16159853","PMID":"22120973","abstract":"Sera from lung cancer patients contain antibodies against tumor-associated antigens. Specific amino acid sequences of the complementarity-determining regions (CDRs) in the antigen-binding fragment (Fab) of these antibodies have potential as lung cancer biomarkers. Detection and identification of CDRs by mass spectrometry can significantly be improved by reduction of the complexity of the immunoglobulin molecule. Our aim was to molecular dissect IgG into κ and λ fragments to reduce the complexity and thereby identify substantially more CDRs than by just total Fab isolation. We purified Fab, Fab-κ, Fab-λ, κ and λ light chains from serum from 10 stage I lung adenocarcinoma patients and 10 matched controls from the current and former smokers. After purification, the immunoglobulin fragments were enzymatically digested and measured by high-resolution mass spectrometry. Finally, we compared the number of CDRs identified in these immunoglobulin fragments with that in the Fab fragments. Twice as many CDRs were identified when Fab-κ, Fab-λ, κ and λ (3330) were combined than in the Fab fraction (1663) alone. The number of CDRs and κ:λ ratio was statistically similar in both cases and controls. Molecular dissection of IgG identifies significantly more CDRs, which increases the likelihood of finding lung cancer-related CDR sequences. © 2012 WILEY-VCH Verlag GmbH &amp; Co. KGaA, Weinheim.","author":[{"dropping-particle":"","family":"Broodman","given":"Ingrid","non-dropping-particle":"","parse-names":false,"suffix":""},{"dropping-particle":"","family":"Costa","given":"Dominique","non-dropping-particle":"de","parse-names":false,"suffix":""},{"dropping-particle":"","family":"Stingl","given":"Christoph","non-dropping-particle":"","parse-names":false,"suffix":""},{"dropping-particle":"","family":"Dekker","given":"Lennard J. M.","non-dropping-particle":"","parse-names":false,"suffix":""},{"dropping-particle":"","family":"VanDuijn","given":"Martijn M.","non-dropping-particle":"","parse-names":false,"suffix":""},{"dropping-particle":"","family":"Lindemans","given":"Jan","non-dropping-particle":"","parse-names":false,"suffix":""},{"dropping-particle":"","family":"Klaveren","given":"Rob J.","non-dropping-particle":"van","parse-names":false,"suffix":""},{"dropping-particle":"","family":"Luider","given":"Theo M.","non-dropping-particle":"","parse-names":false,"suffix":""}],"container-title":"Proteomics","id":"ITEM-1","issue":"2","issued":{"date-parts":[["2012","1"]]},"page":"183-191","publisher":"Proteomics","title":"Mass spectrometry analyses of κ and λ fractions result in increased number of complementarity-determining region identifications","type":"article-journal","volume":"12"},"uris":["http://www.mendeley.com/documents/?uuid=1bc1ee8b-65ab-3aea-8aa0-8325176bf1d5"]},{"id":"ITEM-2","itemData":{"DOI":"10.1021/pr901114w","ISSN":"1535-3893","PMID":"20387908","abstract":"In cancer and autoimmune diseases, immunoglobulins with a specific molecular signature that could potentially be used as diagnostic or prognostic markers are released into body fluids. An immunomics approach based on this phenomenon relies on the ability to identify the specific amino acid sequences of the complementarity-determining regions (CDR) of these immunoglobulins, which in turn depends on the level of accuracy, resolution, and sensitivity that can be achieved by advanced mass spectrometry. Reproducible isolation and sequencing of antibody fragments (e.g., Fab) by high-resolution mass spectrometry (MS) from seven healthy donors revealed 43 217 MS signals: 225 could be associated with CDR1 peptides, 513 with CDR2 peptides, and 19 with CDR3 peptides. Seventeen percent of the 43 217 MS signals did not overlap between the seven donors. The Fab isolation method used is reproducible and fast, with a high yield. It provides only one Fab sample fraction for subsequent characterization by high-resolution MS. In 17% and 4% of these seven healthy donors, qualitative (presence/absence) and quantitative (intensity) differences in Fab fragments could be demonstrated, respectively. From these results, we conclude that the identification of a CDR signature as biomarker for autoimmune diseases and cancer without prior knowledge of the antigen is feasible. © 2010 American Chemical Society.","author":[{"dropping-particle":"","family":"Costa","given":"Dominique","non-dropping-particle":"de","parse-names":false,"suffix":""},{"dropping-particle":"","family":"Broodman","given":"Ingrid","non-dropping-particle":"","parse-names":false,"suffix":""},{"dropping-particle":"","family":"VanDuijn","given":"Martijn M.","non-dropping-particle":"","parse-names":false,"suffix":""},{"dropping-particle":"","family":"Stingl","given":"Christoph","non-dropping-particle":"","parse-names":false,"suffix":""},{"dropping-particle":"","family":"Dekker","given":"Lennard J. M.","non-dropping-particle":"","parse-names":false,"suffix":""},{"dropping-particle":"","family":"Burgers","given":"Peter C.","non-dropping-particle":"","parse-names":false,"suffix":""},{"dropping-particle":"","family":"Hoogsteden","given":"Henk C.","non-dropping-particle":"","parse-names":false,"suffix":""},{"dropping-particle":"","family":"Sillevis Smitt","given":"Peter A. E.","non-dropping-particle":"","parse-names":false,"suffix":""},{"dropping-particle":"","family":"Klaveren","given":"Rob J.","non-dropping-particle":"van","parse-names":false,"suffix":""},{"dropping-particle":"","family":"Luider","given":"Theo M.","non-dropping-particle":"","parse-names":false,"suffix":""}],"container-title":"Journal of Proteome Research","id":"ITEM-2","issue":"6","issued":{"date-parts":[["2010","6","4"]]},"page":"2937-2945","publisher":"J Proteome Res","title":"Sequencing and Quantifying IgG Fragments and Antigen-Binding Regions by Mass Spectrometry","type":"article-journal","volume":"9"},"uris":["http://www.mendeley.com/documents/?uuid=450c5530-905d-3106-b837-6f954536226f"]}],"mendeley":{"formattedCitation":"\\cite{Broodman2012Mass spectrometry analyses of κ and λ fractions result in increased number of complementarity-determining region identifications|||de Costa2010Sequencing and Quantifying IgG Fragments and Antigen-Binding Regions by Mass Spectrometry}","plainTextFormattedCitation":"\\cite{Broodman2012Mass spectrometry analyses of κ and λ fractions result in increased number of complementarity-determining region identifications|||de Costa2010Sequencing and Quantifying IgG Fragments and Antigen-Binding Regions by Mass Spectrometry}","previouslyFormattedCitation":"&lt;sup&gt;68,69&lt;/sup&gt;"},"properties":{"noteIndex":0},"schema":"https://github.com/citation-style-language/schema/raw/master/csl-citation.json"}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 xml:space="preserve">\cite{Broodman2012Mass </w:t>
      </w:r>
      <w:r w:rsidR="000A2B0E" w:rsidRPr="000A2B0E">
        <w:rPr>
          <w:rFonts w:eastAsia="Calibri"/>
          <w:noProof/>
        </w:rPr>
        <w:lastRenderedPageBreak/>
        <w:t>spectrometry analyses of κ and λ fractions result in increased number of complementarity-determining region identifications|||de Costa2010Sequencing and Quantifying IgG Fragments and Antigen-Binding Regions by Mass Spectrometry}</w:t>
      </w:r>
      <w:r w:rsidRPr="00FE7E79">
        <w:rPr>
          <w:rStyle w:val="FootnoteReference"/>
          <w:rFonts w:ascii="Calibri" w:eastAsia="Calibri" w:hAnsi="Calibri" w:cs="Calibri"/>
        </w:rPr>
        <w:fldChar w:fldCharType="end"/>
      </w:r>
      <w:r w:rsidRPr="00FE7E79">
        <w:rPr>
          <w:rFonts w:eastAsia="Calibri"/>
        </w:rPr>
        <w:t xml:space="preserve"> </w:t>
      </w:r>
      <w:r w:rsidRPr="00FE7E79">
        <w:t xml:space="preserve">Homology-aided </w:t>
      </w:r>
      <w:del w:id="185" w:author="Graaf, S.C. de (Bastiaan)" w:date="2023-03-16T00:05:00Z">
        <w:r w:rsidR="00105923" w:rsidDel="00DC1750">
          <w:rPr>
            <w:i/>
          </w:rPr>
          <w:delText>\emph{</w:delText>
        </w:r>
        <w:r w:rsidR="003A28B2" w:rsidDel="00DC1750">
          <w:rPr>
            <w:i/>
          </w:rPr>
          <w:delText>de novo}</w:delText>
        </w:r>
      </w:del>
      <w:ins w:id="186" w:author="Graaf, S.C. de (Bastiaan)" w:date="2023-03-16T00:05:00Z">
        <w:r w:rsidR="00DC1750" w:rsidRPr="00DC1750">
          <w:t>\emph{de novo}</w:t>
        </w:r>
      </w:ins>
      <w:r w:rsidRPr="00FE7E79">
        <w:rPr>
          <w:i/>
        </w:rPr>
        <w:t xml:space="preserve"> </w:t>
      </w:r>
      <w:r w:rsidRPr="00FE7E79">
        <w:t xml:space="preserve">sequencing algorithms are also advantageous in identifying erroneous </w:t>
      </w:r>
      <w:del w:id="187" w:author="Graaf, S.C. de (Bastiaan)" w:date="2023-03-16T00:05:00Z">
        <w:r w:rsidR="00105923" w:rsidDel="00DC1750">
          <w:rPr>
            <w:i/>
            <w:iCs/>
          </w:rPr>
          <w:delText>\emph{</w:delText>
        </w:r>
        <w:r w:rsidR="003A28B2" w:rsidDel="00DC1750">
          <w:rPr>
            <w:i/>
            <w:iCs/>
          </w:rPr>
          <w:delText>de novo}</w:delText>
        </w:r>
      </w:del>
      <w:ins w:id="188" w:author="Graaf, S.C. de (Bastiaan)" w:date="2023-03-16T00:05:00Z">
        <w:r w:rsidR="00DC1750" w:rsidRPr="00DC1750">
          <w:rPr>
            <w:iCs/>
          </w:rPr>
          <w:t>\emph{de novo}</w:t>
        </w:r>
      </w:ins>
      <w:r w:rsidRPr="00FE7E79">
        <w:t xml:space="preserve"> peptide reads by comparing them against homologous sequences. In addition, they can be used as a germline template to aid in the assembly of </w:t>
      </w:r>
      <w:del w:id="189" w:author="Graaf, S.C. de (Bastiaan)" w:date="2023-03-16T00:05:00Z">
        <w:r w:rsidR="00105923" w:rsidDel="00DC1750">
          <w:rPr>
            <w:i/>
          </w:rPr>
          <w:delText>\emph{</w:delText>
        </w:r>
        <w:r w:rsidR="003A28B2" w:rsidDel="00DC1750">
          <w:rPr>
            <w:i/>
          </w:rPr>
          <w:delText>de novo}</w:delText>
        </w:r>
      </w:del>
      <w:ins w:id="190" w:author="Graaf, S.C. de (Bastiaan)" w:date="2023-03-16T00:05:00Z">
        <w:r w:rsidR="00DC1750" w:rsidRPr="00DC1750">
          <w:t>\emph{de novo}</w:t>
        </w:r>
      </w:ins>
      <w:r w:rsidRPr="00FE7E79">
        <w:t xml:space="preserve"> peptide reads. Alternative to scaffolds based on homologous sequences, accurate masses of the antibody clones and constituent parts, e.g., light chain or heavy chain, can create mass-based scaffolds. However, these masses need to be obtained separately by performing additional protein-centric MS experiments.</w:t>
      </w:r>
    </w:p>
    <w:p w14:paraId="05DF9E6A" w14:textId="5C039887" w:rsidR="008D07BF" w:rsidRPr="00FE7E79" w:rsidRDefault="00155E3E" w:rsidP="001378C6">
      <w:pPr>
        <w:pStyle w:val="Heading3"/>
        <w:rPr>
          <w:rFonts w:eastAsia="Calibri Light"/>
        </w:rPr>
      </w:pPr>
      <w:r>
        <w:rPr>
          <w:rFonts w:eastAsia="Calibri Light"/>
        </w:rPr>
        <w:t>!!!</w:t>
      </w:r>
      <w:r w:rsidR="008D07BF" w:rsidRPr="00FE7E79">
        <w:rPr>
          <w:rFonts w:eastAsia="Calibri Light"/>
        </w:rPr>
        <w:t>Protein-centric MS approaches</w:t>
      </w:r>
    </w:p>
    <w:p w14:paraId="6ECD062C" w14:textId="06D49907" w:rsidR="008D07BF" w:rsidRPr="00FE7E79" w:rsidRDefault="008D07BF" w:rsidP="00A87F0A">
      <w:pPr>
        <w:pStyle w:val="Paragraph"/>
        <w:rPr>
          <w:rFonts w:eastAsia="Calibri"/>
        </w:rPr>
      </w:pPr>
      <w:r w:rsidRPr="00FE7E79">
        <w:rPr>
          <w:rFonts w:eastAsia="Calibri"/>
        </w:rPr>
        <w:t xml:space="preserve">Although conventional </w:t>
      </w:r>
      <w:del w:id="191" w:author="Graaf, S.C. de (Bastiaan)" w:date="2023-03-16T00:05:00Z">
        <w:r w:rsidR="00105923" w:rsidDel="00DC1750">
          <w:rPr>
            <w:rFonts w:eastAsia="Calibri"/>
            <w:i/>
            <w:iCs/>
          </w:rPr>
          <w:delText>\emph{</w:delText>
        </w:r>
        <w:r w:rsidR="003A28B2" w:rsidDel="00DC1750">
          <w:rPr>
            <w:rFonts w:eastAsia="Calibri"/>
            <w:i/>
            <w:iCs/>
          </w:rPr>
          <w:delText>de novo}</w:delText>
        </w:r>
      </w:del>
      <w:ins w:id="192" w:author="Graaf, S.C. de (Bastiaan)" w:date="2023-03-16T00:05:00Z">
        <w:r w:rsidR="00DC1750" w:rsidRPr="00DC1750">
          <w:rPr>
            <w:rFonts w:eastAsia="Calibri"/>
            <w:iCs/>
          </w:rPr>
          <w:t>\emph{de novo}</w:t>
        </w:r>
      </w:ins>
      <w:r w:rsidRPr="00FE7E79">
        <w:rPr>
          <w:rFonts w:eastAsia="Calibri"/>
        </w:rPr>
        <w:t xml:space="preserve"> sequencing of proteins predominantly follows a peptide-centric approach, there have been various attempts to </w:t>
      </w:r>
      <w:r w:rsidR="002A78F8" w:rsidRPr="00FE7E79">
        <w:rPr>
          <w:rFonts w:eastAsia="Calibri"/>
        </w:rPr>
        <w:t>analyse</w:t>
      </w:r>
      <w:r w:rsidRPr="00FE7E79">
        <w:rPr>
          <w:rFonts w:eastAsia="Calibri"/>
        </w:rPr>
        <w:t xml:space="preserve"> recombinant mAbs intact or at the level of large domains, e.g., Fabs, bringing along a new set of challenges. First, compared to peptides, intact proteins sometimes ionize less efficiently, and </w:t>
      </w:r>
      <w:r w:rsidR="006C5B22" w:rsidRPr="00FE7E79">
        <w:rPr>
          <w:rFonts w:eastAsia="Calibri"/>
        </w:rPr>
        <w:t>liquid-chromatography</w:t>
      </w:r>
      <w:r w:rsidRPr="00FE7E79">
        <w:rPr>
          <w:rFonts w:eastAsia="Calibri"/>
        </w:rPr>
        <w:t>-based separation of peptides is more established and efficient than separation of intact proteins. Furthermore, in MS analysis, mass accuracy and resolution typically diminish with increasing molecular weight, even when using the latest high-resolution mass spectrometers.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{"citationItems":[{"id":"ITEM-1","itemData":{"DOI":"10.1021/acs.chemrev.1c00212","ISSN":"1520-6890","PMID":"34415162","abstract":"Native mass spectrometry (MS) involves the analysis and characterization of macromolecules, predominantly intact proteins and protein complexes, whereby as much as possible the native structural features of the analytes are retained. As such, native MS enables the study of secondary, tertiary, and even quaternary structure of proteins and other biomolecules. Native MS represents a relatively recent addition to the analytical toolbox of mass spectrometry and has over the past decade experienced immense growth, especially in enhancing sensitivity and resolving power but also in ease of use. With the advent of dedicated mass analyzers, sample preparation and separation approaches, targeted fragmentation techniques, and software solutions, the number of practitioners and novel applications has risen in both academia and industry. This review focuses on recent developments, particularly in high-resolution native MS, describing applications in the structural analysis of protein assemblies, proteoform profiling of-among others-biopharmaceuticals and plasma proteins, and quantitative and qualitative analysis of protein-ligand interactions, with the latter covering lipid, drug, and carbohydrate molecules, to name a few.","author":[{"dropping-particle":"","family":"Tamara","given":"Sem","non-dropping-particle":"","parse-names":false,"suffix":""},{"dropping-particle":"","family":"Boer","given":"Maurits A.","non-dropping-particle":"den","parse-names":false,"suffix":""},{"dropping-particle":"","family":"Heck","given":"Albert J. R.","non-dropping-particle":"","parse-names":false,"suffix":""}],"container-title":"Chemical reviews","id":"ITEM-1","issued":{"date-parts":[["2021","8","20"]]},"page":"acs.chemrev.1c00212","publisher":"American Chemical Society","title":"High-Resolution Native Mass Spectrometry.","type":"article-journal"},"uris":["http://www.mendeley.com/documents/?uuid=cd2a613e-2587-310f-9308-e432b2deb8c5"]},{"id":"ITEM-2","itemData":{"DOI":"10.1038/s41592-019-0457-0","ISSN":"1548-7105","PMID":"31249407","abstract":"One gene can give rise to many functionally distinct proteoforms, each of which has a characteristic molecular mass. Top-down mass spectrometry enables the analysis of intact proteins and proteoforms. Here members of the Consortium for Top-Down Proteomics provide a decision tree that guides researchers to robust protocols for mass analysis of intact proteins (antibodies, membrane proteins and others) from mixtures of varying complexity. We also present cross-platform analytical benchmarks using a protein standard sample, to allow users to gauge their proficiency. The Consortium for Top-Down Proteomics presents a decision-tree-based guide to sample preparation and analysis protocols for researchers performing top-down mass-spectrometry-based analysis of intact proteins.","author":[{"dropping-particle":"","family":"Donnelly","given":"Daniel P.","non-dropping-particle":"","parse-names":false,"suffix":""},{"dropping-particle":"","family":"Rawlins","given":"Catherine M.","non-dropping-particle":"","parse-names":false,"suffix":""},{"dropping-particle":"","family":"DeHart","given":"Caroline J.","non-dropping-particle":"","parse-names":false,"suffix":""},{"dropping-particle":"","family":"Fornelli","given":"Luca","non-dropping-particle":"","parse-names":false,"suffix":""},{"dropping-particle":"","family":"Schachner","given":"Luis F.","non-dropping-particle":"","parse-names":false,"suffix":""},{"dropping-particle":"","family":"Lin","given":"Ziqing","non-dropping-particle":"","parse-names":false,"suffix":""},{"dropping-particle":"","family":"Lippens","given":"Jennifer L.","non-dropping-particle":"","parse-names":false,"suffix":""},{"dropping-particle":"","family":"Aluri","given":"Krishna C.","non-dropping-particle":"","parse-names":false,"suffix":""},{"dropping-particle":"","family":"Sarin","given":"Richa","non-dropping-particle":"","parse-names":false,"suffix":""},{"dropping-particle":"","family":"Chen","given":"Bifan","non-dropping-particle":"","parse-names":false,"suffix":""},{"dropping-particle":"","family":"Lantz","given":"Carter","non-dropping-particle":"","parse-names":false,"suffix":""},{"dropping-particle":"","family":"Jung","given":"Wonhyeuk","non-dropping-particle":"","parse-names":false,"suffix":""},{"dropping-particle":"","family":"Johnson","given":"Kendall R.","non-dropping-particle":"","parse-names":false,"suffix":""},{"dropping-particle":"","family":"Koller","given":"Antonius","non-dropping-particle":"","parse-names":false,"suffix":""},{"dropping-particle":"","family":"Wolff","given":"Jeremy J.","non-dropping-particle":"","parse-names":false,"suffix":""},{"dropping-particle":"","family":"Campuzano","given":"Iain D.G.","non-dropping-particle":"","parse-names":false,"suffix":""},{"dropping-particle":"","family":"Auclair","given":"Jared R.","non-dropping-particle":"","parse-names":false,"suffix":""},{"dropping-particle":"","family":"Ivanov","given":"Alexander R.","non-dropping-particle":"","parse-names":false,"suffix":""},{"dropping-particle":"","family":"Whitelegge","given":"Julian P.","non-dropping-particle":"","parse-names":false,"suffix":""},{"dropping-particle":"","family":"Paša-Tolić","given":"Ljiljana","non-dropping-particle":"","parse-names":false,"suffix":""},{"dropping-particle":"","family":"Chamot-Rooke","given":"Julia","non-dropping-particle":"","parse-names":false,"suffix":""},{"dropping-particle":"","family":"Danis","given":"Paul O.","non-dropping-particle":"","parse-names":false,"suffix":""},{"dropping-particle":"","family":"Smith","given":"Lloyd M.","non-dropping-particle":"","parse-names":false,"suffix":""},{"dropping-particle":"","family":"Tsybin","given":"Yury O.","non-dropping-particle":"","parse-names":false,"suffix":""},{"dropping-particle":"","family":"Loo","given":"Joseph A.","non-dropping-particle":"","parse-names":false,"suffix":""},{"dropping-particle":"","family":"Ge","given":"Ying","non-dropping-particle":"","parse-names":false,"suffix":""},{"dropping-particle":"","family":"Kelleher","given":"Neil L.","non-dropping-particle":"","parse-names":false,"suffix":""},{"dropping-particle":"","family":"Agar","given":"Jeffrey N.","non-dropping-particle":"","parse-names":false,"suffix":""}],"container-title":"Nature Methods 2019 16:7","id":"ITEM-2","issue":"7","issued":{"date-parts":[["2019","6","27"]]},"page":"587-594","publisher":"Nature Publishing Group","title":"Best practices and benchmarks for intact protein analysis for top-down mass spectrometry","type":"article-journal","volume":"16"},"uris":["http://www.mendeley.com/documents/?uuid=c084d30d-7b31-4910-9fbb-4b8fa401c035"]},{"id":"ITEM-3","itemData":{"DOI":"10.1007/s13361-014-0874-3","ISSN":"1044-0305","PMID":"24700121","abstract":"Over the last two decades, native mass spectrometry (MS) has emerged as a valuable tool to study intact proteins and noncovalent protein complexes. Studied experimental systems range from small-molecule (drug)-protein interactions, to nanomachineries such as the proteasome and ribosome, to even virus assembly. In native MS, ions attain high m/z values, requiring special mass analyzers for their detection. Depending on the particular mass analyzer used, instrumental mass resolution does often decrease at higher m/z but can still be above a couple of thousand at m/z 5000. However, the mass resolving power obtained on charge states of protein complexes in this m/z region is experimentally found to remain well below the inherent instrument resolution of the mass analyzers employed. Here, we inquire into reasons for this discrepancy and ask how native MS would benefit from higher instrumental mass resolution. To answer this question, we discuss advantages and shortcomings of mass analyzers used to study intact biomolecules and biomolecular complexes in their native state, and we review which other factors determine mass resolving power in native MS analyses. Recent examples from the literature are given to illustrate the current status and limitations. [Figure not available: see fulltext.] © 2014 American Society for Mass Spectrometry.","author":[{"dropping-particle":"","family":"Lössl","given":"Philip","non-dropping-particle":"","parse-names":false,"suffix":""},{"dropping-particle":"","family":"Snijder","given":"Joost","non-dropping-particle":"","parse-names":false,"suffix":""},{"dropping-particle":"","family":"Heck","given":"Albert J. R.","non-dropping-particle":"","parse-names":false,"suffix":""}],"container-title":"Journal of the American Society for Mass Spectrometry","id":"ITEM-3","issue":"6","issued":{"date-parts":[["2014","6","1"]]},"page":"906-917","publisher":"J Am Soc Mass Spectrom","title":"Boundaries of Mass Resolution in Native Mass Spectrometry","type":"article-journal","volume":"25"},"uris":["http://www.mendeley.com/documents/?uuid=6644610f-50bd-37e7-be0c-9f90a4259a47"]}],"mendeley":{"formattedCitation":"\\cite{Tamara2021High-Resolution Native Mass Spectrometry.|||Donnelly2019Best practices and benchmarks for intact protein analysis for top-down mass spectrometry|||Lössl2014Boundaries of Mass Resolution in Native Mass Spectrometry}","plainTextFormattedCitation":"\\cite{Tamara2021High-Resolution Native Mass Spectrometry.|||Donnelly2019Best practices and benchmarks for intact protein analysis for top-down mass spectrometry|||Lössl2014Boundaries of Mass Resolution in Native Mass Spectrometry}","previouslyFormattedCitation":"&lt;sup&gt;28,70,71&lt;/sup&gt;"},"properties":{"noteIndex":0},"schema":"https://github.com/citation-style-language/schema/raw/master/csl-citation.json"}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\cite{Tamara2021High-Resolution Native Mass Spectrometry.|||Donnelly2019Best practices and benchmarks for intact protein analysis for top-down mass spectrometry|||Lössl2014Boundaries of Mass Resolution in Native Mass Spectrometry}</w:t>
      </w:r>
      <w:r w:rsidRPr="00FE7E79">
        <w:rPr>
          <w:rStyle w:val="FootnoteReference"/>
          <w:rFonts w:ascii="Calibri" w:eastAsia="Calibri" w:hAnsi="Calibri" w:cs="Calibri"/>
        </w:rPr>
        <w:fldChar w:fldCharType="end"/>
      </w:r>
      <w:r w:rsidRPr="00FE7E79">
        <w:rPr>
          <w:rFonts w:eastAsia="Calibri"/>
        </w:rPr>
        <w:t xml:space="preserve"> In addition, full sequence coverage is generally unattainable for intact proteins with masses above 20 kDa. These factors</w:t>
      </w:r>
      <w:r w:rsidRPr="00FE7E79" w:rsidDel="00322FE1">
        <w:rPr>
          <w:rFonts w:eastAsia="Calibri"/>
        </w:rPr>
        <w:t xml:space="preserve"> </w:t>
      </w:r>
      <w:r w:rsidRPr="00FE7E79">
        <w:rPr>
          <w:rFonts w:eastAsia="Calibri"/>
        </w:rPr>
        <w:t xml:space="preserve">have significantly held back the implementation of protein-centric MS for </w:t>
      </w:r>
      <w:del w:id="193" w:author="Graaf, S.C. de (Bastiaan)" w:date="2023-03-16T00:05:00Z">
        <w:r w:rsidR="00105923" w:rsidDel="00DC1750">
          <w:rPr>
            <w:rFonts w:eastAsia="Calibri"/>
            <w:i/>
            <w:iCs/>
          </w:rPr>
          <w:delText>\emph{</w:delText>
        </w:r>
        <w:r w:rsidR="003A28B2" w:rsidDel="00DC1750">
          <w:rPr>
            <w:rFonts w:eastAsia="Calibri"/>
            <w:i/>
            <w:iCs/>
          </w:rPr>
          <w:delText>de novo}</w:delText>
        </w:r>
      </w:del>
      <w:ins w:id="194" w:author="Graaf, S.C. de (Bastiaan)" w:date="2023-03-16T00:05:00Z">
        <w:r w:rsidR="00DC1750" w:rsidRPr="00DC1750">
          <w:rPr>
            <w:rFonts w:eastAsia="Calibri"/>
            <w:iCs/>
          </w:rPr>
          <w:t>\emph{de novo}</w:t>
        </w:r>
      </w:ins>
      <w:r w:rsidRPr="00FE7E79">
        <w:rPr>
          <w:rFonts w:eastAsia="Calibri"/>
        </w:rPr>
        <w:t xml:space="preserve"> </w:t>
      </w:r>
      <w:r w:rsidRPr="00FE7E79">
        <w:rPr>
          <w:rFonts w:eastAsia="Calibri"/>
        </w:rPr>
        <w:lastRenderedPageBreak/>
        <w:t>sequencing of antibodies. However, more recently, several advances in the field resulted in relatively high sequence coverages, reported for recombinant mAbs with available reference sequences.</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{"citationItems":[{"id":"ITEM-1","itemData":{"DOI":"10.1021/ac4036857","ISSN":"0003-2700","PMID":"24588056","abstract":"The rapid growth of approved biotherapeutics, e.g., monoclonal antibodies or immunoglobulins G (IgGs), demands improved techniques for their quality control. Traditionally, proteolysis-based bottom-up mass spectrometry (MS) has been employed. However, the long, multistep sample preparation protocols required for bottom-up MS are known to potentially introduce artifacts in the original sample. For this reason, a top-down MS approach would be preferable. The current performance of top-down MS of intact monoclonal IgGs, though, enables reaching only up to </w:instrText>
      </w:r>
      <w:r w:rsidR="000A2B0E">
        <w:rPr>
          <w:rFonts w:ascii="Cambria Math" w:eastAsia="Calibri" w:hAnsi="Cambria Math" w:cs="Cambria Math"/>
        </w:rPr>
        <w:instrText>∼</w:instrText>
      </w:r>
      <w:r w:rsidR="000A2B0E">
        <w:rPr>
          <w:rFonts w:eastAsia="Calibri"/>
        </w:rPr>
        <w:instrText xml:space="preserve">30% sequence coverage, with incomplete sequencing of the complementarity determining regions which are fundamental for IgG's antigen binding. Here, we describe a middle-down MS protocol based on the use of immunoglobulin G-degrading enzyme of Streptococcus pyogenes (IdeS), which is capable of digesting IgGs in only 30 min. After chemical reduction, the obtained </w:instrText>
      </w:r>
      <w:r w:rsidR="000A2B0E">
        <w:rPr>
          <w:rFonts w:ascii="Cambria Math" w:eastAsia="Calibri" w:hAnsi="Cambria Math" w:cs="Cambria Math"/>
        </w:rPr>
        <w:instrText>∼</w:instrText>
      </w:r>
      <w:r w:rsidR="000A2B0E">
        <w:rPr>
          <w:rFonts w:eastAsia="Calibri"/>
        </w:rPr>
        <w:instrText xml:space="preserve">25 kDa proteolytic fragments were analyzed by reversed phase liquid chromatography (LC) coupled online with an electron transfer dissociation (ETD)-enabled hybrid Orbitrap Fourier transform mass spectrometer (Orbitrap Elite FTMS). Upon optimization of ETD and product ion transfer parameters, results show that up to </w:instrText>
      </w:r>
      <w:r w:rsidR="000A2B0E">
        <w:rPr>
          <w:rFonts w:ascii="Cambria Math" w:eastAsia="Calibri" w:hAnsi="Cambria Math" w:cs="Cambria Math"/>
        </w:rPr>
        <w:instrText>∼</w:instrText>
      </w:r>
      <w:r w:rsidR="000A2B0E">
        <w:rPr>
          <w:rFonts w:eastAsia="Calibri"/>
        </w:rPr>
        <w:instrText xml:space="preserve">50% sequence coverage for selected IgG fragments is reached in a single LC run and up to </w:instrText>
      </w:r>
      <w:r w:rsidR="000A2B0E">
        <w:rPr>
          <w:rFonts w:ascii="Cambria Math" w:eastAsia="Calibri" w:hAnsi="Cambria Math" w:cs="Cambria Math"/>
        </w:rPr>
        <w:instrText>∼</w:instrText>
      </w:r>
      <w:r w:rsidR="000A2B0E">
        <w:rPr>
          <w:rFonts w:eastAsia="Calibri"/>
        </w:rPr>
        <w:instrText>70% when data obtained by distinct LC−MS runs are averaged. Importantly, we demonstrate the potential of this middle-down approach in the identification of oxidized methionine residues. The described approach shows a particular potential for the analysis of IgG mixtures.","author":[{"dropping-particle":"","family":"Fornelli","given":"Luca","non-dropping-particle":"","parse-names":false,"suffix":""},{"dropping-particle":"","family":"Ayoub","given":"Daniel","non-dropping-particle":"","parse-names":false,"suffix":""},{"dropping-particle":"","family":"Aizikov","given":"Konstantin","non-dropping-particle":"","parse-names":false,"suffix":""},{"dropping-particle":"","family":"Beck","given":"Alain","non-dropping-particle":"","parse-names":false,"suffix":""},{"dropping-particle":"","family":"Tsybin","given":"Yury O","non-dropping-particle":"","parse-names":false,"suffix":""}],"container-title":"Analytical Chemistry","id":"ITEM-1","issue":"6","issued":{"date-parts":[["2014","3","18"]]},"page":"3005-3012","title":"Middle-Down Analysis of Monoclonal Antibodies with Electron Transfer Dissociation Orbitrap Fourier Transform Mass Spectrometry","type":"article-journal","volume":"86"},"uris":["http://www.mendeley.com/documents/?uuid=848357f2-e868-426d-85eb-01e4d91eeee2"]},{"id":"ITEM-2","itemData":{"DOI":"10.1021/ac303525n","ISSN":"1520-6882","PMID":"23551206","abstract":"Top-down electron capture dissociation (ECD) Fourier transform ion cyclotron resonance (FTICR) mass spectrometry was performed for structural analysis of an intact monoclonal antibody (IgG1kappa (κ) isotype, ~148 kDa). Simultaneous ECD for all charge states (42+ to 58+) generates more extensive cleavages than ECD for an isolated single charge state. The cleavages are mainly localized in the variable domains of both heavy and light chains, the respective regions between the variable and constant domains in both chains, the region between heavy-chain constant domains CH2 and CH3, and the disulfide bond (S-S)-linked heavy-chain constant domain CH3. The light chain yields mainly N-terminal fragment ions due to the protection of the interchain disulfide bond between light and heavy chain, and limited cleavage sites are observed in the variable domains for each chain, where the S-S spans the polypeptide backbone. Only a few cleavages in the S-S-linked light-chain constant domain, hinge region, and heavy-chain constant domains CH1 and CH2 are observed, leaving glycosylation uncharacterized. Top-down ECD with a custom-built 9.4 T FTICR mass spectrometer provides more extensive sequence coverage for structural characterization of IgG1κ than does top-down collision-induced dissociation (CID) and electron transfer dissociation (ETD) with hybrid quadrupole time-of-flight instruments and comparable sequence coverage for top-down ETD with orbitrap mass analyzers.","author":[{"dropping-particle":"","family":"Mao","given":"Yuan","non-dropping-particle":"","parse-names":false,"suffix":""},{"dropping-particle":"","family":"Valeja","given":"Santosh G","non-dropping-particle":"","parse-names":false,"suffix":""},{"dropping-particle":"","family":"Rouse","given":"Jason C","non-dropping-particle":"","parse-names":false,"suffix":""},{"dropping-particle":"","family":"Hendrickson","given":"Christopher L","non-dropping-particle":"","parse-names":false,"suffix":""},{"dropping-particle":"","family":"Marshall","given":"Alan G","non-dropping-particle":"","parse-names":false,"suffix":""}],"container-title":"Analytical chemistry","id":"ITEM-2","issue":"9","issued":{"date-parts":[["2013","5","7"]]},"page":"4239-4246","publisher":"American Chemical Society","title":"Top-down structural analysis of an intact monoclonal antibody by electron capture dissociation-Fourier transform ion cyclotron resonance-mass spectrometry.","type":"article-journal","volume":"85"},"uris":["http://www.mendeley.com/documents/?uuid=cbc9d545-e3d2-4a22-b1ba-4c229bf5064c"]},{"id":"ITEM-3","itemData":{"DOI":"10.1021/ac201293m","ISBN":"1520-6882 (Electronic)\\r0003-2700 (Linking)","ISSN":"0003-2700","PMID":"22017162","abstract":"Improving qualitative and quantitative characterization of monoclonal antibodies is essential, because of their increasing popularity as therapeutic drug targets. Electron transfer dissociation (ETD)-based top-down mass spectrometry (MS) is the method of choice for in-depth characterization of post-translationally modified large peptides, small- and medium-sized proteins, and noncovalent protein complexes. Here, we describe the performance of ETD-based top-down mass spectrometry for structural analysis of intact 150 kDa monoclonal antibodies, immunoglobulins G (IgGs). Simultaneous mass analysis of intact IgGs as well as a complex mixture of ETD product ions at sufficiently high resolution and mass accuracy in a wide m/z range became possible because of recent advances in state-of-the-art time-of-flight (TOF) mass spectrometry. High-resolution ETD TOF MS performed on IgG1-kappa from murine myeloma cells and human anti-Rhesus D IgG1 resulted in extensive sequence coverage of both light and heavy chains of IgGs and revealed information on their variable domains. Results are superior and complementary to those previously generated by collision-induced dissociation. However, numerous disulfide bonds drastically reduce the efficiency of top-down ETD fragmentation within the protected sequence regions, leaving glycosylation uncharacterized. Further increases in the experiment sensitivity and improvement of ion activation before and after ETD reaction are needed to target S-S bond-protected sequence regions and post-translational modifications.","author":[{"dropping-particle":"","family":"Tsybin","given":"Yury O","non-dropping-particle":"","parse-names":false,"suffix":""},{"dropping-particle":"","family":"Fornelli","given":"Luca","non-dropping-particle":"","parse-names":false,"suffix":""},{"dropping-particle":"","family":"Stoermer","given":"Carsten","non-dropping-particle":"","parse-names":false,"suffix":""},{"dropping-particle":"","family":"Luebeck","given":"Markus","non-dropping-particle":"","parse-names":false,"suffix":""},{"dropping-particle":"","family":"Parra","given":"Julien","non-dropping-particle":"","parse-names":false,"suffix":""},{"dropping-particle":"","family":"Nallet","given":"Sophie","non-dropping-particle":"","parse-names":false,"suffix":""},{"dropping-particle":"","family":"Wurm","given":"Florian M","non-dropping-particle":"","parse-names":false,"suffix":""},{"dropping-particle":"","family":"Hartmer","given":"Ralf","non-dropping-particle":"","parse-names":false,"suffix":""}],"container-title":"Analytical Chemistry","id":"ITEM-3","issue":"23","issued":{"date-parts":[["2011","12","1"]]},"page":"8919-8927","title":"Structural Analysis of Intact Monoclonal Antibodies by Electron Transfer Dissociation Mass Spectrometry","type":"article-journal","volume":"83"},"uris":["http://www.mendeley.com/documents/?uuid=2ba4cb43-695d-4b39-8783-7070c396fd16"]},{"id":"ITEM-4","itemData":{"DOI":"10.1080/19420862.2015.1128607","ISSN":"1942-0862","PMID":"26760197","abstract":"The regulatory bodies request full sequence data assessment both for innovator and biosimilar monoclonal antibodies (mAbs). Full sequence coverage is typically used to verify the integrity of the analytical data obtained following the combination of multiple LC-MS/MS datasets from orthogonal protease digests (so called “bottom-up” approaches). Top-down or middle-down mass spectrometric approaches have the potential to minimize artifacts, reduce overall analysis time and provide orthogonality to this traditional approach. In this work we report a new combined approach involving middle-up LC-QTOF and middle-down LC-MALDI in-source decay (ISD) mass spectrometry. This was applied to cetuximab, panitumumab and natalizumab, selected as representative US Food and Drug Administration- and European Medicines Agency-approved mAbs. The goal was to unambiguously confirm their reference sequences and examine the general applicability of this approach. Furthermore, a new measure for assessing the integrity and validity of results from middle-down approaches is introduced – the “Sequence Validation Percentage.” Full sequence data assessment of the 3 antibodies was achieved enabling all 3 sequences to be fully validated by a combination of middle-up molecular weight determination and middle-down protein sequencing. Three errors in the reference amino acid sequence of natalizumab, causing a cumulative mass shift of only –2 Da in the natalizumab Fd domain, were corrected as a result of this work.","author":[{"dropping-particle":"","family":"Resemann","given":"Anja","non-dropping-particle":"","parse-names":false,"suffix":""},{"dropping-particle":"","family":"Jabs","given":"Wolfgang","non-dropping-particle":"","parse-names":false,"suffix":""},{"dropping-particle":"","family":"Wiechmann","given":"Anja","non-dropping-particle":"","parse-names":false,"suffix":""},{"dropping-particle":"","family":"Wagner","given":"Elsa","non-dropping-particle":"","parse-names":false,"suffix":""},{"dropping-particle":"","family":"Colas","given":"Olivier","non-dropping-particle":"","parse-names":false,"suffix":""},{"dropping-particle":"","family":"Evers","given":"Waltraud","non-dropping-particle":"","parse-names":false,"suffix":""},{"dropping-particle":"","family":"Belau","given":"Eckhard","non-dropping-particle":"","parse-names":false,"suffix":""},{"dropping-particle":"","family":"Vorwerg","given":"Lars","non-dropping-particle":"","parse-names":false,"suffix":""},{"dropping-particle":"","family":"Evans","given":"Catherine","non-dropping-particle":"","parse-names":false,"suffix":""},{"dropping-particle":"","family":"Beck","given":"Alain","non-dropping-particle":"","parse-names":false,"suffix":""},{"dropping-particle":"","family":"Suckau","given":"Detlev","non-dropping-particle":"","parse-names":false,"suffix":""}],"container-title":"mAbs","id":"ITEM-4","issue":"2","issued":{"date-parts":[["2016","2","17"]]},"page":"318-330","publisher":"Taylor and Francis Inc.","title":"Full validation of therapeutic antibody sequences by middle-up mass measurements and middle-down protein sequencing","type":"article-journal","volume":"8"},"uris":["http://www.mendeley.com/documents/?uuid=3dedf257-0d67-382b-b10c-29895de1af1b"]}],"mendeley":{"formattedCitation":"\\cite{Fornelli2014Middle-Down Analysis of Monoclonal Antibodies with Electron Transfer Dissociation Orbitrap Fourier Transform Mass Spectrometry|||Mao2013Top-down structural analysis of an intact monoclonal antibody by electron capture dissociation-Fourier transform ion cyclotron resonance-mass spectrometry.|||Tsybin2011Structural Analysis of Intact Monoclonal Antibodies by Electron Transfer Dissociation Mass Spectrometry|||Resemann2016Full validation of therapeutic antibody sequences by middle-up mass measurements and middle-down protein sequencing}","plainTextFormattedCitation":"\\cite{Fornelli2014Middle-Down Analysis of Monoclonal Antibodies with Electron Transfer Dissociation Orbitrap Fourier Transform Mass Spectrometry|||Mao2013Top-down structural analysis of an intact monoclonal antibody by electron capture dissociation-Fourier transform ion cyclotron resonance-mass spectrometry.|||Tsybin2011Structural Analysis of Intact Monoclonal Antibodies by Electron Transfer Dissociation Mass Spectrometry|||Resemann2016Full validation of therapeutic antibody sequences by middle-up mass measurements and middle-down protein sequencing}","previouslyFormattedCitation":"&lt;sup&gt;34,72–74&lt;/sup&gt;"},"properties":{"noteIndex":0},"schema":"https://github.com/citation-style-language/schema/raw/master/csl-citation.json"}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\cite{Fornelli2014Middle-Down Analysis of Monoclonal Antibodies with Electron Transfer Dissociation Orbitrap Fourier Transform Mass Spectrometry|||Mao2013Top-down structural analysis of an intact monoclonal antibody by electron capture dissociation-Fourier transform ion cyclotron resonance-mass spectrometry.|||Tsybin2011Structural Analysis of Intact Monoclonal Antibodies by Electron Transfer Dissociation Mass Spectrometry|||Resemann2016Full validation of therapeutic antibody sequences by middle-up mass measurements and middle-down protein sequencing}</w:t>
      </w:r>
      <w:r w:rsidRPr="00FE7E79">
        <w:rPr>
          <w:rStyle w:val="FootnoteReference"/>
          <w:rFonts w:ascii="Calibri" w:eastAsia="Calibri" w:hAnsi="Calibri" w:cs="Calibri"/>
        </w:rPr>
        <w:fldChar w:fldCharType="end"/>
      </w:r>
      <w:r w:rsidRPr="00FE7E79">
        <w:rPr>
          <w:rFonts w:eastAsia="Calibri"/>
        </w:rPr>
        <w:t xml:space="preserve"> Protein-centric approaches, termed TD</w:t>
      </w:r>
      <w:r w:rsidR="00256EC0" w:rsidRPr="00FE7E79">
        <w:rPr>
          <w:rFonts w:eastAsia="Calibri"/>
        </w:rPr>
        <w:t xml:space="preserve"> MS</w:t>
      </w:r>
      <w:r w:rsidR="00E17116" w:rsidRPr="00FE7E79">
        <w:rPr>
          <w:rFonts w:eastAsia="Calibri"/>
        </w:rPr>
        <w:t>,</w:t>
      </w:r>
      <w:r w:rsidRPr="00FE7E79">
        <w:rPr>
          <w:rFonts w:eastAsia="Calibri"/>
        </w:rPr>
        <w:fldChar w:fldCharType="begin" w:fldLock="1"/>
      </w:r>
      <w:r w:rsidR="000A2B0E">
        <w:rPr>
          <w:rFonts w:eastAsia="Calibri"/>
        </w:rPr>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Proteoforms","type":"article-journal","volume":"9"},"uris":["http://www.mendeley.com/documents/?uuid=b0557466-ba4e-44e5-a211-df0e27f18050"]}],"mendeley":{"formattedCitation":"\\cite{Toby2016Progress in Top-Down Proteomics and the Analysis of Proteoforms}","plainTextFormattedCitation":"\\cite{Toby2016Progress in Top-Down Proteomics and the Analysis of Proteoforms}","previouslyFormattedCitation":"&lt;sup&gt;31&lt;/sup&gt;"},"properties":{"noteIndex":0},"schema":"https://github.com/citation-style-language/schema/raw/master/csl-citation.json"}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\cite{Toby2016Progress in Top-Down Proteomics and the Analysis of Proteoforms}</w:t>
      </w:r>
      <w:r w:rsidRPr="00FE7E79">
        <w:rPr>
          <w:rFonts w:eastAsia="Calibri"/>
        </w:rPr>
        <w:fldChar w:fldCharType="end"/>
      </w:r>
      <w:r w:rsidRPr="00FE7E79">
        <w:rPr>
          <w:rFonts w:eastAsia="Calibri"/>
        </w:rPr>
        <w:t xml:space="preserve"> can provide additional valuable information, including the mass of the intact antibody</w:t>
      </w:r>
      <w:r w:rsidR="00E17116"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{"citationItems":[{"id":"ITEM-1","itemData":{"DOI":"10.1038/s41592-019-0457-0","ISSN":"1548-7105","PMID":"31249407","abstract":"One gene can give rise to many functionally distinct proteoforms, each of which has a characteristic molecular mass. Top-down mass spectrometry enables the analysis of intact proteins and proteoforms. Here members of the Consortium for Top-Down Proteomics provide a decision tree that guides researchers to robust protocols for mass analysis of intact proteins (antibodies, membrane proteins and others) from mixtures of varying complexity. We also present cross-platform analytical benchmarks using a protein standard sample, to allow users to gauge their proficiency. The Consortium for Top-Down Proteomics presents a decision-tree-based guide to sample preparation and analysis protocols for researchers performing top-down mass-spectrometry-based analysis of intact proteins.","author":[{"dropping-particle":"","family":"Donnelly","given":"Daniel P.","non-dropping-particle":"","parse-names":false,"suffix":""},{"dropping-particle":"","family":"Rawlins","given":"Catherine M.","non-dropping-particle":"","parse-names":false,"suffix":""},{"dropping-particle":"","family":"DeHart","given":"Caroline J.","non-dropping-particle":"","parse-names":false,"suffix":""},{"dropping-particle":"","family":"Fornelli","given":"Luca","non-dropping-particle":"","parse-names":false,"suffix":""},{"dropping-particle":"","family":"Schachner","given":"Luis F.","non-dropping-particle":"","parse-names":false,"suffix":""},{"dropping-particle":"","family":"Lin","given":"Ziqing","non-dropping-particle":"","parse-names":false,"suffix":""},{"dropping-particle":"","family":"Lippens","given":"Jennifer L.","non-dropping-particle":"","parse-names":false,"suffix":""},{"dropping-particle":"","family":"Aluri","given":"Krishna C.","non-dropping-particle":"","parse-names":false,"suffix":""},{"dropping-particle":"","family":"Sarin","given":"Richa","non-dropping-particle":"","parse-names":false,"suffix":""},{"dropping-particle":"","family":"Chen","given":"Bifan","non-dropping-particle":"","parse-names":false,"suffix":""},{"dropping-particle":"","family":"Lantz","given":"Carter","non-dropping-particle":"","parse-names":false,"suffix":""},{"dropping-particle":"","family":"Jung","given":"Wonhyeuk","non-dropping-particle":"","parse-names":false,"suffix":""},{"dropping-particle":"","family":"Johnson","given":"Kendall R.","non-dropping-particle":"","parse-names":false,"suffix":""},{"dropping-particle":"","family":"Koller","given":"Antonius","non-dropping-particle":"","parse-names":false,"suffix":""},{"dropping-particle":"","family":"Wolff","given":"Jeremy J.","non-dropping-particle":"","parse-names":false,"suffix":""},{"dropping-particle":"","family":"Campuzano","given":"Iain D.G.","non-dropping-particle":"","parse-names":false,"suffix":""},{"dropping-particle":"","family":"Auclair","given":"Jared R.","non-dropping-particle":"","parse-names":false,"suffix":""},{"dropping-particle":"","family":"Ivanov","given":"Alexander R.","non-dropping-particle":"","parse-names":false,"suffix":""},{"dropping-particle":"","family":"Whitelegge","given":"Julian P.","non-dropping-particle":"","parse-names":false,"suffix":""},{"dropping-particle":"","family":"Paša-Tolić","given":"Ljiljana","non-dropping-particle":"","parse-names":false,"suffix":""},{"dropping-particle":"","family":"Chamot-Rooke","given":"Julia","non-dropping-particle":"","parse-names":false,"suffix":""},{"dropping-particle":"","family":"Danis","given":"Paul O.","non-dropping-particle":"","parse-names":false,"suffix":""},{"dropping-particle":"","family":"Smith","given":"Lloyd M.","non-dropping-particle":"","parse-names":false,"suffix":""},{"dropping-particle":"","family":"Tsybin","given":"Yury O.","non-dropping-particle":"","parse-names":false,"suffix":""},{"dropping-particle":"","family":"Loo","given":"Joseph A.","non-dropping-particle":"","parse-names":false,"suffix":""},{"dropping-particle":"","family":"Ge","given":"Ying","non-dropping-particle":"","parse-names":false,"suffix":""},{"dropping-particle":"","family":"Kelleher","given":"Neil L.","non-dropping-particle":"","parse-names":false,"suffix":""},{"dropping-particle":"","family":"Agar","given":"Jeffrey N.","non-dropping-particle":"","parse-names":false,"suffix":""}],"container-title":"Nature Methods 2019 16:7","id":"ITEM-1","issue":"7","issued":{"date-parts":[["2019","6","27"]]},"page":"587-594","publisher":"Nature Publishing Group","title":"Best practices and benchmarks for intact protein analysis for top-down mass spectrometry","type":"article-journal","volume":"16"},"uris":["http://www.mendeley.com/documents/?uuid=c084d30d-7b31-4910-9fbb-4b8fa401c035"]}],"mendeley":{"formattedCitation":"\\cite{Donnelly2019Best practices and benchmarks for intact protein analysis for top-down mass spectrometry}","plainTextFormattedCitation":"\\cite{Donnelly2019Best practices and benchmarks for intact protein analysis for top-down mass spectrometry}","previouslyFormattedCitation":"&lt;sup&gt;28&lt;/sup&gt;"},"properties":{"noteIndex":0},"schema":"https://github.com/citation-style-language/schema/raw/master/csl-citation.json"}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\cite{Donnelly2019Best practices and benchmarks for intact protein analysis for top-down mass spectrometry}</w:t>
      </w:r>
      <w:r w:rsidRPr="00FE7E79">
        <w:rPr>
          <w:rStyle w:val="FootnoteReference"/>
          <w:rFonts w:ascii="Calibri" w:eastAsia="Calibri" w:hAnsi="Calibri" w:cs="Calibri"/>
        </w:rPr>
        <w:fldChar w:fldCharType="end"/>
      </w:r>
      <w:r w:rsidRPr="00FE7E79">
        <w:rPr>
          <w:rFonts w:eastAsia="Calibri"/>
        </w:rPr>
        <w:t xml:space="preserve"> masses of the light and heavy chains, and some predictable fragment ions, which could be used as mass constraints.</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dynamic","type":"article-journal","volume":"12"},"uris":["http://www.mendeley.com/documents/?uuid=a566a58b-ff23-3b29-bfd5-5dce88cd9a98"]},{"id":"ITEM-2","itemData":{"DOI":"10.1021/jasms.0c00461","ISSN":"1044-0305","PMID":"33570406","abstract":"Immunoglobulins A (IgA) include some of the most abundant human antibodies and play an important role in defending mucosal surfaces against pathogens. The unique structural features of the heavy chain of IgA subclasses (called IgA1 and IgA2) enable them to polymerize via the joining J-chain, resulting in IgA dimers but also higher oligomers. While secretory sIgA oligomers are dominant in milk and saliva, IgAs exist primarily as monomers in serum. No method currently allows disentangling the millions of unique IgAs potentially present in the human antibody repertoire. Obtaining unambiguous sequence reads of their hypervariable antigen-binding regions is a prerequisite for IgA identification. We here report a mass spectrometric method that uses electron capture dissociation (ECD) to produce straightforward-to-read sequence ladders of the variable parts of both the light and heavy chains of IgA1s, in particular, of the functionally critical CDR3 regions. We directly compare the native top-down ECD spectra of a heavily and heterogeneously N- and O-glycosylated anti-CD20 IgA1, the corresponding N-glycosylated anti-CD20 IgG1, and their Fab parts. We show that while featuring very different MS1 spectra, the native top-down ECD MS2 spectra of all four species are nearly identical, with cleavages occurring specifically within the CDR3 and FR4 regions of both the heavy and light chain. From the sequence-informative ECD data of an intact glycosylated IgA1, we foresee that native top-down ECD will become a valuable complementary tool for the de novo sequencing of IgA1s from milk, saliva, or serum.","author":[{"dropping-particle":"","family":"Greisch","given":"Jean-Francois","non-dropping-particle":"","parse-names":false,"suffix":""},{"dropping-particle":"","family":"Boer","given":"Maurits A.","non-dropping-particle":"den","parse-names":false,"suffix":""},{"dropping-particle":"","family":"Beurskens","given":"Frank","non-dropping-particle":"","parse-names":false,"suffix":""},{"dropping-particle":"","family":"Schuurman","given":"Janine","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R.","non-dropping-particle":"","parse-names":false,"suffix":""}],"container-title":"Journal of the American Society for Mass Spectrometry","id":"ITEM-2","issue":"6","issued":{"date-parts":[["2021","6","2"]]},"page":"1326-1335","title":"Generating Informative Sequence Tags from Antigen-Binding Regions of Heavily Glycosylated IgA1 Antibodies by Native Top-Down Electron Capture Dissociation","type":"article-journal","volume":"32"},"uris":["http://www.mendeley.com/documents/?uuid=8593d7d2-c645-4e93-9f27-99dbe02f473e"]},{"id":"ITEM-3","itemData":{"DOI":"10.1039/d0sc03438j","ISSN":"2041-6520","PMID":"33520151","abstract":"Although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Francois","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R.","non-dropping-particle":"","parse-names":false,"suffix":""}],"container-title":"Chemical science","id":"ITEM-3","issue":"43","issued":{"date-parts":[["2020","11","21"]]},"page":"11886-11896","publisher":"Royal Society of Chemistry","title":"Selectivity over coverage in de novo sequencing of IgGs.","type":"article-journal","volume":"11"},"uris":["http://www.mendeley.com/documents/?uuid=1d6a8883-c3c7-4e9a-90a8-0bff9597ac6d"]},{"id":"ITEM-4","itemData":{"DOI":"10.1021/acs.analchem.1c03740","ISSN":"0003-2700","PMID":"34813704","abstract":"Native top-down mass spectrometry (MS) is gaining traction for the analysis and sequencing of intact proteins and protein assemblies, giving access to their mass and composition, as well as sequence information useful for identification. Herein, we extend and apply native top-down MS, using electron capture dissociation, to two submillion Da IgM-and IgG-based oligomeric immunoglobulins. Despite structural similarities , these two systems are quite different. The </w:instrText>
      </w:r>
      <w:r w:rsidR="000A2B0E">
        <w:rPr>
          <w:rFonts w:ascii="Cambria Math" w:eastAsia="Calibri" w:hAnsi="Cambria Math" w:cs="Cambria Math"/>
        </w:rPr>
        <w:instrText>∼</w:instrText>
      </w:r>
      <w:r w:rsidR="000A2B0E">
        <w:rPr>
          <w:rFonts w:eastAsia="Calibri"/>
        </w:rPr>
        <w:instrText xml:space="preserve">895 kDa noncovalent IgG hexamer consists of six IgG subunits hexamerizing in solution due to three specifically engineered mutations in the Fc region, whereas the </w:instrText>
      </w:r>
      <w:r w:rsidR="000A2B0E">
        <w:rPr>
          <w:rFonts w:ascii="Cambria Math" w:eastAsia="Calibri" w:hAnsi="Cambria Math" w:cs="Cambria Math"/>
        </w:rPr>
        <w:instrText>∼</w:instrText>
      </w:r>
      <w:r w:rsidR="000A2B0E">
        <w:rPr>
          <w:rFonts w:eastAsia="Calibri"/>
        </w:rPr>
        <w:instrText>935 kDa IgM oligomer results from the covalent assembly of one joining (J) chain and 5 IgM subunits into an asymmetric \"pentamer\" stabilized by interchain disulfide bridges. Notwithstanding their size, structural differences, and complexity, we observe that their top-down electron capture dissociation spectra are quite similar and straightforward to interpret, specifically providing informative sequence tags covering the highly variable CDR3s and FR4s of the Ig subunits they contain. Moreover, we show that the electron capture dissociation fragmentation spectra of immunoglobulin oligomers are essentially identical to those obtained for their respective monomers. Demonstrated for recombinantly produced systems, the approach described here opens up new prospects for the characterization and identification of IgMs circulating in plasma, which is important since IgMs play a critical role in the early immune response to pathogens such as viruses and bacteria.","author":[{"dropping-particle":"","family":"Greisch","given":"Jean-Francois","non-dropping-particle":"","parse-names":false,"suffix":""},{"dropping-particle":"","family":"Boer","given":"Maurits A.","non-dropping-particle":"den","parse-names":false,"suffix":""},{"dropping-particle":"","family":"Lai","given":"Szu-Hsueh","non-dropping-particle":"","parse-names":false,"suffix":""},{"dropping-particle":"","family":"Gallagher","given":"Kelly","non-dropping-particle":"","parse-names":false,"suffix":""},{"dropping-particle":"","family":"Bondt","given":"Albert","non-dropping-particle":"","parse-names":false,"suffix":""},{"dropping-particle":"","family":"Commandeur","given":"Jan","non-dropping-particle":"","parse-names":false,"suffix":""},{"dropping-particle":"","family":"Heck","given":"Albert J.R.","non-dropping-particle":"","parse-names":false,"suffix":""}],"container-title":"Analytical Chemistry","id":"ITEM-4","issue":"48","issued":{"date-parts":[["2021","12","7"]]},"page":"16068-16075","title":"Extending Native Top-Down Electron Capture Dissociation to MDa Immunoglobulin Complexes Provides Useful Sequence Tags Covering Their Critical Variable Complementarity-Determining Regions","type":"article-journal","volume":"93"},"uris":["http://www.mendeley.com/documents/?uuid=7f5732c2-4361-3bf3-bb7a-c10626c319d3"]},{"id":"ITEM-5","itemData":{"DOI":"10.1021/jasms.0c00036","ISSN":"1044-0305","PMID":"32812765","abstract":"The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Spectrometry","id":"ITEM-5","issue":"9","issued":{"date-parts":[["2020","9","2"]]},"page":"1783-1802","title":"Interlaboratory Study for Characterizing Monoclonal Antibodies by Top-Down and Middle-Down Mass Spectrometry","type":"article-journal","volume":"31"},"uris":["http://www.mendeley.com/documents/?uuid=aa931149-d73d-3465-a07f-df336bb588e2"]}],"mendeley":{"formattedCitation":"\\cite{Bondt2021Human plasma IgG1 repertoires are simple, unique, and dynamic|||Greisch2021Generating Informative Sequence Tags from Antigen-Binding Regions of Heavily Glycosylated IgA1 Antibodies by Native Top-Down Electron Capture Dissociation|||den Boer2020Selectivity over coverage in de novo sequencing of IgGs.|||Greisch2021Extending Native Top-Down Electron Capture Dissociation to MDa Immunoglobulin Complexes Provides Useful Sequence Tags Covering Their Critical Variable Complementarity-Determining Regions|||Srzentić2020Interlaboratory Study for Characterizing Monoclonal Antibodies by Top-Down and Middle-Down Mass Spectrometry}","plainTextFormattedCitation":"\\cite{Bondt2021Human plasma IgG1 repertoires are simple, unique, and dynamic|||Greisch2021Generating Informative Sequence Tags from Antigen-Binding Regions of Heavily Glycosylated IgA1 Antibodies by Native Top-Down Electron Capture Dissociation|||den Boer2020Selectivity over coverage in de novo sequencing of IgGs.|||Greisch2021Extending Native Top-Down Electron Capture Dissociation to MDa Immunoglobulin Complexes Provides Useful Sequence Tags Covering Their Critical Variable Complementarity-Determining Regions|||Srzentić2020Interlaboratory Study for Characterizing Monoclonal Antibodies by Top-Down and Middle-Down Mass Spectrometry}","previouslyFormattedCitation":"&lt;sup&gt;18,29,75–77&lt;/sup&gt;"},"properties":{"noteIndex":0},"schema":"https://github.com/citation-style-language/schema/raw/master/csl-citation.json"}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\cite{Bondt2021Human plasma IgG1 repertoires are simple, unique, and dynamic|||Greisch2021Generating Informative Sequence Tags from Antigen-Binding Regions of Heavily Glycosylated IgA1 Antibodies by Native Top-Down Electron Capture Dissociation|||den Boer2020Selectivity over coverage in de novo sequencing of IgGs.|||Greisch2021Extending Native Top-Down Electron Capture Dissociation to MDa Immunoglobulin Complexes Provides Useful Sequence Tags Covering Their Critical Variable Complementarity-Determining Regions|||Srzentić2020Interlaboratory Study for Characterizing Monoclonal Antibodies by Top-Down and Middle-Down Mass Spectrometry}</w:t>
      </w:r>
      <w:r w:rsidRPr="00FE7E79">
        <w:rPr>
          <w:rStyle w:val="FootnoteReference"/>
          <w:rFonts w:ascii="Calibri" w:eastAsia="Calibri" w:hAnsi="Calibri" w:cs="Calibri"/>
        </w:rPr>
        <w:fldChar w:fldCharType="end"/>
      </w:r>
    </w:p>
    <w:p w14:paraId="448111F1" w14:textId="7BAC0B0E" w:rsidR="00A254A5" w:rsidRPr="00FE7E79" w:rsidRDefault="008D07BF" w:rsidP="00BA4418">
      <w:pPr>
        <w:pStyle w:val="Paragraph"/>
        <w:rPr>
          <w:rFonts w:eastAsia="Calibri"/>
        </w:rPr>
      </w:pPr>
      <w:r w:rsidRPr="00FE7E79">
        <w:rPr>
          <w:rFonts w:eastAsia="Calibri"/>
        </w:rPr>
        <w:t xml:space="preserve">Similar to peptide-centric strategies, there is the potential to combine multiple </w:t>
      </w:r>
      <w:r w:rsidRPr="00FE7E79">
        <w:rPr>
          <w:rFonts w:eastAsia="Calibri"/>
        </w:rPr>
        <w:lastRenderedPageBreak/>
        <w:t xml:space="preserve">fragmentation techniques in TD MS to boost sequence coverage. In addition, intact </w:t>
      </w:r>
      <w:del w:id="195" w:author="Graaf, S.C. de (Bastiaan)" w:date="2023-03-24T16:35:00Z">
        <w:r w:rsidRPr="00FE7E79" w:rsidDel="00E864CE">
          <w:rPr>
            <w:rFonts w:eastAsia="Calibri"/>
          </w:rPr>
          <w:delText>A</w:delText>
        </w:r>
      </w:del>
      <w:ins w:id="196" w:author="Graaf, S.C. de (Bastiaan)" w:date="2023-03-24T16:35:00Z">
        <w:r w:rsidR="00E864CE">
          <w:rPr>
            <w:rFonts w:eastAsia="Calibri"/>
          </w:rPr>
          <w:t>antibody</w:t>
        </w:r>
      </w:ins>
      <w:del w:id="197" w:author="Graaf, S.C. de (Bastiaan)" w:date="2023-03-24T16:35:00Z">
        <w:r w:rsidRPr="00FE7E79" w:rsidDel="00E864CE">
          <w:rPr>
            <w:rFonts w:eastAsia="Calibri"/>
          </w:rPr>
          <w:delText>b</w:delText>
        </w:r>
      </w:del>
      <w:r w:rsidRPr="00FE7E79">
        <w:rPr>
          <w:rFonts w:eastAsia="Calibri"/>
        </w:rPr>
        <w:t xml:space="preserve"> sequencing can be simplified by reducing the complexity and size of the antibody through </w:t>
      </w:r>
      <w:r w:rsidR="002A78F8" w:rsidRPr="00FE7E79">
        <w:rPr>
          <w:rFonts w:eastAsia="Calibri"/>
        </w:rPr>
        <w:t>disulphide</w:t>
      </w:r>
      <w:r w:rsidRPr="00FE7E79">
        <w:rPr>
          <w:rFonts w:eastAsia="Calibri"/>
        </w:rPr>
        <w:t xml:space="preserve"> reduction or by digestion of the antibodies using specific proteases, such as IgdE (commercially termed FabALACTICA), which cleaves above the hinge region of IgG1, specifically producing 50 kDa Fab fragments</w:t>
      </w:r>
      <w:r w:rsidR="00E17116"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10.1074/jbc.M115.711440","ISSN":"00219258","PMID":"26861873","author":[{"dropping-particle":"","family":"Spoerry","given":"Christian","non-dropping-particle":"","parse-names":false,"suffix":""},{"dropping-particle":"","family":"Seele","given":"Jana","non-dropping-particle":"","parse-names":false,"suffix":""},{"dropping-particle":"","family":"Valentin-Weigand","given":"Peter","non-dropping-particle":"","parse-names":false,"suffix":""},{"dropping-particle":"","family":"Baums","given":"Christoph G.","non-dropping-particle":"","parse-names":false,"suffix":""},{"dropping-particle":"","family":"Pawel-Rammingen","given":"Ulrich","non-dropping-particle":"von","parse-names":false,"suffix":""}],"container-title":"Journal of Biological Chemistry","id":"ITEM-1","issue":"15","issued":{"date-parts":[["2016","4"]]},"page":"7915-7925","publisher":"American Society for Biochemistry and Molecular Biology","title":"Identification and Characterization of IgdE, a Novel IgG-degrading Protease of Streptococcus suis with Unique Specificity for Porcine IgG","type":"article-journal","volume":"291"},"uris":["http://www.mendeley.com/documents/?uuid=40e3a121-fcad-4856-aa3a-a31d0fc98fad"]}],"mendeley":{"formattedCitation":"\\cite{Spoerry2016Identification and Characterization of IgdE, a Novel IgG-degrading Protease of Streptococcus suis with Unique Specificity for Porcine IgG}","plainTextFormattedCitation":"\\cite{Spoerry2016Identification and Characterization of IgdE, a Novel IgG-degrading Protease of Streptococcus suis with Unique Specificity for Porcine IgG}","previouslyFormattedCitation":"&lt;sup&gt;78&lt;/sup&gt;"},"properties":{"noteIndex":0},"schema":"https://github.com/citation-style-language/schema/raw/master/csl-citation.json"}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\cite{Spoerry2016Identification and Characterization of IgdE, a Novel IgG-degrading Protease of Streptococcus suis with Unique Specificity for Porcine IgG}</w:t>
      </w:r>
      <w:r w:rsidRPr="00FE7E79">
        <w:rPr>
          <w:rStyle w:val="FootnoteReference"/>
          <w:rFonts w:ascii="Calibri" w:eastAsia="Calibri" w:hAnsi="Calibri" w:cs="Calibri"/>
        </w:rPr>
        <w:fldChar w:fldCharType="end"/>
      </w:r>
      <w:r w:rsidRPr="00FE7E79">
        <w:rPr>
          <w:rFonts w:eastAsia="Calibri"/>
        </w:rPr>
        <w:t xml:space="preserve"> or IdeS (FabRICATOR), a cysteine protease that digests antibodies at a specific site below the hinge, generating F(ab’)</w:t>
      </w:r>
      <w:r w:rsidRPr="00FE7E79">
        <w:rPr>
          <w:rFonts w:eastAsia="Calibri"/>
          <w:vertAlign w:val="subscript"/>
        </w:rPr>
        <w:t>2</w:t>
      </w:r>
      <w:r w:rsidRPr="00FE7E79">
        <w:rPr>
          <w:rFonts w:eastAsia="Calibri"/>
        </w:rPr>
        <w:t xml:space="preserve"> fragments of all IgG subclasses.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Potential","type":"article-journal","volume":"3"},"uris":["http://www.mendeley.com/documents/?uuid=216a9b6a-0eff-321b-8709-167181af0d99"]}],"mendeley":{"formattedCitation":"\\cite{Johansson2008IdeS: A Bacterial Proteolytic Enzyme with Therapeutic Potential}","plainTextFormattedCitation":"\\cite{Johansson2008IdeS: A Bacterial Proteolytic Enzyme with Therapeutic Potential}","previouslyFormattedCitation":"&lt;sup&gt;33&lt;/sup&gt;"},"properties":{"noteIndex":0},"schema":"https://github.com/citation-style-language/schema/raw/master/csl-citation.json"}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\cite{Johansson2008IdeS: A Bacterial Proteolytic Enzyme with Therapeutic Potential}</w:t>
      </w:r>
      <w:r w:rsidRPr="00FE7E79">
        <w:rPr>
          <w:rStyle w:val="FootnoteReference"/>
          <w:rFonts w:ascii="Calibri" w:eastAsia="Calibri" w:hAnsi="Calibri" w:cs="Calibri"/>
        </w:rPr>
        <w:fldChar w:fldCharType="end"/>
      </w:r>
      <w:r w:rsidRPr="00FE7E79">
        <w:rPr>
          <w:rFonts w:eastAsia="Calibri"/>
        </w:rPr>
        <w:t xml:space="preserve"> Such strategies deviate from intact</w:t>
      </w:r>
      <w:r w:rsidRPr="00FE7E79" w:rsidDel="00CF5722">
        <w:rPr>
          <w:rFonts w:eastAsia="Calibri"/>
        </w:rPr>
        <w:t xml:space="preserve"> </w:t>
      </w:r>
      <w:r w:rsidRPr="00FE7E79">
        <w:rPr>
          <w:rFonts w:eastAsia="Calibri"/>
        </w:rPr>
        <w:t xml:space="preserve">protein sequencing, which resulted in the introduction of the term </w:t>
      </w:r>
      <w:r w:rsidR="001D4995" w:rsidRPr="00FE7E79">
        <w:rPr>
          <w:rFonts w:eastAsia="Calibri"/>
        </w:rPr>
        <w:t>MD</w:t>
      </w:r>
      <w:r w:rsidRPr="00FE7E79">
        <w:rPr>
          <w:rFonts w:eastAsia="Calibri"/>
        </w:rPr>
        <w:t xml:space="preserve"> MS.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{"citationItems":[{"id":"ITEM-1","itemData":{"DOI":"10.1007/s13361-019-02201-x","ISSN":"1044-0305","PMID":"31073892","abstract":"In recent years, there has been increasing interest in top-down mass spectrometry (TDMS) approaches for protein analysis, driven both by technological advancements and efforts such as those by the multinational Consortium for Top-Down Proteomics (CTDP). Today, diverse sample preparation and ionization methods are employed to facilitate TDMS analysis of denatured and native proteins and their complexes. The goals of these studies vary, ranging from protein and proteoform identification, to determination of the binding site of a (non)covalently-bound ligand, and in some cases even with the aim to study the higher order structure of proteins and complexes. Currently, however, no widely accepted terminology exists to precisely and unambiguously distinguish between the different types of TDMS experiments that can be performed. Instead, ad hoc developed terminology is often used, which potentially complicates communication of top-down and allied methods and their results. In this communication, we consider the different types of top-down (or top-down-related) MS experiments that have been performed and reported, and define distinct categories based on the protocol used and type(s) of information that can be obtained. We also consider the different possible conventions for distinguishing between middle- and top-down MS, based on both sample preparation and precursor ion mass. We believe that the proposed framework presented here will prove helpful for researchers to communicate about TDMS and will be an important step toward harmonizing and standardizing this growing field.","author":[{"dropping-particle":"","family":"Lermyte","given":"Frederik","non-dropping-particle":"","parse-names":false,"suffix":""},{"dropping-particle":"","family":"Tsybin","given":"Yury O.","non-dropping-particle":"","parse-names":false,"suffix":""},{"dropping-particle":"","family":"O’Connor","given":"Peter B.","non-dropping-particle":"","parse-names":false,"suffix":""},{"dropping-particle":"","family":"Loo","given":"Joseph A.","non-dropping-particle":"","parse-names":false,"suffix":""}],"container-title":"Journal of the American Society for Mass Spectrometry","id":"ITEM-1","issue":"7","issued":{"date-parts":[["2019","7","1"]]},"page":"1149-1157","publisher":"Springer New York LLC","title":"Top or Middle? Up or Down? Toward a Standard Lexicon for Protein Top-Down and Allied Mass Spectrometry Approaches","type":"article-journal","volume":"30"},"uris":["http://www.mendeley.com/documents/?uuid=13db916a-7f26-3513-8993-05dbb9443a6d"]}],"mendeley":{"formattedCitation":"\\cite{Lermyte2019Top or Middle? Up or Down? Toward a Standard Lexicon for Protein Top-Down and Allied Mass Spectrometry Approaches}","plainTextFormattedCitation":"\\cite{Lermyte2019Top or Middle? Up or Down? Toward a Standard Lexicon for Protein Top-Down and Allied Mass Spectrometry Approaches}","previouslyFormattedCitation":"&lt;sup&gt;79&lt;/sup&gt;"},"properties":{"noteIndex":0},"schema":"https://github.com/citation-style-language/schema/raw/master/csl-citation.json"}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\cite{Lermyte2019Top or Middle? Up or Down? Toward a Standard Lexicon for Protein Top-Down and Allied Mass Spectrometry Approaches}</w:t>
      </w:r>
      <w:r w:rsidRPr="00FE7E79">
        <w:rPr>
          <w:rStyle w:val="FootnoteReference"/>
          <w:rFonts w:ascii="Calibri" w:eastAsia="Calibri" w:hAnsi="Calibri" w:cs="Calibri"/>
        </w:rPr>
        <w:fldChar w:fldCharType="end"/>
      </w:r>
      <w:r w:rsidRPr="00FE7E79">
        <w:rPr>
          <w:rFonts w:eastAsia="Calibri"/>
        </w:rPr>
        <w:t xml:space="preserve"> However, these </w:t>
      </w:r>
      <w:r w:rsidR="001D4995" w:rsidRPr="00FE7E79">
        <w:rPr>
          <w:rFonts w:eastAsia="Calibri"/>
        </w:rPr>
        <w:t>MD</w:t>
      </w:r>
      <w:r w:rsidRPr="00FE7E79">
        <w:rPr>
          <w:rFonts w:eastAsia="Calibri"/>
        </w:rPr>
        <w:t xml:space="preserve"> strategies still adhere to the core principles of protein-centric MS, whereby large (50-100 kDa) domains of</w:t>
      </w:r>
      <w:r w:rsidRPr="00FE7E79" w:rsidDel="00BC0A5E">
        <w:rPr>
          <w:rFonts w:eastAsia="Calibri"/>
        </w:rPr>
        <w:t xml:space="preserve"> </w:t>
      </w:r>
      <w:r w:rsidRPr="00FE7E79">
        <w:rPr>
          <w:rFonts w:eastAsia="Calibri"/>
        </w:rPr>
        <w:t xml:space="preserve">antibodies are </w:t>
      </w:r>
      <w:r w:rsidR="002A78F8" w:rsidRPr="00FE7E79">
        <w:rPr>
          <w:rFonts w:eastAsia="Calibri"/>
        </w:rPr>
        <w:t>analysed</w:t>
      </w:r>
      <w:r w:rsidRPr="00FE7E79">
        <w:rPr>
          <w:rFonts w:eastAsia="Calibri"/>
        </w:rPr>
        <w:t>.</w:t>
      </w:r>
    </w:p>
    <w:p w14:paraId="2D3BB304" w14:textId="0A41AA2B" w:rsidR="008D07BF" w:rsidRPr="00FE7E79" w:rsidRDefault="008D07BF" w:rsidP="00A87F0A">
      <w:pPr>
        <w:pStyle w:val="Paragraph"/>
        <w:rPr>
          <w:rFonts w:eastAsiaTheme="minorEastAsia"/>
        </w:rPr>
      </w:pPr>
      <w:r w:rsidRPr="00FE7E79">
        <w:rPr>
          <w:rFonts w:eastAsiaTheme="minorEastAsia"/>
        </w:rPr>
        <w:t>In a large body of works, Fornelli et al.</w:t>
      </w:r>
      <w:r w:rsidRPr="00FE7E79">
        <w:rPr>
          <w:rFonts w:eastAsiaTheme="minorEastAsia"/>
        </w:rPr>
        <w:fldChar w:fldCharType="begin" w:fldLock="1"/>
      </w:r>
      <w:r w:rsidR="000A2B0E">
        <w:rPr>
          <w:rFonts w:eastAsiaTheme="minorEastAsia"/>
        </w:rPr>
        <w:instrText xml:space="preserve">ADDIN CSL_CITATION {"citationItems":[{"id":"ITEM-1","itemData":{"DOI":"10.1074/mcp.M112.019620","ISSN":"15359476","PMID":"22964222","abstract":"The primary structural information of proteins employed as biotherapeutics is essential if one wishes to understand their structure-function relationship, as well as in the rational design of new therapeutics and for quality control. Given both the large size (around 150 kDa) and the structural complexity of intact immunoglobulin G (IgG), which includes a variable number of disulfide bridges, its extensive fragmentation and subsequent sequence determination by means of tandem mass spectrometry (MS) are challenging. Here, we applied electron transfer dissociation (ETD), implemented on a hybrid Orbitrap Fourier transform mass spectrometer (FTMS), to analyze a commercial recombinant IgG in a liquid chromatography (LC)-tandem mass spectrometry (MS/MS) top-down experiment. The lack of sensitivity typically observed during the top-down MS of large proteins was addressed by averaging time-domain transients recorded in different LC-MS/MS experiments before performing Fourier transform signal processing. The results demonstrate that an improved signal-to-noise ratio, along with the higher resolution and mass accuracy provided by Orbitrap FTMS (relative to previous applications of top-down ETD-based proteomics on IgG), is essential for comprehensive analysis. Specifically, ETD on Orbitrap FTMS produced about 33% sequence coverage of an intact IgG, signifying an almost 2-fold increase in IgG sequence coverage relative to prior ETD-based analysis of intact monoclonal antibodies of a similar subclass. These results suggest the potential application of the developed methodology to other classes of large proteins and biomolecules. © 2012 by The American Society for Biochemistry and Molecular Biology, Inc.","author":[{"dropping-particle":"","family":"Fornelli","given":"Luca","non-dropping-particle":"","parse-names":false,"suffix":""},{"dropping-particle":"","family":"Damoc","given":"Eugen","non-dropping-particle":"","parse-names":false,"suffix":""},{"dropping-particle":"","family":"Thomas","given":"Paul M.","non-dropping-particle":"","parse-names":false,"suffix":""},{"dropping-particle":"","family":"Kelleher","given":"Neil L.","non-dropping-particle":"","parse-names":false,"suffix":""},{"dropping-particle":"","family":"Aizikov","given":"Konstantin","non-dropping-particle":"","parse-names":false,"suffix":""},{"dropping-particle":"","family":"Denisov","given":"Eduard","non-dropping-particle":"","parse-names":false,"suffix":""},{"dropping-particle":"","family":"Makarov","given":"Alexander","non-dropping-particle":"","parse-names":false,"suffix":""},{"dropping-particle":"","family":"Tsybin","given":"Yury O.","non-dropping-particle":"","parse-names":false,"suffix":""}],"container-title":"Molecular &amp; Cellular Proteomics","id":"ITEM-1","issue":"12","issued":{"date-parts":[["2012","12"]]},"page":"1758-1767","publisher":"Mol Cell Proteomics","title":"Analysis of Intact Monoclonal Antibody IgG1 by Electron Transfer Dissociation Orbitrap FTMS","type":"article-journal","volume":"11"},"uris":["http://www.mendeley.com/documents/?uuid=4084fd4b-aaeb-35cd-a7e0-700a7575f06d"]},{"id":"ITEM-2","itemData":{"DOI":"10.1021/ac4036857","ISSN":"0003-2700","PMID":"24588056","abstract":"The rapid growth of approved biotherapeutics, e.g., monoclonal antibodies or immunoglobulins G (IgGs), demands improved techniques for their quality control. Traditionally, proteolysis-based bottom-up mass spectrometry (MS) has been employed. However, the long, multistep sample preparation protocols required for bottom-up MS are known to potentially introduce artifacts in the original sample. For this reason, a top-down MS approach would be preferable. The current performance of top-down MS of intact monoclonal IgGs, though, enables reaching only up to </w:instrText>
      </w:r>
      <w:r w:rsidR="000A2B0E">
        <w:rPr>
          <w:rFonts w:ascii="Cambria Math" w:eastAsiaTheme="minorEastAsia" w:hAnsi="Cambria Math" w:cs="Cambria Math"/>
        </w:rPr>
        <w:instrText>∼</w:instrText>
      </w:r>
      <w:r w:rsidR="000A2B0E">
        <w:rPr>
          <w:rFonts w:eastAsiaTheme="minorEastAsia"/>
        </w:rPr>
        <w:instrText xml:space="preserve">30% sequence coverage, with incomplete sequencing of the complementarity determining regions which are fundamental for IgG's antigen binding. Here, we describe a middle-down MS protocol based on the use of immunoglobulin G-degrading enzyme of Streptococcus pyogenes (IdeS), which is capable of digesting IgGs in only 30 min. After chemical reduction, the obtained </w:instrText>
      </w:r>
      <w:r w:rsidR="000A2B0E">
        <w:rPr>
          <w:rFonts w:ascii="Cambria Math" w:eastAsiaTheme="minorEastAsia" w:hAnsi="Cambria Math" w:cs="Cambria Math"/>
        </w:rPr>
        <w:instrText>∼</w:instrText>
      </w:r>
      <w:r w:rsidR="000A2B0E">
        <w:rPr>
          <w:rFonts w:eastAsiaTheme="minorEastAsia"/>
        </w:rPr>
        <w:instrText xml:space="preserve">25 kDa proteolytic fragments were analyzed by reversed phase liquid chromatography (LC) coupled online with an electron transfer dissociation (ETD)-enabled hybrid Orbitrap Fourier transform mass spectrometer (Orbitrap Elite FTMS). Upon optimization of ETD and product ion transfer parameters, results show that up to </w:instrText>
      </w:r>
      <w:r w:rsidR="000A2B0E">
        <w:rPr>
          <w:rFonts w:ascii="Cambria Math" w:eastAsiaTheme="minorEastAsia" w:hAnsi="Cambria Math" w:cs="Cambria Math"/>
        </w:rPr>
        <w:instrText>∼</w:instrText>
      </w:r>
      <w:r w:rsidR="000A2B0E">
        <w:rPr>
          <w:rFonts w:eastAsiaTheme="minorEastAsia"/>
        </w:rPr>
        <w:instrText xml:space="preserve">50% sequence coverage for selected IgG fragments is reached in a single LC run and up to </w:instrText>
      </w:r>
      <w:r w:rsidR="000A2B0E">
        <w:rPr>
          <w:rFonts w:ascii="Cambria Math" w:eastAsiaTheme="minorEastAsia" w:hAnsi="Cambria Math" w:cs="Cambria Math"/>
        </w:rPr>
        <w:instrText>∼</w:instrText>
      </w:r>
      <w:r w:rsidR="000A2B0E">
        <w:rPr>
          <w:rFonts w:eastAsiaTheme="minorEastAsia"/>
        </w:rPr>
        <w:instrText xml:space="preserve">70% when data obtained by distinct LC−MS runs are averaged. Importantly, we demonstrate the potential of this middle-down approach in the identification of oxidized methionine residues. The described approach shows a particular potential for the analysis of IgG mixtures.","author":[{"dropping-particle":"","family":"Fornelli","given":"Luca","non-dropping-particle":"","parse-names":false,"suffix":""},{"dropping-particle":"","family":"Ayoub","given":"Daniel","non-dropping-particle":"","parse-names":false,"suffix":""},{"dropping-particle":"","family":"Aizikov","given":"Konstantin","non-dropping-particle":"","parse-names":false,"suffix":""},{"dropping-particle":"","family":"Beck","given":"Alain","non-dropping-particle":"","parse-names":false,"suffix":""},{"dropping-particle":"","family":"Tsybin","given":"Yury O","non-dropping-particle":"","parse-names":false,"suffix":""}],"container-title":"Analytical Chemistry","id":"ITEM-2","issue":"6","issued":{"date-parts":[["2014","3","18"]]},"page":"3005-3012","title":"Middle-Down Analysis of Monoclonal Antibodies with Electron Transfer Dissociation Orbitrap Fourier Transform Mass Spectrometry","type":"article-journal","volume":"86"},"uris":["http://www.mendeley.com/documents/?uuid=848357f2-e868-426d-85eb-01e4d91eeee2"]},{"id":"ITEM-3","itemData":{"DOI":"10.1016/j.jprot.2017.02.013","ISSN":"1876-7737","PMID":"28242452","abstract":"The increasing importance of immunoglobulins G (IgGs) as biotherapeutics calls for improved structural characterization methods designed for these large (~150kDa) macromolecules. Analysis workflows have to be rapid, robust, and require minimal sample preparation. In a previous work we showed the potential of Orbitrap Fourier transform mass spectrometry (FTMS) combined with electron transfer dissociation (ETD) for the top-down investigation of an intact IgG1, resulting in ~30% sequence coverage. Here, we describe a top-down analysis of two IgGs1 (adalimumab and trastuzumab) and one IgG2 (panitumumab) performed with ETD on a mass spectrometer equipped with a high-field Orbitrap mass analyzer. For the IgGs1, sequence coverage comparable to the previous results was achieved in a two-fold reduced number of summed transients, which corresponds, taken together with the significantly increased spectra acquisition rate, to ~six-fold improvement in analysis time. Furthermore, we studied the influence of ion-ion interaction times on ETD product ions for IgGs1, and the differences in fragmentation behavior between IgGs1 and IgG2, which present structural differences. Overall, these results reinforce the hypothesis that gas phase dissociation using both energy threshold-based and radical-driven ion activations is directed to specific regions of the polypeptide chains mostly by the location of disulfide bonds. SIGNIFICANCE OF THE STUDY Compared with our previous report, the results presented herein demonstrate the power of technological advances of the next generation Orbitrap™ platform, including the use of a high-field compact (i.e., D20) Orbitrap mass analyzer, and a dedicated manipulation strategy for large protein ions (via their trapping in the HCD collision cell along with reduction of the pressure in the cell). Notably, these important developments became recently commercially available in the top-end Orbitrap platforms under the name of \"Protein Mode\". Furthermore, we continued exploring the advantages offered by the summation (averaging) of transients (time-domain data) for improving the signal-to-noise ratio of top-down mass spectra. Finally, for the first time we report the application of the hybrid ion activation technique that combines electron transfer dissociation and higher energy collisional dissociation, known as EThcD, on intact monoclonal antibodies. Under these specific instrumental parameters, EThcD produces a partially complementary fragmentat…","author":[{"dropping-particle":"","family":"Fornelli","given":"Luca","non-dropping-particle":"","parse-names":false,"suffix":""},{"dropping-particle":"","family":"Ayoub","given":"Daniel","non-dropping-particle":"","parse-names":false,"suffix":""},{"dropping-particle":"","family":"Aizikov","given":"Konstantin","non-dropping-particle":"","parse-names":false,"suffix":""},{"dropping-particle":"","family":"Liu","given":"Xiaowen","non-dropping-particle":"","parse-names":false,"suffix":""},{"dropping-particle":"","family":"Damoc","given":"Eugen","non-dropping-particle":"","parse-names":false,"suffix":""},{"dropping-particle":"","family":"Pevzner","given":"Pavel A.","non-dropping-particle":"","parse-names":false,"suffix":""},{"dropping-particle":"","family":"Makarov","given":"Alexander","non-dropping-particle":"","parse-names":false,"suffix":""},{"dropping-particle":"","family":"Beck","given":"Alain","non-dropping-particle":"","parse-names":false,"suffix":""},{"dropping-particle":"","family":"Tsybin","given":"Yury O.","non-dropping-particle":"","parse-names":false,"suffix":""}],"container-title":"Journal of proteomics","id":"ITEM-3","issued":{"date-parts":[["2017","4","21"]]},"page":"67-76","publisher":"Elsevier B.V.","title":"Top-down analysis of immunoglobulin G isotypes 1 and 2 with electron transfer dissociation on a high-field Orbitrap mass spectrometer.","type":"article-journal","volume":"159"},"uris":["http://www.mendeley.com/documents/?uuid=85445194-dce3-44cf-a930-a1e80c31e6af"]},{"id":"ITEM-4","itemData":{"DOI":"10.1021/acs.analchem.8b00984","ISSN":"0003-2700","PMID":"29894161","abstract":"Targeted top-down (TD) and middle-down (MD) mass spectrometry (MS) offer reduced sample manipulation during protein analysis, limiting the risk of introducing artifactual modifications to better capture sequence information on the proteoforms present. This provides some advantages when characterizing biotherapeutic molecules such as monoclonal antibodies, particularly for the class of biosimilars. Here, we describe the results obtained analyzing a monoclonal IgG1, either in its </w:instrText>
      </w:r>
      <w:r w:rsidR="000A2B0E">
        <w:rPr>
          <w:rFonts w:ascii="Cambria Math" w:eastAsiaTheme="minorEastAsia" w:hAnsi="Cambria Math" w:cs="Cambria Math"/>
        </w:rPr>
        <w:instrText>∼</w:instrText>
      </w:r>
      <w:r w:rsidR="000A2B0E">
        <w:rPr>
          <w:rFonts w:eastAsiaTheme="minorEastAsia"/>
        </w:rPr>
        <w:instrText xml:space="preserve">150 kDa intact form or after highly specific digestions yielding </w:instrText>
      </w:r>
      <w:r w:rsidR="000A2B0E">
        <w:rPr>
          <w:rFonts w:ascii="Cambria Math" w:eastAsiaTheme="minorEastAsia" w:hAnsi="Cambria Math" w:cs="Cambria Math"/>
        </w:rPr>
        <w:instrText>∼</w:instrText>
      </w:r>
      <w:r w:rsidR="000A2B0E">
        <w:rPr>
          <w:rFonts w:eastAsiaTheme="minorEastAsia"/>
        </w:rPr>
        <w:instrText xml:space="preserve">25 and </w:instrText>
      </w:r>
      <w:r w:rsidR="000A2B0E">
        <w:rPr>
          <w:rFonts w:ascii="Cambria Math" w:eastAsiaTheme="minorEastAsia" w:hAnsi="Cambria Math" w:cs="Cambria Math"/>
        </w:rPr>
        <w:instrText>∼</w:instrText>
      </w:r>
      <w:r w:rsidR="000A2B0E">
        <w:rPr>
          <w:rFonts w:eastAsiaTheme="minorEastAsia"/>
        </w:rPr>
        <w:instrText xml:space="preserve">50 kDa subunits, using an Orbitrap mass spectrometer on a liquid chromatography (LC) time scale with fragmentation from ion-photon, ion-ion, and ion-neutral interactions. Ultraviolet photodissociation (UVPD) used a new 213 nm solid-state laser. Alternatively, we applied high-capacity electron-transfer dissociation (ETD HD), alone or in combination with higher energy collisional dissociation (EThcD). Notably, we verify the degree of complementarity of these ion activation methods, with the combination of 213 nm UVPD and ETD HD producing a new record sequence coverage of </w:instrText>
      </w:r>
      <w:r w:rsidR="000A2B0E">
        <w:rPr>
          <w:rFonts w:ascii="Cambria Math" w:eastAsiaTheme="minorEastAsia" w:hAnsi="Cambria Math" w:cs="Cambria Math"/>
        </w:rPr>
        <w:instrText>∼</w:instrText>
      </w:r>
      <w:r w:rsidR="000A2B0E">
        <w:rPr>
          <w:rFonts w:eastAsiaTheme="minorEastAsia"/>
        </w:rPr>
        <w:instrText>40% for TD MS experiments. The addition of EThcD for the &gt;25 kDa products from MD strategies generated up to 90% of complete sequence information in six LC runs. Importantly, we determined an optimal signal-to-noise threshold for fragment ion deconvolution to suppress false positives yet maximize sequence coverage and implemented a systematic validation of this process using the new software TDValidator. This rigorous data analysis should elevate confidence for assignment of dense MS2 spectra and represents a purposeful step toward the application of TD and MD MS for deep sequencing of monoclonal antibodies.","author":[{"dropping-particle":"","family":"Fornelli","given":"Luca","non-dropping-particle":"","parse-names":false,"suffix":""},{"dropping-particle":"","family":"Srzentić","given":"Kristina","non-dropping-particle":"","parse-names":false,"suffix":""},{"dropping-particle":"","family":"Huguet","given":"Romain","non-dropping-particle":"","parse-names":false,"suffix":""},{"dropping-particle":"","family":"Mullen","given":"Christopher","non-dropping-particle":"","parse-names":false,"suffix":""},{"dropping-particle":"","family":"Sharma","given":"Seema","non-dropping-particle":"","parse-names":false,"suffix":""},{"dropping-particle":"","family":"Zabrouskov","given":"Vlad","non-dropping-particle":"","parse-names":false,"suffix":""},{"dropping-particle":"","family":"Fellers","given":"Ryan T.","non-dropping-particle":"","parse-names":false,"suffix":""},{"dropping-particle":"","family":"Durbin","given":"Kenneth R.","non-dropping-particle":"","parse-names":false,"suffix":""},{"dropping-particle":"","family":"Compton","given":"Philip D.","non-dropping-particle":"","parse-names":false,"suffix":""},{"dropping-particle":"","family":"Kelleher","given":"Neil L.","non-dropping-particle":"","parse-names":false,"suffix":""}],"container-title":"Analytical Chemistry","id":"ITEM-4","issue":"14","issued":{"date-parts":[["2018","7","17"]]},"page":"8421-8429","title":"Accurate Sequence Analysis of a Monoclonal Antibody by Top-Down and Middle-Down Orbitrap Mass Spectrometry Applying Multiple Ion Activation Techniques","type":"article-journal","volume":"90"},"uris":["http://www.mendeley.com/documents/?uuid=c43e596d-a316-32e2-b19e-ec4243391040"]}],"mendeley":{"formattedCitation":"\\cite{Fornelli2012Analysis of Intact Monoclonal Antibody IgG1 by Electron Transfer Dissociation Orbitrap FTMS|||Fornelli2014Middle-Down Analysis of Monoclonal Antibodies with Electron Transfer Dissociation Orbitrap Fourier Transform Mass Spectrometry|||Fornelli2017Top-down analysis of immunoglobulin G isotypes 1 and 2 with electron transfer dissociation on a high-field Orbitrap mass spectrometer.|||Fornelli2018Accurate Sequence Analysis of a Monoclonal Antibody by Top-Down and Middle-Down Orbitrap Mass Spectrometry Applying Multiple Ion Activation Techniques}","plainTextFormattedCitation":"\\cite{Fornelli2012Analysis of Intact Monoclonal Antibody IgG1 by Electron Transfer Dissociation Orbitrap FTMS|||Fornelli2014Middle-Down Analysis of Monoclonal Antibodies with Electron Transfer Dissociation Orbitrap Fourier Transform Mass Spectrometry|||Fornelli2017Top-down analysis of immunoglobulin G isotypes 1 and 2 with electron transfer dissociation on a high-field Orbitrap mass spectrometer.|||Fornelli2018Accurate Sequence Analysis of a Monoclonal Antibody by Top-Down and Middle-Down Orbitrap Mass Spectrometry Applying Multiple Ion Activation Techniques}","previouslyFormattedCitation":"&lt;sup&gt;34,80–82&lt;/sup&gt;"},"properties":{"noteIndex":0},"schema":"https://github.com/citation-style-language/schema/raw/master/csl-citation.json"}</w:instrText>
      </w:r>
      <w:r w:rsidRPr="00FE7E79">
        <w:rPr>
          <w:rFonts w:eastAsiaTheme="minorEastAsia"/>
        </w:rPr>
        <w:fldChar w:fldCharType="separate"/>
      </w:r>
      <w:r w:rsidR="000A2B0E" w:rsidRPr="000A2B0E">
        <w:rPr>
          <w:rFonts w:eastAsiaTheme="minorEastAsia"/>
          <w:noProof/>
        </w:rPr>
        <w:t>\cite{Fornelli2012Analysis of Intact Monoclonal Antibody IgG1 by Electron Transfer Dissociation Orbitrap FTMS|||Fornelli2014Middle-Down Analysis of Monoclonal Antibodies with Electron Transfer Dissociation Orbitrap Fourier Transform Mass Spectrometry|||Fornelli2017Top-down analysis of immunoglobulin G isotypes 1 and 2 with electron transfer dissociation on a high-field Orbitrap mass spectrometer.|||Fornelli2018Accurate Sequence Analysis of a Monoclonal Antibody by Top-Down and Middle-Down Orbitrap Mass Spectrometry Applying Multiple Ion Activation Techniques}</w:t>
      </w:r>
      <w:r w:rsidRPr="00FE7E79">
        <w:rPr>
          <w:rFonts w:eastAsiaTheme="minorEastAsia"/>
        </w:rPr>
        <w:fldChar w:fldCharType="end"/>
      </w:r>
      <w:r w:rsidRPr="00FE7E79">
        <w:rPr>
          <w:rFonts w:eastAsiaTheme="minorEastAsia"/>
        </w:rPr>
        <w:t xml:space="preserve"> have shown how various factors, including sample preparation strategies, fragmentation conditions, and other improvements in instrumentation and experimental design, influence sequence coverage in the protein-</w:t>
      </w:r>
      <w:r w:rsidRPr="00FE7E79">
        <w:rPr>
          <w:rFonts w:eastAsiaTheme="minorEastAsia"/>
        </w:rPr>
        <w:lastRenderedPageBreak/>
        <w:t xml:space="preserve">centric analysis of recombinant mAbs. </w:t>
      </w:r>
      <w:r w:rsidR="00A254A5" w:rsidRPr="00FE7E79">
        <w:rPr>
          <w:rFonts w:eastAsiaTheme="minorEastAsia"/>
        </w:rPr>
        <w:t>Recently, Shaw et al.</w:t>
      </w:r>
      <w:r w:rsidR="00850A3D" w:rsidRPr="00FE7E79">
        <w:rPr>
          <w:rFonts w:eastAsiaTheme="minorEastAsia"/>
        </w:rPr>
        <w:fldChar w:fldCharType="begin" w:fldLock="1"/>
      </w:r>
      <w:r w:rsidR="000A2B0E">
        <w:rPr>
          <w:rFonts w:eastAsiaTheme="minorEastAsia"/>
        </w:rPr>
        <w:instrText>ADDIN CSL_CITATION {"citationItems":[{"id":"ITEM-1","itemData":{"DOI":"10.1021/ACS.ANALCHEM.9B03129","ISSN":"1520-6882","PMID":"31769659","abstract":"One challenge associated with the discovery and development of monoclonal antibody (mAb) therapeutics is the determination of heavy chain and light chain pairing. Advances in MS instrumentation and MS/MS methods have greatly enhanced capabilities for the analysis of large intact proteins yielding much more detailed and accurate proteoform characterization. Consequently, direct interrogation of intact antibodies or F(ab′)2 and Fab fragments has the potential to significantly streamline therapeutic mAb discovery processes. Here, we demonstrate for the first time the ability to efficiently cleave disulfide bonds linking heavy and light chains of mAbs using electron capture dissociation (ECD) and 157 nm ultraviolet photodissociation (UVPD). The combination of intact mAb, Fab, or F(ab′)2 mass, intact LC and Fd masses, and CDR3 sequence coverage enabled determination of heavy chain and light chain pairing from a single experiment and experimental condition. These results demonstrate the potential of top-down and middle-down proteomics to significantly streamline therapeutic antibody discovery.","author":[{"dropping-particle":"","family":"Shaw","given":"Jared B.","non-dropping-particle":"","parse-names":false,"suffix":""},{"dropping-particle":"","family":"Liu","given":"Weijing","non-dropping-particle":"","parse-names":false,"suffix":""},{"dropping-particle":"V.","family":"Vasilev","given":"Yury","non-dropping-particle":"","parse-names":false,"suffix":""},{"dropping-particle":"","family":"Bracken","given":"Carter C.","non-dropping-particle":"","parse-names":false,"suffix":""},{"dropping-particle":"","family":"Malhan","given":"Neha","non-dropping-particle":"","parse-names":false,"suffix":""},{"dropping-particle":"","family":"Guthals","given":"Adrian","non-dropping-particle":"","parse-names":false,"suffix":""},{"dropping-particle":"","family":"Beckman","given":"Joseph S.","non-dropping-particle":"","parse-names":false,"suffix":""},{"dropping-particle":"","family":"Voinov","given":"Valery G.","non-dropping-particle":"","parse-names":false,"suffix":""}],"container-title":"Analytical chemistry","id":"ITEM-1","issue":"1","issued":{"date-parts":[["2020","1","7"]]},"page":"766-773","publisher":"Anal Chem","title":"Direct Determination of Antibody Chain Pairing by Top-down and Middle-down Mass Spectrometry Using Electron Capture Dissociation and Ultraviolet Photodissociation","type":"article-journal","volume":"92"},"uris":["http://www.mendeley.com/documents/?uuid=2af52750-f51c-3839-9e99-5b1dc9359b22"]}],"mendeley":{"formattedCitation":"\\cite{Shaw2020Direct Determination of Antibody Chain Pairing by Top-down and Middle-down Mass Spectrometry Using Electron Capture Dissociation and Ultraviolet Photodissociation}","plainTextFormattedCitation":"\\cite{Shaw2020Direct Determination of Antibody Chain Pairing by Top-down and Middle-down Mass Spectrometry Using Electron Capture Dissociation and Ultraviolet Photodissociation}","previouslyFormattedCitation":"&lt;sup&gt;83&lt;/sup&gt;"},"properties":{"noteIndex":0},"schema":"https://github.com/citation-style-language/schema/raw/master/csl-citation.json"}</w:instrText>
      </w:r>
      <w:r w:rsidR="00850A3D" w:rsidRPr="00FE7E79">
        <w:rPr>
          <w:rFonts w:eastAsiaTheme="minorEastAsia"/>
        </w:rPr>
        <w:fldChar w:fldCharType="separate"/>
      </w:r>
      <w:r w:rsidR="000A2B0E" w:rsidRPr="000A2B0E">
        <w:rPr>
          <w:rFonts w:eastAsiaTheme="minorEastAsia"/>
          <w:noProof/>
        </w:rPr>
        <w:t>\cite{Shaw2020Direct Determination of Antibody Chain Pairing by Top-down and Middle-down Mass Spectrometry Using Electron Capture Dissociation and Ultraviolet Photodissociation}</w:t>
      </w:r>
      <w:r w:rsidR="00850A3D" w:rsidRPr="00FE7E79">
        <w:rPr>
          <w:rFonts w:eastAsiaTheme="minorEastAsia"/>
        </w:rPr>
        <w:fldChar w:fldCharType="end"/>
      </w:r>
      <w:r w:rsidR="00A254A5" w:rsidRPr="00FE7E79">
        <w:rPr>
          <w:rFonts w:eastAsiaTheme="minorEastAsia"/>
        </w:rPr>
        <w:t xml:space="preserve"> demonstrated that with </w:t>
      </w:r>
      <w:r w:rsidR="005C6601" w:rsidRPr="00FE7E79">
        <w:rPr>
          <w:rFonts w:eastAsiaTheme="minorEastAsia"/>
        </w:rPr>
        <w:t xml:space="preserve">modern instrumentation </w:t>
      </w:r>
      <w:r w:rsidR="00680E11" w:rsidRPr="00FE7E79">
        <w:rPr>
          <w:rFonts w:eastAsiaTheme="minorEastAsia"/>
        </w:rPr>
        <w:t xml:space="preserve">it is possible to </w:t>
      </w:r>
      <w:r w:rsidR="00D23A25" w:rsidRPr="00FE7E79">
        <w:rPr>
          <w:rFonts w:eastAsiaTheme="minorEastAsia"/>
        </w:rPr>
        <w:t xml:space="preserve">successfully </w:t>
      </w:r>
      <w:r w:rsidR="00680E11" w:rsidRPr="00FE7E79">
        <w:rPr>
          <w:rFonts w:eastAsiaTheme="minorEastAsia"/>
        </w:rPr>
        <w:t xml:space="preserve">fragment intact mAbs in their native state </w:t>
      </w:r>
      <w:r w:rsidR="00A254A5" w:rsidRPr="00FE7E79">
        <w:rPr>
          <w:rFonts w:eastAsiaTheme="minorEastAsia"/>
        </w:rPr>
        <w:t>(</w:t>
      </w:r>
      <w:r w:rsidR="006E06B6">
        <w:rPr>
          <w:rFonts w:eastAsiaTheme="minorEastAsia"/>
        </w:rPr>
        <w:t>\textbf{\autoref{fig:fig1.5}}</w:t>
      </w:r>
      <w:r w:rsidR="00A254A5" w:rsidRPr="00FE7E79">
        <w:rPr>
          <w:rFonts w:eastAsiaTheme="minorEastAsia"/>
        </w:rPr>
        <w:t>).</w:t>
      </w:r>
      <w:r w:rsidR="005C6601" w:rsidRPr="00FE7E79">
        <w:rPr>
          <w:rFonts w:eastAsiaTheme="minorEastAsia"/>
        </w:rPr>
        <w:t xml:space="preserve"> By combining ECD and HCD in a single tandem MS experiment, 42% sequence coverage</w:t>
      </w:r>
      <w:r w:rsidRPr="00FE7E79">
        <w:rPr>
          <w:rFonts w:eastAsiaTheme="minorEastAsia"/>
        </w:rPr>
        <w:t xml:space="preserve"> </w:t>
      </w:r>
      <w:r w:rsidR="005C6601" w:rsidRPr="00FE7E79">
        <w:rPr>
          <w:rFonts w:eastAsiaTheme="minorEastAsia"/>
        </w:rPr>
        <w:t>for the light chain (</w:t>
      </w:r>
      <w:r w:rsidR="006E06B6">
        <w:rPr>
          <w:rFonts w:eastAsiaTheme="minorEastAsia"/>
        </w:rPr>
        <w:t>\textbf{\autoref{fig:fig1.5</w:t>
      </w:r>
      <w:del w:id="198" w:author="Graaf, S.C. de (Bastiaan)" w:date="2023-03-16T00:01:00Z">
        <w:r w:rsidR="006E06B6" w:rsidDel="00E17BAA">
          <w:rPr>
            <w:rFonts w:eastAsiaTheme="minorEastAsia"/>
          </w:rPr>
          <w:delText>}}</w:delText>
        </w:r>
        <w:r w:rsidR="005C6601" w:rsidRPr="00FE7E79" w:rsidDel="00E17BAA">
          <w:rPr>
            <w:rFonts w:eastAsiaTheme="minorEastAsia"/>
          </w:rPr>
          <w:delText>a)</w:delText>
        </w:r>
      </w:del>
      <w:ins w:id="199" w:author="Graaf, S.C. de (Bastiaan)" w:date="2023-03-16T00:01:00Z">
        <w:r w:rsidR="00E17BAA">
          <w:rPr>
            <w:rFonts w:eastAsiaTheme="minorEastAsia"/>
          </w:rPr>
          <w:t>}a})</w:t>
        </w:r>
      </w:ins>
      <w:r w:rsidR="005C6601" w:rsidRPr="00FE7E79">
        <w:rPr>
          <w:rFonts w:eastAsiaTheme="minorEastAsia"/>
        </w:rPr>
        <w:t xml:space="preserve"> and 20% sequence coverage for the heavy chain (</w:t>
      </w:r>
      <w:r w:rsidR="006E06B6">
        <w:rPr>
          <w:rFonts w:eastAsiaTheme="minorEastAsia"/>
        </w:rPr>
        <w:t>\textbf{\autoref{fig:fig1.5</w:t>
      </w:r>
      <w:del w:id="200" w:author="Graaf, S.C. de (Bastiaan)" w:date="2023-03-16T00:00:00Z">
        <w:r w:rsidR="006E06B6" w:rsidDel="00E17BAA">
          <w:rPr>
            <w:rFonts w:eastAsiaTheme="minorEastAsia"/>
          </w:rPr>
          <w:delText>}}</w:delText>
        </w:r>
        <w:r w:rsidR="005C6601" w:rsidRPr="00FE7E79" w:rsidDel="00E17BAA">
          <w:rPr>
            <w:rFonts w:eastAsiaTheme="minorEastAsia"/>
          </w:rPr>
          <w:delText>b)</w:delText>
        </w:r>
      </w:del>
      <w:ins w:id="201" w:author="Graaf, S.C. de (Bastiaan)" w:date="2023-03-16T00:00:00Z">
        <w:r w:rsidR="00E17BAA">
          <w:rPr>
            <w:rFonts w:eastAsiaTheme="minorEastAsia"/>
          </w:rPr>
          <w:t>}b})</w:t>
        </w:r>
      </w:ins>
      <w:r w:rsidR="005C6601" w:rsidRPr="00FE7E79">
        <w:rPr>
          <w:rFonts w:eastAsiaTheme="minorEastAsia"/>
        </w:rPr>
        <w:t xml:space="preserve"> of Trastuzumab were obtained. The resulting fragmentation spectrum contained not only the </w:t>
      </w:r>
      <w:r w:rsidR="00D653ED" w:rsidRPr="00FE7E79">
        <w:rPr>
          <w:rFonts w:eastAsiaTheme="minorEastAsia"/>
        </w:rPr>
        <w:t>multiply charged</w:t>
      </w:r>
      <w:r w:rsidR="005C6601" w:rsidRPr="00FE7E79">
        <w:rPr>
          <w:rFonts w:eastAsiaTheme="minorEastAsia"/>
        </w:rPr>
        <w:t xml:space="preserve"> backbone </w:t>
      </w:r>
      <w:r w:rsidR="00D23A25" w:rsidRPr="00FE7E79">
        <w:rPr>
          <w:rFonts w:eastAsiaTheme="minorEastAsia"/>
        </w:rPr>
        <w:t>fragmentation</w:t>
      </w:r>
      <w:r w:rsidR="005C6601" w:rsidRPr="00FE7E79">
        <w:rPr>
          <w:rFonts w:eastAsiaTheme="minorEastAsia"/>
        </w:rPr>
        <w:t xml:space="preserve"> products but also the intact light chain, ejected from the antibody by fragmentation of the intermolecular disulphide bridge</w:t>
      </w:r>
      <w:r w:rsidR="00680E11" w:rsidRPr="00FE7E79">
        <w:rPr>
          <w:rFonts w:eastAsiaTheme="minorEastAsia"/>
        </w:rPr>
        <w:t>, providing information on the light and heavy chain pairing</w:t>
      </w:r>
      <w:r w:rsidR="005C6601" w:rsidRPr="00FE7E79">
        <w:rPr>
          <w:rFonts w:eastAsiaTheme="minorEastAsia"/>
        </w:rPr>
        <w:t xml:space="preserve"> (</w:t>
      </w:r>
      <w:r w:rsidR="006E06B6">
        <w:rPr>
          <w:rFonts w:eastAsiaTheme="minorEastAsia"/>
        </w:rPr>
        <w:t>\textbf{\autoref{fig:fig1.5</w:t>
      </w:r>
      <w:del w:id="202" w:author="Graaf, S.C. de (Bastiaan)" w:date="2023-03-16T00:00:00Z">
        <w:r w:rsidR="006E06B6" w:rsidDel="00E17BAA">
          <w:rPr>
            <w:rFonts w:eastAsiaTheme="minorEastAsia"/>
          </w:rPr>
          <w:delText>}}</w:delText>
        </w:r>
        <w:r w:rsidR="005C6601" w:rsidRPr="00FE7E79" w:rsidDel="00E17BAA">
          <w:rPr>
            <w:rFonts w:eastAsiaTheme="minorEastAsia"/>
          </w:rPr>
          <w:delText>c)</w:delText>
        </w:r>
      </w:del>
      <w:ins w:id="203" w:author="Graaf, S.C. de (Bastiaan)" w:date="2023-03-16T00:00:00Z">
        <w:r w:rsidR="00E17BAA">
          <w:rPr>
            <w:rFonts w:eastAsiaTheme="minorEastAsia"/>
          </w:rPr>
          <w:t>}c})</w:t>
        </w:r>
      </w:ins>
      <w:r w:rsidR="005C6601" w:rsidRPr="00FE7E79">
        <w:rPr>
          <w:rFonts w:eastAsiaTheme="minorEastAsia"/>
        </w:rPr>
        <w:t>.</w:t>
      </w:r>
      <w:r w:rsidR="00680E11" w:rsidRPr="00FE7E79">
        <w:rPr>
          <w:rFonts w:eastAsiaTheme="minorEastAsia"/>
        </w:rPr>
        <w:t xml:space="preserve"> </w:t>
      </w:r>
      <w:r w:rsidRPr="00FE7E79">
        <w:rPr>
          <w:rFonts w:eastAsiaTheme="minorEastAsia"/>
        </w:rPr>
        <w:t>These</w:t>
      </w:r>
      <w:r w:rsidR="00065BC6" w:rsidRPr="00FE7E79">
        <w:rPr>
          <w:rFonts w:eastAsiaTheme="minorEastAsia"/>
        </w:rPr>
        <w:t xml:space="preserve"> and</w:t>
      </w:r>
      <w:r w:rsidR="00615B8F" w:rsidRPr="00FE7E79">
        <w:rPr>
          <w:rFonts w:eastAsiaTheme="minorEastAsia"/>
        </w:rPr>
        <w:t xml:space="preserve"> many</w:t>
      </w:r>
      <w:r w:rsidR="00065BC6" w:rsidRPr="00FE7E79">
        <w:rPr>
          <w:rFonts w:eastAsiaTheme="minorEastAsia"/>
        </w:rPr>
        <w:t xml:space="preserve"> other</w:t>
      </w:r>
      <w:r w:rsidRPr="00FE7E79">
        <w:rPr>
          <w:rFonts w:eastAsiaTheme="minorEastAsia"/>
        </w:rPr>
        <w:t xml:space="preserve"> studies culminated in a large joint effort by the Consortium </w:t>
      </w:r>
      <w:r w:rsidR="00A10FA3" w:rsidRPr="00FE7E79">
        <w:rPr>
          <w:rFonts w:eastAsiaTheme="minorEastAsia"/>
        </w:rPr>
        <w:t>for</w:t>
      </w:r>
      <w:r w:rsidRPr="00FE7E79">
        <w:rPr>
          <w:rFonts w:eastAsiaTheme="minorEastAsia"/>
        </w:rPr>
        <w:t xml:space="preserve"> Top-Down </w:t>
      </w:r>
      <w:r w:rsidR="00A10FA3" w:rsidRPr="00FE7E79">
        <w:rPr>
          <w:rFonts w:eastAsiaTheme="minorEastAsia"/>
        </w:rPr>
        <w:t>P</w:t>
      </w:r>
      <w:r w:rsidRPr="00FE7E79">
        <w:rPr>
          <w:rFonts w:eastAsiaTheme="minorEastAsia"/>
        </w:rPr>
        <w:t>roteomics, wherein they comprehensively describe</w:t>
      </w:r>
      <w:r w:rsidR="00065BC6" w:rsidRPr="00FE7E79">
        <w:rPr>
          <w:rFonts w:eastAsiaTheme="minorEastAsia"/>
        </w:rPr>
        <w:t>d</w:t>
      </w:r>
      <w:r w:rsidRPr="00FE7E79">
        <w:rPr>
          <w:rFonts w:eastAsiaTheme="minorEastAsia"/>
        </w:rPr>
        <w:t xml:space="preserve"> available approaches, techniques, and instrumentation for the analysis of recombinant mAbs.</w:t>
      </w:r>
      <w:r w:rsidRPr="00FE7E79">
        <w:rPr>
          <w:rFonts w:eastAsiaTheme="minorEastAsia"/>
        </w:rPr>
        <w:fldChar w:fldCharType="begin" w:fldLock="1"/>
      </w:r>
      <w:r w:rsidR="000A2B0E">
        <w:rPr>
          <w:rFonts w:eastAsiaTheme="minorEastAsia"/>
        </w:rPr>
        <w:instrText>ADDIN CSL_CITATION {"citationItems":[{"id":"ITEM-1","itemData":{"DOI":"10.1021/jasms.0c00036","ISSN":"1044-0305","PMID":"32812765","abstract":"The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Spectrometry","id":"ITEM-1","issue":"9","issued":{"date-parts":[["2020","9","2"]]},"page":"1783-1802","title":"Interlaboratory Study for Characterizing Monoclonal Antibodies by Top-Down and Middle-Down Mass Spectrometry","type":"article-journal","volume":"31"},"uris":["http://www.mendeley.com/documents/?uuid=aa931149-d73d-3465-a07f-df336bb588e2"]}],"mendeley":{"formattedCitation":"\\cite{Srzentić2020Interlaboratory Study for Characterizing Monoclonal Antibodies by Top-Down and Middle-Down Mass Spectrometry}","plainTextFormattedCitation":"\\cite{Srzentić2020Interlaboratory Study for Characterizing Monoclonal Antibodies by Top-Down and Middle-Down Mass Spectrometry}","previouslyFormattedCitation":"&lt;sup&gt;18&lt;/sup&gt;"},"properties":{"noteIndex":0},"schema":"https://github.com/citation-style-language/schema/raw/master/csl-citation.json"}</w:instrText>
      </w:r>
      <w:r w:rsidRPr="00FE7E79">
        <w:rPr>
          <w:rFonts w:eastAsiaTheme="minorEastAsia"/>
        </w:rPr>
        <w:fldChar w:fldCharType="separate"/>
      </w:r>
      <w:r w:rsidR="000A2B0E" w:rsidRPr="000A2B0E">
        <w:rPr>
          <w:rFonts w:eastAsiaTheme="minorEastAsia"/>
          <w:noProof/>
        </w:rPr>
        <w:t>\cite{Srzentić2020Interlaboratory Study for Characterizing Monoclonal Antibodies by Top-Down and Middle-Down Mass Spectrometry}</w:t>
      </w:r>
      <w:r w:rsidRPr="00FE7E79">
        <w:rPr>
          <w:rFonts w:eastAsiaTheme="minorEastAsia"/>
        </w:rPr>
        <w:fldChar w:fldCharType="end"/>
      </w:r>
    </w:p>
    <w:p w14:paraId="664F62D6" w14:textId="7D522DAF" w:rsidR="008D07BF" w:rsidRPr="00FE7E79" w:rsidRDefault="00510EBE" w:rsidP="00A87F0A">
      <w:pPr>
        <w:pStyle w:val="Paragraph"/>
        <w:rPr>
          <w:rFonts w:eastAsia="Calibri"/>
        </w:rPr>
      </w:pPr>
      <w:bookmarkStart w:id="204" w:name="_Hlk101788308"/>
      <w:bookmarkStart w:id="205" w:name="_Hlk101787581"/>
      <w:bookmarkStart w:id="206" w:name="_Hlk101787869"/>
      <w:r w:rsidRPr="00FE7E79">
        <w:rPr>
          <w:rFonts w:eastAsia="Calibri"/>
        </w:rPr>
        <w:t>E</w:t>
      </w:r>
      <w:r w:rsidR="008D07BF" w:rsidRPr="00FE7E79">
        <w:rPr>
          <w:rFonts w:eastAsia="Calibri"/>
        </w:rPr>
        <w:t xml:space="preserve">lectron-based </w:t>
      </w:r>
      <w:r w:rsidR="00E95653" w:rsidRPr="00FE7E79">
        <w:rPr>
          <w:rFonts w:eastAsia="Calibri"/>
        </w:rPr>
        <w:t xml:space="preserve">fragmentation </w:t>
      </w:r>
      <w:r w:rsidR="003E0C61" w:rsidRPr="003E0C61">
        <w:rPr>
          <w:rFonts w:eastAsia="Calibri"/>
        </w:rPr>
        <w:t xml:space="preserve">of intact protein ions </w:t>
      </w:r>
      <w:r w:rsidRPr="00FE7E79">
        <w:rPr>
          <w:rFonts w:eastAsia="Calibri"/>
        </w:rPr>
        <w:t>hold</w:t>
      </w:r>
      <w:r w:rsidR="008F2EF2" w:rsidRPr="00FE7E79">
        <w:rPr>
          <w:rFonts w:eastAsia="Calibri"/>
        </w:rPr>
        <w:t>s</w:t>
      </w:r>
      <w:r w:rsidRPr="00FE7E79">
        <w:rPr>
          <w:rFonts w:eastAsia="Calibri"/>
        </w:rPr>
        <w:t xml:space="preserve"> </w:t>
      </w:r>
      <w:r w:rsidR="008D07BF" w:rsidRPr="00FE7E79">
        <w:rPr>
          <w:rFonts w:eastAsia="Calibri"/>
        </w:rPr>
        <w:t>great potential for mAb sequencing</w:t>
      </w:r>
      <w:r w:rsidR="00593BAA" w:rsidRPr="00FE7E79">
        <w:rPr>
          <w:rFonts w:eastAsia="Calibri"/>
        </w:rPr>
        <w:t>.</w:t>
      </w:r>
      <w:r w:rsidR="008D07BF" w:rsidRPr="00FE7E79">
        <w:rPr>
          <w:rFonts w:eastAsia="Calibri"/>
        </w:rPr>
        <w:t xml:space="preserve"> </w:t>
      </w:r>
      <w:r w:rsidR="00593BAA" w:rsidRPr="00FE7E79">
        <w:rPr>
          <w:rFonts w:eastAsia="Calibri"/>
        </w:rPr>
        <w:t>S</w:t>
      </w:r>
      <w:r w:rsidRPr="00FE7E79">
        <w:rPr>
          <w:rFonts w:eastAsia="Calibri"/>
        </w:rPr>
        <w:t xml:space="preserve">everal </w:t>
      </w:r>
      <w:r w:rsidR="003E766A" w:rsidRPr="00FE7E79">
        <w:rPr>
          <w:rFonts w:eastAsia="Calibri"/>
        </w:rPr>
        <w:t xml:space="preserve">recent </w:t>
      </w:r>
      <w:r w:rsidRPr="00FE7E79">
        <w:rPr>
          <w:rFonts w:eastAsia="Calibri"/>
        </w:rPr>
        <w:t xml:space="preserve">studies showed </w:t>
      </w:r>
      <w:r w:rsidR="00593BAA" w:rsidRPr="00FE7E79">
        <w:rPr>
          <w:rFonts w:eastAsia="Calibri"/>
        </w:rPr>
        <w:t xml:space="preserve">that </w:t>
      </w:r>
      <w:r w:rsidR="004A3F6E" w:rsidRPr="00FE7E79">
        <w:rPr>
          <w:rFonts w:eastAsia="Calibri"/>
        </w:rPr>
        <w:t>th</w:t>
      </w:r>
      <w:r w:rsidR="00FA4BB5" w:rsidRPr="00FE7E79">
        <w:rPr>
          <w:rFonts w:eastAsia="Calibri"/>
        </w:rPr>
        <w:t>ese methods</w:t>
      </w:r>
      <w:r w:rsidR="00113608" w:rsidRPr="00FE7E79">
        <w:rPr>
          <w:rFonts w:eastAsia="Calibri"/>
        </w:rPr>
        <w:t xml:space="preserve"> </w:t>
      </w:r>
      <w:r w:rsidR="004A3F6E" w:rsidRPr="00FE7E79">
        <w:rPr>
          <w:rFonts w:eastAsia="Calibri"/>
        </w:rPr>
        <w:t xml:space="preserve">consistently </w:t>
      </w:r>
      <w:r w:rsidR="008D07BF" w:rsidRPr="00FE7E79">
        <w:rPr>
          <w:rFonts w:eastAsia="Calibri"/>
        </w:rPr>
        <w:t>yield</w:t>
      </w:r>
      <w:r w:rsidR="003E0C61">
        <w:rPr>
          <w:rFonts w:eastAsia="Calibri"/>
        </w:rPr>
        <w:t>ed</w:t>
      </w:r>
      <w:r w:rsidR="008D07BF" w:rsidRPr="00FE7E79">
        <w:rPr>
          <w:rFonts w:eastAsia="Calibri"/>
        </w:rPr>
        <w:t xml:space="preserve"> </w:t>
      </w:r>
      <w:r w:rsidR="00FA4BB5" w:rsidRPr="00FE7E79">
        <w:rPr>
          <w:rFonts w:eastAsia="Calibri"/>
        </w:rPr>
        <w:t>near</w:t>
      </w:r>
      <w:r w:rsidR="003E0C61">
        <w:rPr>
          <w:rFonts w:eastAsia="Calibri"/>
        </w:rPr>
        <w:t>ly</w:t>
      </w:r>
      <w:r w:rsidR="00FA4BB5" w:rsidRPr="00FE7E79">
        <w:rPr>
          <w:rFonts w:eastAsia="Calibri"/>
        </w:rPr>
        <w:t xml:space="preserve"> uninterrupted </w:t>
      </w:r>
      <w:ins w:id="207" w:author="Graaf, S.C. de (Bastiaan)" w:date="2023-03-24T15:54:00Z">
        <w:r w:rsidR="00213C8E">
          <w:rPr>
            <w:rFonts w:eastAsia="Calibri"/>
          </w:rPr>
          <w:t>\emph{</w:t>
        </w:r>
      </w:ins>
      <w:r w:rsidR="008D07BF" w:rsidRPr="00FE7E79">
        <w:rPr>
          <w:rFonts w:eastAsia="Calibri"/>
          <w:i/>
          <w:iCs/>
        </w:rPr>
        <w:t>c</w:t>
      </w:r>
      <w:ins w:id="208" w:author="Graaf, S.C. de (Bastiaan)" w:date="2023-03-24T15:54:00Z">
        <w:r w:rsidR="00213C8E">
          <w:rPr>
            <w:rFonts w:eastAsia="Calibri"/>
            <w:i/>
            <w:iCs/>
          </w:rPr>
          <w:t>}</w:t>
        </w:r>
      </w:ins>
      <w:r w:rsidR="008D07BF" w:rsidRPr="00FE7E79">
        <w:rPr>
          <w:rFonts w:eastAsia="Calibri"/>
        </w:rPr>
        <w:t>-ion</w:t>
      </w:r>
      <w:r w:rsidR="00FA4BB5" w:rsidRPr="00FE7E79">
        <w:rPr>
          <w:rFonts w:eastAsia="Calibri"/>
        </w:rPr>
        <w:t xml:space="preserve"> ladders</w:t>
      </w:r>
      <w:r w:rsidR="008D07BF" w:rsidRPr="00FE7E79">
        <w:rPr>
          <w:rFonts w:eastAsia="Calibri"/>
        </w:rPr>
        <w:t xml:space="preserve"> </w:t>
      </w:r>
      <w:r w:rsidR="00FA4BB5" w:rsidRPr="00FE7E79">
        <w:rPr>
          <w:rFonts w:eastAsia="Calibri"/>
        </w:rPr>
        <w:t xml:space="preserve">spanning </w:t>
      </w:r>
      <w:r w:rsidR="004A3F6E" w:rsidRPr="00FE7E79">
        <w:rPr>
          <w:rFonts w:eastAsia="Calibri"/>
        </w:rPr>
        <w:t xml:space="preserve">the </w:t>
      </w:r>
      <w:r w:rsidR="004C10FE" w:rsidRPr="00FE7E79">
        <w:rPr>
          <w:rFonts w:eastAsia="Calibri"/>
        </w:rPr>
        <w:t>CDR3</w:t>
      </w:r>
      <w:r w:rsidR="00593BAA" w:rsidRPr="00FE7E79">
        <w:rPr>
          <w:rFonts w:eastAsia="Calibri"/>
        </w:rPr>
        <w:t>, which is paramount to antigen binding.</w:t>
      </w:r>
      <w:r w:rsidR="008F2EF2" w:rsidRPr="00FE7E79">
        <w:rPr>
          <w:rStyle w:val="FootnoteReference"/>
          <w:rFonts w:ascii="Calibri" w:eastAsia="Calibri" w:hAnsi="Calibri" w:cs="Calibri"/>
        </w:rPr>
        <w:fldChar w:fldCharType="begin" w:fldLock="1"/>
      </w:r>
      <w:r w:rsidR="000A2B0E">
        <w:rPr>
          <w:rFonts w:eastAsia="Calibri"/>
        </w:rPr>
        <w:instrText>ADDIN CSL_CITATION {"citationItems":[{"id":"ITEM-1","itemData":{"DOI":"10.1039/d0sc03438j","ISSN":"2041-6520","PMID":"33520151","abstract":"Although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Francois","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R.","non-dropping-particle":"","parse-names":false,"suffix":""}],"container-title":"Chemical science","id":"ITEM-1","issue":"43","issued":{"date-parts":[["2020","11","21"]]},"page":"11886-11896","publisher":"Royal Society of Chemistry","title":"Selectivity over coverage in de novo sequencing of IgGs.","type":"article-journal","volume":"11"},"uris":["http://www.mendeley.com/documents/?uuid=1d6a8883-c3c7-4e9a-90a8-0bff9597ac6d"]},{"id":"ITEM-2","itemData":{"DOI":"10.1021/jasms.0c00461","ISSN":"1044-0305","PMID":"33570406","abstract":"Immunoglobulins A (IgA) include some of the most abundant human antibodies and play an important role in defending mucosal surfaces against pathogens. The unique structural features of the heavy chain of IgA subclasses (called IgA1 and IgA2) enable them to polymerize via the joining J-chain, resulting in IgA dimers but also higher oligomers. While secretory sIgA oligomers are dominant in milk and saliva, IgAs exist primarily as monomers in serum. No method currently allows disentangling the millions of unique IgAs potentially present in the human antibody repertoire. Obtaining unambiguous sequence reads of their hypervariable antigen-binding regions is a prerequisite for IgA identification. We here report a mass spectrometric method that uses electron capture dissociation (ECD) to produce straightforward-to-read sequence ladders of the variable parts of both the light and heavy chains of IgA1s, in particular, of the functionally critical CDR3 regions. We directly compare the native top-down ECD spectra of a heavily and heterogeneously N- and O-glycosylated anti-CD20 IgA1, the corresponding N-glycosylated anti-CD20 IgG1, and their Fab parts. We show that while featuring very different MS1 spectra, the native top-down ECD MS2 spectra of all four species are nearly identical, with cleavages occurring specifically within the CDR3 and FR4 regions of both the heavy and light chain. From the sequence-informative ECD data of an intact glycosylated IgA1, we foresee that native top-down ECD will become a valuable complementary tool for the de novo sequencing of IgA1s from milk, saliva, or serum.","author":[{"dropping-particle":"","family":"Greisch","given":"Jean-Francois","non-dropping-particle":"","parse-names":false,"suffix":""},{"dropping-particle":"","family":"Boer","given":"Maurits A.","non-dropping-particle":"den","parse-names":false,"suffix":""},{"dropping-particle":"","family":"Beurskens","given":"Frank","non-dropping-particle":"","parse-names":false,"suffix":""},{"dropping-particle":"","family":"Schuurman","given":"Janine","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R.","non-dropping-particle":"","parse-names":false,"suffix":""}],"container-title":"Journal of the American Society for Mass Spectrometry","id":"ITEM-2","issue":"6","issued":{"date-parts":[["2021","6","2"]]},"page":"1326-1335","title":"Generating Informative Sequence Tags from Antigen-Binding Regions of Heavily Glycosylated IgA1 Antibodies by Native Top-Down Electron Capture Dissociation","type":"article-journal","volume":"32"},"uris":["http://www.mendeley.com/documents/?uuid=8593d7d2-c645-4e93-9f27-99dbe02f473e"]},{"id":"ITEM-3","itemData":{"DOI":"10.1016/j.cels.2021.08.008","ISSN":"24054720","PMID":"34613904","abstract":"Although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Systems","id":"ITEM-3","issue":"12","issued":{"date-parts":[["2021"]]},"page":"1131-1143.e5","publisher":"Cell Press","title":"Human plasma IgG1 repertoires are simple, unique, and dynamic","type":"article-journal","volume":"12"},"uris":["http://www.mendeley.com/documents/?uuid=a566a58b-ff23-3b29-bfd5-5dce88cd9a98"]},{"id":"ITEM-4","itemData":{"DOI":"10.1021/ACS.ANALCHEM.8B01901","ISSN":"1520-6882","PMID":"30118589","abstract":"Compared to traditional collision induced dissociation methods, electron capture dissociation (ECD) provides more comprehensive characterization of large peptides and proteins as well as preserves labile post-translational modifications. However, ECD experiments are generally restricted to the high magnetic fields of FTICR-MS that enable the reaction of large polycations and electrons. Here, we demonstrate the use of an electromagnetostatic ECD cell to perform ECD and hybrid ECD methods utilizing 193 nm photons (ECuvPD) or collisional activation (EChcD) in a benchtop quadrupole-Orbitrap mass spectrometer. The electromagnetostatic ECD cell was designed to replace the transfer octapole between the quadrupole and C-trap. This implementation enabled facile installation of the ECD cell, and ions could be independently subjected to ECD, UVPD, HCD, or any combination. Initial benchmarking and characterization of fragmentation propensities for ECD, ECuvPD, and EChcD were performed using ubiquitin (8.6 kDa). ECD yielded extensive sequence coverage for low charge states of ubiquitin as well as for the larger protein carbonic anhydrase II (29 kDa), indicating pseudo-activated ion conditions. Additionally, relatively high numbers of d- and w-ions enable differentiation of isobaric isoleucine and leucine residues and suggest a distribution of electron energies yield hot-ECD type fragmentation. We report the most comprehensive characterization to date for model proteins up to 29 kDa and a monoclonal antibody at the subunit level. ECD, ECuvPD, and EChcD yielded 93, 95, and 91% sequence coverage, respectively, for carbonic anhydrase II (29 kDa), and targeted online analyses of monoclonal antibody subunits yielded 86% overall antibody sequence coverage.","author":[{"dropping-particle":"","family":"Shaw","given":"Jared B.","non-dropping-particle":"","parse-names":false,"suffix":""},{"dropping-particle":"","family":"Malhan","given":"Neha","non-dropping-particle":"","parse-names":false,"suffix":""},{"dropping-particle":"V.","family":"Vasil'Ev","given":"Yury","non-dropping-particle":"","parse-names":false,"suffix":""},{"dropping-particle":"","family":"Lopez","given":"Nathan I.","non-dropping-particle":"","parse-names":false,"suffix":""},{"dropping-particle":"","family":"Makarov","given":"Alexander","non-dropping-particle":"","parse-names":false,"suffix":""},{"dropping-particle":"","family":"Beckman","given":"Joseph S.","non-dropping-particle":"","parse-names":false,"suffix":""},{"dropping-particle":"","family":"Voinov","given":"Valery G.","non-dropping-particle":"","parse-names":false,"suffix":""}],"container-title":"Analytical chemistry","id":"ITEM-4","issue":"18","issued":{"date-parts":[["2018","9","18"]]},"page":"10819-10827","publisher":"Anal Chem","title":"Sequencing Grade Tandem Mass Spectrometry for Top-Down Proteomics Using Hybrid Electron Capture Dissociation Methods in a Benchtop Orbitrap Mass Spectrometer","type":"article-journal","volume":"90"},"uris":["http://www.mendeley.com/documents/?uuid=0d986466-4840-38cc-8053-5e486dec64a9"]},{"id":"ITEM-5","itemData":{"DOI":"10.1021/ACS.ANALCHEM.9B03129","ISSN":"1520-6882","PMID":"31769659","abstract":"One challenge associated with the discovery and development of monoclonal antibody (mAb) therapeutics is the determination of heavy chain and light chain pairing. Advances in MS instrumentation and MS/MS methods have greatly enhanced capabilities for the analysis of large intact proteins yielding much more detailed and accurate proteoform characterization. Consequently, direct interrogation of intact antibodies or F(ab′)2 and Fab fragments has the potential to significantly streamline therapeutic mAb discovery processes. Here, we demonstrate for the first time the ability to efficiently cleave disulfide bonds linking heavy and light chains of mAbs using electron capture dissociation (ECD) and 157 nm ultraviolet photodissociation (UVPD). The combination of intact mAb, Fab, or F(ab′)2 mass, intact LC and Fd masses, and CDR3 sequence coverage enabled determination of heavy chain and light chain pairing from a single experiment and experimental condition. These results demonstrate the potential of top-down and middle-down proteomics to significantly streamline therapeutic antibody discovery.","author":[{"dropping-particle":"","family":"Shaw","given":"Jared B.","non-dropping-particle":"","parse-names":false,"suffix":""},{"dropping-particle":"","family":"Liu","given":"Weijing","non-dropping-particle":"","parse-names":false,"suffix":""},{"dropping-particle":"V.","family":"Vasilev","given":"Yury","non-dropping-particle":"","parse-names":false,"suffix":""},{"dropping-particle":"","family":"Bracken","given":"Carter C.","non-dropping-particle":"","parse-names":false,"suffix":""},{"dropping-particle":"","family":"Malhan","given":"Neha","non-dropping-particle":"","parse-names":false,"suffix":""},{"dropping-particle":"","family":"Guthals","given":"Adrian","non-dropping-particle":"","parse-names":false,"suffix":""},{"dropping-particle":"","family":"Beckman","given":"Joseph S.","non-dropping-particle":"","parse-names":false,"suffix":""},{"dropping-particle":"","family":"Voinov","given":"Valery G.","non-dropping-particle":"","parse-names":false,"suffix":""}],"container-title":"Analytical chemistry","id":"ITEM-5","issue":"1","issued":{"date-parts":[["2020","1","7"]]},"page":"766-773","publisher":"Anal Chem","title":"Direct Determination of Antibody Chain Pairing by Top-down and Middle-down Mass Spectrometry Using Electron Capture Dissociation and Ultraviolet Photodissociation","type":"article-journal","volume":"92"},"uris":["http://www.mendeley.com/documents/?uuid=2af52750-f51c-3839-9e99-5b1dc9359b22"]}],"mendeley":{"formattedCitation":"\\cite{den Boer2020Selectivity over coverage in de novo sequencing of IgGs.|||Greisch2021Generating Informative Sequence Tags from Antigen-Binding Regions of Heavily Glycosylated IgA1 Antibodies by Native Top-Down Electron Capture Dissociation|||Bondt2021Human plasma IgG1 repertoires are simple, unique, and dynamic|||Shaw2018Sequencing Grade Tandem Mass Spectrometry for Top-Down Proteomics Using Hybrid Electron Capture Dissociation Methods in a Benchtop Orbitrap Mass Spectrometer|||Shaw2020Direct Determination of Antibody Chain Pairing by Top-down and Middle-down Mass Spectrometry Using Electron Capture Dissociation and Ultraviolet Photodissociation}","plainTextFormattedCitation":"\\cite{den Boer2020Selectivity over coverage in de novo sequencing of IgGs.|||Greisch2021Generating Informative Sequence Tags from Antigen-Binding Regions of Heavily Glycosylated IgA1 Antibodies by Native Top-Down Electron Capture Dissociation|||Bondt2021Human plasma IgG1 repertoires are simple, unique, and dynamic|||Shaw2018Sequencing Grade Tandem Mass Spectrometry for Top-Down Proteomics Using Hybrid Electron Capture Dissociation Methods in a Benchtop Orbitrap Mass Spectrometer|||Shaw2020Direct Determination of Antibody Chain Pairing by Top-down and Middle-down Mass Spectrometry Using Electron Capture Dissociation and Ultraviolet Photodissociation}","previouslyFormattedCitation":"&lt;sup&gt;29,75,76,83,84&lt;/sup&gt;"},"properties":{"noteIndex":0},"schema":"https://github.com/citation-style-language/schema/raw/master/csl-citation.json"}</w:instrText>
      </w:r>
      <w:r w:rsidR="008F2EF2" w:rsidRPr="00FE7E79">
        <w:rPr>
          <w:rStyle w:val="FootnoteReference"/>
          <w:rFonts w:ascii="Calibri" w:eastAsia="Calibri" w:hAnsi="Calibri" w:cs="Calibri"/>
        </w:rPr>
        <w:fldChar w:fldCharType="separate"/>
      </w:r>
      <w:r w:rsidR="000A2B0E" w:rsidRPr="000A2B0E">
        <w:rPr>
          <w:rFonts w:eastAsia="Calibri"/>
          <w:noProof/>
          <w:lang w:val="nl-NL"/>
        </w:rPr>
        <w:t xml:space="preserve">\cite{den Boer2020Selectivity over coverage in de novo sequencing of IgGs.|||Greisch2021Generating Informative Sequence Tags from Antigen-Binding Regions of Heavily Glycosylated IgA1 Antibodies by Native Top-Down Electron Capture Dissociation|||Bondt2021Human plasma IgG1 repertoires are simple, unique, and dynamic|||Shaw2018Sequencing Grade Tandem Mass Spectrometry for Top-Down </w:t>
      </w:r>
      <w:r w:rsidR="000A2B0E" w:rsidRPr="000A2B0E">
        <w:rPr>
          <w:rFonts w:eastAsia="Calibri"/>
          <w:noProof/>
          <w:lang w:val="nl-NL"/>
        </w:rPr>
        <w:lastRenderedPageBreak/>
        <w:t>Proteomics Using Hybrid Electron Capture Dissociation Methods in a Benchtop Orbitrap Mass Spectrometer|||Shaw2020Direct Determination of Antibody Chain Pairing by Top-down and Middle-down Mass Spectrometry Using Electron Capture Dissociation and Ultraviolet Photodissociation}</w:t>
      </w:r>
      <w:r w:rsidR="008F2EF2" w:rsidRPr="00FE7E79">
        <w:rPr>
          <w:rStyle w:val="FootnoteReference"/>
          <w:rFonts w:ascii="Calibri" w:eastAsia="Calibri" w:hAnsi="Calibri" w:cs="Calibri"/>
        </w:rPr>
        <w:fldChar w:fldCharType="end"/>
      </w:r>
      <w:bookmarkEnd w:id="204"/>
      <w:bookmarkEnd w:id="205"/>
      <w:bookmarkEnd w:id="206"/>
      <w:r w:rsidR="008D07BF" w:rsidRPr="00BA4418">
        <w:rPr>
          <w:rFonts w:eastAsia="Calibri"/>
          <w:lang w:val="en-US"/>
        </w:rPr>
        <w:t xml:space="preserve"> </w:t>
      </w:r>
      <w:r w:rsidR="008D07BF" w:rsidRPr="00FE7E79">
        <w:rPr>
          <w:rFonts w:eastAsia="Calibri"/>
        </w:rPr>
        <w:t xml:space="preserve">These studies </w:t>
      </w:r>
      <w:r w:rsidR="00783F2F" w:rsidRPr="00FE7E79">
        <w:rPr>
          <w:rFonts w:eastAsia="Calibri"/>
        </w:rPr>
        <w:t xml:space="preserve">also </w:t>
      </w:r>
      <w:r w:rsidR="008D07BF" w:rsidRPr="00FE7E79">
        <w:rPr>
          <w:rFonts w:eastAsia="Calibri"/>
        </w:rPr>
        <w:t xml:space="preserve">demonstrated for various </w:t>
      </w:r>
      <w:r w:rsidR="00F50593" w:rsidRPr="00FE7E79">
        <w:rPr>
          <w:rFonts w:eastAsia="Calibri"/>
        </w:rPr>
        <w:t>antibody</w:t>
      </w:r>
      <w:r w:rsidR="008D07BF" w:rsidRPr="00FE7E79">
        <w:rPr>
          <w:rFonts w:eastAsia="Calibri"/>
        </w:rPr>
        <w:t xml:space="preserve"> isotypes (IgG1-4 and IgA1) that electron-based fragmentation methods consistently provide fragments containing the entire variable region of both the light and heavy chain. Notably, very similar fragments were formed for the intact mAb, the F(ab’)</w:t>
      </w:r>
      <w:r w:rsidR="008D07BF" w:rsidRPr="00FE7E79">
        <w:rPr>
          <w:rFonts w:eastAsia="Calibri"/>
          <w:vertAlign w:val="subscript"/>
        </w:rPr>
        <w:t>2</w:t>
      </w:r>
      <w:r w:rsidR="008D07BF" w:rsidRPr="00FE7E79">
        <w:rPr>
          <w:rFonts w:eastAsia="Calibri"/>
        </w:rPr>
        <w:t xml:space="preserve"> (produced with IdeS enzyme), and Fab molecules (produced with IgdE or Operator enzymes), showing that reducing antibody complexity through the removal of the Fc portion is not detrimental for protein-centric analysis of mAbs.</w:t>
      </w:r>
    </w:p>
    <w:p w14:paraId="386278FC" w14:textId="36FC2013" w:rsidR="008D07BF" w:rsidRDefault="008D07BF" w:rsidP="00A87F0A">
      <w:pPr>
        <w:pStyle w:val="Paragraph"/>
        <w:rPr>
          <w:rFonts w:eastAsia="Calibri"/>
        </w:rPr>
      </w:pPr>
      <w:r w:rsidRPr="00FE7E79">
        <w:rPr>
          <w:rFonts w:eastAsia="Calibri"/>
        </w:rPr>
        <w:t>While significant advances have been made in protein-centric</w:t>
      </w:r>
      <w:r w:rsidRPr="00FE7E79" w:rsidDel="00BC0A5E">
        <w:rPr>
          <w:rFonts w:eastAsia="Calibri"/>
        </w:rPr>
        <w:t xml:space="preserve"> </w:t>
      </w:r>
      <w:r w:rsidRPr="00FE7E79">
        <w:rPr>
          <w:rFonts w:eastAsia="Calibri"/>
        </w:rPr>
        <w:t xml:space="preserve">sequencing of purified recombinant antibodies, studying endogenous antibodies remains much more challenging. The separation of intact proteins by liquid chromatography </w:t>
      </w:r>
      <w:r w:rsidR="00A254A5" w:rsidRPr="00FE7E79">
        <w:rPr>
          <w:rFonts w:eastAsia="Calibri"/>
        </w:rPr>
        <w:t xml:space="preserve">is typically </w:t>
      </w:r>
      <w:r w:rsidRPr="00FE7E79">
        <w:rPr>
          <w:rFonts w:eastAsia="Calibri"/>
        </w:rPr>
        <w:t>less efficient than the separation strategies available for</w:t>
      </w:r>
      <w:r w:rsidRPr="00FE7E79" w:rsidDel="00B57D8B">
        <w:rPr>
          <w:rFonts w:eastAsia="Calibri"/>
        </w:rPr>
        <w:t xml:space="preserve"> </w:t>
      </w:r>
      <w:r w:rsidRPr="00FE7E79">
        <w:rPr>
          <w:rFonts w:eastAsia="Calibri"/>
        </w:rPr>
        <w:t>peptides.</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{"citationItems":[{"id":"ITEM-1","itemData":{"DOI":"10.1016/j.chroma.2017.01.008","ISSN":"1873-3778","PMID":"28077236","abstract":"Separation of proteoforms for global intact protein analysis (i.e. top-down proteomics) has lagged well behind what is achievable for peptides in traditional bottom-up proteomic approach and is becoming a true bottle neck for top-down proteomics. Herein, we report use of long (≥1M) columns containing short alkyl (C1-C4) bonded phases to achieve high-resolution RPLC for separation of proteoforms. At a specific operation pressure limit (i.e., 96.5MPa or 14Kpsi used in this work), column length was found to be the most important factor for achieving maximal resolution separation of proteins when 1.5-5μm particles were used as packings and long columns provided peak capacities greater than 400 for proteoforms derived from a global cell lysate with molecular weights below 50kDa. Larger proteoforms (50-110kDa) were chromatographed on long RPLC columns and detected by MS; however, they cannot be identified yet by tandem mass spectrometry. Our experimental data further demonstrated that long alkyl (e.g., C8 and C18) bonded particles provided high-resolution RPLC for &lt;10kDa proteoforms, not efficient for separation of global proteoforms. Reversed-phase particles with porous, nonporous, and superficially porous surfaces were systematically investigated for high-resolution RPLC. Pore size (200-400Å) and the surface structure (porous and superficially porous) of particles was found to have minor influences on high-resolution RPLC of proteoforms. RPLC presented herein enabled confident identification of </w:instrText>
      </w:r>
      <w:r w:rsidR="000A2B0E">
        <w:rPr>
          <w:rFonts w:ascii="Cambria Math" w:eastAsia="Calibri" w:hAnsi="Cambria Math" w:cs="Cambria Math"/>
        </w:rPr>
        <w:instrText>∼</w:instrText>
      </w:r>
      <w:r w:rsidR="000A2B0E">
        <w:rPr>
          <w:rFonts w:eastAsia="Calibri"/>
        </w:rPr>
        <w:instrText>900 proteoforms (1% FDR) for a low-microgram quantity of proteomic samples using a single RPLC-MS/MS analysis. The level of RPLC performance attained in this work is close to that typically realized in bottom-up proteomics, and broadly useful when applying e.g., the single-stage MS accurate mass tag approach, but less effective when combined with current tandem MS. Our initial data indicate that MS detection and fragmentation inefficiencies provided by current high-resolution mass spectrometers are key challenges for characterization of larger proteoforms.","author":[{"dropping-particle":"","family":"Shen","given":"Yufeng","non-dropping-particle":"","parse-names":false,"suffix":""},{"dropping-particle":"","family":"Tolić","given":"Nikola","non-dropping-particle":"","parse-names":false,"suffix":""},{"dropping-particle":"","family":"Piehowski","given":"Paul D","non-dropping-particle":"","parse-names":false,"suffix":""},{"dropping-particle":"","family":"Shukla","given":"Anil K","non-dropping-particle":"","parse-names":false,"suffix":""},{"dropping-particle":"","family":"Kim","given":"Sangtae","non-dropping-particle":"","parse-names":false,"suffix":""},{"dropping-particle":"","family":"Zhao","given":"Rui","non-dropping-particle":"","parse-names":false,"suffix":""},{"dropping-particle":"","family":"Qu","given":"Yi","non-dropping-particle":"","parse-names":false,"suffix":""},{"dropping-particle":"","family":"Robinson","given":"Errol","non-dropping-particle":"","parse-names":false,"suffix":""},{"dropping-particle":"","family":"Smith","given":"Richard D","non-dropping-particle":"","parse-names":false,"suffix":""},{"dropping-particle":"","family":"Paša-Tolić","given":"Ljiljana","non-dropping-particle":"","parse-names":false,"suffix":""}],"container-title":"Journal of chromatography. A","id":"ITEM-1","issued":{"date-parts":[["2017","5","19"]]},"page":"99-110","publisher":"Elsevier","title":"High-resolution ultrahigh-pressure long column reversed-phase liquid chromatography for top-down proteomics.","type":"article-journal","volume":"1498"},"uris":["http://www.mendeley.com/documents/?uuid=f62074de-36ba-40b7-ad72-a63b82f5a10d"]}],"mendeley":{"formattedCitation":"\\cite{Shen2017High-resolution ultrahigh-pressure long column reversed-phase liquid chromatography for top-down proteomics.}","plainTextFormattedCitation":"\\cite{Shen2017High-resolution ultrahigh-pressure long column reversed-phase liquid chromatography for top-down proteomics.}","previouslyFormattedCitation":"&lt;sup&gt;85&lt;/sup&gt;"},"properties":{"noteIndex":0},"schema":"https://github.com/citation-style-language/schema/raw/master/csl-citation.json"}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\cite{Shen2017High-resolution ultrahigh-pressure long column reversed-phase liquid chromatography for top-down proteomics.}</w:t>
      </w:r>
      <w:r w:rsidRPr="00FE7E79">
        <w:rPr>
          <w:rStyle w:val="FootnoteReference"/>
          <w:rFonts w:ascii="Calibri" w:eastAsia="Calibri" w:hAnsi="Calibri" w:cs="Calibri"/>
        </w:rPr>
        <w:fldChar w:fldCharType="end"/>
      </w:r>
      <w:r w:rsidRPr="00FE7E79">
        <w:rPr>
          <w:rFonts w:eastAsia="Calibri"/>
        </w:rPr>
        <w:t xml:space="preserve"> This problem is exacerbated for</w:t>
      </w:r>
      <w:r w:rsidRPr="00FE7E79" w:rsidDel="00B57D8B">
        <w:rPr>
          <w:rFonts w:eastAsia="Calibri"/>
        </w:rPr>
        <w:t xml:space="preserve"> </w:t>
      </w:r>
      <w:r w:rsidRPr="00FE7E79">
        <w:rPr>
          <w:rFonts w:eastAsia="Calibri"/>
        </w:rPr>
        <w:t>antibody mixtures since</w:t>
      </w:r>
      <w:r w:rsidRPr="00FE7E79" w:rsidDel="00B57D8B">
        <w:rPr>
          <w:rFonts w:eastAsia="Calibri"/>
        </w:rPr>
        <w:t xml:space="preserve"> </w:t>
      </w:r>
      <w:r w:rsidRPr="00FE7E79">
        <w:rPr>
          <w:rFonts w:eastAsia="Calibri"/>
        </w:rPr>
        <w:t xml:space="preserve">different antibody clones are very similar and only vary in a small fraction of the overall sequence. </w:t>
      </w:r>
      <w:r w:rsidR="00702A7B" w:rsidRPr="00FE7E79">
        <w:rPr>
          <w:rFonts w:eastAsia="Calibri"/>
        </w:rPr>
        <w:t xml:space="preserve">Such </w:t>
      </w:r>
      <w:r w:rsidR="0052313B" w:rsidRPr="00FE7E79">
        <w:rPr>
          <w:rFonts w:eastAsia="Calibri"/>
        </w:rPr>
        <w:t>minute differences</w:t>
      </w:r>
      <w:r w:rsidR="00702A7B" w:rsidRPr="00FE7E79">
        <w:rPr>
          <w:rFonts w:eastAsia="Calibri"/>
        </w:rPr>
        <w:t xml:space="preserve"> </w:t>
      </w:r>
      <w:r w:rsidR="0052313B" w:rsidRPr="00FE7E79">
        <w:rPr>
          <w:rFonts w:eastAsia="Calibri"/>
        </w:rPr>
        <w:t>are easily resolved</w:t>
      </w:r>
      <w:r w:rsidR="00702A7B" w:rsidRPr="00FE7E79">
        <w:rPr>
          <w:rFonts w:eastAsia="Calibri"/>
        </w:rPr>
        <w:t xml:space="preserve"> on the peptide </w:t>
      </w:r>
      <w:r w:rsidR="00D23A25" w:rsidRPr="00FE7E79">
        <w:rPr>
          <w:rFonts w:eastAsia="Calibri"/>
        </w:rPr>
        <w:t>yet</w:t>
      </w:r>
      <w:r w:rsidR="0052313B" w:rsidRPr="00FE7E79">
        <w:rPr>
          <w:rFonts w:eastAsia="Calibri"/>
        </w:rPr>
        <w:t xml:space="preserve"> are significantly more difficult to distinguish on the level of intact antibodies with more than 1000 amino acid residues.</w:t>
      </w:r>
      <w:r w:rsidR="00984132" w:rsidRPr="00FE7E79">
        <w:rPr>
          <w:rFonts w:eastAsia="Calibri"/>
        </w:rPr>
        <w:t xml:space="preserve"> </w:t>
      </w:r>
      <w:r w:rsidRPr="00FE7E79">
        <w:rPr>
          <w:rFonts w:eastAsia="Calibri"/>
        </w:rPr>
        <w:t xml:space="preserve">Notwithstanding the challenges of intact protein MS, the prospects </w:t>
      </w:r>
      <w:r w:rsidR="00D23A25" w:rsidRPr="00FE7E79">
        <w:rPr>
          <w:rFonts w:eastAsia="Calibri"/>
        </w:rPr>
        <w:t xml:space="preserve">and </w:t>
      </w:r>
      <w:r w:rsidRPr="00FE7E79">
        <w:rPr>
          <w:rFonts w:eastAsia="Calibri"/>
        </w:rPr>
        <w:t xml:space="preserve">potential benefits that protein-centric approaches bring to the </w:t>
      </w:r>
      <w:del w:id="209" w:author="Graaf, S.C. de (Bastiaan)" w:date="2023-03-16T00:05:00Z">
        <w:r w:rsidR="00105923" w:rsidDel="00DC1750">
          <w:rPr>
            <w:rFonts w:eastAsia="Calibri"/>
            <w:i/>
            <w:iCs/>
          </w:rPr>
          <w:delText>\emph{</w:delText>
        </w:r>
        <w:r w:rsidR="003A28B2" w:rsidDel="00DC1750">
          <w:rPr>
            <w:rFonts w:eastAsia="Calibri"/>
            <w:i/>
            <w:iCs/>
          </w:rPr>
          <w:delText>de novo}</w:delText>
        </w:r>
      </w:del>
      <w:ins w:id="210" w:author="Graaf, S.C. de (Bastiaan)" w:date="2023-03-16T00:05:00Z">
        <w:r w:rsidR="00DC1750" w:rsidRPr="00DC1750">
          <w:rPr>
            <w:rFonts w:eastAsia="Calibri"/>
            <w:iCs/>
          </w:rPr>
          <w:t>\emph{de novo}</w:t>
        </w:r>
      </w:ins>
      <w:r w:rsidRPr="00FE7E79">
        <w:rPr>
          <w:rFonts w:eastAsia="Calibri"/>
        </w:rPr>
        <w:t xml:space="preserve"> analytical toolbox are hard to neglect. While it is still nearly impossible to fully </w:t>
      </w:r>
      <w:del w:id="211" w:author="Graaf, S.C. de (Bastiaan)" w:date="2023-03-16T00:05:00Z">
        <w:r w:rsidR="00105923" w:rsidDel="00DC1750">
          <w:rPr>
            <w:rFonts w:eastAsia="Calibri"/>
            <w:i/>
            <w:iCs/>
          </w:rPr>
          <w:delText>\emph{</w:delText>
        </w:r>
        <w:r w:rsidR="003A28B2" w:rsidDel="00DC1750">
          <w:rPr>
            <w:rFonts w:eastAsia="Calibri"/>
            <w:i/>
            <w:iCs/>
          </w:rPr>
          <w:delText>de novo}</w:delText>
        </w:r>
      </w:del>
      <w:ins w:id="212" w:author="Graaf, S.C. de (Bastiaan)" w:date="2023-03-16T00:05:00Z">
        <w:r w:rsidR="00DC1750" w:rsidRPr="00DC1750">
          <w:rPr>
            <w:rFonts w:eastAsia="Calibri"/>
            <w:iCs/>
          </w:rPr>
          <w:t>\emph{de novo}</w:t>
        </w:r>
      </w:ins>
      <w:r w:rsidRPr="00FE7E79">
        <w:rPr>
          <w:rFonts w:eastAsia="Calibri"/>
        </w:rPr>
        <w:t xml:space="preserve"> sequence intact mAbs, protein-centric sequencing can be combined with peptide-centric methods in a hybrid MS approach, providing complementary information substantially advancing towards the goal of complete antibody sequencing </w:t>
      </w:r>
      <w:r w:rsidRPr="00FE7E79">
        <w:rPr>
          <w:rFonts w:eastAsia="Calibri"/>
        </w:rPr>
        <w:lastRenderedPageBreak/>
        <w:t>by MS</w:t>
      </w:r>
      <w:commentRangeStart w:id="213"/>
      <w:r w:rsidRPr="00FE7E79">
        <w:rPr>
          <w:rFonts w:eastAsia="Calibri"/>
        </w:rPr>
        <w:t>, as further described in the section “</w:t>
      </w:r>
      <w:r w:rsidR="00A50909" w:rsidRPr="00FE7E79">
        <w:rPr>
          <w:rFonts w:eastAsia="Calibri"/>
        </w:rPr>
        <w:t>Combining peptide- and protein-centric MS approaches for antibody sequencing</w:t>
      </w:r>
      <w:r w:rsidRPr="00FE7E79">
        <w:rPr>
          <w:rFonts w:eastAsia="Calibri"/>
        </w:rPr>
        <w:t>”</w:t>
      </w:r>
      <w:commentRangeEnd w:id="213"/>
      <w:r w:rsidR="00213C8E">
        <w:rPr>
          <w:rStyle w:val="CommentReference"/>
          <w:rFonts w:asciiTheme="minorHAnsi" w:eastAsiaTheme="minorHAnsi" w:hAnsiTheme="minorHAnsi" w:cstheme="minorBidi"/>
          <w:lang w:val="en-US" w:eastAsia="en-US"/>
        </w:rPr>
        <w:commentReference w:id="213"/>
      </w:r>
      <w:r w:rsidR="00355579" w:rsidRPr="00FE7E79">
        <w:rPr>
          <w:rFonts w:eastAsia="Calibri"/>
        </w:rPr>
        <w:t xml:space="preserve"> (</w:t>
      </w:r>
      <w:r w:rsidR="006E06B6">
        <w:rPr>
          <w:rFonts w:eastAsia="Calibri"/>
        </w:rPr>
        <w:t>\textbf{\autoref{fig:fig1.2</w:t>
      </w:r>
      <w:del w:id="214" w:author="Graaf, S.C. de (Bastiaan)" w:date="2023-03-16T00:00:00Z">
        <w:r w:rsidR="006E06B6" w:rsidDel="00E17BAA">
          <w:rPr>
            <w:rFonts w:eastAsia="Calibri"/>
          </w:rPr>
          <w:delText>}}</w:delText>
        </w:r>
        <w:r w:rsidR="00355579" w:rsidRPr="00FE7E79" w:rsidDel="00E17BAA">
          <w:rPr>
            <w:rFonts w:eastAsia="Calibri"/>
          </w:rPr>
          <w:delText>b)</w:delText>
        </w:r>
      </w:del>
      <w:ins w:id="215" w:author="Graaf, S.C. de (Bastiaan)" w:date="2023-03-16T00:00:00Z">
        <w:r w:rsidR="00E17BAA">
          <w:rPr>
            <w:rFonts w:eastAsia="Calibri"/>
          </w:rPr>
          <w:t>}b})</w:t>
        </w:r>
      </w:ins>
      <w:r w:rsidRPr="00FE7E79">
        <w:rPr>
          <w:rFonts w:eastAsia="Calibri"/>
        </w:rPr>
        <w:t>.</w:t>
      </w:r>
    </w:p>
    <w:p w14:paraId="64D8586C"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\begin</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}[!htb]</w:t>
      </w:r>
    </w:p>
    <w:p w14:paraId="5AC519B9"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\center</w:t>
      </w:r>
    </w:p>
    <w:p w14:paraId="5678BD06"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\includegraphics</w:t>
      </w:r>
      <w:r w:rsidRPr="006E06B6">
        <w:rPr>
          <w:rFonts w:ascii="Fira Code" w:hAnsi="Fira Code" w:cs="Fira Code"/>
          <w:color w:val="D4D4D4"/>
          <w:sz w:val="21"/>
          <w:szCs w:val="21"/>
          <w:lang w:val="en-US" w:eastAsia="en-US"/>
        </w:rPr>
        <w:t>[]{Chapter.1/Figures/f5.png}</w:t>
      </w:r>
    </w:p>
    <w:p w14:paraId="70F881D1"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\caption</w:t>
      </w:r>
      <w:r w:rsidRPr="006E06B6">
        <w:rPr>
          <w:rFonts w:ascii="Fira Code" w:hAnsi="Fira Code" w:cs="Fira Code"/>
          <w:color w:val="D4D4D4"/>
          <w:sz w:val="21"/>
          <w:szCs w:val="21"/>
          <w:lang w:val="en-US" w:eastAsia="en-US"/>
        </w:rPr>
        <w:t>{</w:t>
      </w:r>
    </w:p>
    <w:p w14:paraId="08992BAF"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\textbf</w:t>
      </w:r>
      <w:r w:rsidRPr="006E06B6">
        <w:rPr>
          <w:rFonts w:ascii="Fira Code" w:hAnsi="Fira Code" w:cs="Fira Code"/>
          <w:color w:val="D4D4D4"/>
          <w:sz w:val="21"/>
          <w:szCs w:val="21"/>
          <w:lang w:val="en-US" w:eastAsia="en-US"/>
        </w:rPr>
        <w:t>{</w:t>
      </w:r>
      <w:r w:rsidRPr="006E06B6">
        <w:rPr>
          <w:rFonts w:ascii="Fira Code" w:hAnsi="Fira Code" w:cs="Fira Code"/>
          <w:color w:val="569CD6"/>
          <w:sz w:val="21"/>
          <w:szCs w:val="21"/>
          <w:lang w:val="en-US" w:eastAsia="en-US"/>
        </w:rPr>
        <w:t>Light chain (a) and glycosylated heavy chain (b) fragmentation maps illustrate sequence coverage produced by the combination of ECD and HCD on Trastuzumab.</w:t>
      </w:r>
      <w:r w:rsidRPr="006E06B6">
        <w:rPr>
          <w:rFonts w:ascii="Fira Code" w:hAnsi="Fira Code" w:cs="Fira Code"/>
          <w:color w:val="D4D4D4"/>
          <w:sz w:val="21"/>
          <w:szCs w:val="21"/>
          <w:lang w:val="en-US" w:eastAsia="en-US"/>
        </w:rPr>
        <w:t>} Disulphide bonds are shown by dashed lines, CDR3 regions are highlighted in yellow. The corresponding fragmentation spectrum (c) for the 25+ charge state of intact Trastuzumab with insets displaying the zoomed in region containing the 9+ charge state of the light chain and various fragment ions. Red and blue fragment ion labels correspond to the light and heavy chain, respectively. Asterisk indicates the mass-selected precursor ion. Figure adapted from Shaw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{shaw2020direct}</w:t>
      </w:r>
    </w:p>
    <w:p w14:paraId="772D9CAE"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w:t>
      </w:r>
    </w:p>
    <w:p w14:paraId="2BE0C3B0"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C586C0"/>
          <w:sz w:val="21"/>
          <w:szCs w:val="21"/>
          <w:lang w:val="en-US" w:eastAsia="en-US"/>
        </w:rPr>
        <w:t>\label</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fig:fig1.5</w:t>
      </w:r>
      <w:r w:rsidRPr="006E06B6">
        <w:rPr>
          <w:rFonts w:ascii="Fira Code" w:hAnsi="Fira Code" w:cs="Fira Code"/>
          <w:color w:val="D4D4D4"/>
          <w:sz w:val="21"/>
          <w:szCs w:val="21"/>
          <w:lang w:val="en-US" w:eastAsia="en-US"/>
        </w:rPr>
        <w:t>}</w:t>
      </w:r>
    </w:p>
    <w:p w14:paraId="68BFEFCE"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\end</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w:t>
      </w:r>
    </w:p>
    <w:p w14:paraId="3DD9144D" w14:textId="77777777" w:rsidR="006E06B6" w:rsidRPr="006E06B6" w:rsidRDefault="006E06B6" w:rsidP="006E06B6">
      <w:pPr>
        <w:pStyle w:val="Newparagraph"/>
        <w:rPr>
          <w:rFonts w:eastAsia="Calibri"/>
        </w:rPr>
      </w:pPr>
    </w:p>
    <w:p w14:paraId="34C8279A" w14:textId="68AFDCBE" w:rsidR="008D07BF" w:rsidRPr="00FE7E79" w:rsidRDefault="00155E3E" w:rsidP="001378C6">
      <w:pPr>
        <w:pStyle w:val="Heading3"/>
        <w:rPr>
          <w:rFonts w:eastAsia="Calibri Light"/>
        </w:rPr>
      </w:pPr>
      <w:r>
        <w:rPr>
          <w:rFonts w:eastAsia="Calibri Light"/>
        </w:rPr>
        <w:t>!!!</w:t>
      </w:r>
      <w:r w:rsidR="008D07BF" w:rsidRPr="00FE7E79">
        <w:rPr>
          <w:rFonts w:eastAsia="Calibri Light"/>
        </w:rPr>
        <w:t>Dedicated software solutions for MS-based antibody sequencing</w:t>
      </w:r>
    </w:p>
    <w:p w14:paraId="7DA4006E" w14:textId="77777777" w:rsidR="008D07BF" w:rsidRPr="00FE7E79" w:rsidRDefault="008D07BF" w:rsidP="00A87F0A">
      <w:pPr>
        <w:pStyle w:val="Paragraph"/>
        <w:rPr>
          <w:rFonts w:eastAsia="Calibri"/>
        </w:rPr>
      </w:pPr>
      <w:r w:rsidRPr="00FE7E79">
        <w:rPr>
          <w:rFonts w:eastAsia="Calibri"/>
        </w:rPr>
        <w:t>The various sample preparation methods and intricate experimental designs presented above result in extended datasets that are not feasible for manual interpretation. Thus, development of dedicated software tools for data interpretation is essential.</w:t>
      </w:r>
    </w:p>
    <w:p w14:paraId="17B172BA" w14:textId="65A26B1E" w:rsidR="008D07BF" w:rsidRPr="00FE7E79" w:rsidRDefault="008D07BF" w:rsidP="00A87F0A">
      <w:pPr>
        <w:pStyle w:val="Paragraph"/>
        <w:rPr>
          <w:rFonts w:eastAsia="Calibri"/>
        </w:rPr>
      </w:pPr>
      <w:r w:rsidRPr="00FE7E79">
        <w:rPr>
          <w:rFonts w:eastAsia="Calibri"/>
        </w:rPr>
        <w:t xml:space="preserve">With regards to BU MS data, presently, two popular software suites are tailored towards </w:t>
      </w:r>
      <w:del w:id="216" w:author="Graaf, S.C. de (Bastiaan)" w:date="2023-03-16T00:05:00Z">
        <w:r w:rsidR="00105923" w:rsidDel="00DC1750">
          <w:rPr>
            <w:rFonts w:eastAsia="Calibri"/>
            <w:i/>
            <w:iCs/>
          </w:rPr>
          <w:delText>\emph{</w:delText>
        </w:r>
        <w:r w:rsidR="003A28B2" w:rsidDel="00DC1750">
          <w:rPr>
            <w:rFonts w:eastAsia="Calibri"/>
            <w:i/>
            <w:iCs/>
          </w:rPr>
          <w:delText>de novo}</w:delText>
        </w:r>
      </w:del>
      <w:ins w:id="217" w:author="Graaf, S.C. de (Bastiaan)" w:date="2023-03-16T00:05:00Z">
        <w:r w:rsidR="00DC1750" w:rsidRPr="00DC1750">
          <w:rPr>
            <w:rFonts w:eastAsia="Calibri"/>
            <w:iCs/>
          </w:rPr>
          <w:t>\emph{de novo}</w:t>
        </w:r>
      </w:ins>
      <w:r w:rsidRPr="00FE7E79">
        <w:rPr>
          <w:rFonts w:eastAsia="Calibri"/>
        </w:rPr>
        <w:t xml:space="preserve"> sequencing of antibodies, SuperNovo</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0A2B0E">
        <w:rPr>
          <w:rFonts w:ascii="Malgun Gothic" w:eastAsia="Malgun Gothic" w:hAnsi="Malgun Gothic" w:cs="Malgun Gothic" w:hint="eastAsia"/>
        </w:rPr>
        <w:instrText>ᅟ</w:instrText>
      </w:r>
      <w:r w:rsidR="000A2B0E">
        <w:rPr>
          <w:rFonts w:eastAsia="Calibri"/>
        </w:rPr>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Discovery.","type":"article-journal","volume":"28"},"uris":["http://www.mendeley.com/documents/?uuid=ba2bf5d4-1387-3800-be5e-d007b2970d98"]}],"mendeley":{"formattedCitation":"\\cite{Sen2017Automated Antibody De Novo Sequencing and Its Utility in Biopharmaceutical Discovery.}","plainTextFormattedCitation":"\\cite{Sen2017Automated Antibody De Novo Sequencing and Its Utility in Biopharmaceutical Discovery.}","previouslyFormattedCitation":"&lt;sup&gt;16&lt;/sup&gt;"},"properties":{"noteIndex":0},"schema":"https://github.com/citation-style-language/schema/raw/master/csl-citation.json"}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\cite{Sen2017Automated Antibody De Novo Sequencing and Its Utility in Biopharmaceutical Discovery.}</w:t>
      </w:r>
      <w:r w:rsidRPr="00FE7E79">
        <w:rPr>
          <w:rStyle w:val="FootnoteReference"/>
          <w:rFonts w:ascii="Calibri" w:eastAsia="Calibri" w:hAnsi="Calibri" w:cs="Calibri"/>
        </w:rPr>
        <w:fldChar w:fldCharType="end"/>
      </w:r>
      <w:r w:rsidRPr="00FE7E79">
        <w:rPr>
          <w:rFonts w:eastAsia="Calibri"/>
        </w:rPr>
        <w:t xml:space="preserve"> and PeaksAB.</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Reports","id":"ITEM-1","issue":"31730","issued":{"date-parts":[["2016"]]},"page":"1-10","title":"Complete de Novo Assembly of Monoclonal Antibody Sequences","type":"article-journal","volume":"6"},"uris":["http://www.mendeley.com/documents/?uuid=e625b479-059c-4be0-9b0f-a9c3d6b16c02"]},{"id":"ITEM-2","itemData":{"DOI":"10.1002/rcm.1196","ISBN":"1097-0231","ISSN":"0951-4198","PMID":"14558135","abstract":"Onco-proteogenomics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Spectrometry","id":"ITEM-2","issue":"20","issued":{"date-parts":[["2003"]]},"page":"2337-2342","title":"PEAKS: powerful software for peptide de novo sequencing by tandem mass spectrometry","type":"article-journal","volume":"17"},"uris":["http://www.mendeley.com/documents/?uuid=5b2e27ce-8a1f-4acb-9cc6-dd1defd441bc"]}],"mendeley":{"formattedCitation":"\\cite{Tran2016Complete de Novo Assembly of Monoclonal Antibody Sequences|||Ma2003PEAKS: powerful software for peptide de novo sequencing by tandem mass spectrometry}","plainTextFormattedCitation":"\\cite{Tran2016Complete de Novo Assembly of Monoclonal Antibody Sequences|||Ma2003PEAKS: powerful software for peptide de novo sequencing by tandem mass spectrometry}","previouslyFormattedCitation":"&lt;sup&gt;46,86&lt;/sup&gt;"},"properties":{"noteIndex":0},"schema":"https://github.com/citation-style-language/schema/raw/master/csl-citation.json"}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\cite{Tran2016Complete de Novo Assembly of Monoclonal Antibody Sequences|||Ma2003PEAKS: powerful software for peptide de novo sequencing by tandem mass spectrometry}</w:t>
      </w:r>
      <w:r w:rsidRPr="00FE7E79">
        <w:rPr>
          <w:rStyle w:val="FootnoteReference"/>
          <w:rFonts w:ascii="Calibri" w:eastAsia="Calibri" w:hAnsi="Calibri" w:cs="Calibri"/>
        </w:rPr>
        <w:fldChar w:fldCharType="end"/>
      </w:r>
      <w:r w:rsidRPr="00FE7E79">
        <w:rPr>
          <w:rFonts w:eastAsia="Calibri"/>
        </w:rPr>
        <w:t xml:space="preserve"> These suites can utilize the benefits of data generated by using multiple</w:t>
      </w:r>
      <w:r w:rsidRPr="00FE7E79" w:rsidDel="00046E45">
        <w:rPr>
          <w:rFonts w:eastAsia="Calibri"/>
        </w:rPr>
        <w:t xml:space="preserve"> </w:t>
      </w:r>
      <w:r w:rsidRPr="00FE7E79">
        <w:rPr>
          <w:rFonts w:eastAsia="Calibri"/>
        </w:rPr>
        <w:t xml:space="preserve">enzymes, multiple fragmentation methods, and the use of a homologous antibody germline sequence database like IMGT to make a complete </w:t>
      </w:r>
      <w:del w:id="218" w:author="Graaf, S.C. de (Bastiaan)" w:date="2023-03-16T00:05:00Z">
        <w:r w:rsidR="00105923" w:rsidDel="00DC1750">
          <w:rPr>
            <w:rFonts w:eastAsia="Calibri"/>
            <w:i/>
            <w:iCs/>
          </w:rPr>
          <w:delText>\emph{</w:delText>
        </w:r>
        <w:r w:rsidR="003A28B2" w:rsidDel="00DC1750">
          <w:rPr>
            <w:rFonts w:eastAsia="Calibri"/>
            <w:i/>
            <w:iCs/>
          </w:rPr>
          <w:delText>de novo}</w:delText>
        </w:r>
      </w:del>
      <w:ins w:id="219" w:author="Graaf, S.C. de (Bastiaan)" w:date="2023-03-16T00:05:00Z">
        <w:r w:rsidR="00DC1750" w:rsidRPr="00DC1750">
          <w:rPr>
            <w:rFonts w:eastAsia="Calibri"/>
            <w:iCs/>
          </w:rPr>
          <w:t>\emph{de novo}</w:t>
        </w:r>
      </w:ins>
      <w:r w:rsidRPr="00FE7E79">
        <w:rPr>
          <w:rFonts w:eastAsia="Calibri"/>
        </w:rPr>
        <w:t xml:space="preserve"> </w:t>
      </w:r>
      <w:r w:rsidRPr="00FE7E79">
        <w:rPr>
          <w:rFonts w:eastAsia="Calibri"/>
        </w:rPr>
        <w:lastRenderedPageBreak/>
        <w:t>sequence prediction based on the</w:t>
      </w:r>
      <w:r w:rsidRPr="00FE7E79" w:rsidDel="00046E45">
        <w:rPr>
          <w:rFonts w:eastAsia="Calibri"/>
        </w:rPr>
        <w:t xml:space="preserve"> </w:t>
      </w:r>
      <w:r w:rsidRPr="00FE7E79">
        <w:rPr>
          <w:rFonts w:eastAsia="Calibri"/>
        </w:rPr>
        <w:t xml:space="preserve">BU MS data. More specifically, the software iteratively screens predicted peptides against the germline gene segments of the antibody to determine the positions on the final chain construct. Homologous germline sequence candidates represent scaffolds that are then modified to account for the </w:t>
      </w:r>
      <w:r w:rsidR="00100A83" w:rsidRPr="00FE7E79">
        <w:rPr>
          <w:rFonts w:eastAsia="Calibri"/>
        </w:rPr>
        <w:t>highest scoring</w:t>
      </w:r>
      <w:r w:rsidRPr="00FE7E79">
        <w:rPr>
          <w:rFonts w:eastAsia="Calibri"/>
        </w:rPr>
        <w:t xml:space="preserve"> predicted peptides. This allows for predicting both heavy and light chain sequences with a minimal error rate of only a few single amino acids per</w:t>
      </w:r>
      <w:r w:rsidRPr="00FE7E79" w:rsidDel="00046E45">
        <w:rPr>
          <w:rFonts w:eastAsia="Calibri"/>
        </w:rPr>
        <w:t xml:space="preserve"> </w:t>
      </w:r>
      <w:r w:rsidRPr="00FE7E79">
        <w:rPr>
          <w:rFonts w:eastAsia="Calibri"/>
        </w:rPr>
        <w:t>sequenced antibody. A downside, however, is that the software works so far exclusively for sequencing single, highly purified antibodies.</w:t>
      </w:r>
    </w:p>
    <w:p w14:paraId="0D8AF94E" w14:textId="3A519962" w:rsidR="008D07BF" w:rsidRPr="00FE7E79" w:rsidRDefault="008D07BF" w:rsidP="00A87F0A">
      <w:pPr>
        <w:pStyle w:val="Paragraph"/>
        <w:rPr>
          <w:rFonts w:eastAsia="Calibri"/>
        </w:rPr>
      </w:pPr>
      <w:r w:rsidRPr="00FE7E79">
        <w:rPr>
          <w:rFonts w:eastAsia="Calibri"/>
        </w:rPr>
        <w:t xml:space="preserve">Novel software solutions for </w:t>
      </w:r>
      <w:del w:id="220" w:author="Graaf, S.C. de (Bastiaan)" w:date="2023-03-16T00:05:00Z">
        <w:r w:rsidR="00105923" w:rsidDel="00DC1750">
          <w:rPr>
            <w:rFonts w:eastAsia="Calibri"/>
            <w:i/>
            <w:iCs/>
          </w:rPr>
          <w:delText>\emph{</w:delText>
        </w:r>
        <w:r w:rsidR="003A28B2" w:rsidDel="00DC1750">
          <w:rPr>
            <w:rFonts w:eastAsia="Calibri"/>
            <w:i/>
            <w:iCs/>
          </w:rPr>
          <w:delText>de novo}</w:delText>
        </w:r>
      </w:del>
      <w:ins w:id="221" w:author="Graaf, S.C. de (Bastiaan)" w:date="2023-03-16T00:05:00Z">
        <w:r w:rsidR="00DC1750" w:rsidRPr="00DC1750">
          <w:rPr>
            <w:rFonts w:eastAsia="Calibri"/>
            <w:iCs/>
          </w:rPr>
          <w:t>\emph{de novo}</w:t>
        </w:r>
      </w:ins>
      <w:r w:rsidRPr="00FE7E79">
        <w:rPr>
          <w:rFonts w:eastAsia="Calibri"/>
        </w:rPr>
        <w:t xml:space="preserve"> antibody sequencing are emerging and advancing in parallel with improvements in experimental design and instrumentation. The fast development of new </w:t>
      </w:r>
      <w:del w:id="222" w:author="Graaf, S.C. de (Bastiaan)" w:date="2023-03-16T00:05:00Z">
        <w:r w:rsidR="00105923" w:rsidDel="00DC1750">
          <w:rPr>
            <w:rFonts w:eastAsia="Calibri"/>
            <w:i/>
          </w:rPr>
          <w:delText>\emph{</w:delText>
        </w:r>
        <w:r w:rsidR="003A28B2" w:rsidDel="00DC1750">
          <w:rPr>
            <w:rFonts w:eastAsia="Calibri"/>
            <w:i/>
          </w:rPr>
          <w:delText>de novo}</w:delText>
        </w:r>
      </w:del>
      <w:ins w:id="223" w:author="Graaf, S.C. de (Bastiaan)" w:date="2023-03-16T00:05:00Z">
        <w:r w:rsidR="00DC1750" w:rsidRPr="00DC1750">
          <w:rPr>
            <w:rFonts w:eastAsia="Calibri"/>
          </w:rPr>
          <w:t>\emph{de novo}</w:t>
        </w:r>
      </w:ins>
      <w:r w:rsidRPr="00FE7E79">
        <w:rPr>
          <w:rFonts w:eastAsia="Calibri"/>
        </w:rPr>
        <w:t xml:space="preserve"> sequencing strategies</w:t>
      </w:r>
      <w:r w:rsidRPr="00FE7E79" w:rsidDel="00C32CEB">
        <w:rPr>
          <w:rFonts w:eastAsia="Calibri"/>
        </w:rPr>
        <w:t xml:space="preserve"> </w:t>
      </w:r>
      <w:r w:rsidRPr="00FE7E79">
        <w:rPr>
          <w:rFonts w:eastAsia="Calibri"/>
        </w:rPr>
        <w:t>encourages the development of new software solutions and improvement of</w:t>
      </w:r>
      <w:r w:rsidRPr="00FE7E79" w:rsidDel="00C32CEB">
        <w:rPr>
          <w:rFonts w:eastAsia="Calibri"/>
        </w:rPr>
        <w:t xml:space="preserve"> </w:t>
      </w:r>
      <w:r w:rsidRPr="00FE7E79">
        <w:rPr>
          <w:rFonts w:eastAsia="Calibri"/>
        </w:rPr>
        <w:t xml:space="preserve">already established tools and requires adaptable software to accommodate the frequent and considerable shifts in </w:t>
      </w:r>
      <w:del w:id="224" w:author="Graaf, S.C. de (Bastiaan)" w:date="2023-03-16T00:05:00Z">
        <w:r w:rsidR="00105923" w:rsidDel="00DC1750">
          <w:rPr>
            <w:rFonts w:eastAsia="Calibri"/>
            <w:i/>
          </w:rPr>
          <w:delText>\emph{</w:delText>
        </w:r>
        <w:r w:rsidR="003A28B2" w:rsidDel="00DC1750">
          <w:rPr>
            <w:rFonts w:eastAsia="Calibri"/>
            <w:i/>
          </w:rPr>
          <w:delText>de novo}</w:delText>
        </w:r>
      </w:del>
      <w:ins w:id="225" w:author="Graaf, S.C. de (Bastiaan)" w:date="2023-03-16T00:05:00Z">
        <w:r w:rsidR="00DC1750" w:rsidRPr="00DC1750">
          <w:rPr>
            <w:rFonts w:eastAsia="Calibri"/>
          </w:rPr>
          <w:t>\emph{de novo}</w:t>
        </w:r>
      </w:ins>
      <w:r w:rsidRPr="00FE7E79">
        <w:rPr>
          <w:rFonts w:eastAsia="Calibri"/>
        </w:rPr>
        <w:t xml:space="preserve"> sequencing approaches</w:t>
      </w:r>
      <w:r w:rsidR="004343E5" w:rsidRPr="00FE7E79">
        <w:rPr>
          <w:rFonts w:eastAsia="Calibri"/>
        </w:rPr>
        <w:t xml:space="preserve">, such as </w:t>
      </w:r>
      <w:r w:rsidR="00947F50" w:rsidRPr="00FE7E79">
        <w:rPr>
          <w:rFonts w:eastAsia="Calibri"/>
        </w:rPr>
        <w:t xml:space="preserve">the inclusion of </w:t>
      </w:r>
      <w:r w:rsidR="00B71622" w:rsidRPr="00FE7E79">
        <w:rPr>
          <w:rFonts w:eastAsia="Calibri"/>
        </w:rPr>
        <w:t xml:space="preserve">TD </w:t>
      </w:r>
      <w:r w:rsidR="00273889" w:rsidRPr="00FE7E79">
        <w:rPr>
          <w:rFonts w:eastAsia="Calibri"/>
        </w:rPr>
        <w:t xml:space="preserve">or </w:t>
      </w:r>
      <w:r w:rsidR="00B71622" w:rsidRPr="00FE7E79">
        <w:rPr>
          <w:rFonts w:eastAsia="Calibri"/>
        </w:rPr>
        <w:t>MD</w:t>
      </w:r>
      <w:r w:rsidR="00273889" w:rsidRPr="00FE7E79">
        <w:rPr>
          <w:rFonts w:eastAsia="Calibri"/>
        </w:rPr>
        <w:t xml:space="preserve"> MS data</w:t>
      </w:r>
      <w:r w:rsidR="00AF6555" w:rsidRPr="00FE7E79">
        <w:rPr>
          <w:rFonts w:eastAsia="Calibri"/>
        </w:rPr>
        <w:t>, multiple fragmentation methods</w:t>
      </w:r>
      <w:r w:rsidR="00F30A47" w:rsidRPr="00FE7E79">
        <w:rPr>
          <w:rFonts w:eastAsia="Calibri"/>
        </w:rPr>
        <w:t xml:space="preserve"> or the analysis of polyclonal </w:t>
      </w:r>
      <w:r w:rsidR="0082588A" w:rsidRPr="00FE7E79">
        <w:rPr>
          <w:rFonts w:eastAsia="Calibri"/>
        </w:rPr>
        <w:t>samples</w:t>
      </w:r>
      <w:r w:rsidR="00F30A47" w:rsidRPr="00FE7E79">
        <w:rPr>
          <w:rFonts w:eastAsia="Calibri"/>
        </w:rPr>
        <w:t xml:space="preserve"> as opposed to </w:t>
      </w:r>
      <w:r w:rsidR="0082588A" w:rsidRPr="00FE7E79">
        <w:rPr>
          <w:rFonts w:eastAsia="Calibri"/>
        </w:rPr>
        <w:t>mAbs</w:t>
      </w:r>
      <w:r w:rsidRPr="00FE7E79">
        <w:rPr>
          <w:rFonts w:eastAsia="Calibri"/>
        </w:rPr>
        <w:t>.</w:t>
      </w:r>
    </w:p>
    <w:p w14:paraId="12FA68C4" w14:textId="26276E76" w:rsidR="008D07BF" w:rsidRPr="00FE7E79" w:rsidRDefault="00155E3E" w:rsidP="001378C6">
      <w:pPr>
        <w:pStyle w:val="Heading3"/>
      </w:pPr>
      <w:r>
        <w:t>!!!</w:t>
      </w:r>
      <w:r w:rsidR="008D07BF" w:rsidRPr="00FE7E79">
        <w:t>Combining peptide- and protein-centric MS approaches for antibody sequencing</w:t>
      </w:r>
    </w:p>
    <w:p w14:paraId="2B91E2B3" w14:textId="11C7FBDE" w:rsidR="008D07BF" w:rsidRPr="00FE7E79" w:rsidRDefault="008D07BF" w:rsidP="00A87F0A">
      <w:pPr>
        <w:pStyle w:val="Paragraph"/>
      </w:pPr>
      <w:r w:rsidRPr="00FE7E79">
        <w:t>Recent advances in protein-centric MS have spawned various software tools that use these data either in a standalone manner, such as in Twister</w:t>
      </w:r>
      <w:r w:rsidR="00E17116"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10.1021/pr501244v","ISSN":"1535-3893","PMID":"26412692","author":[{"dropping-particle":"","family":"Vyatkina","given":"Kira","non-dropping-particle":"","parse-names":false,"suffix":""},{"dropping-particle":"","family":"Wu","given":"Si","non-dropping-particle":"","parse-names":false,"suffix":""},{"dropping-particle":"","family":"Dekker","given":"Lennard J. M.","non-dropping-particle":"","parse-names":false,"suffix":""},{"dropping-particle":"","family":"VanDuijn","given":"Martijn M.","non-dropping-particle":"","parse-names":false,"suffix":""},{"dropping-particle":"","family":"Liu","given":"Xiaowen","non-dropping-particle":"","parse-names":false,"suffix":""},{"dropping-particle":"","family":"Tolić","given":"Nikola","non-dropping-particle":"","parse-names":false,"suffix":""},{"dropping-particle":"","family":"Dvorkin","given":"Mikhail","non-dropping-particle":"","parse-names":false,"suffix":""},{"dropping-particle":"","family":"Alexandrova","given":"Sonya","non-dropping-particle":"","parse-names":false,"suffix":""},{"dropping-particle":"","family":"Luider","given":"Theo M.","non-dropping-particle":"","parse-names":false,"suffix":""},{"dropping-particle":"","family":"Paša-Tolić","given":"Ljiljana","non-dropping-particle":"","parse-names":false,"suffix":""},{"dropping-particle":"","family":"Pevzner","given":"Pavel A.","non-dropping-particle":"","parse-names":false,"suffix":""}],"container-title":"Journal of Proteome Research","id":"ITEM-1","issue":"11","issued":{"date-parts":[["2015","11","6"]]},"page":"4450-4462","title":"De Novo Sequencing of Peptides from Top-Down Tandem Mass Spectra","type":"article-journal","volume":"14"},"uris":["http://www.mendeley.com/documents/?uuid=4f3d9971-47a2-4823-9e35-3c095bf68c9f"]},{"id":"ITEM-2","itemData":{"DOI":"10.3390/proteomes5010006","ISBN":"2227-7382","ISSN":"2227-7382","PMID":"28248257","abstract":"De novo sequencing of tandem (MS/MS) mass spectra represents the only way to determine the sequence of proteins from organisms with unknown genomes, or the ones not directly inscribed in a genome-such as antibodies, or novel splice variants. Top-down mass spectrometry provides new opportunities for analyzing such proteins; however, retrieving a complete protein sequence from top-down MS/MS spectra still remains a distant goal. In this paper, we review the state-of-the-art on this subject, and enhance our previously developed Twister algorithm for de novo sequencing of peptides from top-down MS/MS spectra to derive longer sequence fragments of a target protein.","author":[{"dropping-particle":"","family":"Vyatkina","given":"Kira","non-dropping-particle":"","parse-names":false,"suffix":""}],"container-title":"Proteomes","id":"ITEM-2","issue":"1","issued":{"date-parts":[["2017","2","8"]]},"page":"6","title":"De Novo Sequencing of Top-Down Tandem Mass Spectra: A Next Step towards Retrieving a Complete Protein Sequence.","type":"article-journal","volume":"5"},"uris":["http://www.mendeley.com/documents/?uuid=98f561a8-5e3b-4e7b-ae74-cfcd899dfc36"]}],"mendeley":{"formattedCitation":"\\cite{Vyatkina2015De Novo Sequencing of Peptides from Top-Down Tandem Mass Spectra|||Vyatkina2017De Novo Sequencing of Top-Down Tandem Mass Spectra: A Next Step towards Retrieving a Complete Protein Sequence.}","plainTextFormattedCitation":"\\cite{Vyatkina2015De Novo Sequencing of Peptides from Top-Down Tandem Mass Spectra|||Vyatkina2017De Novo Sequencing of Top-Down Tandem Mass Spectra: A Next Step towards Retrieving a Complete Protein Sequence.}","previouslyFormattedCitation":"&lt;sup&gt;60,87&lt;/sup&gt;"},"properties":{"noteIndex":0},"schema":"https://github.com/citation-style-language/schema/raw/master/csl-citation.json"}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\cite{Vyatkina2015De Novo Sequencing of Peptides from Top-Down Tandem Mass Spectra|||Vyatkina2017De Novo Sequencing of Top-Down Tandem Mass Spectra: A Next Step towards Retrieving a Complete Protein Sequence.}</w:t>
      </w:r>
      <w:r w:rsidRPr="00FE7E79">
        <w:rPr>
          <w:rStyle w:val="FootnoteReference"/>
          <w:rFonts w:ascii="Calibri" w:eastAsiaTheme="majorEastAsia" w:hAnsi="Calibri" w:cs="Calibri"/>
        </w:rPr>
        <w:fldChar w:fldCharType="end"/>
      </w:r>
      <w:r w:rsidRPr="00FE7E79">
        <w:t xml:space="preserve"> or integrate them with BU MS data, as in TBNovo.</w:t>
      </w:r>
      <w:r w:rsidRPr="00FE7E79">
        <w:rPr>
          <w:rStyle w:val="FootnoteReference"/>
          <w:rFonts w:ascii="Calibri" w:eastAsiaTheme="majorEastAsia" w:hAnsi="Calibri" w:cs="Calibri"/>
        </w:rPr>
        <w:fldChar w:fldCharType="begin" w:fldLock="1"/>
      </w:r>
      <w:r w:rsidR="000A2B0E">
        <w:instrText>ADDIN CSL_CITATION {"citationItems":[{"id":"ITEM-1","itemData":{"DOI":"10.1021/pr401300m","ISBN":"1535-3907 (Electronic)${\\textbackslash}$r1535-3893 (Linking)","ISSN":"1535-3893","PMID":"24874765","author":[{"dropping-particle":"","family":"Liu","given":"Xiaowen","non-dropping-particle":"","parse-names":false,"suffix":""},{"dropping-particle":"","family":"Dekker","given":"Lennard J M","non-dropping-particle":"","parse-names":false,"suffix":""},{"dropping-particle":"","family":"Wu","given":"Si","non-dropping-particle":"","parse-names":false,"suffix":""},{"dropping-particle":"","family":"Vanduijn","given":"Martijn M","non-dropping-particle":"","parse-names":false,"suffix":""},{"dropping-particle":"","family":"Luider","given":"Theo M","non-dropping-particle":"","parse-names":false,"suffix":""},{"dropping-particle":"","family":"Tolić","given":"Nikola","non-dropping-particle":"","parse-names":false,"suffix":""},{"dropping-particle":"","family":"Kou","given":"Qiang","non-dropping-particle":"","parse-names":false,"suffix":""},{"dropping-particle":"","family":"Dvorkin","given":"Mikhail","non-dropping-particle":"","parse-names":false,"suffix":""},{"dropping-particle":"","family":"Alexandrova","given":"Sonya","non-dropping-particle":"","parse-names":false,"suffix":""},{"dropping-particle":"","family":"Vyatkina","given":"Kira","non-dropping-particle":"","parse-names":false,"suffix":""},{"dropping-particle":"","family":"Paša-Tolić","given":"Ljiljana","non-dropping-particle":"","parse-names":false,"suffix":""},{"dropping-particle":"","family":"Pevzner","given":"Pavel A","non-dropping-particle":"","parse-names":false,"suffix":""}],"container-title":"Journal of Proteome Research","id":"ITEM-1","issue":"7","issued":{"date-parts":[["2014","7","3"]]},"note":"Times cited: 1","page":"3241-3248","title":"De Novo Protein Sequencing by Combining Top-Down and Bottom-Up Tandem Mass Spectra","type":"article-journal","volume":"13"},"uris":["http://www.mendeley.com/documents/?uuid=0be9618a-867f-4fa7-aa0d-5b1ffcb47bd6"]}],"mendeley":{"formattedCitation":"\\cite{Liu2014De Novo Protein Sequencing by Combining Top-Down and Bottom-Up Tandem Mass Spectra}","plainTextFormattedCitation":"\\cite{Liu2014De Novo Protein Sequencing by Combining Top-Down and Bottom-Up Tandem Mass Spectra}","previouslyFormattedCitation":"&lt;sup&gt;88&lt;/sup&gt;"},"properties":{"noteIndex":0},"schema":"https://github.com/citation-style-language/schema/raw/master/csl-citation.json"}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 xml:space="preserve">\cite{Liu2014De Novo Protein Sequencing by Combining Top-Down and </w:t>
      </w:r>
      <w:r w:rsidR="000A2B0E" w:rsidRPr="000A2B0E">
        <w:rPr>
          <w:noProof/>
        </w:rPr>
        <w:lastRenderedPageBreak/>
        <w:t>Bottom-Up Tandem Mass Spectra}</w:t>
      </w:r>
      <w:r w:rsidRPr="00FE7E79">
        <w:rPr>
          <w:rStyle w:val="FootnoteReference"/>
          <w:rFonts w:ascii="Calibri" w:eastAsiaTheme="majorEastAsia" w:hAnsi="Calibri" w:cs="Calibri"/>
        </w:rPr>
        <w:fldChar w:fldCharType="end"/>
      </w:r>
      <w:r w:rsidRPr="00FE7E79">
        <w:t xml:space="preserve"> Twister applies methods similar to those used for BU MS sequencing, recombining individual sequence tags (rather than peptide reads) into longer sequences using a specific implementation of de Bruijn graphs (T-Bruijn graphs) and sequence tag convolution.</w:t>
      </w:r>
      <w:r w:rsidRPr="00FE7E79">
        <w:rPr>
          <w:rStyle w:val="FootnoteReference"/>
          <w:rFonts w:ascii="Calibri" w:eastAsiaTheme="majorEastAsia" w:hAnsi="Calibri" w:cs="Calibri"/>
        </w:rPr>
        <w:fldChar w:fldCharType="begin" w:fldLock="1"/>
      </w:r>
      <w:r w:rsidR="000A2B0E">
        <w:instrText>ADDIN CSL_CITATION {"citationItems":[{"id":"ITEM-1","itemData":{"DOI":"10.1021/pr501244v","ISSN":"1535-3893","PMID":"26412692","author":[{"dropping-particle":"","family":"Vyatkina","given":"Kira","non-dropping-particle":"","parse-names":false,"suffix":""},{"dropping-particle":"","family":"Wu","given":"Si","non-dropping-particle":"","parse-names":false,"suffix":""},{"dropping-particle":"","family":"Dekker","given":"Lennard J. M.","non-dropping-particle":"","parse-names":false,"suffix":""},{"dropping-particle":"","family":"VanDuijn","given":"Martijn M.","non-dropping-particle":"","parse-names":false,"suffix":""},{"dropping-particle":"","family":"Liu","given":"Xiaowen","non-dropping-particle":"","parse-names":false,"suffix":""},{"dropping-particle":"","family":"Tolić","given":"Nikola","non-dropping-particle":"","parse-names":false,"suffix":""},{"dropping-particle":"","family":"Dvorkin","given":"Mikhail","non-dropping-particle":"","parse-names":false,"suffix":""},{"dropping-particle":"","family":"Alexandrova","given":"Sonya","non-dropping-particle":"","parse-names":false,"suffix":""},{"dropping-particle":"","family":"Luider","given":"Theo M.","non-dropping-particle":"","parse-names":false,"suffix":""},{"dropping-particle":"","family":"Paša-Tolić","given":"Ljiljana","non-dropping-particle":"","parse-names":false,"suffix":""},{"dropping-particle":"","family":"Pevzner","given":"Pavel A.","non-dropping-particle":"","parse-names":false,"suffix":""}],"container-title":"Journal of Proteome Research","id":"ITEM-1","issue":"11","issued":{"date-parts":[["2015","11","6"]]},"page":"4450-4462","title":"De Novo Sequencing of Peptides from Top-Down Tandem Mass Spectra","type":"article-journal","volume":"14"},"uris":["http://www.mendeley.com/documents/?uuid=4f3d9971-47a2-4823-9e35-3c095bf68c9f"]},{"id":"ITEM-2","itemData":{"DOI":"10.3390/proteomes5010006","ISBN":"2227-7382","ISSN":"2227-7382","PMID":"28248257","abstract":"De novo sequencing of tandem (MS/MS) mass spectra represents the only way to determine the sequence of proteins from organisms with unknown genomes, or the ones not directly inscribed in a genome-such as antibodies, or novel splice variants. Top-down mass spectrometry provides new opportunities for analyzing such proteins; however, retrieving a complete protein sequence from top-down MS/MS spectra still remains a distant goal. In this paper, we review the state-of-the-art on this subject, and enhance our previously developed Twister algorithm for de novo sequencing of peptides from top-down MS/MS spectra to derive longer sequence fragments of a target protein.","author":[{"dropping-particle":"","family":"Vyatkina","given":"Kira","non-dropping-particle":"","parse-names":false,"suffix":""}],"container-title":"Proteomes","id":"ITEM-2","issue":"1","issued":{"date-parts":[["2017","2","8"]]},"page":"6","title":"De Novo Sequencing of Top-Down Tandem Mass Spectra: A Next Step towards Retrieving a Complete Protein Sequence.","type":"article-journal","volume":"5"},"uris":["http://www.mendeley.com/documents/?uuid=98f561a8-5e3b-4e7b-ae74-cfcd899dfc36"]}],"mendeley":{"formattedCitation":"\\cite{Vyatkina2015De Novo Sequencing of Peptides from Top-Down Tandem Mass Spectra|||Vyatkina2017De Novo Sequencing of Top-Down Tandem Mass Spectra: A Next Step towards Retrieving a Complete Protein Sequence.}","plainTextFormattedCitation":"\\cite{Vyatkina2015De Novo Sequencing of Peptides from Top-Down Tandem Mass Spectra|||Vyatkina2017De Novo Sequencing of Top-Down Tandem Mass Spectra: A Next Step towards Retrieving a Complete Protein Sequence.}","previouslyFormattedCitation":"&lt;sup&gt;60,87&lt;/sup&gt;"},"properties":{"noteIndex":0},"schema":"https://github.com/citation-style-language/schema/raw/master/csl-citation.json"}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\cite{Vyatkina2015De Novo Sequencing of Peptides from Top-Down Tandem Mass Spectra|||Vyatkina2017De Novo Sequencing of Top-Down Tandem Mass Spectra: A Next Step towards Retrieving a Complete Protein Sequence.}</w:t>
      </w:r>
      <w:r w:rsidRPr="00FE7E79">
        <w:rPr>
          <w:rStyle w:val="FootnoteReference"/>
          <w:rFonts w:ascii="Calibri" w:eastAsiaTheme="majorEastAsia" w:hAnsi="Calibri" w:cs="Calibri"/>
        </w:rPr>
        <w:fldChar w:fldCharType="end"/>
      </w:r>
      <w:r w:rsidRPr="00FE7E79">
        <w:t xml:space="preserve"> TBNovo uses sequence tags and precursor masses from TD MS to provide a scaffold for positioning the </w:t>
      </w:r>
      <w:del w:id="226" w:author="Graaf, S.C. de (Bastiaan)" w:date="2023-03-16T00:05:00Z">
        <w:r w:rsidR="00105923" w:rsidDel="00DC1750">
          <w:rPr>
            <w:i/>
            <w:iCs/>
          </w:rPr>
          <w:delText>\emph{</w:delText>
        </w:r>
        <w:r w:rsidR="003A28B2" w:rsidDel="00DC1750">
          <w:rPr>
            <w:i/>
            <w:iCs/>
          </w:rPr>
          <w:delText>de novo}</w:delText>
        </w:r>
      </w:del>
      <w:ins w:id="227" w:author="Graaf, S.C. de (Bastiaan)" w:date="2023-03-16T00:05:00Z">
        <w:r w:rsidR="00DC1750" w:rsidRPr="00DC1750">
          <w:rPr>
            <w:iCs/>
          </w:rPr>
          <w:t>\emph{de novo}</w:t>
        </w:r>
      </w:ins>
      <w:r w:rsidRPr="00FE7E79">
        <w:t xml:space="preserve"> predicted peptide reads to fill the complete sequence. Their analysis makes use of external BU </w:t>
      </w:r>
      <w:del w:id="228" w:author="Graaf, S.C. de (Bastiaan)" w:date="2023-03-16T00:05:00Z">
        <w:r w:rsidR="00105923" w:rsidDel="00DC1750">
          <w:rPr>
            <w:i/>
            <w:iCs/>
          </w:rPr>
          <w:delText>\emph{</w:delText>
        </w:r>
        <w:r w:rsidR="003A28B2" w:rsidDel="00DC1750">
          <w:rPr>
            <w:i/>
            <w:iCs/>
          </w:rPr>
          <w:delText>de novo}</w:delText>
        </w:r>
      </w:del>
      <w:ins w:id="229" w:author="Graaf, S.C. de (Bastiaan)" w:date="2023-03-16T00:05:00Z">
        <w:r w:rsidR="00DC1750" w:rsidRPr="00DC1750">
          <w:rPr>
            <w:iCs/>
          </w:rPr>
          <w:t>\emph{de novo}</w:t>
        </w:r>
      </w:ins>
      <w:r w:rsidRPr="00FE7E79">
        <w:t xml:space="preserve"> sequencing software, PEAKS</w:t>
      </w:r>
      <w:r w:rsidR="00E17116" w:rsidRPr="00FE7E79">
        <w:t>,</w:t>
      </w:r>
      <w:r w:rsidRPr="00FE7E79">
        <w:fldChar w:fldCharType="begin" w:fldLock="1"/>
      </w:r>
      <w:r w:rsidR="000A2B0E">
        <w:instrText>ADDIN CSL_CITATION {"citationItems":[{"id":"ITEM-1","itemData":{"DOI":"10.1002/rcm.1196","ISBN":"1097-0231","ISSN":"0951-4198","PMID":"14558135","abstract":"Onco-proteogenomics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Spectrometry","id":"ITEM-1","issue":"20","issued":{"date-parts":[["2003"]]},"page":"2337-2342","title":"PEAKS: powerful software for peptide de novo sequencing by tandem mass spectrometry","type":"article-journal","volume":"17"},"uris":["http://www.mendeley.com/documents/?uuid=5b2e27ce-8a1f-4acb-9cc6-dd1defd441bc"]}],"mendeley":{"formattedCitation":"\\cite{Ma2003PEAKS: powerful software for peptide de novo sequencing by tandem mass spectrometry}","plainTextFormattedCitation":"\\cite{Ma2003PEAKS: powerful software for peptide de novo sequencing by tandem mass spectrometry}","previouslyFormattedCitation":"&lt;sup&gt;86&lt;/sup&gt;"},"properties":{"noteIndex":0},"schema":"https://github.com/citation-style-language/schema/raw/master/csl-citation.json"}</w:instrText>
      </w:r>
      <w:r w:rsidRPr="00FE7E79">
        <w:fldChar w:fldCharType="separate"/>
      </w:r>
      <w:r w:rsidR="000A2B0E" w:rsidRPr="000A2B0E">
        <w:rPr>
          <w:noProof/>
        </w:rPr>
        <w:t>\cite{Ma2003PEAKS: powerful software for peptide de novo sequencing by tandem mass spectrometry}</w:t>
      </w:r>
      <w:r w:rsidRPr="00FE7E79">
        <w:fldChar w:fldCharType="end"/>
      </w:r>
      <w:r w:rsidRPr="00FE7E79">
        <w:t xml:space="preserve"> and was tested on protein mixtures. TBNovo has not achieved widespread adoption, perhaps due to the software’s complexity and because protein-centric MS was still barely practiced at the time of its first release.</w:t>
      </w:r>
    </w:p>
    <w:p w14:paraId="692DF6B1" w14:textId="6C5CD98E" w:rsidR="008D07BF" w:rsidRPr="00FE7E79" w:rsidRDefault="008D07BF" w:rsidP="00BA4418">
      <w:pPr>
        <w:pStyle w:val="Paragraph"/>
        <w:rPr>
          <w:rFonts w:ascii="Calibri" w:hAnsi="Calibri" w:cs="Calibri"/>
        </w:rPr>
      </w:pPr>
      <w:bookmarkStart w:id="230" w:name="_Hlk101790198"/>
      <w:r w:rsidRPr="00FE7E79">
        <w:rPr>
          <w:rFonts w:eastAsia="Calibri"/>
        </w:rPr>
        <w:t xml:space="preserve">Although antibody sequencing at the protein level is still not trivial, it is being applied on a steadily increasing scale in academia and industry. </w:t>
      </w:r>
      <w:r w:rsidR="0028677A" w:rsidRPr="00FE7E79">
        <w:rPr>
          <w:rFonts w:eastAsia="Calibri"/>
        </w:rPr>
        <w:t>Efforts to ex</w:t>
      </w:r>
      <w:r w:rsidR="00D23A25" w:rsidRPr="00FE7E79">
        <w:rPr>
          <w:rFonts w:eastAsia="Calibri"/>
        </w:rPr>
        <w:t>tend</w:t>
      </w:r>
      <w:r w:rsidR="0028677A" w:rsidRPr="00FE7E79">
        <w:rPr>
          <w:rFonts w:eastAsia="Calibri"/>
        </w:rPr>
        <w:t xml:space="preserve"> the sequencing of antibodies to polyclonal mixtures have however proven extremely challenging. The first obstacle is sample availability. While recombinant mAb samples are typically available in milligram quantities, polyclonal </w:t>
      </w:r>
      <w:r w:rsidR="003C226E" w:rsidRPr="00FE7E79">
        <w:rPr>
          <w:rFonts w:eastAsia="Calibri"/>
        </w:rPr>
        <w:t xml:space="preserve">antibody </w:t>
      </w:r>
      <w:r w:rsidR="0028677A" w:rsidRPr="00FE7E79">
        <w:rPr>
          <w:rFonts w:eastAsia="Calibri"/>
        </w:rPr>
        <w:t xml:space="preserve">samples are </w:t>
      </w:r>
      <w:r w:rsidR="003C226E" w:rsidRPr="00FE7E79">
        <w:rPr>
          <w:rFonts w:eastAsia="Calibri"/>
        </w:rPr>
        <w:t xml:space="preserve">often derived from clinical samples </w:t>
      </w:r>
      <w:r w:rsidR="0028677A" w:rsidRPr="00FE7E79">
        <w:rPr>
          <w:rFonts w:eastAsia="Calibri"/>
        </w:rPr>
        <w:t xml:space="preserve">and thus will only be available in limited quantities. </w:t>
      </w:r>
      <w:r w:rsidR="003C226E" w:rsidRPr="00FE7E79">
        <w:rPr>
          <w:rFonts w:eastAsia="Calibri"/>
        </w:rPr>
        <w:t>Because</w:t>
      </w:r>
      <w:r w:rsidR="0028677A" w:rsidRPr="00FE7E79">
        <w:rPr>
          <w:rFonts w:eastAsia="Calibri"/>
        </w:rPr>
        <w:t xml:space="preserve"> the median concentration of individual clones in plasma is ~1 </w:t>
      </w:r>
      <w:r w:rsidR="0028677A" w:rsidRPr="00FE7E79">
        <w:rPr>
          <w:rFonts w:eastAsia="Calibri" w:cs="Calibri"/>
        </w:rPr>
        <w:t>µ</w:t>
      </w:r>
      <w:r w:rsidR="0028677A" w:rsidRPr="00FE7E79">
        <w:rPr>
          <w:rFonts w:eastAsia="Calibri"/>
        </w:rPr>
        <w:t>g/mL</w:t>
      </w:r>
      <w:r w:rsidR="006F0486" w:rsidRPr="00FE7E79">
        <w:rPr>
          <w:rFonts w:eastAsia="Calibri"/>
        </w:rPr>
        <w:t xml:space="preserve"> </w:t>
      </w:r>
      <w:r w:rsidR="0028677A" w:rsidRPr="00FE7E79">
        <w:rPr>
          <w:rFonts w:eastAsia="Calibri"/>
        </w:rPr>
        <w:t xml:space="preserve">the available protein per individual clone </w:t>
      </w:r>
      <w:r w:rsidR="003C226E" w:rsidRPr="00FE7E79">
        <w:rPr>
          <w:rFonts w:eastAsia="Calibri"/>
        </w:rPr>
        <w:t>is generally</w:t>
      </w:r>
      <w:r w:rsidR="0028677A" w:rsidRPr="00FE7E79">
        <w:rPr>
          <w:rFonts w:eastAsia="Calibri"/>
        </w:rPr>
        <w:t xml:space="preserve"> orders of magnitude less </w:t>
      </w:r>
      <w:r w:rsidR="003C226E" w:rsidRPr="00FE7E79">
        <w:rPr>
          <w:rFonts w:eastAsia="Calibri"/>
        </w:rPr>
        <w:t>compared to</w:t>
      </w:r>
      <w:r w:rsidR="0028677A" w:rsidRPr="00FE7E79">
        <w:rPr>
          <w:rFonts w:eastAsia="Calibri"/>
        </w:rPr>
        <w:t xml:space="preserve"> mAbs.</w:t>
      </w:r>
      <w:r w:rsidR="0028677A" w:rsidRPr="00FE7E79">
        <w:rPr>
          <w:rFonts w:eastAsia="Calibri"/>
        </w:rPr>
        <w:fldChar w:fldCharType="begin" w:fldLock="1"/>
      </w:r>
      <w:r w:rsidR="000A2B0E">
        <w:rPr>
          <w:rFonts w:eastAsia="Calibri"/>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dynamic","type":"article-journal","volume":"12"},"uris":["http://www.mendeley.com/documents/?uuid=a566a58b-ff23-3b29-bfd5-5dce88cd9a98"]}],"mendeley":{"formattedCitation":"\\cite{Bondt2021Human plasma IgG1 repertoires are simple, unique, and dynamic}","plainTextFormattedCitation":"\\cite{Bondt2021Human plasma IgG1 repertoires are simple, unique, and dynamic}","previouslyFormattedCitation":"&lt;sup&gt;29&lt;/sup&gt;"},"properties":{"noteIndex":0},"schema":"https://github.com/citation-style-language/schema/raw/master/csl-citation.json"}</w:instrText>
      </w:r>
      <w:r w:rsidR="0028677A" w:rsidRPr="00FE7E79">
        <w:rPr>
          <w:rFonts w:eastAsia="Calibri"/>
        </w:rPr>
        <w:fldChar w:fldCharType="separate"/>
      </w:r>
      <w:r w:rsidR="000A2B0E" w:rsidRPr="000A2B0E">
        <w:rPr>
          <w:rFonts w:eastAsia="Calibri"/>
          <w:noProof/>
        </w:rPr>
        <w:t>\cite{Bondt2021Human plasma IgG1 repertoires are simple, unique, and dynamic}</w:t>
      </w:r>
      <w:r w:rsidR="0028677A" w:rsidRPr="00FE7E79">
        <w:rPr>
          <w:rFonts w:eastAsia="Calibri"/>
        </w:rPr>
        <w:fldChar w:fldCharType="end"/>
      </w:r>
      <w:r w:rsidR="0028677A" w:rsidRPr="00FE7E79">
        <w:rPr>
          <w:rFonts w:eastAsia="Calibri"/>
        </w:rPr>
        <w:t xml:space="preserve"> Furthermore, isolation of individual clones is extremely challenging</w:t>
      </w:r>
      <w:r w:rsidR="003C226E" w:rsidRPr="00FE7E79">
        <w:rPr>
          <w:rFonts w:eastAsia="Calibri"/>
        </w:rPr>
        <w:t>,</w:t>
      </w:r>
      <w:r w:rsidR="0028677A" w:rsidRPr="00FE7E79">
        <w:rPr>
          <w:rFonts w:eastAsia="Calibri"/>
        </w:rPr>
        <w:t xml:space="preserve"> further complicat</w:t>
      </w:r>
      <w:r w:rsidR="003C226E" w:rsidRPr="00FE7E79">
        <w:rPr>
          <w:rFonts w:eastAsia="Calibri"/>
        </w:rPr>
        <w:t>ing</w:t>
      </w:r>
      <w:r w:rsidR="0028677A" w:rsidRPr="00FE7E79">
        <w:rPr>
          <w:rFonts w:eastAsia="Calibri"/>
        </w:rPr>
        <w:t xml:space="preserve"> the sequencing process as</w:t>
      </w:r>
      <w:r w:rsidRPr="00FE7E79">
        <w:rPr>
          <w:rFonts w:eastAsia="Calibri"/>
        </w:rPr>
        <w:t xml:space="preserve"> most software tools are exclusively designed for assembling a single antibody</w:t>
      </w:r>
      <w:bookmarkEnd w:id="230"/>
      <w:r w:rsidRPr="00FE7E79">
        <w:rPr>
          <w:rFonts w:eastAsia="Calibri"/>
        </w:rPr>
        <w:t xml:space="preserve"> and therefore fail when data represents several alike Ig </w:t>
      </w:r>
      <w:r w:rsidRPr="00FE7E79">
        <w:rPr>
          <w:rFonts w:eastAsia="Calibri"/>
        </w:rPr>
        <w:lastRenderedPageBreak/>
        <w:t>sequences. Additionally, in complex endogenous polyclonal antibody mixtures, key sequence evidence on the hypervariable regions is often not detected due to a dilution effect, whereby sequence information from the conserved regions becomes amplified (as the latter is present in every clone) and thus suppresses the signal of the CDRs, which are unique for all clones. Even though the algorithms developed for</w:t>
      </w:r>
      <w:r w:rsidRPr="00FE7E79" w:rsidDel="00740C37">
        <w:rPr>
          <w:rFonts w:eastAsia="Calibri"/>
        </w:rPr>
        <w:t xml:space="preserve"> </w:t>
      </w:r>
      <w:r w:rsidRPr="00FE7E79">
        <w:rPr>
          <w:rFonts w:eastAsia="Calibri"/>
        </w:rPr>
        <w:t>mAb sequencing are not directly applicable for polyclonal antibody sequencing, they provide a great starting point for developing new tools.</w:t>
      </w:r>
    </w:p>
    <w:p w14:paraId="24D113C4" w14:textId="1EBAAD07" w:rsidR="008D07BF" w:rsidRPr="00105923" w:rsidRDefault="00155E3E" w:rsidP="00105923">
      <w:pPr>
        <w:pStyle w:val="Heading2"/>
      </w:pPr>
      <w:r w:rsidRPr="00105923">
        <w:t>!!</w:t>
      </w:r>
      <w:r w:rsidR="008D07BF" w:rsidRPr="00105923">
        <w:t>Hybrid and multi-omics approaches for studying antibody repertoires</w:t>
      </w:r>
    </w:p>
    <w:p w14:paraId="2C9A2839" w14:textId="422CA0C0" w:rsidR="008D07BF" w:rsidRPr="00FE7E79" w:rsidRDefault="008D07BF" w:rsidP="00A87F0A">
      <w:pPr>
        <w:pStyle w:val="Paragraph"/>
        <w:rPr>
          <w:rFonts w:eastAsia="Calibri"/>
        </w:rPr>
      </w:pPr>
      <w:r w:rsidRPr="00FE7E79">
        <w:rPr>
          <w:rFonts w:eastAsia="Calibri"/>
          <w:lang w:val="en-US"/>
        </w:rPr>
        <w:t xml:space="preserve">One way to further bridge the gap between sequencing of a single purified antibody and those present in bodily fluids, e.g., serum, </w:t>
      </w:r>
      <w:r w:rsidRPr="00FE7E79">
        <w:rPr>
          <w:rFonts w:eastAsia="Calibri"/>
        </w:rPr>
        <w:t xml:space="preserve">is to use hybrid or multi-omics strategies. Using a multi-omics approach, for instance, by supplementing BU </w:t>
      </w:r>
      <w:r w:rsidR="00283473">
        <w:rPr>
          <w:rFonts w:eastAsia="Calibri"/>
        </w:rPr>
        <w:t>MS</w:t>
      </w:r>
      <w:r w:rsidR="00283473" w:rsidRPr="00FE7E79">
        <w:rPr>
          <w:rFonts w:eastAsia="Calibri"/>
        </w:rPr>
        <w:t xml:space="preserve"> </w:t>
      </w:r>
      <w:r w:rsidRPr="00FE7E79">
        <w:rPr>
          <w:rFonts w:eastAsia="Calibri"/>
        </w:rPr>
        <w:t xml:space="preserve">data with genomics or transcriptomics data derived from the same donor, allows bypassing some challenging aspects of genuine </w:t>
      </w:r>
      <w:del w:id="231" w:author="Graaf, S.C. de (Bastiaan)" w:date="2023-03-16T00:05:00Z">
        <w:r w:rsidR="00105923" w:rsidDel="00DC1750">
          <w:rPr>
            <w:rFonts w:eastAsia="Calibri"/>
            <w:i/>
            <w:iCs/>
          </w:rPr>
          <w:delText>\emph{</w:delText>
        </w:r>
        <w:r w:rsidR="003A28B2" w:rsidDel="00DC1750">
          <w:rPr>
            <w:rFonts w:eastAsia="Calibri"/>
            <w:i/>
            <w:iCs/>
          </w:rPr>
          <w:delText>de novo}</w:delText>
        </w:r>
      </w:del>
      <w:ins w:id="232" w:author="Graaf, S.C. de (Bastiaan)" w:date="2023-03-16T00:05:00Z">
        <w:r w:rsidR="00DC1750" w:rsidRPr="00DC1750">
          <w:rPr>
            <w:rFonts w:eastAsia="Calibri"/>
            <w:iCs/>
          </w:rPr>
          <w:t>\emph{de novo}</w:t>
        </w:r>
      </w:ins>
      <w:r w:rsidRPr="00FE7E79">
        <w:rPr>
          <w:rFonts w:eastAsia="Calibri"/>
        </w:rPr>
        <w:t xml:space="preserve"> sequencing, albeit at the cost of a more complex, </w:t>
      </w:r>
      <w:r w:rsidR="002A78F8" w:rsidRPr="00FE7E79">
        <w:rPr>
          <w:rFonts w:eastAsia="Calibri"/>
        </w:rPr>
        <w:t>labour</w:t>
      </w:r>
      <w:r w:rsidRPr="00FE7E79">
        <w:rPr>
          <w:rFonts w:eastAsia="Calibri"/>
        </w:rPr>
        <w:t>- and data-intensive workflow</w:t>
      </w:r>
      <w:r w:rsidR="00355579" w:rsidRPr="00FE7E79">
        <w:rPr>
          <w:rFonts w:eastAsia="Calibri"/>
        </w:rPr>
        <w:t xml:space="preserve"> (</w:t>
      </w:r>
      <w:r w:rsidR="006E06B6">
        <w:rPr>
          <w:rFonts w:eastAsia="Calibri"/>
        </w:rPr>
        <w:t>\textbf{\autoref{fig:fig1.2</w:t>
      </w:r>
      <w:del w:id="233" w:author="Graaf, S.C. de (Bastiaan)" w:date="2023-03-16T00:00:00Z">
        <w:r w:rsidR="006E06B6" w:rsidDel="00E17BAA">
          <w:rPr>
            <w:rFonts w:eastAsia="Calibri"/>
          </w:rPr>
          <w:delText>}}</w:delText>
        </w:r>
        <w:r w:rsidR="00355579" w:rsidRPr="00FE7E79" w:rsidDel="00E17BAA">
          <w:rPr>
            <w:rFonts w:eastAsia="Calibri"/>
          </w:rPr>
          <w:delText>c)</w:delText>
        </w:r>
      </w:del>
      <w:ins w:id="234" w:author="Graaf, S.C. de (Bastiaan)" w:date="2023-03-16T00:00:00Z">
        <w:r w:rsidR="00E17BAA">
          <w:rPr>
            <w:rFonts w:eastAsia="Calibri"/>
          </w:rPr>
          <w:t>}c})</w:t>
        </w:r>
      </w:ins>
      <w:r w:rsidRPr="00FE7E79">
        <w:rPr>
          <w:rFonts w:eastAsia="Calibri"/>
        </w:rPr>
        <w:t xml:space="preserve">. </w:t>
      </w:r>
      <w:del w:id="235" w:author="Graaf, S.C. de (Bastiaan)" w:date="2023-03-24T15:59:00Z">
        <w:r w:rsidRPr="00FE7E79" w:rsidDel="00213C8E">
          <w:rPr>
            <w:rFonts w:eastAsia="Calibri"/>
          </w:rPr>
          <w:delText xml:space="preserve">While these methods deviate slightly from the core theme of this review, i.e., </w:delText>
        </w:r>
        <w:r w:rsidRPr="00FE7E79" w:rsidDel="00213C8E">
          <w:delText xml:space="preserve">MS-based </w:delText>
        </w:r>
      </w:del>
      <w:del w:id="236" w:author="Graaf, S.C. de (Bastiaan)" w:date="2023-03-16T00:05:00Z">
        <w:r w:rsidR="00105923" w:rsidDel="00DC1750">
          <w:rPr>
            <w:rFonts w:eastAsiaTheme="minorEastAsia"/>
            <w:i/>
          </w:rPr>
          <w:delText>\emph{</w:delText>
        </w:r>
        <w:r w:rsidR="003A28B2" w:rsidDel="00DC1750">
          <w:rPr>
            <w:rFonts w:eastAsiaTheme="minorEastAsia"/>
            <w:i/>
          </w:rPr>
          <w:delText>de novo}</w:delText>
        </w:r>
      </w:del>
      <w:del w:id="237" w:author="Graaf, S.C. de (Bastiaan)" w:date="2023-03-24T15:59:00Z">
        <w:r w:rsidRPr="00FE7E79" w:rsidDel="00213C8E">
          <w:delText xml:space="preserve"> sequencing</w:delText>
        </w:r>
        <w:r w:rsidRPr="00FE7E79" w:rsidDel="00213C8E">
          <w:rPr>
            <w:rFonts w:eastAsia="Calibri"/>
          </w:rPr>
          <w:delText xml:space="preserve">, they do represent key advancements. </w:delText>
        </w:r>
      </w:del>
      <w:r w:rsidRPr="00FE7E79">
        <w:rPr>
          <w:rFonts w:eastAsia="Calibri"/>
        </w:rPr>
        <w:t xml:space="preserve">Presently, direct </w:t>
      </w:r>
      <w:del w:id="238" w:author="Graaf, S.C. de (Bastiaan)" w:date="2023-03-16T00:05:00Z">
        <w:r w:rsidR="00105923" w:rsidDel="00DC1750">
          <w:rPr>
            <w:rFonts w:eastAsia="Calibri"/>
            <w:i/>
            <w:iCs/>
          </w:rPr>
          <w:delText>\emph{</w:delText>
        </w:r>
        <w:r w:rsidR="003A28B2" w:rsidDel="00DC1750">
          <w:rPr>
            <w:rFonts w:eastAsia="Calibri"/>
            <w:i/>
            <w:iCs/>
          </w:rPr>
          <w:delText>de novo}</w:delText>
        </w:r>
      </w:del>
      <w:ins w:id="239" w:author="Graaf, S.C. de (Bastiaan)" w:date="2023-03-16T00:05:00Z">
        <w:r w:rsidR="00DC1750" w:rsidRPr="00DC1750">
          <w:rPr>
            <w:rFonts w:eastAsia="Calibri"/>
            <w:iCs/>
          </w:rPr>
          <w:t>\emph{de novo}</w:t>
        </w:r>
      </w:ins>
      <w:r w:rsidRPr="00FE7E79">
        <w:rPr>
          <w:rFonts w:eastAsia="Calibri"/>
        </w:rPr>
        <w:t xml:space="preserve"> sequencing of antibodies from a complex mixture is still a tremendous challenge. However, integrating complementary information from multiple sources makes it possible to derive valuable data, even on endogenous antibody repertoires.</w:t>
      </w:r>
      <w:r w:rsidRPr="00FE7E79" w:rsidDel="00D35AC9">
        <w:rPr>
          <w:rFonts w:eastAsia="Calibri"/>
        </w:rPr>
        <w:t xml:space="preserve"> </w:t>
      </w:r>
      <w:r w:rsidRPr="00FE7E79">
        <w:rPr>
          <w:rFonts w:eastAsia="Calibri"/>
        </w:rPr>
        <w:t xml:space="preserve">Several approaches have been pioneered recently, as depicted in </w:t>
      </w:r>
      <w:r w:rsidR="006E06B6">
        <w:rPr>
          <w:rFonts w:eastAsia="Calibri"/>
        </w:rPr>
        <w:t>\textbf{\autoref{fig:fig1.6}}</w:t>
      </w:r>
      <w:r w:rsidR="00FD485D" w:rsidRPr="00FE7E79">
        <w:rPr>
          <w:rFonts w:eastAsia="Calibri"/>
        </w:rPr>
        <w:t xml:space="preserve"> </w:t>
      </w:r>
      <w:r w:rsidRPr="00FE7E79">
        <w:rPr>
          <w:rFonts w:eastAsia="Calibri"/>
        </w:rPr>
        <w:t>and described in more detail below.</w:t>
      </w:r>
    </w:p>
    <w:p w14:paraId="3105E282" w14:textId="2EBF14EC" w:rsidR="008D07BF" w:rsidRPr="00FE7E79" w:rsidRDefault="00155E3E" w:rsidP="001378C6">
      <w:pPr>
        <w:pStyle w:val="Heading3"/>
        <w:rPr>
          <w:rFonts w:eastAsia="Calibri Light"/>
        </w:rPr>
      </w:pPr>
      <w:r>
        <w:rPr>
          <w:rFonts w:eastAsia="Calibri Light"/>
        </w:rPr>
        <w:t>!!!</w:t>
      </w:r>
      <w:r w:rsidR="008D07BF" w:rsidRPr="00FE7E79">
        <w:rPr>
          <w:rFonts w:eastAsia="Calibri Light"/>
        </w:rPr>
        <w:t>Ig-seq</w:t>
      </w:r>
    </w:p>
    <w:p w14:paraId="49CF59DC" w14:textId="5BF3B0E2" w:rsidR="008D07BF" w:rsidRDefault="008D07BF" w:rsidP="00A87F0A">
      <w:pPr>
        <w:pStyle w:val="Paragraph"/>
        <w:rPr>
          <w:rFonts w:eastAsia="Calibri"/>
        </w:rPr>
      </w:pPr>
      <w:r w:rsidRPr="00FE7E79">
        <w:rPr>
          <w:rFonts w:eastAsia="Calibri"/>
        </w:rPr>
        <w:t>Since the CDRs of the antibodies largely determine antigen specificity, it comes as no surprise that methods specifically targeting CDR-derived peptides have emerged. Notably, the Ig-seq method</w:t>
      </w:r>
      <w:r w:rsidRPr="00FE7E79" w:rsidDel="00137CA5">
        <w:rPr>
          <w:rFonts w:eastAsia="Calibri"/>
        </w:rPr>
        <w:t xml:space="preserve"> </w:t>
      </w:r>
      <w:r w:rsidRPr="00FE7E79">
        <w:rPr>
          <w:rFonts w:eastAsia="Calibri"/>
        </w:rPr>
        <w:t xml:space="preserve">pioneered by Lavinder </w:t>
      </w:r>
      <w:r w:rsidR="00065989" w:rsidRPr="00FE7E79">
        <w:rPr>
          <w:rFonts w:eastAsia="Calibri"/>
          <w:iCs/>
        </w:rPr>
        <w:t>et al</w:t>
      </w:r>
      <w:ins w:id="240" w:author="Graaf, S.C. de (Bastiaan)" w:date="2023-03-16T00:09:00Z">
        <w:r w:rsidR="00DC1750" w:rsidRPr="00FE7E79">
          <w:rPr>
            <w:rFonts w:eastAsia="Calibri"/>
            <w:i/>
            <w:iCs/>
          </w:rPr>
          <w:t>.</w:t>
        </w:r>
      </w:ins>
      <w:del w:id="241" w:author="Graaf, S.C. de (Bastiaan)" w:date="2023-03-16T00:09:00Z">
        <w:r w:rsidRPr="00DC1750" w:rsidDel="00DC1750">
          <w:rPr>
            <w:rFonts w:eastAsia="Calibri"/>
            <w:iCs/>
          </w:rPr>
          <w:delText>.</w:delText>
        </w:r>
      </w:del>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{"citationItems":[{"id":"ITEM-1","itemData":{"DOI":"10.1016/j.cbpa.2014.11.007","ISSN":"1879-0402","PMID":"25461729","abstract":"Recent developments of high-throughput technologies are enabling the molecular-level analysis and bioinformatic mining of antibody-mediated (humoral) immunity in humans at an unprecedented level. These approaches explore either the sequence space of B-cell receptor repertoires using next-generation deep sequencing (BCR-seq), or the amino acid identities of antibody in blood using protein mass spectrometry (Ig-seq), or both. Generalizable principles about the molecular composition of the protective humoral immune response are being defined, and as such, the field could supersede traditional methods for the development of diagnostics, vaccines, and antibody therapeutics. Three key challenges remain and have driven recent advances: (1) incorporation of innovative techniques for paired BCR-seq to ascertain the complete antibody variable-domain VH:VL clonotype, (2) integration of proteomic Ig-seq with BCR-seq to reveal how the serum antibody repertoire compares with the antibody repertoire encoded by circulating B cells, and (3) a demand to link antibody sequence data to functional meaning (binding and protection).","author":[{"dropping-particle":"","family":"Lavinder","given":"Jason J.","non-dropping-particle":"","parse-names":false,"suffix":""},{"dropping-particle":"","family":"Horton","given":"Andrew P.","non-dropping-particle":"","parse-names":false,"suffix":""},{"dropping-particle":"","family":"Georgiou","given":"George","non-dropping-particle":"","parse-names":false,"suffix":""},{"dropping-particle":"","family":"Ippolito","given":"Gregory C.","non-dropping-particle":"","parse-names":false,"suffix":""}],"container-title":"Current opinion in chemical biology","id":"ITEM-1","issued":{"date-parts":[["2015","2","1"]]},"page":"112-20","publisher":"Elsevier Current Trends","title":"Next-generation sequencing and protein mass spectrometry for the comprehensive analysis of human cellular and serum antibody repertoires.","type":"article-journal","volume":"24"},"uris":["http://www.mendeley.com/documents/?uuid=7e903c3a-0e5b-383c-a828-fa3139e89c94"]}],"mendeley":{"formattedCitation":"\\cite{Lavinder2015Next-generation sequencing and protein mass spectrometry for the comprehensive analysis of human cellular and serum antibody repertoires.}","plainTextFormattedCitation":"\\cite{Lavinder2015Next-generation sequencing and protein mass spectrometry for the comprehensive analysis of human cellular and serum antibody repertoires.}","previouslyFormattedCitation":"&lt;sup&gt;89&lt;/sup&gt;"},"properties":{"noteIndex":0},"schema":"https://github.com/citation-style-language/schema/raw/master/csl-citation.json"}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 xml:space="preserve">\cite{Lavinder2015Next-generation sequencing and protein mass spectrometry for the comprehensive analysis of </w:t>
      </w:r>
      <w:r w:rsidR="000A2B0E" w:rsidRPr="000A2B0E">
        <w:rPr>
          <w:rFonts w:eastAsia="Calibri"/>
          <w:noProof/>
        </w:rPr>
        <w:lastRenderedPageBreak/>
        <w:t>human cellular and serum antibody repertoires.}</w:t>
      </w:r>
      <w:r w:rsidRPr="00FE7E79">
        <w:rPr>
          <w:rStyle w:val="FootnoteReference"/>
          <w:rFonts w:ascii="Calibri" w:eastAsia="Calibri" w:hAnsi="Calibri" w:cs="Calibri"/>
        </w:rPr>
        <w:fldChar w:fldCharType="end"/>
      </w:r>
      <w:r w:rsidRPr="00FE7E79">
        <w:rPr>
          <w:rFonts w:eastAsia="Calibri"/>
        </w:rPr>
        <w:t xml:space="preserve"> in the Georgiou lab applies B-cell sequencing of a given donor to construct a database of putative CDR3 heavy chain peptides. This database is then used to identify and quantify antibodies using CDR-specific tryptic peptides, effectively side-stepping the need for complete </w:t>
      </w:r>
      <w:del w:id="242" w:author="Graaf, S.C. de (Bastiaan)" w:date="2023-03-16T00:05:00Z">
        <w:r w:rsidR="00105923" w:rsidDel="00DC1750">
          <w:rPr>
            <w:rFonts w:eastAsia="Calibri"/>
            <w:i/>
            <w:iCs/>
          </w:rPr>
          <w:delText>\emph{</w:delText>
        </w:r>
        <w:r w:rsidR="003A28B2" w:rsidDel="00DC1750">
          <w:rPr>
            <w:rFonts w:eastAsia="Calibri"/>
            <w:i/>
            <w:iCs/>
          </w:rPr>
          <w:delText>de novo}</w:delText>
        </w:r>
      </w:del>
      <w:ins w:id="243" w:author="Graaf, S.C. de (Bastiaan)" w:date="2023-03-16T00:05:00Z">
        <w:r w:rsidR="00DC1750" w:rsidRPr="00DC1750">
          <w:rPr>
            <w:rFonts w:eastAsia="Calibri"/>
            <w:iCs/>
          </w:rPr>
          <w:t>\emph{de novo}</w:t>
        </w:r>
      </w:ins>
      <w:r w:rsidRPr="00FE7E79">
        <w:rPr>
          <w:rFonts w:eastAsia="Calibri"/>
        </w:rPr>
        <w:t xml:space="preserve"> sequencing </w:t>
      </w:r>
      <w:r w:rsidRPr="00FE7E79">
        <w:t>(</w:t>
      </w:r>
      <w:r w:rsidR="006E06B6">
        <w:t>\textbf{\autoref{fig:fig1.6</w:t>
      </w:r>
      <w:del w:id="244" w:author="Graaf, S.C. de (Bastiaan)" w:date="2023-03-16T00:01:00Z">
        <w:r w:rsidR="006E06B6" w:rsidDel="00E17BAA">
          <w:delText>}}</w:delText>
        </w:r>
        <w:r w:rsidRPr="00FE7E79" w:rsidDel="00E17BAA">
          <w:delText>a)</w:delText>
        </w:r>
      </w:del>
      <w:ins w:id="245" w:author="Graaf, S.C. de (Bastiaan)" w:date="2023-03-16T00:01:00Z">
        <w:r w:rsidR="00E17BAA">
          <w:t>}a})</w:t>
        </w:r>
      </w:ins>
      <w:r w:rsidRPr="00FE7E79">
        <w:rPr>
          <w:rFonts w:eastAsia="Calibri"/>
        </w:rPr>
        <w:t>. This workflow is very effective because trypsin-targeted residues (arginine and lysine) are found to precede the CDR3 specifically and are found in the relatively conserved FR4 of the heavy chain, ensuring that tryptic peptides contain the heavy chain CDR3 in the majority (&gt;92%) of IgG clones.</w:t>
      </w:r>
      <w:r w:rsidRPr="00FE7E79">
        <w:rPr>
          <w:rFonts w:eastAsia="Calibri"/>
        </w:rPr>
        <w:fldChar w:fldCharType="begin" w:fldLock="1"/>
      </w:r>
      <w:r w:rsidR="000A2B0E">
        <w:rPr>
          <w:rFonts w:eastAsia="Calibri"/>
        </w:rPr>
        <w:instrText xml:space="preserve">ADDIN CSL_CITATION {"citationItems":[{"id":"ITEM-1","itemData":{"DOI":"10.1073/pnas.1317793111","ISSN":"0027-8424","PMID":"24469811","abstract":"Most vaccines confer protection via the elicitation of serum antibodies, yet more than 100 y after the discovery of antibodies, the molecular composition of the human serum antibody repertoire to an antigen remains unknown. Using high-resolution liquid chromatography tandem MS proteomic analyses of serum antibodies coupled with next-generation sequencing of the V gene repertoire in peripheral B cells, we have delineated the human serum IgG and B-cell receptor repertoires following tetanus toxoid (TT) booster vaccination. We show that the TT(+) serum IgG repertoire comprises </w:instrText>
      </w:r>
      <w:r w:rsidR="000A2B0E">
        <w:rPr>
          <w:rFonts w:ascii="Cambria Math" w:eastAsia="Calibri" w:hAnsi="Cambria Math" w:cs="Cambria Math"/>
        </w:rPr>
        <w:instrText>∼</w:instrText>
      </w:r>
      <w:r w:rsidR="000A2B0E">
        <w:rPr>
          <w:rFonts w:eastAsia="Calibri"/>
        </w:rPr>
        <w:instrText xml:space="preserve">100 antibody clonotypes, with three clonotypes accounting for &gt;40% of the response. All 13 recombinant IgGs examined bound to vaccine antigen with Kd </w:instrText>
      </w:r>
      <w:r w:rsidR="000A2B0E">
        <w:rPr>
          <w:rFonts w:ascii="Cambria Math" w:eastAsia="Calibri" w:hAnsi="Cambria Math" w:cs="Cambria Math"/>
        </w:rPr>
        <w:instrText>∼</w:instrText>
      </w:r>
      <w:r w:rsidR="000A2B0E">
        <w:rPr>
          <w:rFonts w:eastAsia="Calibri"/>
        </w:rPr>
        <w:instrText xml:space="preserve"> 10(-8)-10(-10) M. Five of 13 IgGs recognized the same linear epitope on TT, occluding the binding site used by the toxin for cell entry, suggesting a possible explanation for the mechanism of protection conferred by the vaccine. Importantly, only a small fraction (&lt;5%) of peripheral blood plasmablast clonotypes (CD3(-)CD14(-)CD19(+)CD27(++)CD38(++)CD20(-)TT(+)) at the peak of the response (day 7), and an even smaller fraction of memory B cells, were found to encode antibodies that could be detected in the serological memory response 9 mo postvaccination. This suggests that only a small fraction of responding peripheral B cells give rise to the bone marrow long-lived plasma cells responsible for the production of biologically relevant amounts of vaccine-specific antibodies (near or above the Kd). Collectively, our results reveal the nature and dynamics of the serological response to vaccination with direct implications for vaccine design and evaluation.","author":[{"dropping-particle":"","family":"Lavinder","given":"Jason J.","non-dropping-particle":"","parse-names":false,"suffix":""},{"dropping-particle":"","family":"Wine","given":"Yariv","non-dropping-particle":"","parse-names":false,"suffix":""},{"dropping-particle":"","family":"Giesecke","given":"Claudia","non-dropping-particle":"","parse-names":false,"suffix":""},{"dropping-particle":"","family":"Ippolito","given":"Gregory C.","non-dropping-particle":"","parse-names":false,"suffix":""},{"dropping-particle":"","family":"Horton","given":"Andrew P.","non-dropping-particle":"","parse-names":false,"suffix":""},{"dropping-particle":"","family":"Lungu","given":"Oana I.","non-dropping-particle":"","parse-names":false,"suffix":""},{"dropping-particle":"","family":"Hoi","given":"Kam Hon","non-dropping-particle":"","parse-names":false,"suffix":""},{"dropping-particle":"","family":"DeKosky","given":"Brandon J.","non-dropping-particle":"","parse-names":false,"suffix":""},{"dropping-particle":"","family":"Murrin","given":"Ellen M.","non-dropping-particle":"","parse-names":false,"suffix":""},{"dropping-particle":"","family":"Wirth","given":"Megan M.","non-dropping-particle":"","parse-names":false,"suffix":""},{"dropping-particle":"","family":"Ellington","given":"Andrew D.","non-dropping-particle":"","parse-names":false,"suffix":""},{"dropping-particle":"","family":"Dörner","given":"Thomas","non-dropping-particle":"","parse-names":false,"suffix":""},{"dropping-particle":"","family":"Marcotte","given":"Edward M.","non-dropping-particle":"","parse-names":false,"suffix":""},{"dropping-particle":"","family":"Boutz","given":"Daniel R.","non-dropping-particle":"","parse-names":false,"suffix":""},{"dropping-particle":"","family":"Georgiou","given":"George","non-dropping-particle":"","parse-names":false,"suffix":""}],"container-title":"Proceedings of the National Academy of Sciences","id":"ITEM-1","issue":"6","issued":{"date-parts":[["2014","2","11"]]},"page":"2259-2264","publisher":"Proc Natl Acad Sci U S A","title":"Identification and characterization of the constituent human serum antibodies elicited by vaccination","type":"article-journal","volume":"111"},"uris":["http://www.mendeley.com/documents/?uuid=05b6e4f1-d092-3112-a063-0348516d87d4"]}],"mendeley":{"formattedCitation":"\\cite{Lavinder2014Identification and characterization of the constituent human serum antibodies elicited by vaccination}","plainTextFormattedCitation":"\\cite{Lavinder2014Identification and characterization of the constituent human serum antibodies elicited by vaccination}","previouslyFormattedCitation":"&lt;sup&gt;90&lt;/sup&gt;"},"properties":{"noteIndex":0},"schema":"https://github.com/citation-style-language/schema/raw/master/csl-citation.json"}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\cite{Lavinder2014Identification and characterization of the constituent human serum antibodies elicited by vaccination}</w:t>
      </w:r>
      <w:r w:rsidRPr="00FE7E79">
        <w:rPr>
          <w:rFonts w:eastAsia="Calibri"/>
        </w:rPr>
        <w:fldChar w:fldCharType="end"/>
      </w:r>
      <w:r w:rsidRPr="00FE7E79">
        <w:rPr>
          <w:rFonts w:eastAsia="Calibri"/>
        </w:rPr>
        <w:t xml:space="preserve"> </w:t>
      </w:r>
      <w:r w:rsidR="005168EC">
        <w:rPr>
          <w:rFonts w:eastAsia="Calibri"/>
        </w:rPr>
        <w:t>BU MS</w:t>
      </w:r>
      <w:r w:rsidR="005168EC" w:rsidRPr="00FE7E79">
        <w:rPr>
          <w:rFonts w:eastAsia="Calibri"/>
        </w:rPr>
        <w:t xml:space="preserve"> </w:t>
      </w:r>
      <w:r w:rsidRPr="00FE7E79">
        <w:rPr>
          <w:rFonts w:eastAsia="Calibri"/>
        </w:rPr>
        <w:t>is highly optimized for measuring and detecting tryptic peptides, which</w:t>
      </w:r>
      <w:r w:rsidRPr="00FE7E79" w:rsidDel="00137CA5">
        <w:rPr>
          <w:rFonts w:eastAsia="Calibri"/>
        </w:rPr>
        <w:t xml:space="preserve"> </w:t>
      </w:r>
      <w:r w:rsidRPr="00FE7E79">
        <w:rPr>
          <w:rFonts w:eastAsia="Calibri"/>
        </w:rPr>
        <w:t xml:space="preserve">makes this approach highly effective, as shown when this method was applied to the longitudinal monitoring of influenza antibodies over multiple years. Monitoring the effects of influenza vaccinations showed that </w:t>
      </w:r>
      <w:r w:rsidRPr="00FE7E79">
        <w:rPr>
          <w:rFonts w:ascii="Cambria Math" w:hAnsi="Cambria Math" w:cs="Cambria Math"/>
        </w:rPr>
        <w:t>∼</w:t>
      </w:r>
      <w:r w:rsidRPr="00FE7E79">
        <w:rPr>
          <w:rFonts w:eastAsia="Calibri"/>
        </w:rPr>
        <w:t>60% of the response to vaccination originated from pre-existing clonotypes and highlighted the existence and relatively high abundance of broadly protective, non-neutralizing antibodies.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{"citationItems":[{"id":"ITEM-1","itemData":{"DOI":"10.1038/nm.4224","ISSN":"1546170X","PMID":"27820605","abstract":"Molecular understanding of serological immunity to influenza has been confounded by the complexity of the polyclonal antibody response in humans. Here we used high-resolution proteomics analysis of immunoglobulin (referred to as Ig-seq) coupled with high-throughput sequencing of transcripts encoding B cell receptors (BCR-seq) to quantitatively determine the antibody repertoire at the individual clonotype level in the sera of young adults before and after vaccination with trivalent seasonal influenza vaccine. The serum repertoire comprised between 40 and 147 clonotypes that were specific to each of the three monovalent components of the trivalent influenza vaccine, with boosted pre-existing clonotypes accounting for â 1/460% of the response. An unexpectedly high fraction of serum antibodies recognized both the H1 and H3 monovalent vaccines. Recombinant versions of these H1 + H3 cross-reactive antibodies showed broad binding to hemagglutinins (HAs) from previously circulating virus strains; several of these antibodies, which were prevalent in the serum of multiple donors, recognized the same conserved epitope in the HA head domain. Although the HA-head-specific H1 + H3 antibodies did not show neutralization activity in vitro, they protected mice against infection with the H1N1 and H3N2 virus strains when administered before or after challenge. Collectively, our data reveal unanticipated insights regarding the serological response to influenza vaccination and raise questions about the added benefits of using a quadrivalent vaccine instead of a trivalent vaccine.","author":[{"dropping-particle":"","family":"Lee","given":"Jiwon","non-dropping-particle":"","parse-names":false,"suffix":""},{"dropping-particle":"","family":"Boutz","given":"Daniel R.","non-dropping-particle":"","parse-names":false,"suffix":""},{"dropping-particle":"","family":"Chromikova","given":"Veronika","non-dropping-particle":"","parse-names":false,"suffix":""},{"dropping-particle":"","family":"Joyce","given":"M. Gordon","non-dropping-particle":"","parse-names":false,"suffix":""},{"dropping-particle":"","family":"Vollmers","given":"Christopher","non-dropping-particle":"","parse-names":false,"suffix":""},{"dropping-particle":"","family":"Leung","given":"Kwanyee","non-dropping-particle":"","parse-names":false,"suffix":""},{"dropping-particle":"","family":"Horton","given":"Andrew P.","non-dropping-particle":"","parse-names":false,"suffix":""},{"dropping-particle":"","family":"DeKosky","given":"Brandon J.","non-dropping-particle":"","parse-names":false,"suffix":""},{"dropping-particle":"","family":"Lee","given":"Chang Han","non-dropping-particle":"","parse-names":false,"suffix":""},{"dropping-particle":"","family":"Lavinder","given":"Jason J.","non-dropping-particle":"","parse-names":false,"suffix":""},{"dropping-particle":"","family":"Murrin","given":"Ellen M.","non-dropping-particle":"","parse-names":false,"suffix":""},{"dropping-particle":"","family":"Chrysostomou","given":"Constantine","non-dropping-particle":"","parse-names":false,"suffix":""},{"dropping-particle":"","family":"Hoi","given":"Kam Hon","non-dropping-particle":"","parse-names":false,"suffix":""},{"dropping-particle":"","family":"Tsybovsky","given":"Yaroslav","non-dropping-particle":"","parse-names":false,"suffix":""},{"dropping-particle":"V.","family":"Thomas","given":"Paul","non-dropping-particle":"","parse-names":false,"suffix":""},{"dropping-particle":"","family":"Druz","given":"Aliaksandr","non-dropping-particle":"","parse-names":false,"suffix":""},{"dropping-particle":"","family":"Zhang","given":"Baoshan","non-dropping-particle":"","parse-names":false,"suffix":""},{"dropping-particle":"","family":"Zhang","given":"Yi","non-dropping-particle":"","parse-names":false,"suffix":""},{"dropping-particle":"","family":"Wang","given":"Lingshu","non-dropping-particle":"","parse-names":false,"suffix":""},{"dropping-particle":"","family":"Kong","given":"Wing Pui","non-dropping-particle":"","parse-names":false,"suffix":""},{"dropping-particle":"","family":"Park","given":"Daechan","non-dropping-particle":"","parse-names":false,"suffix":""},{"dropping-particle":"","family":"Popova","given":"Lyubov I.","non-dropping-particle":"","parse-names":false,"suffix":""},{"dropping-particle":"","family":"Dekker","given":"Cornelia L.","non-dropping-particle":"","parse-names":false,"suffix":""},{"dropping-particle":"","family":"Davis","given":"Mark M.","non-dropping-particle":"","parse-names":false,"suffix":""},{"dropping-particle":"","family":"Carter","given":"Chalise E.","non-dropping-particle":"","parse-names":false,"suffix":""},{"dropping-particle":"","family":"Ross","given":"Ted M.","non-dropping-particle":"","parse-names":false,"suffix":""},{"dropping-particle":"","family":"Ellington","given":"Andrew D.","non-dropping-particle":"","parse-names":false,"suffix":""},{"dropping-particle":"","family":"Wilson","given":"Patrick C.","non-dropping-particle":"","parse-names":false,"suffix":""},{"dropping-particle":"","family":"Marcotte","given":"Edward M.","non-dropping-particle":"","parse-names":false,"suffix":""},{"dropping-particle":"","family":"Mascola","given":"John R.","non-dropping-particle":"","parse-names":false,"suffix":""},{"dropping-particle":"","family":"Ippolito","given":"Gregory C.","non-dropping-particle":"","parse-names":false,"suffix":""},{"dropping-particle":"","family":"Krammer","given":"Florian","non-dropping-particle":"","parse-names":false,"suffix":""},{"dropping-particle":"","family":"Quake","given":"Stephen R.","non-dropping-particle":"","parse-names":false,"suffix":""},{"dropping-particle":"","family":"Kwong","given":"Peter D.","non-dropping-particle":"","parse-names":false,"suffix":""},{"dropping-particle":"","family":"Georgiou","given":"George","non-dropping-particle":"","parse-names":false,"suffix":""}],"container-title":"Nature Medicine","id":"ITEM-1","issue":"12","issued":{"date-parts":[["2016","12","1"]]},"page":"1456-1464","publisher":"Nature Publishing Group","title":"Molecular-level analysis of the serum antibody repertoire in young adults before and after seasonal influenza vaccination","type":"article-journal","volume":"22"},"uris":["http://www.mendeley.com/documents/?uuid=5eec1045-bc57-325d-a7af-9777027242d3"]}],"mendeley":{"formattedCitation":"\\cite{Lee2016Molecular-level analysis of the serum antibody repertoire in young adults before and after seasonal influenza vaccination}","plainTextFormattedCitation":"\\cite{Lee2016Molecular-level analysis of the serum antibody repertoire in young adults before and after seasonal influenza vaccination}","previouslyFormattedCitation":"&lt;sup&gt;91&lt;/sup&gt;"},"properties":{"noteIndex":0},"schema":"https://github.com/citation-style-language/schema/raw/master/csl-citation.json"}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\cite{Lee2016Molecular-level analysis of the serum antibody repertoire in young adults before and after seasonal influenza vaccination}</w:t>
      </w:r>
      <w:r w:rsidRPr="00FE7E79">
        <w:rPr>
          <w:rStyle w:val="FootnoteReference"/>
          <w:rFonts w:ascii="Calibri" w:eastAsia="Calibri" w:hAnsi="Calibri" w:cs="Calibri"/>
        </w:rPr>
        <w:fldChar w:fldCharType="end"/>
      </w:r>
      <w:r w:rsidRPr="00FE7E79">
        <w:rPr>
          <w:rFonts w:eastAsia="Calibri"/>
        </w:rPr>
        <w:t xml:space="preserve"> Years later, follow-up studies showed that persistent antibodies account for &gt;70% of the serum response over five years, further promoting the</w:t>
      </w:r>
      <w:r w:rsidRPr="00FE7E79" w:rsidDel="00137CA5">
        <w:rPr>
          <w:rFonts w:eastAsia="Calibri"/>
        </w:rPr>
        <w:t xml:space="preserve"> </w:t>
      </w:r>
      <w:r w:rsidRPr="00FE7E79">
        <w:rPr>
          <w:rFonts w:eastAsia="Calibri"/>
        </w:rPr>
        <w:t>efficiency and strength of the Ig-seq method.</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{"citationItems":[{"id":"ITEM-1","itemData":{"DOI":"10.1016/j.chom.2019.01.010","ISSN":"19313128","PMID":"30795981","abstract":"Humans are repeatedly exposed to influenza virus via infections and vaccinations. Understanding how multiple exposures and pre-existing immunity impact antibody responses is essential for vaccine development. Given the recent prevalence of influenza H1N1 A/California/7/2009 (CA09), we examined the clonal composition and dynamics of CA09 hemagglutinin (HA)-reactive IgG repertoire over 5 years in a donor with multiple influenza exposures. The anti-CA09 HA polyclonal response in this donor comprised 24 persistent antibody clonotypes, accounting for 72.6% ± 10.0% of the anti-CA09 HA repertoire over 5 years. These persistent antibodies displayed higher somatic hypermutation relative to transient serum antibodies detected at one time point. Additionally, persistent antibodies predominantly demonstrated cross-reactivity and potent neutralization toward a phylogenetically distant H5N1 A/Vietnam/1203/2004 (VT04) strain, a feature correlated with HA stem recognition. This analysis reveals how “serological imprinting” impacts responses to influenza and suggests that once elicited, cross-reactive antibodies targeting the HA stem can persist for years.","author":[{"dropping-particle":"","family":"Lee","given":"Jiwon","non-dropping-particle":"","parse-names":false,"suffix":""},{"dropping-particle":"","family":"Paparoditis","given":"Philipp","non-dropping-particle":"","parse-names":false,"suffix":""},{"dropping-particle":"","family":"Horton","given":"Andrew P.","non-dropping-particle":"","parse-names":false,"suffix":""},{"dropping-particle":"","family":"Frühwirth","given":"Alexander","non-dropping-particle":"","parse-names":false,"suffix":""},{"dropping-particle":"","family":"McDaniel","given":"Jonathan R.","non-dropping-particle":"","parse-names":false,"suffix":""},{"dropping-particle":"","family":"Jung","given":"Jiwon","non-dropping-particle":"","parse-names":false,"suffix":""},{"dropping-particle":"","family":"Boutz","given":"Daniel R.","non-dropping-particle":"","parse-names":false,"suffix":""},{"dropping-particle":"","family":"Hussein","given":"Dania A.","non-dropping-particle":"","parse-names":false,"suffix":""},{"dropping-particle":"","family":"Tanno","given":"Yuri","non-dropping-particle":"","parse-names":false,"suffix":""},{"dropping-particle":"","family":"Pappas","given":"Leontios","non-dropping-particle":"","parse-names":false,"suffix":""},{"dropping-particle":"","family":"Ippolito","given":"Gregory C.","non-dropping-particle":"","parse-names":false,"suffix":""},{"dropping-particle":"","family":"Corti","given":"Davide","non-dropping-particle":"","parse-names":false,"suffix":""},{"dropping-particle":"","family":"Lanzavecchia","given":"Antonio","non-dropping-particle":"","parse-names":false,"suffix":""},{"dropping-particle":"","family":"Georgiou","given":"George","non-dropping-particle":"","parse-names":false,"suffix":""}],"container-title":"Cell Host &amp; Microbe","id":"ITEM-1","issue":"3","issued":{"date-parts":[["2019","3","13"]]},"page":"367-376.e5","publisher":"Cell Press","title":"Persistent Antibody Clonotypes Dominate the Serum Response to Influenza over Multiple Years and Repeated Vaccinations","type":"article-journal","volume":"25"},"uris":["http://www.mendeley.com/documents/?uuid=d3b5d83f-d6b4-45c6-a507-b998d06e79d2"]}],"mendeley":{"formattedCitation":"\\cite{Lee2019Persistent Antibody Clonotypes Dominate the Serum Response to Influenza over Multiple Years and Repeated Vaccinations}","plainTextFormattedCitation":"\\cite{Lee2019Persistent Antibody Clonotypes Dominate the Serum Response to Influenza over Multiple Years and Repeated Vaccinations}","previouslyFormattedCitation":"&lt;sup&gt;92&lt;/sup&gt;"},"properties":{"noteIndex":0},"schema":"https://github.com/citation-style-language/schema/raw/master/csl-citation.json"}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\cite{Lee2019Persistent Antibody Clonotypes Dominate the Serum Response to Influenza over Multiple Years and Repeated Vaccinations}</w:t>
      </w:r>
      <w:r w:rsidRPr="00FE7E79">
        <w:rPr>
          <w:rStyle w:val="FootnoteReference"/>
          <w:rFonts w:ascii="Calibri" w:eastAsia="Calibri" w:hAnsi="Calibri" w:cs="Calibri"/>
        </w:rPr>
        <w:fldChar w:fldCharType="end"/>
      </w:r>
      <w:r w:rsidRPr="00FE7E79">
        <w:rPr>
          <w:rFonts w:eastAsia="Calibri"/>
        </w:rPr>
        <w:t xml:space="preserve"> It should be noted that relying solely on</w:t>
      </w:r>
      <w:r w:rsidRPr="00FE7E79" w:rsidDel="00137CA5">
        <w:rPr>
          <w:rFonts w:eastAsia="Calibri"/>
        </w:rPr>
        <w:t xml:space="preserve"> </w:t>
      </w:r>
      <w:r w:rsidRPr="00FE7E79">
        <w:rPr>
          <w:rFonts w:eastAsia="Calibri"/>
        </w:rPr>
        <w:t>sequences obtained from PBMCs may provide an incomplete database</w:t>
      </w:r>
      <w:r w:rsidR="00E17116"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Antibodies","type":"article-journal","volume":"16"},"uris":["http://www.mendeley.com/documents/?uuid=4329324b-1ce8-4456-bcf5-88885533d9cc"]}],"mendeley":{"formattedCitation":"\\cite{Guthals2017De Novo MS/MS Sequencing of Native Human Antibodies}","plainTextFormattedCitation":"\\cite{Guthals2017De Novo MS/MS Sequencing of Native Human Antibodies}","previouslyFormattedCitation":"&lt;sup&gt;30&lt;/sup&gt;"},"properties":{"noteIndex":0},"schema":"https://github.com/citation-style-language/schema/raw/master/csl-citation.json"}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\cite{Guthals2017De Novo MS/MS Sequencing of Native Human Antibodies}</w:t>
      </w:r>
      <w:r w:rsidRPr="00FE7E79">
        <w:rPr>
          <w:rStyle w:val="FootnoteReference"/>
          <w:rFonts w:ascii="Calibri" w:eastAsia="Calibri" w:hAnsi="Calibri" w:cs="Calibri"/>
        </w:rPr>
        <w:fldChar w:fldCharType="end"/>
      </w:r>
      <w:r w:rsidRPr="00FE7E79">
        <w:rPr>
          <w:rFonts w:eastAsia="Calibri"/>
        </w:rPr>
        <w:t xml:space="preserve"> as it is only feasible to obtain a subset of PBMCs for analysis. Nonetheless, Ig-seq presents one of the most efficient and successful approaches to </w:t>
      </w:r>
      <w:r w:rsidR="002A78F8" w:rsidRPr="00FE7E79">
        <w:rPr>
          <w:rFonts w:eastAsia="Calibri"/>
        </w:rPr>
        <w:t>analyse</w:t>
      </w:r>
      <w:r w:rsidRPr="00FE7E79">
        <w:rPr>
          <w:rFonts w:eastAsia="Calibri"/>
        </w:rPr>
        <w:t xml:space="preserve"> and identify </w:t>
      </w:r>
      <w:r w:rsidRPr="00FE7E79">
        <w:rPr>
          <w:rFonts w:eastAsia="Calibri"/>
        </w:rPr>
        <w:lastRenderedPageBreak/>
        <w:t>clones in Ig repertoires and monitor how they (dis)appear following a change in physiology, e.g., infection or vaccination.</w:t>
      </w:r>
    </w:p>
    <w:p w14:paraId="382A9413"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\begin</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}[!htb]</w:t>
      </w:r>
    </w:p>
    <w:p w14:paraId="547F79F6"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\center</w:t>
      </w:r>
    </w:p>
    <w:p w14:paraId="3976C323"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\includegraphics</w:t>
      </w:r>
      <w:r w:rsidRPr="006E06B6">
        <w:rPr>
          <w:rFonts w:ascii="Fira Code" w:hAnsi="Fira Code" w:cs="Fira Code"/>
          <w:color w:val="D4D4D4"/>
          <w:sz w:val="21"/>
          <w:szCs w:val="21"/>
          <w:lang w:val="en-US" w:eastAsia="en-US"/>
        </w:rPr>
        <w:t>[]{Chapter.1/Figures/f6.png}</w:t>
      </w:r>
    </w:p>
    <w:p w14:paraId="1C28D75B"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\caption</w:t>
      </w:r>
      <w:r w:rsidRPr="006E06B6">
        <w:rPr>
          <w:rFonts w:ascii="Fira Code" w:hAnsi="Fira Code" w:cs="Fira Code"/>
          <w:color w:val="D4D4D4"/>
          <w:sz w:val="21"/>
          <w:szCs w:val="21"/>
          <w:lang w:val="en-US" w:eastAsia="en-US"/>
        </w:rPr>
        <w:t>{</w:t>
      </w:r>
    </w:p>
    <w:p w14:paraId="65DA7607" w14:textId="048E19F4"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\textbf</w:t>
      </w:r>
      <w:r w:rsidRPr="006E06B6">
        <w:rPr>
          <w:rFonts w:ascii="Fira Code" w:hAnsi="Fira Code" w:cs="Fira Code"/>
          <w:color w:val="D4D4D4"/>
          <w:sz w:val="21"/>
          <w:szCs w:val="21"/>
          <w:lang w:val="en-US" w:eastAsia="en-US"/>
        </w:rPr>
        <w:t>{</w:t>
      </w:r>
      <w:r w:rsidRPr="006E06B6">
        <w:rPr>
          <w:rFonts w:ascii="Fira Code" w:hAnsi="Fira Code" w:cs="Fira Code"/>
          <w:color w:val="569CD6"/>
          <w:sz w:val="21"/>
          <w:szCs w:val="21"/>
          <w:lang w:val="en-US" w:eastAsia="en-US"/>
        </w:rPr>
        <w:t>Selected recent approaches aiming towards MS-based de novo sequencing of serum antibodies.</w:t>
      </w:r>
      <w:r w:rsidRPr="006E06B6">
        <w:rPr>
          <w:rFonts w:ascii="Fira Code" w:hAnsi="Fira Code" w:cs="Fira Code"/>
          <w:color w:val="D4D4D4"/>
          <w:sz w:val="21"/>
          <w:szCs w:val="21"/>
          <w:lang w:val="en-US" w:eastAsia="en-US"/>
        </w:rPr>
        <w:t>} (a) In Ig-seq</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{lavinder2015next-generation} a personalized database generated by BCR sequences is used to identify specific clones, using tryptic peptides covering the CDR3 region. Figure adapted from Lavinder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{lavinder2015next-generation} (b) Template proteogenomics</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{castellana2010template} use genomic data to generate template sequences. The specific construction of the templates can be defined by the user from either whole genome sequencing or BCR sequencing data. Figure adapted from Castellana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{castellana2010template} (c) PolyExtend</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{guthals2017de} helped to analyse a polyclonal mixture of antigen-specific purified antibodies measured by BU MS and intact mass measurements. Using a user-assisted algorithm, these data from different MS modalities were combined to sequence the most abundant clones. Figure adapted from Guthals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{guthals2017de} (d) Fab profiling</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 xml:space="preserve">{bondt2021human} measures and quantifies intact masses of Fabs to provide a view of the IgG1 clonal repertoire, enabling to quantify and monitor individual clones. Abundant serum clones are identified by using BU and MD MS data iteratively to generate full IgG </w:t>
      </w:r>
      <w:ins w:id="246" w:author="Graaf, S.C. de (Bastiaan)" w:date="2023-03-24T16:01:00Z">
        <w:r w:rsidR="00213C8E">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de novo</w:t>
      </w:r>
      <w:ins w:id="247" w:author="Graaf, S.C. de (Bastiaan)" w:date="2023-03-24T16:01:00Z">
        <w:r w:rsidR="00213C8E">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sequences. Figure adapted from Bondt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{bondt2021human}</w:t>
      </w:r>
    </w:p>
    <w:p w14:paraId="08EEDEAF"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w:t>
      </w:r>
    </w:p>
    <w:p w14:paraId="4EE1A7E1"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C586C0"/>
          <w:sz w:val="21"/>
          <w:szCs w:val="21"/>
          <w:lang w:val="en-US" w:eastAsia="en-US"/>
        </w:rPr>
        <w:t>\label</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fig:fig1.6</w:t>
      </w:r>
      <w:r w:rsidRPr="006E06B6">
        <w:rPr>
          <w:rFonts w:ascii="Fira Code" w:hAnsi="Fira Code" w:cs="Fira Code"/>
          <w:color w:val="D4D4D4"/>
          <w:sz w:val="21"/>
          <w:szCs w:val="21"/>
          <w:lang w:val="en-US" w:eastAsia="en-US"/>
        </w:rPr>
        <w:t>}</w:t>
      </w:r>
    </w:p>
    <w:p w14:paraId="41F24771"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\end</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w:t>
      </w:r>
    </w:p>
    <w:p w14:paraId="17F6D98B" w14:textId="77777777" w:rsidR="006E06B6" w:rsidRPr="006E06B6" w:rsidRDefault="006E06B6" w:rsidP="006E06B6">
      <w:pPr>
        <w:pStyle w:val="Newparagraph"/>
        <w:ind w:firstLine="0"/>
        <w:rPr>
          <w:rFonts w:eastAsia="Calibri"/>
        </w:rPr>
      </w:pPr>
    </w:p>
    <w:p w14:paraId="398A3F2A" w14:textId="53165930" w:rsidR="008D07BF" w:rsidRPr="00FE7E79" w:rsidRDefault="00155E3E" w:rsidP="001378C6">
      <w:pPr>
        <w:pStyle w:val="Heading3"/>
        <w:rPr>
          <w:rFonts w:eastAsia="Calibri Light"/>
        </w:rPr>
      </w:pPr>
      <w:r>
        <w:t>!!!</w:t>
      </w:r>
      <w:r w:rsidR="008D07BF" w:rsidRPr="00FE7E79">
        <w:t>Alternative proteogenomics approaches</w:t>
      </w:r>
    </w:p>
    <w:p w14:paraId="07A6058E" w14:textId="473E9B6D" w:rsidR="008D07BF" w:rsidRPr="00FE7E79" w:rsidRDefault="008D07BF" w:rsidP="00A87F0A">
      <w:pPr>
        <w:pStyle w:val="Paragraph"/>
      </w:pPr>
      <w:r w:rsidRPr="00FE7E79">
        <w:t xml:space="preserve">Extending beyond the Ig-seq strategy, proteogenomics approaches as taken by Castellana </w:t>
      </w:r>
      <w:r w:rsidR="00065989" w:rsidRPr="00FE7E79">
        <w:rPr>
          <w:iCs/>
        </w:rPr>
        <w:t>et al</w:t>
      </w:r>
      <w:ins w:id="248" w:author="Graaf, S.C. de (Bastiaan)" w:date="2023-03-16T00:09:00Z">
        <w:r w:rsidR="00DC1750" w:rsidRPr="00FE7E79">
          <w:rPr>
            <w:i/>
            <w:iCs/>
          </w:rPr>
          <w:t>.</w:t>
        </w:r>
      </w:ins>
      <w:del w:id="249" w:author="Graaf, S.C. de (Bastiaan)" w:date="2023-03-16T00:09:00Z">
        <w:r w:rsidRPr="00DC1750" w:rsidDel="00DC1750">
          <w:rPr>
            <w:iCs/>
          </w:rPr>
          <w:delText>.</w:delText>
        </w:r>
      </w:del>
      <w:r w:rsidRPr="00FE7E79">
        <w:rPr>
          <w:rStyle w:val="FootnoteReference"/>
          <w:rFonts w:ascii="Calibri" w:eastAsiaTheme="majorEastAsia" w:hAnsi="Calibri" w:cs="Calibri"/>
        </w:rPr>
        <w:fldChar w:fldCharType="begin" w:fldLock="1"/>
      </w:r>
      <w:r w:rsidR="000A2B0E">
        <w:instrText>ADDIN CSL_CITATION {"citationItems":[{"id":"ITEM-1","itemData":{"DOI":"10.1074/mcp.M900504-MCP200","ISSN":"15359476","PMID":"20164058","abstract":"Database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Proteomics","id":"ITEM-1","issue":"6","issued":{"date-parts":[["2010","6"]]},"page":"1260-1270","title":"Template Proteogenomics: Sequencing Whole Proteins Using an Imperfect Database","type":"article-journal","volume":"9"},"uris":["http://www.mendeley.com/documents/?uuid=55554d03-c16f-44c2-a26c-b65b8c35ed8e"]}],"mendeley":{"formattedCitation":"\\cite{Castellana2010Template Proteogenomics: Sequencing Whole Proteins Using an Imperfect Database}","plainTextFormattedCitation":"\\cite{Castellana2010Template Proteogenomics: Sequencing Whole Proteins Using an Imperfect Database}","previouslyFormattedCitation":"&lt;sup&gt;44&lt;/sup&gt;"},"properties":{"noteIndex":0},"schema":"https://github.com/citation-style-language/schema/raw/master/csl-citation.json"}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\cite{Castellana2010Template Proteogenomics: Sequencing Whole Proteins Using an Imperfect Database}</w:t>
      </w:r>
      <w:r w:rsidRPr="00FE7E79">
        <w:rPr>
          <w:rStyle w:val="FootnoteReference"/>
          <w:rFonts w:ascii="Calibri" w:eastAsiaTheme="majorEastAsia" w:hAnsi="Calibri" w:cs="Calibri"/>
        </w:rPr>
        <w:fldChar w:fldCharType="end"/>
      </w:r>
      <w:r w:rsidRPr="00FE7E79">
        <w:t xml:space="preserve"> incorporate personalized genomics data into the antibody sequencing workflow to identify complete antibody sequences. In their software package GenoMS</w:t>
      </w:r>
      <w:r w:rsidRPr="00FE7E79">
        <w:rPr>
          <w:rStyle w:val="FootnoteReference"/>
          <w:rFonts w:ascii="Calibri" w:eastAsiaTheme="majorEastAsia" w:hAnsi="Calibri" w:cs="Calibri"/>
        </w:rPr>
        <w:fldChar w:fldCharType="begin" w:fldLock="1"/>
      </w:r>
      <w:r w:rsidR="000A2B0E">
        <w:instrText>ADDIN CSL_CITATION {"citationItems":[{"id":"ITEM-1","itemData":{"DOI":"10.1074/mcp.M900504-MCP200","ISSN":"15359476","PMID":"20164058","abstract":"Database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Proteomics","id":"ITEM-1","issue":"6","issued":{"date-parts":[["2010","6"]]},"page":"1260-1270","title":"Template Proteogenomics: Sequencing Whole Proteins Using an Imperfect Database","type":"article-journal","volume":"9"},"uris":["http://www.mendeley.com/documents/?uuid=55554d03-c16f-44c2-a26c-b65b8c35ed8e"]}],"mendeley":{"formattedCitation":"\\cite{Castellana2010Template Proteogenomics: Sequencing Whole Proteins Using an Imperfect Database}","plainTextFormattedCitation":"\\cite{Castellana2010Template Proteogenomics: Sequencing Whole Proteins Using an Imperfect Database}","previouslyFormattedCitation":"&lt;sup&gt;44&lt;/sup&gt;"},"properties":{"noteIndex":0},"schema":"https://github.com/citation-style-language/schema/raw/master/csl-citation.json"}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\cite{Castellana2010Template Proteogenomics: Sequencing Whole Proteins Using an Imperfect Database}</w:t>
      </w:r>
      <w:r w:rsidRPr="00FE7E79">
        <w:rPr>
          <w:rStyle w:val="FootnoteReference"/>
          <w:rFonts w:ascii="Calibri" w:eastAsiaTheme="majorEastAsia" w:hAnsi="Calibri" w:cs="Calibri"/>
        </w:rPr>
        <w:fldChar w:fldCharType="end"/>
      </w:r>
      <w:r w:rsidRPr="00FE7E79">
        <w:t xml:space="preserve"> they accept both proteomic and genomic </w:t>
      </w:r>
      <w:r w:rsidRPr="00FE7E79">
        <w:lastRenderedPageBreak/>
        <w:t>databases as input, which are used to reconstruct antibody (sub)sequences from BU MS data. The database is used to find a homologous template sequence, whereby missing, mutated, and spliced genes are considered. The software also allows for a high degree of flexibility through user-defined constraints. In addition, users can define how the template database is used, excluding certain genes, or using multiple gene segments (V, D, J, or C) to make up a single sequence (</w:t>
      </w:r>
      <w:r w:rsidR="006E06B6">
        <w:t>\textbf{\autoref{fig:fig1.6</w:t>
      </w:r>
      <w:del w:id="250" w:author="Graaf, S.C. de (Bastiaan)" w:date="2023-03-16T00:00:00Z">
        <w:r w:rsidR="006E06B6" w:rsidDel="00E17BAA">
          <w:delText>}}</w:delText>
        </w:r>
        <w:r w:rsidRPr="00FE7E79" w:rsidDel="00E17BAA">
          <w:delText>b)</w:delText>
        </w:r>
      </w:del>
      <w:ins w:id="251" w:author="Graaf, S.C. de (Bastiaan)" w:date="2023-03-16T00:00:00Z">
        <w:r w:rsidR="00E17BAA">
          <w:t>}b})</w:t>
        </w:r>
      </w:ins>
      <w:r w:rsidRPr="00FE7E79">
        <w:t>. As often occurs with hybrid approaches, the power of this proteogenomics strategy comes at a cost. While broadly applicable and very powerful, the required expertise increases because of the use and combination of multiple omics techniques. However, when successfully applied, this workflow produces</w:t>
      </w:r>
      <w:r w:rsidRPr="00FE7E79" w:rsidDel="00670B7D">
        <w:t xml:space="preserve"> </w:t>
      </w:r>
      <w:r w:rsidRPr="00FE7E79">
        <w:t>exciting results, as recently shown in the analyses of antibodies from immunized rabbits</w:t>
      </w:r>
      <w:r w:rsidRPr="00FE7E79">
        <w:rPr>
          <w:rStyle w:val="FootnoteReference"/>
          <w:rFonts w:ascii="Calibri" w:eastAsiaTheme="majorEastAsia" w:hAnsi="Calibri" w:cs="Calibri"/>
        </w:rPr>
        <w:fldChar w:fldCharType="begin" w:fldLock="1"/>
      </w:r>
      <w:r w:rsidR="000A2B0E">
        <w:instrText>ADDIN CSL_CITATION {"citationItems":[{"id":"ITEM-1","itemData":{"DOI":"10.1101/833871","ISSN":"2692-8205","abstract":"Rabbits are a model for immunology studies, and monoclonal antibodies developed from rabbits have been sought after to empower immunoassays in a variety of applications. High-throughput characterization of circulating serum antibodies in response to specific antigens is highly impactful for both humoral immunology studies and antibody development. A combination of high throughput sequencing of antibody transcripts from B cells and proteomic analysis of serum antibodies, an approach referred to as immunoproteogenomics, is applied to profile the immune response of rabbits to β -galactosidase (Beta-gal) in both recombinant antigen and peptide antigen immunization formats. The use of intact protein antigen resulted in observing 56.3% more heavy chains CDR3s in serum than immunization with peptide antigens. Additionally, sampling peripheral blood mononuclear cells (PBMCs) for B-cell repertoire sequencing at different time points throughout the immunization was found to capture 47.8%-72.8% of total proteomically observed heavy chain CDR3s, and would serve well in replacing sequencing the B cell rich, but more difficult to access spleen or bone marrow compartments. Despite B-cell repertoire sequencing to depths of 2M to 10M reads, we found proteomic evidence supporting at least 10% of serum antibodies are still missed. Further improvements to proteomic analysis techniques would enable more precise characterization of antibodies circulating in serum and determine antibody protein sequences missed by repertoire sequencing.","author":[{"dropping-particle":"","family":"Bonissone","given":"Stefano R.","non-dropping-particle":"","parse-names":false,"suffix":""},{"dropping-particle":"","family":"Lima","given":"Thiago","non-dropping-particle":"","parse-names":false,"suffix":""},{"dropping-particle":"","family":"Harris","given":"Katherine","non-dropping-particle":"","parse-names":false,"suffix":""},{"dropping-particle":"","family":"Davison","given":"Laura","non-dropping-particle":"","parse-names":false,"suffix":""},{"dropping-particle":"","family":"Avanzino","given":"Brian","non-dropping-particle":"","parse-names":false,"suffix":""},{"dropping-particle":"","family":"Trinklein","given":"Nathan","non-dropping-particle":"","parse-names":false,"suffix":""},{"dropping-particle":"","family":"Castellana","given":"Natalie","non-dropping-particle":"","parse-names":false,"suffix":""},{"dropping-particle":"","family":"Patel","given":"Anand","non-dropping-particle":"","parse-names":false,"suffix":""}],"container-title":"bioRxiv","id":"ITEM-1","issued":{"date-parts":[["2020","1","31"]]},"page":"833871","publisher":"Cold Spring Harbor Laboratory","title":"Serum proteomics expands on high-affinity antibodies in immunized rabbits than deep B-cell repertoire sequencing alone","type":"article-journal"},"uris":["http://www.mendeley.com/documents/?uuid=d45d5b14-48b4-3037-a454-dfc786b21869"]}],"mendeley":{"formattedCitation":"\\cite{Bonissone2020Serum proteomics expands on high-affinity antibodies in immunized rabbits than deep B-cell repertoire sequencing alone}","plainTextFormattedCitation":"\\cite{Bonissone2020Serum proteomics expands on high-affinity antibodies in immunized rabbits than deep B-cell repertoire sequencing alone}","previouslyFormattedCitation":"&lt;sup&gt;93&lt;/sup&gt;"},"properties":{"noteIndex":0},"schema":"https://github.com/citation-style-language/schema/raw/master/csl-citation.json"}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\cite{Bonissone2020Serum proteomics expands on high-affinity antibodies in immunized rabbits than deep B-cell repertoire sequencing alone}</w:t>
      </w:r>
      <w:r w:rsidRPr="00FE7E79">
        <w:rPr>
          <w:rStyle w:val="FootnoteReference"/>
          <w:rFonts w:ascii="Calibri" w:eastAsiaTheme="majorEastAsia" w:hAnsi="Calibri" w:cs="Calibri"/>
        </w:rPr>
        <w:fldChar w:fldCharType="end"/>
      </w:r>
      <w:r w:rsidRPr="00FE7E79">
        <w:t xml:space="preserve"> and the characterization of neutralizing antibodies against the Ebola virus antigen</w:t>
      </w:r>
      <w:r w:rsidRPr="00FE7E79">
        <w:rPr>
          <w:rStyle w:val="FootnoteReference"/>
          <w:rFonts w:ascii="Calibri" w:eastAsiaTheme="majorEastAsia" w:hAnsi="Calibri" w:cs="Calibri"/>
        </w:rPr>
        <w:fldChar w:fldCharType="begin" w:fldLock="1"/>
      </w:r>
      <w:r w:rsidR="000A2B0E">
        <w:instrText>ADDIN CSL_CITATION {"citationItems":[{"id":"ITEM-1","itemData":{"DOI":"10.3389/fimmu.2021.706757","ISSN":"1664-3224","PMID":"34335620","abstract":"Three clinically relevant ebolaviruses – Ebola (EBOV), Bundibugyo (BDBV), and Sudan (SUDV) viruses, are responsible for severe disease and occasional deadly outbreaks in Africa. The largest Ebola virus disease (EVD) epidemic to date in 2013-2016 in West Africa highlighted the urgent need for countermeasures, leading to the development and FDA approval of the Ebola virus vaccine rVSV-ZEBOV (Ervebo ® ) in 2020 and two monoclonal antibody (mAb)-based therapeutics (Inmazeb ® [atoltivimab, maftivimab, and odesivimab-ebgn] and Ebanga ® (ansuvimab-zykl) in 2020. The humoral response plays an indispensable role in ebolavirus immunity, based on studies of mAbs isolated from the antibody genes in peripheral blood circulating ebolavirus-specific human memory B cells. However, antibodies in the body are not secreted by circulating memory B cells in the blood but rather principally by plasma cells in the bone marrow. Little is known about the protective polyclonal antibody responses in convalescent plasma. Here we exploited both single-cell antibody gene sequencing and proteomic sequencing approaches to assess the composition of the ebolavirus glycoprotein (GP)-reactive antibody repertoire in the plasma of an EVD survivor. We first identified 1,512 GP-specific mAb variable gene sequences from single cells in the memory B cell compartment. Using mass spectrometric analysis of the corresponding GP-specific plasma IgG, we found that only a portion of the large B cell antibody repertoire was represented in the plasma. Molecular and functional analysis of proteomics-identified mAbs revealed recognition of epitopes in three major antigenic sites - the GP head domain, the glycan cap, and the base region, with a high prevalence of neutralizing and protective mAb specificities that targeted the base and glycan cap regions on the GP. Polyclonal plasma antibodies from the survivor reacted broadly to EBOV, BDBV, and SUDV GP, while reactivity of the potently neutralizing mAbs we identified was limited mostly to the homologous EBOV GP. Together these results reveal a restricted diversity of neutralizing humoral response in which mAbs targeting two antigenic sites on GP – glycan cap and base – play a principal role in plasma-antibody-mediated protective immunity against EVD.","author":[{"dropping-particle":"","family":"Gilchuk","given":"Pavlo","non-dropping-particle":"","parse-names":false,"suffix":""},{"dropping-particle":"","family":"Guthals","given":"Adrian","non-dropping-particle":"","parse-names":false,"suffix":""},{"dropping-particle":"","family":"Bonissone","given":"Stefano R.","non-dropping-particle":"","parse-names":false,"suffix":""},{"dropping-particle":"","family":"Shaw","given":"Jared B.","non-dropping-particle":"","parse-names":false,"suffix":""},{"dropping-particle":"","family":"Ilinykh","given":"Philipp A.","non-dropping-particle":"","parse-names":false,"suffix":""},{"dropping-particle":"","family":"Huang","given":"Kai","non-dropping-particle":"","parse-names":false,"suffix":""},{"dropping-particle":"","family":"Bombardi","given":"Robin G.","non-dropping-particle":"","parse-names":false,"suffix":""},{"dropping-particle":"","family":"Liang","given":"Jenny","non-dropping-particle":"","parse-names":false,"suffix":""},{"dropping-particle":"","family":"Grinyo","given":"Ariadna","non-dropping-particle":"","parse-names":false,"suffix":""},{"dropping-particle":"","family":"Davidson","given":"Edgar","non-dropping-particle":"","parse-names":false,"suffix":""},{"dropping-particle":"","family":"Chen","given":"Elaine C.","non-dropping-particle":"","parse-names":false,"suffix":""},{"dropping-particle":"","family":"Gunn","given":"Bronwyn M.","non-dropping-particle":"","parse-names":false,"suffix":""},{"dropping-particle":"","family":"Alter","given":"Galit","non-dropping-particle":"","parse-names":false,"suffix":""},{"dropping-particle":"","family":"Saphire","given":"Erica Ollmann","non-dropping-particle":"","parse-names":false,"suffix":""},{"dropping-particle":"","family":"Doranz","given":"Benjamin J.","non-dropping-particle":"","parse-names":false,"suffix":""},{"dropping-particle":"","family":"Bukreyev","given":"Alexander","non-dropping-particle":"","parse-names":false,"suffix":""},{"dropping-particle":"","family":"Zeitlin","given":"Larry","non-dropping-particle":"","parse-names":false,"suffix":""},{"dropping-particle":"","family":"Castellana","given":"Natalie","non-dropping-particle":"","parse-names":false,"suffix":""},{"dropping-particle":"","family":"Crowe","given":"James E.","non-dropping-particle":"","parse-names":false,"suffix":""}],"container-title":"Frontiers in Immunology","id":"ITEM-1","issued":{"date-parts":[["2021","7","16"]]},"page":"706757","publisher":"Frontiers Media S.A.","title":"Proteo-Genomic Analysis Identifies Two Major Sites of Vulnerability on Ebolavirus Glycoprotein for Neutralizing Antibodies in Convalescent Human Plasma","type":"article-journal","volume":"12"},"uris":["http://www.mendeley.com/documents/?uuid=a4ce6eb0-7708-3754-a21d-bf47bdb46188"]}],"mendeley":{"formattedCitation":"\\cite{Gilchuk2021Proteo-Genomic Analysis Identifies Two Major Sites of Vulnerability on Ebolavirus Glycoprotein for Neutralizing Antibodies in Convalescent Human Plasma}","plainTextFormattedCitation":"\\cite{Gilchuk2021Proteo-Genomic Analysis Identifies Two Major Sites of Vulnerability on Ebolavirus Glycoprotein for Neutralizing Antibodies in Convalescent Human Plasma}","previouslyFormattedCitation":"&lt;sup&gt;94&lt;/sup&gt;"},"properties":{"noteIndex":0},"schema":"https://github.com/citation-style-language/schema/raw/master/csl-citation.json"}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\cite{Gilchuk2021Proteo-Genomic Analysis Identifies Two Major Sites of Vulnerability on Ebolavirus Glycoprotein for Neutralizing Antibodies in Convalescent Human Plasma}</w:t>
      </w:r>
      <w:r w:rsidRPr="00FE7E79">
        <w:rPr>
          <w:rStyle w:val="FootnoteReference"/>
          <w:rFonts w:ascii="Calibri" w:eastAsiaTheme="majorEastAsia" w:hAnsi="Calibri" w:cs="Calibri"/>
        </w:rPr>
        <w:fldChar w:fldCharType="end"/>
      </w:r>
      <w:r w:rsidRPr="00FE7E79">
        <w:t xml:space="preserve"> with notable improvements in integration and visualization of the data. Unfortunately, not all these tools are currently publicly available, although several underlying protocols are open source.</w:t>
      </w:r>
      <w:r w:rsidRPr="00FE7E79">
        <w:rPr>
          <w:rStyle w:val="FootnoteReference"/>
          <w:rFonts w:ascii="Calibri" w:eastAsiaTheme="majorEastAsia" w:hAnsi="Calibri" w:cs="Calibri"/>
        </w:rPr>
        <w:fldChar w:fldCharType="begin" w:fldLock="1"/>
      </w:r>
      <w:r w:rsidR="000A2B0E">
        <w:instrText>ADDIN CSL_CITATION {"citationItems":[{"id":"ITEM-1","itemData":{"DOI":"10.1074/mcp.ra117.000397","ISSN":"15359476","PMID":"29046389","abstract":"Immunotherapy is becoming increasingly important in the fight against cancers, using and manipulating the body's immune response to treat tumors. Understanding the immune repertoire-the collection of immunological proteins-of treated and untreated cells is possible at the genomic, but technically difficult at the protein level. Standard protein databases do not include the highly divergent sequences of somatic rearranged immunoglobulin genes, and may lead to miss identifications in a mass spectrometry search. We introduce a novel proteogenomic approach, AbScan, to identify these highly variable antibody peptides, by developing a customized antibody database construction method using RNA-seq reads aligned to immunoglobulin (Ig) genes. AbScan starts by filtering transcript (RNA-seq) reads that match the template for Ig genes. The retained reads are used to construct a repertoire graph using the \"split\" de Bruijn graph: A graph structure that improves on the standard de Bruijn graph to capture the high diversity of Ig genes in a compact manner. AbScan corrects for sequencing errors, and converts the graph to a format suitable for searching with MS/MS search tools. We used AbScan to create an antibody database from 90 RNA-seq colorectal tumor samples. Next, we used proteogenomic analysis to search MS/MS spectra of matched colorectal samples from the Clinical Proteomic Tumor Analysis Consortium (CPTAC) against the AbScan generated database. AbScan identified 1,940 distinct antibody peptides. Correlating with previously identified Single Amino-Acid Variants (SAAVs) in the tumor samples, we identified 163 pairs (antibody peptide, SAAV) with significant cooccurrence pattern in the 90 samples. The presence of coexpressed antibody and mutated peptides was correlated with survival time of the individuals. Our results suggest that AbScan (https://github.com/csw407/AbScan.git) is an effective tool for a proteomic exploration of the immune response in cancers.","author":[{"dropping-particle":"","family":"Cha","given":"Seong Won","non-dropping-particle":"","parse-names":false,"suffix":""},{"dropping-particle":"","family":"Bonissone","given":"Stefano","non-dropping-particle":"","parse-names":false,"suffix":""},{"dropping-particle":"","family":"Na","given":"Seungjin","non-dropping-particle":"","parse-names":false,"suffix":""},{"dropping-particle":"","family":"Pevzner","given":"Pavel A.","non-dropping-particle":"","parse-names":false,"suffix":""},{"dropping-particle":"","family":"Bafna","given":"Vineet","non-dropping-particle":"","parse-names":false,"suffix":""}],"container-title":"Molecular &amp; Cellular Proteomics","id":"ITEM-1","issue":"12","issued":{"date-parts":[["2017","12","1"]]},"page":"2111-2124","publisher":"American Society for Biochemistry and Molecular Biology","title":"The Antibody Repertoire of Colorectal Cancer","type":"article-journal","volume":"16"},"uris":["http://www.mendeley.com/documents/?uuid=cfa0c65c-cc44-3af9-b054-46c18bc2d70c"]},{"id":"ITEM-2","itemData":{"DOI":"10.1093/bioinformatics/btv238","ISSN":"1367-4803","PMID":"26072509","abstract":"The analysis of concentrations of circulating antibodies in serum (antibody repertoire) is a fundamental, yet poorly studied, problem in immunoinformatics. The two current approaches to the analysis of antibody repertoires [next generation sequencing (NGS) and mass spectrometry (MS)] present difficult computational challenges since antibodies are not directly encoded in the germline but are extensively diversified by somatic recombination and hypermutations. Therefore, the protein database required for the interpretation of spectra from circulating antibodies is custom for each individual. Although such a database can be constructed via NGS, the reads generated by NGS are error-prone and even a single nucleotide error precludes identification of a peptide by the standard proteomics tools. Here, we present the IgRepertoireConstructor algorithm that performs error-correction of immunosequencing reads and uses mass spectra to validate the constructed antibody repertoires.","author":[{"dropping-particle":"","family":"Safonova","given":"Yana","non-dropping-particle":"","parse-names":false,"suffix":""},{"dropping-particle":"","family":"Bonissone","given":"Stefano","non-dropping-particle":"","parse-names":false,"suffix":""},{"dropping-particle":"","family":"Kurpilyansky","given":"Eugene","non-dropping-particle":"","parse-names":false,"suffix":""},{"dropping-particle":"","family":"Starostina","given":"Ekaterina","non-dropping-particle":"","parse-names":false,"suffix":""},{"dropping-particle":"","family":"Lapidus","given":"Alla","non-dropping-particle":"","parse-names":false,"suffix":""},{"dropping-particle":"","family":"Stinson","given":"Jeremy","non-dropping-particle":"","parse-names":false,"suffix":""},{"dropping-particle":"","family":"DePalatis","given":"Laura","non-dropping-particle":"","parse-names":false,"suffix":""},{"dropping-particle":"","family":"Sandoval","given":"Wendy","non-dropping-particle":"","parse-names":false,"suffix":""},{"dropping-particle":"","family":"Lill","given":"Jennie","non-dropping-particle":"","parse-names":false,"suffix":""},{"dropping-particle":"","family":"Pevzner","given":"Pavel A.","non-dropping-particle":"","parse-names":false,"suffix":""}],"container-title":"Bioinformatics","id":"ITEM-2","issue":"12","issued":{"date-parts":[["2015","6","15"]]},"page":"i53-i61","publisher":"Oxford University Press","title":"IgRepertoireConstructor: a novel algorithm for antibody repertoire construction and immunoproteogenomics analysis","type":"article-journal","volume":"31"},"uris":["http://www.mendeley.com/documents/?uuid=c733c879-5042-35de-903a-7271eded7b66"]},{"id":"ITEM-3","itemData":{"DOI":"10.1089/cmb.2016.0010","ISSN":"1066-5277","PMID":"27149636","abstract":"The somatic recombination of V, D, and J gene segments in B-cells introduces a great deal of diversity, and divergence from reference segments. Many recent studies of antibodies focus on the population of antibody transcripts that show which V, D, and J gene segments have been favored for a particular antigen, a repertoire. To properly describe the antibody repertoire, each antibody must be labeled by its constituting V, D, and J gene segment, a task made difficult by somatic recombination and hypermutation events. While previous approaches to repertoire analysis were based on sequential alignments, we describe a new de Bruijn graph-based algorithm to perform VDJ labeling and benchmark its performance.","author":[{"dropping-particle":"","family":"Bonissone","given":"Stefano R.","non-dropping-particle":"","parse-names":false,"suffix":""},{"dropping-particle":"","family":"Pevzner","given":"Pavel A.","non-dropping-particle":"","parse-names":false,"suffix":""}],"container-title":"Journal of Computational Biology","id":"ITEM-3","issue":"6","issued":{"date-parts":[["2016","6","1"]]},"page":"483-494","publisher":"Mary Ann Liebert, Inc.","title":"Immunoglobulin Classification Using the Colored Antibody Graph","type":"article-journal","volume":"23"},"uris":["http://www.mendeley.com/documents/?uuid=4a689334-907a-3ed6-a2a9-d9292884fec9"]}],"mendeley":{"formattedCitation":"\\cite{Cha2017The Antibody Repertoire of Colorectal Cancer|||Safonova2015IgRepertoireConstructor: a novel algorithm for antibody repertoire construction and immunoproteogenomics analysis|||Bonissone2016Immunoglobulin Classification Using the Colored Antibody Graph}","plainTextFormattedCitation":"\\cite{Cha2017The Antibody Repertoire of Colorectal Cancer|||Safonova2015IgRepertoireConstructor: a novel algorithm for antibody repertoire construction and immunoproteogenomics analysis|||Bonissone2016Immunoglobulin Classification Using the Colored Antibody Graph}","previouslyFormattedCitation":"&lt;sup&gt;95–97&lt;/sup&gt;"},"properties":{"noteIndex":0},"schema":"https://github.com/citation-style-language/schema/raw/master/csl-citation.json"}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\cite{Cha2017The Antibody Repertoire of Colorectal Cancer|||Safonova2015IgRepertoireConstructor: a novel algorithm for antibody repertoire construction and immunoproteogenomics analysis|||Bonissone2016Immunoglobulin Classification Using the Colored Antibody Graph}</w:t>
      </w:r>
      <w:r w:rsidRPr="00FE7E79">
        <w:rPr>
          <w:rStyle w:val="FootnoteReference"/>
          <w:rFonts w:ascii="Calibri" w:eastAsiaTheme="majorEastAsia" w:hAnsi="Calibri" w:cs="Calibri"/>
        </w:rPr>
        <w:fldChar w:fldCharType="end"/>
      </w:r>
    </w:p>
    <w:p w14:paraId="4D784D38" w14:textId="0AF6E39C" w:rsidR="008D07BF" w:rsidRPr="00FE7E79" w:rsidRDefault="00155E3E" w:rsidP="00105923">
      <w:pPr>
        <w:pStyle w:val="Heading2"/>
      </w:pPr>
      <w:r>
        <w:t>!!</w:t>
      </w:r>
      <w:r w:rsidR="008D07BF" w:rsidRPr="00FE7E79">
        <w:t>Protein-centric sequencing of endogenous antibodies</w:t>
      </w:r>
    </w:p>
    <w:p w14:paraId="1B374532" w14:textId="26D46833" w:rsidR="008D07BF" w:rsidRPr="00FE7E79" w:rsidRDefault="008D07BF" w:rsidP="00A87F0A">
      <w:pPr>
        <w:pStyle w:val="Paragraph"/>
        <w:rPr>
          <w:rFonts w:eastAsia="Calibri"/>
        </w:rPr>
      </w:pPr>
      <w:r w:rsidRPr="00FE7E79">
        <w:rPr>
          <w:rFonts w:eastAsia="Calibri"/>
        </w:rPr>
        <w:t xml:space="preserve">Some attempts have emerged aiming at novel antibody discovery by MS-based sequencing alone, directly from serum samples or other liquid biopsies, circumventing </w:t>
      </w:r>
      <w:r w:rsidRPr="00FE7E79">
        <w:rPr>
          <w:rFonts w:eastAsia="Calibri"/>
        </w:rPr>
        <w:lastRenderedPageBreak/>
        <w:t>the need for genomics/transcriptomics data (multi-omics approaches). Above we</w:t>
      </w:r>
      <w:r w:rsidRPr="00FE7E79" w:rsidDel="000446E7">
        <w:rPr>
          <w:rFonts w:eastAsia="Calibri"/>
        </w:rPr>
        <w:t xml:space="preserve"> </w:t>
      </w:r>
      <w:r w:rsidRPr="00FE7E79">
        <w:rPr>
          <w:rFonts w:eastAsia="Calibri"/>
        </w:rPr>
        <w:t xml:space="preserve">reviewed several techniques for sequencing purified antibodies. As we pointed out, these methods are geared towards highly purified mAb samples and are therefore not directly applicable for polyclonal antibody mixtures. </w:t>
      </w:r>
      <w:commentRangeStart w:id="252"/>
      <w:r w:rsidRPr="00FE7E79">
        <w:rPr>
          <w:rFonts w:eastAsia="Calibri"/>
        </w:rPr>
        <w:t xml:space="preserve">However, advancements in sample preparation, instrumentation, and bioinformatics make it possible to obtain partial and sometimes complete </w:t>
      </w:r>
      <w:del w:id="253" w:author="Graaf, S.C. de (Bastiaan)" w:date="2023-03-16T00:05:00Z">
        <w:r w:rsidR="00105923" w:rsidDel="00DC1750">
          <w:rPr>
            <w:rFonts w:eastAsia="Calibri"/>
            <w:i/>
            <w:iCs/>
          </w:rPr>
          <w:delText>\emph{</w:delText>
        </w:r>
        <w:r w:rsidR="003A28B2" w:rsidDel="00DC1750">
          <w:rPr>
            <w:rFonts w:eastAsia="Calibri"/>
            <w:i/>
            <w:iCs/>
          </w:rPr>
          <w:delText>de novo}</w:delText>
        </w:r>
      </w:del>
      <w:ins w:id="254" w:author="Graaf, S.C. de (Bastiaan)" w:date="2023-03-16T00:05:00Z">
        <w:r w:rsidR="00DC1750" w:rsidRPr="00DC1750">
          <w:rPr>
            <w:rFonts w:eastAsia="Calibri"/>
            <w:iCs/>
          </w:rPr>
          <w:t>\emph{de novo}</w:t>
        </w:r>
      </w:ins>
      <w:r w:rsidRPr="00FE7E79">
        <w:rPr>
          <w:rFonts w:eastAsia="Calibri"/>
        </w:rPr>
        <w:t xml:space="preserve"> sequences of endogenous antibody clones by combining different mass spectrometric techniques, as discussed further below.</w:t>
      </w:r>
      <w:commentRangeEnd w:id="252"/>
      <w:r w:rsidR="000A2B0E">
        <w:rPr>
          <w:rStyle w:val="CommentReference"/>
          <w:rFonts w:asciiTheme="minorHAnsi" w:eastAsiaTheme="minorHAnsi" w:hAnsiTheme="minorHAnsi" w:cstheme="minorBidi"/>
          <w:lang w:val="en-US" w:eastAsia="en-US"/>
        </w:rPr>
        <w:commentReference w:id="252"/>
      </w:r>
    </w:p>
    <w:p w14:paraId="1C6CED55" w14:textId="595E7680" w:rsidR="008D07BF" w:rsidRPr="00FE7E79" w:rsidRDefault="00155E3E" w:rsidP="001378C6">
      <w:pPr>
        <w:pStyle w:val="Heading3"/>
        <w:rPr>
          <w:rFonts w:eastAsia="Calibri"/>
        </w:rPr>
      </w:pPr>
      <w:r>
        <w:t>!!!</w:t>
      </w:r>
      <w:r w:rsidR="008D07BF" w:rsidRPr="00FE7E79">
        <w:t>Antigen-specific capture</w:t>
      </w:r>
    </w:p>
    <w:p w14:paraId="19D99D70" w14:textId="65251DC7" w:rsidR="008D07BF" w:rsidRPr="00FE7E79" w:rsidRDefault="008D07BF" w:rsidP="00A87F0A">
      <w:pPr>
        <w:pStyle w:val="Paragraph"/>
        <w:rPr>
          <w:rFonts w:eastAsia="Calibri"/>
        </w:rPr>
      </w:pPr>
      <w:r w:rsidRPr="00FE7E79">
        <w:rPr>
          <w:rFonts w:eastAsia="Calibri"/>
        </w:rPr>
        <w:t xml:space="preserve">For many pathologies, it is common to screen patient’s serum for antibodies that exhibit activity against the antigens originating from the pathogen, for example, by </w:t>
      </w:r>
      <w:r w:rsidR="007D52C2" w:rsidRPr="00FE7E79">
        <w:rPr>
          <w:rFonts w:eastAsia="Calibri"/>
        </w:rPr>
        <w:t>enzyme-</w:t>
      </w:r>
      <w:commentRangeStart w:id="255"/>
      <w:r w:rsidR="007D52C2" w:rsidRPr="00FE7E79">
        <w:rPr>
          <w:rFonts w:eastAsia="Calibri"/>
        </w:rPr>
        <w:t>linked immun</w:t>
      </w:r>
      <w:r w:rsidR="00BD21F2" w:rsidRPr="00FE7E79">
        <w:rPr>
          <w:rFonts w:eastAsia="Calibri"/>
        </w:rPr>
        <w:t>o</w:t>
      </w:r>
      <w:r w:rsidR="007D52C2" w:rsidRPr="00FE7E79">
        <w:rPr>
          <w:rFonts w:eastAsia="Calibri"/>
        </w:rPr>
        <w:t>sorbent assay (</w:t>
      </w:r>
      <w:r w:rsidRPr="00FE7E79">
        <w:rPr>
          <w:rFonts w:eastAsia="Calibri"/>
        </w:rPr>
        <w:t>ELISA</w:t>
      </w:r>
      <w:r w:rsidR="007D52C2" w:rsidRPr="00FE7E79">
        <w:rPr>
          <w:rFonts w:eastAsia="Calibri"/>
        </w:rPr>
        <w:t>)</w:t>
      </w:r>
      <w:r w:rsidRPr="00FE7E79">
        <w:rPr>
          <w:rFonts w:eastAsia="Calibri"/>
        </w:rPr>
        <w:t xml:space="preserve">. </w:t>
      </w:r>
      <w:commentRangeEnd w:id="255"/>
      <w:r w:rsidR="00CC6176">
        <w:rPr>
          <w:rStyle w:val="CommentReference"/>
          <w:rFonts w:asciiTheme="minorHAnsi" w:eastAsiaTheme="minorHAnsi" w:hAnsiTheme="minorHAnsi" w:cstheme="minorBidi"/>
          <w:lang w:val="en-US" w:eastAsia="en-US"/>
        </w:rPr>
        <w:commentReference w:id="255"/>
      </w:r>
      <w:r w:rsidRPr="00FE7E79">
        <w:rPr>
          <w:rFonts w:eastAsia="Calibri"/>
        </w:rPr>
        <w:t>Using pathogen-based antigens, it is also possible to capture specific antibody clones from serum that exhibit high affinity against the antigen. This typically reduces the complexity of the antibody mixture substantially. Nevertheless, it is</w:t>
      </w:r>
      <w:r w:rsidRPr="00FE7E79" w:rsidDel="00E9474C">
        <w:rPr>
          <w:rFonts w:eastAsia="Calibri"/>
        </w:rPr>
        <w:t xml:space="preserve"> </w:t>
      </w:r>
      <w:r w:rsidRPr="00FE7E79">
        <w:rPr>
          <w:rFonts w:eastAsia="Calibri"/>
        </w:rPr>
        <w:t xml:space="preserve">still nearly impossible to reduce the complexity down to a single clone, as often, multiple antibodies with varying affinities for any given antigen co-occur. An example of a capturing method whereby additional intact mass data was used to derive </w:t>
      </w:r>
      <w:del w:id="256" w:author="Graaf, S.C. de (Bastiaan)" w:date="2023-03-16T00:05:00Z">
        <w:r w:rsidR="00105923" w:rsidDel="00DC1750">
          <w:rPr>
            <w:rFonts w:eastAsia="Calibri"/>
            <w:i/>
            <w:iCs/>
          </w:rPr>
          <w:delText>\emph{</w:delText>
        </w:r>
        <w:r w:rsidR="003A28B2" w:rsidDel="00DC1750">
          <w:rPr>
            <w:rFonts w:eastAsia="Calibri"/>
            <w:i/>
            <w:iCs/>
          </w:rPr>
          <w:delText>de novo}</w:delText>
        </w:r>
      </w:del>
      <w:ins w:id="257" w:author="Graaf, S.C. de (Bastiaan)" w:date="2023-03-16T00:05:00Z">
        <w:r w:rsidR="00DC1750" w:rsidRPr="00DC1750">
          <w:rPr>
            <w:rFonts w:eastAsia="Calibri"/>
            <w:iCs/>
          </w:rPr>
          <w:t>\emph{de novo}</w:t>
        </w:r>
      </w:ins>
      <w:r w:rsidRPr="00FE7E79">
        <w:rPr>
          <w:rFonts w:eastAsia="Calibri"/>
        </w:rPr>
        <w:t xml:space="preserve"> sequences was described by Guthals </w:t>
      </w:r>
      <w:r w:rsidR="00065989" w:rsidRPr="00FE7E79">
        <w:rPr>
          <w:rFonts w:eastAsia="Calibri"/>
        </w:rPr>
        <w:t>et al</w:t>
      </w:r>
      <w:r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Antibodies","type":"article-journal","volume":"16"},"uris":["http://www.mendeley.com/documents/?uuid=4329324b-1ce8-4456-bcf5-88885533d9cc"]}],"mendeley":{"formattedCitation":"\\cite{Guthals2017De Novo MS/MS Sequencing of Native Human Antibodies}","plainTextFormattedCitation":"\\cite{Guthals2017De Novo MS/MS Sequencing of Native Human Antibodies}","previouslyFormattedCitation":"&lt;sup&gt;30&lt;/sup&gt;"},"properties":{"noteIndex":0},"schema":"https://github.com/citation-style-language/schema/raw/master/csl-citation.json"}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\cite{Guthals2017De Novo MS/MS Sequencing of Native Human Antibodies}</w:t>
      </w:r>
      <w:r w:rsidRPr="00FE7E79">
        <w:rPr>
          <w:rStyle w:val="FootnoteReference"/>
          <w:rFonts w:ascii="Calibri" w:eastAsia="Calibri" w:hAnsi="Calibri" w:cs="Calibri"/>
        </w:rPr>
        <w:fldChar w:fldCharType="end"/>
      </w:r>
      <w:r w:rsidRPr="00FE7E79">
        <w:rPr>
          <w:rFonts w:eastAsia="Calibri"/>
        </w:rPr>
        <w:t xml:space="preserve"> Following </w:t>
      </w:r>
      <w:r w:rsidRPr="00FE7E79">
        <w:rPr>
          <w:rFonts w:eastAsia="Calibri"/>
          <w:lang w:eastAsia="en-US"/>
        </w:rPr>
        <w:t>affinity purification of antibodies from the serum of a cytomegalovirus-exposed individual, using the glycoprotein B antigen</w:t>
      </w:r>
      <w:r w:rsidRPr="00FE7E79">
        <w:rPr>
          <w:rFonts w:eastAsia="Calibri"/>
        </w:rPr>
        <w:t xml:space="preserve">, both intact mass and BU </w:t>
      </w:r>
      <w:r w:rsidR="00790A1C">
        <w:rPr>
          <w:rFonts w:eastAsia="Calibri"/>
        </w:rPr>
        <w:t>MS</w:t>
      </w:r>
      <w:r w:rsidR="00790A1C" w:rsidRPr="00FE7E79">
        <w:rPr>
          <w:rFonts w:eastAsia="Calibri"/>
        </w:rPr>
        <w:t xml:space="preserve"> </w:t>
      </w:r>
      <w:r w:rsidRPr="00FE7E79">
        <w:rPr>
          <w:rFonts w:eastAsia="Calibri"/>
        </w:rPr>
        <w:t>measurements were performed. Their semi-automated software PolyExtend seeks to use the intact mass measurements to retrieve the average mass of the most abundant species in an</w:t>
      </w:r>
      <w:r w:rsidRPr="00FE7E79" w:rsidDel="00011769">
        <w:rPr>
          <w:rFonts w:eastAsia="Calibri"/>
        </w:rPr>
        <w:t xml:space="preserve"> </w:t>
      </w:r>
      <w:r w:rsidRPr="00FE7E79">
        <w:rPr>
          <w:rFonts w:eastAsia="Calibri"/>
        </w:rPr>
        <w:t xml:space="preserve">antibody mixture, which in turn is used as a mass constraint for a sequence derived using the BU </w:t>
      </w:r>
      <w:r w:rsidR="00BB6A29">
        <w:rPr>
          <w:rFonts w:eastAsia="Calibri"/>
        </w:rPr>
        <w:t>MS</w:t>
      </w:r>
      <w:r w:rsidR="00BB6A29" w:rsidRPr="00FE7E79">
        <w:rPr>
          <w:rFonts w:eastAsia="Calibri"/>
        </w:rPr>
        <w:t xml:space="preserve"> </w:t>
      </w:r>
      <w:r w:rsidRPr="00FE7E79">
        <w:rPr>
          <w:rFonts w:eastAsia="Calibri"/>
        </w:rPr>
        <w:t xml:space="preserve">data </w:t>
      </w:r>
      <w:r w:rsidRPr="00FE7E79">
        <w:t>(</w:t>
      </w:r>
      <w:r w:rsidR="006E06B6">
        <w:t>\textbf{\autoref{fig:fig1.6</w:t>
      </w:r>
      <w:del w:id="258" w:author="Graaf, S.C. de (Bastiaan)" w:date="2023-03-16T00:00:00Z">
        <w:r w:rsidR="006E06B6" w:rsidDel="00E17BAA">
          <w:delText>}}</w:delText>
        </w:r>
        <w:r w:rsidR="00F00B52" w:rsidRPr="00FE7E79" w:rsidDel="00E17BAA">
          <w:delText>c</w:delText>
        </w:r>
        <w:r w:rsidRPr="00FE7E79" w:rsidDel="00E17BAA">
          <w:delText>)</w:delText>
        </w:r>
      </w:del>
      <w:ins w:id="259" w:author="Graaf, S.C. de (Bastiaan)" w:date="2023-03-16T00:00:00Z">
        <w:r w:rsidR="00E17BAA">
          <w:t>}c})</w:t>
        </w:r>
      </w:ins>
      <w:r w:rsidRPr="00FE7E79">
        <w:rPr>
          <w:rFonts w:eastAsia="Calibri"/>
        </w:rPr>
        <w:t>. PolyExtend builds further upon the</w:t>
      </w:r>
      <w:r w:rsidRPr="00FE7E79" w:rsidDel="00011769">
        <w:rPr>
          <w:rFonts w:eastAsia="Calibri"/>
        </w:rPr>
        <w:t xml:space="preserve"> </w:t>
      </w:r>
      <w:r w:rsidRPr="00FE7E79">
        <w:rPr>
          <w:rFonts w:eastAsia="Calibri"/>
        </w:rPr>
        <w:t>meta-SPS algorithm</w:t>
      </w:r>
      <w:r w:rsidR="00E17116"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Proteomics","id":"ITEM-1","issue":"10","issued":{"date-parts":[["2012","10"]]},"note":"Times cited: 1","page":"1084-1096","publisher":"American Society for Biochemistry and Molecular Biology","title":"Shotgun Protein Sequencing with Meta-contig Assembly","type":"article-journal","volume":"11"},"uris":["http://www.mendeley.com/documents/?uuid=69a843f9-4895-4499-b0a4-cbc91cbacde0"]}],"mendeley":{"formattedCitation":"\\cite{Guthals2012Shotgun Protein Sequencing with Meta-contig Assembly}","plainTextFormattedCitation":"\\cite{Guthals2012Shotgun Protein Sequencing with Meta-contig Assembly}","previouslyFormattedCitation":"&lt;sup&gt;27&lt;/sup&gt;"},"properties":{"noteIndex":0},"schema":"https://github.com/citation-style-language/schema/raw/master/csl-citation.json"}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\cite{Guthals2012Shotgun Protein Sequencing with Meta-</w:t>
      </w:r>
      <w:r w:rsidR="000A2B0E" w:rsidRPr="000A2B0E">
        <w:rPr>
          <w:rFonts w:eastAsia="Calibri"/>
          <w:noProof/>
        </w:rPr>
        <w:lastRenderedPageBreak/>
        <w:t>contig Assembly}</w:t>
      </w:r>
      <w:r w:rsidRPr="00FE7E79">
        <w:rPr>
          <w:rStyle w:val="FootnoteReference"/>
          <w:rFonts w:ascii="Calibri" w:eastAsia="Calibri" w:hAnsi="Calibri" w:cs="Calibri"/>
        </w:rPr>
        <w:fldChar w:fldCharType="end"/>
      </w:r>
      <w:r w:rsidRPr="00FE7E79">
        <w:rPr>
          <w:rFonts w:eastAsia="Calibri"/>
        </w:rPr>
        <w:t xml:space="preserve"> which was initially designed to extend subsequences by assembling multiple sequence predictions into longer subsequences. However, diverging extensions for the same subsequence are treated as sequencing errors with one extension selected for the output. In the case of antibodies, such divergences may indicate the presence of two similar clones. To account for this, the software displays the possible extensions as a ranked list, and the user can then select the extension. This approach aims at expanding the </w:t>
      </w:r>
      <w:del w:id="260" w:author="Graaf, S.C. de (Bastiaan)" w:date="2023-03-16T00:05:00Z">
        <w:r w:rsidR="00105923" w:rsidDel="00DC1750">
          <w:rPr>
            <w:rFonts w:eastAsia="Calibri"/>
            <w:i/>
            <w:iCs/>
          </w:rPr>
          <w:delText>\emph{</w:delText>
        </w:r>
        <w:r w:rsidR="003A28B2" w:rsidDel="00DC1750">
          <w:rPr>
            <w:rFonts w:eastAsia="Calibri"/>
            <w:i/>
            <w:iCs/>
          </w:rPr>
          <w:delText>de novo}</w:delText>
        </w:r>
      </w:del>
      <w:ins w:id="261" w:author="Graaf, S.C. de (Bastiaan)" w:date="2023-03-16T00:05:00Z">
        <w:r w:rsidR="00DC1750" w:rsidRPr="00DC1750">
          <w:rPr>
            <w:rFonts w:eastAsia="Calibri"/>
            <w:iCs/>
          </w:rPr>
          <w:t>\emph{de novo}</w:t>
        </w:r>
      </w:ins>
      <w:r w:rsidRPr="00FE7E79">
        <w:rPr>
          <w:rFonts w:eastAsia="Calibri"/>
        </w:rPr>
        <w:t xml:space="preserve"> sequencing capabilities of the previously established meta-SPS algorithm to deal with simultaneous presence of multiple clones, and Guthals et al.</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Antibodies","type":"article-journal","volume":"16"},"uris":["http://www.mendeley.com/documents/?uuid=4329324b-1ce8-4456-bcf5-88885533d9cc"]}],"mendeley":{"formattedCitation":"\\cite{Guthals2017De Novo MS/MS Sequencing of Native Human Antibodies}","plainTextFormattedCitation":"\\cite{Guthals2017De Novo MS/MS Sequencing of Native Human Antibodies}","previouslyFormattedCitation":"&lt;sup&gt;30&lt;/sup&gt;"},"properties":{"noteIndex":0},"schema":"https://github.com/citation-style-language/schema/raw/master/csl-citation.json"}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\cite{Guthals2017De Novo MS/MS Sequencing of Native Human Antibodies}</w:t>
      </w:r>
      <w:r w:rsidRPr="00FE7E79">
        <w:rPr>
          <w:rStyle w:val="FootnoteReference"/>
          <w:rFonts w:ascii="Calibri" w:eastAsia="Calibri" w:hAnsi="Calibri" w:cs="Calibri"/>
        </w:rPr>
        <w:fldChar w:fldCharType="end"/>
      </w:r>
      <w:r w:rsidRPr="00FE7E79">
        <w:rPr>
          <w:rFonts w:eastAsia="Calibri"/>
        </w:rPr>
        <w:t xml:space="preserve"> </w:t>
      </w:r>
      <w:commentRangeStart w:id="262"/>
      <w:r w:rsidRPr="00FE7E79">
        <w:rPr>
          <w:rFonts w:eastAsia="Calibri"/>
        </w:rPr>
        <w:t>demonstrated a clear proof of concept.</w:t>
      </w:r>
      <w:commentRangeEnd w:id="262"/>
      <w:r w:rsidR="00E864CE">
        <w:rPr>
          <w:rStyle w:val="CommentReference"/>
          <w:rFonts w:asciiTheme="minorHAnsi" w:eastAsiaTheme="minorHAnsi" w:hAnsiTheme="minorHAnsi" w:cstheme="minorBidi"/>
          <w:lang w:val="en-US" w:eastAsia="en-US"/>
        </w:rPr>
        <w:commentReference w:id="262"/>
      </w:r>
    </w:p>
    <w:p w14:paraId="4C799712" w14:textId="57321B21" w:rsidR="008D07BF" w:rsidRPr="00FE7E79" w:rsidRDefault="00155E3E" w:rsidP="001378C6">
      <w:pPr>
        <w:pStyle w:val="Heading3"/>
        <w:rPr>
          <w:rFonts w:eastAsia="Calibri Light"/>
        </w:rPr>
      </w:pPr>
      <w:r>
        <w:rPr>
          <w:rFonts w:eastAsia="Calibri Light"/>
        </w:rPr>
        <w:t>!!!</w:t>
      </w:r>
      <w:r w:rsidR="008D07BF" w:rsidRPr="00FE7E79">
        <w:rPr>
          <w:rFonts w:eastAsia="Calibri Light"/>
        </w:rPr>
        <w:t>Antibody profiling and sequencing in polyclonal mixtures</w:t>
      </w:r>
    </w:p>
    <w:p w14:paraId="6FA56F05" w14:textId="733748D0" w:rsidR="008D07BF" w:rsidRPr="00FE7E79" w:rsidRDefault="008D07BF" w:rsidP="00A87F0A">
      <w:pPr>
        <w:pStyle w:val="Paragraph"/>
        <w:rPr>
          <w:rFonts w:eastAsia="Calibri"/>
        </w:rPr>
      </w:pPr>
      <w:r w:rsidRPr="00FE7E79">
        <w:rPr>
          <w:rFonts w:eastAsia="Calibri"/>
        </w:rPr>
        <w:t xml:space="preserve">While it is still not possible to </w:t>
      </w:r>
      <w:del w:id="263" w:author="Graaf, S.C. de (Bastiaan)" w:date="2023-03-16T00:05:00Z">
        <w:r w:rsidR="00105923" w:rsidDel="00DC1750">
          <w:rPr>
            <w:rFonts w:eastAsia="Calibri"/>
            <w:i/>
            <w:iCs/>
          </w:rPr>
          <w:delText>\emph{</w:delText>
        </w:r>
        <w:r w:rsidR="003A28B2" w:rsidDel="00DC1750">
          <w:rPr>
            <w:rFonts w:eastAsia="Calibri"/>
            <w:i/>
            <w:iCs/>
          </w:rPr>
          <w:delText>de novo}</w:delText>
        </w:r>
      </w:del>
      <w:ins w:id="264" w:author="Graaf, S.C. de (Bastiaan)" w:date="2023-03-16T00:05:00Z">
        <w:r w:rsidR="00DC1750" w:rsidRPr="00DC1750">
          <w:rPr>
            <w:rFonts w:eastAsia="Calibri"/>
            <w:iCs/>
          </w:rPr>
          <w:t>\emph{de novo}</w:t>
        </w:r>
      </w:ins>
      <w:r w:rsidRPr="00FE7E79">
        <w:rPr>
          <w:rFonts w:eastAsia="Calibri"/>
        </w:rPr>
        <w:t xml:space="preserve"> sequence entire serum antibody repertoires, recent advances in LC-MS of intact proteins enabled detecting and resolving single clones from complex antibody mixtures.</w:t>
      </w:r>
    </w:p>
    <w:p w14:paraId="38A0F8B8" w14:textId="04A30C03" w:rsidR="008D07BF" w:rsidRPr="00FE7E79" w:rsidRDefault="008D07BF" w:rsidP="00BB6A29">
      <w:pPr>
        <w:pStyle w:val="Paragraph"/>
        <w:rPr>
          <w:rFonts w:eastAsia="Calibri"/>
        </w:rPr>
      </w:pPr>
      <w:r w:rsidRPr="00FE7E79">
        <w:rPr>
          <w:rFonts w:eastAsia="Calibri"/>
        </w:rPr>
        <w:t xml:space="preserve">For instance, developments have been made that specifically profile intact light chains from serum, even providing partial sequence information by using </w:t>
      </w:r>
      <w:r w:rsidR="001D4995" w:rsidRPr="00FE7E79">
        <w:rPr>
          <w:rFonts w:eastAsia="Calibri"/>
        </w:rPr>
        <w:t xml:space="preserve">MD </w:t>
      </w:r>
      <w:r w:rsidR="00720302">
        <w:rPr>
          <w:rFonts w:eastAsia="Calibri"/>
        </w:rPr>
        <w:t>MS</w:t>
      </w:r>
      <w:r w:rsidRPr="00FE7E79">
        <w:rPr>
          <w:rFonts w:eastAsia="Calibri"/>
        </w:rPr>
        <w:t>. Impressively these studies successfully demonstrate the analysis in serum without requiring antigen-specific capture, although they used either a spiked-in mAb as a model or worked with disease models that cause monoclonal Ig overexpression in serum (mono-gammopathy) such as multiple myeloma. Nonetheless, these studies demonstrated</w:t>
      </w:r>
      <w:r w:rsidRPr="00FE7E79" w:rsidDel="00C72E77">
        <w:rPr>
          <w:rFonts w:eastAsia="Calibri"/>
        </w:rPr>
        <w:t xml:space="preserve"> </w:t>
      </w:r>
      <w:r w:rsidRPr="00FE7E79">
        <w:rPr>
          <w:rFonts w:eastAsia="Calibri"/>
        </w:rPr>
        <w:t>that detection and characterization of individual endogenous light chains is possible.</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{"citationItems":[{"id":"ITEM-1","itemData":{"DOI":"10.1007/s13361-017-1602-6","ISSN":"1044-0305","PMID":"28247297","abstract":"With the rapid growth of therapeutic monoclonal antibodies (mAbs), stringent quality control is needed to ensure clinical safety and efficacy. Monoclonal antibody primary sequence and post-translational modifications (PTM) are conventionally analyzed with labor-intensive, bottom-up tandem mass spectrometry (MS/MS), which is limited by incomplete peptide sequence coverage and introduction of artifacts during the lengthy analysis procedure. Here, we describe top-down and middle-down approaches with the advantages of fast sample preparation with minimal artifacts, ultrahigh mass accuracy, and extensive residue cleavages by use of 21 tesla FT-ICR MS/MS. The ultrahigh mass accuracy yields an RMS error of 0.2-0.4 ppm for antibody light chain, heavy chain, heavy chain Fc/2, and Fd subunits. The corresponding sequence coverages are 81%, 38%, 72%, and 65% with MS/MS RMS error ~4 ppm. Extension to a monoclonal antibody in human serum as a monoclonal gammopathy model yielded 53% sequence coverage from two nano-LC MS/MS runs. A blind analysis of five therapeutic monoclonal antibodies at clinically relevant concentrations in human serum resulted in correct identification of all five antibodies. Nano-LC 21 T FT-ICR MS/MS provides nonpareil mass resolution, mass accuracy, and sequence coverage for mAbs, and sets a benchmark for MS/MS analysis of multiple mAbs in serum. This is the first time that extensive cleavages for both variable and constant regions have been achieved for mAbs in a human serum background. Graphical Abstract </w:instrText>
      </w:r>
      <w:r w:rsidR="000A2B0E">
        <w:rPr>
          <w:rFonts w:ascii="Malgun Gothic" w:eastAsia="Malgun Gothic" w:hAnsi="Malgun Gothic" w:cs="Malgun Gothic" w:hint="eastAsia"/>
        </w:rPr>
        <w:instrText>ᅟ</w:instrText>
      </w:r>
      <w:r w:rsidR="000A2B0E">
        <w:rPr>
          <w:rFonts w:eastAsia="Calibri"/>
        </w:rPr>
        <w:instrText xml:space="preserve">.","author":[{"dropping-particle":"","family":"He","given":"Lidong","non-dropping-particle":"","parse-names":false,"suffix":""},{"dropping-particle":"","family":"Anderson","given":"Lissa C.","non-dropping-particle":"","parse-names":false,"suffix":""},{"dropping-particle":"","family":"Barnidge","given":"David R.","non-dropping-particle":"","parse-names":false,"suffix":""},{"dropping-particle":"","family":"Murray","given":"David L.","non-dropping-particle":"","parse-names":false,"suffix":""},{"dropping-particle":"","family":"Hendrickson","given":"Christopher L.","non-dropping-particle":"","parse-names":false,"suffix":""},{"dropping-particle":"","family":"Marshall","given":"Alan G.","non-dropping-particle":"","parse-names":false,"suffix":""}],"container-title":"Journal of the American Society for Mass Spectrometry","id":"ITEM-1","issue":"5","issued":{"date-parts":[["2017","5","1"]]},"page":"827-838","title":"Analysis of Monoclonal Antibodies in Human Serum as a Model for Clinical Monoclonal Gammopathy by Use of 21 Tesla FT-ICR Top-Down and Middle-Down MS/MS","type":"article-journal","volume":"28"},"uris":["http://www.mendeley.com/documents/?uuid=db063666-a3e0-42d9-887b-b0b8dc67fd87"]},{"id":"ITEM-2","itemData":{"DOI":"10.1021/acs.analchem.8b03294","ISSN":"0003-2700","PMID":"30801187","abstract":"The current five-year survival rate for systemic AL amyloidosis or multiple myeloma is </w:instrText>
      </w:r>
      <w:r w:rsidR="000A2B0E">
        <w:rPr>
          <w:rFonts w:ascii="Cambria Math" w:eastAsia="Calibri" w:hAnsi="Cambria Math" w:cs="Cambria Math"/>
        </w:rPr>
        <w:instrText>∼</w:instrText>
      </w:r>
      <w:r w:rsidR="000A2B0E">
        <w:rPr>
          <w:rFonts w:eastAsia="Calibri"/>
        </w:rPr>
        <w:instrText>51%, indicating the urgent need for better diagnosis methods and treatment plans. Here, we describe highly specific and sensitive top-down and middle-down MS/MS methods owning the advantages of fast sample preparation, ultrahigh mass accuracy, and extensive residue cleavages with 21 telsa FT-ICR MS/MS. Unlike genomic testing, which requires bone marrow aspiration and may fail to identify all monoclonal immunoglobulins produced by the body, the present method requires only a blood draw. In addition, circulating monoclonal immunoglobulins spanning the entire population are analyzed and reflect the selection of germline sequence by B cells. The monoclonal immunoglobulin light chain FR2-CDR2-FR3 was sequenced by database-aided de novo MS/MS and 100% matched the gene sequencing result, except for two amino acids with isomeric counterparts, enabling accurate germline sequence classification. The monoclonal immunoglobulin heavy chains were also classified into specific germline sequences based on the present method. This work represents the first application of top/middle-down MS/MS sequencing of endogenous human monoclonal immunoglobulins with polyclonal immunoglobulins background.","author":[{"dropping-particle":"","family":"He","given":"Lidong","non-dropping-particle":"","parse-names":false,"suffix":""},{"dropping-particle":"","family":"Anderson","given":"Lissa C.","non-dropping-particle":"","parse-names":false,"suffix":""},{"dropping-particle":"","family":"Barnidge","given":"David R.","non-dropping-particle":"","parse-names":false,"suffix":""},{"dropping-particle":"","family":"Murray","given":"David L.","non-dropping-particle":"","parse-names":false,"suffix":""},{"dropping-particle":"","family":"Dasari","given":"Surendra","non-dropping-particle":"","parse-names":false,"suffix":""},{"dropping-particle":"","family":"Dispenzieri","given":"Angela","non-dropping-particle":"","parse-names":false,"suffix":""},{"dropping-particle":"","family":"Hendrickson","given":"Christopher L.","non-dropping-particle":"","parse-names":false,"suffix":""},{"dropping-particle":"","family":"Marshall","given":"Alan G.","non-dropping-particle":"","parse-names":false,"suffix":""}],"container-title":"Analytical Chemistry","id":"ITEM-2","issue":"5","issued":{"date-parts":[["2019","3","5"]]},"page":"3263-3269","title":"Classification of Plasma Cell Disorders by 21 Tesla Fourier Transform Ion Cyclotron Resonance Top-Down and Middle-Down MS/MS Analysis of Monoclonal Immunoglobulin Light Chains in Human Serum","type":"article-journal","volume":"91"},"uris":["http://www.mendeley.com/documents/?uuid=0586fd20-99a1-4ae7-a94f-ec5f17cad75b"]},{"id":"ITEM-3","itemData":{"DOI":"10.1016/j.ymeth.2015.04.020","ISSN":"10462023","PMID":"25916620","abstract":"Established guidelines from the International Myeloma Working Group recommend diagnostic screening for patients suspected of plasma cell proliferative disease using protein electrophoresis (PEL), free light chain measurements and immunofixation electrophoresis (IFE) of serum and urine in certain cases. Plasma cell proliferative disorders are generally classified as monoclonal gammopathies given most are associated with the excess secretion of a monoclonal immunoglobulin or M-protein. In clinical practice, the M-protein is detected in a patients' serum by the appearance of a distinct protein band migrating within regions typically occupied by immunoglobulins. Given each M-protein is comprised by a sequence of amino acids pre-defined by somatic recombination unique to each clonal plasma cell, the molecular mass of the M-protein can act as a surrogate marker. We established a mass spectrometry based method to assign molecular mass to the immunoglobulin light chain of the M-protein and used this to detect the presence of M-proteins. Our method first enriches serum for immunoglobulins, followed by reduction to separate light chains from heavy chains, followed by microflow LC-ESI-Q-TOF MS. The multiply charged light chain ions are converted to their molecular mass and reconstructed peak area calculations are used for quantification. Using this method, we term \"monoclonal immunoglobulin Rapid Accurate Molecular Mass\" or miRAMM, the presence of M-proteins can be reliably detected with superior sensitivity compared to current gel-based PEL and IFE techniques.","author":[{"dropping-particle":"","family":"Mills","given":"John R.","non-dropping-particle":"","parse-names":false,"suffix":""},{"dropping-particle":"","family":"Barnidge","given":"David R.","non-dropping-particle":"","parse-names":false,"suffix":""},{"dropping-particle":"","family":"Murray","given":"David L.","non-dropping-particle":"","parse-names":false,"suffix":""}],"container-title":"Methods","id":"ITEM-3","issued":{"date-parts":[["2015","6"]]},"page":"56-65","publisher":"Elsevier Inc.","title":"Detecting monoclonal immunoglobulins in human serum using mass spectrometry","type":"article-journal","volume":"81"},"uris":["http://www.mendeley.com/documents/?uuid=d0349f1f-2a7c-4b5b-96ba-514f1d87c2ca"]},{"id":"ITEM-4","itemData":{"DOI":"10.1038/s41408-019-0180-1","ISSN":"2044-5385","PMID":"30718462","author":[{"dropping-particle":"","family":"Sharpley","given":"Faye A.","non-dropping-particle":"","parse-names":false,"suffix":""},{"dropping-particle":"","family":"Manwani","given":"Richa","non-dropping-particle":"","parse-names":false,"suffix":""},{"dropping-particle":"","family":"Mahmood","given":"Shameem","non-dropping-particle":"","parse-names":false,"suffix":""},{"dropping-particle":"","family":"Sachchithanantham","given":"Sajitha","non-dropping-particle":"","parse-names":false,"suffix":""},{"dropping-particle":"","family":"Lachmann","given":"Helen J.","non-dropping-particle":"","parse-names":false,"suffix":""},{"dropping-particle":"","family":"Gillmore","given":"Julian D.","non-dropping-particle":"","parse-names":false,"suffix":""},{"dropping-particle":"","family":"Whelan","given":"Carol J.","non-dropping-particle":"","parse-names":false,"suffix":""},{"dropping-particle":"","family":"Fontana","given":"Marianna","non-dropping-particle":"","parse-names":false,"suffix":""},{"dropping-particle":"","family":"Hawkins","given":"Philip N.","non-dropping-particle":"","parse-names":false,"suffix":""},{"dropping-particle":"","family":"Wechalekar","given":"Ashutosh D.","non-dropping-particle":"","parse-names":false,"suffix":""}],"container-title":"Blood Cancer Journal","id":"ITEM-4","issue":"2","issued":{"date-parts":[["2019","2","4"]]},"page":"16","publisher":"Springer US","title":"A novel mass spectrometry method to identify the serum monoclonal light chain component in systemic light chain amyloidosis","type":"article-journal","volume":"9"},"uris":["http://www.mendeley.com/documents/?uuid=b8493d58-b804-492c-a76d-f70471a95bed"]},{"id":"ITEM-5","itemData":{"DOI":"10.1021/acs.analchem.1c01955","ISSN":"15206882","PMID":"34292722","abstract":"In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Chemistry","id":"ITEM-5","issue":"30","issued":{"date-parts":[["2021","8","3"]]},"page":"10627-10634","publisher":"American Chemical Society","title":"De Novo Sequencing of Antibody Light Chain Proteoforms from Patients with Multiple Myeloma","type":"article-journal","volume":"93"},"uris":["http://www.mendeley.com/documents/?uuid=5522974c-9028-32f4-b04c-ac5362c0f360"]}],"mendeley":{"formattedCitation":"\\cite{He2017Analysis of Monoclonal Antibodies in Human Serum as a Model for Clinical Monoclonal Gammopathy by Use of 21 Tesla FT-ICR Top-Down and Middle-Down MS/MS|||He2019Classification of Plasma Cell Disorders by 21 Tesla Fourier Transform Ion Cyclotron Resonance Top-Down and Middle-Down MS/MS Analysis of Monoclonal Immunoglobulin Light Chains in Human Serum|||Mills2015Detecting monoclonal immunoglobulins in human serum using mass spectrometry|||Sharpley2019A novel mass spectrometry method to identify the serum monoclonal light chain component in systemic light chain amyloidosis|||Dupré2021De Novo Sequencing of Antibody Light Chain Proteoforms from Patients with Multiple Myeloma}","plainTextFormattedCitation":"\\cite{He2017Analysis of Monoclonal Antibodies in Human Serum as a Model for Clinical Monoclonal Gammopathy by Use of 21 Tesla FT-ICR Top-Down and Middle-Down MS/MS|||He2019Classification of Plasma Cell Disorders by 21 Tesla Fourier Transform Ion Cyclotron Resonance Top-Down and Middle-Down MS/MS Analysis of Monoclonal Immunoglobulin Light Chains in Human Serum|||Mills2015Detecting monoclonal immunoglobulins in human serum using mass spectrometry|||Sharpley2019A novel mass spectrometry method to identify the serum monoclonal light chain component in systemic light chain amyloidosis|||Dupré2021De Novo Sequencing of Antibody Light Chain Proteoforms from Patients with Multiple Myeloma}","previouslyFormattedCitation":"&lt;sup&gt;98–102&lt;/sup&gt;"},"properties":{"noteIndex":0},"schema":"https://github.com/citation-style-language/schema/raw/master/csl-citation.json"}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 xml:space="preserve">\cite{He2017Analysis of Monoclonal Antibodies in Human Serum as a Model for Clinical Monoclonal Gammopathy by Use of 21 Tesla FT-ICR Top-Down and Middle-Down MS/MS|||He2019Classification of Plasma Cell Disorders by 21 Tesla </w:t>
      </w:r>
      <w:r w:rsidR="000A2B0E" w:rsidRPr="000A2B0E">
        <w:rPr>
          <w:rFonts w:eastAsia="Calibri"/>
          <w:noProof/>
        </w:rPr>
        <w:lastRenderedPageBreak/>
        <w:t>Fourier Transform Ion Cyclotron Resonance Top-Down and Middle-Down MS/MS Analysis of Monoclonal Immunoglobulin Light Chains in Human Serum|||Mills2015Detecting monoclonal immunoglobulins in human serum using mass spectrometry|||Sharpley2019A novel mass spectrometry method to identify the serum monoclonal light chain component in systemic light chain amyloidosis|||Dupré2021De Novo Sequencing of Antibody Light Chain Proteoforms from Patients with Multiple Myeloma}</w:t>
      </w:r>
      <w:r w:rsidRPr="00FE7E79">
        <w:rPr>
          <w:rStyle w:val="FootnoteReference"/>
          <w:rFonts w:ascii="Calibri" w:eastAsia="Calibri" w:hAnsi="Calibri" w:cs="Calibri"/>
        </w:rPr>
        <w:fldChar w:fldCharType="end"/>
      </w:r>
      <w:r w:rsidRPr="00FE7E79">
        <w:rPr>
          <w:rFonts w:eastAsia="Calibri"/>
        </w:rPr>
        <w:t xml:space="preserve"> Taking this one step further, Wang et al.</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{"citationItems":[{"id":"ITEM-1","itemData":{"DOI":"10.1038/s41598-018-38380-y","ISBN":"4159801838","ISSN":"2045-2322","PMID":"30787393","abstract":"Detecting autoimmune diseases at an early stage is crucial for effective treatment and disease management to slow disease progression and prevent irreversible organ damage. In many autoimmune diseases, disease-specific autoantibodies are produced by B cells in response to soluble autoantigens due to defects in B cell tolerance mechanisms. Autoantibodies accrue early in disease development, and several are so disease-specific they serve as classification criteria. In this study, we established a high-throughput, sensitive, intact serum autoantibody analysis platform based on the optimization of a one dimensional ultra-high-pressure liquid chromatography top-down mass spectrometry platform (1D UPLC-TDMS). This approach has been successfully applied to a 12 standard monoclonal antibody antigen-binding fragment (Fab) mixture, demonstrating the feasibility to separate and sequence intact antibodies with high sequence coverage and high sensitivity. We then applied the optimized platform to characterize total serum antibody Fabs in a systemic lupus erythematosus (SLE) patient sample and compared it to healthy control samples. From this analysis, we show that the SLE sample has many dominant antibody Fab-related mass features unlike the healthy controls. To our knowledge, this is the first top-down demonstration of serum autoantibody pool analysis. Our proposed approach holds great promise for discovering novel serum autoantibody biomarkers that are of interest for diagnosis, prognosis, and tolerance induction, as well as improving our understanding of pathogenic autoimmune processes.","author":[{"dropping-particle":"","family":"Wang","given":"Zhe","non-dropping-particle":"","parse-names":false,"suffix":""},{"dropping-particle":"","family":"Liu","given":"Xiaowen","non-dropping-particle":"","parse-names":false,"suffix":""},{"dropping-particle":"","family":"Muther","given":"Jennifer","non-dropping-particle":"","parse-names":false,"suffix":""},{"dropping-particle":"","family":"James","given":"Judith A.","non-dropping-particle":"","parse-names":false,"suffix":""},{"dropping-particle":"","family":"Smith","given":"Kenneth","non-dropping-particle":"","parse-names":false,"suffix":""},{"dropping-particle":"","family":"Wu","given":"Si","non-dropping-particle":"","parse-names":false,"suffix":""}],"container-title":"Scientific reports","id":"ITEM-1","issue":"1","issued":{"date-parts":[["2019","12","20"]]},"page":"2345","title":"Top-down Mass Spectrometry Analysis of Human Serum Autoantibody Antigen-Binding Fragments.","type":"article-journal","volume":"9"},"uris":["http://www.mendeley.com/documents/?uuid=02dc393b-c18d-48cc-93b4-7a2a282b2dc7"]}],"mendeley":{"formattedCitation":"\\cite{Wang2019Top-down Mass Spectrometry Analysis of Human Serum Autoantibody Antigen-Binding Fragments.}","plainTextFormattedCitation":"\\cite{Wang2019Top-down Mass Spectrometry Analysis of Human Serum Autoantibody Antigen-Binding Fragments.}","previouslyFormattedCitation":"&lt;sup&gt;103&lt;/sup&gt;"},"properties":{"noteIndex":0},"schema":"https://github.com/citation-style-language/schema/raw/master/csl-citation.json"}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\cite{Wang2019Top-down Mass Spectrometry Analysis of Human Serum Autoantibody Antigen-Binding Fragments.}</w:t>
      </w:r>
      <w:r w:rsidRPr="00FE7E79">
        <w:rPr>
          <w:rStyle w:val="FootnoteReference"/>
          <w:rFonts w:ascii="Calibri" w:eastAsia="Calibri" w:hAnsi="Calibri" w:cs="Calibri"/>
        </w:rPr>
        <w:fldChar w:fldCharType="end"/>
      </w:r>
      <w:r w:rsidRPr="00FE7E79">
        <w:rPr>
          <w:rFonts w:eastAsia="Calibri"/>
        </w:rPr>
        <w:t xml:space="preserve"> developed a method to detect individual Fab fragments in serum. They were able to identify tens of heavy and light chains of serum autoantibodies. Although attempts were made to </w:t>
      </w:r>
      <w:del w:id="265" w:author="Graaf, S.C. de (Bastiaan)" w:date="2023-03-16T00:05:00Z">
        <w:r w:rsidR="00105923" w:rsidDel="00DC1750">
          <w:rPr>
            <w:rFonts w:eastAsia="Calibri"/>
            <w:i/>
            <w:iCs/>
          </w:rPr>
          <w:delText>\emph{</w:delText>
        </w:r>
        <w:r w:rsidR="003A28B2" w:rsidDel="00DC1750">
          <w:rPr>
            <w:rFonts w:eastAsia="Calibri"/>
            <w:i/>
            <w:iCs/>
          </w:rPr>
          <w:delText>de novo}</w:delText>
        </w:r>
      </w:del>
      <w:ins w:id="266" w:author="Graaf, S.C. de (Bastiaan)" w:date="2023-03-16T00:05:00Z">
        <w:r w:rsidR="00DC1750" w:rsidRPr="00DC1750">
          <w:rPr>
            <w:rFonts w:eastAsia="Calibri"/>
            <w:iCs/>
          </w:rPr>
          <w:t>\emph{de novo}</w:t>
        </w:r>
      </w:ins>
      <w:r w:rsidRPr="00FE7E79">
        <w:rPr>
          <w:rFonts w:eastAsia="Calibri"/>
        </w:rPr>
        <w:t xml:space="preserve"> sequence these antibodies</w:t>
      </w:r>
      <w:r w:rsidRPr="00FE7E79" w:rsidDel="00C72E77">
        <w:rPr>
          <w:rFonts w:eastAsia="Calibri"/>
        </w:rPr>
        <w:t xml:space="preserve"> </w:t>
      </w:r>
      <w:r w:rsidRPr="00FE7E79">
        <w:rPr>
          <w:rFonts w:eastAsia="Calibri"/>
        </w:rPr>
        <w:t>at the intact protein level, the obtained results were limited to a few sequence tags. In light of the SARS-CoV-2 pandemic, Melani et al.</w:t>
      </w:r>
      <w:r w:rsidRPr="00FE7E79">
        <w:rPr>
          <w:rFonts w:eastAsia="Calibri"/>
        </w:rPr>
        <w:fldChar w:fldCharType="begin" w:fldLock="1"/>
      </w:r>
      <w:r w:rsidR="000A2B0E">
        <w:rPr>
          <w:rFonts w:eastAsia="Calibri"/>
        </w:rPr>
        <w:instrText>ADDIN CSL_CITATION {"citationItems":[{"id":"ITEM-1","itemData":{"DOI":"10.1021/acs.jproteome.1c00882","ISSN":"15353907","PMID":"34268518","abstract":"Methods of antibody detection are used to assess exposure or immunity to a pathogen. Here, we present Ig-MS, a novel serological readout that captures the immunoglobulin (Ig) repertoire at molecular resolution, including entire variable regions in Ig light and heavy chains. Ig-MS uses recent advances in protein mass spectrometry (MS) for multiparametric readout of antibodies, with new metrics like Ion Titer (IT) and Degree of Clonality (DoC) capturing the heterogeneity and relative abundance of individual clones without sequencing of B cells. We applied Ig-MS to plasma from subjects with severe and mild COVID-19 and immunized subjects after two vaccine doses, using the receptor-binding domain (RBD) of the spike protein of SARS-CoV-2 as the bait for antibody capture. Importantly, we report a new data type for human serology, that could use other antigens of interest to gauge immune responses to vaccination, pathogens, or autoimmune disorders.","author":[{"dropping-particle":"","family":"Melani","given":"Rafael D.","non-dropping-particle":"","parse-names":false,"suffix":""},{"dropping-particle":"","family":"Soye","given":"Benjamin J.","non-dropping-particle":"Des","parse-names":false,"suffix":""},{"dropping-particle":"","family":"Kafader","given":"Jared O.","non-dropping-particle":"","parse-names":false,"suffix":""},{"dropping-particle":"","family":"Forte","given":"Eleonora","non-dropping-particle":"","parse-names":false,"suffix":""},{"dropping-particle":"","family":"Hollas","given":"Michael","non-dropping-particle":"","parse-names":false,"suffix":""},{"dropping-particle":"","family":"Blagojevic","given":"Voislav","non-dropping-particle":"","parse-names":false,"suffix":""},{"dropping-particle":"","family":"Negrão","given":"Fernanda","non-dropping-particle":"","parse-names":false,"suffix":""},{"dropping-particle":"","family":"McGee","given":"John P.","non-dropping-particle":"","parse-names":false,"suffix":""},{"dropping-particle":"","family":"Drown","given":"Bryon","non-dropping-particle":"","parse-names":false,"suffix":""},{"dropping-particle":"","family":"Lloyd-Jones","given":"Cameron","non-dropping-particle":"","parse-names":false,"suffix":""},{"dropping-particle":"","family":"Seckler","given":"Henrique S.","non-dropping-particle":"","parse-names":false,"suffix":""},{"dropping-particle":"","family":"Camarillo","given":"Jeannie M.","non-dropping-particle":"","parse-names":false,"suffix":""},{"dropping-particle":"","family":"Compton","given":"Philip D.","non-dropping-particle":"","parse-names":false,"suffix":""},{"dropping-particle":"","family":"LeDuc","given":"Richard D.","non-dropping-particle":"","parse-names":false,"suffix":""},{"dropping-particle":"","family":"Early","given":"Bryan","non-dropping-particle":"","parse-names":false,"suffix":""},{"dropping-particle":"","family":"Fellers","given":"Ryan T.","non-dropping-particle":"","parse-names":false,"suffix":""},{"dropping-particle":"","family":"Cho","given":"Byoung Kyu","non-dropping-particle":"","parse-names":false,"suffix":""},{"dropping-particle":"","family":"Mattamana","given":"Basil Baby","non-dropping-particle":"","parse-names":false,"suffix":""},{"dropping-particle":"","family":"Goo","given":"Young Ah","non-dropping-particle":"","parse-names":false,"suffix":""},{"dropping-particle":"","family":"Thomas","given":"Paul M.","non-dropping-particle":"","parse-names":false,"suffix":""},{"dropping-particle":"","family":"Ash","given":"Michelle K.","non-dropping-particle":"","parse-names":false,"suffix":""},{"dropping-particle":"","family":"Bhimalli","given":"Pavan P.","non-dropping-particle":"","parse-names":false,"suffix":""},{"dropping-particle":"","family":"Al-Harthi","given":"Lena","non-dropping-particle":"","parse-names":false,"suffix":""},{"dropping-particle":"","family":"Sha","given":"Beverly E.","non-dropping-particle":"","parse-names":false,"suffix":""},{"dropping-particle":"","family":"Schneider","given":"Jeffrey R.","non-dropping-particle":"","parse-names":false,"suffix":""},{"dropping-particle":"","family":"Kelleher","given":"Neil L.","non-dropping-particle":"","parse-names":false,"suffix":""}],"container-title":"Journal of Proteome Research","id":"ITEM-1","issue":"1","issued":{"date-parts":[["2022","1","7"]]},"page":"274-288","publisher":"American Chemical Society","title":"Next-Generation Serology by Mass Spectrometry: Readout of the SARS-CoV-2 Antibody Repertoire","type":"article-journal","volume":"21"},"uris":["http://www.mendeley.com/documents/?uuid=5e13213a-eaaa-3f3a-8b3e-d237ed947f6f"]}],"mendeley":{"formattedCitation":"\\cite{Melani2022Next-Generation Serology by Mass Spectrometry: Readout of the SARS-CoV-2 Antibody Repertoire}","plainTextFormattedCitation":"\\cite{Melani2022Next-Generation Serology by Mass Spectrometry: Readout of the SARS-CoV-2 Antibody Repertoire}","previouslyFormattedCitation":"&lt;sup&gt;104&lt;/sup&gt;"},"properties":{"noteIndex":0},"schema":"https://github.com/citation-style-language/schema/raw/master/csl-citation.json"}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\cite{Melani2022Next-Generation Serology by Mass Spectrometry: Readout of the SARS-CoV-2 Antibody Repertoire}</w:t>
      </w:r>
      <w:r w:rsidRPr="00FE7E79">
        <w:rPr>
          <w:rFonts w:eastAsia="Calibri"/>
        </w:rPr>
        <w:fldChar w:fldCharType="end"/>
      </w:r>
      <w:r w:rsidRPr="00FE7E79">
        <w:rPr>
          <w:rFonts w:eastAsia="Calibri"/>
        </w:rPr>
        <w:t xml:space="preserve"> focused their profiling efforts on the vaccine-targeted </w:t>
      </w:r>
      <w:del w:id="267" w:author="Graaf, S.C. de (Bastiaan)" w:date="2023-03-24T16:44:00Z">
        <w:r w:rsidRPr="00FE7E79" w:rsidDel="00E864CE">
          <w:rPr>
            <w:rFonts w:eastAsia="Calibri"/>
          </w:rPr>
          <w:delText>S</w:delText>
        </w:r>
      </w:del>
      <w:ins w:id="268" w:author="Graaf, S.C. de (Bastiaan)" w:date="2023-03-24T16:44:00Z">
        <w:r w:rsidR="00E864CE">
          <w:rPr>
            <w:rFonts w:eastAsia="Calibri"/>
          </w:rPr>
          <w:t>s</w:t>
        </w:r>
      </w:ins>
      <w:r w:rsidRPr="00FE7E79">
        <w:rPr>
          <w:rFonts w:eastAsia="Calibri"/>
        </w:rPr>
        <w:t xml:space="preserve">pike protein receptor-binding domain. The approach is named Ig-MS and features two novel metrics for capturing the intensity and complexity of the antibody response. In short, the method uses affinity purification to capture antigen-specific clones. A mAb-containing standard is spiked in for quantitation, and the sample is </w:t>
      </w:r>
      <w:r w:rsidR="002A78F8" w:rsidRPr="00FE7E79">
        <w:rPr>
          <w:rFonts w:eastAsia="Calibri"/>
        </w:rPr>
        <w:t>disulphide</w:t>
      </w:r>
      <w:r w:rsidRPr="00FE7E79">
        <w:rPr>
          <w:rFonts w:eastAsia="Calibri"/>
        </w:rPr>
        <w:t>-reduced. After reduction, individual ion MS</w:t>
      </w:r>
      <w:r w:rsidRPr="00FE7E79">
        <w:rPr>
          <w:rFonts w:eastAsia="Calibri"/>
        </w:rPr>
        <w:fldChar w:fldCharType="begin" w:fldLock="1"/>
      </w:r>
      <w:r w:rsidR="000A2B0E">
        <w:rPr>
          <w:rFonts w:eastAsia="Calibri"/>
        </w:rPr>
        <w:instrText>ADDIN CSL_CITATION {"citationItems":[{"id":"ITEM-1","itemData":{"DOI":"10.1038/s41592-020-0764-5","ISSN":"1548-7105","PMID":"32123391","abstract":"An Orbitrap-based ion analysis procedure determines the direct charge for numerous individual protein ions to generate true mass spectra. This individual ion mass spectrometry (I2MS) method for charge detection enables the characterization of highly complicated mixtures of proteoforms and their complexes in both denatured and native modes of operation, revealing information not obtainable by typical measurements of ensembles of ions.","author":[{"dropping-particle":"","family":"Kafader","given":"Jared O.","non-dropping-particle":"","parse-names":false,"suffix":""},{"dropping-particle":"","family":"Melani","given":"Rafael D.","non-dropping-particle":"","parse-names":false,"suffix":""},{"dropping-particle":"","family":"Durbin","given":"Kenneth R.","non-dropping-particle":"","parse-names":false,"suffix":""},{"dropping-particle":"","family":"Ikwuagwu","given":"Bon","non-dropping-particle":"","parse-names":false,"suffix":""},{"dropping-particle":"","family":"Early","given":"Bryan P.","non-dropping-particle":"","parse-names":false,"suffix":""},{"dropping-particle":"","family":"Fellers","given":"Ryan T.","non-dropping-particle":"","parse-names":false,"suffix":""},{"dropping-particle":"","family":"Beu","given":"Steven C.","non-dropping-particle":"","parse-names":false,"suffix":""},{"dropping-particle":"","family":"Zabrouskov","given":"Vlad","non-dropping-particle":"","parse-names":false,"suffix":""},{"dropping-particle":"","family":"Makarov","given":"Alexander A.","non-dropping-particle":"","parse-names":false,"suffix":""},{"dropping-particle":"","family":"Maze","given":"Joshua T.","non-dropping-particle":"","parse-names":false,"suffix":""},{"dropping-particle":"","family":"Shinholt","given":"Deven L.","non-dropping-particle":"","parse-names":false,"suffix":""},{"dropping-particle":"","family":"Yip","given":"Ping F.","non-dropping-particle":"","parse-names":false,"suffix":""},{"dropping-particle":"","family":"Tullman-Ercek","given":"Danielle","non-dropping-particle":"","parse-names":false,"suffix":""},{"dropping-particle":"","family":"Senko","given":"Michael W.","non-dropping-particle":"","parse-names":false,"suffix":""},{"dropping-particle":"","family":"Compton","given":"Philip D.","non-dropping-particle":"","parse-names":false,"suffix":""},{"dropping-particle":"","family":"Kelleher","given":"Neil L.","non-dropping-particle":"","parse-names":false,"suffix":""}],"container-title":"Nature methods","id":"ITEM-1","issue":"4","issued":{"date-parts":[["2020","4","1"]]},"page":"391-394","publisher":"Nat Methods","title":"Multiplexed mass spectrometry of individual ions improves measurement of proteoforms and their complexes.","type":"article-journal","volume":"17"},"uris":["http://www.mendeley.com/documents/?uuid=728673b6-773b-3b4c-8869-f41cdedc9b76"]}],"mendeley":{"formattedCitation":"\\cite{Kafader2020Multiplexed mass spectrometry of individual ions improves measurement of proteoforms and their complexes.}","plainTextFormattedCitation":"\\cite{Kafader2020Multiplexed mass spectrometry of individual ions improves measurement of proteoforms and their complexes.}","previouslyFormattedCitation":"&lt;sup&gt;105&lt;/sup&gt;"},"properties":{"noteIndex":0},"schema":"https://github.com/citation-style-language/schema/raw/master/csl-citation.json"}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\cite{Kafader2020Multiplexed mass spectrometry of individual ions improves measurement of proteoforms and their complexes.}</w:t>
      </w:r>
      <w:r w:rsidRPr="00FE7E79">
        <w:rPr>
          <w:rFonts w:eastAsia="Calibri"/>
        </w:rPr>
        <w:fldChar w:fldCharType="end"/>
      </w:r>
      <w:r w:rsidRPr="00FE7E79">
        <w:rPr>
          <w:rFonts w:eastAsia="Calibri"/>
        </w:rPr>
        <w:t xml:space="preserve"> is used to measure a mass fingerprint of the sample. The ratio between the intensity of clonal peaks and the standard is used to estimate the response (“Ion </w:t>
      </w:r>
      <w:r w:rsidR="002A78F8" w:rsidRPr="00FE7E79">
        <w:rPr>
          <w:rFonts w:eastAsia="Calibri"/>
        </w:rPr>
        <w:t>Tite</w:t>
      </w:r>
      <w:r w:rsidR="001B5296">
        <w:rPr>
          <w:rFonts w:eastAsia="Calibri"/>
        </w:rPr>
        <w:t>r</w:t>
      </w:r>
      <w:r w:rsidRPr="00FE7E79">
        <w:rPr>
          <w:rFonts w:eastAsia="Calibri"/>
        </w:rPr>
        <w:t xml:space="preserve">”), and the complexity of the response (“Degree of Clonality’) is assessed by the ratio of the most intense </w:t>
      </w:r>
      <w:r w:rsidR="00CD1C02" w:rsidRPr="00FE7E79">
        <w:rPr>
          <w:rFonts w:eastAsia="Calibri"/>
        </w:rPr>
        <w:t>light chain</w:t>
      </w:r>
      <w:r w:rsidRPr="00FE7E79">
        <w:rPr>
          <w:rFonts w:eastAsia="Calibri"/>
        </w:rPr>
        <w:t xml:space="preserve"> peak to that of the summed intensity of all </w:t>
      </w:r>
      <w:r w:rsidR="00DF7ED3" w:rsidRPr="00FE7E79">
        <w:rPr>
          <w:rFonts w:eastAsia="Calibri"/>
        </w:rPr>
        <w:t>light chain</w:t>
      </w:r>
      <w:r w:rsidRPr="00FE7E79">
        <w:rPr>
          <w:rFonts w:eastAsia="Calibri"/>
        </w:rPr>
        <w:t xml:space="preserve"> peaks. Finally, these metrics are </w:t>
      </w:r>
      <w:r w:rsidRPr="00FE7E79">
        <w:rPr>
          <w:rFonts w:eastAsia="Calibri"/>
        </w:rPr>
        <w:lastRenderedPageBreak/>
        <w:t>correlated to the ELISA-based antibody titer and neutralization efficiency, to verify their accuracy.</w:t>
      </w:r>
    </w:p>
    <w:p w14:paraId="127285E2" w14:textId="31CAFBF9" w:rsidR="008D07BF" w:rsidRPr="00FE7E79" w:rsidRDefault="008D07BF" w:rsidP="00A87F0A">
      <w:pPr>
        <w:pStyle w:val="Paragraph"/>
        <w:rPr>
          <w:rFonts w:eastAsia="Calibri"/>
        </w:rPr>
      </w:pPr>
      <w:commentRangeStart w:id="269"/>
      <w:r w:rsidRPr="00FE7E79">
        <w:rPr>
          <w:rFonts w:eastAsia="Calibri"/>
        </w:rPr>
        <w:t>In a recent study, Bondt et al.</w:t>
      </w:r>
      <w:r w:rsidRPr="00FE7E79">
        <w:rPr>
          <w:rStyle w:val="FootnoteReference"/>
          <w:rFonts w:ascii="Calibri" w:eastAsiaTheme="majorEastAsia" w:hAnsi="Calibri" w:cs="Calibri"/>
        </w:rPr>
        <w:fldChar w:fldCharType="begin" w:fldLock="1"/>
      </w:r>
      <w:r w:rsidR="000A2B0E">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dynamic","type":"article-journal","volume":"12"},"uris":["http://www.mendeley.com/documents/?uuid=a566a58b-ff23-3b29-bfd5-5dce88cd9a98"]}],"mendeley":{"formattedCitation":"\\cite{Bondt2021Human plasma IgG1 repertoires are simple, unique, and dynamic}","plainTextFormattedCitation":"\\cite{Bondt2021Human plasma IgG1 repertoires are simple, unique, and dynamic}","previouslyFormattedCitation":"&lt;sup&gt;29&lt;/sup&gt;"},"properties":{"noteIndex":0},"schema":"https://github.com/citation-style-language/schema/raw/master/csl-citation.json"}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\cite{Bondt2021Human plasma IgG1 repertoires are simple, unique, and dynamic}</w:t>
      </w:r>
      <w:r w:rsidRPr="00FE7E79">
        <w:rPr>
          <w:rStyle w:val="FootnoteReference"/>
          <w:rFonts w:ascii="Calibri" w:eastAsiaTheme="majorEastAsia" w:hAnsi="Calibri" w:cs="Calibri"/>
        </w:rPr>
        <w:fldChar w:fldCharType="end"/>
      </w:r>
      <w:r w:rsidRPr="00FE7E79">
        <w:rPr>
          <w:rFonts w:eastAsia="Calibri"/>
        </w:rPr>
        <w:t xml:space="preserve"> used an approach to generate Fab fragments exclusively from the entire IgG1 repertoire. They were able to longitudinally profile IgG1 Fabs from the serum of both healthy and sepsis-inflicted donors without the need for any enrichment of specific clones. They observed a range of 50-500 distinct detectable IgG1 Fab clones per donor and showed that most clones persist over multiple months of sampling. Contrary to widely held belief, they showed that the IgG1 repertoire is in abundance dominated by just a few hundred clones and that each donor exhibits a unique repertoire of clones. They also managed to directly </w:t>
      </w:r>
      <w:del w:id="270" w:author="Graaf, S.C. de (Bastiaan)" w:date="2023-03-16T00:05:00Z">
        <w:r w:rsidR="00105923" w:rsidDel="00DC1750">
          <w:rPr>
            <w:rFonts w:eastAsia="Calibri"/>
            <w:i/>
            <w:iCs/>
          </w:rPr>
          <w:delText>\emph{</w:delText>
        </w:r>
        <w:r w:rsidR="003A28B2" w:rsidDel="00DC1750">
          <w:rPr>
            <w:rFonts w:eastAsia="Calibri"/>
            <w:i/>
            <w:iCs/>
          </w:rPr>
          <w:delText>de novo}</w:delText>
        </w:r>
      </w:del>
      <w:ins w:id="271" w:author="Graaf, S.C. de (Bastiaan)" w:date="2023-03-16T00:05:00Z">
        <w:r w:rsidR="00DC1750" w:rsidRPr="00DC1750">
          <w:rPr>
            <w:rFonts w:eastAsia="Calibri"/>
            <w:iCs/>
          </w:rPr>
          <w:t>\emph{de novo}</w:t>
        </w:r>
      </w:ins>
      <w:r w:rsidRPr="00FE7E79">
        <w:rPr>
          <w:rFonts w:eastAsia="Calibri"/>
        </w:rPr>
        <w:t xml:space="preserve"> sequence a single highly abundant clone in one of the donors without the aid of antigen-specific capture. The </w:t>
      </w:r>
      <w:del w:id="272" w:author="Graaf, S.C. de (Bastiaan)" w:date="2023-03-16T00:05:00Z">
        <w:r w:rsidR="00105923" w:rsidDel="00DC1750">
          <w:rPr>
            <w:rFonts w:eastAsia="Calibri"/>
            <w:i/>
            <w:iCs/>
          </w:rPr>
          <w:delText>\emph{</w:delText>
        </w:r>
        <w:r w:rsidR="003A28B2" w:rsidDel="00DC1750">
          <w:rPr>
            <w:rFonts w:eastAsia="Calibri"/>
            <w:i/>
            <w:iCs/>
          </w:rPr>
          <w:delText>de novo}</w:delText>
        </w:r>
      </w:del>
      <w:ins w:id="273" w:author="Graaf, S.C. de (Bastiaan)" w:date="2023-03-16T00:05:00Z">
        <w:r w:rsidR="00DC1750" w:rsidRPr="00DC1750">
          <w:rPr>
            <w:rFonts w:eastAsia="Calibri"/>
            <w:iCs/>
          </w:rPr>
          <w:t>\emph{de novo}</w:t>
        </w:r>
      </w:ins>
      <w:r w:rsidRPr="00FE7E79">
        <w:rPr>
          <w:rFonts w:eastAsia="Calibri"/>
        </w:rPr>
        <w:t xml:space="preserve"> sequencing was achieved by a combination of protein-centric sequencing using ETD, and a BU MS approach using multiple proteases for digestion. First, closely matching light and heavy chain germline templates were selected from the IMGT database. Subsequently, the data was used to refine these templates iteratively, yielding the final mature sequence. This provided proof of concept that </w:t>
      </w:r>
      <w:del w:id="274" w:author="Graaf, S.C. de (Bastiaan)" w:date="2023-03-16T00:05:00Z">
        <w:r w:rsidR="00105923" w:rsidDel="00DC1750">
          <w:rPr>
            <w:rFonts w:eastAsia="Calibri"/>
            <w:i/>
            <w:iCs/>
          </w:rPr>
          <w:delText>\emph{</w:delText>
        </w:r>
        <w:r w:rsidR="003A28B2" w:rsidDel="00DC1750">
          <w:rPr>
            <w:rFonts w:eastAsia="Calibri"/>
            <w:i/>
            <w:iCs/>
          </w:rPr>
          <w:delText>de novo}</w:delText>
        </w:r>
      </w:del>
      <w:ins w:id="275" w:author="Graaf, S.C. de (Bastiaan)" w:date="2023-03-16T00:05:00Z">
        <w:r w:rsidR="00DC1750" w:rsidRPr="00DC1750">
          <w:rPr>
            <w:rFonts w:eastAsia="Calibri"/>
            <w:iCs/>
          </w:rPr>
          <w:t>\emph{de novo}</w:t>
        </w:r>
      </w:ins>
      <w:r w:rsidRPr="00FE7E79">
        <w:rPr>
          <w:rFonts w:eastAsia="Calibri"/>
        </w:rPr>
        <w:t xml:space="preserve"> sequencing of clones directly from serum is feasible, although still arduous and limited to specific cases</w:t>
      </w:r>
      <w:r w:rsidRPr="00FE7E79">
        <w:t xml:space="preserve"> (</w:t>
      </w:r>
      <w:r w:rsidR="006E06B6">
        <w:t>\textbf{\autoref{fig:fig1.6</w:t>
      </w:r>
      <w:del w:id="276" w:author="Graaf, S.C. de (Bastiaan)" w:date="2023-03-16T00:01:00Z">
        <w:r w:rsidR="006E06B6" w:rsidDel="00E17BAA">
          <w:delText>}}</w:delText>
        </w:r>
        <w:r w:rsidRPr="00FE7E79" w:rsidDel="00E17BAA">
          <w:delText>d)</w:delText>
        </w:r>
      </w:del>
      <w:ins w:id="277" w:author="Graaf, S.C. de (Bastiaan)" w:date="2023-03-16T00:01:00Z">
        <w:r w:rsidR="00E17BAA">
          <w:t>}d})</w:t>
        </w:r>
      </w:ins>
      <w:r w:rsidRPr="00FE7E79">
        <w:rPr>
          <w:rFonts w:eastAsia="Calibri"/>
        </w:rPr>
        <w:t>. Notably, the determined sequences</w:t>
      </w:r>
      <w:r w:rsidRPr="00FE7E79" w:rsidDel="00F50CBF">
        <w:rPr>
          <w:rFonts w:eastAsia="Calibri"/>
        </w:rPr>
        <w:t xml:space="preserve"> </w:t>
      </w:r>
      <w:r w:rsidRPr="00FE7E79">
        <w:rPr>
          <w:rFonts w:eastAsia="Calibri"/>
        </w:rPr>
        <w:t>contained more mutations (compared to germline sequences) than expected from the reported rates from BCR sequencing studies</w:t>
      </w:r>
      <w:r w:rsidR="00E17116"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{"citationItems":[{"id":"ITEM-1","itemData":{"DOI":"10.3389/fimmu.2017.00389","ISSN":"1664-3224","PMID":"28515723","abstract":"A diverse antibody repertoire is primarily generated by the rearrangement of V, D, and J genes and subsequent somatic hypermutation (SHM). Class-switch recombination (CSR) produces various isotypes and subclasses with different functional properties. Although antibody isotypes and subclasses are considered to be produced by both direct and sequential CSR, it is still not fully understood how SHMs accumulate during the process in which antibody subclasses are generated. Here, we developed a new next-generation sequencing (NGS)-based antibody repertoire analysis capable of identifying all antibody isotype and subclass genes and used it to examine the peripheral blood mononuclear cells of 12 healthy individuals. Using a total of 5,480,040 sequences, we compared percentage frequency of variable (V), junctional (J) sequence, and a combination of V and J, diversity, length, and amino acid compositions of CDR3, SHM, and shared clones in the IgM, IgD, IgG3, IgG1, IgG2, IgG4, IgA1, IgE, and IgA2 genes. The usage and diversity were similar among the immunoglobulin (Ig) subclasses. Clonally related sequences sharing identical V, D, J, and CDR3 amino acid sequences were frequently found within multiple Ig subclasses, especially between IgG1 and IgG2 or IgA1 and IgA2. SHM occurred most frequently in IgG4, while IgG3 genes were the least mutated among all IgG subclasses. The shared clones had almost the same SHM levels among Ig subclasses, while subclass-specific clones had different levels of SHM dependent on the genomic location. Given the sequential CSR, these results suggest that CSR occurs sequentially over multiple subclasses in the order corresponding to the genomic location of IGHCs, but CSR is likely to occur more quickly than SHMs accumulate within Ig genes under physiological conditions. NGS-based antibody repertoire analysis should provide critical information on how various antibodies are generated in the immune system.","author":[{"dropping-particle":"","family":"Kitaura","given":"Kazutaka","non-dropping-particle":"","parse-names":false,"suffix":""},{"dropping-particle":"","family":"Yamashita","given":"Hiroshi","non-dropping-particle":"","parse-names":false,"suffix":""},{"dropping-particle":"","family":"Ayabe","given":"Hitomi","non-dropping-particle":"","parse-names":false,"suffix":""},{"dropping-particle":"","family":"Shini","given":"Tadasu","non-dropping-particle":"","parse-names":false,"suffix":""},{"dropping-particle":"","family":"Matsutani","given":"Takaji","non-dropping-particle":"","parse-names":false,"suffix":""},{"dropping-particle":"","family":"Suzuki","given":"Ryuji","non-dropping-particle":"","parse-names":false,"suffix":""}],"container-title":"Frontiers in immunology","id":"ITEM-1","issue":"May","issued":{"date-parts":[["2017","5","3"]]},"page":"389","publisher":"Frontiers Media S.A.","title":"Different Somatic Hypermutation Levels among Antibody Subclasses Disclosed by a New Next-Generation Sequencing-Based Antibody Repertoire Analysis.","type":"article-journal","volume":"8"},"uris":["http://www.mendeley.com/documents/?uuid=7c50935a-d880-3a08-a4f9-8f07c23ed140"]}],"mendeley":{"formattedCitation":"\\cite{Kitaura2017Different Somatic Hypermutation Levels among Antibody Subclasses Disclosed by a New Next-Generation Sequencing-Based Antibody Repertoire Analysis.}","plainTextFormattedCitation":"\\cite{Kitaura2017Different Somatic Hypermutation Levels among Antibody Subclasses Disclosed by a New Next-Generation Sequencing-Based Antibody Repertoire Analysis.}","previouslyFormattedCitation":"&lt;sup&gt;106&lt;/sup&gt;"},"properties":{"noteIndex":0},"schema":"https://github.com/citation-style-language/schema/raw/master/csl-citation.json"}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\cite{Kitaura2017Different Somatic Hypermutation Levels among Antibody Subclasses Disclosed by a New Next-Generation Sequencing-Based Antibody Repertoire Analysis.}</w:t>
      </w:r>
      <w:r w:rsidRPr="00FE7E79">
        <w:rPr>
          <w:rStyle w:val="FootnoteReference"/>
          <w:rFonts w:ascii="Calibri" w:eastAsia="Calibri" w:hAnsi="Calibri" w:cs="Calibri"/>
        </w:rPr>
        <w:fldChar w:fldCharType="end"/>
      </w:r>
      <w:r w:rsidRPr="00FE7E79">
        <w:rPr>
          <w:rFonts w:eastAsia="Calibri"/>
        </w:rPr>
        <w:t xml:space="preserve"> which is indicative of potential discrepancies between protein-level and gene-level sequencing. This first attempt focused exclusively on IgG1,</w:t>
      </w:r>
      <w:r w:rsidRPr="00FE7E79" w:rsidDel="00F50CBF">
        <w:rPr>
          <w:rFonts w:eastAsia="Calibri"/>
        </w:rPr>
        <w:t xml:space="preserve"> </w:t>
      </w:r>
      <w:r w:rsidRPr="00FE7E79">
        <w:rPr>
          <w:rFonts w:eastAsia="Calibri"/>
        </w:rPr>
        <w:t xml:space="preserve">by </w:t>
      </w:r>
      <w:r w:rsidRPr="00FE7E79">
        <w:rPr>
          <w:rFonts w:eastAsia="Calibri"/>
        </w:rPr>
        <w:lastRenderedPageBreak/>
        <w:t>using an IgG1-specific protease to generate the Fab fragments. In another work, Bondt et al.</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 H.","non-dropping-particle":"van","parse-names":false,"suffix":""},{"dropping-particle":"","family":"Heck","given":"Albert J. R.","non-dropping-particle":"","parse-names":false,"suffix":""}],"container-title":"Frontiers in Immunology","id":"ITEM-1","issued":{"date-parts":[["2021","12","6"]]},"page":"5190","publisher":"Frontiers","title":"A Direct MS-Based Approach to Profile Human Milk Secretory Immunoglobulin A (IgA1) Reveals Donor-Specific Clonal Repertoires With High Longitudinal Stability","type":"article-journal","volume":"12"},"uris":["http://www.mendeley.com/documents/?uuid=6d2f6a49-0fac-393e-aac9-9f7b65728eb3"]}],"mendeley":{"formattedCitation":"\\cite{Bondt2021A Direct MS-Based Approach to Profile Human Milk Secretory Immunoglobulin A (IgA1) Reveals Donor-Specific Clonal Repertoires With High Longitudinal Stability}","plainTextFormattedCitation":"\\cite{Bondt2021A Direct MS-Based Approach to Profile Human Milk Secretory Immunoglobulin A (IgA1) Reveals Donor-Specific Clonal Repertoires With High Longitudinal Stability}","previouslyFormattedCitation":"&lt;sup&gt;107&lt;/sup&gt;"},"properties":{"noteIndex":0},"schema":"https://github.com/citation-style-language/schema/raw/master/csl-citation.json"}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\cite{Bondt2021A Direct MS-Based Approach to Profile Human Milk Secretory Immunoglobulin A (IgA1) Reveals Donor-Specific Clonal Repertoires With High Longitudinal Stability}</w:t>
      </w:r>
      <w:r w:rsidRPr="00FE7E79">
        <w:rPr>
          <w:rStyle w:val="FootnoteReference"/>
          <w:rFonts w:ascii="Calibri" w:eastAsia="Calibri" w:hAnsi="Calibri" w:cs="Calibri"/>
        </w:rPr>
        <w:fldChar w:fldCharType="end"/>
      </w:r>
      <w:r w:rsidRPr="00FE7E79">
        <w:rPr>
          <w:rFonts w:eastAsia="Calibri"/>
        </w:rPr>
        <w:t xml:space="preserve"> extended their method to IgA1 by using a protease specific to the O-glycans present in IgA1 hinge region to generate Fab fragments, albeit now exclusively from IgA1. Overall, they showed that – similar to serum IgG1 – just a handful of clones dominates the secretory IgA1 profile of human milk.</w:t>
      </w:r>
      <w:commentRangeEnd w:id="269"/>
      <w:r w:rsidR="00CC6176">
        <w:rPr>
          <w:rStyle w:val="CommentReference"/>
          <w:rFonts w:asciiTheme="minorHAnsi" w:eastAsiaTheme="minorHAnsi" w:hAnsiTheme="minorHAnsi" w:cstheme="minorBidi"/>
          <w:lang w:val="en-US" w:eastAsia="en-US"/>
        </w:rPr>
        <w:commentReference w:id="269"/>
      </w:r>
    </w:p>
    <w:p w14:paraId="4494F9A8" w14:textId="0E2B7E74" w:rsidR="00AF33E0" w:rsidRPr="00FE7E79" w:rsidRDefault="008D07BF" w:rsidP="00AF33E0">
      <w:pPr>
        <w:pStyle w:val="Paragraph"/>
        <w:rPr>
          <w:rFonts w:eastAsia="Calibri"/>
        </w:rPr>
      </w:pPr>
      <w:r w:rsidRPr="00FE7E79">
        <w:rPr>
          <w:rFonts w:eastAsia="Calibri"/>
        </w:rPr>
        <w:t>Using a somewhat comparable approach, Dupré et al.</w:t>
      </w:r>
      <w:r w:rsidRPr="00FE7E79">
        <w:rPr>
          <w:rStyle w:val="FootnoteReference"/>
          <w:rFonts w:eastAsia="Calibri"/>
          <w:vertAlign w:val="baseline"/>
        </w:rPr>
        <w:fldChar w:fldCharType="begin" w:fldLock="1"/>
      </w:r>
      <w:r w:rsidR="000A2B0E">
        <w:rPr>
          <w:rFonts w:eastAsia="Calibri"/>
        </w:rPr>
        <w:instrText>ADDIN CSL_CITATION {"citationItems":[{"id":"ITEM-1","itemData":{"DOI":"10.1021/acs.analchem.1c01955","ISSN":"15206882","PMID":"34292722","abstract":"In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Chemistry","id":"ITEM-1","issue":"30","issued":{"date-parts":[["2021","8","3"]]},"page":"10627-10634","publisher":"American Chemical Society","title":"De Novo Sequencing of Antibody Light Chain Proteoforms from Patients with Multiple Myeloma","type":"article-journal","volume":"93"},"uris":["http://www.mendeley.com/documents/?uuid=5522974c-9028-32f4-b04c-ac5362c0f360"]}],"mendeley":{"formattedCitation":"\\cite{Dupré2021De Novo Sequencing of Antibody Light Chain Proteoforms from Patients with Multiple Myeloma}","plainTextFormattedCitation":"\\cite{Dupré2021De Novo Sequencing of Antibody Light Chain Proteoforms from Patients with Multiple Myeloma}","previouslyFormattedCitation":"&lt;sup&gt;102&lt;/sup&gt;"},"properties":{"noteIndex":0},"schema":"https://github.com/citation-style-language/schema/raw/master/csl-citation.json"}</w:instrText>
      </w:r>
      <w:r w:rsidRPr="00FE7E79">
        <w:rPr>
          <w:rStyle w:val="FootnoteReference"/>
          <w:rFonts w:eastAsia="Calibri"/>
          <w:vertAlign w:val="baseline"/>
        </w:rPr>
        <w:fldChar w:fldCharType="separate"/>
      </w:r>
      <w:r w:rsidR="000A2B0E" w:rsidRPr="000A2B0E">
        <w:rPr>
          <w:rFonts w:eastAsia="Calibri"/>
          <w:noProof/>
        </w:rPr>
        <w:t>\cite{Dupré2021De Novo Sequencing of Antibody Light Chain Proteoforms from Patients with Multiple Myeloma}</w:t>
      </w:r>
      <w:r w:rsidRPr="00FE7E79">
        <w:rPr>
          <w:rStyle w:val="FootnoteReference"/>
          <w:rFonts w:eastAsia="Calibri"/>
          <w:vertAlign w:val="baseline"/>
        </w:rPr>
        <w:fldChar w:fldCharType="end"/>
      </w:r>
      <w:r w:rsidRPr="00FE7E79">
        <w:rPr>
          <w:rFonts w:eastAsia="Calibri"/>
        </w:rPr>
        <w:t xml:space="preserve"> </w:t>
      </w:r>
      <w:r w:rsidR="002A78F8" w:rsidRPr="00FE7E79">
        <w:rPr>
          <w:rFonts w:eastAsia="Calibri"/>
        </w:rPr>
        <w:t>analysed</w:t>
      </w:r>
      <w:r w:rsidRPr="00FE7E79">
        <w:rPr>
          <w:rFonts w:eastAsia="Calibri"/>
        </w:rPr>
        <w:t xml:space="preserve"> isolated light chains from the urine of a patient affected by multiple myeloma. They assembled </w:t>
      </w:r>
      <w:ins w:id="278" w:author="Graaf, S.C. de (Bastiaan)" w:date="2023-03-24T16:06:00Z">
        <w:r w:rsidR="00CC6176">
          <w:rPr>
            <w:rFonts w:eastAsia="Calibri"/>
          </w:rPr>
          <w:t>\emph{</w:t>
        </w:r>
      </w:ins>
      <w:r w:rsidRPr="00FE7E79">
        <w:rPr>
          <w:rFonts w:eastAsia="Calibri"/>
        </w:rPr>
        <w:t>de novo</w:t>
      </w:r>
      <w:ins w:id="279" w:author="Graaf, S.C. de (Bastiaan)" w:date="2023-03-24T16:06:00Z">
        <w:r w:rsidR="00CC6176">
          <w:rPr>
            <w:rFonts w:eastAsia="Calibri"/>
          </w:rPr>
          <w:t>}</w:t>
        </w:r>
      </w:ins>
      <w:r w:rsidRPr="00FE7E79">
        <w:rPr>
          <w:rFonts w:eastAsia="Calibri"/>
        </w:rPr>
        <w:t xml:space="preserve"> data from peptides into a full-length sequence, using the intact mass data as a scaffold. Subsequently, they used TD MS to validate their findings and further characterize the proteoforms of the light chains, including PTMs. The BU MS data further supported the resulting proteoforms, showing a similar added benefit from iteratively combining BU and TD MS</w:t>
      </w:r>
      <w:r w:rsidRPr="00FE7E79" w:rsidDel="00691E18">
        <w:rPr>
          <w:rFonts w:eastAsia="Calibri"/>
        </w:rPr>
        <w:t xml:space="preserve"> </w:t>
      </w:r>
      <w:r w:rsidRPr="00FE7E79">
        <w:rPr>
          <w:rFonts w:eastAsia="Calibri"/>
        </w:rPr>
        <w:t>data.</w:t>
      </w:r>
    </w:p>
    <w:p w14:paraId="6F148E43" w14:textId="2A376A71" w:rsidR="008D07BF" w:rsidRPr="00FE7E79" w:rsidRDefault="00155E3E" w:rsidP="00105923">
      <w:pPr>
        <w:pStyle w:val="Heading2"/>
        <w:rPr>
          <w:rFonts w:eastAsia="Yu Gothic Light"/>
        </w:rPr>
      </w:pPr>
      <w:r>
        <w:t>!!</w:t>
      </w:r>
      <w:r w:rsidR="008D07BF" w:rsidRPr="00FE7E79">
        <w:t>Additional benefits of studying antibodies at the protein level</w:t>
      </w:r>
    </w:p>
    <w:p w14:paraId="02A2807A" w14:textId="450C5DF7" w:rsidR="008D07BF" w:rsidDel="00675046" w:rsidRDefault="008D07BF" w:rsidP="00675046">
      <w:pPr>
        <w:pStyle w:val="Paragraph"/>
        <w:rPr>
          <w:del w:id="280" w:author="Graaf, S.C. de (Bastiaan)" w:date="2023-05-12T16:49:00Z"/>
          <w:rFonts w:eastAsia="Calibri"/>
        </w:rPr>
      </w:pPr>
      <w:r w:rsidRPr="00FE7E79">
        <w:rPr>
          <w:rFonts w:eastAsia="Calibri"/>
        </w:rPr>
        <w:t xml:space="preserve">The </w:t>
      </w:r>
      <w:del w:id="281" w:author="Graaf, S.C. de (Bastiaan)" w:date="2023-03-24T16:13:00Z">
        <w:r w:rsidRPr="00FE7E79" w:rsidDel="000A2B0E">
          <w:rPr>
            <w:rFonts w:eastAsia="Calibri"/>
          </w:rPr>
          <w:delText xml:space="preserve">work described in this review focuses primarily on obtaining amino acid sequences of antibodies like IgG by hybrid MS-based techniques. Being biased towards </w:delText>
        </w:r>
        <w:r w:rsidR="00CE2193" w:rsidRPr="00FE7E79" w:rsidDel="000A2B0E">
          <w:rPr>
            <w:rFonts w:eastAsia="Calibri"/>
          </w:rPr>
          <w:delText>MS</w:delText>
        </w:r>
        <w:r w:rsidRPr="00FE7E79" w:rsidDel="000A2B0E">
          <w:rPr>
            <w:rFonts w:eastAsia="Calibri"/>
          </w:rPr>
          <w:delText xml:space="preserve">, we do not want to undervalue the highly beneficial proteogenomics approaches that should be used when applicable. Notwithstanding, the </w:delText>
        </w:r>
      </w:del>
      <w:r w:rsidRPr="00FE7E79">
        <w:rPr>
          <w:rFonts w:eastAsia="Calibri"/>
        </w:rPr>
        <w:t xml:space="preserve">capabilities of MS allow for antibody characterization beyond the primary amino acid sequence. Antibodies are known to </w:t>
      </w:r>
      <w:r w:rsidR="00522BB7" w:rsidRPr="00FE7E79">
        <w:rPr>
          <w:rFonts w:eastAsia="Calibri"/>
        </w:rPr>
        <w:t>harbour</w:t>
      </w:r>
      <w:r w:rsidRPr="00FE7E79">
        <w:rPr>
          <w:rFonts w:eastAsia="Calibri"/>
        </w:rPr>
        <w:t xml:space="preserve"> multiple important PTMs: Fab- and Fc-glycosylation</w:t>
      </w:r>
      <w:r w:rsidR="00E17116" w:rsidRPr="00FE7E79">
        <w:rPr>
          <w:rFonts w:eastAsia="Calibri"/>
        </w:rPr>
        <w:t>,</w:t>
      </w:r>
      <w:r w:rsidRPr="00FE7E79">
        <w:rPr>
          <w:rFonts w:eastAsia="Calibri"/>
        </w:rPr>
        <w:fldChar w:fldCharType="begin" w:fldLock="1"/>
      </w:r>
      <w:r w:rsidR="000A2B0E">
        <w:rPr>
          <w:rFonts w:eastAsia="Calibri"/>
        </w:rPr>
        <w:instrText>ADDIN CSL_CITATION {"citationItems":[{"id":"ITEM-1","itemData":{"DOI":"10.1093/glycob/cwz048","ISSN":"1460-2423","PMID":"31281930","abstract":"Protein N- and O-glycosylation are well known co- and post-translational modifications of immunoglobulins. Antibody glycosylation on the Fab and Fc portion is known to influence antigen binding and effector functions, respectively. To study associations between antibody glycosylation profiles and (patho) physiological states as well as antibody functionality, advanced technologies and methods are required. In-depth structural characterization of antibody glycosylation usually relies on the separation and tandem mass spectrometric (MS) analysis of released glycans. Protein- and site-specific information, on the other hand, may be obtained by the MS analysis of glycopeptides. With the development of high-resolution mass spectrometers, antibody glycosylation analysis at the intact or middle-up level has gained more interest, providing an integrated view of different post-translational modifications (including glycosylation). Alongside the in-depth methods, there is also great interest in robust, high-throughput techniques for routine glycosylation profiling in biopharma and clinical laboratories. With an emphasis on IgG Fc glycosylation, several highly robust separation-based techniques are employed for this purpose. In this review, we describe recent advances in MS methods, separation techniques and orthogonal approaches for the characterization of immunoglobulin glycosylation in different settings. We put emphasis on the current status and expected developments of antibody glycosylation analysis in biomedical, biopharmaceutical and clinical research.","author":[{"dropping-particle":"","family":"Haan","given":"Noortje","non-dropping-particle":"de","parse-names":false,"suffix":""},{"dropping-particle":"","family":"Falck","given":"David","non-dropping-particle":"","parse-names":false,"suffix":""},{"dropping-particle":"","family":"Wuhrer","given":"Manfred","non-dropping-particle":"","parse-names":false,"suffix":""}],"container-title":"Glycobiology","id":"ITEM-1","issue":"4","issued":{"date-parts":[["2020","3","20"]]},"page":"226-240","publisher":"Glycobiology","title":"Monitoring of immunoglobulin N- and O-glycosylation in health and disease","type":"article-journal","volume":"30"},"uris":["http://www.mendeley.com/documents/?uuid=e278a800-9021-33dc-bc55-d19fcbbc3386"]}],"mendeley":{"formattedCitation":"\\cite{de Haan2020Monitoring of immunoglobulin N- and O-glycosylation in health and disease}","plainTextFormattedCitation":"\\cite{de Haan2020Monitoring of immunoglobulin N- and O-glycosylation in health and disease}","previouslyFormattedCitation":"&lt;sup&gt;108&lt;/sup&gt;"},"properties":{"noteIndex":0},"schema":"https://github.com/citation-style-language/schema/raw/master/csl-citation.json"}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\cite{de Haan2020Monitoring of immunoglobulin N- and O-glycosylation in health and disease}</w:t>
      </w:r>
      <w:r w:rsidRPr="00FE7E79">
        <w:rPr>
          <w:rFonts w:eastAsia="Calibri"/>
        </w:rPr>
        <w:fldChar w:fldCharType="end"/>
      </w:r>
      <w:r w:rsidRPr="00FE7E79">
        <w:rPr>
          <w:rFonts w:eastAsia="Calibri"/>
        </w:rPr>
        <w:t xml:space="preserve"> deamidation</w:t>
      </w:r>
      <w:r w:rsidR="00E17116" w:rsidRPr="00FE7E79">
        <w:rPr>
          <w:rFonts w:eastAsia="Calibri"/>
        </w:rPr>
        <w:t>,</w:t>
      </w:r>
      <w:r w:rsidRPr="00FE7E79">
        <w:rPr>
          <w:rFonts w:eastAsia="Calibri"/>
        </w:rPr>
        <w:fldChar w:fldCharType="begin" w:fldLock="1"/>
      </w:r>
      <w:r w:rsidR="000A2B0E">
        <w:rPr>
          <w:rFonts w:eastAsia="Calibri"/>
        </w:rPr>
        <w:instrText>ADDIN CSL_CITATION {"citationItems":[{"id":"ITEM-1","itemData":{"DOI":"10.1080/19420862.2018.1478646","ISSN":"1942-0862","PMID":"29958069","abstract":"Identification of asparagine (Asn) sites that are prone to deamidation is critical for the development of therapeutic monoclonal antibodies (mAbs). Despite a common chemical degradation pathway, the rates of Asn deamidation can vary dramatically among different sites, and prediction of the sensitive deamidation sites is still challenging. In this study, characterization of Asn deamidation for five IgG1 and five IgG4 mAbs under both normal and stressed conditions revealed dramatic differences in the Asn deamidation rates. A comprehensive analysis of the deamidation sites indicated that the deamidation rate differences could be explained by differences in the local structure conformation, structure flexibility and solvent accessibility. A decision tree was developed to predict the deamidation propensity for all Asn sites in IgG mAbs based on the analysis of these three structural parameters. This decision tree will allow potential Asn deamidation hot spots to be identified early in development.","author":[{"dropping-particle":"","family":"Yan","given":"Qingrong","non-dropping-particle":"","parse-names":false,"suffix":""},{"dropping-particle":"","family":"Huang","given":"Maggie","non-dropping-particle":"","parse-names":false,"suffix":""},{"dropping-particle":"","family":"Lewis","given":"Michael J.","non-dropping-particle":"","parse-names":false,"suffix":""},{"dropping-particle":"","family":"Hu","given":"Ping","non-dropping-particle":"","parse-names":false,"suffix":""}],"container-title":"mAbs","id":"ITEM-1","issue":"6","issued":{"date-parts":[["2018","8","18"]]},"page":"901-912","publisher":"MAbs","title":"Structure Based Prediction of Asparagine Deamidation Propensity in Monoclonal Antibodies","type":"article-journal","volume":"10"},"uris":["http://www.mendeley.com/documents/?uuid=90b14194-0613-3713-9816-f80b682f0e36"]}],"mendeley":{"formattedCitation":"\\cite{Yan2018Structure Based Prediction of Asparagine Deamidation Propensity in Monoclonal Antibodies}","plainTextFormattedCitation":"\\cite{Yan2018Structure Based Prediction of Asparagine Deamidation Propensity in Monoclonal Antibodies}","previouslyFormattedCitation":"&lt;sup&gt;109&lt;/sup&gt;"},"properties":{"noteIndex":0},"schema":"https://github.com/citation-style-language/schema/raw/master/csl-citation.json"}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\cite{Yan2018Structure Based Prediction of Asparagine Deamidation Propensity in Monoclonal Antibodies}</w:t>
      </w:r>
      <w:r w:rsidRPr="00FE7E79">
        <w:rPr>
          <w:rFonts w:eastAsia="Calibri"/>
        </w:rPr>
        <w:fldChar w:fldCharType="end"/>
      </w:r>
      <w:r w:rsidRPr="00FE7E79">
        <w:rPr>
          <w:rFonts w:eastAsia="Calibri"/>
        </w:rPr>
        <w:t xml:space="preserve"> and C-terminal truncation</w:t>
      </w:r>
      <w:r w:rsidR="00E17116" w:rsidRPr="00FE7E79">
        <w:rPr>
          <w:rFonts w:eastAsia="Calibri"/>
        </w:rPr>
        <w:t>,</w:t>
      </w:r>
      <w:r w:rsidRPr="00FE7E79">
        <w:rPr>
          <w:rFonts w:eastAsia="Calibri"/>
        </w:rPr>
        <w:fldChar w:fldCharType="begin" w:fldLock="1"/>
      </w:r>
      <w:r w:rsidR="000A2B0E">
        <w:rPr>
          <w:rFonts w:eastAsia="Calibri"/>
        </w:rPr>
        <w:instrText>ADDIN CSL_CITATION {"citationItems":[{"id":"ITEM-1","itemData":{"DOI":"10.1002/biot.201700476","ISSN":"18606768","PMID":"28862393","abstract":"Antibodies are typical examples of biopharmaceuticals which are composed of numerous, almost infinite numbers of potential molecular entities called variants or isoforms, which constitute the microheterogeneity of these molecules. These variants are generated during biosynthesis by so-called posttranslational modification, during purification or upon storage. The variants differ in biological properties such as pharmacodynamic properties, for example, Antibody Dependent Cellular Cytotoxicity, complement activation, and pharmacokinetic properties, for example, serum half-life and safety. Recent progress in analytical technologies such as various modes of liquid chromatography and mass spectrometry has helped to elucidate the structure of a lot of these variants and their biological properties. In this review the most important modifications (glycosylation, terminal modifications, amino acid side chain modifications, glycation, disulfide bond variants and aggregation) are reviewed and an attempt is made to give an overview on the biological properties, for which the reports are often contradictory. Even though there is a deep understanding of cellular and molecular mechanism of antibody modification and their consequences, the clinical proof of the effects observed in vitro and in vivo is still not fully rendered. For some modifications such as core-fucosylation of the N-glycan and aggregation the effects are clear and should be monitored, but with others such as C-terminal lysine clipping the reports are contradictory. As a consequence it seems too early to tell if any modification can be safely ignored.","author":[{"dropping-particle":"","family":"Beyer","given":"Beate","non-dropping-particle":"","parse-names":false,"suffix":""},{"dropping-particle":"","family":"Schuster","given":"Manfred","non-dropping-particle":"","parse-names":false,"suffix":""},{"dropping-particle":"","family":"Jungbauer","given":"Alois","non-dropping-particle":"","parse-names":false,"suffix":""},{"dropping-particle":"","family":"Lingg","given":"Nico","non-dropping-particle":"","parse-names":false,"suffix":""}],"container-title":"Biotechnology Journal","id":"ITEM-1","issue":"1","issued":{"date-parts":[["2018","1","1"]]},"page":"1700476","publisher":"Biotechnol J","title":"Microheterogeneity of Recombinant Antibodies: Analytics and Functional Impact","type":"article-journal","volume":"13"},"uris":["http://www.mendeley.com/documents/?uuid=b65a5c4a-3b59-3d2e-b7dc-05dfbf09dc36"]}],"mendeley":{"formattedCitation":"\\cite{Beyer2018Microheterogeneity of Recombinant Antibodies: Analytics and Functional Impact}","plainTextFormattedCitation":"\\cite{Beyer2018Microheterogeneity of Recombinant Antibodies: Analytics and Functional Impact}","previouslyFormattedCitation":"&lt;sup&gt;110&lt;/sup&gt;"},"properties":{"noteIndex":0},"schema":"https://github.com/citation-style-language/schema/raw/master/csl-citation.json"}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\cite{Beyer2018Microheterogeneity of Recombinant Antibodies: Analytics and Functional Impact}</w:t>
      </w:r>
      <w:r w:rsidRPr="00FE7E79">
        <w:rPr>
          <w:rFonts w:eastAsia="Calibri"/>
        </w:rPr>
        <w:fldChar w:fldCharType="end"/>
      </w:r>
      <w:r w:rsidRPr="00FE7E79">
        <w:rPr>
          <w:rFonts w:eastAsia="Calibri"/>
        </w:rPr>
        <w:t xml:space="preserve"> to name a few. Moreover, although the </w:t>
      </w:r>
      <w:r w:rsidR="00522BB7" w:rsidRPr="00FE7E79">
        <w:rPr>
          <w:rFonts w:eastAsia="Calibri"/>
        </w:rPr>
        <w:t>disulphide</w:t>
      </w:r>
      <w:r w:rsidRPr="00FE7E79">
        <w:rPr>
          <w:rFonts w:eastAsia="Calibri"/>
        </w:rPr>
        <w:t xml:space="preserve"> bonds in IgG1 are thoroughly described, other subclasses, notably IgG2, appear to occur </w:t>
      </w:r>
      <w:r w:rsidRPr="00FE7E79">
        <w:rPr>
          <w:rFonts w:eastAsia="Calibri"/>
        </w:rPr>
        <w:lastRenderedPageBreak/>
        <w:t xml:space="preserve">as structural isomers induced by different </w:t>
      </w:r>
      <w:r w:rsidR="00522BB7" w:rsidRPr="00FE7E79">
        <w:rPr>
          <w:rFonts w:eastAsia="Calibri"/>
        </w:rPr>
        <w:t>disulphide</w:t>
      </w:r>
      <w:r w:rsidRPr="00FE7E79">
        <w:rPr>
          <w:rFonts w:eastAsia="Calibri"/>
        </w:rPr>
        <w:t xml:space="preserve">-bridge patterns. These PTMs and </w:t>
      </w:r>
      <w:r w:rsidR="00522BB7" w:rsidRPr="00FE7E79">
        <w:rPr>
          <w:rFonts w:eastAsia="Calibri"/>
        </w:rPr>
        <w:t>disulphide</w:t>
      </w:r>
      <w:r w:rsidRPr="00FE7E79">
        <w:rPr>
          <w:rFonts w:eastAsia="Calibri"/>
        </w:rPr>
        <w:t xml:space="preserve"> bridges become even more pronounced in IgA and IgM, which can form higher-order structures connected by the joining-chain in serum and other bodily fluids. All these features influence the antibody’s efficacy and stability. Such information cannot easily be obtained at the nucleotide level, requiring protein-level analysis. </w:t>
      </w:r>
      <w:commentRangeStart w:id="282"/>
      <w:commentRangeStart w:id="283"/>
      <w:del w:id="284" w:author="Graaf, S.C. de (Bastiaan)" w:date="2023-05-12T16:49:00Z">
        <w:r w:rsidRPr="00FE7E79" w:rsidDel="004455EE">
          <w:rPr>
            <w:rFonts w:eastAsia="Calibri"/>
          </w:rPr>
          <w:delText>Altogether, these features pose additional challenges for antibody characterization that are beyond the scope of this review.</w:delText>
        </w:r>
        <w:commentRangeEnd w:id="282"/>
        <w:r w:rsidR="00CC6176" w:rsidDel="004455EE">
          <w:rPr>
            <w:rStyle w:val="CommentReference"/>
            <w:rFonts w:asciiTheme="minorHAnsi" w:eastAsiaTheme="minorHAnsi" w:hAnsiTheme="minorHAnsi" w:cstheme="minorBidi"/>
            <w:lang w:val="en-US" w:eastAsia="en-US"/>
          </w:rPr>
          <w:commentReference w:id="282"/>
        </w:r>
        <w:commentRangeEnd w:id="283"/>
        <w:r w:rsidR="00CC6176" w:rsidDel="004455EE">
          <w:rPr>
            <w:rStyle w:val="CommentReference"/>
            <w:rFonts w:asciiTheme="minorHAnsi" w:eastAsiaTheme="minorHAnsi" w:hAnsiTheme="minorHAnsi" w:cstheme="minorBidi"/>
            <w:lang w:val="en-US" w:eastAsia="en-US"/>
          </w:rPr>
          <w:commentReference w:id="283"/>
        </w:r>
      </w:del>
    </w:p>
    <w:p w14:paraId="47D953C4" w14:textId="77777777" w:rsidR="00675046" w:rsidRPr="00675046" w:rsidRDefault="00675046">
      <w:pPr>
        <w:pStyle w:val="Newparagraph"/>
        <w:rPr>
          <w:ins w:id="285" w:author="Graaf, S.C. de (Bastiaan)" w:date="2023-05-12T16:58:00Z"/>
          <w:rFonts w:eastAsia="Calibri"/>
        </w:rPr>
        <w:pPrChange w:id="286" w:author="Graaf, S.C. de (Bastiaan)" w:date="2023-05-12T16:58:00Z">
          <w:pPr>
            <w:pStyle w:val="Heading1"/>
          </w:pPr>
        </w:pPrChange>
      </w:pPr>
    </w:p>
    <w:p w14:paraId="710D3616" w14:textId="50542B31" w:rsidR="00675046" w:rsidRPr="00675046" w:rsidRDefault="00675046">
      <w:pPr>
        <w:shd w:val="clear" w:color="auto" w:fill="1E1E1E"/>
        <w:spacing w:line="285" w:lineRule="atLeast"/>
        <w:rPr>
          <w:ins w:id="287" w:author="Graaf, S.C. de (Bastiaan)" w:date="2023-05-12T16:56:00Z"/>
          <w:rFonts w:ascii="Fira Code" w:hAnsi="Fira Code" w:cs="Fira Code"/>
          <w:color w:val="D4D4D4"/>
          <w:sz w:val="21"/>
          <w:szCs w:val="21"/>
          <w:rPrChange w:id="288" w:author="Graaf, S.C. de (Bastiaan)" w:date="2023-05-12T16:58:00Z">
            <w:rPr>
              <w:ins w:id="289" w:author="Graaf, S.C. de (Bastiaan)" w:date="2023-05-12T16:56:00Z"/>
              <w:rFonts w:eastAsia="Calibri"/>
            </w:rPr>
          </w:rPrChange>
        </w:rPr>
        <w:pPrChange w:id="290" w:author="Graaf, S.C. de (Bastiaan)" w:date="2023-05-12T16:58:00Z">
          <w:pPr>
            <w:pStyle w:val="Paragraph"/>
          </w:pPr>
        </w:pPrChange>
      </w:pPr>
      <w:ins w:id="291" w:author="Graaf, S.C. de (Bastiaan)" w:date="2023-05-12T16:58:00Z">
        <w:r w:rsidRPr="00672813">
          <w:rPr>
            <w:rFonts w:ascii="Fira Code" w:hAnsi="Fira Code" w:cs="Fira Code"/>
            <w:color w:val="C586C0"/>
            <w:sz w:val="21"/>
            <w:szCs w:val="21"/>
          </w:rPr>
          <w:t>\clearpage</w:t>
        </w:r>
      </w:ins>
    </w:p>
    <w:p w14:paraId="190A0FAF" w14:textId="72CB4962" w:rsidR="008D07BF" w:rsidRPr="00FE7E79" w:rsidDel="004455EE" w:rsidRDefault="00155E3E">
      <w:pPr>
        <w:pStyle w:val="Paragraph"/>
        <w:rPr>
          <w:del w:id="292" w:author="Graaf, S.C. de (Bastiaan)" w:date="2023-05-12T16:49:00Z"/>
        </w:rPr>
        <w:pPrChange w:id="293" w:author="Graaf, S.C. de (Bastiaan)" w:date="2023-05-12T16:49:00Z">
          <w:pPr>
            <w:pStyle w:val="Heading2"/>
          </w:pPr>
        </w:pPrChange>
      </w:pPr>
      <w:commentRangeStart w:id="294"/>
      <w:del w:id="295" w:author="Graaf, S.C. de (Bastiaan)" w:date="2023-05-12T16:49:00Z">
        <w:r w:rsidDel="004455EE">
          <w:delText>!!</w:delText>
        </w:r>
        <w:r w:rsidR="008D07BF" w:rsidRPr="00FE7E79" w:rsidDel="004455EE">
          <w:delText>Putting the pieces together</w:delText>
        </w:r>
      </w:del>
    </w:p>
    <w:p w14:paraId="3208606D" w14:textId="06471876" w:rsidR="008D07BF" w:rsidRPr="00FE7E79" w:rsidDel="004455EE" w:rsidRDefault="008D07BF" w:rsidP="004455EE">
      <w:pPr>
        <w:pStyle w:val="Paragraph"/>
        <w:rPr>
          <w:del w:id="296" w:author="Graaf, S.C. de (Bastiaan)" w:date="2023-05-12T16:49:00Z"/>
        </w:rPr>
      </w:pPr>
      <w:del w:id="297" w:author="Graaf, S.C. de (Bastiaan)" w:date="2023-05-12T16:49:00Z">
        <w:r w:rsidRPr="00FE7E79" w:rsidDel="004455EE">
          <w:delText xml:space="preserve">Here, we reviewed recent progress, discussed the challenges associated with MS-based antibody </w:delText>
        </w:r>
      </w:del>
      <w:del w:id="298" w:author="Graaf, S.C. de (Bastiaan)" w:date="2023-03-16T00:05:00Z">
        <w:r w:rsidR="00105923" w:rsidDel="00DC1750">
          <w:rPr>
            <w:i/>
            <w:iCs/>
          </w:rPr>
          <w:delText>\emph{</w:delText>
        </w:r>
        <w:r w:rsidR="003A28B2" w:rsidDel="00DC1750">
          <w:rPr>
            <w:i/>
            <w:iCs/>
          </w:rPr>
          <w:delText>de novo}</w:delText>
        </w:r>
      </w:del>
      <w:del w:id="299" w:author="Graaf, S.C. de (Bastiaan)" w:date="2023-05-12T16:49:00Z">
        <w:r w:rsidRPr="00FE7E79" w:rsidDel="004455EE">
          <w:delText xml:space="preserve"> sequencing, and described several attempts to overcome these bottlenecks. Although it is not a routine analysis yet, MS-based </w:delText>
        </w:r>
      </w:del>
      <w:del w:id="300" w:author="Graaf, S.C. de (Bastiaan)" w:date="2023-03-16T00:05:00Z">
        <w:r w:rsidR="00105923" w:rsidDel="00DC1750">
          <w:rPr>
            <w:i/>
            <w:iCs/>
          </w:rPr>
          <w:delText>\emph{</w:delText>
        </w:r>
        <w:r w:rsidR="003A28B2" w:rsidDel="00DC1750">
          <w:rPr>
            <w:i/>
            <w:iCs/>
          </w:rPr>
          <w:delText>de novo}</w:delText>
        </w:r>
      </w:del>
      <w:del w:id="301" w:author="Graaf, S.C. de (Bastiaan)" w:date="2023-05-12T16:49:00Z">
        <w:r w:rsidRPr="00FE7E79" w:rsidDel="004455EE">
          <w:delText xml:space="preserve"> sequencing of antibodies is now feasible through elaborate strategies that rely on multiple proteases, multiple fragmentation techniques, homology sequencing, or a combination thereof. Currently, these techniques have not yet matured sufficiently to become directly applicable to the analysis of endogenous antibody mixtures as present in serum. Nevertheless, Ig-seq and other proteogenomics strategies have already produced reliable partial sequences for multiple clones from donor samples, although side-stepping </w:delText>
        </w:r>
      </w:del>
      <w:del w:id="302" w:author="Graaf, S.C. de (Bastiaan)" w:date="2023-03-16T00:05:00Z">
        <w:r w:rsidR="00105923" w:rsidDel="00DC1750">
          <w:rPr>
            <w:i/>
            <w:iCs/>
          </w:rPr>
          <w:delText>\emph{</w:delText>
        </w:r>
        <w:r w:rsidR="003A28B2" w:rsidDel="00DC1750">
          <w:rPr>
            <w:i/>
            <w:iCs/>
          </w:rPr>
          <w:delText>de novo}</w:delText>
        </w:r>
      </w:del>
      <w:del w:id="303" w:author="Graaf, S.C. de (Bastiaan)" w:date="2023-05-12T16:49:00Z">
        <w:r w:rsidRPr="00FE7E79" w:rsidDel="004455EE">
          <w:delText xml:space="preserve"> sequencing of the intact clones at the protein level. </w:delText>
        </w:r>
      </w:del>
    </w:p>
    <w:p w14:paraId="066803C0" w14:textId="2ED71373" w:rsidR="008D07BF" w:rsidRPr="00FE7E79" w:rsidDel="004455EE" w:rsidRDefault="008D07BF" w:rsidP="004455EE">
      <w:pPr>
        <w:pStyle w:val="Paragraph"/>
        <w:rPr>
          <w:del w:id="304" w:author="Graaf, S.C. de (Bastiaan)" w:date="2023-05-12T16:49:00Z"/>
        </w:rPr>
      </w:pPr>
      <w:del w:id="305" w:author="Graaf, S.C. de (Bastiaan)" w:date="2023-05-12T16:49:00Z">
        <w:r w:rsidRPr="00FE7E79" w:rsidDel="004455EE">
          <w:delText xml:space="preserve">Though the </w:delText>
        </w:r>
      </w:del>
      <w:del w:id="306" w:author="Graaf, S.C. de (Bastiaan)" w:date="2023-03-16T00:05:00Z">
        <w:r w:rsidR="00105923" w:rsidDel="00DC1750">
          <w:rPr>
            <w:i/>
            <w:iCs/>
          </w:rPr>
          <w:delText>\emph{</w:delText>
        </w:r>
        <w:r w:rsidR="003A28B2" w:rsidDel="00DC1750">
          <w:rPr>
            <w:i/>
            <w:iCs/>
          </w:rPr>
          <w:delText>de novo}</w:delText>
        </w:r>
      </w:del>
      <w:del w:id="307" w:author="Graaf, S.C. de (Bastiaan)" w:date="2023-05-12T16:49:00Z">
        <w:r w:rsidRPr="00FE7E79" w:rsidDel="004455EE">
          <w:delText xml:space="preserve"> assembly of sequences from an antibody mixture is still arduous, some groups have recently managed to get exciting data, either through antigen-specific capture or by targeting the most abundant clone(s). To derive a </w:delText>
        </w:r>
      </w:del>
      <w:del w:id="308" w:author="Graaf, S.C. de (Bastiaan)" w:date="2023-03-16T00:05:00Z">
        <w:r w:rsidR="00105923" w:rsidDel="00DC1750">
          <w:rPr>
            <w:i/>
            <w:iCs/>
          </w:rPr>
          <w:delText>\emph{</w:delText>
        </w:r>
        <w:r w:rsidR="003A28B2" w:rsidDel="00DC1750">
          <w:rPr>
            <w:i/>
            <w:iCs/>
          </w:rPr>
          <w:delText>de novo}</w:delText>
        </w:r>
      </w:del>
      <w:del w:id="309" w:author="Graaf, S.C. de (Bastiaan)" w:date="2023-05-12T16:49:00Z">
        <w:r w:rsidRPr="00FE7E79" w:rsidDel="004455EE">
          <w:delText xml:space="preserve"> sequence, a combination of intact mass measurement with BU and TD MS data seems to be highly beneficial for confident sequence predictions.</w:delText>
        </w:r>
      </w:del>
    </w:p>
    <w:p w14:paraId="5976CFA4" w14:textId="6FC6812F" w:rsidR="001F2C79" w:rsidRPr="001F2C79" w:rsidDel="00941E96" w:rsidRDefault="008D07BF" w:rsidP="004455EE">
      <w:pPr>
        <w:pStyle w:val="Paragraph"/>
        <w:rPr>
          <w:del w:id="310" w:author="Graaf, S.C. de (Bastiaan)" w:date="2023-03-16T22:39:00Z"/>
          <w:rFonts w:eastAsia="Calibri"/>
          <w:rPrChange w:id="311" w:author="Graaf, S.C. de (Bastiaan)" w:date="2023-03-16T00:32:00Z">
            <w:rPr>
              <w:del w:id="312" w:author="Graaf, S.C. de (Bastiaan)" w:date="2023-03-16T22:39:00Z"/>
              <w:rFonts w:ascii="Calibri" w:eastAsia="Calibri" w:hAnsi="Calibri" w:cs="Calibri"/>
              <w:sz w:val="20"/>
              <w:szCs w:val="20"/>
            </w:rPr>
          </w:rPrChange>
        </w:rPr>
      </w:pPr>
      <w:del w:id="313" w:author="Graaf, S.C. de (Bastiaan)" w:date="2023-05-12T16:49:00Z">
        <w:r w:rsidRPr="00FE7E79" w:rsidDel="004455EE">
          <w:delText>With these numerous advances in available methods, it is likely just a matter of fitting the pieces together to create an MS-based method that can be used more routinely for antibody discovery. As was seemingly already stated by Aristotle: “the whole is greater than the sum of the parts”.</w:delText>
        </w:r>
        <w:r w:rsidRPr="00FE7E79" w:rsidDel="004455EE">
          <w:rPr>
            <w:rStyle w:val="FootnoteReference"/>
            <w:rFonts w:ascii="Calibri" w:eastAsiaTheme="majorEastAsia" w:hAnsi="Calibri" w:cs="Calibri"/>
          </w:rPr>
          <w:fldChar w:fldCharType="begin" w:fldLock="1"/>
        </w:r>
        <w:r w:rsidR="000A2B0E" w:rsidDel="004455EE">
          <w:delInstrText>ADDIN CSL_CITATION {"citationItems":[{"id":"ITEM-1","itemData":{"author":[{"dropping-particle":"","family":"Aristotle","given":"","non-dropping-particle":"","parse-names":false,"suffix":""}],"collection-title":"Aristotle's Metaphysics","container-title":"Metaphysics","editor":[{"dropping-particle":"","family":"Ross","given":"W. D.","non-dropping-particle":"","parse-names":false,"suffix":""}],"id":"ITEM-1","issued":{"date-parts":[["1908"]]},"page":"1045a.8–10","publisher":"Clarendon Press","publisher-place":"Oxford (UK)","title":"Metaphysics","type":"chapter","volume":"VIII"},"uris":["http://www.mendeley.com/documents/?uuid=14a915c9-b16b-465a-9b90-ac5b149bb343","http://www.mendeley.com/documents/?uuid=70f5ff2c-8312-462b-9aa6-5d24664f50fd"]}],"mendeley":{"formattedCitation":"\\cite{Aristotle1908Metaphysics}","plainTextFormattedCitation":"\\cite{Aristotle1908Metaphysics}","previouslyFormattedCitation":"&lt;sup&gt;111&lt;/sup&gt;"},"properties":{"noteIndex":0},"schema":"https://github.com/citation-style-language/schema/raw/master/csl-citation.json"}</w:delInstrText>
        </w:r>
        <w:r w:rsidRPr="00FE7E79" w:rsidDel="004455EE">
          <w:rPr>
            <w:rStyle w:val="FootnoteReference"/>
            <w:rFonts w:ascii="Calibri" w:eastAsiaTheme="majorEastAsia" w:hAnsi="Calibri" w:cs="Calibri"/>
          </w:rPr>
          <w:fldChar w:fldCharType="separate"/>
        </w:r>
        <w:r w:rsidR="000A2B0E" w:rsidRPr="000A2B0E" w:rsidDel="004455EE">
          <w:rPr>
            <w:noProof/>
          </w:rPr>
          <w:delText>\cite{Aristotle1908Metaphysics}</w:delText>
        </w:r>
        <w:r w:rsidRPr="00FE7E79" w:rsidDel="004455EE">
          <w:rPr>
            <w:rStyle w:val="FootnoteReference"/>
            <w:rFonts w:ascii="Calibri" w:eastAsiaTheme="majorEastAsia" w:hAnsi="Calibri" w:cs="Calibri"/>
          </w:rPr>
          <w:fldChar w:fldCharType="end"/>
        </w:r>
        <w:r w:rsidRPr="00FE7E79" w:rsidDel="004455EE">
          <w:delText xml:space="preserve"> When applied to </w:delText>
        </w:r>
      </w:del>
      <w:del w:id="314" w:author="Graaf, S.C. de (Bastiaan)" w:date="2023-03-16T00:05:00Z">
        <w:r w:rsidR="00105923" w:rsidDel="00DC1750">
          <w:rPr>
            <w:i/>
            <w:iCs/>
          </w:rPr>
          <w:delText>\emph{</w:delText>
        </w:r>
        <w:r w:rsidR="003A28B2" w:rsidDel="00DC1750">
          <w:rPr>
            <w:i/>
            <w:iCs/>
          </w:rPr>
          <w:delText>de novo}</w:delText>
        </w:r>
      </w:del>
      <w:del w:id="315" w:author="Graaf, S.C. de (Bastiaan)" w:date="2023-05-12T16:49:00Z">
        <w:r w:rsidRPr="00FE7E79" w:rsidDel="004455EE">
          <w:delText xml:space="preserve"> sequencing it would imply that a combination of the different methods described here could have a synergistic effect resulting in a workflow that would achieve the ultimate goal. While the methods share certain common elements such as using homologous sequences, there are still a few key gaps in the pipeline that hamper routine antibody sequencing and discovery. First, nearly all </w:delText>
        </w:r>
      </w:del>
      <w:del w:id="316" w:author="Graaf, S.C. de (Bastiaan)" w:date="2023-03-16T00:05:00Z">
        <w:r w:rsidR="00105923" w:rsidDel="00DC1750">
          <w:rPr>
            <w:i/>
            <w:iCs/>
          </w:rPr>
          <w:delText>\emph{</w:delText>
        </w:r>
        <w:r w:rsidR="003A28B2" w:rsidDel="00DC1750">
          <w:rPr>
            <w:i/>
            <w:iCs/>
          </w:rPr>
          <w:delText>de novo}</w:delText>
        </w:r>
      </w:del>
      <w:del w:id="317" w:author="Graaf, S.C. de (Bastiaan)" w:date="2023-05-12T16:49:00Z">
        <w:r w:rsidRPr="00FE7E79" w:rsidDel="004455EE">
          <w:delText xml:space="preserve"> methods discussed here still use some form of antibody purification from the mixture present in the liquid biopsy, prior to the sequencing effort. Second, a high level of expertise is still required, both from experimental and data analytical points of view, to derive the correct </w:delText>
        </w:r>
      </w:del>
      <w:del w:id="318" w:author="Graaf, S.C. de (Bastiaan)" w:date="2023-03-16T00:05:00Z">
        <w:r w:rsidR="00105923" w:rsidDel="00DC1750">
          <w:rPr>
            <w:i/>
            <w:iCs/>
          </w:rPr>
          <w:delText>\emph{</w:delText>
        </w:r>
        <w:r w:rsidR="003A28B2" w:rsidDel="00DC1750">
          <w:rPr>
            <w:i/>
            <w:iCs/>
          </w:rPr>
          <w:delText>de novo}</w:delText>
        </w:r>
      </w:del>
      <w:del w:id="319" w:author="Graaf, S.C. de (Bastiaan)" w:date="2023-05-12T16:49:00Z">
        <w:r w:rsidRPr="00FE7E79" w:rsidDel="004455EE">
          <w:delText xml:space="preserve"> sequence. Especially, the bioinformatics workflows presented in these reports still require a high degree of manual curation to refine the software output. However, all these recently published proofs of concept (</w:delText>
        </w:r>
        <w:r w:rsidR="006E06B6" w:rsidDel="004455EE">
          <w:delText>\textbf{\autoref{fig:fig1.6}}</w:delText>
        </w:r>
        <w:r w:rsidRPr="00FE7E79" w:rsidDel="004455EE">
          <w:delText>) pave the way for more efficient next-generation methods.</w:delText>
        </w:r>
        <w:commentRangeEnd w:id="294"/>
        <w:r w:rsidR="00CC6176" w:rsidDel="004455EE">
          <w:rPr>
            <w:rStyle w:val="CommentReference"/>
            <w:rFonts w:asciiTheme="minorHAnsi" w:eastAsiaTheme="minorHAnsi" w:hAnsiTheme="minorHAnsi" w:cstheme="minorBidi"/>
            <w:lang w:val="en-US" w:eastAsia="en-US"/>
          </w:rPr>
          <w:commentReference w:id="294"/>
        </w:r>
      </w:del>
    </w:p>
    <w:p w14:paraId="1D127217" w14:textId="2E2D8EDC" w:rsidR="008D07BF" w:rsidRPr="00FE7E79" w:rsidDel="00941E96" w:rsidRDefault="00155E3E">
      <w:pPr>
        <w:pStyle w:val="Paragraph"/>
        <w:rPr>
          <w:del w:id="320" w:author="Graaf, S.C. de (Bastiaan)" w:date="2023-03-16T22:39:00Z"/>
        </w:rPr>
        <w:pPrChange w:id="321" w:author="Graaf, S.C. de (Bastiaan)" w:date="2023-05-12T16:49:00Z">
          <w:pPr>
            <w:pStyle w:val="Heading2"/>
          </w:pPr>
        </w:pPrChange>
      </w:pPr>
      <w:del w:id="322" w:author="Graaf, S.C. de (Bastiaan)" w:date="2023-03-16T22:39:00Z">
        <w:r w:rsidDel="00941E96">
          <w:delText>!!</w:delText>
        </w:r>
        <w:r w:rsidR="008D07BF" w:rsidRPr="00FE7E79" w:rsidDel="00941E96">
          <w:delText>First therapeutic antibodies discovered by MS-based de novo sequencing</w:delText>
        </w:r>
      </w:del>
    </w:p>
    <w:p w14:paraId="67AFA196" w14:textId="2D56D732" w:rsidR="008D07BF" w:rsidRPr="00FE7E79" w:rsidDel="004455EE" w:rsidRDefault="008D07BF" w:rsidP="004455EE">
      <w:pPr>
        <w:pStyle w:val="Paragraph"/>
        <w:rPr>
          <w:del w:id="323" w:author="Graaf, S.C. de (Bastiaan)" w:date="2023-05-12T16:49:00Z"/>
        </w:rPr>
      </w:pPr>
      <w:del w:id="324" w:author="Graaf, S.C. de (Bastiaan)" w:date="2023-03-16T22:39:00Z">
        <w:r w:rsidRPr="00FE7E79" w:rsidDel="00941E96">
          <w:delText xml:space="preserve">The advancements made over the last decade in MS-based antibody sequencing provide an optimistic outlook for the future. We expect that a therapeutic antibody discovered by MS could be right around the corner. Looking back at the timeline of key developments in the field of antibody sequencing, we can notice several clear trends </w:delText>
        </w:r>
        <w:bookmarkStart w:id="325" w:name="_Hlk129898704"/>
        <w:r w:rsidRPr="00FE7E79" w:rsidDel="00941E96">
          <w:delText>(</w:delText>
        </w:r>
        <w:r w:rsidR="006E06B6" w:rsidDel="00941E96">
          <w:delText>\textbf{\autoref{fig:fig1.7}}</w:delText>
        </w:r>
        <w:r w:rsidRPr="00FE7E79" w:rsidDel="00941E96">
          <w:delText>)</w:delText>
        </w:r>
        <w:bookmarkEnd w:id="325"/>
        <w:r w:rsidRPr="00FE7E79" w:rsidDel="00941E96">
          <w:delText>. Since the 1960s, rudimentary sample preparation for antibodies was available, but practical methods of obtaining sequence information appeared only in 1993, when Sanger sequencing was first applied to B cells. The first therapeutic antibody was registered in 1986, and this advent launched large-scale development of mAbs, with a hundred mAbs registered by 2008.</w:delText>
        </w:r>
        <w:r w:rsidRPr="00FE7E79" w:rsidDel="00941E96">
          <w:rPr>
            <w:rStyle w:val="FootnoteReference"/>
            <w:rFonts w:ascii="Calibri" w:eastAsia="Calibri" w:hAnsi="Calibri" w:cs="Calibri"/>
          </w:rPr>
          <w:fldChar w:fldCharType="begin" w:fldLock="1"/>
        </w:r>
        <w:r w:rsidR="00E643B5" w:rsidRPr="00941E96" w:rsidDel="00941E96">
          <w:rPr>
            <w:rFonts w:eastAsia="Calibri"/>
            <w:sz w:val="20"/>
            <w:szCs w:val="20"/>
          </w:rPr>
          <w:delInstrText>ADDIN CSL_CITATION {"citationItems":[{"id":"ITEM-1","itemData":{"DOI":"10.1093/nar/gkz827","ISSN":"1362-4962","PMID":"31555805","abstract":"The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research","id":"ITEM-1","issue":"D1","issued":{"date-parts":[["2020","1","8"]]},"page":"D383-D388","publisher":"Oxford Academic","title":"Thera-SAbDab: the Therapeutic Structural Antibody Database.","type":"article-journal","volume":"48"},"uris":["http://www.mendeley.com/documents/?uuid=a59e7fb2-77be-4a43-a650-f09996fc6b41"]}],"mendeley":{"formattedCitation":"\\cite{Raybould2020Thera-SAbDab: the Therapeutic Structural Antibody Database.}","plainTextFormattedCitation":"\\cite{Raybould2020Thera-SAbDab: the Therapeutic Structural Antibody Database.}","previouslyFormattedCitation":"Raybould_Marks_Lewis_Shi_Bujotzek_Taddese_Deane_2020"},"properties":{"noteIndex":0},"schema":"https://github.com/citation-style-language/schema/raw/master/csl-citation.json"}</w:delInstrText>
        </w:r>
        <w:r w:rsidRPr="00FE7E79" w:rsidDel="00941E96">
          <w:rPr>
            <w:rStyle w:val="FootnoteReference"/>
            <w:rFonts w:ascii="Calibri" w:eastAsia="Calibri" w:hAnsi="Calibri" w:cs="Calibri"/>
          </w:rPr>
          <w:fldChar w:fldCharType="separate"/>
        </w:r>
        <w:r w:rsidR="00E643B5" w:rsidRPr="00941E96" w:rsidDel="00941E96">
          <w:rPr>
            <w:rFonts w:eastAsia="Calibri"/>
            <w:noProof/>
          </w:rPr>
          <w:delText>\cite{Raybould2020Thera-SAbDab: the Therapeutic Structural Antibody Database.}</w:delText>
        </w:r>
        <w:r w:rsidRPr="00FE7E79" w:rsidDel="00941E96">
          <w:rPr>
            <w:rStyle w:val="FootnoteReference"/>
            <w:rFonts w:ascii="Calibri" w:eastAsia="Calibri" w:hAnsi="Calibri" w:cs="Calibri"/>
          </w:rPr>
          <w:fldChar w:fldCharType="end"/>
        </w:r>
        <w:r w:rsidRPr="00FE7E79" w:rsidDel="00941E96">
          <w:delText xml:space="preserve"> At that point, next-generation sequencing led to high-throughput sequencing workflows and further facilitated the development of therapeutic antibodies. Wide adoption of these techniques followed shortly, and the number of deposited antibody sequences and registered antibody therapeutics has been growing exponentially ever since, with the 100</w:delText>
        </w:r>
        <w:r w:rsidRPr="00FE7E79" w:rsidDel="00941E96">
          <w:rPr>
            <w:vertAlign w:val="superscript"/>
          </w:rPr>
          <w:delText>th</w:delText>
        </w:r>
        <w:r w:rsidRPr="00FE7E79" w:rsidDel="00941E96">
          <w:delText xml:space="preserve"> therapeutic mAb </w:delText>
        </w:r>
        <w:r w:rsidR="00D6430D" w:rsidRPr="00FE7E79" w:rsidDel="00941E96">
          <w:delText xml:space="preserve">being approved by the </w:delText>
        </w:r>
        <w:r w:rsidR="00681362" w:rsidRPr="00FE7E79" w:rsidDel="00941E96">
          <w:delText xml:space="preserve">United States Food and Drug Administration </w:delText>
        </w:r>
        <w:r w:rsidRPr="00FE7E79" w:rsidDel="00941E96">
          <w:delText>in 2021.</w:delText>
        </w:r>
        <w:r w:rsidRPr="00FE7E79" w:rsidDel="00941E96">
          <w:rPr>
            <w:rStyle w:val="FootnoteReference"/>
            <w:rFonts w:ascii="Calibri" w:eastAsiaTheme="majorEastAsia" w:hAnsi="Calibri" w:cs="Calibri"/>
          </w:rPr>
          <w:fldChar w:fldCharType="begin" w:fldLock="1"/>
        </w:r>
        <w:r w:rsidR="00E643B5" w:rsidDel="00941E96">
          <w:delInstrText>ADDIN CSL_CITATION {"citationItems":[{"id":"ITEM-1","itemData":{"DOI":"10.1038/d41573-021-00079-7","ISSN":"1474-1776","PMID":"33953368","author":[{"dropping-particle":"","family":"Mullard","given":"Asher","non-dropping-particle":"","parse-names":false,"suffix":""}],"container-title":"Nature Reviews Drug Discovery","id":"ITEM-1","issue":"7","issued":{"date-parts":[["2021","7","5"]]},"page":"491-495","publisher":"NLM (Medline)","title":"FDA approves 100th monoclonal antibody product","type":"article-journal","volume":"20"},"uris":["http://www.mendeley.com/documents/?uuid=f94eb853-51ee-3c9c-8468-f42da6b65ccd"]}],"mendeley":{"formattedCitation":"\\cite{Mullard2021FDA approves 100th monoclonal antibody product}","plainTextFormattedCitation":"\\cite{Mullard2021FDA approves 100th monoclonal antibody product}","previouslyFormattedCitation":"Mullard_2021"},"properties":{"noteIndex":0},"schema":"https://github.com/citation-style-language/schema/raw/master/csl-citation.json"}</w:delInstrText>
        </w:r>
        <w:r w:rsidRPr="00FE7E79" w:rsidDel="00941E96">
          <w:rPr>
            <w:rStyle w:val="FootnoteReference"/>
            <w:rFonts w:ascii="Calibri" w:eastAsiaTheme="majorEastAsia" w:hAnsi="Calibri" w:cs="Calibri"/>
          </w:rPr>
          <w:fldChar w:fldCharType="separate"/>
        </w:r>
        <w:r w:rsidR="00E643B5" w:rsidRPr="00E643B5" w:rsidDel="00941E96">
          <w:rPr>
            <w:noProof/>
          </w:rPr>
          <w:delText>\cite{Mullard2021FDA approves 100th monoclonal antibody product}</w:delText>
        </w:r>
        <w:r w:rsidRPr="00FE7E79" w:rsidDel="00941E96">
          <w:rPr>
            <w:rStyle w:val="FootnoteReference"/>
            <w:rFonts w:ascii="Calibri" w:eastAsiaTheme="majorEastAsia" w:hAnsi="Calibri" w:cs="Calibri"/>
          </w:rPr>
          <w:fldChar w:fldCharType="end"/>
        </w:r>
        <w:r w:rsidRPr="00FE7E79" w:rsidDel="00941E96">
          <w:delText xml:space="preserve"> Observing this trend, the popularization of MS-based proteomics has now spurred the development of platforms for </w:delText>
        </w:r>
      </w:del>
      <w:del w:id="326" w:author="Graaf, S.C. de (Bastiaan)" w:date="2023-03-16T00:05:00Z">
        <w:r w:rsidR="00105923" w:rsidDel="00DC1750">
          <w:rPr>
            <w:i/>
            <w:iCs/>
          </w:rPr>
          <w:delText>\emph{</w:delText>
        </w:r>
        <w:r w:rsidR="003A28B2" w:rsidDel="00DC1750">
          <w:rPr>
            <w:i/>
            <w:iCs/>
          </w:rPr>
          <w:delText>de novo}</w:delText>
        </w:r>
      </w:del>
      <w:del w:id="327" w:author="Graaf, S.C. de (Bastiaan)" w:date="2023-03-16T22:39:00Z">
        <w:r w:rsidRPr="00FE7E79" w:rsidDel="00941E96">
          <w:delText xml:space="preserve"> sequencing of antibodies heavily supported by MS. Over the last 20 years, the rapid expansion of genome-based sequencing techniques kick-started antibody discovery by allowing large-scale BCR sequencing. Similarly, we envision that the ongoing advancement of MS </w:delText>
        </w:r>
      </w:del>
      <w:del w:id="328" w:author="Graaf, S.C. de (Bastiaan)" w:date="2023-03-16T00:05:00Z">
        <w:r w:rsidR="00105923" w:rsidDel="00DC1750">
          <w:rPr>
            <w:i/>
            <w:iCs/>
          </w:rPr>
          <w:delText>\emph{</w:delText>
        </w:r>
        <w:r w:rsidR="003A28B2" w:rsidDel="00DC1750">
          <w:rPr>
            <w:i/>
            <w:iCs/>
          </w:rPr>
          <w:delText>de novo}</w:delText>
        </w:r>
      </w:del>
      <w:del w:id="329" w:author="Graaf, S.C. de (Bastiaan)" w:date="2023-03-16T22:39:00Z">
        <w:r w:rsidRPr="00FE7E79" w:rsidDel="00941E96">
          <w:delText xml:space="preserve"> sequencing will complement available strategies by protein-level analysis or even provide a standalone solution for future therapeutic developments.</w:delText>
        </w:r>
      </w:del>
    </w:p>
    <w:p w14:paraId="57D6F166" w14:textId="632B38CB" w:rsidR="008D07BF" w:rsidRPr="00FE7E79" w:rsidDel="004455EE" w:rsidRDefault="00155E3E">
      <w:pPr>
        <w:pStyle w:val="Paragraph"/>
        <w:rPr>
          <w:del w:id="330" w:author="Graaf, S.C. de (Bastiaan)" w:date="2023-05-12T16:49:00Z"/>
        </w:rPr>
        <w:pPrChange w:id="331" w:author="Graaf, S.C. de (Bastiaan)" w:date="2023-05-12T16:49:00Z">
          <w:pPr>
            <w:pStyle w:val="Heading1"/>
          </w:pPr>
        </w:pPrChange>
      </w:pPr>
      <w:del w:id="332" w:author="Graaf, S.C. de (Bastiaan)" w:date="2023-05-12T16:49:00Z">
        <w:r w:rsidDel="004455EE">
          <w:delText>!</w:delText>
        </w:r>
        <w:r w:rsidR="008D07BF" w:rsidRPr="00FE7E79" w:rsidDel="004455EE">
          <w:delText>Acknowledgements</w:delText>
        </w:r>
      </w:del>
    </w:p>
    <w:p w14:paraId="20448517" w14:textId="27702747" w:rsidR="005547F4" w:rsidRPr="00FE7E79" w:rsidDel="004455EE" w:rsidRDefault="00826B42">
      <w:pPr>
        <w:pStyle w:val="Paragraph"/>
        <w:rPr>
          <w:del w:id="333" w:author="Graaf, S.C. de (Bastiaan)" w:date="2023-05-12T16:49:00Z"/>
          <w:rFonts w:eastAsia="Calibri"/>
        </w:rPr>
        <w:pPrChange w:id="334" w:author="Graaf, S.C. de (Bastiaan)" w:date="2023-05-12T16:49:00Z">
          <w:pPr>
            <w:widowControl w:val="0"/>
            <w:autoSpaceDE w:val="0"/>
            <w:autoSpaceDN w:val="0"/>
            <w:adjustRightInd w:val="0"/>
            <w:spacing w:before="240"/>
          </w:pPr>
        </w:pPrChange>
      </w:pPr>
      <w:del w:id="335" w:author="Graaf, S.C. de (Bastiaan)" w:date="2023-05-12T16:49:00Z">
        <w:r w:rsidRPr="00FE7E79" w:rsidDel="004455EE">
          <w:delText>We thank the members of the Heck laboratory for their support. This research received funding through the Netherlands Organization for Scientific Research (NWO) TTW project 15575 (SCdG and AJRH), and the ENPPS.LIFT.019.001 project (AJRH)</w:delText>
        </w:r>
        <w:r w:rsidR="00155E3E" w:rsidRPr="00FE7E79" w:rsidDel="004455EE">
          <w:rPr>
            <w:rFonts w:eastAsia="Calibri"/>
          </w:rPr>
          <w:delText xml:space="preserve"> </w:delText>
        </w:r>
      </w:del>
    </w:p>
    <w:p w14:paraId="7C2E23B0" w14:textId="7F3231FE" w:rsidR="004455EE" w:rsidRDefault="004455EE">
      <w:pPr>
        <w:pStyle w:val="Heading1"/>
        <w:rPr>
          <w:ins w:id="336" w:author="Graaf, S.C. de (Bastiaan)" w:date="2023-05-12T16:49:00Z"/>
        </w:rPr>
        <w:pPrChange w:id="337" w:author="Graaf, S.C. de (Bastiaan)" w:date="2023-05-12T16:50:00Z">
          <w:pPr/>
        </w:pPrChange>
      </w:pPr>
      <w:ins w:id="338" w:author="Graaf, S.C. de (Bastiaan)" w:date="2023-05-12T16:50:00Z">
        <w:r>
          <w:t>!</w:t>
        </w:r>
      </w:ins>
      <w:ins w:id="339" w:author="Graaf, S.C. de (Bastiaan)" w:date="2023-05-12T16:49:00Z">
        <w:r>
          <w:t>Thesis overview</w:t>
        </w:r>
      </w:ins>
    </w:p>
    <w:p w14:paraId="185BE875" w14:textId="60036B49" w:rsidR="00DA7C1F" w:rsidRDefault="004455EE" w:rsidP="004455EE">
      <w:pPr>
        <w:rPr>
          <w:ins w:id="340" w:author="Graaf, S.C. de (Bastiaan)" w:date="2023-05-12T17:10:00Z"/>
        </w:rPr>
      </w:pPr>
      <w:ins w:id="341" w:author="Graaf, S.C. de (Bastiaan)" w:date="2023-05-12T16:49:00Z">
        <w:r>
          <w:t>Throughout this thesis, I detail my efforts to develop computational workflows and tools that facilitate the analysis of complex LC-MS data. There is a strong focus on antibody repertoires, apart from Chapter 2 which focuses on cross-linking MS data. The work described in this chapter shaped what became the guiding principle of my academic efforts; that \emph{standardized computational tools are of vital importance for reproducible research}. As such, I consider it the spiritual predecessor to the subsequent chapters and an import</w:t>
        </w:r>
      </w:ins>
      <w:ins w:id="342" w:author="Graaf, S.C. de (Bastiaan)" w:date="2023-05-12T17:16:00Z">
        <w:r w:rsidR="00DA7C1F">
          <w:t>ant</w:t>
        </w:r>
      </w:ins>
      <w:ins w:id="343" w:author="Graaf, S.C. de (Bastiaan)" w:date="2023-05-12T16:49:00Z">
        <w:r>
          <w:t xml:space="preserve"> example of th</w:t>
        </w:r>
      </w:ins>
      <w:ins w:id="344" w:author="Graaf, S.C. de (Bastiaan)" w:date="2023-05-12T17:17:00Z">
        <w:r w:rsidR="00DA7C1F">
          <w:t>e</w:t>
        </w:r>
      </w:ins>
      <w:ins w:id="345" w:author="Graaf, S.C. de (Bastiaan)" w:date="2023-05-12T16:49:00Z">
        <w:r>
          <w:t xml:space="preserve"> central theme.</w:t>
        </w:r>
      </w:ins>
    </w:p>
    <w:p w14:paraId="51F4F885" w14:textId="30110330" w:rsidR="00675046" w:rsidRDefault="00675046" w:rsidP="004455EE">
      <w:pPr>
        <w:rPr>
          <w:ins w:id="346" w:author="Graaf, S.C. de (Bastiaan)" w:date="2023-05-12T16:49:00Z"/>
        </w:rPr>
      </w:pPr>
      <w:ins w:id="347" w:author="Graaf, S.C. de (Bastiaan)" w:date="2023-05-12T16:51:00Z">
        <w:r>
          <w:t>\</w:t>
        </w:r>
      </w:ins>
      <w:ins w:id="348" w:author="Graaf, S.C. de (Bastiaan)" w:date="2023-05-12T17:14:00Z">
        <w:r w:rsidR="00DA7C1F">
          <w:t>bigskip</w:t>
        </w:r>
      </w:ins>
      <w:ins w:id="349" w:author="Graaf, S.C. de (Bastiaan)" w:date="2023-05-12T17:10:00Z">
        <w:r w:rsidR="00DA7C1F">
          <w:t>\\</w:t>
        </w:r>
      </w:ins>
    </w:p>
    <w:p w14:paraId="33143C66" w14:textId="77777777" w:rsidR="00DA7C1F" w:rsidRDefault="004455EE" w:rsidP="00DA6275">
      <w:pPr>
        <w:rPr>
          <w:ins w:id="350" w:author="Graaf, S.C. de (Bastiaan)" w:date="2023-05-12T17:14:00Z"/>
        </w:rPr>
      </w:pPr>
      <w:ins w:id="351" w:author="Graaf, S.C. de (Bastiaan)" w:date="2023-05-12T16:49:00Z">
        <w:r>
          <w:t xml:space="preserve">\textbf{Chapter 2} describes how we developed CrossID, a tool </w:t>
        </w:r>
        <w:r w:rsidRPr="003C22E0">
          <w:t>to analyze large and complex cross-linking proteomic datasets.</w:t>
        </w:r>
        <w:r>
          <w:t xml:space="preserve"> CrossID was developed to facilitate explorative analysis of large amounts of crosslinking data. We show that integration of data from multiple sources can provide valuable insights, as the integrated data from protein databases enables gene ontology enrichment analysis and grouping based on function. Furthermore, we showcase how mapping of crosslinked residues onto 3D-structural models for proteins can help refine these models or help to generate models for protein complexes</w:t>
        </w:r>
      </w:ins>
      <w:ins w:id="352" w:author="Graaf, S.C. de (Bastiaan)" w:date="2023-05-12T17:10:00Z">
        <w:r w:rsidR="00DA7C1F">
          <w:t>.</w:t>
        </w:r>
        <w:r w:rsidR="00DA7C1F" w:rsidRPr="00DA7C1F">
          <w:t xml:space="preserve"> </w:t>
        </w:r>
      </w:ins>
    </w:p>
    <w:p w14:paraId="7C5B5CB3" w14:textId="1016CA3D" w:rsidR="00DA7C1F" w:rsidRDefault="00DA7C1F" w:rsidP="00DA6275">
      <w:pPr>
        <w:rPr>
          <w:ins w:id="353" w:author="Graaf, S.C. de (Bastiaan)" w:date="2023-05-12T17:09:00Z"/>
        </w:rPr>
      </w:pPr>
      <w:ins w:id="354" w:author="Graaf, S.C. de (Bastiaan)" w:date="2023-05-12T17:10:00Z">
        <w:r>
          <w:t>\</w:t>
        </w:r>
      </w:ins>
      <w:ins w:id="355" w:author="Graaf, S.C. de (Bastiaan)" w:date="2023-05-12T17:14:00Z">
        <w:r>
          <w:t>bigskip</w:t>
        </w:r>
      </w:ins>
      <w:ins w:id="356" w:author="Graaf, S.C. de (Bastiaan)" w:date="2023-05-12T17:10:00Z">
        <w:r>
          <w:t>\\</w:t>
        </w:r>
      </w:ins>
    </w:p>
    <w:p w14:paraId="2104BB42" w14:textId="27276F13" w:rsidR="00675046" w:rsidRDefault="004455EE" w:rsidP="00DA6275">
      <w:pPr>
        <w:rPr>
          <w:ins w:id="357" w:author="Graaf, S.C. de (Bastiaan)" w:date="2023-05-12T17:10:00Z"/>
        </w:rPr>
      </w:pPr>
      <w:ins w:id="358" w:author="Graaf, S.C. de (Bastiaan)" w:date="2023-05-12T16:49:00Z">
        <w:r>
          <w:t>In \textbf{Chapter 3}</w:t>
        </w:r>
      </w:ins>
      <w:ins w:id="359" w:author="Graaf, S.C. de (Bastiaan)" w:date="2023-05-12T17:18:00Z">
        <w:r w:rsidR="00DA7C1F">
          <w:t>,</w:t>
        </w:r>
      </w:ins>
      <w:ins w:id="360" w:author="Graaf, S.C. de (Bastiaan)" w:date="2023-05-12T16:49:00Z">
        <w:r>
          <w:t xml:space="preserve"> the antibody repertoire profiling technique which enabled the research in \textbf{Chapter 4} and \textbf{5}</w:t>
        </w:r>
      </w:ins>
      <w:ins w:id="361" w:author="Graaf, S.C. de (Bastiaan)" w:date="2023-05-12T17:18:00Z">
        <w:r w:rsidR="00DA7C1F">
          <w:t xml:space="preserve"> is introduced</w:t>
        </w:r>
      </w:ins>
      <w:ins w:id="362" w:author="Graaf, S.C. de (Bastiaan)" w:date="2023-05-12T16:49:00Z">
        <w:r>
          <w:t xml:space="preserve">. In this initial application of </w:t>
        </w:r>
        <w:r>
          <w:lastRenderedPageBreak/>
          <w:t xml:space="preserve">the technique on a cohort of sepsis patients we found the serological IgG1 repertoires to be unique to each individual, stable over time, responsive to physiological events and </w:t>
        </w:r>
        <w:r w:rsidRPr="00E26229">
          <w:t>relatively simple</w:t>
        </w:r>
        <w:r>
          <w:t xml:space="preserve">, consisting of several hundred clones </w:t>
        </w:r>
        <w:r w:rsidRPr="00E26229">
          <w:t>despite there being an enormous number of theoretically possible clones</w:t>
        </w:r>
        <w:r>
          <w:t>. Furthermore, this chapter provides proof of concept for \emph{de novo} sequencing of endogenous antibodies by using a multi-tier mass spectrometry approach to sequence the most abundant clone for a donor.</w:t>
        </w:r>
      </w:ins>
    </w:p>
    <w:p w14:paraId="6F7C11C9" w14:textId="77777777" w:rsidR="00DA7C1F" w:rsidRDefault="00DA7C1F" w:rsidP="00DA7C1F">
      <w:pPr>
        <w:rPr>
          <w:ins w:id="363" w:author="Graaf, S.C. de (Bastiaan)" w:date="2023-05-12T17:14:00Z"/>
        </w:rPr>
      </w:pPr>
      <w:ins w:id="364" w:author="Graaf, S.C. de (Bastiaan)" w:date="2023-05-12T17:14:00Z">
        <w:r>
          <w:t>\bigskip\\</w:t>
        </w:r>
      </w:ins>
    </w:p>
    <w:p w14:paraId="697D9703" w14:textId="6B4512FB" w:rsidR="004455EE" w:rsidRDefault="004455EE" w:rsidP="004455EE">
      <w:pPr>
        <w:rPr>
          <w:ins w:id="365" w:author="Graaf, S.C. de (Bastiaan)" w:date="2023-05-12T16:51:00Z"/>
        </w:rPr>
      </w:pPr>
      <w:ins w:id="366" w:author="Graaf, S.C. de (Bastiaan)" w:date="2023-05-12T16:49:00Z">
        <w:r>
          <w:t>\textbf{Chapter 4}</w:t>
        </w:r>
      </w:ins>
      <w:ins w:id="367" w:author="Graaf, S.C. de (Bastiaan)" w:date="2023-05-12T17:18:00Z">
        <w:r w:rsidR="00DA7C1F">
          <w:t xml:space="preserve"> describes</w:t>
        </w:r>
      </w:ins>
      <w:ins w:id="368" w:author="Graaf, S.C. de (Bastiaan)" w:date="2023-05-12T16:49:00Z">
        <w:r>
          <w:t xml:space="preserve"> </w:t>
        </w:r>
      </w:ins>
      <w:ins w:id="369" w:author="Graaf, S.C. de (Bastiaan)" w:date="2023-05-12T17:19:00Z">
        <w:r w:rsidR="00DA7C1F">
          <w:t xml:space="preserve">the analysis of </w:t>
        </w:r>
      </w:ins>
      <w:ins w:id="370" w:author="Graaf, S.C. de (Bastiaan)" w:date="2023-05-12T16:49:00Z">
        <w:r>
          <w:t xml:space="preserve">breastmilk SIgA1 profiles of six </w:t>
        </w:r>
      </w:ins>
      <w:ins w:id="371" w:author="Graaf, S.C. de (Bastiaan)" w:date="2023-05-12T17:19:00Z">
        <w:r w:rsidR="00DA7C1F">
          <w:t>mothers</w:t>
        </w:r>
      </w:ins>
      <w:ins w:id="372" w:author="Graaf, S.C. de (Bastiaan)" w:date="2023-05-12T16:49:00Z">
        <w:r>
          <w:t xml:space="preserve"> who had received two identical SARS-CoV-2 vaccinations over 16 timepoints. We use the extensive sampling and repeated vaccination to define clonal populations based on the detection window of these clones relative to the vaccination moments. We also discover that the second vaccination induces the emergence of a population of novel clones and show that titer fluctuations as measured by ELISA can be driven by highly divergent clonal populations.</w:t>
        </w:r>
      </w:ins>
    </w:p>
    <w:p w14:paraId="7996F8B1" w14:textId="77777777" w:rsidR="00DA7C1F" w:rsidRDefault="00DA7C1F" w:rsidP="00DA7C1F">
      <w:pPr>
        <w:rPr>
          <w:ins w:id="373" w:author="Graaf, S.C. de (Bastiaan)" w:date="2023-05-12T17:14:00Z"/>
        </w:rPr>
      </w:pPr>
      <w:ins w:id="374" w:author="Graaf, S.C. de (Bastiaan)" w:date="2023-05-12T17:14:00Z">
        <w:r>
          <w:t>\bigskip\\</w:t>
        </w:r>
      </w:ins>
    </w:p>
    <w:p w14:paraId="121732A6" w14:textId="2D6973CF" w:rsidR="004455EE" w:rsidRDefault="004455EE" w:rsidP="004455EE">
      <w:pPr>
        <w:rPr>
          <w:ins w:id="375" w:author="Graaf, S.C. de (Bastiaan)" w:date="2023-05-12T16:52:00Z"/>
        </w:rPr>
      </w:pPr>
      <w:ins w:id="376" w:author="Graaf, S.C. de (Bastiaan)" w:date="2023-05-12T16:49:00Z">
        <w:r>
          <w:t xml:space="preserve">In \textbf{Chapter 5}, we build upon the proof of concept for </w:t>
        </w:r>
      </w:ins>
      <w:ins w:id="377" w:author="Graaf, S.C. de (Bastiaan)" w:date="2023-05-12T17:15:00Z">
        <w:r w:rsidR="00DA7C1F">
          <w:t>\emph{</w:t>
        </w:r>
      </w:ins>
      <w:ins w:id="378" w:author="Graaf, S.C. de (Bastiaan)" w:date="2023-05-12T16:49:00Z">
        <w:r>
          <w:t>de novo</w:t>
        </w:r>
      </w:ins>
      <w:ins w:id="379" w:author="Graaf, S.C. de (Bastiaan)" w:date="2023-05-12T17:15:00Z">
        <w:r w:rsidR="00DA7C1F">
          <w:t>}</w:t>
        </w:r>
      </w:ins>
      <w:ins w:id="380" w:author="Graaf, S.C. de (Bastiaan)" w:date="2023-05-12T16:49:00Z">
        <w:r>
          <w:t xml:space="preserve"> sequencing of endogenous antibodies by hybrid mass spectrometry. We present a more standardized wor</w:t>
        </w:r>
        <w:r w:rsidRPr="00A17012">
          <w:t>kflow for sequencing antibody chains in mixtures</w:t>
        </w:r>
        <w:r>
          <w:t xml:space="preserve">. Our approach </w:t>
        </w:r>
        <w:r w:rsidRPr="00A17012">
          <w:t>resolve</w:t>
        </w:r>
        <w:r>
          <w:t>s</w:t>
        </w:r>
        <w:r w:rsidRPr="00A17012">
          <w:t xml:space="preserve"> ambiguity in sequence predictions for the hypervariable complementarity determining regions</w:t>
        </w:r>
        <w:r>
          <w:t xml:space="preserve"> by mass-filtering </w:t>
        </w:r>
        <w:r w:rsidRPr="00A17012">
          <w:t xml:space="preserve">candidate sequences </w:t>
        </w:r>
        <w:r>
          <w:t xml:space="preserve">based on the gap size </w:t>
        </w:r>
        <w:r w:rsidRPr="00A17012">
          <w:t>between adjacent framework regions</w:t>
        </w:r>
        <w:r>
          <w:t>, which we determine using middle-down fragmentation data</w:t>
        </w:r>
        <w:r w:rsidRPr="00A17012">
          <w:t>.</w:t>
        </w:r>
      </w:ins>
    </w:p>
    <w:p w14:paraId="06C4DA22" w14:textId="77777777" w:rsidR="00DA7C1F" w:rsidRDefault="00DA7C1F" w:rsidP="00DA7C1F">
      <w:pPr>
        <w:rPr>
          <w:ins w:id="381" w:author="Graaf, S.C. de (Bastiaan)" w:date="2023-05-12T17:15:00Z"/>
        </w:rPr>
      </w:pPr>
      <w:ins w:id="382" w:author="Graaf, S.C. de (Bastiaan)" w:date="2023-05-12T17:15:00Z">
        <w:r>
          <w:t>\bigskip\\</w:t>
        </w:r>
      </w:ins>
    </w:p>
    <w:p w14:paraId="4CD194AA" w14:textId="0BDA7743" w:rsidR="00675046" w:rsidRDefault="004455EE" w:rsidP="00DA7C1F">
      <w:pPr>
        <w:rPr>
          <w:ins w:id="383" w:author="Graaf, S.C. de (Bastiaan)" w:date="2023-05-12T17:11:00Z"/>
        </w:rPr>
      </w:pPr>
      <w:ins w:id="384" w:author="Graaf, S.C. de (Bastiaan)" w:date="2023-05-12T16:49:00Z">
        <w:r>
          <w:t xml:space="preserve">\textbf{Chapter 6} contains a summary and a discussion of the advances that enabled the work in this thesis, the impact of the findings for others in the field, the challenges </w:t>
        </w:r>
        <w:r>
          <w:lastRenderedPageBreak/>
          <w:t>that lay ahead</w:t>
        </w:r>
        <w:r w:rsidRPr="00EC12C5">
          <w:t xml:space="preserve"> </w:t>
        </w:r>
        <w:r>
          <w:t>and how they may be overcome, along with an outlook on where I believe the field is heading.</w:t>
        </w:r>
      </w:ins>
    </w:p>
    <w:p w14:paraId="439D09F9" w14:textId="77777777" w:rsidR="00DA7C1F" w:rsidRDefault="00DA7C1F" w:rsidP="00DA7C1F">
      <w:pPr>
        <w:rPr>
          <w:ins w:id="385" w:author="Graaf, S.C. de (Bastiaan)" w:date="2023-05-12T17:15:00Z"/>
        </w:rPr>
      </w:pPr>
      <w:ins w:id="386" w:author="Graaf, S.C. de (Bastiaan)" w:date="2023-05-12T17:15:00Z">
        <w:r>
          <w:t>\bigskip\\</w:t>
        </w:r>
      </w:ins>
    </w:p>
    <w:p w14:paraId="0C7E8752" w14:textId="7F62BDDE" w:rsidR="00A26436" w:rsidRPr="0094324A" w:rsidRDefault="004455EE">
      <w:pPr>
        <w:rPr>
          <w:ins w:id="387" w:author="Graaf, S.C. de (Bastiaan)" w:date="2023-03-16T00:14:00Z"/>
          <w:rFonts w:ascii="Fira Code" w:hAnsi="Fira Code" w:cs="Fira Code"/>
          <w:color w:val="D4D4D4"/>
          <w:sz w:val="21"/>
          <w:szCs w:val="21"/>
          <w:rPrChange w:id="388" w:author="Graaf, S.C. de (Bastiaan)" w:date="2023-05-12T17:01:00Z">
            <w:rPr>
              <w:ins w:id="389" w:author="Graaf, S.C. de (Bastiaan)" w:date="2023-03-16T00:14:00Z"/>
              <w:rFonts w:ascii="Fira Code" w:hAnsi="Fira Code" w:cs="Fira Code"/>
              <w:color w:val="D4D4D4"/>
              <w:sz w:val="21"/>
              <w:szCs w:val="21"/>
              <w:lang w:val="en-US" w:eastAsia="en-US"/>
            </w:rPr>
          </w:rPrChange>
        </w:rPr>
        <w:pPrChange w:id="390" w:author="Graaf, S.C. de (Bastiaan)" w:date="2023-05-12T17:04:00Z">
          <w:pPr>
            <w:shd w:val="clear" w:color="auto" w:fill="1E1E1E"/>
            <w:spacing w:line="285" w:lineRule="atLeast"/>
          </w:pPr>
        </w:pPrChange>
      </w:pPr>
      <w:ins w:id="391" w:author="Graaf, S.C. de (Bastiaan)" w:date="2023-05-12T16:49:00Z">
        <w:r>
          <w:t>Finally, \textbf{Chapter 7} is a tribute to all the amazing people without whom this research and thesis would not have been possible.</w:t>
        </w:r>
      </w:ins>
      <w:ins w:id="392" w:author="Graaf, S.C. de (Bastiaan)" w:date="2023-05-12T17:04:00Z">
        <w:r w:rsidR="0094324A">
          <w:t>\\</w:t>
        </w:r>
      </w:ins>
    </w:p>
    <w:p w14:paraId="6D1A002C" w14:textId="77777777" w:rsidR="00A26436" w:rsidRPr="00A26436" w:rsidRDefault="00A26436" w:rsidP="00A26436">
      <w:pPr>
        <w:shd w:val="clear" w:color="auto" w:fill="1E1E1E"/>
        <w:spacing w:line="285" w:lineRule="atLeast"/>
        <w:rPr>
          <w:ins w:id="393" w:author="Graaf, S.C. de (Bastiaan)" w:date="2023-03-16T00:14:00Z"/>
          <w:rFonts w:ascii="Fira Code" w:hAnsi="Fira Code" w:cs="Fira Code"/>
          <w:color w:val="D4D4D4"/>
          <w:sz w:val="21"/>
          <w:szCs w:val="21"/>
          <w:lang w:val="en-US" w:eastAsia="en-US"/>
        </w:rPr>
      </w:pPr>
      <w:ins w:id="394" w:author="Graaf, S.C. de (Bastiaan)" w:date="2023-03-16T00:14:00Z">
        <w:r w:rsidRPr="00A26436">
          <w:rPr>
            <w:rFonts w:ascii="Fira Code" w:hAnsi="Fira Code" w:cs="Fira Code"/>
            <w:color w:val="DCDCAA"/>
            <w:sz w:val="21"/>
            <w:szCs w:val="21"/>
            <w:lang w:val="en-US" w:eastAsia="en-US"/>
          </w:rPr>
          <w:t>\newpage</w:t>
        </w:r>
      </w:ins>
    </w:p>
    <w:p w14:paraId="19857858" w14:textId="77777777" w:rsidR="00A26436" w:rsidRPr="00A26436" w:rsidRDefault="00A26436" w:rsidP="00A26436">
      <w:pPr>
        <w:shd w:val="clear" w:color="auto" w:fill="1E1E1E"/>
        <w:spacing w:line="285" w:lineRule="atLeast"/>
        <w:rPr>
          <w:ins w:id="395" w:author="Graaf, S.C. de (Bastiaan)" w:date="2023-03-16T00:14:00Z"/>
          <w:rFonts w:ascii="Fira Code" w:hAnsi="Fira Code" w:cs="Fira Code"/>
          <w:color w:val="D4D4D4"/>
          <w:sz w:val="21"/>
          <w:szCs w:val="21"/>
          <w:lang w:val="en-US" w:eastAsia="en-US"/>
        </w:rPr>
      </w:pPr>
      <w:ins w:id="396" w:author="Graaf, S.C. de (Bastiaan)" w:date="2023-03-16T00:14:00Z">
        <w:r w:rsidRPr="00A26436">
          <w:rPr>
            <w:rFonts w:ascii="Fira Code" w:hAnsi="Fira Code" w:cs="Fira Code"/>
            <w:color w:val="DCDCAA"/>
            <w:sz w:val="21"/>
            <w:szCs w:val="21"/>
            <w:lang w:val="en-US" w:eastAsia="en-US"/>
          </w:rPr>
          <w:t>\section*</w:t>
        </w:r>
        <w:r w:rsidRPr="00A26436">
          <w:rPr>
            <w:rFonts w:ascii="Fira Code" w:hAnsi="Fira Code" w:cs="Fira Code"/>
            <w:color w:val="D4D4D4"/>
            <w:sz w:val="21"/>
            <w:szCs w:val="21"/>
            <w:lang w:val="en-US" w:eastAsia="en-US"/>
          </w:rPr>
          <w:t>{References}</w:t>
        </w:r>
      </w:ins>
    </w:p>
    <w:p w14:paraId="30669239" w14:textId="3BC1BA2A" w:rsidR="00A26436" w:rsidRPr="00485C0A" w:rsidRDefault="00A26436" w:rsidP="00A26436">
      <w:pPr>
        <w:shd w:val="clear" w:color="auto" w:fill="1E1E1E"/>
        <w:spacing w:line="285" w:lineRule="atLeast"/>
        <w:rPr>
          <w:ins w:id="397" w:author="Graaf, S.C. de (Bastiaan)" w:date="2023-03-16T00:14:00Z"/>
          <w:rFonts w:ascii="Fira Code" w:hAnsi="Fira Code" w:cs="Fira Code"/>
          <w:color w:val="D4D4D4"/>
          <w:sz w:val="21"/>
          <w:szCs w:val="21"/>
          <w:rPrChange w:id="398" w:author="Graaf, S.C. de (Bastiaan)" w:date="2023-03-27T14:54:00Z">
            <w:rPr>
              <w:ins w:id="399" w:author="Graaf, S.C. de (Bastiaan)" w:date="2023-03-16T00:14:00Z"/>
              <w:rFonts w:ascii="Fira Code" w:hAnsi="Fira Code" w:cs="Fira Code"/>
              <w:color w:val="D4D4D4"/>
              <w:sz w:val="21"/>
              <w:szCs w:val="21"/>
              <w:lang w:val="en-US" w:eastAsia="en-US"/>
            </w:rPr>
          </w:rPrChange>
        </w:rPr>
      </w:pPr>
      <w:ins w:id="400" w:author="Graaf, S.C. de (Bastiaan)" w:date="2023-03-16T00:14:00Z">
        <w:r w:rsidRPr="00A26436">
          <w:rPr>
            <w:rFonts w:ascii="Fira Code" w:hAnsi="Fira Code" w:cs="Fira Code"/>
            <w:color w:val="DCDCAA"/>
            <w:sz w:val="21"/>
            <w:szCs w:val="21"/>
            <w:lang w:val="en-US" w:eastAsia="en-US"/>
          </w:rPr>
          <w:t>\bibliographystyle</w:t>
        </w:r>
        <w:r w:rsidRPr="00A26436">
          <w:rPr>
            <w:rFonts w:ascii="Fira Code" w:hAnsi="Fira Code" w:cs="Fira Code"/>
            <w:color w:val="D4D4D4"/>
            <w:sz w:val="21"/>
            <w:szCs w:val="21"/>
            <w:lang w:val="en-US" w:eastAsia="en-US"/>
          </w:rPr>
          <w:t>{Stylesettings/pnas}</w:t>
        </w:r>
      </w:ins>
      <w:ins w:id="401" w:author="Graaf, S.C. de (Bastiaan)" w:date="2023-03-27T14:54:00Z">
        <w:r w:rsidR="00485C0A">
          <w:rPr>
            <w:rFonts w:ascii="Fira Code" w:hAnsi="Fira Code" w:cs="Fira Code"/>
            <w:color w:val="D4D4D4"/>
            <w:sz w:val="21"/>
            <w:szCs w:val="21"/>
          </w:rPr>
          <w:br/>
        </w:r>
        <w:r w:rsidR="00485C0A" w:rsidRPr="0070194B">
          <w:rPr>
            <w:rFonts w:ascii="Fira Code" w:hAnsi="Fira Code" w:cs="Fira Code"/>
            <w:color w:val="DCDCAA"/>
            <w:sz w:val="21"/>
            <w:szCs w:val="21"/>
          </w:rPr>
          <w:t>\patchcmd</w:t>
        </w:r>
        <w:r w:rsidR="00485C0A" w:rsidRPr="0070194B">
          <w:rPr>
            <w:rFonts w:ascii="Fira Code" w:hAnsi="Fira Code" w:cs="Fira Code"/>
            <w:color w:val="D4D4D4"/>
            <w:sz w:val="21"/>
            <w:szCs w:val="21"/>
          </w:rPr>
          <w:t>{</w:t>
        </w:r>
        <w:r w:rsidR="00485C0A" w:rsidRPr="0070194B">
          <w:rPr>
            <w:rFonts w:ascii="Fira Code" w:hAnsi="Fira Code" w:cs="Fira Code"/>
            <w:color w:val="DCDCAA"/>
            <w:sz w:val="21"/>
            <w:szCs w:val="21"/>
          </w:rPr>
          <w:t>\thebibliography</w:t>
        </w:r>
        <w:r w:rsidR="00485C0A" w:rsidRPr="0070194B">
          <w:rPr>
            <w:rFonts w:ascii="Fira Code" w:hAnsi="Fira Code" w:cs="Fira Code"/>
            <w:color w:val="D4D4D4"/>
            <w:sz w:val="21"/>
            <w:szCs w:val="21"/>
          </w:rPr>
          <w:t>}</w:t>
        </w:r>
        <w:r w:rsidR="00485C0A">
          <w:rPr>
            <w:rFonts w:ascii="Fira Code" w:hAnsi="Fira Code" w:cs="Fira Code"/>
            <w:color w:val="D4D4D4"/>
            <w:sz w:val="21"/>
            <w:szCs w:val="21"/>
          </w:rPr>
          <w:br/>
        </w:r>
        <w:r w:rsidR="00485C0A" w:rsidRPr="0070194B">
          <w:rPr>
            <w:rFonts w:ascii="Fira Code" w:hAnsi="Fira Code" w:cs="Fira Code"/>
            <w:color w:val="D4D4D4"/>
            <w:sz w:val="21"/>
            <w:szCs w:val="21"/>
          </w:rPr>
          <w:t>{</w:t>
        </w:r>
        <w:r w:rsidR="00485C0A" w:rsidRPr="0070194B">
          <w:rPr>
            <w:rFonts w:ascii="Fira Code" w:hAnsi="Fira Code" w:cs="Fira Code"/>
            <w:color w:val="DCDCAA"/>
            <w:sz w:val="21"/>
            <w:szCs w:val="21"/>
          </w:rPr>
          <w:t>\clubpenalty</w:t>
        </w:r>
        <w:r w:rsidR="00485C0A" w:rsidRPr="0070194B">
          <w:rPr>
            <w:rFonts w:ascii="Fira Code" w:hAnsi="Fira Code" w:cs="Fira Code"/>
            <w:color w:val="D4D4D4"/>
            <w:sz w:val="21"/>
            <w:szCs w:val="21"/>
          </w:rPr>
          <w:t xml:space="preserve"> 4000</w:t>
        </w:r>
        <w:r w:rsidR="00485C0A" w:rsidRPr="0070194B">
          <w:rPr>
            <w:rFonts w:ascii="Fira Code" w:hAnsi="Fira Code" w:cs="Fira Code"/>
            <w:color w:val="DCDCAA"/>
            <w:sz w:val="21"/>
            <w:szCs w:val="21"/>
          </w:rPr>
          <w:t>\widowpenalty</w:t>
        </w:r>
        <w:r w:rsidR="00485C0A" w:rsidRPr="0070194B">
          <w:rPr>
            <w:rFonts w:ascii="Fira Code" w:hAnsi="Fira Code" w:cs="Fira Code"/>
            <w:color w:val="D4D4D4"/>
            <w:sz w:val="21"/>
            <w:szCs w:val="21"/>
          </w:rPr>
          <w:t xml:space="preserve"> 4000}</w:t>
        </w:r>
        <w:r w:rsidR="00485C0A">
          <w:rPr>
            <w:rFonts w:ascii="Fira Code" w:hAnsi="Fira Code" w:cs="Fira Code"/>
            <w:color w:val="D4D4D4"/>
            <w:sz w:val="21"/>
            <w:szCs w:val="21"/>
          </w:rPr>
          <w:br/>
        </w:r>
        <w:r w:rsidR="00485C0A" w:rsidRPr="0070194B">
          <w:rPr>
            <w:rFonts w:ascii="Fira Code" w:hAnsi="Fira Code" w:cs="Fira Code"/>
            <w:color w:val="D4D4D4"/>
            <w:sz w:val="21"/>
            <w:szCs w:val="21"/>
          </w:rPr>
          <w:t>{</w:t>
        </w:r>
        <w:r w:rsidR="00485C0A" w:rsidRPr="0070194B">
          <w:rPr>
            <w:rFonts w:ascii="Fira Code" w:hAnsi="Fira Code" w:cs="Fira Code"/>
            <w:color w:val="DCDCAA"/>
            <w:sz w:val="21"/>
            <w:szCs w:val="21"/>
          </w:rPr>
          <w:t>\clubpenalties</w:t>
        </w:r>
        <w:r w:rsidR="00485C0A" w:rsidRPr="0070194B">
          <w:rPr>
            <w:rFonts w:ascii="Fira Code" w:hAnsi="Fira Code" w:cs="Fira Code"/>
            <w:color w:val="D4D4D4"/>
            <w:sz w:val="21"/>
            <w:szCs w:val="21"/>
          </w:rPr>
          <w:t xml:space="preserve"> 1 10000 </w:t>
        </w:r>
        <w:r w:rsidR="00485C0A" w:rsidRPr="0070194B">
          <w:rPr>
            <w:rFonts w:ascii="Fira Code" w:hAnsi="Fira Code" w:cs="Fira Code"/>
            <w:color w:val="DCDCAA"/>
            <w:sz w:val="21"/>
            <w:szCs w:val="21"/>
          </w:rPr>
          <w:t>\widowpenalties</w:t>
        </w:r>
        <w:r w:rsidR="00485C0A" w:rsidRPr="0070194B">
          <w:rPr>
            <w:rFonts w:ascii="Fira Code" w:hAnsi="Fira Code" w:cs="Fira Code"/>
            <w:color w:val="D4D4D4"/>
            <w:sz w:val="21"/>
            <w:szCs w:val="21"/>
          </w:rPr>
          <w:t xml:space="preserve"> 1 10000 }</w:t>
        </w:r>
        <w:r w:rsidR="00485C0A">
          <w:rPr>
            <w:rFonts w:ascii="Fira Code" w:hAnsi="Fira Code" w:cs="Fira Code"/>
            <w:color w:val="D4D4D4"/>
            <w:sz w:val="21"/>
            <w:szCs w:val="21"/>
          </w:rPr>
          <w:br/>
        </w:r>
        <w:r w:rsidR="00485C0A" w:rsidRPr="0070194B">
          <w:rPr>
            <w:rFonts w:ascii="Fira Code" w:hAnsi="Fira Code" w:cs="Fira Code"/>
            <w:color w:val="D4D4D4"/>
            <w:sz w:val="21"/>
            <w:szCs w:val="21"/>
          </w:rPr>
          <w:t>{}{}</w:t>
        </w:r>
      </w:ins>
    </w:p>
    <w:p w14:paraId="6A046EC5" w14:textId="06CE6EB7" w:rsidR="00A26436" w:rsidRPr="00A26436" w:rsidRDefault="00A26436" w:rsidP="00A26436">
      <w:pPr>
        <w:shd w:val="clear" w:color="auto" w:fill="1E1E1E"/>
        <w:spacing w:line="285" w:lineRule="atLeast"/>
        <w:rPr>
          <w:ins w:id="402" w:author="Graaf, S.C. de (Bastiaan)" w:date="2023-03-16T00:14:00Z"/>
          <w:rFonts w:ascii="Fira Code" w:hAnsi="Fira Code" w:cs="Fira Code"/>
          <w:color w:val="D4D4D4"/>
          <w:sz w:val="21"/>
          <w:szCs w:val="21"/>
          <w:lang w:val="en-US" w:eastAsia="en-US"/>
        </w:rPr>
      </w:pPr>
      <w:ins w:id="403" w:author="Graaf, S.C. de (Bastiaan)" w:date="2023-03-16T00:14:00Z">
        <w:r w:rsidRPr="00A26436">
          <w:rPr>
            <w:rFonts w:ascii="Fira Code" w:hAnsi="Fira Code" w:cs="Fira Code"/>
            <w:color w:val="DCDCAA"/>
            <w:sz w:val="21"/>
            <w:szCs w:val="21"/>
            <w:lang w:val="en-US" w:eastAsia="en-US"/>
          </w:rPr>
          <w:t>\bibliography</w:t>
        </w:r>
        <w:r w:rsidRPr="00A26436">
          <w:rPr>
            <w:rFonts w:ascii="Fira Code" w:hAnsi="Fira Code" w:cs="Fira Code"/>
            <w:color w:val="D4D4D4"/>
            <w:sz w:val="21"/>
            <w:szCs w:val="21"/>
            <w:lang w:val="en-US" w:eastAsia="en-US"/>
          </w:rPr>
          <w:t>{chap</w:t>
        </w:r>
      </w:ins>
      <w:ins w:id="404" w:author="Graaf, S.C. de (Bastiaan)" w:date="2023-03-28T14:54:00Z">
        <w:r w:rsidR="00F63630">
          <w:rPr>
            <w:rFonts w:ascii="Fira Code" w:hAnsi="Fira Code" w:cs="Fira Code"/>
            <w:color w:val="D4D4D4"/>
            <w:sz w:val="21"/>
            <w:szCs w:val="21"/>
            <w:lang w:val="en-US" w:eastAsia="en-US"/>
          </w:rPr>
          <w:t>merge</w:t>
        </w:r>
      </w:ins>
      <w:ins w:id="405" w:author="Graaf, S.C. de (Bastiaan)" w:date="2023-03-16T00:14:00Z">
        <w:r w:rsidRPr="00A26436">
          <w:rPr>
            <w:rFonts w:ascii="Fira Code" w:hAnsi="Fira Code" w:cs="Fira Code"/>
            <w:color w:val="D4D4D4"/>
            <w:sz w:val="21"/>
            <w:szCs w:val="21"/>
            <w:lang w:val="en-US" w:eastAsia="en-US"/>
          </w:rPr>
          <w:t>}</w:t>
        </w:r>
      </w:ins>
    </w:p>
    <w:p w14:paraId="471A6225" w14:textId="77777777" w:rsidR="00A26436" w:rsidRPr="00A26436" w:rsidRDefault="00A26436" w:rsidP="00A26436">
      <w:pPr>
        <w:shd w:val="clear" w:color="auto" w:fill="1E1E1E"/>
        <w:spacing w:line="285" w:lineRule="atLeast"/>
        <w:rPr>
          <w:ins w:id="406" w:author="Graaf, S.C. de (Bastiaan)" w:date="2023-03-16T00:14:00Z"/>
          <w:rFonts w:ascii="Fira Code" w:hAnsi="Fira Code" w:cs="Fira Code"/>
          <w:color w:val="D4D4D4"/>
          <w:sz w:val="21"/>
          <w:szCs w:val="21"/>
          <w:lang w:val="en-US" w:eastAsia="en-US"/>
        </w:rPr>
      </w:pPr>
      <w:ins w:id="407" w:author="Graaf, S.C. de (Bastiaan)" w:date="2023-03-16T00:14:00Z">
        <w:r w:rsidRPr="00A26436">
          <w:rPr>
            <w:rFonts w:ascii="Fira Code" w:hAnsi="Fira Code" w:cs="Fira Code"/>
            <w:color w:val="DCDCAA"/>
            <w:sz w:val="21"/>
            <w:szCs w:val="21"/>
            <w:lang w:val="en-US" w:eastAsia="en-US"/>
          </w:rPr>
          <w:t>\stopthumb</w:t>
        </w:r>
      </w:ins>
    </w:p>
    <w:p w14:paraId="5A33F277" w14:textId="77777777" w:rsidR="00A26436" w:rsidRPr="00A26436" w:rsidRDefault="00A26436" w:rsidP="00A26436">
      <w:pPr>
        <w:shd w:val="clear" w:color="auto" w:fill="1E1E1E"/>
        <w:spacing w:line="285" w:lineRule="atLeast"/>
        <w:rPr>
          <w:ins w:id="408" w:author="Graaf, S.C. de (Bastiaan)" w:date="2023-03-16T00:14:00Z"/>
          <w:rFonts w:ascii="Fira Code" w:hAnsi="Fira Code" w:cs="Fira Code"/>
          <w:color w:val="D4D4D4"/>
          <w:sz w:val="21"/>
          <w:szCs w:val="21"/>
          <w:lang w:val="en-US" w:eastAsia="en-US"/>
        </w:rPr>
      </w:pPr>
    </w:p>
    <w:p w14:paraId="29C918CB" w14:textId="77777777" w:rsidR="00483AFE" w:rsidRDefault="00483AFE" w:rsidP="00BA4418">
      <w:pPr>
        <w:pStyle w:val="Newparagraph"/>
        <w:ind w:firstLine="0"/>
        <w:rPr>
          <w:ins w:id="409" w:author="Graaf, S.C. de (Bastiaan)" w:date="2023-03-17T07:25:00Z"/>
        </w:rPr>
      </w:pPr>
    </w:p>
    <w:p w14:paraId="5A4C272E" w14:textId="3C4B1943" w:rsidR="004A2541" w:rsidRDefault="00483AFE" w:rsidP="00BA4418">
      <w:pPr>
        <w:pStyle w:val="Newparagraph"/>
        <w:ind w:firstLine="0"/>
        <w:rPr>
          <w:ins w:id="410" w:author="Graaf, S.C. de (Bastiaan)" w:date="2023-03-17T07:23:00Z"/>
        </w:rPr>
      </w:pPr>
      <w:ins w:id="411" w:author="Graaf, S.C. de (Bastiaan)" w:date="2023-03-17T07:23:00Z">
        <w:r>
          <w:t>%%refs</w:t>
        </w:r>
      </w:ins>
      <w:ins w:id="412" w:author="Graaf, S.C. de (Bastiaan)" w:date="2023-03-17T07:25:00Z">
        <w:r>
          <w:t xml:space="preserve"> (does not alter the tex cause commen</w:t>
        </w:r>
      </w:ins>
      <w:ins w:id="413" w:author="Graaf, S.C. de (Bastiaan)" w:date="2023-03-17T07:26:00Z">
        <w:r>
          <w:t>ted, just for retrieval</w:t>
        </w:r>
      </w:ins>
      <w:ins w:id="414" w:author="Graaf, S.C. de (Bastiaan)" w:date="2023-03-17T07:25:00Z">
        <w:r>
          <w:t>)</w:t>
        </w:r>
      </w:ins>
    </w:p>
    <w:p w14:paraId="4ADCD889" w14:textId="35A5097E" w:rsidR="00483AFE" w:rsidRPr="004A2541" w:rsidRDefault="00483AFE" w:rsidP="00BA4418">
      <w:pPr>
        <w:pStyle w:val="Newparagraph"/>
        <w:ind w:firstLine="0"/>
      </w:pPr>
      <w:ins w:id="415" w:author="Graaf, S.C. de (Bastiaan)" w:date="2023-03-17T07:23:00Z">
        <w:r>
          <w:t>%%</w:t>
        </w:r>
      </w:ins>
      <w:ins w:id="416" w:author="Graaf, S.C. de (Bastiaan)" w:date="2023-03-17T07:24:00Z">
        <w:r>
          <w:fldChar w:fldCharType="begin" w:fldLock="1"/>
        </w:r>
      </w:ins>
      <w:r w:rsidR="000A2B0E">
        <w:instrText>ADDIN CSL_CITATION {"citationItems":[{"id":"ITEM-1","itemData":{"DOI":"10.1038/nbt.2782","ISSN":"10870156","PMID":"24441474","abstract":"Efforts to determine the antibody repertoire encoded by B cells in the blood or lymphoid organs using high-throughput DNA sequencing technologies have been advancing at an extremely rapid pace and are transforming our understanding of humoral immune responses. Information gained from high-throughput DNA sequencing of immunoglobulin genes (Ig-seq) can be applied to detect B-cell malignancies with high sensitivity, to discover antibodies specific for antigens of interest, to guide vaccine development and to understand autoimmunity. Rapid progress in the development of experimental protocols and informatics analysis tools is helping to reduce sequencing artifacts, to achieve more precise quantification of clonal diversity and to extract the most pertinent biological information. That said, broader application of Ig-seq, especially in clinical settings, will require the development of a standardized experimental design framework that will enable the sharing and meta-analysis of sequencing data generated by different laboratories. © 2014 Nature America, Inc. All rights reserved.","author":[{"dropping-particle":"","family":"Georgiou","given":"George","non-dropping-particle":"","parse-names":false,"suffix":""},{"dropping-particle":"","family":"Ippolito","given":"Gregory C.","non-dropping-particle":"","parse-names":false,"suffix":""},{"dropping-particle":"","family":"Beausang","given":"John","non-dropping-particle":"","parse-names":false,"suffix":""},{"dropping-particle":"","family":"Busse","given":"Christian E.","non-dropping-particle":"","parse-names":false,"suffix":""},{"dropping-particle":"","family":"Wardemann","given":"Hedda","non-dropping-particle":"","parse-names":false,"suffix":""},{"dropping-particle":"","family":"Quake","given":"Stephen R.","non-dropping-particle":"","parse-names":false,"suffix":""}],"container-title":"Nature Biotechnology","id":"ITEM-1","issue":"2","issued":{"date-parts":[["2014","2","19"]]},"page":"158-168","publisher":"Nature Publishing Group","title":"The promise and challenge of high-throughput sequencing of the antibody repertoire","type":"article-journal","volume":"32"},"uris":["http://www.mendeley.com/documents/?uuid=4ada392b-d05f-43ff-8b58-56f0f01424bd"]}],"mendeley":{"formattedCitation":"\\cite{Georgiou2014The promise and challenge of high-throughput sequencing of the antibody repertoire}","plainTextFormattedCitation":"\\cite{Georgiou2014The promise and challenge of high-throughput sequencing of the antibody repertoire}","previouslyFormattedCitation":"&lt;sup&gt;112&lt;/sup&gt;"},"properties":{"noteIndex":0},"schema":"https://github.com/citation-style-language/schema/raw/master/csl-citation.json"}</w:instrText>
      </w:r>
      <w:r>
        <w:fldChar w:fldCharType="separate"/>
      </w:r>
      <w:r w:rsidR="000A2B0E" w:rsidRPr="000A2B0E">
        <w:rPr>
          <w:noProof/>
        </w:rPr>
        <w:t>\cite{Georgiou2014The promise and challenge of high-throughput sequencing of the antibody repertoire}</w:t>
      </w:r>
      <w:ins w:id="417" w:author="Graaf, S.C. de (Bastiaan)" w:date="2023-03-17T07:24:00Z">
        <w:r>
          <w:fldChar w:fldCharType="end"/>
        </w:r>
      </w:ins>
    </w:p>
    <w:sectPr w:rsidR="00483AFE" w:rsidRPr="004A2541" w:rsidSect="00F61D69">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Graaf, S.C. de (Bastiaan)" w:date="2023-03-24T15:24:00Z" w:initials="GSd(">
    <w:p w14:paraId="6FBF648B" w14:textId="77777777" w:rsidR="00CE6D2C" w:rsidRDefault="00CE6D2C" w:rsidP="006F3412">
      <w:pPr>
        <w:pStyle w:val="CommentText"/>
      </w:pPr>
      <w:r>
        <w:rPr>
          <w:rStyle w:val="CommentReference"/>
        </w:rPr>
        <w:annotationRef/>
      </w:r>
      <w:r>
        <w:rPr>
          <w:lang w:val="nl-NL"/>
        </w:rPr>
        <w:t>hoi</w:t>
      </w:r>
    </w:p>
  </w:comment>
  <w:comment w:id="54" w:author="Graaf, S.C. de (Bastiaan)" w:date="2022-06-02T10:28:00Z" w:initials="GSd(">
    <w:p w14:paraId="6BBC1DAA" w14:textId="6F4F6431" w:rsidR="003940FC" w:rsidRDefault="003940FC" w:rsidP="00066BA8">
      <w:pPr>
        <w:pStyle w:val="CommentText"/>
      </w:pPr>
      <w:r>
        <w:rPr>
          <w:rStyle w:val="CommentReference"/>
        </w:rPr>
        <w:annotationRef/>
      </w:r>
      <w:r>
        <w:t>While the names are entered in accordance with the publication, the citation looks strange. suggested:</w:t>
      </w:r>
    </w:p>
  </w:comment>
  <w:comment w:id="67" w:author="Graaf, S.C. de (Bastiaan)" w:date="2023-03-24T15:38:00Z" w:initials="GSd(">
    <w:p w14:paraId="1F0AC02D" w14:textId="77777777" w:rsidR="00E52008" w:rsidRDefault="00E52008" w:rsidP="00695F5C">
      <w:pPr>
        <w:pStyle w:val="CommentText"/>
      </w:pPr>
      <w:r>
        <w:rPr>
          <w:rStyle w:val="CommentReference"/>
        </w:rPr>
        <w:annotationRef/>
      </w:r>
      <w:r>
        <w:rPr>
          <w:lang w:val="nl-NL"/>
        </w:rPr>
        <w:t>Look here</w:t>
      </w:r>
    </w:p>
  </w:comment>
  <w:comment w:id="106" w:author="Graaf, S.C. de (Bastiaan)" w:date="2023-03-24T16:28:00Z" w:initials="GSd(">
    <w:p w14:paraId="3FA658EA" w14:textId="77777777" w:rsidR="00282367" w:rsidRDefault="00282367" w:rsidP="00A2004D">
      <w:pPr>
        <w:pStyle w:val="CommentText"/>
      </w:pPr>
      <w:r>
        <w:rPr>
          <w:rStyle w:val="CommentReference"/>
        </w:rPr>
        <w:annotationRef/>
      </w:r>
      <w:r>
        <w:rPr>
          <w:lang w:val="nl-NL"/>
        </w:rPr>
        <w:t>The starss….</w:t>
      </w:r>
    </w:p>
  </w:comment>
  <w:comment w:id="213" w:author="Graaf, S.C. de (Bastiaan)" w:date="2023-03-24T15:56:00Z" w:initials="GSd(">
    <w:p w14:paraId="1092657D" w14:textId="61D1E255" w:rsidR="00213C8E" w:rsidRDefault="00213C8E" w:rsidP="002E1061">
      <w:pPr>
        <w:pStyle w:val="CommentText"/>
      </w:pPr>
      <w:r>
        <w:rPr>
          <w:rStyle w:val="CommentReference"/>
        </w:rPr>
        <w:annotationRef/>
      </w:r>
      <w:r>
        <w:rPr>
          <w:lang w:val="nl-NL"/>
        </w:rPr>
        <w:t>Remove?</w:t>
      </w:r>
    </w:p>
  </w:comment>
  <w:comment w:id="252" w:author="Graaf, S.C. de (Bastiaan)" w:date="2023-03-24T16:15:00Z" w:initials="GSd(">
    <w:p w14:paraId="4FCB35F3" w14:textId="77777777" w:rsidR="000A2B0E" w:rsidRDefault="000A2B0E" w:rsidP="002E619A">
      <w:pPr>
        <w:pStyle w:val="CommentText"/>
      </w:pPr>
      <w:r>
        <w:rPr>
          <w:rStyle w:val="CommentReference"/>
        </w:rPr>
        <w:annotationRef/>
      </w:r>
      <w:r>
        <w:rPr>
          <w:lang w:val="nl-NL"/>
        </w:rPr>
        <w:t>reperspective</w:t>
      </w:r>
    </w:p>
  </w:comment>
  <w:comment w:id="255" w:author="Graaf, S.C. de (Bastiaan)" w:date="2023-03-24T16:03:00Z" w:initials="GSd(">
    <w:p w14:paraId="284BE790" w14:textId="16D12D9D" w:rsidR="00CC6176" w:rsidRDefault="00CC6176" w:rsidP="003C7C65">
      <w:pPr>
        <w:pStyle w:val="CommentText"/>
      </w:pPr>
      <w:r>
        <w:rPr>
          <w:rStyle w:val="CommentReference"/>
        </w:rPr>
        <w:annotationRef/>
      </w:r>
      <w:r>
        <w:rPr>
          <w:lang w:val="nl-NL"/>
        </w:rPr>
        <w:t>Add a bit about immune response characterization</w:t>
      </w:r>
    </w:p>
  </w:comment>
  <w:comment w:id="262" w:author="Graaf, S.C. de (Bastiaan)" w:date="2023-03-24T16:43:00Z" w:initials="GSd(">
    <w:p w14:paraId="056B61E2" w14:textId="77777777" w:rsidR="00E864CE" w:rsidRDefault="00E864CE" w:rsidP="009B5BB4">
      <w:pPr>
        <w:pStyle w:val="CommentText"/>
      </w:pPr>
      <w:r>
        <w:rPr>
          <w:rStyle w:val="CommentReference"/>
        </w:rPr>
        <w:annotationRef/>
      </w:r>
      <w:r>
        <w:rPr>
          <w:lang w:val="nl-NL"/>
        </w:rPr>
        <w:t>Strange ending</w:t>
      </w:r>
    </w:p>
  </w:comment>
  <w:comment w:id="269" w:author="Graaf, S.C. de (Bastiaan)" w:date="2023-03-24T16:05:00Z" w:initials="GSd(">
    <w:p w14:paraId="1A910AB9" w14:textId="5EE75EE2" w:rsidR="00CC6176" w:rsidRDefault="00CC6176" w:rsidP="0072264D">
      <w:pPr>
        <w:pStyle w:val="CommentText"/>
      </w:pPr>
      <w:r>
        <w:rPr>
          <w:rStyle w:val="CommentReference"/>
        </w:rPr>
        <w:annotationRef/>
      </w:r>
      <w:r>
        <w:rPr>
          <w:lang w:val="nl-NL"/>
        </w:rPr>
        <w:t>Might be better used as a summary for chapter, otherwise should be changed into, in our work(discussed in chapter 3)</w:t>
      </w:r>
    </w:p>
  </w:comment>
  <w:comment w:id="282" w:author="Graaf, S.C. de (Bastiaan)" w:date="2023-03-24T16:07:00Z" w:initials="GSd(">
    <w:p w14:paraId="6CD1B91F" w14:textId="77777777" w:rsidR="00CC6176" w:rsidRDefault="00CC6176" w:rsidP="00AA1BE8">
      <w:pPr>
        <w:pStyle w:val="CommentText"/>
      </w:pPr>
      <w:r>
        <w:rPr>
          <w:rStyle w:val="CommentReference"/>
        </w:rPr>
        <w:annotationRef/>
      </w:r>
      <w:r>
        <w:rPr>
          <w:lang w:val="nl-NL"/>
        </w:rPr>
        <w:t>Discuss? Max did</w:t>
      </w:r>
    </w:p>
  </w:comment>
  <w:comment w:id="283" w:author="Graaf, S.C. de (Bastiaan)" w:date="2023-03-24T16:10:00Z" w:initials="GSd(">
    <w:p w14:paraId="00F4456E" w14:textId="77777777" w:rsidR="00CC6176" w:rsidRDefault="00CC6176" w:rsidP="00BC1C61">
      <w:pPr>
        <w:pStyle w:val="CommentText"/>
      </w:pPr>
      <w:r>
        <w:rPr>
          <w:rStyle w:val="CommentReference"/>
        </w:rPr>
        <w:annotationRef/>
      </w:r>
      <w:r>
        <w:rPr>
          <w:lang w:val="nl-NL"/>
        </w:rPr>
        <w:t>Page 10</w:t>
      </w:r>
    </w:p>
  </w:comment>
  <w:comment w:id="294" w:author="Graaf, S.C. de (Bastiaan)" w:date="2023-03-24T16:12:00Z" w:initials="GSd(">
    <w:p w14:paraId="36AB50BE" w14:textId="77777777" w:rsidR="00CC6176" w:rsidRDefault="00CC6176" w:rsidP="00580ED7">
      <w:pPr>
        <w:pStyle w:val="CommentText"/>
      </w:pPr>
      <w:r>
        <w:rPr>
          <w:rStyle w:val="CommentReference"/>
        </w:rPr>
        <w:annotationRef/>
      </w:r>
      <w:r>
        <w:rPr>
          <w:lang w:val="nl-NL"/>
        </w:rP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BF648B" w15:done="0"/>
  <w15:commentEx w15:paraId="6BBC1DAA" w15:done="0"/>
  <w15:commentEx w15:paraId="1F0AC02D" w15:done="0"/>
  <w15:commentEx w15:paraId="3FA658EA" w15:done="0"/>
  <w15:commentEx w15:paraId="1092657D" w15:done="0"/>
  <w15:commentEx w15:paraId="4FCB35F3" w15:done="0"/>
  <w15:commentEx w15:paraId="284BE790" w15:done="0"/>
  <w15:commentEx w15:paraId="056B61E2" w15:done="0"/>
  <w15:commentEx w15:paraId="1A910AB9" w15:done="0"/>
  <w15:commentEx w15:paraId="6CD1B91F" w15:done="0"/>
  <w15:commentEx w15:paraId="00F4456E" w15:paraIdParent="6CD1B91F" w15:done="0"/>
  <w15:commentEx w15:paraId="36AB5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83F3C" w16cex:dateUtc="2023-03-24T14:24:00Z"/>
  <w16cex:commentExtensible w16cex:durableId="26430F5C" w16cex:dateUtc="2022-06-02T08:28:00Z"/>
  <w16cex:commentExtensible w16cex:durableId="27C8426B" w16cex:dateUtc="2023-03-24T14:38:00Z"/>
  <w16cex:commentExtensible w16cex:durableId="27C84E10" w16cex:dateUtc="2023-03-24T15:28:00Z"/>
  <w16cex:commentExtensible w16cex:durableId="27C846B5" w16cex:dateUtc="2023-03-24T14:56:00Z"/>
  <w16cex:commentExtensible w16cex:durableId="27C84B3C" w16cex:dateUtc="2023-03-24T15:15:00Z"/>
  <w16cex:commentExtensible w16cex:durableId="27C84839" w16cex:dateUtc="2023-03-24T15:03:00Z"/>
  <w16cex:commentExtensible w16cex:durableId="27C851AB" w16cex:dateUtc="2023-03-24T15:43:00Z"/>
  <w16cex:commentExtensible w16cex:durableId="27C848DC" w16cex:dateUtc="2023-03-24T15:05:00Z"/>
  <w16cex:commentExtensible w16cex:durableId="27C8494F" w16cex:dateUtc="2023-03-24T15:07:00Z"/>
  <w16cex:commentExtensible w16cex:durableId="27C849DF" w16cex:dateUtc="2023-03-24T15:10:00Z"/>
  <w16cex:commentExtensible w16cex:durableId="27C84A55" w16cex:dateUtc="2023-03-24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BF648B" w16cid:durableId="27C83F3C"/>
  <w16cid:commentId w16cid:paraId="6BBC1DAA" w16cid:durableId="26430F5C"/>
  <w16cid:commentId w16cid:paraId="1F0AC02D" w16cid:durableId="27C8426B"/>
  <w16cid:commentId w16cid:paraId="3FA658EA" w16cid:durableId="27C84E10"/>
  <w16cid:commentId w16cid:paraId="1092657D" w16cid:durableId="27C846B5"/>
  <w16cid:commentId w16cid:paraId="4FCB35F3" w16cid:durableId="27C84B3C"/>
  <w16cid:commentId w16cid:paraId="284BE790" w16cid:durableId="27C84839"/>
  <w16cid:commentId w16cid:paraId="056B61E2" w16cid:durableId="27C851AB"/>
  <w16cid:commentId w16cid:paraId="1A910AB9" w16cid:durableId="27C848DC"/>
  <w16cid:commentId w16cid:paraId="6CD1B91F" w16cid:durableId="27C8494F"/>
  <w16cid:commentId w16cid:paraId="00F4456E" w16cid:durableId="27C849DF"/>
  <w16cid:commentId w16cid:paraId="36AB50BE" w16cid:durableId="27C84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1A630" w14:textId="77777777" w:rsidR="007F21DA" w:rsidRDefault="007F21DA" w:rsidP="00AF2C92">
      <w:r>
        <w:separator/>
      </w:r>
    </w:p>
  </w:endnote>
  <w:endnote w:type="continuationSeparator" w:id="0">
    <w:p w14:paraId="52C4AF74" w14:textId="77777777" w:rsidR="007F21DA" w:rsidRDefault="007F21DA" w:rsidP="00AF2C92">
      <w:r>
        <w:continuationSeparator/>
      </w:r>
    </w:p>
  </w:endnote>
  <w:endnote w:type="continuationNotice" w:id="1">
    <w:p w14:paraId="32E6D7FF" w14:textId="77777777" w:rsidR="007F21DA" w:rsidRDefault="007F21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CDF6" w14:textId="77777777" w:rsidR="007F21DA" w:rsidRDefault="007F21DA" w:rsidP="00AF2C92">
      <w:r>
        <w:separator/>
      </w:r>
    </w:p>
  </w:footnote>
  <w:footnote w:type="continuationSeparator" w:id="0">
    <w:p w14:paraId="49F9097C" w14:textId="77777777" w:rsidR="007F21DA" w:rsidRDefault="007F21DA" w:rsidP="00AF2C92">
      <w:r>
        <w:continuationSeparator/>
      </w:r>
    </w:p>
  </w:footnote>
  <w:footnote w:type="continuationNotice" w:id="1">
    <w:p w14:paraId="47F5534F" w14:textId="77777777" w:rsidR="007F21DA" w:rsidRDefault="007F21D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0E61E7"/>
    <w:multiLevelType w:val="multilevel"/>
    <w:tmpl w:val="6D2E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F454FDE"/>
    <w:multiLevelType w:val="multilevel"/>
    <w:tmpl w:val="6E74D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801628E"/>
    <w:multiLevelType w:val="multilevel"/>
    <w:tmpl w:val="3CA86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647272">
    <w:abstractNumId w:val="15"/>
  </w:num>
  <w:num w:numId="2" w16cid:durableId="1141459934">
    <w:abstractNumId w:val="22"/>
  </w:num>
  <w:num w:numId="3" w16cid:durableId="1964581379">
    <w:abstractNumId w:val="1"/>
  </w:num>
  <w:num w:numId="4" w16cid:durableId="1281648271">
    <w:abstractNumId w:val="2"/>
  </w:num>
  <w:num w:numId="5" w16cid:durableId="1926693245">
    <w:abstractNumId w:val="3"/>
  </w:num>
  <w:num w:numId="6" w16cid:durableId="1851875687">
    <w:abstractNumId w:val="4"/>
  </w:num>
  <w:num w:numId="7" w16cid:durableId="157890026">
    <w:abstractNumId w:val="9"/>
  </w:num>
  <w:num w:numId="8" w16cid:durableId="2115175637">
    <w:abstractNumId w:val="5"/>
  </w:num>
  <w:num w:numId="9" w16cid:durableId="843282654">
    <w:abstractNumId w:val="7"/>
  </w:num>
  <w:num w:numId="10" w16cid:durableId="877200372">
    <w:abstractNumId w:val="6"/>
  </w:num>
  <w:num w:numId="11" w16cid:durableId="933780166">
    <w:abstractNumId w:val="10"/>
  </w:num>
  <w:num w:numId="12" w16cid:durableId="1521627246">
    <w:abstractNumId w:val="8"/>
  </w:num>
  <w:num w:numId="13" w16cid:durableId="2035881031">
    <w:abstractNumId w:val="18"/>
  </w:num>
  <w:num w:numId="14" w16cid:durableId="686054897">
    <w:abstractNumId w:val="23"/>
  </w:num>
  <w:num w:numId="15" w16cid:durableId="1940750305">
    <w:abstractNumId w:val="14"/>
  </w:num>
  <w:num w:numId="16" w16cid:durableId="485168837">
    <w:abstractNumId w:val="16"/>
  </w:num>
  <w:num w:numId="17" w16cid:durableId="284386719">
    <w:abstractNumId w:val="11"/>
  </w:num>
  <w:num w:numId="18" w16cid:durableId="1654330718">
    <w:abstractNumId w:val="0"/>
  </w:num>
  <w:num w:numId="19" w16cid:durableId="2052486493">
    <w:abstractNumId w:val="12"/>
  </w:num>
  <w:num w:numId="20" w16cid:durableId="1033190458">
    <w:abstractNumId w:val="23"/>
  </w:num>
  <w:num w:numId="21" w16cid:durableId="1707606516">
    <w:abstractNumId w:val="23"/>
  </w:num>
  <w:num w:numId="22" w16cid:durableId="190185743">
    <w:abstractNumId w:val="23"/>
  </w:num>
  <w:num w:numId="23" w16cid:durableId="1038318962">
    <w:abstractNumId w:val="23"/>
  </w:num>
  <w:num w:numId="24" w16cid:durableId="723724488">
    <w:abstractNumId w:val="18"/>
  </w:num>
  <w:num w:numId="25" w16cid:durableId="1984460625">
    <w:abstractNumId w:val="19"/>
  </w:num>
  <w:num w:numId="26" w16cid:durableId="192303378">
    <w:abstractNumId w:val="24"/>
  </w:num>
  <w:num w:numId="27" w16cid:durableId="351801935">
    <w:abstractNumId w:val="25"/>
  </w:num>
  <w:num w:numId="28" w16cid:durableId="492962109">
    <w:abstractNumId w:val="23"/>
  </w:num>
  <w:num w:numId="29" w16cid:durableId="895314094">
    <w:abstractNumId w:val="13"/>
  </w:num>
  <w:num w:numId="30" w16cid:durableId="273631791">
    <w:abstractNumId w:val="26"/>
  </w:num>
  <w:num w:numId="31" w16cid:durableId="1373454195">
    <w:abstractNumId w:val="17"/>
  </w:num>
  <w:num w:numId="32" w16cid:durableId="1572888228">
    <w:abstractNumId w:val="21"/>
  </w:num>
  <w:num w:numId="33" w16cid:durableId="206840917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yNDQyMDexNDAwMLVU0lEKTi0uzszPAykwrgUAAFz+5iwAAAA="/>
  </w:docVars>
  <w:rsids>
    <w:rsidRoot w:val="004076F9"/>
    <w:rsid w:val="000015A4"/>
    <w:rsid w:val="00001899"/>
    <w:rsid w:val="00002578"/>
    <w:rsid w:val="000049AD"/>
    <w:rsid w:val="0000681B"/>
    <w:rsid w:val="000133C0"/>
    <w:rsid w:val="00014C4E"/>
    <w:rsid w:val="00017107"/>
    <w:rsid w:val="000202E2"/>
    <w:rsid w:val="00022441"/>
    <w:rsid w:val="000224D4"/>
    <w:rsid w:val="0002261E"/>
    <w:rsid w:val="000232F4"/>
    <w:rsid w:val="00024107"/>
    <w:rsid w:val="000243C3"/>
    <w:rsid w:val="00024839"/>
    <w:rsid w:val="00025498"/>
    <w:rsid w:val="00025520"/>
    <w:rsid w:val="00026871"/>
    <w:rsid w:val="00034745"/>
    <w:rsid w:val="00037A98"/>
    <w:rsid w:val="00041C3A"/>
    <w:rsid w:val="00041EAC"/>
    <w:rsid w:val="000427FB"/>
    <w:rsid w:val="00043A1C"/>
    <w:rsid w:val="0004455E"/>
    <w:rsid w:val="00047CB5"/>
    <w:rsid w:val="00050EA0"/>
    <w:rsid w:val="00051FAA"/>
    <w:rsid w:val="00057238"/>
    <w:rsid w:val="000572A9"/>
    <w:rsid w:val="00061325"/>
    <w:rsid w:val="00065989"/>
    <w:rsid w:val="00065BC6"/>
    <w:rsid w:val="00066A2D"/>
    <w:rsid w:val="000733AC"/>
    <w:rsid w:val="00073D91"/>
    <w:rsid w:val="00074B81"/>
    <w:rsid w:val="00074D22"/>
    <w:rsid w:val="00075081"/>
    <w:rsid w:val="0007528A"/>
    <w:rsid w:val="000757D5"/>
    <w:rsid w:val="00080179"/>
    <w:rsid w:val="00080D5F"/>
    <w:rsid w:val="000811AB"/>
    <w:rsid w:val="000816EA"/>
    <w:rsid w:val="00083C5F"/>
    <w:rsid w:val="00085419"/>
    <w:rsid w:val="00090F7A"/>
    <w:rsid w:val="0009172C"/>
    <w:rsid w:val="000918FA"/>
    <w:rsid w:val="000930EC"/>
    <w:rsid w:val="0009449C"/>
    <w:rsid w:val="00095E61"/>
    <w:rsid w:val="000966C1"/>
    <w:rsid w:val="000970AC"/>
    <w:rsid w:val="000A038E"/>
    <w:rsid w:val="000A1167"/>
    <w:rsid w:val="000A190C"/>
    <w:rsid w:val="000A2B0E"/>
    <w:rsid w:val="000A4428"/>
    <w:rsid w:val="000A4435"/>
    <w:rsid w:val="000A6D40"/>
    <w:rsid w:val="000A7BC3"/>
    <w:rsid w:val="000B1661"/>
    <w:rsid w:val="000B1F0B"/>
    <w:rsid w:val="000B2C75"/>
    <w:rsid w:val="000B2E88"/>
    <w:rsid w:val="000B2F44"/>
    <w:rsid w:val="000B4603"/>
    <w:rsid w:val="000C09BE"/>
    <w:rsid w:val="000C0FB5"/>
    <w:rsid w:val="000C1380"/>
    <w:rsid w:val="000C2A9F"/>
    <w:rsid w:val="000C39D8"/>
    <w:rsid w:val="000C554F"/>
    <w:rsid w:val="000C7603"/>
    <w:rsid w:val="000D0DC5"/>
    <w:rsid w:val="000D15FF"/>
    <w:rsid w:val="000D28DF"/>
    <w:rsid w:val="000D3177"/>
    <w:rsid w:val="000D488B"/>
    <w:rsid w:val="000D68DF"/>
    <w:rsid w:val="000D7D58"/>
    <w:rsid w:val="000D7E75"/>
    <w:rsid w:val="000E049A"/>
    <w:rsid w:val="000E0805"/>
    <w:rsid w:val="000E0BA9"/>
    <w:rsid w:val="000E138D"/>
    <w:rsid w:val="000E187A"/>
    <w:rsid w:val="000E2B22"/>
    <w:rsid w:val="000E2D61"/>
    <w:rsid w:val="000E450E"/>
    <w:rsid w:val="000E6259"/>
    <w:rsid w:val="000E78B5"/>
    <w:rsid w:val="000F1AE9"/>
    <w:rsid w:val="000F2FC2"/>
    <w:rsid w:val="000F4677"/>
    <w:rsid w:val="000F5BE0"/>
    <w:rsid w:val="00100587"/>
    <w:rsid w:val="00100A83"/>
    <w:rsid w:val="00101880"/>
    <w:rsid w:val="001023A8"/>
    <w:rsid w:val="0010284E"/>
    <w:rsid w:val="0010287F"/>
    <w:rsid w:val="001030CF"/>
    <w:rsid w:val="00103122"/>
    <w:rsid w:val="0010336A"/>
    <w:rsid w:val="001050F1"/>
    <w:rsid w:val="00105923"/>
    <w:rsid w:val="00105AEA"/>
    <w:rsid w:val="00106204"/>
    <w:rsid w:val="00106DAF"/>
    <w:rsid w:val="00113608"/>
    <w:rsid w:val="00114ABE"/>
    <w:rsid w:val="001156F6"/>
    <w:rsid w:val="00116023"/>
    <w:rsid w:val="00120366"/>
    <w:rsid w:val="0012228D"/>
    <w:rsid w:val="001259A3"/>
    <w:rsid w:val="00130292"/>
    <w:rsid w:val="001320B6"/>
    <w:rsid w:val="00134A51"/>
    <w:rsid w:val="00136FAD"/>
    <w:rsid w:val="001378C6"/>
    <w:rsid w:val="00140727"/>
    <w:rsid w:val="00141449"/>
    <w:rsid w:val="001416E1"/>
    <w:rsid w:val="00141EAE"/>
    <w:rsid w:val="00143952"/>
    <w:rsid w:val="00145560"/>
    <w:rsid w:val="0014681E"/>
    <w:rsid w:val="0015328B"/>
    <w:rsid w:val="001559C0"/>
    <w:rsid w:val="00155BBF"/>
    <w:rsid w:val="00155E3E"/>
    <w:rsid w:val="00160628"/>
    <w:rsid w:val="00161344"/>
    <w:rsid w:val="00161D32"/>
    <w:rsid w:val="00162195"/>
    <w:rsid w:val="0016282F"/>
    <w:rsid w:val="0016322A"/>
    <w:rsid w:val="001647F8"/>
    <w:rsid w:val="00165A21"/>
    <w:rsid w:val="001705CE"/>
    <w:rsid w:val="0017085A"/>
    <w:rsid w:val="0017387A"/>
    <w:rsid w:val="0017714B"/>
    <w:rsid w:val="00177CC7"/>
    <w:rsid w:val="001801CF"/>
    <w:rsid w:val="001804DF"/>
    <w:rsid w:val="0018094B"/>
    <w:rsid w:val="00181BDC"/>
    <w:rsid w:val="00181DB0"/>
    <w:rsid w:val="001829E3"/>
    <w:rsid w:val="001849C4"/>
    <w:rsid w:val="00191712"/>
    <w:rsid w:val="00191FEF"/>
    <w:rsid w:val="001924C0"/>
    <w:rsid w:val="0019348E"/>
    <w:rsid w:val="0019731E"/>
    <w:rsid w:val="001A0293"/>
    <w:rsid w:val="001A09FE"/>
    <w:rsid w:val="001A5829"/>
    <w:rsid w:val="001A67C9"/>
    <w:rsid w:val="001A69DE"/>
    <w:rsid w:val="001A713C"/>
    <w:rsid w:val="001B17B2"/>
    <w:rsid w:val="001B1C7C"/>
    <w:rsid w:val="001B398F"/>
    <w:rsid w:val="001B46AD"/>
    <w:rsid w:val="001B46C6"/>
    <w:rsid w:val="001B4B48"/>
    <w:rsid w:val="001B4D1F"/>
    <w:rsid w:val="001B5296"/>
    <w:rsid w:val="001B5437"/>
    <w:rsid w:val="001B7681"/>
    <w:rsid w:val="001B7CAE"/>
    <w:rsid w:val="001C073C"/>
    <w:rsid w:val="001C0772"/>
    <w:rsid w:val="001C0D4F"/>
    <w:rsid w:val="001C1BA3"/>
    <w:rsid w:val="001C1DEC"/>
    <w:rsid w:val="001C2895"/>
    <w:rsid w:val="001C4B22"/>
    <w:rsid w:val="001C4E1B"/>
    <w:rsid w:val="001C5736"/>
    <w:rsid w:val="001D3AD6"/>
    <w:rsid w:val="001D4995"/>
    <w:rsid w:val="001D5C50"/>
    <w:rsid w:val="001D647F"/>
    <w:rsid w:val="001D6857"/>
    <w:rsid w:val="001E0572"/>
    <w:rsid w:val="001E058C"/>
    <w:rsid w:val="001E0A67"/>
    <w:rsid w:val="001E1028"/>
    <w:rsid w:val="001E14E2"/>
    <w:rsid w:val="001E2C11"/>
    <w:rsid w:val="001E6302"/>
    <w:rsid w:val="001E75CC"/>
    <w:rsid w:val="001E7DCB"/>
    <w:rsid w:val="001F2C79"/>
    <w:rsid w:val="001F3411"/>
    <w:rsid w:val="001F4287"/>
    <w:rsid w:val="001F4DBA"/>
    <w:rsid w:val="001F6CD4"/>
    <w:rsid w:val="00201A27"/>
    <w:rsid w:val="0020291E"/>
    <w:rsid w:val="0020415E"/>
    <w:rsid w:val="00204BB8"/>
    <w:rsid w:val="00204FF4"/>
    <w:rsid w:val="002059E2"/>
    <w:rsid w:val="0021056E"/>
    <w:rsid w:val="0021075D"/>
    <w:rsid w:val="00210885"/>
    <w:rsid w:val="0021165A"/>
    <w:rsid w:val="00211BC9"/>
    <w:rsid w:val="0021246A"/>
    <w:rsid w:val="00212518"/>
    <w:rsid w:val="00213C8E"/>
    <w:rsid w:val="0021620C"/>
    <w:rsid w:val="00216E78"/>
    <w:rsid w:val="00217275"/>
    <w:rsid w:val="0022036C"/>
    <w:rsid w:val="002211DD"/>
    <w:rsid w:val="00221E8D"/>
    <w:rsid w:val="00224261"/>
    <w:rsid w:val="00234F8E"/>
    <w:rsid w:val="00235192"/>
    <w:rsid w:val="00235635"/>
    <w:rsid w:val="00236F4B"/>
    <w:rsid w:val="00240E1B"/>
    <w:rsid w:val="00241E1A"/>
    <w:rsid w:val="00242B0D"/>
    <w:rsid w:val="0024539C"/>
    <w:rsid w:val="00245914"/>
    <w:rsid w:val="00246743"/>
    <w:rsid w:val="002467C6"/>
    <w:rsid w:val="0024692A"/>
    <w:rsid w:val="00252BBA"/>
    <w:rsid w:val="00253123"/>
    <w:rsid w:val="00256EC0"/>
    <w:rsid w:val="00261400"/>
    <w:rsid w:val="00264001"/>
    <w:rsid w:val="00266354"/>
    <w:rsid w:val="00266D53"/>
    <w:rsid w:val="00267A18"/>
    <w:rsid w:val="00273462"/>
    <w:rsid w:val="00273889"/>
    <w:rsid w:val="0027395B"/>
    <w:rsid w:val="00275854"/>
    <w:rsid w:val="00276F0F"/>
    <w:rsid w:val="0028022B"/>
    <w:rsid w:val="00280AC1"/>
    <w:rsid w:val="00282367"/>
    <w:rsid w:val="00283473"/>
    <w:rsid w:val="00283B41"/>
    <w:rsid w:val="002855B1"/>
    <w:rsid w:val="00285F28"/>
    <w:rsid w:val="00286398"/>
    <w:rsid w:val="0028677A"/>
    <w:rsid w:val="00291E6E"/>
    <w:rsid w:val="00292466"/>
    <w:rsid w:val="0029258B"/>
    <w:rsid w:val="002930F9"/>
    <w:rsid w:val="002935E0"/>
    <w:rsid w:val="00293FDB"/>
    <w:rsid w:val="00296FAB"/>
    <w:rsid w:val="002A06FB"/>
    <w:rsid w:val="002A290B"/>
    <w:rsid w:val="002A3696"/>
    <w:rsid w:val="002A3C42"/>
    <w:rsid w:val="002A5D75"/>
    <w:rsid w:val="002A7419"/>
    <w:rsid w:val="002A78F8"/>
    <w:rsid w:val="002B1B1A"/>
    <w:rsid w:val="002B2312"/>
    <w:rsid w:val="002B5039"/>
    <w:rsid w:val="002B7228"/>
    <w:rsid w:val="002B79F4"/>
    <w:rsid w:val="002B7A8B"/>
    <w:rsid w:val="002C2FC0"/>
    <w:rsid w:val="002C31D0"/>
    <w:rsid w:val="002C4732"/>
    <w:rsid w:val="002C53EE"/>
    <w:rsid w:val="002D24F7"/>
    <w:rsid w:val="002D2640"/>
    <w:rsid w:val="002D2799"/>
    <w:rsid w:val="002D2CD7"/>
    <w:rsid w:val="002D3EF7"/>
    <w:rsid w:val="002D4630"/>
    <w:rsid w:val="002D4DDC"/>
    <w:rsid w:val="002D4F75"/>
    <w:rsid w:val="002D55D7"/>
    <w:rsid w:val="002D6493"/>
    <w:rsid w:val="002D754D"/>
    <w:rsid w:val="002D7AB6"/>
    <w:rsid w:val="002E06D0"/>
    <w:rsid w:val="002E1FDC"/>
    <w:rsid w:val="002E3C27"/>
    <w:rsid w:val="002E403A"/>
    <w:rsid w:val="002E4AC5"/>
    <w:rsid w:val="002E5B15"/>
    <w:rsid w:val="002E7F3A"/>
    <w:rsid w:val="002F221D"/>
    <w:rsid w:val="002F2CE5"/>
    <w:rsid w:val="002F4EDB"/>
    <w:rsid w:val="002F6054"/>
    <w:rsid w:val="002F6E98"/>
    <w:rsid w:val="002F75B4"/>
    <w:rsid w:val="002F7A33"/>
    <w:rsid w:val="00300F7B"/>
    <w:rsid w:val="003050C4"/>
    <w:rsid w:val="00305352"/>
    <w:rsid w:val="00310E13"/>
    <w:rsid w:val="00310F91"/>
    <w:rsid w:val="0031305D"/>
    <w:rsid w:val="00315713"/>
    <w:rsid w:val="0031686C"/>
    <w:rsid w:val="00316C7B"/>
    <w:rsid w:val="00316FE0"/>
    <w:rsid w:val="003204D2"/>
    <w:rsid w:val="00323941"/>
    <w:rsid w:val="0032605E"/>
    <w:rsid w:val="003275D1"/>
    <w:rsid w:val="00330B2A"/>
    <w:rsid w:val="00330B98"/>
    <w:rsid w:val="00331E17"/>
    <w:rsid w:val="00333063"/>
    <w:rsid w:val="0033395D"/>
    <w:rsid w:val="00333AC6"/>
    <w:rsid w:val="00335BC5"/>
    <w:rsid w:val="00336EA1"/>
    <w:rsid w:val="003408E3"/>
    <w:rsid w:val="003431FB"/>
    <w:rsid w:val="00343480"/>
    <w:rsid w:val="00345E89"/>
    <w:rsid w:val="003522A1"/>
    <w:rsid w:val="0035254B"/>
    <w:rsid w:val="00353555"/>
    <w:rsid w:val="00354269"/>
    <w:rsid w:val="00355579"/>
    <w:rsid w:val="003565D4"/>
    <w:rsid w:val="00357474"/>
    <w:rsid w:val="00357941"/>
    <w:rsid w:val="003607FB"/>
    <w:rsid w:val="00360FD5"/>
    <w:rsid w:val="0036340D"/>
    <w:rsid w:val="003634A5"/>
    <w:rsid w:val="00365187"/>
    <w:rsid w:val="00366868"/>
    <w:rsid w:val="00367506"/>
    <w:rsid w:val="00367FC5"/>
    <w:rsid w:val="00370085"/>
    <w:rsid w:val="00373631"/>
    <w:rsid w:val="003744A7"/>
    <w:rsid w:val="00376235"/>
    <w:rsid w:val="00376AD1"/>
    <w:rsid w:val="00377059"/>
    <w:rsid w:val="00381FB6"/>
    <w:rsid w:val="003836D3"/>
    <w:rsid w:val="00383A52"/>
    <w:rsid w:val="0038565B"/>
    <w:rsid w:val="00391652"/>
    <w:rsid w:val="003940FC"/>
    <w:rsid w:val="0039507F"/>
    <w:rsid w:val="0039606A"/>
    <w:rsid w:val="003A1260"/>
    <w:rsid w:val="003A28B2"/>
    <w:rsid w:val="003A295F"/>
    <w:rsid w:val="003A3BE6"/>
    <w:rsid w:val="003A41DD"/>
    <w:rsid w:val="003A4DD9"/>
    <w:rsid w:val="003A7033"/>
    <w:rsid w:val="003B2139"/>
    <w:rsid w:val="003B46EF"/>
    <w:rsid w:val="003B47FE"/>
    <w:rsid w:val="003B5673"/>
    <w:rsid w:val="003B5D9C"/>
    <w:rsid w:val="003B600E"/>
    <w:rsid w:val="003B6287"/>
    <w:rsid w:val="003B62C9"/>
    <w:rsid w:val="003C1606"/>
    <w:rsid w:val="003C226E"/>
    <w:rsid w:val="003C3EA1"/>
    <w:rsid w:val="003C466F"/>
    <w:rsid w:val="003C7176"/>
    <w:rsid w:val="003C7A7A"/>
    <w:rsid w:val="003D0292"/>
    <w:rsid w:val="003D0929"/>
    <w:rsid w:val="003D1F22"/>
    <w:rsid w:val="003D4729"/>
    <w:rsid w:val="003D7DD6"/>
    <w:rsid w:val="003E0C61"/>
    <w:rsid w:val="003E1B5C"/>
    <w:rsid w:val="003E2E16"/>
    <w:rsid w:val="003E5AAF"/>
    <w:rsid w:val="003E600D"/>
    <w:rsid w:val="003E64DF"/>
    <w:rsid w:val="003E6A5D"/>
    <w:rsid w:val="003E766A"/>
    <w:rsid w:val="003F16D0"/>
    <w:rsid w:val="003F193A"/>
    <w:rsid w:val="003F4207"/>
    <w:rsid w:val="003F45F9"/>
    <w:rsid w:val="003F5C46"/>
    <w:rsid w:val="003F7CBB"/>
    <w:rsid w:val="003F7D34"/>
    <w:rsid w:val="004015BE"/>
    <w:rsid w:val="004076F9"/>
    <w:rsid w:val="00412C8E"/>
    <w:rsid w:val="004131DE"/>
    <w:rsid w:val="004147E0"/>
    <w:rsid w:val="0041518D"/>
    <w:rsid w:val="004162DB"/>
    <w:rsid w:val="0041753B"/>
    <w:rsid w:val="0042221D"/>
    <w:rsid w:val="00424DD3"/>
    <w:rsid w:val="004269C5"/>
    <w:rsid w:val="00430FC5"/>
    <w:rsid w:val="004343E5"/>
    <w:rsid w:val="004348E4"/>
    <w:rsid w:val="00434E67"/>
    <w:rsid w:val="00435939"/>
    <w:rsid w:val="00435A15"/>
    <w:rsid w:val="00437CC7"/>
    <w:rsid w:val="00441756"/>
    <w:rsid w:val="00442B9C"/>
    <w:rsid w:val="00443BFA"/>
    <w:rsid w:val="004455EE"/>
    <w:rsid w:val="00445EFA"/>
    <w:rsid w:val="00446B67"/>
    <w:rsid w:val="0044738A"/>
    <w:rsid w:val="004473D3"/>
    <w:rsid w:val="00451297"/>
    <w:rsid w:val="00452231"/>
    <w:rsid w:val="004527C0"/>
    <w:rsid w:val="00452EFD"/>
    <w:rsid w:val="0045428A"/>
    <w:rsid w:val="004546F2"/>
    <w:rsid w:val="0045501C"/>
    <w:rsid w:val="00455D37"/>
    <w:rsid w:val="00460C13"/>
    <w:rsid w:val="00463228"/>
    <w:rsid w:val="00463782"/>
    <w:rsid w:val="004667E0"/>
    <w:rsid w:val="00466B1A"/>
    <w:rsid w:val="0046760E"/>
    <w:rsid w:val="00470E10"/>
    <w:rsid w:val="00476239"/>
    <w:rsid w:val="00477A97"/>
    <w:rsid w:val="00480F25"/>
    <w:rsid w:val="00481343"/>
    <w:rsid w:val="00483988"/>
    <w:rsid w:val="00483AFE"/>
    <w:rsid w:val="0048549E"/>
    <w:rsid w:val="00485C0A"/>
    <w:rsid w:val="00486FA3"/>
    <w:rsid w:val="00491C13"/>
    <w:rsid w:val="004930C6"/>
    <w:rsid w:val="00493347"/>
    <w:rsid w:val="0049417F"/>
    <w:rsid w:val="00496092"/>
    <w:rsid w:val="004A08DB"/>
    <w:rsid w:val="004A18F8"/>
    <w:rsid w:val="004A2283"/>
    <w:rsid w:val="004A2541"/>
    <w:rsid w:val="004A25D0"/>
    <w:rsid w:val="004A37E8"/>
    <w:rsid w:val="004A389E"/>
    <w:rsid w:val="004A3F6E"/>
    <w:rsid w:val="004A45CF"/>
    <w:rsid w:val="004A5498"/>
    <w:rsid w:val="004A6F4A"/>
    <w:rsid w:val="004A7549"/>
    <w:rsid w:val="004A7F04"/>
    <w:rsid w:val="004B09D4"/>
    <w:rsid w:val="004B309D"/>
    <w:rsid w:val="004B330A"/>
    <w:rsid w:val="004B37C0"/>
    <w:rsid w:val="004B7C8E"/>
    <w:rsid w:val="004C10FE"/>
    <w:rsid w:val="004C3D3C"/>
    <w:rsid w:val="004C4104"/>
    <w:rsid w:val="004C7C61"/>
    <w:rsid w:val="004D0EDC"/>
    <w:rsid w:val="004D1220"/>
    <w:rsid w:val="004D14B3"/>
    <w:rsid w:val="004D1529"/>
    <w:rsid w:val="004D2253"/>
    <w:rsid w:val="004D3FBF"/>
    <w:rsid w:val="004D5514"/>
    <w:rsid w:val="004D56C3"/>
    <w:rsid w:val="004E0338"/>
    <w:rsid w:val="004E1651"/>
    <w:rsid w:val="004E4FF3"/>
    <w:rsid w:val="004E56A8"/>
    <w:rsid w:val="004E7997"/>
    <w:rsid w:val="004F3B55"/>
    <w:rsid w:val="004F428E"/>
    <w:rsid w:val="004F45E9"/>
    <w:rsid w:val="004F4E46"/>
    <w:rsid w:val="004F6B7D"/>
    <w:rsid w:val="004F6C30"/>
    <w:rsid w:val="00500AE8"/>
    <w:rsid w:val="005015F6"/>
    <w:rsid w:val="005030C4"/>
    <w:rsid w:val="005031C5"/>
    <w:rsid w:val="005037CC"/>
    <w:rsid w:val="00504946"/>
    <w:rsid w:val="00504FDC"/>
    <w:rsid w:val="00506F21"/>
    <w:rsid w:val="00507576"/>
    <w:rsid w:val="00510639"/>
    <w:rsid w:val="00510EBE"/>
    <w:rsid w:val="005120CC"/>
    <w:rsid w:val="0051244C"/>
    <w:rsid w:val="00512B7B"/>
    <w:rsid w:val="00514003"/>
    <w:rsid w:val="00514EA1"/>
    <w:rsid w:val="005168EC"/>
    <w:rsid w:val="00517715"/>
    <w:rsid w:val="0051798B"/>
    <w:rsid w:val="00521F5A"/>
    <w:rsid w:val="0052234B"/>
    <w:rsid w:val="00522BB7"/>
    <w:rsid w:val="0052313B"/>
    <w:rsid w:val="00525E06"/>
    <w:rsid w:val="00526454"/>
    <w:rsid w:val="00531823"/>
    <w:rsid w:val="00534ECC"/>
    <w:rsid w:val="00536B2E"/>
    <w:rsid w:val="0053720D"/>
    <w:rsid w:val="00540EF5"/>
    <w:rsid w:val="00541BF3"/>
    <w:rsid w:val="00541CD3"/>
    <w:rsid w:val="005428BE"/>
    <w:rsid w:val="00546ECB"/>
    <w:rsid w:val="005476FA"/>
    <w:rsid w:val="00547BC9"/>
    <w:rsid w:val="00552074"/>
    <w:rsid w:val="005547F4"/>
    <w:rsid w:val="00554FE2"/>
    <w:rsid w:val="0055595E"/>
    <w:rsid w:val="00555E29"/>
    <w:rsid w:val="00557988"/>
    <w:rsid w:val="00560C17"/>
    <w:rsid w:val="00561E0E"/>
    <w:rsid w:val="00562C49"/>
    <w:rsid w:val="00562DEF"/>
    <w:rsid w:val="0056321A"/>
    <w:rsid w:val="00563882"/>
    <w:rsid w:val="00563A35"/>
    <w:rsid w:val="00566596"/>
    <w:rsid w:val="00566707"/>
    <w:rsid w:val="00566999"/>
    <w:rsid w:val="00573C14"/>
    <w:rsid w:val="005741E9"/>
    <w:rsid w:val="005748CF"/>
    <w:rsid w:val="00575A7D"/>
    <w:rsid w:val="0057715A"/>
    <w:rsid w:val="00580C32"/>
    <w:rsid w:val="00581447"/>
    <w:rsid w:val="00583275"/>
    <w:rsid w:val="00584270"/>
    <w:rsid w:val="00584738"/>
    <w:rsid w:val="005920B0"/>
    <w:rsid w:val="0059380D"/>
    <w:rsid w:val="00593BAA"/>
    <w:rsid w:val="00595A8F"/>
    <w:rsid w:val="00595B17"/>
    <w:rsid w:val="00596E17"/>
    <w:rsid w:val="0059714D"/>
    <w:rsid w:val="005977C2"/>
    <w:rsid w:val="00597BF2"/>
    <w:rsid w:val="00597F08"/>
    <w:rsid w:val="005A1B9E"/>
    <w:rsid w:val="005A1F54"/>
    <w:rsid w:val="005A29F6"/>
    <w:rsid w:val="005A3020"/>
    <w:rsid w:val="005A5643"/>
    <w:rsid w:val="005B0342"/>
    <w:rsid w:val="005B134E"/>
    <w:rsid w:val="005B2039"/>
    <w:rsid w:val="005B344F"/>
    <w:rsid w:val="005B354F"/>
    <w:rsid w:val="005B384E"/>
    <w:rsid w:val="005B3FBA"/>
    <w:rsid w:val="005B4A1D"/>
    <w:rsid w:val="005B55F3"/>
    <w:rsid w:val="005B674D"/>
    <w:rsid w:val="005C025B"/>
    <w:rsid w:val="005C056D"/>
    <w:rsid w:val="005C0CBE"/>
    <w:rsid w:val="005C1FCF"/>
    <w:rsid w:val="005C3F41"/>
    <w:rsid w:val="005C52E6"/>
    <w:rsid w:val="005C6601"/>
    <w:rsid w:val="005D1180"/>
    <w:rsid w:val="005D15E4"/>
    <w:rsid w:val="005D1885"/>
    <w:rsid w:val="005D1D88"/>
    <w:rsid w:val="005D2A00"/>
    <w:rsid w:val="005D4A38"/>
    <w:rsid w:val="005D627A"/>
    <w:rsid w:val="005E2EEA"/>
    <w:rsid w:val="005E3708"/>
    <w:rsid w:val="005E3CCD"/>
    <w:rsid w:val="005E3D6B"/>
    <w:rsid w:val="005E5B55"/>
    <w:rsid w:val="005E5E4A"/>
    <w:rsid w:val="005E5F3B"/>
    <w:rsid w:val="005E693D"/>
    <w:rsid w:val="005E75BF"/>
    <w:rsid w:val="005F1199"/>
    <w:rsid w:val="005F3A8F"/>
    <w:rsid w:val="005F5102"/>
    <w:rsid w:val="005F57BA"/>
    <w:rsid w:val="005F61E6"/>
    <w:rsid w:val="005F67A1"/>
    <w:rsid w:val="005F6C45"/>
    <w:rsid w:val="00600340"/>
    <w:rsid w:val="00602E44"/>
    <w:rsid w:val="00603A56"/>
    <w:rsid w:val="00605A69"/>
    <w:rsid w:val="00606517"/>
    <w:rsid w:val="00606C53"/>
    <w:rsid w:val="00606C54"/>
    <w:rsid w:val="006116B8"/>
    <w:rsid w:val="006141B6"/>
    <w:rsid w:val="00614375"/>
    <w:rsid w:val="00614700"/>
    <w:rsid w:val="00615B0A"/>
    <w:rsid w:val="00615B8F"/>
    <w:rsid w:val="006168CF"/>
    <w:rsid w:val="0062011B"/>
    <w:rsid w:val="00626DE0"/>
    <w:rsid w:val="00630901"/>
    <w:rsid w:val="00631F8E"/>
    <w:rsid w:val="006358E7"/>
    <w:rsid w:val="00635942"/>
    <w:rsid w:val="00635FFB"/>
    <w:rsid w:val="00636EE9"/>
    <w:rsid w:val="00640950"/>
    <w:rsid w:val="00641800"/>
    <w:rsid w:val="00641AE7"/>
    <w:rsid w:val="00642629"/>
    <w:rsid w:val="00642EE0"/>
    <w:rsid w:val="00642F2A"/>
    <w:rsid w:val="00646212"/>
    <w:rsid w:val="0064782B"/>
    <w:rsid w:val="00647BF9"/>
    <w:rsid w:val="0065293D"/>
    <w:rsid w:val="00653663"/>
    <w:rsid w:val="00653EFC"/>
    <w:rsid w:val="00654021"/>
    <w:rsid w:val="00661045"/>
    <w:rsid w:val="00661F62"/>
    <w:rsid w:val="0066230F"/>
    <w:rsid w:val="00663FCE"/>
    <w:rsid w:val="00666DA8"/>
    <w:rsid w:val="00671057"/>
    <w:rsid w:val="00675046"/>
    <w:rsid w:val="00675AAF"/>
    <w:rsid w:val="00677E0A"/>
    <w:rsid w:val="0068031A"/>
    <w:rsid w:val="00680E11"/>
    <w:rsid w:val="00681362"/>
    <w:rsid w:val="00681B2F"/>
    <w:rsid w:val="00681FDC"/>
    <w:rsid w:val="006828F9"/>
    <w:rsid w:val="0068335F"/>
    <w:rsid w:val="00684A8E"/>
    <w:rsid w:val="00685CBB"/>
    <w:rsid w:val="006867C0"/>
    <w:rsid w:val="00687217"/>
    <w:rsid w:val="006916EE"/>
    <w:rsid w:val="00692410"/>
    <w:rsid w:val="00693302"/>
    <w:rsid w:val="006937CC"/>
    <w:rsid w:val="00693FE5"/>
    <w:rsid w:val="00694501"/>
    <w:rsid w:val="0069640B"/>
    <w:rsid w:val="006A05D5"/>
    <w:rsid w:val="006A1B83"/>
    <w:rsid w:val="006A21CD"/>
    <w:rsid w:val="006A5918"/>
    <w:rsid w:val="006A681E"/>
    <w:rsid w:val="006B1A2B"/>
    <w:rsid w:val="006B21B2"/>
    <w:rsid w:val="006B4A4A"/>
    <w:rsid w:val="006C19B2"/>
    <w:rsid w:val="006C429F"/>
    <w:rsid w:val="006C436F"/>
    <w:rsid w:val="006C4409"/>
    <w:rsid w:val="006C5B22"/>
    <w:rsid w:val="006C5BB8"/>
    <w:rsid w:val="006C6936"/>
    <w:rsid w:val="006C7B01"/>
    <w:rsid w:val="006D0D7D"/>
    <w:rsid w:val="006D0FE8"/>
    <w:rsid w:val="006D4A0D"/>
    <w:rsid w:val="006D4B2B"/>
    <w:rsid w:val="006D4F3C"/>
    <w:rsid w:val="006D5C66"/>
    <w:rsid w:val="006D6CDE"/>
    <w:rsid w:val="006D6D96"/>
    <w:rsid w:val="006D7002"/>
    <w:rsid w:val="006E06B6"/>
    <w:rsid w:val="006E14B7"/>
    <w:rsid w:val="006E1B3C"/>
    <w:rsid w:val="006E23FB"/>
    <w:rsid w:val="006E325A"/>
    <w:rsid w:val="006E33EC"/>
    <w:rsid w:val="006E3802"/>
    <w:rsid w:val="006E3D3C"/>
    <w:rsid w:val="006E4F55"/>
    <w:rsid w:val="006E6C02"/>
    <w:rsid w:val="006F0070"/>
    <w:rsid w:val="006F0486"/>
    <w:rsid w:val="006F1AAE"/>
    <w:rsid w:val="006F231A"/>
    <w:rsid w:val="006F3F3A"/>
    <w:rsid w:val="006F4642"/>
    <w:rsid w:val="006F486C"/>
    <w:rsid w:val="006F4F83"/>
    <w:rsid w:val="006F5A31"/>
    <w:rsid w:val="006F6B55"/>
    <w:rsid w:val="006F788D"/>
    <w:rsid w:val="006F78E1"/>
    <w:rsid w:val="00701072"/>
    <w:rsid w:val="0070187E"/>
    <w:rsid w:val="00702054"/>
    <w:rsid w:val="00702A7B"/>
    <w:rsid w:val="007033FA"/>
    <w:rsid w:val="007035A4"/>
    <w:rsid w:val="007039EE"/>
    <w:rsid w:val="0070620C"/>
    <w:rsid w:val="00711799"/>
    <w:rsid w:val="00712B78"/>
    <w:rsid w:val="00713338"/>
    <w:rsid w:val="0071393B"/>
    <w:rsid w:val="00713EE2"/>
    <w:rsid w:val="0071628C"/>
    <w:rsid w:val="007177FC"/>
    <w:rsid w:val="00717D57"/>
    <w:rsid w:val="00720302"/>
    <w:rsid w:val="007209DB"/>
    <w:rsid w:val="00720C5E"/>
    <w:rsid w:val="00721701"/>
    <w:rsid w:val="00725667"/>
    <w:rsid w:val="00731835"/>
    <w:rsid w:val="00733756"/>
    <w:rsid w:val="007341F8"/>
    <w:rsid w:val="00734372"/>
    <w:rsid w:val="00734EB8"/>
    <w:rsid w:val="00735F8B"/>
    <w:rsid w:val="0074090B"/>
    <w:rsid w:val="00742D1F"/>
    <w:rsid w:val="00743E40"/>
    <w:rsid w:val="00743EBA"/>
    <w:rsid w:val="00744970"/>
    <w:rsid w:val="00744C8E"/>
    <w:rsid w:val="00744EF8"/>
    <w:rsid w:val="00746AD3"/>
    <w:rsid w:val="0074707E"/>
    <w:rsid w:val="00747653"/>
    <w:rsid w:val="007516DC"/>
    <w:rsid w:val="007526BB"/>
    <w:rsid w:val="00752E58"/>
    <w:rsid w:val="00754B80"/>
    <w:rsid w:val="00755FBD"/>
    <w:rsid w:val="00757827"/>
    <w:rsid w:val="00761918"/>
    <w:rsid w:val="00761993"/>
    <w:rsid w:val="00762F03"/>
    <w:rsid w:val="0076413B"/>
    <w:rsid w:val="007648AE"/>
    <w:rsid w:val="00764BF8"/>
    <w:rsid w:val="0076514D"/>
    <w:rsid w:val="007710D5"/>
    <w:rsid w:val="00771BAC"/>
    <w:rsid w:val="00771FFA"/>
    <w:rsid w:val="0077331D"/>
    <w:rsid w:val="00773D59"/>
    <w:rsid w:val="00774DDC"/>
    <w:rsid w:val="00775F14"/>
    <w:rsid w:val="00776CC7"/>
    <w:rsid w:val="00777B7C"/>
    <w:rsid w:val="00781003"/>
    <w:rsid w:val="00783A68"/>
    <w:rsid w:val="00783F2F"/>
    <w:rsid w:val="00785465"/>
    <w:rsid w:val="007872FB"/>
    <w:rsid w:val="00790A1C"/>
    <w:rsid w:val="007911FD"/>
    <w:rsid w:val="007915E6"/>
    <w:rsid w:val="00793930"/>
    <w:rsid w:val="00793DD1"/>
    <w:rsid w:val="00794FEC"/>
    <w:rsid w:val="00795E59"/>
    <w:rsid w:val="00797509"/>
    <w:rsid w:val="007A003E"/>
    <w:rsid w:val="007A1186"/>
    <w:rsid w:val="007A1965"/>
    <w:rsid w:val="007A24CC"/>
    <w:rsid w:val="007A2ED1"/>
    <w:rsid w:val="007A4BE6"/>
    <w:rsid w:val="007A6AC5"/>
    <w:rsid w:val="007A6E1C"/>
    <w:rsid w:val="007B0DC6"/>
    <w:rsid w:val="007B1094"/>
    <w:rsid w:val="007B1762"/>
    <w:rsid w:val="007B1C48"/>
    <w:rsid w:val="007B3320"/>
    <w:rsid w:val="007B64BF"/>
    <w:rsid w:val="007B668F"/>
    <w:rsid w:val="007C0DD7"/>
    <w:rsid w:val="007C2DB6"/>
    <w:rsid w:val="007C301F"/>
    <w:rsid w:val="007C4540"/>
    <w:rsid w:val="007C5C61"/>
    <w:rsid w:val="007C65AF"/>
    <w:rsid w:val="007C7B2F"/>
    <w:rsid w:val="007D135D"/>
    <w:rsid w:val="007D4CDD"/>
    <w:rsid w:val="007D52C2"/>
    <w:rsid w:val="007D730F"/>
    <w:rsid w:val="007D7CD8"/>
    <w:rsid w:val="007E095A"/>
    <w:rsid w:val="007E21ED"/>
    <w:rsid w:val="007E313D"/>
    <w:rsid w:val="007E3AA7"/>
    <w:rsid w:val="007E3AC6"/>
    <w:rsid w:val="007E6428"/>
    <w:rsid w:val="007E6656"/>
    <w:rsid w:val="007E7228"/>
    <w:rsid w:val="007F21DA"/>
    <w:rsid w:val="007F3793"/>
    <w:rsid w:val="007F4EF9"/>
    <w:rsid w:val="007F737D"/>
    <w:rsid w:val="00800C45"/>
    <w:rsid w:val="0080308E"/>
    <w:rsid w:val="00805303"/>
    <w:rsid w:val="00805DF9"/>
    <w:rsid w:val="00806705"/>
    <w:rsid w:val="00806738"/>
    <w:rsid w:val="008216D5"/>
    <w:rsid w:val="008249CE"/>
    <w:rsid w:val="00824B3D"/>
    <w:rsid w:val="0082588A"/>
    <w:rsid w:val="00825CC2"/>
    <w:rsid w:val="00826B42"/>
    <w:rsid w:val="00831A50"/>
    <w:rsid w:val="00831B3C"/>
    <w:rsid w:val="00831C89"/>
    <w:rsid w:val="00832114"/>
    <w:rsid w:val="008348B2"/>
    <w:rsid w:val="00834C0F"/>
    <w:rsid w:val="00834C46"/>
    <w:rsid w:val="00836B2C"/>
    <w:rsid w:val="0084093E"/>
    <w:rsid w:val="00841CE1"/>
    <w:rsid w:val="0084209B"/>
    <w:rsid w:val="0084239C"/>
    <w:rsid w:val="008452C4"/>
    <w:rsid w:val="00845A27"/>
    <w:rsid w:val="00846030"/>
    <w:rsid w:val="008473D8"/>
    <w:rsid w:val="00850A3D"/>
    <w:rsid w:val="008528DC"/>
    <w:rsid w:val="00852B8C"/>
    <w:rsid w:val="00853134"/>
    <w:rsid w:val="00853863"/>
    <w:rsid w:val="0085490B"/>
    <w:rsid w:val="00854981"/>
    <w:rsid w:val="00854B04"/>
    <w:rsid w:val="00860874"/>
    <w:rsid w:val="00864B2E"/>
    <w:rsid w:val="00865963"/>
    <w:rsid w:val="00867626"/>
    <w:rsid w:val="00871C1D"/>
    <w:rsid w:val="0087450E"/>
    <w:rsid w:val="00875A82"/>
    <w:rsid w:val="00875D10"/>
    <w:rsid w:val="00876CA3"/>
    <w:rsid w:val="008772FE"/>
    <w:rsid w:val="008775F1"/>
    <w:rsid w:val="00881C5A"/>
    <w:rsid w:val="008821AE"/>
    <w:rsid w:val="00883D3A"/>
    <w:rsid w:val="00884F10"/>
    <w:rsid w:val="008854F7"/>
    <w:rsid w:val="00885806"/>
    <w:rsid w:val="00885A9D"/>
    <w:rsid w:val="00890DC3"/>
    <w:rsid w:val="00890E0E"/>
    <w:rsid w:val="008925E5"/>
    <w:rsid w:val="008929D2"/>
    <w:rsid w:val="00893636"/>
    <w:rsid w:val="00893B94"/>
    <w:rsid w:val="00896E9D"/>
    <w:rsid w:val="00896F11"/>
    <w:rsid w:val="008A1049"/>
    <w:rsid w:val="008A1C98"/>
    <w:rsid w:val="008A322D"/>
    <w:rsid w:val="008A4D72"/>
    <w:rsid w:val="008A518E"/>
    <w:rsid w:val="008A6285"/>
    <w:rsid w:val="008A63B2"/>
    <w:rsid w:val="008A703E"/>
    <w:rsid w:val="008B18D0"/>
    <w:rsid w:val="008B345D"/>
    <w:rsid w:val="008B3D74"/>
    <w:rsid w:val="008B59FE"/>
    <w:rsid w:val="008C1FC2"/>
    <w:rsid w:val="008C2980"/>
    <w:rsid w:val="008C3E38"/>
    <w:rsid w:val="008C4DD6"/>
    <w:rsid w:val="008C5AFB"/>
    <w:rsid w:val="008D0033"/>
    <w:rsid w:val="008D07BF"/>
    <w:rsid w:val="008D07FB"/>
    <w:rsid w:val="008D0C02"/>
    <w:rsid w:val="008D34E7"/>
    <w:rsid w:val="008D357D"/>
    <w:rsid w:val="008D435A"/>
    <w:rsid w:val="008D5538"/>
    <w:rsid w:val="008E0839"/>
    <w:rsid w:val="008E11A5"/>
    <w:rsid w:val="008E19C4"/>
    <w:rsid w:val="008E387B"/>
    <w:rsid w:val="008E5898"/>
    <w:rsid w:val="008E6087"/>
    <w:rsid w:val="008E65E4"/>
    <w:rsid w:val="008E758D"/>
    <w:rsid w:val="008F0938"/>
    <w:rsid w:val="008F10A7"/>
    <w:rsid w:val="008F286F"/>
    <w:rsid w:val="008F2BC7"/>
    <w:rsid w:val="008F2EF2"/>
    <w:rsid w:val="008F3083"/>
    <w:rsid w:val="008F520E"/>
    <w:rsid w:val="008F755D"/>
    <w:rsid w:val="008F7A39"/>
    <w:rsid w:val="009021E8"/>
    <w:rsid w:val="009042F0"/>
    <w:rsid w:val="00904677"/>
    <w:rsid w:val="00905EE2"/>
    <w:rsid w:val="0090626D"/>
    <w:rsid w:val="00911440"/>
    <w:rsid w:val="00911712"/>
    <w:rsid w:val="00911B27"/>
    <w:rsid w:val="00912BC5"/>
    <w:rsid w:val="00913239"/>
    <w:rsid w:val="009141DC"/>
    <w:rsid w:val="009163A3"/>
    <w:rsid w:val="00916B25"/>
    <w:rsid w:val="00916F1A"/>
    <w:rsid w:val="009170BE"/>
    <w:rsid w:val="00917CE7"/>
    <w:rsid w:val="00920B52"/>
    <w:rsid w:val="00920B55"/>
    <w:rsid w:val="009218A3"/>
    <w:rsid w:val="009236A4"/>
    <w:rsid w:val="009262C9"/>
    <w:rsid w:val="00927715"/>
    <w:rsid w:val="00927FE0"/>
    <w:rsid w:val="00930EB9"/>
    <w:rsid w:val="00933DC7"/>
    <w:rsid w:val="009418F4"/>
    <w:rsid w:val="00941E96"/>
    <w:rsid w:val="00942BBC"/>
    <w:rsid w:val="0094324A"/>
    <w:rsid w:val="00944180"/>
    <w:rsid w:val="00944AA0"/>
    <w:rsid w:val="00945B55"/>
    <w:rsid w:val="00947ABF"/>
    <w:rsid w:val="00947DA2"/>
    <w:rsid w:val="00947F50"/>
    <w:rsid w:val="00951034"/>
    <w:rsid w:val="00951177"/>
    <w:rsid w:val="00951AE2"/>
    <w:rsid w:val="009655D5"/>
    <w:rsid w:val="009673E8"/>
    <w:rsid w:val="00967D3F"/>
    <w:rsid w:val="009702F1"/>
    <w:rsid w:val="009749CC"/>
    <w:rsid w:val="00974DB8"/>
    <w:rsid w:val="00976398"/>
    <w:rsid w:val="00980661"/>
    <w:rsid w:val="0098093B"/>
    <w:rsid w:val="0098155A"/>
    <w:rsid w:val="00981A40"/>
    <w:rsid w:val="00981D80"/>
    <w:rsid w:val="00983B63"/>
    <w:rsid w:val="00984132"/>
    <w:rsid w:val="0098446B"/>
    <w:rsid w:val="009876D4"/>
    <w:rsid w:val="009914A5"/>
    <w:rsid w:val="009923A6"/>
    <w:rsid w:val="00994B37"/>
    <w:rsid w:val="00994B51"/>
    <w:rsid w:val="0099548E"/>
    <w:rsid w:val="00996456"/>
    <w:rsid w:val="00996A12"/>
    <w:rsid w:val="00996FB3"/>
    <w:rsid w:val="00997B0F"/>
    <w:rsid w:val="009A0CC3"/>
    <w:rsid w:val="009A1CAD"/>
    <w:rsid w:val="009A3440"/>
    <w:rsid w:val="009A5832"/>
    <w:rsid w:val="009A6838"/>
    <w:rsid w:val="009B0FC1"/>
    <w:rsid w:val="009B24B5"/>
    <w:rsid w:val="009B2A70"/>
    <w:rsid w:val="009B4584"/>
    <w:rsid w:val="009B4EBC"/>
    <w:rsid w:val="009B5142"/>
    <w:rsid w:val="009B5ABB"/>
    <w:rsid w:val="009B73CE"/>
    <w:rsid w:val="009C03CF"/>
    <w:rsid w:val="009C1A56"/>
    <w:rsid w:val="009C2461"/>
    <w:rsid w:val="009C5A15"/>
    <w:rsid w:val="009C6FE2"/>
    <w:rsid w:val="009C7674"/>
    <w:rsid w:val="009D004A"/>
    <w:rsid w:val="009D23BC"/>
    <w:rsid w:val="009D2530"/>
    <w:rsid w:val="009D52D4"/>
    <w:rsid w:val="009D5880"/>
    <w:rsid w:val="009E1FD1"/>
    <w:rsid w:val="009E1FD4"/>
    <w:rsid w:val="009E2941"/>
    <w:rsid w:val="009E3B07"/>
    <w:rsid w:val="009E51D1"/>
    <w:rsid w:val="009E5531"/>
    <w:rsid w:val="009F0D93"/>
    <w:rsid w:val="009F171E"/>
    <w:rsid w:val="009F2178"/>
    <w:rsid w:val="009F21EF"/>
    <w:rsid w:val="009F2BC7"/>
    <w:rsid w:val="009F3D2F"/>
    <w:rsid w:val="009F7052"/>
    <w:rsid w:val="009F733B"/>
    <w:rsid w:val="009F7983"/>
    <w:rsid w:val="00A007EE"/>
    <w:rsid w:val="00A02668"/>
    <w:rsid w:val="00A0267F"/>
    <w:rsid w:val="00A02801"/>
    <w:rsid w:val="00A02E0A"/>
    <w:rsid w:val="00A04869"/>
    <w:rsid w:val="00A067C7"/>
    <w:rsid w:val="00A06A39"/>
    <w:rsid w:val="00A07736"/>
    <w:rsid w:val="00A07A04"/>
    <w:rsid w:val="00A07F58"/>
    <w:rsid w:val="00A108ED"/>
    <w:rsid w:val="00A10FA3"/>
    <w:rsid w:val="00A10FD8"/>
    <w:rsid w:val="00A127CC"/>
    <w:rsid w:val="00A131CB"/>
    <w:rsid w:val="00A14847"/>
    <w:rsid w:val="00A1696E"/>
    <w:rsid w:val="00A16D6D"/>
    <w:rsid w:val="00A17ACC"/>
    <w:rsid w:val="00A21383"/>
    <w:rsid w:val="00A2199F"/>
    <w:rsid w:val="00A21B31"/>
    <w:rsid w:val="00A2360E"/>
    <w:rsid w:val="00A254A5"/>
    <w:rsid w:val="00A26436"/>
    <w:rsid w:val="00A26E0C"/>
    <w:rsid w:val="00A27C80"/>
    <w:rsid w:val="00A30B75"/>
    <w:rsid w:val="00A32FCB"/>
    <w:rsid w:val="00A34C25"/>
    <w:rsid w:val="00A3507D"/>
    <w:rsid w:val="00A36384"/>
    <w:rsid w:val="00A3717A"/>
    <w:rsid w:val="00A4088C"/>
    <w:rsid w:val="00A4456B"/>
    <w:rsid w:val="00A448D4"/>
    <w:rsid w:val="00A452E0"/>
    <w:rsid w:val="00A506DF"/>
    <w:rsid w:val="00A50909"/>
    <w:rsid w:val="00A51EA5"/>
    <w:rsid w:val="00A52B42"/>
    <w:rsid w:val="00A53742"/>
    <w:rsid w:val="00A53FDF"/>
    <w:rsid w:val="00A54907"/>
    <w:rsid w:val="00A55302"/>
    <w:rsid w:val="00A557A1"/>
    <w:rsid w:val="00A56341"/>
    <w:rsid w:val="00A63059"/>
    <w:rsid w:val="00A63AE3"/>
    <w:rsid w:val="00A650E5"/>
    <w:rsid w:val="00A651A4"/>
    <w:rsid w:val="00A678CF"/>
    <w:rsid w:val="00A71361"/>
    <w:rsid w:val="00A746E2"/>
    <w:rsid w:val="00A77DED"/>
    <w:rsid w:val="00A810D8"/>
    <w:rsid w:val="00A8141F"/>
    <w:rsid w:val="00A817FE"/>
    <w:rsid w:val="00A81FF2"/>
    <w:rsid w:val="00A83904"/>
    <w:rsid w:val="00A87F0A"/>
    <w:rsid w:val="00A906B3"/>
    <w:rsid w:val="00A90A79"/>
    <w:rsid w:val="00A96243"/>
    <w:rsid w:val="00A96B30"/>
    <w:rsid w:val="00AA0493"/>
    <w:rsid w:val="00AA1031"/>
    <w:rsid w:val="00AA2FFE"/>
    <w:rsid w:val="00AA442D"/>
    <w:rsid w:val="00AA4C2D"/>
    <w:rsid w:val="00AA570F"/>
    <w:rsid w:val="00AA59B5"/>
    <w:rsid w:val="00AA7777"/>
    <w:rsid w:val="00AA7B84"/>
    <w:rsid w:val="00AB4255"/>
    <w:rsid w:val="00AB5C12"/>
    <w:rsid w:val="00AB7383"/>
    <w:rsid w:val="00AC0B4C"/>
    <w:rsid w:val="00AC1164"/>
    <w:rsid w:val="00AC2296"/>
    <w:rsid w:val="00AC2754"/>
    <w:rsid w:val="00AC48B0"/>
    <w:rsid w:val="00AC4ACD"/>
    <w:rsid w:val="00AC4BBB"/>
    <w:rsid w:val="00AC5DFB"/>
    <w:rsid w:val="00AC737C"/>
    <w:rsid w:val="00AC778D"/>
    <w:rsid w:val="00AC7B87"/>
    <w:rsid w:val="00AD13DC"/>
    <w:rsid w:val="00AD346A"/>
    <w:rsid w:val="00AD5258"/>
    <w:rsid w:val="00AD6DE2"/>
    <w:rsid w:val="00AE0A40"/>
    <w:rsid w:val="00AE0C2E"/>
    <w:rsid w:val="00AE1DAD"/>
    <w:rsid w:val="00AE1ED4"/>
    <w:rsid w:val="00AE21E1"/>
    <w:rsid w:val="00AE2F8D"/>
    <w:rsid w:val="00AE3BAE"/>
    <w:rsid w:val="00AE6A21"/>
    <w:rsid w:val="00AE6D64"/>
    <w:rsid w:val="00AE7D3F"/>
    <w:rsid w:val="00AF1320"/>
    <w:rsid w:val="00AF1705"/>
    <w:rsid w:val="00AF1C8F"/>
    <w:rsid w:val="00AF247B"/>
    <w:rsid w:val="00AF2B68"/>
    <w:rsid w:val="00AF2C92"/>
    <w:rsid w:val="00AF33E0"/>
    <w:rsid w:val="00AF3EC1"/>
    <w:rsid w:val="00AF5025"/>
    <w:rsid w:val="00AF519F"/>
    <w:rsid w:val="00AF5387"/>
    <w:rsid w:val="00AF55F5"/>
    <w:rsid w:val="00AF63B9"/>
    <w:rsid w:val="00AF6555"/>
    <w:rsid w:val="00AF6767"/>
    <w:rsid w:val="00AF7E86"/>
    <w:rsid w:val="00B01C5F"/>
    <w:rsid w:val="00B024B9"/>
    <w:rsid w:val="00B077FA"/>
    <w:rsid w:val="00B127D7"/>
    <w:rsid w:val="00B13B0C"/>
    <w:rsid w:val="00B14408"/>
    <w:rsid w:val="00B1453A"/>
    <w:rsid w:val="00B152A9"/>
    <w:rsid w:val="00B1573B"/>
    <w:rsid w:val="00B157E3"/>
    <w:rsid w:val="00B15F06"/>
    <w:rsid w:val="00B20F82"/>
    <w:rsid w:val="00B21DDF"/>
    <w:rsid w:val="00B22F96"/>
    <w:rsid w:val="00B25BD5"/>
    <w:rsid w:val="00B32D1A"/>
    <w:rsid w:val="00B34079"/>
    <w:rsid w:val="00B3793A"/>
    <w:rsid w:val="00B401BA"/>
    <w:rsid w:val="00B404FD"/>
    <w:rsid w:val="00B406A7"/>
    <w:rsid w:val="00B407E4"/>
    <w:rsid w:val="00B4242B"/>
    <w:rsid w:val="00B425B6"/>
    <w:rsid w:val="00B42A72"/>
    <w:rsid w:val="00B42F0F"/>
    <w:rsid w:val="00B441AE"/>
    <w:rsid w:val="00B45A65"/>
    <w:rsid w:val="00B45B02"/>
    <w:rsid w:val="00B45F33"/>
    <w:rsid w:val="00B46D50"/>
    <w:rsid w:val="00B47EF8"/>
    <w:rsid w:val="00B504FB"/>
    <w:rsid w:val="00B53170"/>
    <w:rsid w:val="00B548B9"/>
    <w:rsid w:val="00B56DBE"/>
    <w:rsid w:val="00B5731C"/>
    <w:rsid w:val="00B602F3"/>
    <w:rsid w:val="00B62999"/>
    <w:rsid w:val="00B63BE3"/>
    <w:rsid w:val="00B64885"/>
    <w:rsid w:val="00B6489F"/>
    <w:rsid w:val="00B648A3"/>
    <w:rsid w:val="00B64FA3"/>
    <w:rsid w:val="00B65D47"/>
    <w:rsid w:val="00B66810"/>
    <w:rsid w:val="00B71622"/>
    <w:rsid w:val="00B7269C"/>
    <w:rsid w:val="00B72BE3"/>
    <w:rsid w:val="00B73B80"/>
    <w:rsid w:val="00B76ECB"/>
    <w:rsid w:val="00B770C7"/>
    <w:rsid w:val="00B804CE"/>
    <w:rsid w:val="00B80F26"/>
    <w:rsid w:val="00B816E6"/>
    <w:rsid w:val="00B822BD"/>
    <w:rsid w:val="00B842F4"/>
    <w:rsid w:val="00B8798B"/>
    <w:rsid w:val="00B9061F"/>
    <w:rsid w:val="00B919E7"/>
    <w:rsid w:val="00B91A7B"/>
    <w:rsid w:val="00B929DD"/>
    <w:rsid w:val="00B93AF6"/>
    <w:rsid w:val="00B95405"/>
    <w:rsid w:val="00B963F1"/>
    <w:rsid w:val="00B96C75"/>
    <w:rsid w:val="00BA020A"/>
    <w:rsid w:val="00BA4418"/>
    <w:rsid w:val="00BB025A"/>
    <w:rsid w:val="00BB02A4"/>
    <w:rsid w:val="00BB1270"/>
    <w:rsid w:val="00BB1E44"/>
    <w:rsid w:val="00BB5267"/>
    <w:rsid w:val="00BB52B8"/>
    <w:rsid w:val="00BB59D8"/>
    <w:rsid w:val="00BB6A29"/>
    <w:rsid w:val="00BB6CF0"/>
    <w:rsid w:val="00BB7DBA"/>
    <w:rsid w:val="00BB7E69"/>
    <w:rsid w:val="00BC005F"/>
    <w:rsid w:val="00BC0E51"/>
    <w:rsid w:val="00BC356C"/>
    <w:rsid w:val="00BC356F"/>
    <w:rsid w:val="00BC3C1F"/>
    <w:rsid w:val="00BC3C62"/>
    <w:rsid w:val="00BC3F3E"/>
    <w:rsid w:val="00BC7CE7"/>
    <w:rsid w:val="00BD012E"/>
    <w:rsid w:val="00BD134B"/>
    <w:rsid w:val="00BD21F2"/>
    <w:rsid w:val="00BD295E"/>
    <w:rsid w:val="00BD4664"/>
    <w:rsid w:val="00BD55A7"/>
    <w:rsid w:val="00BD599B"/>
    <w:rsid w:val="00BD59E2"/>
    <w:rsid w:val="00BE0511"/>
    <w:rsid w:val="00BE1193"/>
    <w:rsid w:val="00BE5A29"/>
    <w:rsid w:val="00BF4849"/>
    <w:rsid w:val="00BF4EA7"/>
    <w:rsid w:val="00BF5BD7"/>
    <w:rsid w:val="00BF6525"/>
    <w:rsid w:val="00C00EDB"/>
    <w:rsid w:val="00C02863"/>
    <w:rsid w:val="00C02ABF"/>
    <w:rsid w:val="00C0383A"/>
    <w:rsid w:val="00C04FDA"/>
    <w:rsid w:val="00C0595A"/>
    <w:rsid w:val="00C0673A"/>
    <w:rsid w:val="00C067FF"/>
    <w:rsid w:val="00C10B74"/>
    <w:rsid w:val="00C124DE"/>
    <w:rsid w:val="00C12862"/>
    <w:rsid w:val="00C13D28"/>
    <w:rsid w:val="00C14585"/>
    <w:rsid w:val="00C14656"/>
    <w:rsid w:val="00C14A2C"/>
    <w:rsid w:val="00C165A0"/>
    <w:rsid w:val="00C17760"/>
    <w:rsid w:val="00C179AD"/>
    <w:rsid w:val="00C2154F"/>
    <w:rsid w:val="00C216CE"/>
    <w:rsid w:val="00C217F6"/>
    <w:rsid w:val="00C2184F"/>
    <w:rsid w:val="00C22A78"/>
    <w:rsid w:val="00C22B8D"/>
    <w:rsid w:val="00C23C7E"/>
    <w:rsid w:val="00C23E55"/>
    <w:rsid w:val="00C246C5"/>
    <w:rsid w:val="00C25A82"/>
    <w:rsid w:val="00C306F1"/>
    <w:rsid w:val="00C30A2A"/>
    <w:rsid w:val="00C3379A"/>
    <w:rsid w:val="00C33993"/>
    <w:rsid w:val="00C4069E"/>
    <w:rsid w:val="00C41A6A"/>
    <w:rsid w:val="00C41ADC"/>
    <w:rsid w:val="00C43728"/>
    <w:rsid w:val="00C44149"/>
    <w:rsid w:val="00C44410"/>
    <w:rsid w:val="00C44A15"/>
    <w:rsid w:val="00C45B64"/>
    <w:rsid w:val="00C4630A"/>
    <w:rsid w:val="00C523F0"/>
    <w:rsid w:val="00C526D2"/>
    <w:rsid w:val="00C529EF"/>
    <w:rsid w:val="00C53A91"/>
    <w:rsid w:val="00C540E1"/>
    <w:rsid w:val="00C55A8E"/>
    <w:rsid w:val="00C5794E"/>
    <w:rsid w:val="00C60968"/>
    <w:rsid w:val="00C60F3C"/>
    <w:rsid w:val="00C6341C"/>
    <w:rsid w:val="00C63681"/>
    <w:rsid w:val="00C63D39"/>
    <w:rsid w:val="00C63EDD"/>
    <w:rsid w:val="00C64AA2"/>
    <w:rsid w:val="00C65B36"/>
    <w:rsid w:val="00C7221F"/>
    <w:rsid w:val="00C726D2"/>
    <w:rsid w:val="00C7292E"/>
    <w:rsid w:val="00C74E88"/>
    <w:rsid w:val="00C80924"/>
    <w:rsid w:val="00C8286B"/>
    <w:rsid w:val="00C9406C"/>
    <w:rsid w:val="00C94246"/>
    <w:rsid w:val="00C947F8"/>
    <w:rsid w:val="00C9515F"/>
    <w:rsid w:val="00C963C5"/>
    <w:rsid w:val="00C96A64"/>
    <w:rsid w:val="00C97BFB"/>
    <w:rsid w:val="00CA030C"/>
    <w:rsid w:val="00CA035A"/>
    <w:rsid w:val="00CA0A54"/>
    <w:rsid w:val="00CA1F41"/>
    <w:rsid w:val="00CA32EE"/>
    <w:rsid w:val="00CA3355"/>
    <w:rsid w:val="00CA5345"/>
    <w:rsid w:val="00CA5771"/>
    <w:rsid w:val="00CA6A1A"/>
    <w:rsid w:val="00CB3952"/>
    <w:rsid w:val="00CB647B"/>
    <w:rsid w:val="00CC17B7"/>
    <w:rsid w:val="00CC1E75"/>
    <w:rsid w:val="00CC2B71"/>
    <w:rsid w:val="00CC2E0E"/>
    <w:rsid w:val="00CC361C"/>
    <w:rsid w:val="00CC4234"/>
    <w:rsid w:val="00CC474B"/>
    <w:rsid w:val="00CC4BC6"/>
    <w:rsid w:val="00CC6176"/>
    <w:rsid w:val="00CC658C"/>
    <w:rsid w:val="00CC67BF"/>
    <w:rsid w:val="00CC7507"/>
    <w:rsid w:val="00CD0843"/>
    <w:rsid w:val="00CD0DA5"/>
    <w:rsid w:val="00CD0F4B"/>
    <w:rsid w:val="00CD1C02"/>
    <w:rsid w:val="00CD2380"/>
    <w:rsid w:val="00CD2A5B"/>
    <w:rsid w:val="00CD3D53"/>
    <w:rsid w:val="00CD4E31"/>
    <w:rsid w:val="00CD5A78"/>
    <w:rsid w:val="00CD7345"/>
    <w:rsid w:val="00CD74D0"/>
    <w:rsid w:val="00CE1985"/>
    <w:rsid w:val="00CE2193"/>
    <w:rsid w:val="00CE372E"/>
    <w:rsid w:val="00CE6D2C"/>
    <w:rsid w:val="00CF0A1B"/>
    <w:rsid w:val="00CF19F6"/>
    <w:rsid w:val="00CF2F4F"/>
    <w:rsid w:val="00CF536D"/>
    <w:rsid w:val="00D01606"/>
    <w:rsid w:val="00D01AF5"/>
    <w:rsid w:val="00D02E9D"/>
    <w:rsid w:val="00D10549"/>
    <w:rsid w:val="00D10CB8"/>
    <w:rsid w:val="00D12806"/>
    <w:rsid w:val="00D12D44"/>
    <w:rsid w:val="00D13D38"/>
    <w:rsid w:val="00D15018"/>
    <w:rsid w:val="00D158AC"/>
    <w:rsid w:val="00D1694C"/>
    <w:rsid w:val="00D17ABE"/>
    <w:rsid w:val="00D20F5E"/>
    <w:rsid w:val="00D23A25"/>
    <w:rsid w:val="00D23B76"/>
    <w:rsid w:val="00D24B4A"/>
    <w:rsid w:val="00D31512"/>
    <w:rsid w:val="00D31B6B"/>
    <w:rsid w:val="00D34961"/>
    <w:rsid w:val="00D379A3"/>
    <w:rsid w:val="00D410DB"/>
    <w:rsid w:val="00D425A5"/>
    <w:rsid w:val="00D456A7"/>
    <w:rsid w:val="00D45FF3"/>
    <w:rsid w:val="00D512CF"/>
    <w:rsid w:val="00D528B9"/>
    <w:rsid w:val="00D52CC6"/>
    <w:rsid w:val="00D52E77"/>
    <w:rsid w:val="00D53186"/>
    <w:rsid w:val="00D5487D"/>
    <w:rsid w:val="00D5552F"/>
    <w:rsid w:val="00D60140"/>
    <w:rsid w:val="00D6024A"/>
    <w:rsid w:val="00D60412"/>
    <w:rsid w:val="00D608B5"/>
    <w:rsid w:val="00D6430D"/>
    <w:rsid w:val="00D64673"/>
    <w:rsid w:val="00D64739"/>
    <w:rsid w:val="00D64B8F"/>
    <w:rsid w:val="00D653ED"/>
    <w:rsid w:val="00D65B1C"/>
    <w:rsid w:val="00D701CF"/>
    <w:rsid w:val="00D70F25"/>
    <w:rsid w:val="00D71F99"/>
    <w:rsid w:val="00D73310"/>
    <w:rsid w:val="00D73CA4"/>
    <w:rsid w:val="00D73D71"/>
    <w:rsid w:val="00D74396"/>
    <w:rsid w:val="00D80284"/>
    <w:rsid w:val="00D81F71"/>
    <w:rsid w:val="00D84FAA"/>
    <w:rsid w:val="00D861EF"/>
    <w:rsid w:val="00D8642D"/>
    <w:rsid w:val="00D87C6D"/>
    <w:rsid w:val="00D90A5E"/>
    <w:rsid w:val="00D91A68"/>
    <w:rsid w:val="00D91E2B"/>
    <w:rsid w:val="00D95A68"/>
    <w:rsid w:val="00D95DA2"/>
    <w:rsid w:val="00DA04DD"/>
    <w:rsid w:val="00DA136A"/>
    <w:rsid w:val="00DA17C7"/>
    <w:rsid w:val="00DA6275"/>
    <w:rsid w:val="00DA6A9A"/>
    <w:rsid w:val="00DA7C1F"/>
    <w:rsid w:val="00DB1308"/>
    <w:rsid w:val="00DB1EFD"/>
    <w:rsid w:val="00DB342A"/>
    <w:rsid w:val="00DB3EAF"/>
    <w:rsid w:val="00DB41F5"/>
    <w:rsid w:val="00DB46C6"/>
    <w:rsid w:val="00DC1750"/>
    <w:rsid w:val="00DC1AED"/>
    <w:rsid w:val="00DC22AF"/>
    <w:rsid w:val="00DC3203"/>
    <w:rsid w:val="00DC3C99"/>
    <w:rsid w:val="00DC52F5"/>
    <w:rsid w:val="00DC5FD0"/>
    <w:rsid w:val="00DC7770"/>
    <w:rsid w:val="00DD0305"/>
    <w:rsid w:val="00DD0354"/>
    <w:rsid w:val="00DD27D7"/>
    <w:rsid w:val="00DD458C"/>
    <w:rsid w:val="00DD72E9"/>
    <w:rsid w:val="00DD750B"/>
    <w:rsid w:val="00DD7605"/>
    <w:rsid w:val="00DD7C7D"/>
    <w:rsid w:val="00DE02F4"/>
    <w:rsid w:val="00DE0CD1"/>
    <w:rsid w:val="00DE0D24"/>
    <w:rsid w:val="00DE2020"/>
    <w:rsid w:val="00DE3476"/>
    <w:rsid w:val="00DE3FE3"/>
    <w:rsid w:val="00DE7BEA"/>
    <w:rsid w:val="00DF0A9D"/>
    <w:rsid w:val="00DF0F15"/>
    <w:rsid w:val="00DF1188"/>
    <w:rsid w:val="00DF5B84"/>
    <w:rsid w:val="00DF6D5B"/>
    <w:rsid w:val="00DF771B"/>
    <w:rsid w:val="00DF7ED3"/>
    <w:rsid w:val="00DF7EE2"/>
    <w:rsid w:val="00E01BAA"/>
    <w:rsid w:val="00E0230C"/>
    <w:rsid w:val="00E0282A"/>
    <w:rsid w:val="00E02F9B"/>
    <w:rsid w:val="00E07E14"/>
    <w:rsid w:val="00E10FEF"/>
    <w:rsid w:val="00E14F94"/>
    <w:rsid w:val="00E17116"/>
    <w:rsid w:val="00E17336"/>
    <w:rsid w:val="00E17BAA"/>
    <w:rsid w:val="00E17D15"/>
    <w:rsid w:val="00E21576"/>
    <w:rsid w:val="00E22B95"/>
    <w:rsid w:val="00E27376"/>
    <w:rsid w:val="00E27F1B"/>
    <w:rsid w:val="00E30331"/>
    <w:rsid w:val="00E30BB8"/>
    <w:rsid w:val="00E31F9C"/>
    <w:rsid w:val="00E33954"/>
    <w:rsid w:val="00E34CC2"/>
    <w:rsid w:val="00E40488"/>
    <w:rsid w:val="00E50367"/>
    <w:rsid w:val="00E512E9"/>
    <w:rsid w:val="00E51ABA"/>
    <w:rsid w:val="00E52008"/>
    <w:rsid w:val="00E524CB"/>
    <w:rsid w:val="00E53084"/>
    <w:rsid w:val="00E531E6"/>
    <w:rsid w:val="00E62170"/>
    <w:rsid w:val="00E6293C"/>
    <w:rsid w:val="00E643B5"/>
    <w:rsid w:val="00E65456"/>
    <w:rsid w:val="00E65A91"/>
    <w:rsid w:val="00E66188"/>
    <w:rsid w:val="00E664FB"/>
    <w:rsid w:val="00E672F0"/>
    <w:rsid w:val="00E70373"/>
    <w:rsid w:val="00E72E40"/>
    <w:rsid w:val="00E73665"/>
    <w:rsid w:val="00E73999"/>
    <w:rsid w:val="00E73BDC"/>
    <w:rsid w:val="00E73E9E"/>
    <w:rsid w:val="00E755FE"/>
    <w:rsid w:val="00E76716"/>
    <w:rsid w:val="00E76981"/>
    <w:rsid w:val="00E81660"/>
    <w:rsid w:val="00E817C1"/>
    <w:rsid w:val="00E81FCE"/>
    <w:rsid w:val="00E82B74"/>
    <w:rsid w:val="00E854FE"/>
    <w:rsid w:val="00E864CE"/>
    <w:rsid w:val="00E906CC"/>
    <w:rsid w:val="00E91B95"/>
    <w:rsid w:val="00E939A0"/>
    <w:rsid w:val="00E95653"/>
    <w:rsid w:val="00E95830"/>
    <w:rsid w:val="00E9663A"/>
    <w:rsid w:val="00E97E4E"/>
    <w:rsid w:val="00EA0492"/>
    <w:rsid w:val="00EA1CC2"/>
    <w:rsid w:val="00EA2D76"/>
    <w:rsid w:val="00EA4644"/>
    <w:rsid w:val="00EA5CBD"/>
    <w:rsid w:val="00EA758A"/>
    <w:rsid w:val="00EB096F"/>
    <w:rsid w:val="00EB1794"/>
    <w:rsid w:val="00EB193A"/>
    <w:rsid w:val="00EB199F"/>
    <w:rsid w:val="00EB21A4"/>
    <w:rsid w:val="00EB27C4"/>
    <w:rsid w:val="00EB5387"/>
    <w:rsid w:val="00EB5C10"/>
    <w:rsid w:val="00EB7322"/>
    <w:rsid w:val="00EC0FE9"/>
    <w:rsid w:val="00EC198B"/>
    <w:rsid w:val="00EC2EBF"/>
    <w:rsid w:val="00EC3430"/>
    <w:rsid w:val="00EC426D"/>
    <w:rsid w:val="00EC4400"/>
    <w:rsid w:val="00EC571B"/>
    <w:rsid w:val="00EC57D7"/>
    <w:rsid w:val="00EC6385"/>
    <w:rsid w:val="00ED1DE9"/>
    <w:rsid w:val="00ED23D4"/>
    <w:rsid w:val="00ED28E9"/>
    <w:rsid w:val="00ED3337"/>
    <w:rsid w:val="00ED5E0B"/>
    <w:rsid w:val="00ED6EB2"/>
    <w:rsid w:val="00EE37B6"/>
    <w:rsid w:val="00EF0F45"/>
    <w:rsid w:val="00EF10DA"/>
    <w:rsid w:val="00EF11E8"/>
    <w:rsid w:val="00EF26C7"/>
    <w:rsid w:val="00EF2B67"/>
    <w:rsid w:val="00EF662E"/>
    <w:rsid w:val="00EF7463"/>
    <w:rsid w:val="00EF74CB"/>
    <w:rsid w:val="00EF7971"/>
    <w:rsid w:val="00F002EF"/>
    <w:rsid w:val="00F00B52"/>
    <w:rsid w:val="00F012D2"/>
    <w:rsid w:val="00F0180A"/>
    <w:rsid w:val="00F01EE9"/>
    <w:rsid w:val="00F04900"/>
    <w:rsid w:val="00F065A4"/>
    <w:rsid w:val="00F06A49"/>
    <w:rsid w:val="00F06DA1"/>
    <w:rsid w:val="00F105C9"/>
    <w:rsid w:val="00F10CD6"/>
    <w:rsid w:val="00F1231C"/>
    <w:rsid w:val="00F126B9"/>
    <w:rsid w:val="00F12715"/>
    <w:rsid w:val="00F13CBE"/>
    <w:rsid w:val="00F144D5"/>
    <w:rsid w:val="00F146F0"/>
    <w:rsid w:val="00F15039"/>
    <w:rsid w:val="00F1713C"/>
    <w:rsid w:val="00F20FF3"/>
    <w:rsid w:val="00F2190B"/>
    <w:rsid w:val="00F228B5"/>
    <w:rsid w:val="00F2389C"/>
    <w:rsid w:val="00F25C67"/>
    <w:rsid w:val="00F262A6"/>
    <w:rsid w:val="00F30A47"/>
    <w:rsid w:val="00F30DFF"/>
    <w:rsid w:val="00F32B80"/>
    <w:rsid w:val="00F340EB"/>
    <w:rsid w:val="00F35285"/>
    <w:rsid w:val="00F401F0"/>
    <w:rsid w:val="00F40940"/>
    <w:rsid w:val="00F43794"/>
    <w:rsid w:val="00F43B9D"/>
    <w:rsid w:val="00F44D5E"/>
    <w:rsid w:val="00F50593"/>
    <w:rsid w:val="00F524BA"/>
    <w:rsid w:val="00F53A35"/>
    <w:rsid w:val="00F545B3"/>
    <w:rsid w:val="00F54996"/>
    <w:rsid w:val="00F55A3D"/>
    <w:rsid w:val="00F5744B"/>
    <w:rsid w:val="00F61209"/>
    <w:rsid w:val="00F61673"/>
    <w:rsid w:val="00F61D69"/>
    <w:rsid w:val="00F6259E"/>
    <w:rsid w:val="00F63630"/>
    <w:rsid w:val="00F65DD4"/>
    <w:rsid w:val="00F672B2"/>
    <w:rsid w:val="00F73128"/>
    <w:rsid w:val="00F805C1"/>
    <w:rsid w:val="00F83608"/>
    <w:rsid w:val="00F83973"/>
    <w:rsid w:val="00F85018"/>
    <w:rsid w:val="00F87FA3"/>
    <w:rsid w:val="00F92FDB"/>
    <w:rsid w:val="00F93D8C"/>
    <w:rsid w:val="00F93E2D"/>
    <w:rsid w:val="00F93E9D"/>
    <w:rsid w:val="00F954FF"/>
    <w:rsid w:val="00FA0CAC"/>
    <w:rsid w:val="00FA3102"/>
    <w:rsid w:val="00FA48D4"/>
    <w:rsid w:val="00FA4BB5"/>
    <w:rsid w:val="00FA54FA"/>
    <w:rsid w:val="00FA6D39"/>
    <w:rsid w:val="00FB0A44"/>
    <w:rsid w:val="00FB1D0F"/>
    <w:rsid w:val="00FB227E"/>
    <w:rsid w:val="00FB3D61"/>
    <w:rsid w:val="00FB44CE"/>
    <w:rsid w:val="00FB5009"/>
    <w:rsid w:val="00FB76AB"/>
    <w:rsid w:val="00FC58CC"/>
    <w:rsid w:val="00FD03FE"/>
    <w:rsid w:val="00FD126E"/>
    <w:rsid w:val="00FD3C36"/>
    <w:rsid w:val="00FD485D"/>
    <w:rsid w:val="00FD4D81"/>
    <w:rsid w:val="00FD7498"/>
    <w:rsid w:val="00FD7FB3"/>
    <w:rsid w:val="00FE02EB"/>
    <w:rsid w:val="00FE3000"/>
    <w:rsid w:val="00FE4713"/>
    <w:rsid w:val="00FE499C"/>
    <w:rsid w:val="00FE4AB9"/>
    <w:rsid w:val="00FE6D16"/>
    <w:rsid w:val="00FE7E79"/>
    <w:rsid w:val="00FF1F44"/>
    <w:rsid w:val="00FF225E"/>
    <w:rsid w:val="00FF2822"/>
    <w:rsid w:val="00FF672C"/>
    <w:rsid w:val="00FF6CE8"/>
    <w:rsid w:val="00FF75B5"/>
    <w:rsid w:val="00FF7FF9"/>
    <w:rsid w:val="30955882"/>
    <w:rsid w:val="6B4805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00C09"/>
  <w14:defaultImageDpi w14:val="330"/>
  <w15:docId w15:val="{61B4A3E2-E27B-4E67-AF4D-29033D0B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7C1F"/>
    <w:pPr>
      <w:spacing w:line="480" w:lineRule="auto"/>
    </w:pPr>
    <w:rPr>
      <w:sz w:val="24"/>
      <w:szCs w:val="24"/>
    </w:rPr>
  </w:style>
  <w:style w:type="paragraph" w:styleId="Heading1">
    <w:name w:val="heading 1"/>
    <w:basedOn w:val="Normal"/>
    <w:next w:val="Paragraph"/>
    <w:link w:val="Heading1Char"/>
    <w:uiPriority w:val="9"/>
    <w:qFormat/>
    <w:rsid w:val="00105923"/>
    <w:pPr>
      <w:keepNext/>
      <w:spacing w:before="360" w:after="60" w:line="360" w:lineRule="auto"/>
      <w:ind w:right="567"/>
      <w:contextualSpacing/>
      <w:outlineLvl w:val="0"/>
    </w:pPr>
    <w:rPr>
      <w:rFonts w:cs="Arial"/>
      <w:kern w:val="32"/>
      <w:szCs w:val="32"/>
    </w:rPr>
  </w:style>
  <w:style w:type="paragraph" w:styleId="Heading2">
    <w:name w:val="heading 2"/>
    <w:basedOn w:val="Normal"/>
    <w:next w:val="Paragraph"/>
    <w:link w:val="Heading2Char"/>
    <w:uiPriority w:val="9"/>
    <w:qFormat/>
    <w:rsid w:val="00105923"/>
    <w:pPr>
      <w:keepNext/>
      <w:spacing w:before="360" w:after="60" w:line="360" w:lineRule="auto"/>
      <w:ind w:right="567"/>
      <w:contextualSpacing/>
      <w:outlineLvl w:val="1"/>
    </w:pPr>
    <w:rPr>
      <w:rFonts w:eastAsia="Calibri Light" w:cs="Arial"/>
      <w:szCs w:val="28"/>
    </w:rPr>
  </w:style>
  <w:style w:type="paragraph" w:styleId="Heading3">
    <w:name w:val="heading 3"/>
    <w:basedOn w:val="Normal"/>
    <w:next w:val="Paragraph"/>
    <w:link w:val="Heading3Char"/>
    <w:uiPriority w:val="9"/>
    <w:qFormat/>
    <w:rsid w:val="001378C6"/>
    <w:pPr>
      <w:keepNext/>
      <w:spacing w:before="360" w:after="60" w:line="360" w:lineRule="auto"/>
      <w:ind w:right="567"/>
      <w:contextualSpacing/>
      <w:outlineLvl w:val="2"/>
    </w:pPr>
    <w:rPr>
      <w:rFonts w:cs="Arial"/>
      <w:bCs/>
      <w:iCs/>
      <w:szCs w:val="26"/>
    </w:rPr>
  </w:style>
  <w:style w:type="paragraph" w:styleId="Heading4">
    <w:name w:val="heading 4"/>
    <w:basedOn w:val="Paragraph"/>
    <w:next w:val="Newparagraph"/>
    <w:link w:val="Heading4Char"/>
    <w:uiPriority w:val="9"/>
    <w:qFormat/>
    <w:rsid w:val="00F43B9D"/>
    <w:pPr>
      <w:spacing w:before="360"/>
      <w:outlineLvl w:val="3"/>
    </w:pPr>
    <w:rPr>
      <w:bCs/>
      <w:szCs w:val="28"/>
    </w:rPr>
  </w:style>
  <w:style w:type="paragraph" w:styleId="Heading5">
    <w:name w:val="heading 5"/>
    <w:basedOn w:val="Normal"/>
    <w:next w:val="Normal"/>
    <w:link w:val="Heading5Char"/>
    <w:uiPriority w:val="9"/>
    <w:unhideWhenUsed/>
    <w:qFormat/>
    <w:rsid w:val="008D07BF"/>
    <w:pPr>
      <w:keepNext/>
      <w:keepLines/>
      <w:spacing w:before="40" w:line="259" w:lineRule="auto"/>
      <w:outlineLvl w:val="4"/>
    </w:pPr>
    <w:rPr>
      <w:rFonts w:asciiTheme="majorHAnsi" w:eastAsiaTheme="majorEastAsia" w:hAnsiTheme="majorHAnsi" w:cstheme="majorBidi"/>
      <w:color w:val="365F91"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13"/>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uiPriority w:val="9"/>
    <w:rsid w:val="00105923"/>
    <w:rPr>
      <w:rFonts w:eastAsia="Calibri Light" w:cs="Arial"/>
      <w:sz w:val="24"/>
      <w:szCs w:val="28"/>
    </w:rPr>
  </w:style>
  <w:style w:type="character" w:customStyle="1" w:styleId="Heading1Char">
    <w:name w:val="Heading 1 Char"/>
    <w:basedOn w:val="DefaultParagraphFont"/>
    <w:link w:val="Heading1"/>
    <w:uiPriority w:val="9"/>
    <w:rsid w:val="00105923"/>
    <w:rPr>
      <w:rFonts w:cs="Arial"/>
      <w:kern w:val="32"/>
      <w:sz w:val="24"/>
      <w:szCs w:val="32"/>
    </w:rPr>
  </w:style>
  <w:style w:type="character" w:customStyle="1" w:styleId="Heading3Char">
    <w:name w:val="Heading 3 Char"/>
    <w:basedOn w:val="DefaultParagraphFont"/>
    <w:link w:val="Heading3"/>
    <w:uiPriority w:val="9"/>
    <w:rsid w:val="001378C6"/>
    <w:rPr>
      <w:rFonts w:cs="Arial"/>
      <w:bCs/>
      <w:iCs/>
      <w:sz w:val="24"/>
      <w:szCs w:val="26"/>
    </w:rPr>
  </w:style>
  <w:style w:type="paragraph" w:customStyle="1" w:styleId="Bulletedlist">
    <w:name w:val="Bulleted list"/>
    <w:basedOn w:val="Paragraph"/>
    <w:next w:val="Paragraph"/>
    <w:qFormat/>
    <w:rsid w:val="004E0338"/>
    <w:pPr>
      <w:widowControl/>
      <w:numPr>
        <w:numId w:val="14"/>
      </w:numPr>
      <w:spacing w:after="240"/>
      <w:contextualSpacing/>
    </w:pPr>
  </w:style>
  <w:style w:type="paragraph" w:styleId="FootnoteText">
    <w:name w:val="footnote text"/>
    <w:basedOn w:val="Normal"/>
    <w:link w:val="FootnoteTextChar"/>
    <w:autoRedefine/>
    <w:uiPriority w:val="99"/>
    <w:rsid w:val="006C19B2"/>
    <w:pPr>
      <w:ind w:left="284" w:hanging="284"/>
    </w:pPr>
    <w:rPr>
      <w:sz w:val="22"/>
      <w:szCs w:val="20"/>
    </w:rPr>
  </w:style>
  <w:style w:type="character" w:customStyle="1" w:styleId="FootnoteTextChar">
    <w:name w:val="Footnote Text Char"/>
    <w:basedOn w:val="DefaultParagraphFont"/>
    <w:link w:val="FootnoteText"/>
    <w:uiPriority w:val="99"/>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uiPriority w:val="9"/>
    <w:rsid w:val="00F43B9D"/>
    <w:rPr>
      <w:bCs/>
      <w:sz w:val="24"/>
      <w:szCs w:val="28"/>
    </w:rPr>
  </w:style>
  <w:style w:type="paragraph" w:styleId="Header">
    <w:name w:val="header"/>
    <w:basedOn w:val="Normal"/>
    <w:link w:val="HeaderChar"/>
    <w:uiPriority w:val="99"/>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uiPriority w:val="99"/>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Caption">
    <w:name w:val="caption"/>
    <w:basedOn w:val="Normal"/>
    <w:next w:val="Normal"/>
    <w:unhideWhenUsed/>
    <w:rsid w:val="00867626"/>
    <w:pPr>
      <w:spacing w:after="200" w:line="240" w:lineRule="auto"/>
    </w:pPr>
    <w:rPr>
      <w:i/>
      <w:iCs/>
      <w:color w:val="1F497D" w:themeColor="text2"/>
      <w:sz w:val="18"/>
      <w:szCs w:val="18"/>
    </w:rPr>
  </w:style>
  <w:style w:type="character" w:customStyle="1" w:styleId="Heading5Char">
    <w:name w:val="Heading 5 Char"/>
    <w:basedOn w:val="DefaultParagraphFont"/>
    <w:link w:val="Heading5"/>
    <w:uiPriority w:val="9"/>
    <w:rsid w:val="008D07BF"/>
    <w:rPr>
      <w:rFonts w:asciiTheme="majorHAnsi" w:eastAsiaTheme="majorEastAsia" w:hAnsiTheme="majorHAnsi" w:cstheme="majorBidi"/>
      <w:color w:val="365F91" w:themeColor="accent1" w:themeShade="BF"/>
      <w:sz w:val="22"/>
      <w:szCs w:val="22"/>
      <w:lang w:val="en-US" w:eastAsia="en-US"/>
    </w:rPr>
  </w:style>
  <w:style w:type="paragraph" w:customStyle="1" w:styleId="EndNoteBibliographyTitle">
    <w:name w:val="EndNote Bibliography Title"/>
    <w:basedOn w:val="Normal"/>
    <w:link w:val="EndNoteBibliographyTitleChar"/>
    <w:rsid w:val="008D07BF"/>
    <w:pPr>
      <w:spacing w:line="259" w:lineRule="auto"/>
      <w:jc w:val="center"/>
    </w:pPr>
    <w:rPr>
      <w:rFonts w:ascii="Calibri" w:eastAsiaTheme="minorHAnsi" w:hAnsi="Calibri" w:cs="Calibri"/>
      <w:noProof/>
      <w:sz w:val="22"/>
      <w:szCs w:val="22"/>
      <w:lang w:val="en-US" w:eastAsia="en-US"/>
    </w:rPr>
  </w:style>
  <w:style w:type="character" w:customStyle="1" w:styleId="EndNoteBibliographyTitleChar">
    <w:name w:val="EndNote Bibliography Title Char"/>
    <w:basedOn w:val="DefaultParagraphFont"/>
    <w:link w:val="EndNoteBibliographyTitle"/>
    <w:rsid w:val="008D07BF"/>
    <w:rPr>
      <w:rFonts w:ascii="Calibri" w:eastAsiaTheme="minorHAnsi" w:hAnsi="Calibri" w:cs="Calibri"/>
      <w:noProof/>
      <w:sz w:val="22"/>
      <w:szCs w:val="22"/>
      <w:lang w:val="en-US" w:eastAsia="en-US"/>
    </w:rPr>
  </w:style>
  <w:style w:type="paragraph" w:customStyle="1" w:styleId="EndNoteBibliography">
    <w:name w:val="EndNote Bibliography"/>
    <w:basedOn w:val="Normal"/>
    <w:link w:val="EndNoteBibliographyChar"/>
    <w:rsid w:val="008D07BF"/>
    <w:pPr>
      <w:spacing w:after="160" w:line="240" w:lineRule="auto"/>
    </w:pPr>
    <w:rPr>
      <w:rFonts w:ascii="Calibri" w:eastAsiaTheme="minorHAnsi" w:hAnsi="Calibri" w:cs="Calibri"/>
      <w:noProof/>
      <w:sz w:val="22"/>
      <w:szCs w:val="22"/>
      <w:lang w:val="en-US" w:eastAsia="en-US"/>
    </w:rPr>
  </w:style>
  <w:style w:type="character" w:customStyle="1" w:styleId="EndNoteBibliographyChar">
    <w:name w:val="EndNote Bibliography Char"/>
    <w:basedOn w:val="DefaultParagraphFont"/>
    <w:link w:val="EndNoteBibliography"/>
    <w:rsid w:val="008D07BF"/>
    <w:rPr>
      <w:rFonts w:ascii="Calibri" w:eastAsiaTheme="minorHAnsi" w:hAnsi="Calibri" w:cs="Calibri"/>
      <w:noProof/>
      <w:sz w:val="22"/>
      <w:szCs w:val="22"/>
      <w:lang w:val="en-US" w:eastAsia="en-US"/>
    </w:rPr>
  </w:style>
  <w:style w:type="character" w:styleId="CommentReference">
    <w:name w:val="annotation reference"/>
    <w:basedOn w:val="DefaultParagraphFont"/>
    <w:uiPriority w:val="99"/>
    <w:semiHidden/>
    <w:unhideWhenUsed/>
    <w:rsid w:val="008D07BF"/>
    <w:rPr>
      <w:sz w:val="16"/>
      <w:szCs w:val="16"/>
    </w:rPr>
  </w:style>
  <w:style w:type="paragraph" w:styleId="CommentText">
    <w:name w:val="annotation text"/>
    <w:basedOn w:val="Normal"/>
    <w:link w:val="CommentTextChar"/>
    <w:uiPriority w:val="99"/>
    <w:unhideWhenUsed/>
    <w:rsid w:val="008D07BF"/>
    <w:pPr>
      <w:spacing w:after="160" w:line="240" w:lineRule="auto"/>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rsid w:val="008D07BF"/>
    <w:rPr>
      <w:rFonts w:asciiTheme="minorHAnsi" w:eastAsiaTheme="minorHAnsi" w:hAnsiTheme="minorHAnsi" w:cstheme="minorBidi"/>
      <w:lang w:val="en-US" w:eastAsia="en-US"/>
    </w:rPr>
  </w:style>
  <w:style w:type="paragraph" w:styleId="CommentSubject">
    <w:name w:val="annotation subject"/>
    <w:basedOn w:val="CommentText"/>
    <w:next w:val="CommentText"/>
    <w:link w:val="CommentSubjectChar"/>
    <w:uiPriority w:val="99"/>
    <w:semiHidden/>
    <w:unhideWhenUsed/>
    <w:rsid w:val="008D07BF"/>
    <w:rPr>
      <w:b/>
      <w:bCs/>
    </w:rPr>
  </w:style>
  <w:style w:type="character" w:customStyle="1" w:styleId="CommentSubjectChar">
    <w:name w:val="Comment Subject Char"/>
    <w:basedOn w:val="CommentTextChar"/>
    <w:link w:val="CommentSubject"/>
    <w:uiPriority w:val="99"/>
    <w:semiHidden/>
    <w:rsid w:val="008D07BF"/>
    <w:rPr>
      <w:rFonts w:asciiTheme="minorHAnsi" w:eastAsiaTheme="minorHAnsi" w:hAnsiTheme="minorHAnsi" w:cstheme="minorBidi"/>
      <w:b/>
      <w:bCs/>
      <w:lang w:val="en-US" w:eastAsia="en-US"/>
    </w:rPr>
  </w:style>
  <w:style w:type="paragraph" w:styleId="BalloonText">
    <w:name w:val="Balloon Text"/>
    <w:basedOn w:val="Normal"/>
    <w:link w:val="BalloonTextChar"/>
    <w:uiPriority w:val="99"/>
    <w:semiHidden/>
    <w:unhideWhenUsed/>
    <w:rsid w:val="008D07BF"/>
    <w:pPr>
      <w:spacing w:line="240" w:lineRule="auto"/>
    </w:pPr>
    <w:rPr>
      <w:rFonts w:ascii="Segoe UI" w:eastAsiaTheme="minorHAns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8D07BF"/>
    <w:rPr>
      <w:rFonts w:ascii="Segoe UI" w:eastAsiaTheme="minorHAnsi" w:hAnsi="Segoe UI" w:cs="Segoe UI"/>
      <w:sz w:val="18"/>
      <w:szCs w:val="18"/>
      <w:lang w:val="en-US" w:eastAsia="en-US"/>
    </w:rPr>
  </w:style>
  <w:style w:type="character" w:styleId="Hyperlink">
    <w:name w:val="Hyperlink"/>
    <w:basedOn w:val="DefaultParagraphFont"/>
    <w:uiPriority w:val="99"/>
    <w:unhideWhenUsed/>
    <w:rsid w:val="008D07BF"/>
    <w:rPr>
      <w:color w:val="0000FF"/>
      <w:u w:val="single"/>
    </w:rPr>
  </w:style>
  <w:style w:type="character" w:customStyle="1" w:styleId="UnresolvedMention1">
    <w:name w:val="Unresolved Mention1"/>
    <w:basedOn w:val="DefaultParagraphFont"/>
    <w:uiPriority w:val="99"/>
    <w:semiHidden/>
    <w:unhideWhenUsed/>
    <w:rsid w:val="008D07BF"/>
    <w:rPr>
      <w:color w:val="605E5C"/>
      <w:shd w:val="clear" w:color="auto" w:fill="E1DFDD"/>
    </w:rPr>
  </w:style>
  <w:style w:type="paragraph" w:styleId="Revision">
    <w:name w:val="Revision"/>
    <w:hidden/>
    <w:uiPriority w:val="99"/>
    <w:semiHidden/>
    <w:rsid w:val="008D07BF"/>
    <w:rPr>
      <w:rFonts w:asciiTheme="minorHAnsi" w:eastAsiaTheme="minorHAnsi" w:hAnsiTheme="minorHAnsi" w:cstheme="minorBidi"/>
      <w:sz w:val="22"/>
      <w:szCs w:val="22"/>
      <w:lang w:val="en-US" w:eastAsia="en-US"/>
    </w:rPr>
  </w:style>
  <w:style w:type="character" w:customStyle="1" w:styleId="highwire-citation-authors">
    <w:name w:val="highwire-citation-authors"/>
    <w:basedOn w:val="DefaultParagraphFont"/>
    <w:rsid w:val="008D07BF"/>
  </w:style>
  <w:style w:type="character" w:customStyle="1" w:styleId="highwire-citation-author">
    <w:name w:val="highwire-citation-author"/>
    <w:basedOn w:val="DefaultParagraphFont"/>
    <w:rsid w:val="008D07BF"/>
  </w:style>
  <w:style w:type="character" w:customStyle="1" w:styleId="nlm-given-names">
    <w:name w:val="nlm-given-names"/>
    <w:basedOn w:val="DefaultParagraphFont"/>
    <w:rsid w:val="008D07BF"/>
  </w:style>
  <w:style w:type="character" w:customStyle="1" w:styleId="nlm-surname">
    <w:name w:val="nlm-surname"/>
    <w:basedOn w:val="DefaultParagraphFont"/>
    <w:rsid w:val="008D07BF"/>
  </w:style>
  <w:style w:type="character" w:customStyle="1" w:styleId="highwire-cite-metadata-journal">
    <w:name w:val="highwire-cite-metadata-journal"/>
    <w:basedOn w:val="DefaultParagraphFont"/>
    <w:rsid w:val="008D07BF"/>
  </w:style>
  <w:style w:type="character" w:customStyle="1" w:styleId="highwire-cite-metadata-date">
    <w:name w:val="highwire-cite-metadata-date"/>
    <w:basedOn w:val="DefaultParagraphFont"/>
    <w:rsid w:val="008D07BF"/>
  </w:style>
  <w:style w:type="character" w:customStyle="1" w:styleId="highwire-cite-metadata-volume">
    <w:name w:val="highwire-cite-metadata-volume"/>
    <w:basedOn w:val="DefaultParagraphFont"/>
    <w:rsid w:val="008D07BF"/>
  </w:style>
  <w:style w:type="character" w:customStyle="1" w:styleId="highwire-cite-metadata-issue">
    <w:name w:val="highwire-cite-metadata-issue"/>
    <w:basedOn w:val="DefaultParagraphFont"/>
    <w:rsid w:val="008D07BF"/>
  </w:style>
  <w:style w:type="character" w:customStyle="1" w:styleId="highwire-cite-metadata-pages">
    <w:name w:val="highwire-cite-metadata-pages"/>
    <w:basedOn w:val="DefaultParagraphFont"/>
    <w:rsid w:val="008D07BF"/>
  </w:style>
  <w:style w:type="character" w:customStyle="1" w:styleId="highwire-cite-metadata-doi">
    <w:name w:val="highwire-cite-metadata-doi"/>
    <w:basedOn w:val="DefaultParagraphFont"/>
    <w:rsid w:val="008D07BF"/>
  </w:style>
  <w:style w:type="character" w:customStyle="1" w:styleId="label">
    <w:name w:val="label"/>
    <w:basedOn w:val="DefaultParagraphFont"/>
    <w:rsid w:val="008D07BF"/>
  </w:style>
  <w:style w:type="character" w:styleId="FollowedHyperlink">
    <w:name w:val="FollowedHyperlink"/>
    <w:basedOn w:val="DefaultParagraphFont"/>
    <w:uiPriority w:val="99"/>
    <w:semiHidden/>
    <w:unhideWhenUsed/>
    <w:rsid w:val="008D07BF"/>
    <w:rPr>
      <w:color w:val="800080" w:themeColor="followedHyperlink"/>
      <w:u w:val="single"/>
    </w:rPr>
  </w:style>
  <w:style w:type="character" w:customStyle="1" w:styleId="UnresolvedMention2">
    <w:name w:val="Unresolved Mention2"/>
    <w:basedOn w:val="DefaultParagraphFont"/>
    <w:uiPriority w:val="99"/>
    <w:unhideWhenUsed/>
    <w:rsid w:val="008D07BF"/>
    <w:rPr>
      <w:color w:val="605E5C"/>
      <w:shd w:val="clear" w:color="auto" w:fill="E1DFDD"/>
    </w:rPr>
  </w:style>
  <w:style w:type="paragraph" w:styleId="NoSpacing">
    <w:name w:val="No Spacing"/>
    <w:uiPriority w:val="1"/>
    <w:qFormat/>
    <w:rsid w:val="008D07BF"/>
    <w:rPr>
      <w:rFonts w:asciiTheme="minorHAnsi" w:eastAsiaTheme="minorHAnsi" w:hAnsiTheme="minorHAnsi" w:cstheme="minorBidi"/>
      <w:sz w:val="22"/>
      <w:szCs w:val="22"/>
      <w:lang w:val="en-US" w:eastAsia="en-US"/>
    </w:rPr>
  </w:style>
  <w:style w:type="character" w:customStyle="1" w:styleId="Mention1">
    <w:name w:val="Mention1"/>
    <w:basedOn w:val="DefaultParagraphFont"/>
    <w:uiPriority w:val="99"/>
    <w:unhideWhenUsed/>
    <w:rsid w:val="008D07BF"/>
    <w:rPr>
      <w:color w:val="2B579A"/>
      <w:shd w:val="clear" w:color="auto" w:fill="E1DFDD"/>
    </w:rPr>
  </w:style>
  <w:style w:type="paragraph" w:customStyle="1" w:styleId="mb0">
    <w:name w:val="mb0"/>
    <w:basedOn w:val="Normal"/>
    <w:rsid w:val="008D07BF"/>
    <w:pPr>
      <w:spacing w:before="100" w:beforeAutospacing="1" w:after="100" w:afterAutospacing="1" w:line="240" w:lineRule="auto"/>
    </w:pPr>
    <w:rPr>
      <w:lang w:val="en-US" w:eastAsia="en-US"/>
    </w:rPr>
  </w:style>
  <w:style w:type="paragraph" w:styleId="NormalWeb">
    <w:name w:val="Normal (Web)"/>
    <w:basedOn w:val="Normal"/>
    <w:uiPriority w:val="99"/>
    <w:semiHidden/>
    <w:unhideWhenUsed/>
    <w:rsid w:val="008D07BF"/>
    <w:pPr>
      <w:spacing w:before="100" w:beforeAutospacing="1" w:after="100" w:afterAutospacing="1" w:line="240" w:lineRule="auto"/>
    </w:pPr>
    <w:rPr>
      <w:lang w:val="en-US" w:eastAsia="en-US"/>
    </w:rPr>
  </w:style>
  <w:style w:type="paragraph" w:styleId="Title">
    <w:name w:val="Title"/>
    <w:basedOn w:val="Normal"/>
    <w:next w:val="Normal"/>
    <w:link w:val="TitleChar"/>
    <w:uiPriority w:val="10"/>
    <w:qFormat/>
    <w:rsid w:val="008D07BF"/>
    <w:pPr>
      <w:spacing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8D07BF"/>
    <w:rPr>
      <w:rFonts w:asciiTheme="majorHAnsi" w:eastAsiaTheme="majorEastAsia" w:hAnsiTheme="majorHAnsi" w:cstheme="majorBidi"/>
      <w:spacing w:val="-10"/>
      <w:kern w:val="28"/>
      <w:sz w:val="56"/>
      <w:szCs w:val="56"/>
      <w:lang w:val="en-US" w:eastAsia="en-US"/>
    </w:rPr>
  </w:style>
  <w:style w:type="character" w:styleId="PageNumber">
    <w:name w:val="page number"/>
    <w:basedOn w:val="DefaultParagraphFont"/>
    <w:uiPriority w:val="99"/>
    <w:semiHidden/>
    <w:unhideWhenUsed/>
    <w:rsid w:val="008D07BF"/>
  </w:style>
  <w:style w:type="character" w:customStyle="1" w:styleId="id-label">
    <w:name w:val="id-label"/>
    <w:basedOn w:val="DefaultParagraphFont"/>
    <w:rsid w:val="008D07BF"/>
  </w:style>
  <w:style w:type="character" w:styleId="Strong">
    <w:name w:val="Strong"/>
    <w:basedOn w:val="DefaultParagraphFont"/>
    <w:uiPriority w:val="22"/>
    <w:qFormat/>
    <w:rsid w:val="008D07BF"/>
    <w:rPr>
      <w:b/>
      <w:bCs/>
    </w:rPr>
  </w:style>
  <w:style w:type="character" w:customStyle="1" w:styleId="citation-part">
    <w:name w:val="citation-part"/>
    <w:basedOn w:val="DefaultParagraphFont"/>
    <w:rsid w:val="008D07BF"/>
  </w:style>
  <w:style w:type="character" w:customStyle="1" w:styleId="docsum-pmid">
    <w:name w:val="docsum-pmid"/>
    <w:basedOn w:val="DefaultParagraphFont"/>
    <w:rsid w:val="008D07BF"/>
  </w:style>
  <w:style w:type="character" w:customStyle="1" w:styleId="docsum-authors">
    <w:name w:val="docsum-authors"/>
    <w:basedOn w:val="DefaultParagraphFont"/>
    <w:rsid w:val="008D07BF"/>
  </w:style>
  <w:style w:type="character" w:customStyle="1" w:styleId="docsum-journal-citation">
    <w:name w:val="docsum-journal-citation"/>
    <w:basedOn w:val="DefaultParagraphFont"/>
    <w:rsid w:val="008D07BF"/>
  </w:style>
  <w:style w:type="character" w:customStyle="1" w:styleId="period">
    <w:name w:val="period"/>
    <w:basedOn w:val="DefaultParagraphFont"/>
    <w:rsid w:val="008D07BF"/>
  </w:style>
  <w:style w:type="character" w:customStyle="1" w:styleId="cit">
    <w:name w:val="cit"/>
    <w:basedOn w:val="DefaultParagraphFont"/>
    <w:rsid w:val="008D07BF"/>
  </w:style>
  <w:style w:type="character" w:customStyle="1" w:styleId="citation-doi">
    <w:name w:val="citation-doi"/>
    <w:basedOn w:val="DefaultParagraphFont"/>
    <w:rsid w:val="008D07BF"/>
  </w:style>
  <w:style w:type="character" w:customStyle="1" w:styleId="UnresolvedMention3">
    <w:name w:val="Unresolved Mention3"/>
    <w:basedOn w:val="DefaultParagraphFont"/>
    <w:uiPriority w:val="99"/>
    <w:unhideWhenUsed/>
    <w:rsid w:val="008D07BF"/>
    <w:rPr>
      <w:color w:val="605E5C"/>
      <w:shd w:val="clear" w:color="auto" w:fill="E1DFDD"/>
    </w:rPr>
  </w:style>
  <w:style w:type="character" w:customStyle="1" w:styleId="Mention2">
    <w:name w:val="Mention2"/>
    <w:basedOn w:val="DefaultParagraphFont"/>
    <w:uiPriority w:val="99"/>
    <w:unhideWhenUsed/>
    <w:rsid w:val="008D07BF"/>
    <w:rPr>
      <w:color w:val="2B579A"/>
      <w:shd w:val="clear" w:color="auto" w:fill="E1DFDD"/>
    </w:rPr>
  </w:style>
  <w:style w:type="character" w:customStyle="1" w:styleId="UnresolvedMention30">
    <w:name w:val="Unresolved Mention30"/>
    <w:basedOn w:val="DefaultParagraphFont"/>
    <w:uiPriority w:val="99"/>
    <w:unhideWhenUsed/>
    <w:rsid w:val="008D07BF"/>
    <w:rPr>
      <w:color w:val="605E5C"/>
      <w:shd w:val="clear" w:color="auto" w:fill="E1DFDD"/>
    </w:rPr>
  </w:style>
  <w:style w:type="character" w:customStyle="1" w:styleId="Mention20">
    <w:name w:val="Mention20"/>
    <w:basedOn w:val="DefaultParagraphFont"/>
    <w:uiPriority w:val="99"/>
    <w:unhideWhenUsed/>
    <w:rsid w:val="008D07BF"/>
    <w:rPr>
      <w:color w:val="2B579A"/>
      <w:shd w:val="clear" w:color="auto" w:fill="E1DFDD"/>
    </w:rPr>
  </w:style>
  <w:style w:type="paragraph" w:styleId="ListParagraph">
    <w:name w:val="List Paragraph"/>
    <w:basedOn w:val="Normal"/>
    <w:uiPriority w:val="34"/>
    <w:qFormat/>
    <w:rsid w:val="008D07BF"/>
    <w:pPr>
      <w:spacing w:line="240" w:lineRule="auto"/>
      <w:ind w:left="720"/>
      <w:contextualSpacing/>
    </w:pPr>
    <w:rPr>
      <w:lang w:val="en-US" w:eastAsia="zh-CN"/>
    </w:rPr>
  </w:style>
  <w:style w:type="character" w:styleId="LineNumber">
    <w:name w:val="line number"/>
    <w:basedOn w:val="DefaultParagraphFont"/>
    <w:semiHidden/>
    <w:unhideWhenUsed/>
    <w:rsid w:val="00EB1794"/>
  </w:style>
  <w:style w:type="character" w:customStyle="1" w:styleId="UnresolvedMention4">
    <w:name w:val="Unresolved Mention4"/>
    <w:basedOn w:val="DefaultParagraphFont"/>
    <w:uiPriority w:val="99"/>
    <w:semiHidden/>
    <w:unhideWhenUsed/>
    <w:rsid w:val="00A36384"/>
    <w:rPr>
      <w:color w:val="605E5C"/>
      <w:shd w:val="clear" w:color="auto" w:fill="E1DFDD"/>
    </w:rPr>
  </w:style>
  <w:style w:type="character" w:customStyle="1" w:styleId="Mention3">
    <w:name w:val="Mention3"/>
    <w:basedOn w:val="DefaultParagraphFont"/>
    <w:uiPriority w:val="99"/>
    <w:unhideWhenUsed/>
    <w:rsid w:val="00A36384"/>
    <w:rPr>
      <w:color w:val="2B579A"/>
      <w:shd w:val="clear" w:color="auto" w:fill="E1DFDD"/>
    </w:rPr>
  </w:style>
  <w:style w:type="character" w:styleId="UnresolvedMention">
    <w:name w:val="Unresolved Mention"/>
    <w:basedOn w:val="DefaultParagraphFont"/>
    <w:uiPriority w:val="99"/>
    <w:semiHidden/>
    <w:unhideWhenUsed/>
    <w:rsid w:val="004E7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93">
      <w:bodyDiv w:val="1"/>
      <w:marLeft w:val="0"/>
      <w:marRight w:val="0"/>
      <w:marTop w:val="0"/>
      <w:marBottom w:val="0"/>
      <w:divBdr>
        <w:top w:val="none" w:sz="0" w:space="0" w:color="auto"/>
        <w:left w:val="none" w:sz="0" w:space="0" w:color="auto"/>
        <w:bottom w:val="none" w:sz="0" w:space="0" w:color="auto"/>
        <w:right w:val="none" w:sz="0" w:space="0" w:color="auto"/>
      </w:divBdr>
      <w:divsChild>
        <w:div w:id="2144494869">
          <w:marLeft w:val="0"/>
          <w:marRight w:val="0"/>
          <w:marTop w:val="0"/>
          <w:marBottom w:val="0"/>
          <w:divBdr>
            <w:top w:val="none" w:sz="0" w:space="0" w:color="auto"/>
            <w:left w:val="none" w:sz="0" w:space="0" w:color="auto"/>
            <w:bottom w:val="none" w:sz="0" w:space="0" w:color="auto"/>
            <w:right w:val="none" w:sz="0" w:space="0" w:color="auto"/>
          </w:divBdr>
          <w:divsChild>
            <w:div w:id="1756515990">
              <w:marLeft w:val="0"/>
              <w:marRight w:val="0"/>
              <w:marTop w:val="0"/>
              <w:marBottom w:val="0"/>
              <w:divBdr>
                <w:top w:val="none" w:sz="0" w:space="0" w:color="auto"/>
                <w:left w:val="none" w:sz="0" w:space="0" w:color="auto"/>
                <w:bottom w:val="none" w:sz="0" w:space="0" w:color="auto"/>
                <w:right w:val="none" w:sz="0" w:space="0" w:color="auto"/>
              </w:divBdr>
            </w:div>
            <w:div w:id="2058894027">
              <w:marLeft w:val="0"/>
              <w:marRight w:val="0"/>
              <w:marTop w:val="0"/>
              <w:marBottom w:val="0"/>
              <w:divBdr>
                <w:top w:val="none" w:sz="0" w:space="0" w:color="auto"/>
                <w:left w:val="none" w:sz="0" w:space="0" w:color="auto"/>
                <w:bottom w:val="none" w:sz="0" w:space="0" w:color="auto"/>
                <w:right w:val="none" w:sz="0" w:space="0" w:color="auto"/>
              </w:divBdr>
            </w:div>
            <w:div w:id="156120794">
              <w:marLeft w:val="0"/>
              <w:marRight w:val="0"/>
              <w:marTop w:val="0"/>
              <w:marBottom w:val="0"/>
              <w:divBdr>
                <w:top w:val="none" w:sz="0" w:space="0" w:color="auto"/>
                <w:left w:val="none" w:sz="0" w:space="0" w:color="auto"/>
                <w:bottom w:val="none" w:sz="0" w:space="0" w:color="auto"/>
                <w:right w:val="none" w:sz="0" w:space="0" w:color="auto"/>
              </w:divBdr>
            </w:div>
            <w:div w:id="1636565561">
              <w:marLeft w:val="0"/>
              <w:marRight w:val="0"/>
              <w:marTop w:val="0"/>
              <w:marBottom w:val="0"/>
              <w:divBdr>
                <w:top w:val="none" w:sz="0" w:space="0" w:color="auto"/>
                <w:left w:val="none" w:sz="0" w:space="0" w:color="auto"/>
                <w:bottom w:val="none" w:sz="0" w:space="0" w:color="auto"/>
                <w:right w:val="none" w:sz="0" w:space="0" w:color="auto"/>
              </w:divBdr>
            </w:div>
            <w:div w:id="1379355882">
              <w:marLeft w:val="0"/>
              <w:marRight w:val="0"/>
              <w:marTop w:val="0"/>
              <w:marBottom w:val="0"/>
              <w:divBdr>
                <w:top w:val="none" w:sz="0" w:space="0" w:color="auto"/>
                <w:left w:val="none" w:sz="0" w:space="0" w:color="auto"/>
                <w:bottom w:val="none" w:sz="0" w:space="0" w:color="auto"/>
                <w:right w:val="none" w:sz="0" w:space="0" w:color="auto"/>
              </w:divBdr>
            </w:div>
            <w:div w:id="1211653879">
              <w:marLeft w:val="0"/>
              <w:marRight w:val="0"/>
              <w:marTop w:val="0"/>
              <w:marBottom w:val="0"/>
              <w:divBdr>
                <w:top w:val="none" w:sz="0" w:space="0" w:color="auto"/>
                <w:left w:val="none" w:sz="0" w:space="0" w:color="auto"/>
                <w:bottom w:val="none" w:sz="0" w:space="0" w:color="auto"/>
                <w:right w:val="none" w:sz="0" w:space="0" w:color="auto"/>
              </w:divBdr>
            </w:div>
            <w:div w:id="1135835868">
              <w:marLeft w:val="0"/>
              <w:marRight w:val="0"/>
              <w:marTop w:val="0"/>
              <w:marBottom w:val="0"/>
              <w:divBdr>
                <w:top w:val="none" w:sz="0" w:space="0" w:color="auto"/>
                <w:left w:val="none" w:sz="0" w:space="0" w:color="auto"/>
                <w:bottom w:val="none" w:sz="0" w:space="0" w:color="auto"/>
                <w:right w:val="none" w:sz="0" w:space="0" w:color="auto"/>
              </w:divBdr>
            </w:div>
            <w:div w:id="2124419839">
              <w:marLeft w:val="0"/>
              <w:marRight w:val="0"/>
              <w:marTop w:val="0"/>
              <w:marBottom w:val="0"/>
              <w:divBdr>
                <w:top w:val="none" w:sz="0" w:space="0" w:color="auto"/>
                <w:left w:val="none" w:sz="0" w:space="0" w:color="auto"/>
                <w:bottom w:val="none" w:sz="0" w:space="0" w:color="auto"/>
                <w:right w:val="none" w:sz="0" w:space="0" w:color="auto"/>
              </w:divBdr>
            </w:div>
            <w:div w:id="1291010083">
              <w:marLeft w:val="0"/>
              <w:marRight w:val="0"/>
              <w:marTop w:val="0"/>
              <w:marBottom w:val="0"/>
              <w:divBdr>
                <w:top w:val="none" w:sz="0" w:space="0" w:color="auto"/>
                <w:left w:val="none" w:sz="0" w:space="0" w:color="auto"/>
                <w:bottom w:val="none" w:sz="0" w:space="0" w:color="auto"/>
                <w:right w:val="none" w:sz="0" w:space="0" w:color="auto"/>
              </w:divBdr>
            </w:div>
            <w:div w:id="372466409">
              <w:marLeft w:val="0"/>
              <w:marRight w:val="0"/>
              <w:marTop w:val="0"/>
              <w:marBottom w:val="0"/>
              <w:divBdr>
                <w:top w:val="none" w:sz="0" w:space="0" w:color="auto"/>
                <w:left w:val="none" w:sz="0" w:space="0" w:color="auto"/>
                <w:bottom w:val="none" w:sz="0" w:space="0" w:color="auto"/>
                <w:right w:val="none" w:sz="0" w:space="0" w:color="auto"/>
              </w:divBdr>
            </w:div>
            <w:div w:id="542643721">
              <w:marLeft w:val="0"/>
              <w:marRight w:val="0"/>
              <w:marTop w:val="0"/>
              <w:marBottom w:val="0"/>
              <w:divBdr>
                <w:top w:val="none" w:sz="0" w:space="0" w:color="auto"/>
                <w:left w:val="none" w:sz="0" w:space="0" w:color="auto"/>
                <w:bottom w:val="none" w:sz="0" w:space="0" w:color="auto"/>
                <w:right w:val="none" w:sz="0" w:space="0" w:color="auto"/>
              </w:divBdr>
            </w:div>
            <w:div w:id="2022390097">
              <w:marLeft w:val="0"/>
              <w:marRight w:val="0"/>
              <w:marTop w:val="0"/>
              <w:marBottom w:val="0"/>
              <w:divBdr>
                <w:top w:val="none" w:sz="0" w:space="0" w:color="auto"/>
                <w:left w:val="none" w:sz="0" w:space="0" w:color="auto"/>
                <w:bottom w:val="none" w:sz="0" w:space="0" w:color="auto"/>
                <w:right w:val="none" w:sz="0" w:space="0" w:color="auto"/>
              </w:divBdr>
            </w:div>
            <w:div w:id="1688369408">
              <w:marLeft w:val="0"/>
              <w:marRight w:val="0"/>
              <w:marTop w:val="0"/>
              <w:marBottom w:val="0"/>
              <w:divBdr>
                <w:top w:val="none" w:sz="0" w:space="0" w:color="auto"/>
                <w:left w:val="none" w:sz="0" w:space="0" w:color="auto"/>
                <w:bottom w:val="none" w:sz="0" w:space="0" w:color="auto"/>
                <w:right w:val="none" w:sz="0" w:space="0" w:color="auto"/>
              </w:divBdr>
            </w:div>
            <w:div w:id="833182283">
              <w:marLeft w:val="0"/>
              <w:marRight w:val="0"/>
              <w:marTop w:val="0"/>
              <w:marBottom w:val="0"/>
              <w:divBdr>
                <w:top w:val="none" w:sz="0" w:space="0" w:color="auto"/>
                <w:left w:val="none" w:sz="0" w:space="0" w:color="auto"/>
                <w:bottom w:val="none" w:sz="0" w:space="0" w:color="auto"/>
                <w:right w:val="none" w:sz="0" w:space="0" w:color="auto"/>
              </w:divBdr>
            </w:div>
            <w:div w:id="180239393">
              <w:marLeft w:val="0"/>
              <w:marRight w:val="0"/>
              <w:marTop w:val="0"/>
              <w:marBottom w:val="0"/>
              <w:divBdr>
                <w:top w:val="none" w:sz="0" w:space="0" w:color="auto"/>
                <w:left w:val="none" w:sz="0" w:space="0" w:color="auto"/>
                <w:bottom w:val="none" w:sz="0" w:space="0" w:color="auto"/>
                <w:right w:val="none" w:sz="0" w:space="0" w:color="auto"/>
              </w:divBdr>
            </w:div>
            <w:div w:id="1462916827">
              <w:marLeft w:val="0"/>
              <w:marRight w:val="0"/>
              <w:marTop w:val="0"/>
              <w:marBottom w:val="0"/>
              <w:divBdr>
                <w:top w:val="none" w:sz="0" w:space="0" w:color="auto"/>
                <w:left w:val="none" w:sz="0" w:space="0" w:color="auto"/>
                <w:bottom w:val="none" w:sz="0" w:space="0" w:color="auto"/>
                <w:right w:val="none" w:sz="0" w:space="0" w:color="auto"/>
              </w:divBdr>
            </w:div>
            <w:div w:id="617762196">
              <w:marLeft w:val="0"/>
              <w:marRight w:val="0"/>
              <w:marTop w:val="0"/>
              <w:marBottom w:val="0"/>
              <w:divBdr>
                <w:top w:val="none" w:sz="0" w:space="0" w:color="auto"/>
                <w:left w:val="none" w:sz="0" w:space="0" w:color="auto"/>
                <w:bottom w:val="none" w:sz="0" w:space="0" w:color="auto"/>
                <w:right w:val="none" w:sz="0" w:space="0" w:color="auto"/>
              </w:divBdr>
            </w:div>
            <w:div w:id="906309025">
              <w:marLeft w:val="0"/>
              <w:marRight w:val="0"/>
              <w:marTop w:val="0"/>
              <w:marBottom w:val="0"/>
              <w:divBdr>
                <w:top w:val="none" w:sz="0" w:space="0" w:color="auto"/>
                <w:left w:val="none" w:sz="0" w:space="0" w:color="auto"/>
                <w:bottom w:val="none" w:sz="0" w:space="0" w:color="auto"/>
                <w:right w:val="none" w:sz="0" w:space="0" w:color="auto"/>
              </w:divBdr>
            </w:div>
            <w:div w:id="2086564893">
              <w:marLeft w:val="0"/>
              <w:marRight w:val="0"/>
              <w:marTop w:val="0"/>
              <w:marBottom w:val="0"/>
              <w:divBdr>
                <w:top w:val="none" w:sz="0" w:space="0" w:color="auto"/>
                <w:left w:val="none" w:sz="0" w:space="0" w:color="auto"/>
                <w:bottom w:val="none" w:sz="0" w:space="0" w:color="auto"/>
                <w:right w:val="none" w:sz="0" w:space="0" w:color="auto"/>
              </w:divBdr>
            </w:div>
            <w:div w:id="380373554">
              <w:marLeft w:val="0"/>
              <w:marRight w:val="0"/>
              <w:marTop w:val="0"/>
              <w:marBottom w:val="0"/>
              <w:divBdr>
                <w:top w:val="none" w:sz="0" w:space="0" w:color="auto"/>
                <w:left w:val="none" w:sz="0" w:space="0" w:color="auto"/>
                <w:bottom w:val="none" w:sz="0" w:space="0" w:color="auto"/>
                <w:right w:val="none" w:sz="0" w:space="0" w:color="auto"/>
              </w:divBdr>
            </w:div>
            <w:div w:id="7210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2376">
      <w:bodyDiv w:val="1"/>
      <w:marLeft w:val="0"/>
      <w:marRight w:val="0"/>
      <w:marTop w:val="0"/>
      <w:marBottom w:val="0"/>
      <w:divBdr>
        <w:top w:val="none" w:sz="0" w:space="0" w:color="auto"/>
        <w:left w:val="none" w:sz="0" w:space="0" w:color="auto"/>
        <w:bottom w:val="none" w:sz="0" w:space="0" w:color="auto"/>
        <w:right w:val="none" w:sz="0" w:space="0" w:color="auto"/>
      </w:divBdr>
      <w:divsChild>
        <w:div w:id="1438870726">
          <w:marLeft w:val="0"/>
          <w:marRight w:val="0"/>
          <w:marTop w:val="0"/>
          <w:marBottom w:val="0"/>
          <w:divBdr>
            <w:top w:val="none" w:sz="0" w:space="0" w:color="auto"/>
            <w:left w:val="none" w:sz="0" w:space="0" w:color="auto"/>
            <w:bottom w:val="none" w:sz="0" w:space="0" w:color="auto"/>
            <w:right w:val="none" w:sz="0" w:space="0" w:color="auto"/>
          </w:divBdr>
          <w:divsChild>
            <w:div w:id="1843160482">
              <w:marLeft w:val="0"/>
              <w:marRight w:val="0"/>
              <w:marTop w:val="0"/>
              <w:marBottom w:val="0"/>
              <w:divBdr>
                <w:top w:val="none" w:sz="0" w:space="0" w:color="auto"/>
                <w:left w:val="none" w:sz="0" w:space="0" w:color="auto"/>
                <w:bottom w:val="none" w:sz="0" w:space="0" w:color="auto"/>
                <w:right w:val="none" w:sz="0" w:space="0" w:color="auto"/>
              </w:divBdr>
            </w:div>
            <w:div w:id="811404766">
              <w:marLeft w:val="0"/>
              <w:marRight w:val="0"/>
              <w:marTop w:val="0"/>
              <w:marBottom w:val="0"/>
              <w:divBdr>
                <w:top w:val="none" w:sz="0" w:space="0" w:color="auto"/>
                <w:left w:val="none" w:sz="0" w:space="0" w:color="auto"/>
                <w:bottom w:val="none" w:sz="0" w:space="0" w:color="auto"/>
                <w:right w:val="none" w:sz="0" w:space="0" w:color="auto"/>
              </w:divBdr>
            </w:div>
            <w:div w:id="285627876">
              <w:marLeft w:val="0"/>
              <w:marRight w:val="0"/>
              <w:marTop w:val="0"/>
              <w:marBottom w:val="0"/>
              <w:divBdr>
                <w:top w:val="none" w:sz="0" w:space="0" w:color="auto"/>
                <w:left w:val="none" w:sz="0" w:space="0" w:color="auto"/>
                <w:bottom w:val="none" w:sz="0" w:space="0" w:color="auto"/>
                <w:right w:val="none" w:sz="0" w:space="0" w:color="auto"/>
              </w:divBdr>
            </w:div>
            <w:div w:id="1076517103">
              <w:marLeft w:val="0"/>
              <w:marRight w:val="0"/>
              <w:marTop w:val="0"/>
              <w:marBottom w:val="0"/>
              <w:divBdr>
                <w:top w:val="none" w:sz="0" w:space="0" w:color="auto"/>
                <w:left w:val="none" w:sz="0" w:space="0" w:color="auto"/>
                <w:bottom w:val="none" w:sz="0" w:space="0" w:color="auto"/>
                <w:right w:val="none" w:sz="0" w:space="0" w:color="auto"/>
              </w:divBdr>
            </w:div>
            <w:div w:id="1654678701">
              <w:marLeft w:val="0"/>
              <w:marRight w:val="0"/>
              <w:marTop w:val="0"/>
              <w:marBottom w:val="0"/>
              <w:divBdr>
                <w:top w:val="none" w:sz="0" w:space="0" w:color="auto"/>
                <w:left w:val="none" w:sz="0" w:space="0" w:color="auto"/>
                <w:bottom w:val="none" w:sz="0" w:space="0" w:color="auto"/>
                <w:right w:val="none" w:sz="0" w:space="0" w:color="auto"/>
              </w:divBdr>
            </w:div>
            <w:div w:id="17183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507">
      <w:bodyDiv w:val="1"/>
      <w:marLeft w:val="0"/>
      <w:marRight w:val="0"/>
      <w:marTop w:val="0"/>
      <w:marBottom w:val="0"/>
      <w:divBdr>
        <w:top w:val="none" w:sz="0" w:space="0" w:color="auto"/>
        <w:left w:val="none" w:sz="0" w:space="0" w:color="auto"/>
        <w:bottom w:val="none" w:sz="0" w:space="0" w:color="auto"/>
        <w:right w:val="none" w:sz="0" w:space="0" w:color="auto"/>
      </w:divBdr>
      <w:divsChild>
        <w:div w:id="1015693070">
          <w:marLeft w:val="0"/>
          <w:marRight w:val="0"/>
          <w:marTop w:val="0"/>
          <w:marBottom w:val="0"/>
          <w:divBdr>
            <w:top w:val="none" w:sz="0" w:space="0" w:color="auto"/>
            <w:left w:val="none" w:sz="0" w:space="0" w:color="auto"/>
            <w:bottom w:val="none" w:sz="0" w:space="0" w:color="auto"/>
            <w:right w:val="none" w:sz="0" w:space="0" w:color="auto"/>
          </w:divBdr>
          <w:divsChild>
            <w:div w:id="1145778724">
              <w:marLeft w:val="0"/>
              <w:marRight w:val="0"/>
              <w:marTop w:val="0"/>
              <w:marBottom w:val="0"/>
              <w:divBdr>
                <w:top w:val="none" w:sz="0" w:space="0" w:color="auto"/>
                <w:left w:val="none" w:sz="0" w:space="0" w:color="auto"/>
                <w:bottom w:val="none" w:sz="0" w:space="0" w:color="auto"/>
                <w:right w:val="none" w:sz="0" w:space="0" w:color="auto"/>
              </w:divBdr>
            </w:div>
            <w:div w:id="812016383">
              <w:marLeft w:val="0"/>
              <w:marRight w:val="0"/>
              <w:marTop w:val="0"/>
              <w:marBottom w:val="0"/>
              <w:divBdr>
                <w:top w:val="none" w:sz="0" w:space="0" w:color="auto"/>
                <w:left w:val="none" w:sz="0" w:space="0" w:color="auto"/>
                <w:bottom w:val="none" w:sz="0" w:space="0" w:color="auto"/>
                <w:right w:val="none" w:sz="0" w:space="0" w:color="auto"/>
              </w:divBdr>
            </w:div>
            <w:div w:id="1707177703">
              <w:marLeft w:val="0"/>
              <w:marRight w:val="0"/>
              <w:marTop w:val="0"/>
              <w:marBottom w:val="0"/>
              <w:divBdr>
                <w:top w:val="none" w:sz="0" w:space="0" w:color="auto"/>
                <w:left w:val="none" w:sz="0" w:space="0" w:color="auto"/>
                <w:bottom w:val="none" w:sz="0" w:space="0" w:color="auto"/>
                <w:right w:val="none" w:sz="0" w:space="0" w:color="auto"/>
              </w:divBdr>
            </w:div>
            <w:div w:id="676270492">
              <w:marLeft w:val="0"/>
              <w:marRight w:val="0"/>
              <w:marTop w:val="0"/>
              <w:marBottom w:val="0"/>
              <w:divBdr>
                <w:top w:val="none" w:sz="0" w:space="0" w:color="auto"/>
                <w:left w:val="none" w:sz="0" w:space="0" w:color="auto"/>
                <w:bottom w:val="none" w:sz="0" w:space="0" w:color="auto"/>
                <w:right w:val="none" w:sz="0" w:space="0" w:color="auto"/>
              </w:divBdr>
            </w:div>
            <w:div w:id="343287466">
              <w:marLeft w:val="0"/>
              <w:marRight w:val="0"/>
              <w:marTop w:val="0"/>
              <w:marBottom w:val="0"/>
              <w:divBdr>
                <w:top w:val="none" w:sz="0" w:space="0" w:color="auto"/>
                <w:left w:val="none" w:sz="0" w:space="0" w:color="auto"/>
                <w:bottom w:val="none" w:sz="0" w:space="0" w:color="auto"/>
                <w:right w:val="none" w:sz="0" w:space="0" w:color="auto"/>
              </w:divBdr>
            </w:div>
            <w:div w:id="1247300368">
              <w:marLeft w:val="0"/>
              <w:marRight w:val="0"/>
              <w:marTop w:val="0"/>
              <w:marBottom w:val="0"/>
              <w:divBdr>
                <w:top w:val="none" w:sz="0" w:space="0" w:color="auto"/>
                <w:left w:val="none" w:sz="0" w:space="0" w:color="auto"/>
                <w:bottom w:val="none" w:sz="0" w:space="0" w:color="auto"/>
                <w:right w:val="none" w:sz="0" w:space="0" w:color="auto"/>
              </w:divBdr>
            </w:div>
            <w:div w:id="1100295914">
              <w:marLeft w:val="0"/>
              <w:marRight w:val="0"/>
              <w:marTop w:val="0"/>
              <w:marBottom w:val="0"/>
              <w:divBdr>
                <w:top w:val="none" w:sz="0" w:space="0" w:color="auto"/>
                <w:left w:val="none" w:sz="0" w:space="0" w:color="auto"/>
                <w:bottom w:val="none" w:sz="0" w:space="0" w:color="auto"/>
                <w:right w:val="none" w:sz="0" w:space="0" w:color="auto"/>
              </w:divBdr>
            </w:div>
            <w:div w:id="1797720077">
              <w:marLeft w:val="0"/>
              <w:marRight w:val="0"/>
              <w:marTop w:val="0"/>
              <w:marBottom w:val="0"/>
              <w:divBdr>
                <w:top w:val="none" w:sz="0" w:space="0" w:color="auto"/>
                <w:left w:val="none" w:sz="0" w:space="0" w:color="auto"/>
                <w:bottom w:val="none" w:sz="0" w:space="0" w:color="auto"/>
                <w:right w:val="none" w:sz="0" w:space="0" w:color="auto"/>
              </w:divBdr>
            </w:div>
            <w:div w:id="1621182109">
              <w:marLeft w:val="0"/>
              <w:marRight w:val="0"/>
              <w:marTop w:val="0"/>
              <w:marBottom w:val="0"/>
              <w:divBdr>
                <w:top w:val="none" w:sz="0" w:space="0" w:color="auto"/>
                <w:left w:val="none" w:sz="0" w:space="0" w:color="auto"/>
                <w:bottom w:val="none" w:sz="0" w:space="0" w:color="auto"/>
                <w:right w:val="none" w:sz="0" w:space="0" w:color="auto"/>
              </w:divBdr>
            </w:div>
            <w:div w:id="583611528">
              <w:marLeft w:val="0"/>
              <w:marRight w:val="0"/>
              <w:marTop w:val="0"/>
              <w:marBottom w:val="0"/>
              <w:divBdr>
                <w:top w:val="none" w:sz="0" w:space="0" w:color="auto"/>
                <w:left w:val="none" w:sz="0" w:space="0" w:color="auto"/>
                <w:bottom w:val="none" w:sz="0" w:space="0" w:color="auto"/>
                <w:right w:val="none" w:sz="0" w:space="0" w:color="auto"/>
              </w:divBdr>
            </w:div>
            <w:div w:id="1336953255">
              <w:marLeft w:val="0"/>
              <w:marRight w:val="0"/>
              <w:marTop w:val="0"/>
              <w:marBottom w:val="0"/>
              <w:divBdr>
                <w:top w:val="none" w:sz="0" w:space="0" w:color="auto"/>
                <w:left w:val="none" w:sz="0" w:space="0" w:color="auto"/>
                <w:bottom w:val="none" w:sz="0" w:space="0" w:color="auto"/>
                <w:right w:val="none" w:sz="0" w:space="0" w:color="auto"/>
              </w:divBdr>
            </w:div>
            <w:div w:id="1013846894">
              <w:marLeft w:val="0"/>
              <w:marRight w:val="0"/>
              <w:marTop w:val="0"/>
              <w:marBottom w:val="0"/>
              <w:divBdr>
                <w:top w:val="none" w:sz="0" w:space="0" w:color="auto"/>
                <w:left w:val="none" w:sz="0" w:space="0" w:color="auto"/>
                <w:bottom w:val="none" w:sz="0" w:space="0" w:color="auto"/>
                <w:right w:val="none" w:sz="0" w:space="0" w:color="auto"/>
              </w:divBdr>
            </w:div>
            <w:div w:id="1858273785">
              <w:marLeft w:val="0"/>
              <w:marRight w:val="0"/>
              <w:marTop w:val="0"/>
              <w:marBottom w:val="0"/>
              <w:divBdr>
                <w:top w:val="none" w:sz="0" w:space="0" w:color="auto"/>
                <w:left w:val="none" w:sz="0" w:space="0" w:color="auto"/>
                <w:bottom w:val="none" w:sz="0" w:space="0" w:color="auto"/>
                <w:right w:val="none" w:sz="0" w:space="0" w:color="auto"/>
              </w:divBdr>
            </w:div>
            <w:div w:id="814494721">
              <w:marLeft w:val="0"/>
              <w:marRight w:val="0"/>
              <w:marTop w:val="0"/>
              <w:marBottom w:val="0"/>
              <w:divBdr>
                <w:top w:val="none" w:sz="0" w:space="0" w:color="auto"/>
                <w:left w:val="none" w:sz="0" w:space="0" w:color="auto"/>
                <w:bottom w:val="none" w:sz="0" w:space="0" w:color="auto"/>
                <w:right w:val="none" w:sz="0" w:space="0" w:color="auto"/>
              </w:divBdr>
            </w:div>
            <w:div w:id="817109633">
              <w:marLeft w:val="0"/>
              <w:marRight w:val="0"/>
              <w:marTop w:val="0"/>
              <w:marBottom w:val="0"/>
              <w:divBdr>
                <w:top w:val="none" w:sz="0" w:space="0" w:color="auto"/>
                <w:left w:val="none" w:sz="0" w:space="0" w:color="auto"/>
                <w:bottom w:val="none" w:sz="0" w:space="0" w:color="auto"/>
                <w:right w:val="none" w:sz="0" w:space="0" w:color="auto"/>
              </w:divBdr>
            </w:div>
            <w:div w:id="1236476981">
              <w:marLeft w:val="0"/>
              <w:marRight w:val="0"/>
              <w:marTop w:val="0"/>
              <w:marBottom w:val="0"/>
              <w:divBdr>
                <w:top w:val="none" w:sz="0" w:space="0" w:color="auto"/>
                <w:left w:val="none" w:sz="0" w:space="0" w:color="auto"/>
                <w:bottom w:val="none" w:sz="0" w:space="0" w:color="auto"/>
                <w:right w:val="none" w:sz="0" w:space="0" w:color="auto"/>
              </w:divBdr>
            </w:div>
            <w:div w:id="202521111">
              <w:marLeft w:val="0"/>
              <w:marRight w:val="0"/>
              <w:marTop w:val="0"/>
              <w:marBottom w:val="0"/>
              <w:divBdr>
                <w:top w:val="none" w:sz="0" w:space="0" w:color="auto"/>
                <w:left w:val="none" w:sz="0" w:space="0" w:color="auto"/>
                <w:bottom w:val="none" w:sz="0" w:space="0" w:color="auto"/>
                <w:right w:val="none" w:sz="0" w:space="0" w:color="auto"/>
              </w:divBdr>
            </w:div>
            <w:div w:id="463352192">
              <w:marLeft w:val="0"/>
              <w:marRight w:val="0"/>
              <w:marTop w:val="0"/>
              <w:marBottom w:val="0"/>
              <w:divBdr>
                <w:top w:val="none" w:sz="0" w:space="0" w:color="auto"/>
                <w:left w:val="none" w:sz="0" w:space="0" w:color="auto"/>
                <w:bottom w:val="none" w:sz="0" w:space="0" w:color="auto"/>
                <w:right w:val="none" w:sz="0" w:space="0" w:color="auto"/>
              </w:divBdr>
            </w:div>
            <w:div w:id="237595674">
              <w:marLeft w:val="0"/>
              <w:marRight w:val="0"/>
              <w:marTop w:val="0"/>
              <w:marBottom w:val="0"/>
              <w:divBdr>
                <w:top w:val="none" w:sz="0" w:space="0" w:color="auto"/>
                <w:left w:val="none" w:sz="0" w:space="0" w:color="auto"/>
                <w:bottom w:val="none" w:sz="0" w:space="0" w:color="auto"/>
                <w:right w:val="none" w:sz="0" w:space="0" w:color="auto"/>
              </w:divBdr>
            </w:div>
            <w:div w:id="969242562">
              <w:marLeft w:val="0"/>
              <w:marRight w:val="0"/>
              <w:marTop w:val="0"/>
              <w:marBottom w:val="0"/>
              <w:divBdr>
                <w:top w:val="none" w:sz="0" w:space="0" w:color="auto"/>
                <w:left w:val="none" w:sz="0" w:space="0" w:color="auto"/>
                <w:bottom w:val="none" w:sz="0" w:space="0" w:color="auto"/>
                <w:right w:val="none" w:sz="0" w:space="0" w:color="auto"/>
              </w:divBdr>
            </w:div>
            <w:div w:id="2041391287">
              <w:marLeft w:val="0"/>
              <w:marRight w:val="0"/>
              <w:marTop w:val="0"/>
              <w:marBottom w:val="0"/>
              <w:divBdr>
                <w:top w:val="none" w:sz="0" w:space="0" w:color="auto"/>
                <w:left w:val="none" w:sz="0" w:space="0" w:color="auto"/>
                <w:bottom w:val="none" w:sz="0" w:space="0" w:color="auto"/>
                <w:right w:val="none" w:sz="0" w:space="0" w:color="auto"/>
              </w:divBdr>
            </w:div>
            <w:div w:id="338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610">
      <w:bodyDiv w:val="1"/>
      <w:marLeft w:val="0"/>
      <w:marRight w:val="0"/>
      <w:marTop w:val="0"/>
      <w:marBottom w:val="0"/>
      <w:divBdr>
        <w:top w:val="none" w:sz="0" w:space="0" w:color="auto"/>
        <w:left w:val="none" w:sz="0" w:space="0" w:color="auto"/>
        <w:bottom w:val="none" w:sz="0" w:space="0" w:color="auto"/>
        <w:right w:val="none" w:sz="0" w:space="0" w:color="auto"/>
      </w:divBdr>
      <w:divsChild>
        <w:div w:id="1951666718">
          <w:marLeft w:val="0"/>
          <w:marRight w:val="0"/>
          <w:marTop w:val="0"/>
          <w:marBottom w:val="0"/>
          <w:divBdr>
            <w:top w:val="none" w:sz="0" w:space="0" w:color="auto"/>
            <w:left w:val="none" w:sz="0" w:space="0" w:color="auto"/>
            <w:bottom w:val="none" w:sz="0" w:space="0" w:color="auto"/>
            <w:right w:val="none" w:sz="0" w:space="0" w:color="auto"/>
          </w:divBdr>
          <w:divsChild>
            <w:div w:id="1447502373">
              <w:marLeft w:val="0"/>
              <w:marRight w:val="0"/>
              <w:marTop w:val="0"/>
              <w:marBottom w:val="0"/>
              <w:divBdr>
                <w:top w:val="none" w:sz="0" w:space="0" w:color="auto"/>
                <w:left w:val="none" w:sz="0" w:space="0" w:color="auto"/>
                <w:bottom w:val="none" w:sz="0" w:space="0" w:color="auto"/>
                <w:right w:val="none" w:sz="0" w:space="0" w:color="auto"/>
              </w:divBdr>
            </w:div>
            <w:div w:id="107941143">
              <w:marLeft w:val="0"/>
              <w:marRight w:val="0"/>
              <w:marTop w:val="0"/>
              <w:marBottom w:val="0"/>
              <w:divBdr>
                <w:top w:val="none" w:sz="0" w:space="0" w:color="auto"/>
                <w:left w:val="none" w:sz="0" w:space="0" w:color="auto"/>
                <w:bottom w:val="none" w:sz="0" w:space="0" w:color="auto"/>
                <w:right w:val="none" w:sz="0" w:space="0" w:color="auto"/>
              </w:divBdr>
            </w:div>
            <w:div w:id="1008828356">
              <w:marLeft w:val="0"/>
              <w:marRight w:val="0"/>
              <w:marTop w:val="0"/>
              <w:marBottom w:val="0"/>
              <w:divBdr>
                <w:top w:val="none" w:sz="0" w:space="0" w:color="auto"/>
                <w:left w:val="none" w:sz="0" w:space="0" w:color="auto"/>
                <w:bottom w:val="none" w:sz="0" w:space="0" w:color="auto"/>
                <w:right w:val="none" w:sz="0" w:space="0" w:color="auto"/>
              </w:divBdr>
            </w:div>
            <w:div w:id="869952775">
              <w:marLeft w:val="0"/>
              <w:marRight w:val="0"/>
              <w:marTop w:val="0"/>
              <w:marBottom w:val="0"/>
              <w:divBdr>
                <w:top w:val="none" w:sz="0" w:space="0" w:color="auto"/>
                <w:left w:val="none" w:sz="0" w:space="0" w:color="auto"/>
                <w:bottom w:val="none" w:sz="0" w:space="0" w:color="auto"/>
                <w:right w:val="none" w:sz="0" w:space="0" w:color="auto"/>
              </w:divBdr>
            </w:div>
            <w:div w:id="1518080525">
              <w:marLeft w:val="0"/>
              <w:marRight w:val="0"/>
              <w:marTop w:val="0"/>
              <w:marBottom w:val="0"/>
              <w:divBdr>
                <w:top w:val="none" w:sz="0" w:space="0" w:color="auto"/>
                <w:left w:val="none" w:sz="0" w:space="0" w:color="auto"/>
                <w:bottom w:val="none" w:sz="0" w:space="0" w:color="auto"/>
                <w:right w:val="none" w:sz="0" w:space="0" w:color="auto"/>
              </w:divBdr>
            </w:div>
            <w:div w:id="1955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382">
      <w:bodyDiv w:val="1"/>
      <w:marLeft w:val="0"/>
      <w:marRight w:val="0"/>
      <w:marTop w:val="0"/>
      <w:marBottom w:val="0"/>
      <w:divBdr>
        <w:top w:val="none" w:sz="0" w:space="0" w:color="auto"/>
        <w:left w:val="none" w:sz="0" w:space="0" w:color="auto"/>
        <w:bottom w:val="none" w:sz="0" w:space="0" w:color="auto"/>
        <w:right w:val="none" w:sz="0" w:space="0" w:color="auto"/>
      </w:divBdr>
    </w:div>
    <w:div w:id="831993927">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20794306">
      <w:bodyDiv w:val="1"/>
      <w:marLeft w:val="0"/>
      <w:marRight w:val="0"/>
      <w:marTop w:val="0"/>
      <w:marBottom w:val="0"/>
      <w:divBdr>
        <w:top w:val="none" w:sz="0" w:space="0" w:color="auto"/>
        <w:left w:val="none" w:sz="0" w:space="0" w:color="auto"/>
        <w:bottom w:val="none" w:sz="0" w:space="0" w:color="auto"/>
        <w:right w:val="none" w:sz="0" w:space="0" w:color="auto"/>
      </w:divBdr>
      <w:divsChild>
        <w:div w:id="1862477501">
          <w:marLeft w:val="0"/>
          <w:marRight w:val="0"/>
          <w:marTop w:val="0"/>
          <w:marBottom w:val="0"/>
          <w:divBdr>
            <w:top w:val="none" w:sz="0" w:space="0" w:color="auto"/>
            <w:left w:val="none" w:sz="0" w:space="0" w:color="auto"/>
            <w:bottom w:val="none" w:sz="0" w:space="0" w:color="auto"/>
            <w:right w:val="none" w:sz="0" w:space="0" w:color="auto"/>
          </w:divBdr>
          <w:divsChild>
            <w:div w:id="405224723">
              <w:marLeft w:val="0"/>
              <w:marRight w:val="0"/>
              <w:marTop w:val="0"/>
              <w:marBottom w:val="0"/>
              <w:divBdr>
                <w:top w:val="none" w:sz="0" w:space="0" w:color="auto"/>
                <w:left w:val="none" w:sz="0" w:space="0" w:color="auto"/>
                <w:bottom w:val="none" w:sz="0" w:space="0" w:color="auto"/>
                <w:right w:val="none" w:sz="0" w:space="0" w:color="auto"/>
              </w:divBdr>
            </w:div>
            <w:div w:id="486940845">
              <w:marLeft w:val="0"/>
              <w:marRight w:val="0"/>
              <w:marTop w:val="0"/>
              <w:marBottom w:val="0"/>
              <w:divBdr>
                <w:top w:val="none" w:sz="0" w:space="0" w:color="auto"/>
                <w:left w:val="none" w:sz="0" w:space="0" w:color="auto"/>
                <w:bottom w:val="none" w:sz="0" w:space="0" w:color="auto"/>
                <w:right w:val="none" w:sz="0" w:space="0" w:color="auto"/>
              </w:divBdr>
            </w:div>
            <w:div w:id="450635455">
              <w:marLeft w:val="0"/>
              <w:marRight w:val="0"/>
              <w:marTop w:val="0"/>
              <w:marBottom w:val="0"/>
              <w:divBdr>
                <w:top w:val="none" w:sz="0" w:space="0" w:color="auto"/>
                <w:left w:val="none" w:sz="0" w:space="0" w:color="auto"/>
                <w:bottom w:val="none" w:sz="0" w:space="0" w:color="auto"/>
                <w:right w:val="none" w:sz="0" w:space="0" w:color="auto"/>
              </w:divBdr>
            </w:div>
            <w:div w:id="1864711771">
              <w:marLeft w:val="0"/>
              <w:marRight w:val="0"/>
              <w:marTop w:val="0"/>
              <w:marBottom w:val="0"/>
              <w:divBdr>
                <w:top w:val="none" w:sz="0" w:space="0" w:color="auto"/>
                <w:left w:val="none" w:sz="0" w:space="0" w:color="auto"/>
                <w:bottom w:val="none" w:sz="0" w:space="0" w:color="auto"/>
                <w:right w:val="none" w:sz="0" w:space="0" w:color="auto"/>
              </w:divBdr>
            </w:div>
            <w:div w:id="1116483834">
              <w:marLeft w:val="0"/>
              <w:marRight w:val="0"/>
              <w:marTop w:val="0"/>
              <w:marBottom w:val="0"/>
              <w:divBdr>
                <w:top w:val="none" w:sz="0" w:space="0" w:color="auto"/>
                <w:left w:val="none" w:sz="0" w:space="0" w:color="auto"/>
                <w:bottom w:val="none" w:sz="0" w:space="0" w:color="auto"/>
                <w:right w:val="none" w:sz="0" w:space="0" w:color="auto"/>
              </w:divBdr>
            </w:div>
            <w:div w:id="2032950018">
              <w:marLeft w:val="0"/>
              <w:marRight w:val="0"/>
              <w:marTop w:val="0"/>
              <w:marBottom w:val="0"/>
              <w:divBdr>
                <w:top w:val="none" w:sz="0" w:space="0" w:color="auto"/>
                <w:left w:val="none" w:sz="0" w:space="0" w:color="auto"/>
                <w:bottom w:val="none" w:sz="0" w:space="0" w:color="auto"/>
                <w:right w:val="none" w:sz="0" w:space="0" w:color="auto"/>
              </w:divBdr>
            </w:div>
            <w:div w:id="2064211497">
              <w:marLeft w:val="0"/>
              <w:marRight w:val="0"/>
              <w:marTop w:val="0"/>
              <w:marBottom w:val="0"/>
              <w:divBdr>
                <w:top w:val="none" w:sz="0" w:space="0" w:color="auto"/>
                <w:left w:val="none" w:sz="0" w:space="0" w:color="auto"/>
                <w:bottom w:val="none" w:sz="0" w:space="0" w:color="auto"/>
                <w:right w:val="none" w:sz="0" w:space="0" w:color="auto"/>
              </w:divBdr>
            </w:div>
            <w:div w:id="17944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797">
      <w:bodyDiv w:val="1"/>
      <w:marLeft w:val="0"/>
      <w:marRight w:val="0"/>
      <w:marTop w:val="0"/>
      <w:marBottom w:val="0"/>
      <w:divBdr>
        <w:top w:val="none" w:sz="0" w:space="0" w:color="auto"/>
        <w:left w:val="none" w:sz="0" w:space="0" w:color="auto"/>
        <w:bottom w:val="none" w:sz="0" w:space="0" w:color="auto"/>
        <w:right w:val="none" w:sz="0" w:space="0" w:color="auto"/>
      </w:divBdr>
      <w:divsChild>
        <w:div w:id="418136223">
          <w:marLeft w:val="0"/>
          <w:marRight w:val="0"/>
          <w:marTop w:val="0"/>
          <w:marBottom w:val="0"/>
          <w:divBdr>
            <w:top w:val="none" w:sz="0" w:space="0" w:color="auto"/>
            <w:left w:val="none" w:sz="0" w:space="0" w:color="auto"/>
            <w:bottom w:val="none" w:sz="0" w:space="0" w:color="auto"/>
            <w:right w:val="none" w:sz="0" w:space="0" w:color="auto"/>
          </w:divBdr>
          <w:divsChild>
            <w:div w:id="1958297692">
              <w:marLeft w:val="0"/>
              <w:marRight w:val="0"/>
              <w:marTop w:val="0"/>
              <w:marBottom w:val="0"/>
              <w:divBdr>
                <w:top w:val="none" w:sz="0" w:space="0" w:color="auto"/>
                <w:left w:val="none" w:sz="0" w:space="0" w:color="auto"/>
                <w:bottom w:val="none" w:sz="0" w:space="0" w:color="auto"/>
                <w:right w:val="none" w:sz="0" w:space="0" w:color="auto"/>
              </w:divBdr>
            </w:div>
            <w:div w:id="515728629">
              <w:marLeft w:val="0"/>
              <w:marRight w:val="0"/>
              <w:marTop w:val="0"/>
              <w:marBottom w:val="0"/>
              <w:divBdr>
                <w:top w:val="none" w:sz="0" w:space="0" w:color="auto"/>
                <w:left w:val="none" w:sz="0" w:space="0" w:color="auto"/>
                <w:bottom w:val="none" w:sz="0" w:space="0" w:color="auto"/>
                <w:right w:val="none" w:sz="0" w:space="0" w:color="auto"/>
              </w:divBdr>
            </w:div>
            <w:div w:id="701521269">
              <w:marLeft w:val="0"/>
              <w:marRight w:val="0"/>
              <w:marTop w:val="0"/>
              <w:marBottom w:val="0"/>
              <w:divBdr>
                <w:top w:val="none" w:sz="0" w:space="0" w:color="auto"/>
                <w:left w:val="none" w:sz="0" w:space="0" w:color="auto"/>
                <w:bottom w:val="none" w:sz="0" w:space="0" w:color="auto"/>
                <w:right w:val="none" w:sz="0" w:space="0" w:color="auto"/>
              </w:divBdr>
            </w:div>
            <w:div w:id="1958175236">
              <w:marLeft w:val="0"/>
              <w:marRight w:val="0"/>
              <w:marTop w:val="0"/>
              <w:marBottom w:val="0"/>
              <w:divBdr>
                <w:top w:val="none" w:sz="0" w:space="0" w:color="auto"/>
                <w:left w:val="none" w:sz="0" w:space="0" w:color="auto"/>
                <w:bottom w:val="none" w:sz="0" w:space="0" w:color="auto"/>
                <w:right w:val="none" w:sz="0" w:space="0" w:color="auto"/>
              </w:divBdr>
            </w:div>
            <w:div w:id="1675719617">
              <w:marLeft w:val="0"/>
              <w:marRight w:val="0"/>
              <w:marTop w:val="0"/>
              <w:marBottom w:val="0"/>
              <w:divBdr>
                <w:top w:val="none" w:sz="0" w:space="0" w:color="auto"/>
                <w:left w:val="none" w:sz="0" w:space="0" w:color="auto"/>
                <w:bottom w:val="none" w:sz="0" w:space="0" w:color="auto"/>
                <w:right w:val="none" w:sz="0" w:space="0" w:color="auto"/>
              </w:divBdr>
            </w:div>
            <w:div w:id="1683585539">
              <w:marLeft w:val="0"/>
              <w:marRight w:val="0"/>
              <w:marTop w:val="0"/>
              <w:marBottom w:val="0"/>
              <w:divBdr>
                <w:top w:val="none" w:sz="0" w:space="0" w:color="auto"/>
                <w:left w:val="none" w:sz="0" w:space="0" w:color="auto"/>
                <w:bottom w:val="none" w:sz="0" w:space="0" w:color="auto"/>
                <w:right w:val="none" w:sz="0" w:space="0" w:color="auto"/>
              </w:divBdr>
            </w:div>
            <w:div w:id="1978409468">
              <w:marLeft w:val="0"/>
              <w:marRight w:val="0"/>
              <w:marTop w:val="0"/>
              <w:marBottom w:val="0"/>
              <w:divBdr>
                <w:top w:val="none" w:sz="0" w:space="0" w:color="auto"/>
                <w:left w:val="none" w:sz="0" w:space="0" w:color="auto"/>
                <w:bottom w:val="none" w:sz="0" w:space="0" w:color="auto"/>
                <w:right w:val="none" w:sz="0" w:space="0" w:color="auto"/>
              </w:divBdr>
            </w:div>
            <w:div w:id="1555652777">
              <w:marLeft w:val="0"/>
              <w:marRight w:val="0"/>
              <w:marTop w:val="0"/>
              <w:marBottom w:val="0"/>
              <w:divBdr>
                <w:top w:val="none" w:sz="0" w:space="0" w:color="auto"/>
                <w:left w:val="none" w:sz="0" w:space="0" w:color="auto"/>
                <w:bottom w:val="none" w:sz="0" w:space="0" w:color="auto"/>
                <w:right w:val="none" w:sz="0" w:space="0" w:color="auto"/>
              </w:divBdr>
            </w:div>
            <w:div w:id="1360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3976">
      <w:bodyDiv w:val="1"/>
      <w:marLeft w:val="0"/>
      <w:marRight w:val="0"/>
      <w:marTop w:val="0"/>
      <w:marBottom w:val="0"/>
      <w:divBdr>
        <w:top w:val="none" w:sz="0" w:space="0" w:color="auto"/>
        <w:left w:val="none" w:sz="0" w:space="0" w:color="auto"/>
        <w:bottom w:val="none" w:sz="0" w:space="0" w:color="auto"/>
        <w:right w:val="none" w:sz="0" w:space="0" w:color="auto"/>
      </w:divBdr>
      <w:divsChild>
        <w:div w:id="689917445">
          <w:marLeft w:val="0"/>
          <w:marRight w:val="0"/>
          <w:marTop w:val="0"/>
          <w:marBottom w:val="0"/>
          <w:divBdr>
            <w:top w:val="none" w:sz="0" w:space="0" w:color="auto"/>
            <w:left w:val="none" w:sz="0" w:space="0" w:color="auto"/>
            <w:bottom w:val="none" w:sz="0" w:space="0" w:color="auto"/>
            <w:right w:val="none" w:sz="0" w:space="0" w:color="auto"/>
          </w:divBdr>
          <w:divsChild>
            <w:div w:id="300354040">
              <w:marLeft w:val="0"/>
              <w:marRight w:val="0"/>
              <w:marTop w:val="0"/>
              <w:marBottom w:val="0"/>
              <w:divBdr>
                <w:top w:val="none" w:sz="0" w:space="0" w:color="auto"/>
                <w:left w:val="none" w:sz="0" w:space="0" w:color="auto"/>
                <w:bottom w:val="none" w:sz="0" w:space="0" w:color="auto"/>
                <w:right w:val="none" w:sz="0" w:space="0" w:color="auto"/>
              </w:divBdr>
            </w:div>
            <w:div w:id="2024085565">
              <w:marLeft w:val="0"/>
              <w:marRight w:val="0"/>
              <w:marTop w:val="0"/>
              <w:marBottom w:val="0"/>
              <w:divBdr>
                <w:top w:val="none" w:sz="0" w:space="0" w:color="auto"/>
                <w:left w:val="none" w:sz="0" w:space="0" w:color="auto"/>
                <w:bottom w:val="none" w:sz="0" w:space="0" w:color="auto"/>
                <w:right w:val="none" w:sz="0" w:space="0" w:color="auto"/>
              </w:divBdr>
            </w:div>
            <w:div w:id="1518084564">
              <w:marLeft w:val="0"/>
              <w:marRight w:val="0"/>
              <w:marTop w:val="0"/>
              <w:marBottom w:val="0"/>
              <w:divBdr>
                <w:top w:val="none" w:sz="0" w:space="0" w:color="auto"/>
                <w:left w:val="none" w:sz="0" w:space="0" w:color="auto"/>
                <w:bottom w:val="none" w:sz="0" w:space="0" w:color="auto"/>
                <w:right w:val="none" w:sz="0" w:space="0" w:color="auto"/>
              </w:divBdr>
            </w:div>
            <w:div w:id="1217163181">
              <w:marLeft w:val="0"/>
              <w:marRight w:val="0"/>
              <w:marTop w:val="0"/>
              <w:marBottom w:val="0"/>
              <w:divBdr>
                <w:top w:val="none" w:sz="0" w:space="0" w:color="auto"/>
                <w:left w:val="none" w:sz="0" w:space="0" w:color="auto"/>
                <w:bottom w:val="none" w:sz="0" w:space="0" w:color="auto"/>
                <w:right w:val="none" w:sz="0" w:space="0" w:color="auto"/>
              </w:divBdr>
            </w:div>
            <w:div w:id="1864248360">
              <w:marLeft w:val="0"/>
              <w:marRight w:val="0"/>
              <w:marTop w:val="0"/>
              <w:marBottom w:val="0"/>
              <w:divBdr>
                <w:top w:val="none" w:sz="0" w:space="0" w:color="auto"/>
                <w:left w:val="none" w:sz="0" w:space="0" w:color="auto"/>
                <w:bottom w:val="none" w:sz="0" w:space="0" w:color="auto"/>
                <w:right w:val="none" w:sz="0" w:space="0" w:color="auto"/>
              </w:divBdr>
            </w:div>
            <w:div w:id="534345930">
              <w:marLeft w:val="0"/>
              <w:marRight w:val="0"/>
              <w:marTop w:val="0"/>
              <w:marBottom w:val="0"/>
              <w:divBdr>
                <w:top w:val="none" w:sz="0" w:space="0" w:color="auto"/>
                <w:left w:val="none" w:sz="0" w:space="0" w:color="auto"/>
                <w:bottom w:val="none" w:sz="0" w:space="0" w:color="auto"/>
                <w:right w:val="none" w:sz="0" w:space="0" w:color="auto"/>
              </w:divBdr>
            </w:div>
            <w:div w:id="1995791624">
              <w:marLeft w:val="0"/>
              <w:marRight w:val="0"/>
              <w:marTop w:val="0"/>
              <w:marBottom w:val="0"/>
              <w:divBdr>
                <w:top w:val="none" w:sz="0" w:space="0" w:color="auto"/>
                <w:left w:val="none" w:sz="0" w:space="0" w:color="auto"/>
                <w:bottom w:val="none" w:sz="0" w:space="0" w:color="auto"/>
                <w:right w:val="none" w:sz="0" w:space="0" w:color="auto"/>
              </w:divBdr>
            </w:div>
            <w:div w:id="3953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80">
      <w:bodyDiv w:val="1"/>
      <w:marLeft w:val="0"/>
      <w:marRight w:val="0"/>
      <w:marTop w:val="0"/>
      <w:marBottom w:val="0"/>
      <w:divBdr>
        <w:top w:val="none" w:sz="0" w:space="0" w:color="auto"/>
        <w:left w:val="none" w:sz="0" w:space="0" w:color="auto"/>
        <w:bottom w:val="none" w:sz="0" w:space="0" w:color="auto"/>
        <w:right w:val="none" w:sz="0" w:space="0" w:color="auto"/>
      </w:divBdr>
      <w:divsChild>
        <w:div w:id="572087014">
          <w:marLeft w:val="0"/>
          <w:marRight w:val="0"/>
          <w:marTop w:val="0"/>
          <w:marBottom w:val="0"/>
          <w:divBdr>
            <w:top w:val="none" w:sz="0" w:space="0" w:color="auto"/>
            <w:left w:val="none" w:sz="0" w:space="0" w:color="auto"/>
            <w:bottom w:val="none" w:sz="0" w:space="0" w:color="auto"/>
            <w:right w:val="none" w:sz="0" w:space="0" w:color="auto"/>
          </w:divBdr>
          <w:divsChild>
            <w:div w:id="701981191">
              <w:marLeft w:val="0"/>
              <w:marRight w:val="0"/>
              <w:marTop w:val="0"/>
              <w:marBottom w:val="0"/>
              <w:divBdr>
                <w:top w:val="none" w:sz="0" w:space="0" w:color="auto"/>
                <w:left w:val="none" w:sz="0" w:space="0" w:color="auto"/>
                <w:bottom w:val="none" w:sz="0" w:space="0" w:color="auto"/>
                <w:right w:val="none" w:sz="0" w:space="0" w:color="auto"/>
              </w:divBdr>
            </w:div>
            <w:div w:id="1054964718">
              <w:marLeft w:val="0"/>
              <w:marRight w:val="0"/>
              <w:marTop w:val="0"/>
              <w:marBottom w:val="0"/>
              <w:divBdr>
                <w:top w:val="none" w:sz="0" w:space="0" w:color="auto"/>
                <w:left w:val="none" w:sz="0" w:space="0" w:color="auto"/>
                <w:bottom w:val="none" w:sz="0" w:space="0" w:color="auto"/>
                <w:right w:val="none" w:sz="0" w:space="0" w:color="auto"/>
              </w:divBdr>
            </w:div>
            <w:div w:id="353312946">
              <w:marLeft w:val="0"/>
              <w:marRight w:val="0"/>
              <w:marTop w:val="0"/>
              <w:marBottom w:val="0"/>
              <w:divBdr>
                <w:top w:val="none" w:sz="0" w:space="0" w:color="auto"/>
                <w:left w:val="none" w:sz="0" w:space="0" w:color="auto"/>
                <w:bottom w:val="none" w:sz="0" w:space="0" w:color="auto"/>
                <w:right w:val="none" w:sz="0" w:space="0" w:color="auto"/>
              </w:divBdr>
            </w:div>
            <w:div w:id="1705712941">
              <w:marLeft w:val="0"/>
              <w:marRight w:val="0"/>
              <w:marTop w:val="0"/>
              <w:marBottom w:val="0"/>
              <w:divBdr>
                <w:top w:val="none" w:sz="0" w:space="0" w:color="auto"/>
                <w:left w:val="none" w:sz="0" w:space="0" w:color="auto"/>
                <w:bottom w:val="none" w:sz="0" w:space="0" w:color="auto"/>
                <w:right w:val="none" w:sz="0" w:space="0" w:color="auto"/>
              </w:divBdr>
            </w:div>
            <w:div w:id="1621646105">
              <w:marLeft w:val="0"/>
              <w:marRight w:val="0"/>
              <w:marTop w:val="0"/>
              <w:marBottom w:val="0"/>
              <w:divBdr>
                <w:top w:val="none" w:sz="0" w:space="0" w:color="auto"/>
                <w:left w:val="none" w:sz="0" w:space="0" w:color="auto"/>
                <w:bottom w:val="none" w:sz="0" w:space="0" w:color="auto"/>
                <w:right w:val="none" w:sz="0" w:space="0" w:color="auto"/>
              </w:divBdr>
            </w:div>
            <w:div w:id="17551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2045">
      <w:bodyDiv w:val="1"/>
      <w:marLeft w:val="0"/>
      <w:marRight w:val="0"/>
      <w:marTop w:val="0"/>
      <w:marBottom w:val="0"/>
      <w:divBdr>
        <w:top w:val="none" w:sz="0" w:space="0" w:color="auto"/>
        <w:left w:val="none" w:sz="0" w:space="0" w:color="auto"/>
        <w:bottom w:val="none" w:sz="0" w:space="0" w:color="auto"/>
        <w:right w:val="none" w:sz="0" w:space="0" w:color="auto"/>
      </w:divBdr>
      <w:divsChild>
        <w:div w:id="899942219">
          <w:marLeft w:val="0"/>
          <w:marRight w:val="0"/>
          <w:marTop w:val="0"/>
          <w:marBottom w:val="0"/>
          <w:divBdr>
            <w:top w:val="none" w:sz="0" w:space="0" w:color="auto"/>
            <w:left w:val="none" w:sz="0" w:space="0" w:color="auto"/>
            <w:bottom w:val="none" w:sz="0" w:space="0" w:color="auto"/>
            <w:right w:val="none" w:sz="0" w:space="0" w:color="auto"/>
          </w:divBdr>
          <w:divsChild>
            <w:div w:id="476999989">
              <w:marLeft w:val="0"/>
              <w:marRight w:val="0"/>
              <w:marTop w:val="0"/>
              <w:marBottom w:val="0"/>
              <w:divBdr>
                <w:top w:val="none" w:sz="0" w:space="0" w:color="auto"/>
                <w:left w:val="none" w:sz="0" w:space="0" w:color="auto"/>
                <w:bottom w:val="none" w:sz="0" w:space="0" w:color="auto"/>
                <w:right w:val="none" w:sz="0" w:space="0" w:color="auto"/>
              </w:divBdr>
            </w:div>
            <w:div w:id="8876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585">
      <w:bodyDiv w:val="1"/>
      <w:marLeft w:val="0"/>
      <w:marRight w:val="0"/>
      <w:marTop w:val="0"/>
      <w:marBottom w:val="0"/>
      <w:divBdr>
        <w:top w:val="none" w:sz="0" w:space="0" w:color="auto"/>
        <w:left w:val="none" w:sz="0" w:space="0" w:color="auto"/>
        <w:bottom w:val="none" w:sz="0" w:space="0" w:color="auto"/>
        <w:right w:val="none" w:sz="0" w:space="0" w:color="auto"/>
      </w:divBdr>
      <w:divsChild>
        <w:div w:id="1278486716">
          <w:marLeft w:val="0"/>
          <w:marRight w:val="0"/>
          <w:marTop w:val="0"/>
          <w:marBottom w:val="0"/>
          <w:divBdr>
            <w:top w:val="none" w:sz="0" w:space="0" w:color="auto"/>
            <w:left w:val="none" w:sz="0" w:space="0" w:color="auto"/>
            <w:bottom w:val="none" w:sz="0" w:space="0" w:color="auto"/>
            <w:right w:val="none" w:sz="0" w:space="0" w:color="auto"/>
          </w:divBdr>
          <w:divsChild>
            <w:div w:id="1432699619">
              <w:marLeft w:val="0"/>
              <w:marRight w:val="0"/>
              <w:marTop w:val="0"/>
              <w:marBottom w:val="0"/>
              <w:divBdr>
                <w:top w:val="none" w:sz="0" w:space="0" w:color="auto"/>
                <w:left w:val="none" w:sz="0" w:space="0" w:color="auto"/>
                <w:bottom w:val="none" w:sz="0" w:space="0" w:color="auto"/>
                <w:right w:val="none" w:sz="0" w:space="0" w:color="auto"/>
              </w:divBdr>
            </w:div>
            <w:div w:id="760613519">
              <w:marLeft w:val="0"/>
              <w:marRight w:val="0"/>
              <w:marTop w:val="0"/>
              <w:marBottom w:val="0"/>
              <w:divBdr>
                <w:top w:val="none" w:sz="0" w:space="0" w:color="auto"/>
                <w:left w:val="none" w:sz="0" w:space="0" w:color="auto"/>
                <w:bottom w:val="none" w:sz="0" w:space="0" w:color="auto"/>
                <w:right w:val="none" w:sz="0" w:space="0" w:color="auto"/>
              </w:divBdr>
            </w:div>
            <w:div w:id="387533329">
              <w:marLeft w:val="0"/>
              <w:marRight w:val="0"/>
              <w:marTop w:val="0"/>
              <w:marBottom w:val="0"/>
              <w:divBdr>
                <w:top w:val="none" w:sz="0" w:space="0" w:color="auto"/>
                <w:left w:val="none" w:sz="0" w:space="0" w:color="auto"/>
                <w:bottom w:val="none" w:sz="0" w:space="0" w:color="auto"/>
                <w:right w:val="none" w:sz="0" w:space="0" w:color="auto"/>
              </w:divBdr>
            </w:div>
            <w:div w:id="310671845">
              <w:marLeft w:val="0"/>
              <w:marRight w:val="0"/>
              <w:marTop w:val="0"/>
              <w:marBottom w:val="0"/>
              <w:divBdr>
                <w:top w:val="none" w:sz="0" w:space="0" w:color="auto"/>
                <w:left w:val="none" w:sz="0" w:space="0" w:color="auto"/>
                <w:bottom w:val="none" w:sz="0" w:space="0" w:color="auto"/>
                <w:right w:val="none" w:sz="0" w:space="0" w:color="auto"/>
              </w:divBdr>
            </w:div>
            <w:div w:id="1625653195">
              <w:marLeft w:val="0"/>
              <w:marRight w:val="0"/>
              <w:marTop w:val="0"/>
              <w:marBottom w:val="0"/>
              <w:divBdr>
                <w:top w:val="none" w:sz="0" w:space="0" w:color="auto"/>
                <w:left w:val="none" w:sz="0" w:space="0" w:color="auto"/>
                <w:bottom w:val="none" w:sz="0" w:space="0" w:color="auto"/>
                <w:right w:val="none" w:sz="0" w:space="0" w:color="auto"/>
              </w:divBdr>
            </w:div>
            <w:div w:id="722289573">
              <w:marLeft w:val="0"/>
              <w:marRight w:val="0"/>
              <w:marTop w:val="0"/>
              <w:marBottom w:val="0"/>
              <w:divBdr>
                <w:top w:val="none" w:sz="0" w:space="0" w:color="auto"/>
                <w:left w:val="none" w:sz="0" w:space="0" w:color="auto"/>
                <w:bottom w:val="none" w:sz="0" w:space="0" w:color="auto"/>
                <w:right w:val="none" w:sz="0" w:space="0" w:color="auto"/>
              </w:divBdr>
            </w:div>
            <w:div w:id="844174249">
              <w:marLeft w:val="0"/>
              <w:marRight w:val="0"/>
              <w:marTop w:val="0"/>
              <w:marBottom w:val="0"/>
              <w:divBdr>
                <w:top w:val="none" w:sz="0" w:space="0" w:color="auto"/>
                <w:left w:val="none" w:sz="0" w:space="0" w:color="auto"/>
                <w:bottom w:val="none" w:sz="0" w:space="0" w:color="auto"/>
                <w:right w:val="none" w:sz="0" w:space="0" w:color="auto"/>
              </w:divBdr>
            </w:div>
            <w:div w:id="10529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4224">
      <w:bodyDiv w:val="1"/>
      <w:marLeft w:val="0"/>
      <w:marRight w:val="0"/>
      <w:marTop w:val="0"/>
      <w:marBottom w:val="0"/>
      <w:divBdr>
        <w:top w:val="none" w:sz="0" w:space="0" w:color="auto"/>
        <w:left w:val="none" w:sz="0" w:space="0" w:color="auto"/>
        <w:bottom w:val="none" w:sz="0" w:space="0" w:color="auto"/>
        <w:right w:val="none" w:sz="0" w:space="0" w:color="auto"/>
      </w:divBdr>
      <w:divsChild>
        <w:div w:id="795682577">
          <w:marLeft w:val="0"/>
          <w:marRight w:val="0"/>
          <w:marTop w:val="0"/>
          <w:marBottom w:val="0"/>
          <w:divBdr>
            <w:top w:val="none" w:sz="0" w:space="0" w:color="auto"/>
            <w:left w:val="none" w:sz="0" w:space="0" w:color="auto"/>
            <w:bottom w:val="none" w:sz="0" w:space="0" w:color="auto"/>
            <w:right w:val="none" w:sz="0" w:space="0" w:color="auto"/>
          </w:divBdr>
          <w:divsChild>
            <w:div w:id="1939826258">
              <w:marLeft w:val="0"/>
              <w:marRight w:val="0"/>
              <w:marTop w:val="0"/>
              <w:marBottom w:val="0"/>
              <w:divBdr>
                <w:top w:val="none" w:sz="0" w:space="0" w:color="auto"/>
                <w:left w:val="none" w:sz="0" w:space="0" w:color="auto"/>
                <w:bottom w:val="none" w:sz="0" w:space="0" w:color="auto"/>
                <w:right w:val="none" w:sz="0" w:space="0" w:color="auto"/>
              </w:divBdr>
            </w:div>
            <w:div w:id="1925187453">
              <w:marLeft w:val="0"/>
              <w:marRight w:val="0"/>
              <w:marTop w:val="0"/>
              <w:marBottom w:val="0"/>
              <w:divBdr>
                <w:top w:val="none" w:sz="0" w:space="0" w:color="auto"/>
                <w:left w:val="none" w:sz="0" w:space="0" w:color="auto"/>
                <w:bottom w:val="none" w:sz="0" w:space="0" w:color="auto"/>
                <w:right w:val="none" w:sz="0" w:space="0" w:color="auto"/>
              </w:divBdr>
            </w:div>
            <w:div w:id="1043291276">
              <w:marLeft w:val="0"/>
              <w:marRight w:val="0"/>
              <w:marTop w:val="0"/>
              <w:marBottom w:val="0"/>
              <w:divBdr>
                <w:top w:val="none" w:sz="0" w:space="0" w:color="auto"/>
                <w:left w:val="none" w:sz="0" w:space="0" w:color="auto"/>
                <w:bottom w:val="none" w:sz="0" w:space="0" w:color="auto"/>
                <w:right w:val="none" w:sz="0" w:space="0" w:color="auto"/>
              </w:divBdr>
            </w:div>
            <w:div w:id="2113822752">
              <w:marLeft w:val="0"/>
              <w:marRight w:val="0"/>
              <w:marTop w:val="0"/>
              <w:marBottom w:val="0"/>
              <w:divBdr>
                <w:top w:val="none" w:sz="0" w:space="0" w:color="auto"/>
                <w:left w:val="none" w:sz="0" w:space="0" w:color="auto"/>
                <w:bottom w:val="none" w:sz="0" w:space="0" w:color="auto"/>
                <w:right w:val="none" w:sz="0" w:space="0" w:color="auto"/>
              </w:divBdr>
            </w:div>
            <w:div w:id="1266690164">
              <w:marLeft w:val="0"/>
              <w:marRight w:val="0"/>
              <w:marTop w:val="0"/>
              <w:marBottom w:val="0"/>
              <w:divBdr>
                <w:top w:val="none" w:sz="0" w:space="0" w:color="auto"/>
                <w:left w:val="none" w:sz="0" w:space="0" w:color="auto"/>
                <w:bottom w:val="none" w:sz="0" w:space="0" w:color="auto"/>
                <w:right w:val="none" w:sz="0" w:space="0" w:color="auto"/>
              </w:divBdr>
            </w:div>
            <w:div w:id="134297868">
              <w:marLeft w:val="0"/>
              <w:marRight w:val="0"/>
              <w:marTop w:val="0"/>
              <w:marBottom w:val="0"/>
              <w:divBdr>
                <w:top w:val="none" w:sz="0" w:space="0" w:color="auto"/>
                <w:left w:val="none" w:sz="0" w:space="0" w:color="auto"/>
                <w:bottom w:val="none" w:sz="0" w:space="0" w:color="auto"/>
                <w:right w:val="none" w:sz="0" w:space="0" w:color="auto"/>
              </w:divBdr>
            </w:div>
            <w:div w:id="761612350">
              <w:marLeft w:val="0"/>
              <w:marRight w:val="0"/>
              <w:marTop w:val="0"/>
              <w:marBottom w:val="0"/>
              <w:divBdr>
                <w:top w:val="none" w:sz="0" w:space="0" w:color="auto"/>
                <w:left w:val="none" w:sz="0" w:space="0" w:color="auto"/>
                <w:bottom w:val="none" w:sz="0" w:space="0" w:color="auto"/>
                <w:right w:val="none" w:sz="0" w:space="0" w:color="auto"/>
              </w:divBdr>
            </w:div>
            <w:div w:id="72094459">
              <w:marLeft w:val="0"/>
              <w:marRight w:val="0"/>
              <w:marTop w:val="0"/>
              <w:marBottom w:val="0"/>
              <w:divBdr>
                <w:top w:val="none" w:sz="0" w:space="0" w:color="auto"/>
                <w:left w:val="none" w:sz="0" w:space="0" w:color="auto"/>
                <w:bottom w:val="none" w:sz="0" w:space="0" w:color="auto"/>
                <w:right w:val="none" w:sz="0" w:space="0" w:color="auto"/>
              </w:divBdr>
            </w:div>
            <w:div w:id="12062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590">
      <w:bodyDiv w:val="1"/>
      <w:marLeft w:val="0"/>
      <w:marRight w:val="0"/>
      <w:marTop w:val="0"/>
      <w:marBottom w:val="0"/>
      <w:divBdr>
        <w:top w:val="none" w:sz="0" w:space="0" w:color="auto"/>
        <w:left w:val="none" w:sz="0" w:space="0" w:color="auto"/>
        <w:bottom w:val="none" w:sz="0" w:space="0" w:color="auto"/>
        <w:right w:val="none" w:sz="0" w:space="0" w:color="auto"/>
      </w:divBdr>
    </w:div>
    <w:div w:id="1620187090">
      <w:bodyDiv w:val="1"/>
      <w:marLeft w:val="0"/>
      <w:marRight w:val="0"/>
      <w:marTop w:val="0"/>
      <w:marBottom w:val="0"/>
      <w:divBdr>
        <w:top w:val="none" w:sz="0" w:space="0" w:color="auto"/>
        <w:left w:val="none" w:sz="0" w:space="0" w:color="auto"/>
        <w:bottom w:val="none" w:sz="0" w:space="0" w:color="auto"/>
        <w:right w:val="none" w:sz="0" w:space="0" w:color="auto"/>
      </w:divBdr>
      <w:divsChild>
        <w:div w:id="489828608">
          <w:marLeft w:val="0"/>
          <w:marRight w:val="0"/>
          <w:marTop w:val="0"/>
          <w:marBottom w:val="0"/>
          <w:divBdr>
            <w:top w:val="none" w:sz="0" w:space="0" w:color="auto"/>
            <w:left w:val="none" w:sz="0" w:space="0" w:color="auto"/>
            <w:bottom w:val="none" w:sz="0" w:space="0" w:color="auto"/>
            <w:right w:val="none" w:sz="0" w:space="0" w:color="auto"/>
          </w:divBdr>
          <w:divsChild>
            <w:div w:id="241062216">
              <w:marLeft w:val="0"/>
              <w:marRight w:val="0"/>
              <w:marTop w:val="0"/>
              <w:marBottom w:val="0"/>
              <w:divBdr>
                <w:top w:val="none" w:sz="0" w:space="0" w:color="auto"/>
                <w:left w:val="none" w:sz="0" w:space="0" w:color="auto"/>
                <w:bottom w:val="none" w:sz="0" w:space="0" w:color="auto"/>
                <w:right w:val="none" w:sz="0" w:space="0" w:color="auto"/>
              </w:divBdr>
            </w:div>
            <w:div w:id="1267688576">
              <w:marLeft w:val="0"/>
              <w:marRight w:val="0"/>
              <w:marTop w:val="0"/>
              <w:marBottom w:val="0"/>
              <w:divBdr>
                <w:top w:val="none" w:sz="0" w:space="0" w:color="auto"/>
                <w:left w:val="none" w:sz="0" w:space="0" w:color="auto"/>
                <w:bottom w:val="none" w:sz="0" w:space="0" w:color="auto"/>
                <w:right w:val="none" w:sz="0" w:space="0" w:color="auto"/>
              </w:divBdr>
            </w:div>
            <w:div w:id="962077083">
              <w:marLeft w:val="0"/>
              <w:marRight w:val="0"/>
              <w:marTop w:val="0"/>
              <w:marBottom w:val="0"/>
              <w:divBdr>
                <w:top w:val="none" w:sz="0" w:space="0" w:color="auto"/>
                <w:left w:val="none" w:sz="0" w:space="0" w:color="auto"/>
                <w:bottom w:val="none" w:sz="0" w:space="0" w:color="auto"/>
                <w:right w:val="none" w:sz="0" w:space="0" w:color="auto"/>
              </w:divBdr>
            </w:div>
            <w:div w:id="1475102903">
              <w:marLeft w:val="0"/>
              <w:marRight w:val="0"/>
              <w:marTop w:val="0"/>
              <w:marBottom w:val="0"/>
              <w:divBdr>
                <w:top w:val="none" w:sz="0" w:space="0" w:color="auto"/>
                <w:left w:val="none" w:sz="0" w:space="0" w:color="auto"/>
                <w:bottom w:val="none" w:sz="0" w:space="0" w:color="auto"/>
                <w:right w:val="none" w:sz="0" w:space="0" w:color="auto"/>
              </w:divBdr>
            </w:div>
            <w:div w:id="581334330">
              <w:marLeft w:val="0"/>
              <w:marRight w:val="0"/>
              <w:marTop w:val="0"/>
              <w:marBottom w:val="0"/>
              <w:divBdr>
                <w:top w:val="none" w:sz="0" w:space="0" w:color="auto"/>
                <w:left w:val="none" w:sz="0" w:space="0" w:color="auto"/>
                <w:bottom w:val="none" w:sz="0" w:space="0" w:color="auto"/>
                <w:right w:val="none" w:sz="0" w:space="0" w:color="auto"/>
              </w:divBdr>
            </w:div>
            <w:div w:id="1623028355">
              <w:marLeft w:val="0"/>
              <w:marRight w:val="0"/>
              <w:marTop w:val="0"/>
              <w:marBottom w:val="0"/>
              <w:divBdr>
                <w:top w:val="none" w:sz="0" w:space="0" w:color="auto"/>
                <w:left w:val="none" w:sz="0" w:space="0" w:color="auto"/>
                <w:bottom w:val="none" w:sz="0" w:space="0" w:color="auto"/>
                <w:right w:val="none" w:sz="0" w:space="0" w:color="auto"/>
              </w:divBdr>
            </w:div>
            <w:div w:id="1136680011">
              <w:marLeft w:val="0"/>
              <w:marRight w:val="0"/>
              <w:marTop w:val="0"/>
              <w:marBottom w:val="0"/>
              <w:divBdr>
                <w:top w:val="none" w:sz="0" w:space="0" w:color="auto"/>
                <w:left w:val="none" w:sz="0" w:space="0" w:color="auto"/>
                <w:bottom w:val="none" w:sz="0" w:space="0" w:color="auto"/>
                <w:right w:val="none" w:sz="0" w:space="0" w:color="auto"/>
              </w:divBdr>
            </w:div>
            <w:div w:id="9714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9589">
      <w:bodyDiv w:val="1"/>
      <w:marLeft w:val="0"/>
      <w:marRight w:val="0"/>
      <w:marTop w:val="0"/>
      <w:marBottom w:val="0"/>
      <w:divBdr>
        <w:top w:val="none" w:sz="0" w:space="0" w:color="auto"/>
        <w:left w:val="none" w:sz="0" w:space="0" w:color="auto"/>
        <w:bottom w:val="none" w:sz="0" w:space="0" w:color="auto"/>
        <w:right w:val="none" w:sz="0" w:space="0" w:color="auto"/>
      </w:divBdr>
      <w:divsChild>
        <w:div w:id="869301199">
          <w:marLeft w:val="0"/>
          <w:marRight w:val="0"/>
          <w:marTop w:val="0"/>
          <w:marBottom w:val="0"/>
          <w:divBdr>
            <w:top w:val="none" w:sz="0" w:space="0" w:color="auto"/>
            <w:left w:val="none" w:sz="0" w:space="0" w:color="auto"/>
            <w:bottom w:val="none" w:sz="0" w:space="0" w:color="auto"/>
            <w:right w:val="none" w:sz="0" w:space="0" w:color="auto"/>
          </w:divBdr>
          <w:divsChild>
            <w:div w:id="2044864720">
              <w:marLeft w:val="0"/>
              <w:marRight w:val="0"/>
              <w:marTop w:val="0"/>
              <w:marBottom w:val="0"/>
              <w:divBdr>
                <w:top w:val="none" w:sz="0" w:space="0" w:color="auto"/>
                <w:left w:val="none" w:sz="0" w:space="0" w:color="auto"/>
                <w:bottom w:val="none" w:sz="0" w:space="0" w:color="auto"/>
                <w:right w:val="none" w:sz="0" w:space="0" w:color="auto"/>
              </w:divBdr>
            </w:div>
            <w:div w:id="1418331780">
              <w:marLeft w:val="0"/>
              <w:marRight w:val="0"/>
              <w:marTop w:val="0"/>
              <w:marBottom w:val="0"/>
              <w:divBdr>
                <w:top w:val="none" w:sz="0" w:space="0" w:color="auto"/>
                <w:left w:val="none" w:sz="0" w:space="0" w:color="auto"/>
                <w:bottom w:val="none" w:sz="0" w:space="0" w:color="auto"/>
                <w:right w:val="none" w:sz="0" w:space="0" w:color="auto"/>
              </w:divBdr>
            </w:div>
            <w:div w:id="252200565">
              <w:marLeft w:val="0"/>
              <w:marRight w:val="0"/>
              <w:marTop w:val="0"/>
              <w:marBottom w:val="0"/>
              <w:divBdr>
                <w:top w:val="none" w:sz="0" w:space="0" w:color="auto"/>
                <w:left w:val="none" w:sz="0" w:space="0" w:color="auto"/>
                <w:bottom w:val="none" w:sz="0" w:space="0" w:color="auto"/>
                <w:right w:val="none" w:sz="0" w:space="0" w:color="auto"/>
              </w:divBdr>
            </w:div>
            <w:div w:id="290021578">
              <w:marLeft w:val="0"/>
              <w:marRight w:val="0"/>
              <w:marTop w:val="0"/>
              <w:marBottom w:val="0"/>
              <w:divBdr>
                <w:top w:val="none" w:sz="0" w:space="0" w:color="auto"/>
                <w:left w:val="none" w:sz="0" w:space="0" w:color="auto"/>
                <w:bottom w:val="none" w:sz="0" w:space="0" w:color="auto"/>
                <w:right w:val="none" w:sz="0" w:space="0" w:color="auto"/>
              </w:divBdr>
            </w:div>
            <w:div w:id="1497378448">
              <w:marLeft w:val="0"/>
              <w:marRight w:val="0"/>
              <w:marTop w:val="0"/>
              <w:marBottom w:val="0"/>
              <w:divBdr>
                <w:top w:val="none" w:sz="0" w:space="0" w:color="auto"/>
                <w:left w:val="none" w:sz="0" w:space="0" w:color="auto"/>
                <w:bottom w:val="none" w:sz="0" w:space="0" w:color="auto"/>
                <w:right w:val="none" w:sz="0" w:space="0" w:color="auto"/>
              </w:divBdr>
            </w:div>
            <w:div w:id="1763723431">
              <w:marLeft w:val="0"/>
              <w:marRight w:val="0"/>
              <w:marTop w:val="0"/>
              <w:marBottom w:val="0"/>
              <w:divBdr>
                <w:top w:val="none" w:sz="0" w:space="0" w:color="auto"/>
                <w:left w:val="none" w:sz="0" w:space="0" w:color="auto"/>
                <w:bottom w:val="none" w:sz="0" w:space="0" w:color="auto"/>
                <w:right w:val="none" w:sz="0" w:space="0" w:color="auto"/>
              </w:divBdr>
            </w:div>
            <w:div w:id="1227759765">
              <w:marLeft w:val="0"/>
              <w:marRight w:val="0"/>
              <w:marTop w:val="0"/>
              <w:marBottom w:val="0"/>
              <w:divBdr>
                <w:top w:val="none" w:sz="0" w:space="0" w:color="auto"/>
                <w:left w:val="none" w:sz="0" w:space="0" w:color="auto"/>
                <w:bottom w:val="none" w:sz="0" w:space="0" w:color="auto"/>
                <w:right w:val="none" w:sz="0" w:space="0" w:color="auto"/>
              </w:divBdr>
            </w:div>
            <w:div w:id="21115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7011">
      <w:bodyDiv w:val="1"/>
      <w:marLeft w:val="0"/>
      <w:marRight w:val="0"/>
      <w:marTop w:val="0"/>
      <w:marBottom w:val="0"/>
      <w:divBdr>
        <w:top w:val="none" w:sz="0" w:space="0" w:color="auto"/>
        <w:left w:val="none" w:sz="0" w:space="0" w:color="auto"/>
        <w:bottom w:val="none" w:sz="0" w:space="0" w:color="auto"/>
        <w:right w:val="none" w:sz="0" w:space="0" w:color="auto"/>
      </w:divBdr>
      <w:divsChild>
        <w:div w:id="1651053766">
          <w:marLeft w:val="0"/>
          <w:marRight w:val="0"/>
          <w:marTop w:val="0"/>
          <w:marBottom w:val="0"/>
          <w:divBdr>
            <w:top w:val="none" w:sz="0" w:space="0" w:color="auto"/>
            <w:left w:val="none" w:sz="0" w:space="0" w:color="auto"/>
            <w:bottom w:val="none" w:sz="0" w:space="0" w:color="auto"/>
            <w:right w:val="none" w:sz="0" w:space="0" w:color="auto"/>
          </w:divBdr>
          <w:divsChild>
            <w:div w:id="6389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713">
      <w:bodyDiv w:val="1"/>
      <w:marLeft w:val="0"/>
      <w:marRight w:val="0"/>
      <w:marTop w:val="0"/>
      <w:marBottom w:val="0"/>
      <w:divBdr>
        <w:top w:val="none" w:sz="0" w:space="0" w:color="auto"/>
        <w:left w:val="none" w:sz="0" w:space="0" w:color="auto"/>
        <w:bottom w:val="none" w:sz="0" w:space="0" w:color="auto"/>
        <w:right w:val="none" w:sz="0" w:space="0" w:color="auto"/>
      </w:divBdr>
      <w:divsChild>
        <w:div w:id="869952049">
          <w:marLeft w:val="0"/>
          <w:marRight w:val="0"/>
          <w:marTop w:val="0"/>
          <w:marBottom w:val="0"/>
          <w:divBdr>
            <w:top w:val="none" w:sz="0" w:space="0" w:color="auto"/>
            <w:left w:val="none" w:sz="0" w:space="0" w:color="auto"/>
            <w:bottom w:val="none" w:sz="0" w:space="0" w:color="auto"/>
            <w:right w:val="none" w:sz="0" w:space="0" w:color="auto"/>
          </w:divBdr>
          <w:divsChild>
            <w:div w:id="3652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9298">
      <w:bodyDiv w:val="1"/>
      <w:marLeft w:val="0"/>
      <w:marRight w:val="0"/>
      <w:marTop w:val="0"/>
      <w:marBottom w:val="0"/>
      <w:divBdr>
        <w:top w:val="none" w:sz="0" w:space="0" w:color="auto"/>
        <w:left w:val="none" w:sz="0" w:space="0" w:color="auto"/>
        <w:bottom w:val="none" w:sz="0" w:space="0" w:color="auto"/>
        <w:right w:val="none" w:sz="0" w:space="0" w:color="auto"/>
      </w:divBdr>
    </w:div>
    <w:div w:id="2023430019">
      <w:bodyDiv w:val="1"/>
      <w:marLeft w:val="0"/>
      <w:marRight w:val="0"/>
      <w:marTop w:val="0"/>
      <w:marBottom w:val="0"/>
      <w:divBdr>
        <w:top w:val="none" w:sz="0" w:space="0" w:color="auto"/>
        <w:left w:val="none" w:sz="0" w:space="0" w:color="auto"/>
        <w:bottom w:val="none" w:sz="0" w:space="0" w:color="auto"/>
        <w:right w:val="none" w:sz="0" w:space="0" w:color="auto"/>
      </w:divBdr>
      <w:divsChild>
        <w:div w:id="960456077">
          <w:marLeft w:val="0"/>
          <w:marRight w:val="0"/>
          <w:marTop w:val="0"/>
          <w:marBottom w:val="0"/>
          <w:divBdr>
            <w:top w:val="none" w:sz="0" w:space="0" w:color="auto"/>
            <w:left w:val="none" w:sz="0" w:space="0" w:color="auto"/>
            <w:bottom w:val="none" w:sz="0" w:space="0" w:color="auto"/>
            <w:right w:val="none" w:sz="0" w:space="0" w:color="auto"/>
          </w:divBdr>
          <w:divsChild>
            <w:div w:id="792603601">
              <w:marLeft w:val="0"/>
              <w:marRight w:val="0"/>
              <w:marTop w:val="0"/>
              <w:marBottom w:val="0"/>
              <w:divBdr>
                <w:top w:val="none" w:sz="0" w:space="0" w:color="auto"/>
                <w:left w:val="none" w:sz="0" w:space="0" w:color="auto"/>
                <w:bottom w:val="none" w:sz="0" w:space="0" w:color="auto"/>
                <w:right w:val="none" w:sz="0" w:space="0" w:color="auto"/>
              </w:divBdr>
            </w:div>
            <w:div w:id="269708562">
              <w:marLeft w:val="0"/>
              <w:marRight w:val="0"/>
              <w:marTop w:val="0"/>
              <w:marBottom w:val="0"/>
              <w:divBdr>
                <w:top w:val="none" w:sz="0" w:space="0" w:color="auto"/>
                <w:left w:val="none" w:sz="0" w:space="0" w:color="auto"/>
                <w:bottom w:val="none" w:sz="0" w:space="0" w:color="auto"/>
                <w:right w:val="none" w:sz="0" w:space="0" w:color="auto"/>
              </w:divBdr>
            </w:div>
            <w:div w:id="1765421333">
              <w:marLeft w:val="0"/>
              <w:marRight w:val="0"/>
              <w:marTop w:val="0"/>
              <w:marBottom w:val="0"/>
              <w:divBdr>
                <w:top w:val="none" w:sz="0" w:space="0" w:color="auto"/>
                <w:left w:val="none" w:sz="0" w:space="0" w:color="auto"/>
                <w:bottom w:val="none" w:sz="0" w:space="0" w:color="auto"/>
                <w:right w:val="none" w:sz="0" w:space="0" w:color="auto"/>
              </w:divBdr>
            </w:div>
            <w:div w:id="431517185">
              <w:marLeft w:val="0"/>
              <w:marRight w:val="0"/>
              <w:marTop w:val="0"/>
              <w:marBottom w:val="0"/>
              <w:divBdr>
                <w:top w:val="none" w:sz="0" w:space="0" w:color="auto"/>
                <w:left w:val="none" w:sz="0" w:space="0" w:color="auto"/>
                <w:bottom w:val="none" w:sz="0" w:space="0" w:color="auto"/>
                <w:right w:val="none" w:sz="0" w:space="0" w:color="auto"/>
              </w:divBdr>
            </w:div>
            <w:div w:id="11103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0279">
      <w:bodyDiv w:val="1"/>
      <w:marLeft w:val="0"/>
      <w:marRight w:val="0"/>
      <w:marTop w:val="0"/>
      <w:marBottom w:val="0"/>
      <w:divBdr>
        <w:top w:val="none" w:sz="0" w:space="0" w:color="auto"/>
        <w:left w:val="none" w:sz="0" w:space="0" w:color="auto"/>
        <w:bottom w:val="none" w:sz="0" w:space="0" w:color="auto"/>
        <w:right w:val="none" w:sz="0" w:space="0" w:color="auto"/>
      </w:divBdr>
      <w:divsChild>
        <w:div w:id="2143767794">
          <w:marLeft w:val="0"/>
          <w:marRight w:val="0"/>
          <w:marTop w:val="0"/>
          <w:marBottom w:val="0"/>
          <w:divBdr>
            <w:top w:val="none" w:sz="0" w:space="0" w:color="auto"/>
            <w:left w:val="none" w:sz="0" w:space="0" w:color="auto"/>
            <w:bottom w:val="none" w:sz="0" w:space="0" w:color="auto"/>
            <w:right w:val="none" w:sz="0" w:space="0" w:color="auto"/>
          </w:divBdr>
          <w:divsChild>
            <w:div w:id="1366520501">
              <w:marLeft w:val="0"/>
              <w:marRight w:val="0"/>
              <w:marTop w:val="0"/>
              <w:marBottom w:val="0"/>
              <w:divBdr>
                <w:top w:val="none" w:sz="0" w:space="0" w:color="auto"/>
                <w:left w:val="none" w:sz="0" w:space="0" w:color="auto"/>
                <w:bottom w:val="none" w:sz="0" w:space="0" w:color="auto"/>
                <w:right w:val="none" w:sz="0" w:space="0" w:color="auto"/>
              </w:divBdr>
            </w:div>
            <w:div w:id="1127355568">
              <w:marLeft w:val="0"/>
              <w:marRight w:val="0"/>
              <w:marTop w:val="0"/>
              <w:marBottom w:val="0"/>
              <w:divBdr>
                <w:top w:val="none" w:sz="0" w:space="0" w:color="auto"/>
                <w:left w:val="none" w:sz="0" w:space="0" w:color="auto"/>
                <w:bottom w:val="none" w:sz="0" w:space="0" w:color="auto"/>
                <w:right w:val="none" w:sz="0" w:space="0" w:color="auto"/>
              </w:divBdr>
            </w:div>
            <w:div w:id="560403447">
              <w:marLeft w:val="0"/>
              <w:marRight w:val="0"/>
              <w:marTop w:val="0"/>
              <w:marBottom w:val="0"/>
              <w:divBdr>
                <w:top w:val="none" w:sz="0" w:space="0" w:color="auto"/>
                <w:left w:val="none" w:sz="0" w:space="0" w:color="auto"/>
                <w:bottom w:val="none" w:sz="0" w:space="0" w:color="auto"/>
                <w:right w:val="none" w:sz="0" w:space="0" w:color="auto"/>
              </w:divBdr>
            </w:div>
            <w:div w:id="1835292360">
              <w:marLeft w:val="0"/>
              <w:marRight w:val="0"/>
              <w:marTop w:val="0"/>
              <w:marBottom w:val="0"/>
              <w:divBdr>
                <w:top w:val="none" w:sz="0" w:space="0" w:color="auto"/>
                <w:left w:val="none" w:sz="0" w:space="0" w:color="auto"/>
                <w:bottom w:val="none" w:sz="0" w:space="0" w:color="auto"/>
                <w:right w:val="none" w:sz="0" w:space="0" w:color="auto"/>
              </w:divBdr>
            </w:div>
            <w:div w:id="1612009205">
              <w:marLeft w:val="0"/>
              <w:marRight w:val="0"/>
              <w:marTop w:val="0"/>
              <w:marBottom w:val="0"/>
              <w:divBdr>
                <w:top w:val="none" w:sz="0" w:space="0" w:color="auto"/>
                <w:left w:val="none" w:sz="0" w:space="0" w:color="auto"/>
                <w:bottom w:val="none" w:sz="0" w:space="0" w:color="auto"/>
                <w:right w:val="none" w:sz="0" w:space="0" w:color="auto"/>
              </w:divBdr>
            </w:div>
            <w:div w:id="5870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5968">
      <w:bodyDiv w:val="1"/>
      <w:marLeft w:val="0"/>
      <w:marRight w:val="0"/>
      <w:marTop w:val="0"/>
      <w:marBottom w:val="0"/>
      <w:divBdr>
        <w:top w:val="none" w:sz="0" w:space="0" w:color="auto"/>
        <w:left w:val="none" w:sz="0" w:space="0" w:color="auto"/>
        <w:bottom w:val="none" w:sz="0" w:space="0" w:color="auto"/>
        <w:right w:val="none" w:sz="0" w:space="0" w:color="auto"/>
      </w:divBdr>
      <w:divsChild>
        <w:div w:id="718674295">
          <w:marLeft w:val="0"/>
          <w:marRight w:val="0"/>
          <w:marTop w:val="0"/>
          <w:marBottom w:val="0"/>
          <w:divBdr>
            <w:top w:val="none" w:sz="0" w:space="0" w:color="auto"/>
            <w:left w:val="none" w:sz="0" w:space="0" w:color="auto"/>
            <w:bottom w:val="none" w:sz="0" w:space="0" w:color="auto"/>
            <w:right w:val="none" w:sz="0" w:space="0" w:color="auto"/>
          </w:divBdr>
          <w:divsChild>
            <w:div w:id="1555041460">
              <w:marLeft w:val="0"/>
              <w:marRight w:val="0"/>
              <w:marTop w:val="0"/>
              <w:marBottom w:val="0"/>
              <w:divBdr>
                <w:top w:val="none" w:sz="0" w:space="0" w:color="auto"/>
                <w:left w:val="none" w:sz="0" w:space="0" w:color="auto"/>
                <w:bottom w:val="none" w:sz="0" w:space="0" w:color="auto"/>
                <w:right w:val="none" w:sz="0" w:space="0" w:color="auto"/>
              </w:divBdr>
            </w:div>
            <w:div w:id="1765302508">
              <w:marLeft w:val="0"/>
              <w:marRight w:val="0"/>
              <w:marTop w:val="0"/>
              <w:marBottom w:val="0"/>
              <w:divBdr>
                <w:top w:val="none" w:sz="0" w:space="0" w:color="auto"/>
                <w:left w:val="none" w:sz="0" w:space="0" w:color="auto"/>
                <w:bottom w:val="none" w:sz="0" w:space="0" w:color="auto"/>
                <w:right w:val="none" w:sz="0" w:space="0" w:color="auto"/>
              </w:divBdr>
            </w:div>
            <w:div w:id="1814520273">
              <w:marLeft w:val="0"/>
              <w:marRight w:val="0"/>
              <w:marTop w:val="0"/>
              <w:marBottom w:val="0"/>
              <w:divBdr>
                <w:top w:val="none" w:sz="0" w:space="0" w:color="auto"/>
                <w:left w:val="none" w:sz="0" w:space="0" w:color="auto"/>
                <w:bottom w:val="none" w:sz="0" w:space="0" w:color="auto"/>
                <w:right w:val="none" w:sz="0" w:space="0" w:color="auto"/>
              </w:divBdr>
            </w:div>
            <w:div w:id="608778636">
              <w:marLeft w:val="0"/>
              <w:marRight w:val="0"/>
              <w:marTop w:val="0"/>
              <w:marBottom w:val="0"/>
              <w:divBdr>
                <w:top w:val="none" w:sz="0" w:space="0" w:color="auto"/>
                <w:left w:val="none" w:sz="0" w:space="0" w:color="auto"/>
                <w:bottom w:val="none" w:sz="0" w:space="0" w:color="auto"/>
                <w:right w:val="none" w:sz="0" w:space="0" w:color="auto"/>
              </w:divBdr>
            </w:div>
            <w:div w:id="1076130828">
              <w:marLeft w:val="0"/>
              <w:marRight w:val="0"/>
              <w:marTop w:val="0"/>
              <w:marBottom w:val="0"/>
              <w:divBdr>
                <w:top w:val="none" w:sz="0" w:space="0" w:color="auto"/>
                <w:left w:val="none" w:sz="0" w:space="0" w:color="auto"/>
                <w:bottom w:val="none" w:sz="0" w:space="0" w:color="auto"/>
                <w:right w:val="none" w:sz="0" w:space="0" w:color="auto"/>
              </w:divBdr>
            </w:div>
            <w:div w:id="2533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65563\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df6a5f-9334-4503-a845-5e05459a4c71" xsi:nil="true"/>
    <lcf76f155ced4ddcb4097134ff3c332f xmlns="acd3ca1d-a20a-4d22-bd8f-114a18e0cb6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2B1FA6-216D-4845-A048-497543580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F67D43-D45B-48E3-8615-C2E752C106D0}">
  <ds:schemaRefs>
    <ds:schemaRef ds:uri="http://schemas.microsoft.com/office/2006/metadata/properties"/>
    <ds:schemaRef ds:uri="http://schemas.microsoft.com/office/infopath/2007/PartnerControls"/>
    <ds:schemaRef ds:uri="53df6a5f-9334-4503-a845-5e05459a4c71"/>
    <ds:schemaRef ds:uri="acd3ca1d-a20a-4d22-bd8f-114a18e0cb68"/>
  </ds:schemaRefs>
</ds:datastoreItem>
</file>

<file path=customXml/itemProps3.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customXml/itemProps4.xml><?xml version="1.0" encoding="utf-8"?>
<ds:datastoreItem xmlns:ds="http://schemas.openxmlformats.org/officeDocument/2006/customXml" ds:itemID="{C069EE85-8B8B-42C5-8B25-B00EABD9EE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3046</TotalTime>
  <Pages>39</Pages>
  <Words>82980</Words>
  <Characters>472987</Characters>
  <Application>Microsoft Office Word</Application>
  <DocSecurity>0</DocSecurity>
  <Lines>3941</Lines>
  <Paragraphs>1109</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554858</CharactersWithSpaces>
  <SharedDoc>false</SharedDoc>
  <HyperlinkBase/>
  <HLinks>
    <vt:vector size="6" baseType="variant">
      <vt:variant>
        <vt:i4>2162782</vt:i4>
      </vt:variant>
      <vt:variant>
        <vt:i4>0</vt:i4>
      </vt:variant>
      <vt:variant>
        <vt:i4>0</vt:i4>
      </vt:variant>
      <vt:variant>
        <vt:i4>5</vt:i4>
      </vt:variant>
      <vt:variant>
        <vt:lpwstr>mailto:s.tamara@uu.nl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Graaf, S.C. de (Bastiaan)</dc:creator>
  <cp:keywords/>
  <cp:lastModifiedBy>Graaf, S.C. de (Bastiaan)</cp:lastModifiedBy>
  <cp:revision>115</cp:revision>
  <cp:lastPrinted>2011-07-22T14:54:00Z</cp:lastPrinted>
  <dcterms:created xsi:type="dcterms:W3CDTF">2022-04-28T15:28:00Z</dcterms:created>
  <dcterms:modified xsi:type="dcterms:W3CDTF">2023-05-16T15:13:00Z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0x010100CE4376BD9DC7504B8E1304373890860F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http://www.zotero.org/styles/chicago-author-datea</vt:lpwstr>
  </property>
  <property fmtid="{D5CDD505-2E9C-101B-9397-08002B2CF9AE}" pid="6" name="Mendeley Recent Style Name 1_1">
    <vt:lpwstr>BBB3</vt:lpwstr>
  </property>
  <property fmtid="{D5CDD505-2E9C-101B-9397-08002B2CF9AE}" pid="7" name="Mendeley Recent Style Id 2_1">
    <vt:lpwstr>http://www.zotero.org/styles/chicago-author-dateaaa</vt:lpwstr>
  </property>
  <property fmtid="{D5CDD505-2E9C-101B-9397-08002B2CF9AE}" pid="8" name="Mendeley Recent Style Name 2_1">
    <vt:lpwstr>BBB4</vt:lpwstr>
  </property>
  <property fmtid="{D5CDD505-2E9C-101B-9397-08002B2CF9AE}" pid="9" name="Mendeley Recent Style Id 3_1">
    <vt:lpwstr>http://www.zotero.org/styles/bibtex</vt:lpwstr>
  </property>
  <property fmtid="{D5CDD505-2E9C-101B-9397-08002B2CF9AE}" pid="10" name="Mendeley Recent Style Name 3_1">
    <vt:lpwstr>BibTeX generic citation style</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http://www.zotero.org/styles/journal-of-proteome-research</vt:lpwstr>
  </property>
  <property fmtid="{D5CDD505-2E9C-101B-9397-08002B2CF9AE}" pid="14" name="Mendeley Recent Style Name 5_1">
    <vt:lpwstr>Journal of Proteome Research</vt:lpwstr>
  </property>
  <property fmtid="{D5CDD505-2E9C-101B-9397-08002B2CF9AE}" pid="15" name="Mendeley Recent Style Id 6_1">
    <vt:lpwstr>http://www.zotero.org/styles/nature</vt:lpwstr>
  </property>
  <property fmtid="{D5CDD505-2E9C-101B-9397-08002B2CF9AE}" pid="16" name="Mendeley Recent Style Name 6_1">
    <vt:lpwstr>Nature</vt:lpwstr>
  </property>
  <property fmtid="{D5CDD505-2E9C-101B-9397-08002B2CF9AE}" pid="17" name="Mendeley Recent Style Id 7_1">
    <vt:lpwstr>http://www.zotero.org/styles/bibtexaas</vt:lpwstr>
  </property>
  <property fmtid="{D5CDD505-2E9C-101B-9397-08002B2CF9AE}" pid="18" name="Mendeley Recent Style Name 7_1">
    <vt:lpwstr>WordToLatex</vt:lpwstr>
  </property>
  <property fmtid="{D5CDD505-2E9C-101B-9397-08002B2CF9AE}" pid="19" name="Mendeley Recent Style Id 8_1">
    <vt:lpwstr>http://www.zotero.org/styles/bibtexaasaaaa</vt:lpwstr>
  </property>
  <property fmtid="{D5CDD505-2E9C-101B-9397-08002B2CF9AE}" pid="20" name="Mendeley Recent Style Name 8_1">
    <vt:lpwstr>WordToLatex2</vt:lpwstr>
  </property>
  <property fmtid="{D5CDD505-2E9C-101B-9397-08002B2CF9AE}" pid="21" name="Mendeley Recent Style Id 9_1">
    <vt:lpwstr>http://www.zotero.org/styles/bibtexaa</vt:lpwstr>
  </property>
  <property fmtid="{D5CDD505-2E9C-101B-9397-08002B2CF9AE}" pid="22" name="Mendeley Recent Style Name 9_1">
    <vt:lpwstr>aaaaaaaaaaaaa</vt:lpwstr>
  </property>
  <property fmtid="{D5CDD505-2E9C-101B-9397-08002B2CF9AE}" pid="23" name="Mendeley Document_1">
    <vt:lpwstr>True</vt:lpwstr>
  </property>
  <property fmtid="{D5CDD505-2E9C-101B-9397-08002B2CF9AE}" pid="24" name="Mendeley Unique User Id_1">
    <vt:lpwstr>b17b735f-00e6-38fc-8601-96d5a4fd41f9</vt:lpwstr>
  </property>
  <property fmtid="{D5CDD505-2E9C-101B-9397-08002B2CF9AE}" pid="25" name="Mendeley Citation Style_1">
    <vt:lpwstr>http://www.zotero.org/styles/bibtexaasaaaa</vt:lpwstr>
  </property>
  <property fmtid="{D5CDD505-2E9C-101B-9397-08002B2CF9AE}" pid="26" name="MediaServiceImageTags">
    <vt:lpwstr/>
  </property>
</Properties>
</file>