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3851E"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w:t>
      </w:r>
      <w:proofErr w:type="spellStart"/>
      <w:proofErr w:type="gramStart"/>
      <w:r w:rsidRPr="007F69C9">
        <w:rPr>
          <w:rFonts w:ascii="Fira Code" w:eastAsia="Times New Roman" w:hAnsi="Fira Code" w:cs="Fira Code"/>
          <w:color w:val="DCDCAA"/>
          <w:sz w:val="21"/>
          <w:szCs w:val="21"/>
        </w:rPr>
        <w:t>picturechapter</w:t>
      </w:r>
      <w:proofErr w:type="spellEnd"/>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Cross-ID: Analysis and Visualization of Complex XL−MS-Driven</w:t>
      </w:r>
    </w:p>
    <w:p w14:paraId="6D96A96F"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xml:space="preserve">   Protein Interaction </w:t>
      </w:r>
      <w:proofErr w:type="gramStart"/>
      <w:r w:rsidRPr="007F69C9">
        <w:rPr>
          <w:rFonts w:ascii="Fira Code" w:eastAsia="Times New Roman" w:hAnsi="Fira Code" w:cs="Fira Code"/>
          <w:color w:val="D4D4D4"/>
          <w:sz w:val="21"/>
          <w:szCs w:val="21"/>
        </w:rPr>
        <w:t>Networks}{</w:t>
      </w:r>
      <w:proofErr w:type="gramEnd"/>
      <w:r w:rsidRPr="007F69C9">
        <w:rPr>
          <w:rFonts w:ascii="Fira Code" w:eastAsia="Times New Roman" w:hAnsi="Fira Code" w:cs="Fira Code"/>
          <w:color w:val="D4D4D4"/>
          <w:sz w:val="21"/>
          <w:szCs w:val="21"/>
        </w:rPr>
        <w:t xml:space="preserve">Chaptercovers/ch2.pdf} </w:t>
      </w:r>
      <w:r w:rsidRPr="007F69C9">
        <w:rPr>
          <w:rFonts w:ascii="Fira Code" w:eastAsia="Times New Roman" w:hAnsi="Fira Code" w:cs="Fira Code"/>
          <w:color w:val="C586C0"/>
          <w:sz w:val="21"/>
          <w:szCs w:val="21"/>
        </w:rPr>
        <w:t>\label</w:t>
      </w:r>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ch-2</w:t>
      </w:r>
      <w:r w:rsidRPr="007F69C9">
        <w:rPr>
          <w:rFonts w:ascii="Fira Code" w:eastAsia="Times New Roman" w:hAnsi="Fira Code" w:cs="Fira Code"/>
          <w:color w:val="D4D4D4"/>
          <w:sz w:val="21"/>
          <w:szCs w:val="21"/>
        </w:rPr>
        <w:t>}</w:t>
      </w:r>
    </w:p>
    <w:p w14:paraId="47EF09D9"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\vspace</w:t>
      </w:r>
      <w:r w:rsidRPr="007F69C9">
        <w:rPr>
          <w:rFonts w:ascii="Fira Code" w:eastAsia="Times New Roman" w:hAnsi="Fira Code" w:cs="Fira Code"/>
          <w:color w:val="D4D4D4"/>
          <w:sz w:val="21"/>
          <w:szCs w:val="21"/>
        </w:rPr>
        <w:t>*{0.25cm}</w:t>
      </w:r>
    </w:p>
    <w:p w14:paraId="3859B3DB"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p>
    <w:p w14:paraId="6455B338"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w:t>
      </w:r>
      <w:r w:rsidRPr="007F69C9">
        <w:rPr>
          <w:rFonts w:ascii="Fira Code" w:eastAsia="Times New Roman" w:hAnsi="Fira Code" w:cs="Fira Code"/>
          <w:color w:val="DCDCAA"/>
          <w:sz w:val="21"/>
          <w:szCs w:val="21"/>
        </w:rPr>
        <w:t>\footnotesize</w:t>
      </w:r>
      <w:r w:rsidRPr="007F69C9">
        <w:rPr>
          <w:rFonts w:ascii="Fira Code" w:eastAsia="Times New Roman" w:hAnsi="Fira Code" w:cs="Fira Code"/>
          <w:color w:val="D4D4D4"/>
          <w:sz w:val="21"/>
          <w:szCs w:val="21"/>
        </w:rPr>
        <w:t xml:space="preserve"> Sebastiaan C. de Graaf</w:t>
      </w:r>
      <w:r w:rsidRPr="007F69C9">
        <w:rPr>
          <w:rFonts w:ascii="Fira Code" w:eastAsia="Times New Roman" w:hAnsi="Fira Code" w:cs="Fira Code"/>
          <w:color w:val="DCDCAA"/>
          <w:sz w:val="21"/>
          <w:szCs w:val="21"/>
        </w:rPr>
        <w:t>\</w:t>
      </w:r>
      <w:proofErr w:type="spellStart"/>
      <w:proofErr w:type="gramStart"/>
      <w:r w:rsidRPr="007F69C9">
        <w:rPr>
          <w:rFonts w:ascii="Fira Code" w:eastAsia="Times New Roman" w:hAnsi="Fira Code" w:cs="Fira Code"/>
          <w:color w:val="DCDCAA"/>
          <w:sz w:val="21"/>
          <w:szCs w:val="21"/>
        </w:rPr>
        <w:t>textsuperscript</w:t>
      </w:r>
      <w:proofErr w:type="spellEnd"/>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 Oleg Klykov</w:t>
      </w:r>
      <w:r w:rsidRPr="007F69C9">
        <w:rPr>
          <w:rFonts w:ascii="Fira Code" w:eastAsia="Times New Roman" w:hAnsi="Fira Code" w:cs="Fira Code"/>
          <w:color w:val="DCDCAA"/>
          <w:sz w:val="21"/>
          <w:szCs w:val="21"/>
        </w:rPr>
        <w:t>\</w:t>
      </w:r>
      <w:proofErr w:type="spellStart"/>
      <w:r w:rsidRPr="007F69C9">
        <w:rPr>
          <w:rFonts w:ascii="Fira Code" w:eastAsia="Times New Roman" w:hAnsi="Fira Code" w:cs="Fira Code"/>
          <w:color w:val="DCDCAA"/>
          <w:sz w:val="21"/>
          <w:szCs w:val="21"/>
        </w:rPr>
        <w:t>textsuperscript</w:t>
      </w:r>
      <w:proofErr w:type="spellEnd"/>
      <w:r w:rsidRPr="007F69C9">
        <w:rPr>
          <w:rFonts w:ascii="Fira Code" w:eastAsia="Times New Roman" w:hAnsi="Fira Code" w:cs="Fira Code"/>
          <w:color w:val="D4D4D4"/>
          <w:sz w:val="21"/>
          <w:szCs w:val="21"/>
        </w:rPr>
        <w:t>{*}, Henk van den Toorn, and Richard A. Scheltema}</w:t>
      </w:r>
    </w:p>
    <w:p w14:paraId="46C9634E"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p>
    <w:p w14:paraId="36F379C2"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begin</w:t>
      </w:r>
      <w:proofErr w:type="gramEnd"/>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center</w:t>
      </w:r>
      <w:r w:rsidRPr="007F69C9">
        <w:rPr>
          <w:rFonts w:ascii="Fira Code" w:eastAsia="Times New Roman" w:hAnsi="Fira Code" w:cs="Fira Code"/>
          <w:color w:val="D4D4D4"/>
          <w:sz w:val="21"/>
          <w:szCs w:val="21"/>
        </w:rPr>
        <w:t>}</w:t>
      </w:r>
    </w:p>
    <w:p w14:paraId="3592D9D3"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vspace</w:t>
      </w:r>
      <w:proofErr w:type="gramEnd"/>
      <w:r w:rsidRPr="007F69C9">
        <w:rPr>
          <w:rFonts w:ascii="Fira Code" w:eastAsia="Times New Roman" w:hAnsi="Fira Code" w:cs="Fira Code"/>
          <w:color w:val="D4D4D4"/>
          <w:sz w:val="21"/>
          <w:szCs w:val="21"/>
        </w:rPr>
        <w:t>{3cm}</w:t>
      </w:r>
    </w:p>
    <w:p w14:paraId="5DBB3F07"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\includegraphics</w:t>
      </w:r>
      <w:proofErr w:type="gramStart"/>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Chapter.2/Figures/ch2.png}</w:t>
      </w:r>
    </w:p>
    <w:p w14:paraId="736DE567"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vspace</w:t>
      </w:r>
      <w:proofErr w:type="gramEnd"/>
      <w:r w:rsidRPr="007F69C9">
        <w:rPr>
          <w:rFonts w:ascii="Fira Code" w:eastAsia="Times New Roman" w:hAnsi="Fira Code" w:cs="Fira Code"/>
          <w:color w:val="D4D4D4"/>
          <w:sz w:val="21"/>
          <w:szCs w:val="21"/>
        </w:rPr>
        <w:t>{0.25cm}</w:t>
      </w:r>
    </w:p>
    <w:p w14:paraId="5A0695E7"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end</w:t>
      </w:r>
      <w:proofErr w:type="gramEnd"/>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center</w:t>
      </w:r>
      <w:r w:rsidRPr="007F69C9">
        <w:rPr>
          <w:rFonts w:ascii="Fira Code" w:eastAsia="Times New Roman" w:hAnsi="Fira Code" w:cs="Fira Code"/>
          <w:color w:val="D4D4D4"/>
          <w:sz w:val="21"/>
          <w:szCs w:val="21"/>
        </w:rPr>
        <w:t>}</w:t>
      </w:r>
    </w:p>
    <w:p w14:paraId="49B1B7ED"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p>
    <w:p w14:paraId="41E9E659"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begin</w:t>
      </w:r>
      <w:proofErr w:type="gramEnd"/>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flushleft</w:t>
      </w:r>
      <w:r w:rsidRPr="007F69C9">
        <w:rPr>
          <w:rFonts w:ascii="Fira Code" w:eastAsia="Times New Roman" w:hAnsi="Fira Code" w:cs="Fira Code"/>
          <w:color w:val="D4D4D4"/>
          <w:sz w:val="21"/>
          <w:szCs w:val="21"/>
        </w:rPr>
        <w:t>}</w:t>
      </w:r>
    </w:p>
    <w:p w14:paraId="4536C9B6"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\vspace</w:t>
      </w:r>
      <w:r w:rsidRPr="007F69C9">
        <w:rPr>
          <w:rFonts w:ascii="Fira Code" w:eastAsia="Times New Roman" w:hAnsi="Fira Code" w:cs="Fira Code"/>
          <w:color w:val="D4D4D4"/>
          <w:sz w:val="21"/>
          <w:szCs w:val="21"/>
        </w:rPr>
        <w:t>*{</w:t>
      </w:r>
      <w:r w:rsidRPr="007F69C9">
        <w:rPr>
          <w:rFonts w:ascii="Fira Code" w:eastAsia="Times New Roman" w:hAnsi="Fira Code" w:cs="Fira Code"/>
          <w:color w:val="DCDCAA"/>
          <w:sz w:val="21"/>
          <w:szCs w:val="21"/>
        </w:rPr>
        <w:t>\fill</w:t>
      </w:r>
      <w:r w:rsidRPr="007F69C9">
        <w:rPr>
          <w:rFonts w:ascii="Fira Code" w:eastAsia="Times New Roman" w:hAnsi="Fira Code" w:cs="Fira Code"/>
          <w:color w:val="D4D4D4"/>
          <w:sz w:val="21"/>
          <w:szCs w:val="21"/>
        </w:rPr>
        <w:t>}</w:t>
      </w:r>
    </w:p>
    <w:p w14:paraId="61E51BBD"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\rule</w:t>
      </w:r>
      <w:r w:rsidRPr="007F69C9">
        <w:rPr>
          <w:rFonts w:ascii="Fira Code" w:eastAsia="Times New Roman" w:hAnsi="Fira Code" w:cs="Fira Code"/>
          <w:color w:val="D4D4D4"/>
          <w:sz w:val="21"/>
          <w:szCs w:val="21"/>
        </w:rPr>
        <w:t>{</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textwidth</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1pt}</w:t>
      </w:r>
      <w:r w:rsidRPr="007F69C9">
        <w:rPr>
          <w:rFonts w:ascii="Fira Code" w:eastAsia="Times New Roman" w:hAnsi="Fira Code" w:cs="Fira Code"/>
          <w:color w:val="C586C0"/>
          <w:sz w:val="21"/>
          <w:szCs w:val="21"/>
        </w:rPr>
        <w:t>\\</w:t>
      </w:r>
      <w:r w:rsidRPr="007F69C9">
        <w:rPr>
          <w:rFonts w:ascii="Fira Code" w:eastAsia="Times New Roman" w:hAnsi="Fira Code" w:cs="Fira Code"/>
          <w:color w:val="D4D4D4"/>
          <w:sz w:val="21"/>
          <w:szCs w:val="21"/>
        </w:rPr>
        <w:t>[0cm]</w:t>
      </w:r>
    </w:p>
    <w:p w14:paraId="2D660C96"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textbf</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569CD6"/>
          <w:sz w:val="21"/>
          <w:szCs w:val="21"/>
        </w:rPr>
        <w:t>This chapter is based on work in the following publication:</w:t>
      </w:r>
      <w:r w:rsidRPr="007F69C9">
        <w:rPr>
          <w:rFonts w:ascii="Fira Code" w:eastAsia="Times New Roman" w:hAnsi="Fira Code" w:cs="Fira Code"/>
          <w:color w:val="D4D4D4"/>
          <w:sz w:val="21"/>
          <w:szCs w:val="21"/>
        </w:rPr>
        <w:t>}</w:t>
      </w:r>
      <w:r w:rsidRPr="007F69C9">
        <w:rPr>
          <w:rFonts w:ascii="Fira Code" w:eastAsia="Times New Roman" w:hAnsi="Fira Code" w:cs="Fira Code"/>
          <w:color w:val="C586C0"/>
          <w:sz w:val="21"/>
          <w:szCs w:val="21"/>
        </w:rPr>
        <w:t>\\</w:t>
      </w:r>
    </w:p>
    <w:p w14:paraId="3EFD91B0"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footnotesize</w:t>
      </w:r>
      <w:r w:rsidRPr="007F69C9">
        <w:rPr>
          <w:rFonts w:ascii="Fira Code" w:eastAsia="Times New Roman" w:hAnsi="Fira Code" w:cs="Fira Code"/>
          <w:color w:val="D4D4D4"/>
          <w:sz w:val="21"/>
          <w:szCs w:val="21"/>
        </w:rPr>
        <w:t>{</w:t>
      </w:r>
      <w:proofErr w:type="gramEnd"/>
    </w:p>
    <w:p w14:paraId="20CAD372"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xml:space="preserve">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textbf</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CDCAA"/>
          <w:sz w:val="21"/>
          <w:szCs w:val="21"/>
        </w:rPr>
        <w:t>\emph</w:t>
      </w:r>
      <w:r w:rsidRPr="007F69C9">
        <w:rPr>
          <w:rFonts w:ascii="Fira Code" w:eastAsia="Times New Roman" w:hAnsi="Fira Code" w:cs="Fira Code"/>
          <w:color w:val="569CD6"/>
          <w:sz w:val="21"/>
          <w:szCs w:val="21"/>
        </w:rPr>
        <w:t>{Journal of Proteome Research}</w:t>
      </w:r>
      <w:r w:rsidRPr="007F69C9">
        <w:rPr>
          <w:rFonts w:ascii="Fira Code" w:eastAsia="Times New Roman" w:hAnsi="Fira Code" w:cs="Fira Code"/>
          <w:color w:val="D4D4D4"/>
          <w:sz w:val="21"/>
          <w:szCs w:val="21"/>
        </w:rPr>
        <w:t>} (2019), 18:642-651, doi:10.1021/acs.jproteome.8b00725</w:t>
      </w:r>
      <w:r w:rsidRPr="007F69C9">
        <w:rPr>
          <w:rFonts w:ascii="Fira Code" w:eastAsia="Times New Roman" w:hAnsi="Fira Code" w:cs="Fira Code"/>
          <w:color w:val="C586C0"/>
          <w:sz w:val="21"/>
          <w:szCs w:val="21"/>
        </w:rPr>
        <w:t>\\</w:t>
      </w:r>
    </w:p>
    <w:p w14:paraId="201E9355"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xml:space="preserve">      </w:t>
      </w:r>
      <w:r w:rsidRPr="007F69C9">
        <w:rPr>
          <w:rFonts w:ascii="Fira Code" w:eastAsia="Times New Roman" w:hAnsi="Fira Code" w:cs="Fira Code"/>
          <w:color w:val="6A9955"/>
          <w:sz w:val="21"/>
          <w:szCs w:val="21"/>
        </w:rPr>
        <w:t>%%\footnotesize</w:t>
      </w:r>
    </w:p>
    <w:p w14:paraId="5006F254" w14:textId="5FD2756B" w:rsidR="007F69C9" w:rsidRPr="007F69C9" w:rsidDel="00E372DA" w:rsidRDefault="007F69C9" w:rsidP="00E372DA">
      <w:pPr>
        <w:shd w:val="clear" w:color="auto" w:fill="1E1E1E"/>
        <w:spacing w:after="0" w:line="285" w:lineRule="atLeast"/>
        <w:rPr>
          <w:del w:id="0" w:author="Graaf, S.C. de (Bastiaan)" w:date="2023-05-16T17:04:00Z"/>
          <w:rFonts w:ascii="Fira Code" w:eastAsia="Times New Roman" w:hAnsi="Fira Code" w:cs="Fira Code"/>
          <w:color w:val="D4D4D4"/>
          <w:sz w:val="21"/>
          <w:szCs w:val="21"/>
        </w:rPr>
        <w:pPrChange w:id="1" w:author="Graaf, S.C. de (Bastiaan)" w:date="2023-05-16T17:04:00Z">
          <w:pPr>
            <w:shd w:val="clear" w:color="auto" w:fill="1E1E1E"/>
            <w:spacing w:after="0" w:line="285" w:lineRule="atLeast"/>
          </w:pPr>
        </w:pPrChange>
      </w:pPr>
      <w:r w:rsidRPr="007F69C9">
        <w:rPr>
          <w:rFonts w:ascii="Fira Code" w:eastAsia="Times New Roman" w:hAnsi="Fira Code" w:cs="Fira Code"/>
          <w:color w:val="D4D4D4"/>
          <w:sz w:val="21"/>
          <w:szCs w:val="21"/>
        </w:rPr>
        <w:t xml:space="preserve">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vspace</w:t>
      </w:r>
      <w:proofErr w:type="gramEnd"/>
      <w:r w:rsidRPr="007F69C9">
        <w:rPr>
          <w:rFonts w:ascii="Fira Code" w:eastAsia="Times New Roman" w:hAnsi="Fira Code" w:cs="Fira Code"/>
          <w:color w:val="D4D4D4"/>
          <w:sz w:val="21"/>
          <w:szCs w:val="21"/>
        </w:rPr>
        <w:t>{0.3cm}</w:t>
      </w:r>
    </w:p>
    <w:p w14:paraId="358B612D" w14:textId="278BC1A0" w:rsidR="007F69C9" w:rsidRPr="007F69C9" w:rsidRDefault="007F69C9" w:rsidP="00E372DA">
      <w:pPr>
        <w:shd w:val="clear" w:color="auto" w:fill="1E1E1E"/>
        <w:spacing w:after="0" w:line="285" w:lineRule="atLeast"/>
        <w:rPr>
          <w:rFonts w:ascii="Fira Code" w:eastAsia="Times New Roman" w:hAnsi="Fira Code" w:cs="Fira Code"/>
          <w:color w:val="D4D4D4"/>
          <w:sz w:val="21"/>
          <w:szCs w:val="21"/>
        </w:rPr>
      </w:pPr>
      <w:del w:id="2" w:author="Graaf, S.C. de (Bastiaan)" w:date="2023-05-16T17:04:00Z">
        <w:r w:rsidRPr="007F69C9" w:rsidDel="00E372DA">
          <w:rPr>
            <w:rFonts w:ascii="Fira Code" w:eastAsia="Times New Roman" w:hAnsi="Fira Code" w:cs="Fira Code"/>
            <w:color w:val="D4D4D4"/>
            <w:sz w:val="21"/>
            <w:szCs w:val="21"/>
          </w:rPr>
          <w:delText xml:space="preserve">      </w:delText>
        </w:r>
        <w:r w:rsidRPr="007F69C9" w:rsidDel="00E372DA">
          <w:rPr>
            <w:rFonts w:ascii="Fira Code" w:eastAsia="Times New Roman" w:hAnsi="Fira Code" w:cs="Fira Code"/>
            <w:color w:val="DCDCAA"/>
            <w:sz w:val="21"/>
            <w:szCs w:val="21"/>
          </w:rPr>
          <w:delText>\begin</w:delText>
        </w:r>
        <w:r w:rsidRPr="007F69C9" w:rsidDel="00E372DA">
          <w:rPr>
            <w:rFonts w:ascii="Fira Code" w:eastAsia="Times New Roman" w:hAnsi="Fira Code" w:cs="Fira Code"/>
            <w:color w:val="D4D4D4"/>
            <w:sz w:val="21"/>
            <w:szCs w:val="21"/>
          </w:rPr>
          <w:delText>{</w:delText>
        </w:r>
        <w:r w:rsidRPr="007F69C9" w:rsidDel="00E372DA">
          <w:rPr>
            <w:rFonts w:ascii="Fira Code" w:eastAsia="Times New Roman" w:hAnsi="Fira Code" w:cs="Fira Code"/>
            <w:color w:val="9CDCFE"/>
            <w:sz w:val="21"/>
            <w:szCs w:val="21"/>
          </w:rPr>
          <w:delText>tabular</w:delText>
        </w:r>
        <w:r w:rsidRPr="007F69C9" w:rsidDel="00E372DA">
          <w:rPr>
            <w:rFonts w:ascii="Fira Code" w:eastAsia="Times New Roman" w:hAnsi="Fira Code" w:cs="Fira Code"/>
            <w:color w:val="D4D4D4"/>
            <w:sz w:val="21"/>
            <w:szCs w:val="21"/>
          </w:rPr>
          <w:delText>}[t]{p{0.01</w:delText>
        </w:r>
        <w:r w:rsidRPr="007F69C9" w:rsidDel="00E372DA">
          <w:rPr>
            <w:rFonts w:ascii="Fira Code" w:eastAsia="Times New Roman" w:hAnsi="Fira Code" w:cs="Fira Code"/>
            <w:color w:val="DCDCAA"/>
            <w:sz w:val="21"/>
            <w:szCs w:val="21"/>
          </w:rPr>
          <w:delText>\textwidth</w:delText>
        </w:r>
        <w:r w:rsidRPr="007F69C9" w:rsidDel="00E372DA">
          <w:rPr>
            <w:rFonts w:ascii="Fira Code" w:eastAsia="Times New Roman" w:hAnsi="Fira Code" w:cs="Fira Code"/>
            <w:color w:val="D4D4D4"/>
            <w:sz w:val="21"/>
            <w:szCs w:val="21"/>
          </w:rPr>
          <w:delText>}p{0.90</w:delText>
        </w:r>
        <w:r w:rsidRPr="007F69C9" w:rsidDel="00E372DA">
          <w:rPr>
            <w:rFonts w:ascii="Fira Code" w:eastAsia="Times New Roman" w:hAnsi="Fira Code" w:cs="Fira Code"/>
            <w:color w:val="DCDCAA"/>
            <w:sz w:val="21"/>
            <w:szCs w:val="21"/>
          </w:rPr>
          <w:delText>\textwidth</w:delText>
        </w:r>
        <w:r w:rsidRPr="007F69C9" w:rsidDel="00E372DA">
          <w:rPr>
            <w:rFonts w:ascii="Fira Code" w:eastAsia="Times New Roman" w:hAnsi="Fira Code" w:cs="Fira Code"/>
            <w:color w:val="D4D4D4"/>
            <w:sz w:val="21"/>
            <w:szCs w:val="21"/>
          </w:rPr>
          <w:delText>}}</w:delText>
        </w:r>
      </w:del>
    </w:p>
    <w:p w14:paraId="3F1BBAF6" w14:textId="6E9C8FAF" w:rsidR="007F69C9" w:rsidDel="0046280C" w:rsidRDefault="007F69C9" w:rsidP="00E372DA">
      <w:pPr>
        <w:shd w:val="clear" w:color="auto" w:fill="1E1E1E"/>
        <w:spacing w:after="0" w:line="285" w:lineRule="atLeast"/>
        <w:rPr>
          <w:del w:id="3" w:author="Graaf, S.C. de (Bastiaan)" w:date="2023-05-16T17:05:00Z"/>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spellStart"/>
      <w:proofErr w:type="gramStart"/>
      <w:r w:rsidRPr="007F69C9">
        <w:rPr>
          <w:rFonts w:ascii="Fira Code" w:eastAsia="Times New Roman" w:hAnsi="Fira Code" w:cs="Fira Code"/>
          <w:color w:val="DCDCAA"/>
          <w:sz w:val="21"/>
          <w:szCs w:val="21"/>
        </w:rPr>
        <w:t>textsuperscript</w:t>
      </w:r>
      <w:proofErr w:type="spellEnd"/>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w:t>
      </w:r>
      <w:ins w:id="4" w:author="Graaf, S.C. de (Bastiaan)" w:date="2023-05-16T17:04:00Z">
        <w:r w:rsidR="00E20C6C">
          <w:rPr>
            <w:rFonts w:ascii="Fira Code" w:eastAsia="Times New Roman" w:hAnsi="Fira Code" w:cs="Fira Code"/>
            <w:color w:val="D4D4D4"/>
            <w:sz w:val="21"/>
            <w:szCs w:val="21"/>
          </w:rPr>
          <w:t xml:space="preserve"> </w:t>
        </w:r>
      </w:ins>
      <w:del w:id="5" w:author="Graaf, S.C. de (Bastiaan)" w:date="2023-05-16T16:58:00Z">
        <w:r w:rsidRPr="007F69C9" w:rsidDel="006B4C1A">
          <w:rPr>
            <w:rFonts w:ascii="Fira Code" w:eastAsia="Times New Roman" w:hAnsi="Fira Code" w:cs="Fira Code"/>
            <w:color w:val="D4D4D4"/>
            <w:sz w:val="21"/>
            <w:szCs w:val="21"/>
          </w:rPr>
          <w:delText xml:space="preserve"> </w:delText>
        </w:r>
        <w:r w:rsidRPr="007F69C9" w:rsidDel="006B4C1A">
          <w:rPr>
            <w:rFonts w:ascii="Fira Code" w:eastAsia="Times New Roman" w:hAnsi="Fira Code" w:cs="Fira Code"/>
            <w:color w:val="C586C0"/>
            <w:sz w:val="21"/>
            <w:szCs w:val="21"/>
          </w:rPr>
          <w:delText>&amp;</w:delText>
        </w:r>
        <w:r w:rsidRPr="007F69C9" w:rsidDel="006B4C1A">
          <w:rPr>
            <w:rFonts w:ascii="Fira Code" w:eastAsia="Times New Roman" w:hAnsi="Fira Code" w:cs="Fira Code"/>
            <w:color w:val="D4D4D4"/>
            <w:sz w:val="21"/>
            <w:szCs w:val="21"/>
          </w:rPr>
          <w:delText xml:space="preserve"> </w:delText>
        </w:r>
      </w:del>
      <w:r w:rsidRPr="007F69C9">
        <w:rPr>
          <w:rFonts w:ascii="Fira Code" w:eastAsia="Times New Roman" w:hAnsi="Fira Code" w:cs="Fira Code"/>
          <w:color w:val="D4D4D4"/>
          <w:sz w:val="21"/>
          <w:szCs w:val="21"/>
        </w:rPr>
        <w:t>These authors contributed equally to this work</w:t>
      </w:r>
      <w:del w:id="6" w:author="Graaf, S.C. de (Bastiaan)" w:date="2023-05-16T16:58:00Z">
        <w:r w:rsidRPr="007F69C9" w:rsidDel="00571C0F">
          <w:rPr>
            <w:rFonts w:ascii="Fira Code" w:eastAsia="Times New Roman" w:hAnsi="Fira Code" w:cs="Fira Code"/>
            <w:color w:val="D4D4D4"/>
            <w:sz w:val="21"/>
            <w:szCs w:val="21"/>
          </w:rPr>
          <w:delText xml:space="preserve"> </w:delText>
        </w:r>
      </w:del>
      <w:del w:id="7" w:author="Graaf, S.C. de (Bastiaan)" w:date="2023-05-16T17:01:00Z">
        <w:r w:rsidRPr="007F69C9" w:rsidDel="00E20C6C">
          <w:rPr>
            <w:rFonts w:ascii="Fira Code" w:eastAsia="Times New Roman" w:hAnsi="Fira Code" w:cs="Fira Code"/>
            <w:color w:val="C586C0"/>
            <w:sz w:val="21"/>
            <w:szCs w:val="21"/>
          </w:rPr>
          <w:delText>\\</w:delText>
        </w:r>
      </w:del>
    </w:p>
    <w:p w14:paraId="25E05160" w14:textId="35BC79ED" w:rsidR="007F69C9" w:rsidRPr="007F69C9" w:rsidRDefault="0046280C" w:rsidP="0046280C">
      <w:pPr>
        <w:shd w:val="clear" w:color="auto" w:fill="1E1E1E"/>
        <w:spacing w:after="0" w:line="285" w:lineRule="atLeast"/>
        <w:rPr>
          <w:rFonts w:ascii="Fira Code" w:eastAsia="Times New Roman" w:hAnsi="Fira Code" w:cs="Fira Code"/>
          <w:color w:val="D4D4D4"/>
          <w:sz w:val="21"/>
          <w:szCs w:val="21"/>
        </w:rPr>
      </w:pPr>
      <w:ins w:id="8" w:author="Graaf, S.C. de (Bastiaan)" w:date="2023-05-16T17:16:00Z">
        <w:r>
          <w:rPr>
            <w:rFonts w:ascii="Fira Code" w:eastAsia="Times New Roman" w:hAnsi="Fira Code" w:cs="Fira Code"/>
            <w:color w:val="D4D4D4"/>
            <w:sz w:val="21"/>
            <w:szCs w:val="21"/>
          </w:rPr>
          <w:t>}</w:t>
        </w:r>
      </w:ins>
      <w:del w:id="9" w:author="Graaf, S.C. de (Bastiaan)" w:date="2023-05-16T17:05:00Z">
        <w:r w:rsidR="007F69C9" w:rsidRPr="007F69C9" w:rsidDel="00E372DA">
          <w:rPr>
            <w:rFonts w:ascii="Fira Code" w:eastAsia="Times New Roman" w:hAnsi="Fira Code" w:cs="Fira Code"/>
            <w:color w:val="D4D4D4"/>
            <w:sz w:val="21"/>
            <w:szCs w:val="21"/>
          </w:rPr>
          <w:delText xml:space="preserve">      </w:delText>
        </w:r>
        <w:r w:rsidR="007F69C9" w:rsidRPr="007F69C9" w:rsidDel="00E372DA">
          <w:rPr>
            <w:rFonts w:ascii="Fira Code" w:eastAsia="Times New Roman" w:hAnsi="Fira Code" w:cs="Fira Code"/>
            <w:color w:val="DCDCAA"/>
            <w:sz w:val="21"/>
            <w:szCs w:val="21"/>
          </w:rPr>
          <w:delText>\end</w:delText>
        </w:r>
        <w:r w:rsidR="007F69C9" w:rsidRPr="007F69C9" w:rsidDel="00E372DA">
          <w:rPr>
            <w:rFonts w:ascii="Fira Code" w:eastAsia="Times New Roman" w:hAnsi="Fira Code" w:cs="Fira Code"/>
            <w:color w:val="D4D4D4"/>
            <w:sz w:val="21"/>
            <w:szCs w:val="21"/>
          </w:rPr>
          <w:delText>{</w:delText>
        </w:r>
        <w:r w:rsidR="007F69C9" w:rsidRPr="007F69C9" w:rsidDel="00E372DA">
          <w:rPr>
            <w:rFonts w:ascii="Fira Code" w:eastAsia="Times New Roman" w:hAnsi="Fira Code" w:cs="Fira Code"/>
            <w:color w:val="9CDCFE"/>
            <w:sz w:val="21"/>
            <w:szCs w:val="21"/>
          </w:rPr>
          <w:delText>tabular</w:delText>
        </w:r>
        <w:r w:rsidR="007F69C9" w:rsidRPr="007F69C9" w:rsidDel="00E372DA">
          <w:rPr>
            <w:rFonts w:ascii="Fira Code" w:eastAsia="Times New Roman" w:hAnsi="Fira Code" w:cs="Fira Code"/>
            <w:color w:val="D4D4D4"/>
            <w:sz w:val="21"/>
            <w:szCs w:val="21"/>
          </w:rPr>
          <w:delText>}}</w:delText>
        </w:r>
      </w:del>
    </w:p>
    <w:p w14:paraId="299E99D5"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end</w:t>
      </w:r>
      <w:proofErr w:type="gramEnd"/>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flushleft</w:t>
      </w:r>
      <w:r w:rsidRPr="007F69C9">
        <w:rPr>
          <w:rFonts w:ascii="Fira Code" w:eastAsia="Times New Roman" w:hAnsi="Fira Code" w:cs="Fira Code"/>
          <w:color w:val="D4D4D4"/>
          <w:sz w:val="21"/>
          <w:szCs w:val="21"/>
        </w:rPr>
        <w:t>}</w:t>
      </w:r>
    </w:p>
    <w:p w14:paraId="44803E92" w14:textId="77777777" w:rsidR="007F69C9" w:rsidRPr="007F69C9" w:rsidRDefault="007F69C9" w:rsidP="007F69C9">
      <w:pPr>
        <w:shd w:val="clear" w:color="auto" w:fill="1E1E1E"/>
        <w:spacing w:after="240" w:line="285" w:lineRule="atLeast"/>
        <w:rPr>
          <w:rFonts w:ascii="Fira Code" w:eastAsia="Times New Roman" w:hAnsi="Fira Code" w:cs="Fira Code"/>
          <w:color w:val="D4D4D4"/>
          <w:sz w:val="21"/>
          <w:szCs w:val="21"/>
        </w:rPr>
      </w:pPr>
    </w:p>
    <w:p w14:paraId="06ED37BE"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w:t>
      </w:r>
      <w:proofErr w:type="gramStart"/>
      <w:r w:rsidRPr="007F69C9">
        <w:rPr>
          <w:rFonts w:ascii="Fira Code" w:eastAsia="Times New Roman" w:hAnsi="Fira Code" w:cs="Fira Code"/>
          <w:color w:val="D4D4D4"/>
          <w:sz w:val="21"/>
          <w:szCs w:val="21"/>
        </w:rPr>
        <w:t>begin</w:t>
      </w:r>
      <w:proofErr w:type="gramEnd"/>
      <w:r w:rsidRPr="007F69C9">
        <w:rPr>
          <w:rFonts w:ascii="Fira Code" w:eastAsia="Times New Roman" w:hAnsi="Fira Code" w:cs="Fira Code"/>
          <w:color w:val="D4D4D4"/>
          <w:sz w:val="21"/>
          <w:szCs w:val="21"/>
        </w:rPr>
        <w:t>{abstract102}</w:t>
      </w:r>
    </w:p>
    <w:p w14:paraId="55801930"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xml:space="preserve">   Protein interactions enable much more complex behavior than the sum of the individual protein parts would suggest and represents a level of biological complexity requiring full understanding when unravelling cellular processes. Crosslinking mass spectrometry has emerged as an attractive approach to study these interactions and recent advances in mass spectrometry and data analysis software have enabled the identification of thousands of crosslinks from a single experiment. The resulting data complexity is however difficult to understand and requires interactive software tools. Even though solutions are available, these represent an agglomerate of possibilities and each features its own input format often forcing manual conversion. Here we present Cross-ID, a visualization platform that links directly into the output of XlinkX for Proteome Discoverer, but also plays well with other platforms by supporting a user-controllable text-file importer. The platform includes features like grouping, spectral viewer, GO </w:t>
      </w:r>
      <w:r w:rsidRPr="007F69C9">
        <w:rPr>
          <w:rFonts w:ascii="Fira Code" w:eastAsia="Times New Roman" w:hAnsi="Fira Code" w:cs="Fira Code"/>
          <w:color w:val="D4D4D4"/>
          <w:sz w:val="21"/>
          <w:szCs w:val="21"/>
        </w:rPr>
        <w:lastRenderedPageBreak/>
        <w:t>enrichment, PTM-visualization, domain- and secondary structure mapping, dataset comparison, pre-visualization overlap-check and more. Validation of detected crosslinks is available for proteins and complexes with known structure or for protein complexes through the DisVis online platform. Graphs are exportable in PDF format, and datasets can be exported in tab separated text files for evaluation through other software.</w:t>
      </w:r>
    </w:p>
    <w:p w14:paraId="2E5323E0"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w:t>
      </w:r>
      <w:proofErr w:type="gramStart"/>
      <w:r w:rsidRPr="007F69C9">
        <w:rPr>
          <w:rFonts w:ascii="Fira Code" w:eastAsia="Times New Roman" w:hAnsi="Fira Code" w:cs="Fira Code"/>
          <w:color w:val="D4D4D4"/>
          <w:sz w:val="21"/>
          <w:szCs w:val="21"/>
        </w:rPr>
        <w:t>end</w:t>
      </w:r>
      <w:proofErr w:type="gramEnd"/>
      <w:r w:rsidRPr="007F69C9">
        <w:rPr>
          <w:rFonts w:ascii="Fira Code" w:eastAsia="Times New Roman" w:hAnsi="Fira Code" w:cs="Fira Code"/>
          <w:color w:val="D4D4D4"/>
          <w:sz w:val="21"/>
          <w:szCs w:val="21"/>
        </w:rPr>
        <w:t>{abstract102}</w:t>
      </w:r>
    </w:p>
    <w:p w14:paraId="248B3B09"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thumbforchapter</w:t>
      </w:r>
      <w:proofErr w:type="gramEnd"/>
    </w:p>
    <w:p w14:paraId="0C6480C5" w14:textId="5689E72F" w:rsidR="007F69C9" w:rsidRPr="007F69C9" w:rsidRDefault="007F69C9">
      <w:pPr>
        <w:pStyle w:val="Heading1"/>
        <w:pPrChange w:id="10" w:author="Graaf, S.C. de (Bastiaan)" w:date="2023-03-24T17:26:00Z">
          <w:pPr>
            <w:shd w:val="clear" w:color="auto" w:fill="1E1E1E"/>
            <w:spacing w:after="0" w:line="285" w:lineRule="atLeast"/>
          </w:pPr>
        </w:pPrChange>
      </w:pPr>
      <w:proofErr w:type="gramStart"/>
      <w:r w:rsidRPr="0089050E">
        <w:rPr>
          <w:color w:val="DCDCAA"/>
        </w:rPr>
        <w:t>!</w:t>
      </w:r>
      <w:r w:rsidRPr="007F69C9">
        <w:t>Introduction</w:t>
      </w:r>
      <w:proofErr w:type="gramEnd"/>
    </w:p>
    <w:p w14:paraId="06ACB766" w14:textId="620705B6" w:rsidR="007F69C9" w:rsidRPr="0089050E" w:rsidRDefault="007F69C9" w:rsidP="007F69C9">
      <w:pPr>
        <w:shd w:val="clear" w:color="auto" w:fill="1E1E1E"/>
        <w:spacing w:after="0" w:line="285" w:lineRule="atLeast"/>
        <w:rPr>
          <w:rFonts w:ascii="Calibri" w:eastAsia="Calibri" w:hAnsi="Calibri" w:cs="Times New Roman"/>
        </w:rPr>
      </w:pP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lettrine</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lraise=0.1, nindent=0em, slope=-.5em]{P}{</w:t>
      </w:r>
      <w:proofErr w:type="spellStart"/>
      <w:r w:rsidRPr="007F69C9">
        <w:rPr>
          <w:rFonts w:ascii="Fira Code" w:eastAsia="Times New Roman" w:hAnsi="Fira Code" w:cs="Fira Code"/>
          <w:color w:val="D4D4D4"/>
          <w:sz w:val="21"/>
          <w:szCs w:val="21"/>
        </w:rPr>
        <w:t>rotein</w:t>
      </w:r>
      <w:proofErr w:type="spellEnd"/>
      <w:r w:rsidRPr="007F69C9">
        <w:rPr>
          <w:rFonts w:ascii="Fira Code" w:eastAsia="Times New Roman" w:hAnsi="Fira Code" w:cs="Fira Code"/>
          <w:color w:val="D4D4D4"/>
          <w:sz w:val="21"/>
          <w:szCs w:val="21"/>
        </w:rPr>
        <w:t>}</w:t>
      </w:r>
    </w:p>
    <w:p w14:paraId="1D29EA2D" w14:textId="7A57737E" w:rsidR="00E15181" w:rsidRDefault="00BE1A47" w:rsidP="007A209D">
      <w:pPr>
        <w:spacing w:line="360" w:lineRule="auto"/>
        <w:jc w:val="both"/>
        <w:rPr>
          <w:rFonts w:ascii="Calibri" w:eastAsia="Calibri" w:hAnsi="Calibri" w:cs="Times New Roman"/>
        </w:rPr>
      </w:pPr>
      <w:r w:rsidRPr="003C476C">
        <w:rPr>
          <w:rFonts w:ascii="Calibri" w:eastAsia="Calibri" w:hAnsi="Calibri" w:cs="Times New Roman"/>
        </w:rPr>
        <w:t xml:space="preserve"> interactions represent a level of cellular complexity that is essential for almost all biological processes. </w:t>
      </w:r>
      <w:r w:rsidR="00805B0D" w:rsidRPr="003C476C">
        <w:rPr>
          <w:rFonts w:ascii="Calibri" w:eastAsia="Calibri" w:hAnsi="Calibri" w:cs="Times New Roman"/>
        </w:rPr>
        <w:t>The protein assemblies they represent</w:t>
      </w:r>
      <w:r w:rsidRPr="003C476C">
        <w:rPr>
          <w:rFonts w:ascii="Calibri" w:eastAsia="Calibri" w:hAnsi="Calibri" w:cs="Times New Roman"/>
        </w:rPr>
        <w:t xml:space="preserve"> </w:t>
      </w:r>
      <w:r w:rsidR="00805B0D" w:rsidRPr="003C476C">
        <w:rPr>
          <w:rFonts w:ascii="Calibri" w:eastAsia="Calibri" w:hAnsi="Calibri" w:cs="Times New Roman"/>
        </w:rPr>
        <w:t>are</w:t>
      </w:r>
      <w:r w:rsidRPr="003C476C">
        <w:rPr>
          <w:rFonts w:ascii="Calibri" w:eastAsia="Calibri" w:hAnsi="Calibri" w:cs="Times New Roman"/>
        </w:rPr>
        <w:t xml:space="preserve"> highly dynamic</w:t>
      </w:r>
      <w:r w:rsidR="00CE4592" w:rsidRPr="003C476C">
        <w:rPr>
          <w:rFonts w:ascii="Calibri" w:eastAsia="Calibri" w:hAnsi="Calibri" w:cs="Times New Roman"/>
        </w:rPr>
        <w:t xml:space="preserve"> </w:t>
      </w:r>
      <w:r w:rsidR="00CE4592" w:rsidRPr="003C476C">
        <w:t>and</w:t>
      </w:r>
      <w:r w:rsidRPr="003C476C">
        <w:rPr>
          <w:rFonts w:ascii="Calibri" w:eastAsia="Calibri" w:hAnsi="Calibri" w:cs="Times New Roman"/>
        </w:rPr>
        <w:t xml:space="preserve"> orchestrate cellular processes by regulating enzymes</w:t>
      </w:r>
      <w:r w:rsidR="00CE4592" w:rsidRPr="003C476C">
        <w:rPr>
          <w:rFonts w:ascii="Calibri" w:eastAsia="Calibri" w:hAnsi="Calibri" w:cs="Times New Roman"/>
        </w:rPr>
        <w:t xml:space="preserve"> and</w:t>
      </w:r>
      <w:r w:rsidRPr="003C476C">
        <w:rPr>
          <w:rFonts w:ascii="Calibri" w:eastAsia="Calibri" w:hAnsi="Calibri" w:cs="Times New Roman"/>
        </w:rPr>
        <w:t xml:space="preserve"> forming macromolecular</w:t>
      </w:r>
      <w:r w:rsidR="005230F7" w:rsidRPr="003C476C">
        <w:t xml:space="preserve"> </w:t>
      </w:r>
      <w:r w:rsidR="00CE7C4F" w:rsidRPr="003C476C">
        <w:t>clusters</w:t>
      </w:r>
      <w:r w:rsidR="00CE7C4F" w:rsidRPr="003C476C">
        <w:rPr>
          <w:rFonts w:ascii="Calibri" w:eastAsia="Calibri" w:hAnsi="Calibri" w:cs="Times New Roman"/>
        </w:rPr>
        <w:t xml:space="preserve"> </w:t>
      </w:r>
      <w:r w:rsidRPr="003C476C">
        <w:rPr>
          <w:rFonts w:ascii="Calibri" w:eastAsia="Calibri" w:hAnsi="Calibri" w:cs="Times New Roman"/>
        </w:rPr>
        <w:t xml:space="preserve">capable of </w:t>
      </w:r>
      <w:r w:rsidR="00E15181" w:rsidRPr="003C476C">
        <w:rPr>
          <w:rFonts w:ascii="Calibri" w:eastAsia="Calibri" w:hAnsi="Calibri" w:cs="Times New Roman"/>
        </w:rPr>
        <w:t>more complex</w:t>
      </w:r>
      <w:r w:rsidR="00CE4592" w:rsidRPr="003C476C">
        <w:rPr>
          <w:rFonts w:ascii="Calibri" w:eastAsia="Calibri" w:hAnsi="Calibri" w:cs="Times New Roman"/>
        </w:rPr>
        <w:t xml:space="preserve"> </w:t>
      </w:r>
      <w:r w:rsidRPr="003C476C">
        <w:rPr>
          <w:rFonts w:ascii="Calibri" w:eastAsia="Calibri" w:hAnsi="Calibri" w:cs="Times New Roman"/>
        </w:rPr>
        <w:t>behavior than the sum of their parts would suggest.</w:t>
      </w:r>
      <w:r w:rsidR="00874D8D" w:rsidRPr="003C476C">
        <w:rPr>
          <w:rFonts w:ascii="Calibri" w:eastAsia="Calibri" w:hAnsi="Calibri" w:cs="Times New Roman"/>
        </w:rPr>
        <w:t xml:space="preserve"> </w:t>
      </w:r>
      <w:r w:rsidRPr="003C476C">
        <w:rPr>
          <w:rFonts w:ascii="Calibri" w:eastAsia="Calibri" w:hAnsi="Calibri" w:cs="Times New Roman"/>
        </w:rPr>
        <w:t xml:space="preserve">Crosslinking mass spectrometry (XL-MS) has </w:t>
      </w:r>
      <w:r w:rsidR="00907336" w:rsidRPr="003C476C">
        <w:rPr>
          <w:rFonts w:ascii="Calibri" w:eastAsia="Calibri" w:hAnsi="Calibri" w:cs="Times New Roman"/>
        </w:rPr>
        <w:t>emerged</w:t>
      </w:r>
      <w:r w:rsidRPr="003C476C">
        <w:rPr>
          <w:rFonts w:ascii="Calibri" w:eastAsia="Calibri" w:hAnsi="Calibri" w:cs="Times New Roman"/>
        </w:rPr>
        <w:t xml:space="preserve"> as </w:t>
      </w:r>
      <w:r w:rsidR="00CE4592" w:rsidRPr="003C476C">
        <w:rPr>
          <w:rFonts w:ascii="Calibri" w:eastAsia="Calibri" w:hAnsi="Calibri" w:cs="Times New Roman"/>
        </w:rPr>
        <w:t xml:space="preserve">an attractive approach to elucidate protein-protein interactions (PPIs) by mass spectrometry. It uses </w:t>
      </w:r>
      <w:r w:rsidR="0065043F" w:rsidRPr="003C476C">
        <w:rPr>
          <w:rFonts w:ascii="Calibri" w:eastAsia="Calibri" w:hAnsi="Calibri" w:cs="Times New Roman"/>
        </w:rPr>
        <w:t xml:space="preserve">small reagents with two reactive moieties capable of forging a covalent bond between two amino acids in </w:t>
      </w:r>
      <w:proofErr w:type="gramStart"/>
      <w:r w:rsidR="0065043F" w:rsidRPr="003C476C">
        <w:rPr>
          <w:rFonts w:ascii="Calibri" w:eastAsia="Calibri" w:hAnsi="Calibri" w:cs="Times New Roman"/>
        </w:rPr>
        <w:t>close proximity</w:t>
      </w:r>
      <w:proofErr w:type="gramEnd"/>
      <w:r w:rsidR="0065043F" w:rsidRPr="003C476C">
        <w:rPr>
          <w:rFonts w:ascii="Calibri" w:eastAsia="Calibri" w:hAnsi="Calibri" w:cs="Times New Roman"/>
        </w:rPr>
        <w:t xml:space="preserve">. Upon application to </w:t>
      </w:r>
      <w:r w:rsidR="00A27350" w:rsidRPr="003C476C">
        <w:rPr>
          <w:rFonts w:ascii="Calibri" w:eastAsia="Calibri" w:hAnsi="Calibri" w:cs="Times New Roman"/>
        </w:rPr>
        <w:t>proteins and</w:t>
      </w:r>
      <w:r w:rsidR="0065043F" w:rsidRPr="003C476C">
        <w:rPr>
          <w:rFonts w:ascii="Calibri" w:eastAsia="Calibri" w:hAnsi="Calibri" w:cs="Times New Roman"/>
        </w:rPr>
        <w:t xml:space="preserve"> protein-protein </w:t>
      </w:r>
      <w:r w:rsidR="008C1406" w:rsidRPr="003C476C">
        <w:rPr>
          <w:rFonts w:ascii="Calibri" w:eastAsia="Calibri" w:hAnsi="Calibri" w:cs="Times New Roman"/>
        </w:rPr>
        <w:t>complexes</w:t>
      </w:r>
      <w:r w:rsidR="00CE7C4F" w:rsidRPr="003C476C">
        <w:rPr>
          <w:rFonts w:ascii="Calibri" w:eastAsia="Calibri" w:hAnsi="Calibri" w:cs="Times New Roman"/>
        </w:rPr>
        <w:t xml:space="preserve"> </w:t>
      </w:r>
      <w:r w:rsidR="006C5C65" w:rsidRPr="003C476C">
        <w:rPr>
          <w:rFonts w:ascii="Calibri" w:eastAsia="Calibri" w:hAnsi="Calibri" w:cs="Times New Roman"/>
        </w:rPr>
        <w:t xml:space="preserve">followed by </w:t>
      </w:r>
      <w:r w:rsidR="00CE7C4F" w:rsidRPr="003C476C">
        <w:rPr>
          <w:rFonts w:ascii="Calibri" w:eastAsia="Calibri" w:hAnsi="Calibri" w:cs="Times New Roman"/>
        </w:rPr>
        <w:t>their proteolytic digestion</w:t>
      </w:r>
      <w:r w:rsidR="008C1406" w:rsidRPr="003C476C">
        <w:rPr>
          <w:rFonts w:ascii="Calibri" w:eastAsia="Calibri" w:hAnsi="Calibri" w:cs="Times New Roman"/>
        </w:rPr>
        <w:t>,</w:t>
      </w:r>
      <w:r w:rsidR="0065043F" w:rsidRPr="003C476C">
        <w:rPr>
          <w:rFonts w:ascii="Calibri" w:eastAsia="Calibri" w:hAnsi="Calibri" w:cs="Times New Roman"/>
        </w:rPr>
        <w:t xml:space="preserve"> four distinct peptide products </w:t>
      </w:r>
      <w:r w:rsidR="00E15181" w:rsidRPr="003C476C">
        <w:rPr>
          <w:rFonts w:ascii="Calibri" w:eastAsia="Calibri" w:hAnsi="Calibri" w:cs="Times New Roman"/>
        </w:rPr>
        <w:t xml:space="preserve">are </w:t>
      </w:r>
      <w:r w:rsidR="00153265" w:rsidRPr="003C476C">
        <w:rPr>
          <w:rFonts w:ascii="Calibri" w:eastAsia="Calibri" w:hAnsi="Calibri" w:cs="Times New Roman"/>
        </w:rPr>
        <w:t>formed</w:t>
      </w:r>
      <w:r w:rsidR="0065043F" w:rsidRPr="003C476C">
        <w:rPr>
          <w:rFonts w:ascii="Calibri" w:eastAsia="Calibri" w:hAnsi="Calibri" w:cs="Times New Roman"/>
        </w:rPr>
        <w:t>: non-modified, mono-linked, loop-linked</w:t>
      </w:r>
      <w:r w:rsidR="008C1406" w:rsidRPr="003C476C">
        <w:rPr>
          <w:rFonts w:ascii="Calibri" w:eastAsia="Calibri" w:hAnsi="Calibri" w:cs="Times New Roman"/>
        </w:rPr>
        <w:t>,</w:t>
      </w:r>
      <w:r w:rsidR="0065043F" w:rsidRPr="003C476C">
        <w:rPr>
          <w:rFonts w:ascii="Calibri" w:eastAsia="Calibri" w:hAnsi="Calibri" w:cs="Times New Roman"/>
        </w:rPr>
        <w:t xml:space="preserve"> and crosslinked peptides</w:t>
      </w:r>
      <w:r w:rsidR="00A27350"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{"citationItems":[{"id":"ITEM-1","itemData":{"DOI":"10.1016/S1044-0305(03)00327-1","ISSN":"1879-1123","abstract":"In a previous report (Young et al., Proc. Natl. Acad. Sci. U.S.A. 2000, 97, 5802-5806), we provided a proof-of-principle for fold recognition of proteins using a homobifunctional amine-specific chemical crosslinking reagent in combination with mass spectrometry analysis and homology modeling. In this current work, we propose a systematic nomenclature to describe the types of peptides that are generated after proteolysis of crosslinked proteins, their fragmentation by tandem mass spectrometry, and an automated algorithm for MS/MS spectral assignment called \"MS2Assign.\" Several examples are provided from crosslinked peptides and proteins including HIV-integrase, cytochrome c, ribonuclease A, myoglobin, cytidine 5-monophosphate N-acetylneuraminic acid synthetase, and the peptide thymopentin. Tandem mass spectra were obtained from various crosslinked peptides using post source decay MALDI-TOF and collision induced dissociation on a quadrupole-TOF instrument, along with their automated interpretation using MS2Assign. A variety of possible outcomes are described and categorized according to the number of modified lysines and/or peptide chains involved, as well as the presence of singly modified (dead-end) lysine residues. In addition, the proteolysis and chromatographic conditions necessary for optimized crosslinked peptide recovery are presented. ©2003 American Society for Mass Spectrometry.","author":[{"dropping-particle":"","family":"Schilling","given":"Birgit","non-dropping-particle":"","parse-names":false,"suffix":""},{"dropping-particle":"","family":"Row","given":"Richard H","non-dropping-particle":"","parse-names":false,"suffix":""},{"dropping-particle":"","family":"Gibson","given":"Bradford W","non-dropping-particle":"","parse-names":false,"suffix":""},{"dropping-particle":"","family":"Guo","given":"Xin","non-dropping-particle":"","parse-names":false,"suffix":""},{"dropping-particle":"","family":"Young","given":"Malin M","non-dropping-particle":"","parse-names":false,"suffix":""}],"container-title":"Journal of the American Society for Mass Spectrometry","id":"ITEM-1","issue":"8","issued":{"date-parts":[["2003"]]},"note":"Young MM 2003 XL names MS2Assign automated assignment and nomenclature of tandem mass spectra of chemically crosslinked peptides","page":"834-850","title":"MS2Assign, automated assignment and nomenclature of tandem mass spectra of chemically crosslinked peptides","type":"article-journal","volume":"14"},"uris":["http://www.mendeley.com/documents/?uuid=fe15a49a-38f3-445c-b450-242d64703909"]}],"mendeley":{"formattedCitation":"\\cite{Schilling2003MS2Assign, automated assignment and nomenclature of tandem mass spectra of chemically crosslinked peptides}","plainTextFormattedCitation":"\\cite{Schilling2003MS2Assign, automated assignment and nomenclature of tandem mass spectra of chemically crosslinked peptides}","previouslyFormattedCitation":"\\cite{Schilling2003MS2Assign, automated assignment and nomenclature of tandem mass spectra of chemically crosslinked peptides}"},"properties":{"noteIndex":0},"schema":"https://github.com/citation-style-language/schema/raw/master/csl-citation.json"}</w:instrText>
      </w:r>
      <w:r w:rsidR="00A27350" w:rsidRPr="003C476C">
        <w:rPr>
          <w:rFonts w:ascii="Calibri" w:eastAsia="Calibri" w:hAnsi="Calibri" w:cs="Times New Roman"/>
        </w:rPr>
        <w:fldChar w:fldCharType="separate"/>
      </w:r>
      <w:r w:rsidR="00B67D31" w:rsidRPr="00B67D31">
        <w:rPr>
          <w:rFonts w:ascii="Calibri" w:eastAsia="Calibri" w:hAnsi="Calibri" w:cs="Times New Roman"/>
          <w:noProof/>
        </w:rPr>
        <w:t>\cite{Schilling2003MS2Assign, automated assignment and nomenclature of tandem mass spectra of chemically crosslinked peptides}</w:t>
      </w:r>
      <w:r w:rsidR="00A27350" w:rsidRPr="003C476C">
        <w:rPr>
          <w:rFonts w:ascii="Calibri" w:eastAsia="Calibri" w:hAnsi="Calibri" w:cs="Times New Roman"/>
        </w:rPr>
        <w:fldChar w:fldCharType="end"/>
      </w:r>
      <w:del w:id="11" w:author="Graaf, S.C. de (Bastiaan)" w:date="2023-03-24T16:53:00Z">
        <w:r w:rsidR="0065043F" w:rsidRPr="003C476C" w:rsidDel="002330AB">
          <w:rPr>
            <w:rFonts w:ascii="Calibri" w:eastAsia="Calibri" w:hAnsi="Calibri" w:cs="Times New Roman"/>
          </w:rPr>
          <w:delText>.</w:delText>
        </w:r>
      </w:del>
      <w:r w:rsidR="0065043F" w:rsidRPr="003C476C">
        <w:rPr>
          <w:rFonts w:ascii="Calibri" w:eastAsia="Calibri" w:hAnsi="Calibri" w:cs="Times New Roman"/>
        </w:rPr>
        <w:t xml:space="preserve"> The first three </w:t>
      </w:r>
      <w:r w:rsidR="00E8632E" w:rsidRPr="003C476C">
        <w:rPr>
          <w:rFonts w:ascii="Calibri" w:eastAsia="Calibri" w:hAnsi="Calibri" w:cs="Times New Roman"/>
        </w:rPr>
        <w:t xml:space="preserve">product groups </w:t>
      </w:r>
      <w:r w:rsidR="0065043F" w:rsidRPr="003C476C">
        <w:rPr>
          <w:rFonts w:ascii="Calibri" w:eastAsia="Calibri" w:hAnsi="Calibri" w:cs="Times New Roman"/>
        </w:rPr>
        <w:t>consist of single peptides in various forms that yield limited</w:t>
      </w:r>
      <w:r w:rsidR="00153265" w:rsidRPr="003C476C">
        <w:rPr>
          <w:rFonts w:ascii="Calibri" w:eastAsia="Calibri" w:hAnsi="Calibri" w:cs="Times New Roman"/>
        </w:rPr>
        <w:t xml:space="preserve"> or no</w:t>
      </w:r>
      <w:r w:rsidR="0065043F" w:rsidRPr="003C476C">
        <w:rPr>
          <w:rFonts w:ascii="Calibri" w:eastAsia="Calibri" w:hAnsi="Calibri" w:cs="Times New Roman"/>
        </w:rPr>
        <w:t xml:space="preserve"> structural information. The fourth group consists of two peptides captured by the crosslinking reagent; this yields valuable distance information for</w:t>
      </w:r>
      <w:r w:rsidR="00F4798F">
        <w:rPr>
          <w:rFonts w:ascii="Calibri" w:eastAsia="Calibri" w:hAnsi="Calibri" w:cs="Times New Roman"/>
        </w:rPr>
        <w:t xml:space="preserve"> the</w:t>
      </w:r>
      <w:r w:rsidR="00E15181" w:rsidRPr="003C476C">
        <w:rPr>
          <w:rFonts w:ascii="Calibri" w:eastAsia="Calibri" w:hAnsi="Calibri" w:cs="Times New Roman"/>
        </w:rPr>
        <w:t xml:space="preserve"> elucidation of</w:t>
      </w:r>
      <w:r w:rsidR="0065043F" w:rsidRPr="003C476C">
        <w:rPr>
          <w:rFonts w:ascii="Calibri" w:eastAsia="Calibri" w:hAnsi="Calibri" w:cs="Times New Roman"/>
        </w:rPr>
        <w:t xml:space="preserve"> protein tertiary structure (the two peptides originate from the same protein) or protein quaternary structure (the two peptides originate from different proteins). Identification of </w:t>
      </w:r>
      <w:r w:rsidR="00A27350" w:rsidRPr="003C476C">
        <w:rPr>
          <w:rFonts w:ascii="Calibri" w:eastAsia="Calibri" w:hAnsi="Calibri" w:cs="Times New Roman"/>
        </w:rPr>
        <w:t xml:space="preserve">both </w:t>
      </w:r>
      <w:r w:rsidR="0065043F" w:rsidRPr="003C476C">
        <w:rPr>
          <w:rFonts w:ascii="Calibri" w:eastAsia="Calibri" w:hAnsi="Calibri" w:cs="Times New Roman"/>
        </w:rPr>
        <w:t xml:space="preserve">peptides by mass spectrometry allows for localization of the crosslink within the proteins of </w:t>
      </w:r>
      <w:r w:rsidR="00153265" w:rsidRPr="003C476C">
        <w:rPr>
          <w:rFonts w:ascii="Calibri" w:eastAsia="Calibri" w:hAnsi="Calibri" w:cs="Times New Roman"/>
        </w:rPr>
        <w:t>interest</w:t>
      </w:r>
      <w:r w:rsidR="0065043F" w:rsidRPr="003C476C">
        <w:rPr>
          <w:rFonts w:ascii="Calibri" w:eastAsia="Calibri" w:hAnsi="Calibri" w:cs="Times New Roman"/>
        </w:rPr>
        <w:t>.</w:t>
      </w:r>
      <w:r w:rsidR="0042513A" w:rsidRPr="003C476C">
        <w:rPr>
          <w:rFonts w:ascii="Calibri" w:eastAsia="Calibri" w:hAnsi="Calibri" w:cs="Times New Roman"/>
        </w:rPr>
        <w:t xml:space="preserve"> </w:t>
      </w:r>
      <w:r w:rsidR="00A54F47" w:rsidRPr="003C476C">
        <w:rPr>
          <w:rFonts w:ascii="Calibri" w:eastAsia="Calibri" w:hAnsi="Calibri" w:cs="Times New Roman"/>
        </w:rPr>
        <w:t xml:space="preserve">Although several well established methods like </w:t>
      </w:r>
      <w:r w:rsidR="008837DA" w:rsidRPr="003C476C">
        <w:rPr>
          <w:rFonts w:ascii="Calibri" w:eastAsia="Calibri" w:hAnsi="Calibri" w:cs="Times New Roman"/>
        </w:rPr>
        <w:t>a</w:t>
      </w:r>
      <w:r w:rsidR="00A54F47" w:rsidRPr="003C476C">
        <w:rPr>
          <w:rFonts w:ascii="Calibri" w:eastAsia="Calibri" w:hAnsi="Calibri" w:cs="Times New Roman"/>
        </w:rPr>
        <w:t xml:space="preserve">ffinity </w:t>
      </w:r>
      <w:r w:rsidR="008837DA" w:rsidRPr="003C476C">
        <w:rPr>
          <w:rFonts w:ascii="Calibri" w:eastAsia="Calibri" w:hAnsi="Calibri" w:cs="Times New Roman"/>
        </w:rPr>
        <w:t>p</w:t>
      </w:r>
      <w:r w:rsidR="00A54F47" w:rsidRPr="003C476C">
        <w:rPr>
          <w:rFonts w:ascii="Calibri" w:eastAsia="Calibri" w:hAnsi="Calibri" w:cs="Times New Roman"/>
        </w:rPr>
        <w:t xml:space="preserve">urification </w:t>
      </w:r>
      <w:r w:rsidR="008837DA" w:rsidRPr="003C476C">
        <w:rPr>
          <w:rFonts w:ascii="Calibri" w:eastAsia="Calibri" w:hAnsi="Calibri" w:cs="Times New Roman"/>
        </w:rPr>
        <w:t>m</w:t>
      </w:r>
      <w:r w:rsidR="00A54F47" w:rsidRPr="003C476C">
        <w:rPr>
          <w:rFonts w:ascii="Calibri" w:eastAsia="Calibri" w:hAnsi="Calibri" w:cs="Times New Roman"/>
        </w:rPr>
        <w:t xml:space="preserve">ass </w:t>
      </w:r>
      <w:r w:rsidR="008837DA" w:rsidRPr="003C476C">
        <w:rPr>
          <w:rFonts w:ascii="Calibri" w:eastAsia="Calibri" w:hAnsi="Calibri" w:cs="Times New Roman"/>
        </w:rPr>
        <w:t>s</w:t>
      </w:r>
      <w:r w:rsidR="00A54F47" w:rsidRPr="003C476C">
        <w:rPr>
          <w:rFonts w:ascii="Calibri" w:eastAsia="Calibri" w:hAnsi="Calibri" w:cs="Times New Roman"/>
        </w:rPr>
        <w:t>pectrometry (AP-MS)</w:t>
      </w:r>
      <w:r w:rsidR="006835DD" w:rsidRPr="003C476C">
        <w:rPr>
          <w:rFonts w:ascii="Calibri" w:eastAsia="Calibri" w:hAnsi="Calibri" w:cs="Times New Roman"/>
        </w:rPr>
        <w:fldChar w:fldCharType="begin" w:fldLock="1"/>
      </w:r>
      <w:r w:rsidR="00AD3E06">
        <w:rPr>
          <w:rFonts w:ascii="Calibri" w:eastAsia="Calibri" w:hAnsi="Calibri" w:cs="Times New Roman"/>
        </w:rPr>
        <w:instrText xml:space="preserve">ADDIN CSL_CITATION {"citationItems":[{"id":"ITEM-1","itemData":{"DOI":"10.1073/pnas.1618421114","ISBN":"1215421109","ISSN":"0027-8424","PMID":"28611213","abstract":"CRISPR-Cas adaptive immune systems capture DNA fragments from invading bacteriophages and plasmids and integrate them as spacers into bacterial CRISPR arrays. In type I-E and II-A CRISPR-Cas systems, this adaptation process is driven by Cas1-Cas2 complexes. Type I-F systems, however, contain a unique fusion of Cas2, with the type I effector helicase and nuclease for invader destruction, Cas3. By using biochemical, structural, and biophysical methods, we present a structural model of the 400-kDa Cas14-Cas2-32 complex from Pectobacterium atrosepticum with bound protospacer substrate DNA. Two Cas1 dimers assemble on a Cas2 domain dimeric core, which is flanked by two Cas3 domains forming a groove where the protospacer binds to Cas1-Cas2. We developed a sensitive in vitro assay and demonstrated that Cas1-Cas2-3 catalyzed spacer integration into CRISPR arrays. The integrase domain of Cas1 was necessary, whereas integration was independent of the helicase or nuclease activities of Cas3. Integration required at least partially duplex protospacers with free 3'-OH groups, and leader-proximal integration was stimulated by integration host factor. In a coupled capture and integration assay, Cas1-Cas2-3 processed and integrated protospacers independent of Cas3 activity. These results provide insight into the structure of protospacer-bound type I Cas1-Cas2-3 adaptation complexes and their integration mechanism.","author":[{"dropping-particle":"","family":"Fagerlund","given":"Robert D.","non-dropping-particle":"","parse-names":false,"suffix":""},{"dropping-particle":"","family":"Wilkinson","given":"Max E.","non-dropping-particle":"","parse-names":false,"suffix":""},{"dropping-particle":"","family":"Klykov","given":"Oleg","non-dropping-particle":"","parse-names":false,"suffix":""},{"dropping-particle":"","family":"Barendregt","given":"Arjan","non-dropping-particle":"","parse-names":false,"suffix":""},{"dropping-particle":"","family":"Pearce","given":"F. Grant","non-dropping-particle":"","parse-names":false,"suffix":""},{"dropping-particle":"","family":"Kieper","given":"Sebastian N.","non-dropping-particle":"","parse-names":false,"suffix":""},{"dropping-particle":"","family":"Maxwell","given":"Howard W. R.","non-dropping-particle":"","parse-names":false,"suffix":""},{"dropping-particle":"","family":"Capolupo","given":"Angela","non-dropping-particle":"","parse-names":false,"suffix":""},{"dropping-particle":"","family":"Heck","given":"Albert J. R.","non-dropping-particle":"","parse-names":false,"suffix":""},{"dropping-particle":"","family":"Krause","given":"Kurt L.","non-dropping-particle":"","parse-names":false,"suffix":""},{"dropping-particle":"","family":"Bostina","given":"Mihnea","non-dropping-particle":"","parse-names":false,"suffix":""},{"dropping-particle":"","family":"Scheltema","given":"Richard A.","non-dropping-particle":"","parse-names":false,"suffix":""},{"dropping-particle":"","family":"Staals","given":"Raymond H. J.","non-dropping-particle":"","parse-names":false,"suffix":""},{"dropping-particle":"","family":"Fineran","given":"Peter C.","non-dropping-particle":"","parse-names":false,"suffix":""}],"container-title":"Proceedings of the National Academy of Sciences","id":"ITEM-1","issue":"26","issued":{"date-parts":[["2017"]]},"page":"5122-5128","title":"Spacer capture and integration by a type I-F Cas1–Cas2-3 CRISPR adaptation complex","type":"article-journal","volume":"114"},"uris":["http://www.mendeley.com/documents/?uuid=0eceb106-f680-4256-92b5-d04b5a99be28"]},{"id":"ITEM-2","itemData":{"DOI":"10.1016/j.molcel.2014.09.002","ISSN":"10972765","author":[{"dropping-particle":"","family":"Benda","given":"Christian","non-dropping-particle":"","parse-names":false,"suffix":""},{"dropping-particle":"","family":"Ebert","given":"Judith","non-dropping-particle":"","parse-names":false,"suffix":""},{"dropping-particle":"","family":"Scheltema","given":"Richard A.","non-dropping-particle":"","parse-names":false,"suffix":""},{"dropping-particle":"","family":"Schiller","given":"Herbert B.","non-dropping-particle":"","parse-names":false,"suffix":""},{"dropping-particle":"","family":"Baumgärtner","given":"Marc","non-dropping-particle":"","parse-names":false,"suffix":""},{"dropping-particle":"","family":"Bonneau","given":"Fabien","non-dropping-particle":"","parse-names":false,"suffix":""},{"dropping-particle":"","family":"Mann","given":"Matthias","non-dropping-particle":"","parse-names":false,"suffix":""},{"dropping-particle":"","family":"Conti","given":"Elena","non-dropping-particle":"","parse-names":false,"suffix":""}],"container-title":"Molecular Cell","id":"ITEM-2","issue":"1","issued":{"date-parts":[["2014"]]},"page":"43-54","title":"Structural Model of a CRISPR RNA-Silencing Complex Reveals the RNA-Target Cleavage Activity in Cmr4","type":"article-journal","volume":"56"},"uris":["http://www.mendeley.com/documents/?uuid=50a1e428-f9e0-4cbc-a871-702e8d44d8ec"]},{"id":"ITEM-3","itemData":{"DOI":"10.1016/j.cell.2014.10.042","ISSN":"1097-4172 (Electronic)$\\$r0092-8674 (Linking)","abstract":"The eukaryotic chaperonin TRiC (also called CCT) is the obligate chaperone for many essential proteins. TRiC is hetero-oligomeric, comprising two stacked rings of eight different subunits each. Subunit diversification from simpler archaeal chaperonins appears linked to proteome expansion. Here, we integrate structural, biophysical, and modeling approaches to identify the hitherto unknown substrate-binding site in TRiC and uncover the basis of substrate recognition. NMR and modeling provided a structural model of a chaperonin-substrate complex. Mutagenesis and crosslinking-mass spectrometry validated the identified substrate-binding interface and demonstrate that TRiC contacts full-length substrates combinatorially in a subunit-specific manner. The binding site of each subunit has a distinct, evolutionarily conserved pattern of polar and hydrophobic residues specifying recognition of discrete substrate motifs. The combinatorial recognition of polypeptides broadens the specificity of TRiC and may direct the topology of bound polypeptides along a productive folding trajectory, contributing to TRiC's unique ability to fold obligate substrates.","author":[{"dropping-particle":"","family":"Joachimiak","given":"Lukasz A","non-dropping-particle":"","parse-names":false,"suffix":""},{"dropping-particle":"","family":"Walzthoeni","given":"Thomas","non-dropping-particle":"","parse-names":false,"suffix":""},{"dropping-particle":"","family":"Liu","given":"Corey W","non-dropping-particle":"","parse-names":false,"suffix":""},{"dropping-particle":"","family":"Aebersold","given":"Ruedi","non-dropping-particle":"","parse-names":false,"suffix":""},{"dropping-particle":"","family":"Frydman","given":"Judith","non-dropping-particle":"","parse-names":false,"suffix":""}],"container-title":"Cell","id":"ITEM-3","issue":"5","issued":{"date-parts":[["2014"]]},"page":"1042-1055","title":"The structural basis of substrate recognition by the eukaryotic chaperonin TRiC/CCT","type":"article-journal","volume":"159"},"uris":["http://www.mendeley.com/documents/?uuid=57995519-da79-4d1e-a0bf-2afbeac3c615"]},{"id":"ITEM-4","itemData":{"DOI":"10.1126/science.1221483","ISSN":"1095-9203 (Electronic)$\\$r0036-8075 (Linking)","abstract":"The identification of proximate amino acids by chemical cross-linking and mass spectrometry (XL-MS) facilitates the structural analysis of homogeneous protein complexes. We gained distance restraints on a modular interaction network of protein complexes affinity-purified from human cells by applying an adapted XL-MS protocol. Systematic analysis of human protein phosphatase 2A (PP2A) complexes identified 176 interprotein and 570 intraprotein cross-links that link specific trimeric PP2A complexes to a multitude of adaptor proteins that control their cellular functions. Spatial restraints guided molecular modeling of the binding interface between immunoglobulin binding protein 1 (IGBP1) and PP2A and revealed the topology of TCP1 ring complex (TRiC) chaperonin interacting with the PP2A regulatory subunit 2ABG. This study establishes XL-MS as an integral part of hybrid structural biology approaches for the analysis of endogenous protein complexes.","author":[{"dropping-particle":"","family":"Herzog","given":"F","non-dropping-particle":"","parse-names":false,"suffix":""},{"dropping-particle":"","family":"Kahraman","given":"A","non-dropping-particle":"","parse-names":false,"suffix":""},{"dropping-particle":"","family":"Boehringer","given":"D","non-dropping-particle":"","parse-names":false,"suffix":""},{"dropping-particle":"","family":"Mak","given":"R","non-dropping-particle":"","parse-names":false,"suffix":""},{"dropping-particle":"","family":"Bracher","given":"A","non-dropping-particle":"","parse-names":false,"suffix":""},{"dropping-particle":"","family":"Walzthoeni","given":"T","non-dropping-particle":"","parse-names":false,"suffix":""},{"dropping-particle":"","family":"Leitner","given":"A","non-dropping-particle":"","parse-names":false,"suffix":""},{"dropping-particle":"","family":"Beck","given":"M","non-dropping-particle":"","parse-names":false,"suffix":""},{"dropping-particle":"","family":"Hartl","given":"F.-U.","non-dropping-particle":"","parse-names":false,"suffix":""},{"dropping-particle":"","family":"Ban","given":"N","non-dropping-particle":"","parse-names":false,"suffix":""},{"dropping-particle":"","family":"Malmstrom","given":"L","non-dropping-particle":"","parse-names":false,"suffix":""},{"dropping-particle":"","family":"Aebersold","given":"R","non-dropping-particle":"","parse-names":false,"suffix":""}],"container-title":"Science","id":"ITEM-4","issue":"6100","issued":{"date-parts":[["2012"]]},"note":"From Duplicate 1 (Structural Probing of a Protein Phosphatase 2A Network by Chemical Cross-Linking and Mass Spectrometry - Herzog, F.; Kahraman, a.; Boehringer, D.; Mak, R.; Bracher, a.; Walzthoeni, T.; Leitner, a.; Beck, M.; Hartl, F.-U.; Ban, N.; Malmstrom, L.; Aebersold, R.)\n\nAP-XL-MS\n\nFrom Duplicate 2 (Structural Probing of a Protein Phosphatase 2A Network by Chemical Cross-Linking and Mass Spectrometry - Herzog, F.; Kahraman, A.; Boehringer, D.; Mak, R.; Bracher, A.; Walzthoeni, T.; Leitner, A.; Beck, M.; Hartl, F.-U.; Ban, N.; Malmstrom, L.; Aebersold, R.)\n\nSupplemental to Crosslinking on the beads\n\nROSETTA here for modelling","page":"1348-1352","title":"Structural Probing of a Protein Phosphatase 2A Network by Chemical Cross-Linking and Mass Spectrometry","type":"article-journal","volume":"337"},"uris":["http://www.mendeley.com/documents/?uuid=4dbfa19d-9fc4-4ef0-b190-3c0b15202862"]},{"id":"ITEM-5","itemData":{"DOI":"10.1038/emboj.2009.401","ISSN":"0261-4189","abstract":"Higher-order multi-protein complexes such as RNA polymerase II (Pol II) complexes with transcription initiation factors are often not amenable to X-ray structure determination. Here, we show that protein cross-linking coupled to mass spectrometry (MS) has now sufficiently advanced as a tool to extend the Pol II structure to a 15-subunit, 670 kDa complex of Pol II with the initiation factor TFIIF at peptide resolution. The N-terminal regions of TFIIF subunits Tfg1 and Tfg2 form a dimerization domain that binds the Pol II lobe on the Rpb2 side of the active centre cleft near downstream DNA. The C-terminal winged helix (WH) domains of Tfg1 and Tfg2 are mobile, but the Tfg2 WH domain can reside at the Pol II protrusion near the predicted path of upstream DNA in the initiation complex. The linkers between the dimerization domain and the WH domains in Tfg1 and Tfg2 are located to the jaws and protrusion, respectively. The results suggest how TFIIF suppresses non-specific DNA binding and how it helps to recruit promoter DNA and to set the transcription start site. This work establishes cross-linking/MS as an integrated structure analysis tool for large multi-protein complexes.","author":[{"dropping-particle":"","family":"Chen","given":"Zhuo Angel","non-dropping-particle":"","parse-names":false,"suffix":""},{"dropping-particle":"","family":"Jawhari","given":"Anass","non-dropping-particle":"","parse-names":false,"suffix":""},{"dropping-particle":"","family":"Fischer","given":"Lutz","non-dropping-particle":"","parse-names":false,"suffix":""},{"dropping-particle":"","family":"Buchen","given":"Claudia","non-dropping-particle":"","parse-names":false,"suffix":""},{"dropping-particle":"","family":"Tahir","given":"Salman","non-dropping-particle":"","parse-names":false,"suffix":""},{"dropping-particle":"","family":"Kamenski","given":"Tomislav","non-dropping-particle":"","parse-names":false,"suffix":""},{"dropping-particle":"","family":"Rasmussen","given":"Morten","non-dropping-particle":"","parse-names":false,"suffix":""},{"dropping-particle":"","family":"Lariviere","given":"Laurent","non-dropping-particle":"","parse-names":false,"suffix":""},{"dropping-particle":"","family":"Bukowski-Wills","given":"Jimi-Carlo","non-dropping-particle":"","parse-names":false,"suffix":""},{"dropping-particle":"","family":"Nilges","given":"Michael","non-dropping-particle":"","parse-names":false,"suffix":""},{"dropping-particle":"","family":"Cramer","given":"Patrick","non-dropping-particle":"","parse-names":false,"suffix":""},{"dropping-particle":"","family":"Rappsilber","given":"Juri","non-dropping-particle":"","parse-names":false,"suffix":""}],"container-title":"The EMBO journal","id":"ITEM-5","issue":"4","issued":{"date-parts":[["2010"]]},"note":"TFIF docking to RNA polymerase complex\nSCX","page":"717-726","publisher":"Nature Publishing Group","title":"Architecture of the RNA polymerase II-TFIIF complex revealed by cross-linking and mass spectrometry.","type":"article-journal","volume":"29"},"uris":["http://www.mendeley.com/documents/?uuid=9f5e231d-fe65-45c8-be58-977164baef20"]},{"id":"ITEM-6","itemData":{"DOI":"10.1073/pnas.1608424113","abstract":"Laminin, an </w:instrText>
      </w:r>
      <w:r w:rsidR="00AD3E06">
        <w:rPr>
          <w:rFonts w:ascii="Cambria Math" w:eastAsia="Calibri" w:hAnsi="Cambria Math" w:cs="Cambria Math"/>
        </w:rPr>
        <w:instrText>∼</w:instrText>
      </w:r>
      <w:r w:rsidR="00AD3E06">
        <w:rPr>
          <w:rFonts w:ascii="Calibri" w:eastAsia="Calibri" w:hAnsi="Calibri" w:cs="Times New Roman"/>
        </w:rPr>
        <w:instrText xml:space="preserve">800-kDa heterotrimeric protein, is a major functional component of the extracellular matrix, contributing to tissue development and maintenance. The unique architecture of laminin is not currently amenable to determination at high resolution, as its flexible and narrow segments complicate both crystallization and single-particle reconstruction by electron microscopy. Therefore, we used cross-linking and MS, evaluated using computational methods, to address key questions regarding laminin quaternary structure. This approach was particularly well suited to the </w:instrText>
      </w:r>
      <w:r w:rsidR="00AD3E06">
        <w:rPr>
          <w:rFonts w:ascii="Cambria Math" w:eastAsia="Calibri" w:hAnsi="Cambria Math" w:cs="Cambria Math"/>
        </w:rPr>
        <w:instrText>∼</w:instrText>
      </w:r>
      <w:r w:rsidR="00AD3E06">
        <w:rPr>
          <w:rFonts w:ascii="Calibri" w:eastAsia="Calibri" w:hAnsi="Calibri" w:cs="Times New Roman"/>
        </w:rPr>
        <w:instrText>750-</w:instrText>
      </w:r>
      <w:r w:rsidR="00AD3E06">
        <w:rPr>
          <w:rFonts w:ascii="Calibri" w:eastAsia="Calibri" w:hAnsi="Calibri" w:cs="Calibri"/>
        </w:rPr>
        <w:instrText>Å</w:instrText>
      </w:r>
      <w:r w:rsidR="00AD3E06">
        <w:rPr>
          <w:rFonts w:ascii="Calibri" w:eastAsia="Calibri" w:hAnsi="Calibri" w:cs="Times New Roman"/>
        </w:rPr>
        <w:instrText>coiled coil that mediates trimer assembly, and our results support revision of the subunit order typically presented in laminin schematics. Furthermore, information on the subunit register in the coiled coil and cross-links to downstream domains provide insights into the self-assembly required for interaction with other extracellular matrix and cell surface proteins.","author":[{"dropping-particle":"","family":"Armony","given":"Gad","non-dropping-particle":"","parse-names":false,"suffix":""},{"dropping-particle":"","family":"Jacob","given":"Etai","non-dropping-particle":"","parse-names":false,"suffix":""},{"dropping-particle":"","family":"Moran","given":"Toot","non-dropping-particle":"","parse-names":false,"suffix":""},{"dropping-particle":"","family":"Levin","given":"Yishai","non-dropping-particle":"","parse-names":false,"suffix":""},{"dropping-particle":"","family":"Mehlman","given":"Tevie","non-dropping-particle":"","parse-names":false,"suffix":""},{"dropping-particle":"","family":"Levy","given":"Yaakov","non-dropping-particle":"","parse-names":false,"suffix":""},{"dropping-particle":"","family":"Fass","given":"Deborah","non-dropping-particle":"","parse-names":false,"suffix":""}],"container-title":"Proceedings of the National Academy of Sciences","id":"ITEM-6","issue":"47","issued":{"date-parts":[["2016"]]},"note":"Gad Armony\nlaminin XL\n\nSDH and BS3","page":"201608424","title":"Cross-linking reveals laminin coiled-coil architecture","type":"article-journal","volume":"113"},"uris":["http://www.mendeley.com/documents/?uuid=24d3e906-3db3-41c7-a9cf-43d9a2fbd2d8"]}],"mendeley":{"formattedCitation":"\\cite{Fagerlund2017Spacer capture and integration by a type I-F Cas1–Cas2-3 CRISPR adaptation complex|||Benda2014Structural Model of a CRISPR RNA-Silencing Complex Reveals the RNA-Target Cleavage Activity in Cmr4|||Joachimiak2014The structural basis of substrate recognition by the eukaryotic chaperonin TRiC/CCT|||Herzog2012Structural Probing of a Protein Phosphatase 2A Network by Chemical Cross-Linking and Mass Spectrometry|||Chen2010Architecture of the RNA polymerase II-TFIIF complex revealed by cross-linking and mass spectrometry.|||Armony2016Cross-linking reveals laminin coiled-coil architecture}","plainTextFormattedCitation":"\\cite{Fagerlund2017Spacer capture and integration by a type I-F Cas1–Cas2-3 CRISPR adaptation complex|||Benda2014Structural Model of a CRISPR RNA-Silencing Complex Reveals the RNA-Target Cleavage Activity in Cmr4|||Joachimiak2014The structural basis of substrate recognition by the eukaryotic chaperonin TRiC/CCT|||Herzog2012Structural Probing of a Protein Phosphatase 2A Network by Chemical Cross-Linking and Mass Spectrometry|||Chen2010Architecture of the RNA polymerase II-TFIIF complex revealed by cross-linking and mass spectrometry.|||Armony2016Cross-linking reveals laminin coiled-coil architecture}","previouslyFormattedCitation":"\\cite{Fagerlund2017Spacer capture and integration by a type I-F Cas1–Cas2-3 CRISPR adaptation complex|||Benda2014Structural Model of a CRISPR RNA-Silencing Complex Reveals the RNA-Target Cleavage Activity in Cmr4|||Joachimiak2014The structural basis of substrate recognition by the eukaryotic chaperonin TRiC/CCT|||Herzog2012Structural Probing of a Protein Phosphatase 2A Network by Chemical Cross-Linking and Mass Spectrometry|||Chen2010Architecture of the RNA polymerase II-TFIIF complex revealed by cross-linking and mass spectrometry.|||Armony2016Cross-linking reveals laminin coiled-coil architecture}"},"properties":{"noteIndex":0},"schema":"https://github.com/citation-style-language/schema/raw/master/csl-citation.json"}</w:instrText>
      </w:r>
      <w:r w:rsidR="006835DD" w:rsidRPr="003C476C">
        <w:rPr>
          <w:rFonts w:ascii="Calibri" w:eastAsia="Calibri" w:hAnsi="Calibri" w:cs="Times New Roman"/>
        </w:rPr>
        <w:fldChar w:fldCharType="separate"/>
      </w:r>
      <w:r w:rsidR="00B67D31" w:rsidRPr="00B67D31">
        <w:rPr>
          <w:rFonts w:ascii="Calibri" w:eastAsia="Calibri" w:hAnsi="Calibri" w:cs="Times New Roman"/>
          <w:noProof/>
        </w:rPr>
        <w:t>\cite{Fagerlund2017Spacer capture and integration by a type I-F Cas1–Cas2-3 CRISPR adaptation complex|||Benda2014Structural Model of a CRISPR RNA-Silencing Complex Reveals the RNA-Target Cleavage Activity in Cmr4|||Joachimiak2014The structural basis of substrate recognition by the eukaryotic chaperonin TRiC/CCT|||Herzog2012Structural Probing of a Protein Phosphatase 2A Network by Chemical Cross-Linking and Mass Spectrometry|||Chen2010Architecture of the RNA polymerase II-TFIIF complex revealed by cross-linking and mass spectrometry.|||Armony2016Cross-linking reveals laminin coiled-coil architecture}</w:t>
      </w:r>
      <w:r w:rsidR="006835DD" w:rsidRPr="003C476C">
        <w:rPr>
          <w:rFonts w:ascii="Calibri" w:eastAsia="Calibri" w:hAnsi="Calibri" w:cs="Times New Roman"/>
        </w:rPr>
        <w:fldChar w:fldCharType="end"/>
      </w:r>
      <w:r w:rsidR="00A54F47" w:rsidRPr="003C476C">
        <w:rPr>
          <w:rFonts w:ascii="Calibri" w:eastAsia="Calibri" w:hAnsi="Calibri" w:cs="Times New Roman"/>
        </w:rPr>
        <w:t>are available for studying PPIs</w:t>
      </w:r>
      <w:r w:rsidR="008837DA" w:rsidRPr="003C476C">
        <w:rPr>
          <w:rFonts w:ascii="Calibri" w:eastAsia="Calibri" w:hAnsi="Calibri" w:cs="Times New Roman"/>
        </w:rPr>
        <w:t xml:space="preserve"> at high speeds</w:t>
      </w:r>
      <w:r w:rsidR="007D40B4"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{"citationItems":[{"id":"ITEM-1","itemData":{"DOI":"10.1074/","abstract":"The field of proteomics has evolved hand-in-hand with technological advances in LC-MS/MS systems, now ena- bling the analysis of very deep proteomes in a reasonable time. However, most applications do not deal with full cell or tissue proteomes but rather with restricted subpro- teomes relevant for the research context at hand or re- sulting from extensive fractionation. At the same time, investigation of many conditions or perturbations puts a strain on measurement capacity. Here, we develop a high- throughput workflow capable of dealing with large num- bers of low or medium complexity samples and specifi- cally aim at the analysis of 96-well plates in a single day (15 min per sample). We combine parallel sample proc- essing with a modified liquid chromatography platform driving two analytical columns in tandem, which are cou- pled to a quadrupole Orbitrap mass spectrometer (Q Ex- active HF). The modified LC platform eliminates idle time between measurements, and the high sequencing speed of the Q Exactive HF reduces required measurement time. We apply the pipeline to the yeast chromatin remodeling landscape and demonstrate quantification of 96 pull- downs of chromatin complexes in about 1 day. This is achieved with only 500 ? g input material, enabling yeast cultivation in a 96-well format. Our system retrieved known complex-members and the high throughput al- lowed probing with many bait proteins. Even alternative complex compositions were detectable in these very short gradients. Thus, sample throughput, sensitivity and LC/MS-MS duty cycle are improved severalfold compared with established workflows.","author":[{"dropping-particle":"","family":"Hosp","given":"Fabian","non-dropping-particle":"","parse-names":false,"suffix":""},{"dropping-particle":"","family":"Scheltema","given":"Richard A.","non-dropping-particle":"","parse-names":false,"suffix":""},{"dropping-particle":"","family":"Eberl","given":"H. Christian","non-dropping-particle":"","parse-names":false,"suffix":""},{"dropping-particle":"","family":"Kulak","given":"Nils A.","non-dropping-particle":"","parse-names":false,"suffix":""},{"dropping-particle":"","family":"Keilhauer","given":"Eva C.","non-dropping-particle":"","parse-names":false,"suffix":""},{"dropping-particle":"","family":"Mayr","given":"Korbinian","non-dropping-particle":"","parse-names":false,"suffix":""},{"dropping-particle":"","family":"Mann","given":"Matthias","non-dropping-particle":"","parse-names":false,"suffix":""}],"container-title":"Molecular &amp; Cellular Proteomics","id":"ITEM-1","issue":"7","issued":{"date-parts":[["2015"]]},"page":"2030-2041","title":"A Double-Barrel Liquid Chromatography- Tandem Mass Spectrometry (LC-MS/MS) System to Quantify 96 Interactomes per Day","type":"article-journal","volume":"14"},"uris":["http://www.mendeley.com/documents/?uuid=a8291d0a-ddb6-4d13-9420-6ff1e2977bd6"]}],"mendeley":{"formattedCitation":"\\cite{Hosp2015A Double-Barrel Liquid Chromatography- Tandem Mass Spectrometry (LC-MS/MS) System to Quantify 96 Interactomes per Day}","plainTextFormattedCitation":"\\cite{Hosp2015A Double-Barrel Liquid Chromatography- Tandem Mass Spectrometry (LC-MS/MS) System to Quantify 96 Interactomes per Day}","previouslyFormattedCitation":"\\cite{Hosp2015A Double-Barrel Liquid Chromatography- Tandem Mass Spectrometry (LC-MS/MS) System to Quantify 96 Interactomes per Day}"},"properties":{"noteIndex":0},"schema":"https://github.com/citation-style-language/schema/raw/master/csl-citation.json"}</w:instrText>
      </w:r>
      <w:r w:rsidR="007D40B4" w:rsidRPr="003C476C">
        <w:rPr>
          <w:rFonts w:ascii="Calibri" w:eastAsia="Calibri" w:hAnsi="Calibri" w:cs="Times New Roman"/>
        </w:rPr>
        <w:fldChar w:fldCharType="separate"/>
      </w:r>
      <w:r w:rsidR="00B67D31" w:rsidRPr="00B67D31">
        <w:rPr>
          <w:rFonts w:ascii="Calibri" w:eastAsia="Calibri" w:hAnsi="Calibri" w:cs="Times New Roman"/>
          <w:noProof/>
        </w:rPr>
        <w:t xml:space="preserve">\cite{Hosp2015A Double-Barrel Liquid Chromatography- Tandem </w:t>
      </w:r>
      <w:r w:rsidR="00B67D31" w:rsidRPr="00B67D31">
        <w:rPr>
          <w:rFonts w:ascii="Calibri" w:eastAsia="Calibri" w:hAnsi="Calibri" w:cs="Times New Roman"/>
          <w:noProof/>
        </w:rPr>
        <w:lastRenderedPageBreak/>
        <w:t>Mass Spectrometry (LC-MS/MS) System to Quantify 96 Interactomes per Day}</w:t>
      </w:r>
      <w:r w:rsidR="007D40B4" w:rsidRPr="003C476C">
        <w:rPr>
          <w:rFonts w:ascii="Calibri" w:eastAsia="Calibri" w:hAnsi="Calibri" w:cs="Times New Roman"/>
        </w:rPr>
        <w:fldChar w:fldCharType="end"/>
      </w:r>
      <w:r w:rsidR="00A54F47" w:rsidRPr="003C476C">
        <w:rPr>
          <w:rFonts w:ascii="Calibri" w:eastAsia="Calibri" w:hAnsi="Calibri" w:cs="Times New Roman"/>
        </w:rPr>
        <w:t>, most of the</w:t>
      </w:r>
      <w:r w:rsidR="003269F5" w:rsidRPr="003C476C">
        <w:rPr>
          <w:rFonts w:ascii="Calibri" w:eastAsia="Calibri" w:hAnsi="Calibri" w:cs="Times New Roman"/>
        </w:rPr>
        <w:t>se</w:t>
      </w:r>
      <w:r w:rsidR="00A54F47" w:rsidRPr="003C476C">
        <w:rPr>
          <w:rFonts w:ascii="Calibri" w:eastAsia="Calibri" w:hAnsi="Calibri" w:cs="Times New Roman"/>
        </w:rPr>
        <w:t xml:space="preserve"> are limited to stable interactions</w:t>
      </w:r>
      <w:r w:rsidR="00E66FC9" w:rsidRPr="003C476C">
        <w:rPr>
          <w:rFonts w:ascii="Calibri" w:eastAsia="Calibri" w:hAnsi="Calibri" w:cs="Times New Roman"/>
        </w:rPr>
        <w:t xml:space="preserve"> and/or provide little to no structural information.</w:t>
      </w:r>
      <w:r w:rsidR="00516E0F" w:rsidRPr="003C476C">
        <w:rPr>
          <w:rFonts w:ascii="Calibri" w:eastAsia="Calibri" w:hAnsi="Calibri" w:cs="Times New Roman"/>
        </w:rPr>
        <w:t xml:space="preserve"> XL-MS </w:t>
      </w:r>
      <w:r w:rsidR="00E66FC9" w:rsidRPr="003C476C">
        <w:rPr>
          <w:rFonts w:ascii="Calibri" w:eastAsia="Calibri" w:hAnsi="Calibri" w:cs="Times New Roman"/>
        </w:rPr>
        <w:t xml:space="preserve">on the other hand </w:t>
      </w:r>
      <w:r w:rsidR="00516E0F" w:rsidRPr="003C476C">
        <w:rPr>
          <w:rFonts w:ascii="Calibri" w:eastAsia="Calibri" w:hAnsi="Calibri" w:cs="Times New Roman"/>
        </w:rPr>
        <w:t xml:space="preserve">has the potential to </w:t>
      </w:r>
      <w:r w:rsidR="00EF74D3" w:rsidRPr="003C476C">
        <w:rPr>
          <w:rFonts w:ascii="Calibri" w:eastAsia="Calibri" w:hAnsi="Calibri" w:cs="Times New Roman"/>
        </w:rPr>
        <w:t xml:space="preserve">capture </w:t>
      </w:r>
      <w:r w:rsidR="00516E0F" w:rsidRPr="003C476C">
        <w:rPr>
          <w:rFonts w:ascii="Calibri" w:eastAsia="Calibri" w:hAnsi="Calibri" w:cs="Times New Roman"/>
        </w:rPr>
        <w:t>weak and transient</w:t>
      </w:r>
      <w:r w:rsidR="00E66FC9" w:rsidRPr="003C476C">
        <w:rPr>
          <w:rFonts w:ascii="Calibri" w:eastAsia="Calibri" w:hAnsi="Calibri" w:cs="Times New Roman"/>
        </w:rPr>
        <w:t xml:space="preserve"> interactions complete with structural information</w:t>
      </w:r>
      <w:r w:rsidR="00A54F47" w:rsidRPr="003C476C">
        <w:rPr>
          <w:rFonts w:ascii="Calibri" w:eastAsia="Calibri" w:hAnsi="Calibri" w:cs="Times New Roman"/>
        </w:rPr>
        <w:t xml:space="preserve">. </w:t>
      </w:r>
      <w:r w:rsidR="0065043F" w:rsidRPr="003C476C">
        <w:rPr>
          <w:rFonts w:ascii="Calibri" w:eastAsia="Calibri" w:hAnsi="Calibri" w:cs="Times New Roman"/>
        </w:rPr>
        <w:t xml:space="preserve">With recent advances in mass spectrometry, </w:t>
      </w:r>
      <w:r w:rsidR="00D1142B" w:rsidRPr="003C476C">
        <w:rPr>
          <w:rFonts w:ascii="Calibri" w:eastAsia="Calibri" w:hAnsi="Calibri" w:cs="Times New Roman"/>
        </w:rPr>
        <w:t xml:space="preserve">crosslinker chemistry, </w:t>
      </w:r>
      <w:r w:rsidR="0065043F" w:rsidRPr="003C476C">
        <w:rPr>
          <w:rFonts w:ascii="Calibri" w:eastAsia="Calibri" w:hAnsi="Calibri" w:cs="Times New Roman"/>
        </w:rPr>
        <w:t>pre-fractionation techniques and data analysis software</w:t>
      </w:r>
      <w:r w:rsidR="0042513A" w:rsidRPr="003C476C">
        <w:rPr>
          <w:rFonts w:ascii="Calibri" w:eastAsia="Calibri" w:hAnsi="Calibri" w:cs="Times New Roman"/>
        </w:rPr>
        <w:t>,</w:t>
      </w:r>
      <w:r w:rsidR="0065043F" w:rsidRPr="003C476C">
        <w:rPr>
          <w:rFonts w:ascii="Calibri" w:eastAsia="Calibri" w:hAnsi="Calibri" w:cs="Times New Roman"/>
        </w:rPr>
        <w:t xml:space="preserve"> XL-MS can now routinely detect thousands of crosslinked peptides from a single experiment</w:t>
      </w:r>
      <w:r w:rsidR="00D1142B"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{"citationItems":[{"id":"ITEM-1","itemData":{"DOI":"10.1074/mcp.M110.002212","abstract":"Knowledge of elaborate structures of protein complexes is fundamental for understanding their functions and regulations. Although cross-linking coupled with mass spectrometry (MS) has been presented as a feasible strategy for structural elucidation of large multisubunit protein complexes, this method has proven challenging because of technical difficulties in unambiguous identification of cross-linked peptides and determination of cross-linked sites by MS analysis. In this work, we developed a novel cross-linking strategy using a newly designed MS-cleavable cross-linker, disuccinimidyl sulfoxide (DSSO). DSSO contains two symmetric collision-induced dissociation (CID)-cleavable sites that allow effective identification of DSSO-cross-linked peptides based on their distinct fragmentation patterns unique to cross-linking types (i.e. interlink, intralink, and dead end). The CID-induced separation of interlinked peptides in MS/MS permits MS3 analysis of single peptide chain fragment ions with defined modifications (due to DSSO remnants) for easy interpretation and unambiguous identification using existing database searching tools. Integration of data analyses from three generated data sets (MS, MS/MS, and MS3) allows high confidence identification of DSSO cross-linked peptides. The efficacy of the newly developed DSSO-based cross-linking strategy was demonstrated using model peptides and proteins. In addition, this method was successfully used for structural characterization of the yeast 20 S proteasome complex. In total, 13 non-redundant interlinked peptides of the 20 S proteasome were identified, representing the first application of an MS-cleavable cross-linker for the characterization of a multisubunit protein complex. Given its effectiveness and simplicity, this cross-linking strategy can find a broad range of applications in elucidating the structural topology of proteins and protein complexes.","author":[{"dropping-particle":"","family":"Kao","given":"Athit","non-dropping-particle":"","parse-names":false,"suffix":""},{"dropping-particle":"","family":"Chiu","given":"C.-l. Chi-li","non-dropping-particle":"","parse-names":false,"suffix":""},{"dropping-particle":"","family":"Vellucci","given":"Danielle","non-dropping-particle":"","parse-names":false,"suffix":""},{"dropping-particle":"","family":"Yang","given":"Yingying","non-dropping-particle":"","parse-names":false,"suffix":""},{"dropping-particle":"","family":"Patel","given":"Vishal R","non-dropping-particle":"","parse-names":false,"suffix":""},{"dropping-particle":"","family":"Guan","given":"Shenheng","non-dropping-particle":"","parse-names":false,"suffix":""},{"dropping-particle":"","family":"Randall","given":"Arlo","non-dropping-particle":"","parse-names":false,"suffix":""},{"dropping-particle":"","family":"Baldi","given":"Pierre","non-dropping-particle":"","parse-names":false,"suffix":""},{"dropping-particle":"","family":"Rychnovsky","given":"Scott D","non-dropping-particle":"","parse-names":false,"suffix":""},{"dropping-particle":"","family":"Huang","given":"Lan","non-dropping-particle":"","parse-names":false,"suffix":""}],"container-title":"Molecular &amp; Cellular Proteomics","id":"ITEM-1","issue":"1","issued":{"date-parts":[["2011","1"]]},"note":"From Duplicate 1 (Development of a Novel Cross-linking Strategy for Fast and Accurate Identification of Cross-linked Peptides of Protein Complexes - Kao, Athit; Chiu, Chi-li; Vellucci, Danielle; Yang, Yingying; Patel, Vishal R; Guan, Shenheng; Randall, Arlo; Baldi, Pierre; Rychnovsky, Scott D; Huang, Lan)\n\n10.1074/mcp.M110.002212","page":"M110.002212--M110.002212","title":"Development of a Novel Cross-linking Strategy for Fast and Accurate Identification of Cross-linked Peptides of Protein Complexes","type":"article-journal","volume":"10"},"uris":["http://www.mendeley.com/documents/?uuid=858cd01f-64b9-40e1-8b3d-0f171b816c24"]},{"id":"ITEM-2","itemData":{"ISSN":"1548-7091","abstract":"We describe an integrated workflow that robustly identifies cross-links from endogenous protein complexes in human cellular lysates. Our approach is based on the application of mass spectrometry (MS)-cleavable cross-linkers, sequential collision-induced dissociation (CID)-tandem MS (MS/MS) and electron-transfer dissociation (ETD)-MS/MS acquisitions, and a dedicated search engine, XlinkX, which allows rapid cross-link identification against a complete human proteome database. This approach allowed us to detect 2,426 unique cross-links at a 5% FDR (2,013 intraprotein and 413 interprotein cross-links) or 1,822 cross-links at a 1% FDR (1,622 intraprotein and 200 interprotein cross-links), indicating the detection of 326 or 134 protein-protein interactions at 5% FDR or 1% FDR, respectively, in HeLa cell lysates. We validated the confidence of our cross-linking results by using a target-decoy strategy and mapping the observed cross-link distances onto existing high-resolution structures. Our data provided new structural information about many protein assemblies and captured dynamic interactions of the ribosome in contact with different elongation factors.","author":[{"dropping-particle":"","family":"Liu","given":"Fan","non-dropping-particle":"","parse-names":false,"suffix":""},{"dropping-particle":"","family":"Rijkers","given":"Dirk T S","non-dropping-particle":"","parse-names":false,"suffix":""},{"dropping-particle":"","family":"Post","given":"Harm","non-dropping-particle":"","parse-names":false,"suffix":""},{"dropping-particle":"","family":"Heck","given":"Albert J R","non-dropping-particle":"","parse-names":false,"suffix":""}],"container-title":"Nat Meth","id":"ITEM-2","issue":"12","issued":{"date-parts":[["2015","12"]]},"page":"1179-1184","publisher":"Nature Publishing Group, a division of Macmillan Publishers Limited. All Rights Reserved.","title":"Proteome-wide profiling of protein assemblies by cross-linking mass spectrometry","type":"article-journal","volume":"12"},"uris":["http://www.mendeley.com/documents/?uuid=574add9b-906d-4d94-9cdc-7a884226ff54"]},{"id":"ITEM-3","itemData":{"DOI":"10.1038/ncomms15473","ISSN":"20411723","PMID":"28524877","abstract":"Chemical cross-linking combined with mass spectrometry (XL-MS) can provide information on protein conformations and interactions in highly complex samples. Here the authors describe an improved XL-MS workflow to increase the depth and fidelity of cross-link identification using whole proteome databases.","author":[{"dropping-particle":"","family":"Liu","given":"Fan","non-dropping-particle":"","parse-names":false,"suffix":""},{"dropping-particle":"","family":"Lössl","given":"Philip","non-dropping-particle":"","parse-names":false,"suffix":""},{"dropping-particle":"","family":"Scheltema","given":"Richard","non-dropping-particle":"","parse-names":false,"suffix":""},{"dropping-particle":"","family":"Viner","given":"Rosa","non-dropping-particle":"","parse-names":false,"suffix":""},{"dropping-particle":"","family":"Heck","given":"Albert J R","non-dropping-particle":"","parse-names":false,"suffix":""}],"container-title":"Nature Communications","id":"ITEM-3","issue":"May","issued":{"date-parts":[["2017"]]},"title":"Optimized fragmentation schemes and data analysis strategies for proteome-wide cross-link identification","type":"article-journal","volume":"8"},"uris":["http://www.mendeley.com/documents/?uuid=8f3212cf-2c30-4e18-a095-c19209ddc6f5"]},{"id":"ITEM-4","itemData":{"DOI":"10.1073/pnas.1617220114","abstract":"Mitochondrial protein interactions and complexes facilitate mitochondrial function. These complexes range from simple dimers to the respirasome supercomplex consisting of oxidative phosphorylation complexes I, III, and IV. To improve understanding of mitochondrial function, we used chemical cross-linking mass spectrometry to identify 2,427 cross-linked peptide pairs from 327 mitochondrial proteins in whole, respiring murine mitochondria. In situ interactions were observed in proteins throughout the electron transport chain membrane complexes, ATP synthase, and the mitochondrial contact site and cristae organizing system (MICOS) complex. Cross-linked sites showed excellent agreement with empirical protein structures and delivered complementary constraints for in silico protein docking. These data established direct physical evidence of the assembly of the complex I-III respirasome and enabled prediction of in situ interfacial regions of the complexes. Finally, we established a database and tools to harness the cross-linked interactions we observed as molecular probes, allowing quantification of conformation-dependent protein interfaces and dynamic protein complex assembly.","author":[{"dropping-particle":"","family":"Schweppe","given":"Devin K","non-dropping-particle":"","parse-names":false,"suffix":""},{"dropping-particle":"","family":"Chavez","given":"Juan D","non-dropping-particle":"","parse-names":false,"suffix":""},{"dropping-particle":"","family":"Lee","given":"Chi Fung","non-dropping-particle":"","parse-names":false,"suffix":""},{"dropping-particle":"","family":"Caudal","given":"Arianne","non-dropping-particle":"","parse-names":false,"suffix":""},{"dropping-particle":"","family":"Kruse","given":"Shane E","non-dropping-particle":"","parse-names":false,"suffix":""},{"dropping-particle":"","family":"Stuppard","given":"Rudy","non-dropping-particle":"","parse-names":false,"suffix":""},{"dropping-particle":"","family":"Marcinek","given":"David J","non-dropping-particle":"","parse-names":false,"suffix":""},{"dropping-particle":"","family":"Shadel","given":"Gerald S","non-dropping-particle":"","parse-names":false,"suffix":""},{"dropping-particle":"","family":"Tian","given":"Rong","non-dropping-particle":"","parse-names":false,"suffix":""},{"dropping-particle":"","family":"Bruce","given":"James E","non-dropping-particle":"","parse-names":false,"suffix":""}],"container-title":"Proceedings of the National Academy of Sciences of the United States of America","id":"ITEM-4","issue":"7","issued":{"date-parts":[["2017"]]},"page":"1732-1737","title":"Mitochondrial protein interactome elucidated by chemical cross-linking mass spectrometry.","type":"article-journal","volume":"114"},"uris":["http://www.mendeley.com/documents/?uuid=de94010c-fd94-4414-9a8c-34671396e144"]}],"mendeley":{"formattedCitation":"\\cite{Kao2011Development of a Novel Cross-linking Strategy for Fast and Accurate Identification of Cross-linked Peptides of Protein Complexes|||Liu2015Proteome-wide profiling of protein assemblies by cross-linking mass spectrometry|||Liu2017Optimized fragmentation schemes and data analysis strategies for proteome-wide cross-link identification|||Schweppe2017Mitochondrial protein interactome elucidated by chemical cross-linking mass spectrometry.}","plainTextFormattedCitation":"\\cite{Kao2011Development of a Novel Cross-linking Strategy for Fast and Accurate Identification of Cross-linked Peptides of Protein Complexes|||Liu2015Proteome-wide profiling of protein assemblies by cross-linking mass spectrometry|||Liu2017Optimized fragmentation schemes and data analysis strategies for proteome-wide cross-link identification|||Schweppe2017Mitochondrial protein interactome elucidated by chemical cross-linking mass spectrometry.}","previouslyFormattedCitation":"\\cite{Kao2011Development of a Novel Cross-linking Strategy for Fast and Accurate Identification of Cross-linked Peptides of Protein Complexes|||Liu2015Proteome-wide profiling of protein assemblies by cross-linking mass spectrometry|||Liu2017Optimized fragmentation schemes and data analysis strategies for proteome-wide cross-link identification|||Schweppe2017Mitochondrial protein interactome elucidated by chemical cross-linking mass spectrometry.}"},"properties":{"noteIndex":0},"schema":"https://github.com/citation-style-language/schema/raw/master/csl-citation.json"}</w:instrText>
      </w:r>
      <w:r w:rsidR="00D1142B" w:rsidRPr="003C476C">
        <w:rPr>
          <w:rFonts w:ascii="Calibri" w:eastAsia="Calibri" w:hAnsi="Calibri" w:cs="Times New Roman"/>
        </w:rPr>
        <w:fldChar w:fldCharType="separate"/>
      </w:r>
      <w:r w:rsidR="00B67D31" w:rsidRPr="00B67D31">
        <w:rPr>
          <w:rFonts w:ascii="Calibri" w:eastAsia="Calibri" w:hAnsi="Calibri" w:cs="Times New Roman"/>
          <w:noProof/>
        </w:rPr>
        <w:t>\cite{Kao2011Development of a Novel Cross-linking Strategy for Fast and Accurate Identification of Cross-linked Peptides of Protein Complexes|||Liu2015Proteome-wide profiling of protein assemblies by cross-linking mass spectrometry|||Liu2017Optimized fragmentation schemes and data analysis strategies for proteome-wide cross-link identification|||Schweppe2017Mitochondrial protein interactome elucidated by chemical cross-linking mass spectrometry.}</w:t>
      </w:r>
      <w:r w:rsidR="00D1142B" w:rsidRPr="003C476C">
        <w:rPr>
          <w:rFonts w:ascii="Calibri" w:eastAsia="Calibri" w:hAnsi="Calibri" w:cs="Times New Roman"/>
        </w:rPr>
        <w:fldChar w:fldCharType="end"/>
      </w:r>
      <w:r w:rsidR="00442791" w:rsidRPr="003C476C">
        <w:rPr>
          <w:rFonts w:ascii="Calibri" w:eastAsia="Calibri" w:hAnsi="Calibri" w:cs="Times New Roman"/>
        </w:rPr>
        <w:t>.</w:t>
      </w:r>
      <w:r w:rsidR="0065043F" w:rsidRPr="003C476C">
        <w:rPr>
          <w:rFonts w:ascii="Calibri" w:eastAsia="Calibri" w:hAnsi="Calibri" w:cs="Times New Roman"/>
        </w:rPr>
        <w:t xml:space="preserve"> </w:t>
      </w:r>
      <w:r w:rsidR="00162502" w:rsidRPr="003C476C">
        <w:rPr>
          <w:rFonts w:ascii="Calibri" w:eastAsia="Calibri" w:hAnsi="Calibri" w:cs="Times New Roman"/>
        </w:rPr>
        <w:t xml:space="preserve">Even in </w:t>
      </w:r>
      <w:r w:rsidR="00EF74D3" w:rsidRPr="003C476C">
        <w:rPr>
          <w:rFonts w:ascii="Calibri" w:eastAsia="Calibri" w:hAnsi="Calibri" w:cs="Times New Roman"/>
        </w:rPr>
        <w:t xml:space="preserve">the </w:t>
      </w:r>
      <w:r w:rsidR="00162502" w:rsidRPr="003C476C">
        <w:rPr>
          <w:rFonts w:ascii="Calibri" w:eastAsia="Calibri" w:hAnsi="Calibri" w:cs="Times New Roman"/>
        </w:rPr>
        <w:t>case of single proteins</w:t>
      </w:r>
      <w:r w:rsidR="003269F5" w:rsidRPr="003C476C">
        <w:rPr>
          <w:rFonts w:ascii="Calibri" w:eastAsia="Calibri" w:hAnsi="Calibri" w:cs="Times New Roman"/>
        </w:rPr>
        <w:t>,</w:t>
      </w:r>
      <w:r w:rsidR="00162502" w:rsidRPr="003C476C">
        <w:rPr>
          <w:rFonts w:ascii="Calibri" w:eastAsia="Calibri" w:hAnsi="Calibri" w:cs="Times New Roman"/>
        </w:rPr>
        <w:t xml:space="preserve"> </w:t>
      </w:r>
      <w:r w:rsidR="00E66FC9" w:rsidRPr="003C476C">
        <w:rPr>
          <w:rFonts w:ascii="Calibri" w:eastAsia="Calibri" w:hAnsi="Calibri" w:cs="Times New Roman"/>
        </w:rPr>
        <w:t xml:space="preserve">XL-MS </w:t>
      </w:r>
      <w:r w:rsidR="00162502" w:rsidRPr="003C476C">
        <w:rPr>
          <w:rFonts w:ascii="Calibri" w:eastAsia="Calibri" w:hAnsi="Calibri" w:cs="Times New Roman"/>
        </w:rPr>
        <w:t>can yield hundreds of detected distance restraints</w:t>
      </w:r>
      <w:r w:rsidR="00162502"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{"citationItems":[{"id":"ITEM-1","itemData":{"DOI":"10.1021/acs.analchem.6b04938","abstract":"Use of a heterobifunctional photoactivatable cross-linker, sulfo-SDA (diazirine), has yielded high-density data that facilitated structure modeling of individual proteins. We expand the photoactivatable chemistry toolbox here with a second reagent, sulfo-SBP (benzophenone). This further increases the density of photo-cross-linking to a factor of 20× over conventional cross-linking. Importantly, the two different photoactivatable groups display orthogonal directionality, enabling access to different protein regions, unreachable with a single cross-linker.","author":[{"dropping-particle":"","family":"Belsom","given":"Adam","non-dropping-particle":"","parse-names":false,"suffix":""},{"dropping-particle":"","family":"Mudd","given":"Gemma","non-dropping-particle":"","parse-names":false,"suffix":""},{"dropping-particle":"","family":"Giese","given":"Sven","non-dropping-particle":"","parse-names":false,"suffix":""},{"dropping-particle":"","family":"Auer","given":"Manfred","non-dropping-particle":"","parse-names":false,"suffix":""},{"dropping-particle":"","family":"Rappsilber","given":"Juri","non-dropping-particle":"","parse-names":false,"suffix":""}],"container-title":"Analytical Chemistry","id":"ITEM-1","issue":"10","issued":{"date-parts":[["2017"]]},"note":"Rappsilber 2017 Complementary Benzophenone Cross-Linking Mass Spectrometry Photochemistry\n\nPotential for de novo modelling\nHigh-density crosslinking","page":"5319-5324","title":"Complementary Benzophenone Cross-Linking/Mass Spectrometry Photochemistry","type":"article-journal","volume":"89"},"uris":["http://www.mendeley.com/documents/?uuid=acdc34c3-6473-46df-80d5-e58af28abe62"]}],"mendeley":{"formattedCitation":"\\cite{Belsom2017Complementary Benzophenone Cross-Linking/Mass Spectrometry Photochemistry}","plainTextFormattedCitation":"\\cite{Belsom2017Complementary Benzophenone Cross-Linking/Mass Spectrometry Photochemistry}","previouslyFormattedCitation":"\\cite{Belsom2017Complementary Benzophenone Cross-Linking/Mass Spectrometry Photochemistry}"},"properties":{"noteIndex":0},"schema":"https://github.com/citation-style-language/schema/raw/master/csl-citation.json"}</w:instrText>
      </w:r>
      <w:r w:rsidR="00162502" w:rsidRPr="003C476C">
        <w:rPr>
          <w:rFonts w:ascii="Calibri" w:eastAsia="Calibri" w:hAnsi="Calibri" w:cs="Times New Roman"/>
        </w:rPr>
        <w:fldChar w:fldCharType="separate"/>
      </w:r>
      <w:r w:rsidR="00B67D31" w:rsidRPr="00B67D31">
        <w:rPr>
          <w:rFonts w:ascii="Calibri" w:eastAsia="Calibri" w:hAnsi="Calibri" w:cs="Times New Roman"/>
          <w:noProof/>
        </w:rPr>
        <w:t>\cite{Belsom2017Complementary Benzophenone Cross-Linking/Mass Spectrometry Photochemistry}</w:t>
      </w:r>
      <w:r w:rsidR="00162502" w:rsidRPr="003C476C">
        <w:rPr>
          <w:rFonts w:ascii="Calibri" w:eastAsia="Calibri" w:hAnsi="Calibri" w:cs="Times New Roman"/>
        </w:rPr>
        <w:fldChar w:fldCharType="end"/>
      </w:r>
      <w:r w:rsidR="00162502" w:rsidRPr="003C476C">
        <w:rPr>
          <w:rFonts w:ascii="Calibri" w:eastAsia="Calibri" w:hAnsi="Calibri" w:cs="Times New Roman"/>
        </w:rPr>
        <w:t>.</w:t>
      </w:r>
    </w:p>
    <w:p w14:paraId="1D08F077"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\begin</w:t>
      </w:r>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proofErr w:type="gramStart"/>
      <w:r w:rsidRPr="007F69C9">
        <w:rPr>
          <w:rFonts w:ascii="Fira Code" w:eastAsia="Times New Roman" w:hAnsi="Fira Code" w:cs="Fira Code"/>
          <w:color w:val="9CDCFE"/>
          <w:sz w:val="21"/>
          <w:szCs w:val="21"/>
        </w:rPr>
        <w:t>*</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w:t>
      </w:r>
      <w:proofErr w:type="spellStart"/>
      <w:r w:rsidRPr="007F69C9">
        <w:rPr>
          <w:rFonts w:ascii="Fira Code" w:eastAsia="Times New Roman" w:hAnsi="Fira Code" w:cs="Fira Code"/>
          <w:color w:val="D4D4D4"/>
          <w:sz w:val="21"/>
          <w:szCs w:val="21"/>
        </w:rPr>
        <w:t>htb</w:t>
      </w:r>
      <w:proofErr w:type="spellEnd"/>
      <w:r w:rsidRPr="007F69C9">
        <w:rPr>
          <w:rFonts w:ascii="Fira Code" w:eastAsia="Times New Roman" w:hAnsi="Fira Code" w:cs="Fira Code"/>
          <w:color w:val="D4D4D4"/>
          <w:sz w:val="21"/>
          <w:szCs w:val="21"/>
        </w:rPr>
        <w:t>]</w:t>
      </w:r>
    </w:p>
    <w:p w14:paraId="7AFDD613"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center</w:t>
      </w:r>
      <w:proofErr w:type="gramEnd"/>
    </w:p>
    <w:p w14:paraId="06C62246" w14:textId="77777777" w:rsidR="00043374" w:rsidRPr="00471054" w:rsidRDefault="007F69C9" w:rsidP="00043374">
      <w:pPr>
        <w:shd w:val="clear" w:color="auto" w:fill="1E1E1E"/>
        <w:spacing w:after="0" w:line="285" w:lineRule="atLeast"/>
        <w:rPr>
          <w:ins w:id="12" w:author="Graaf, S.C. de (Bastiaan)" w:date="2023-03-24T16:57:00Z"/>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\includegraphics</w:t>
      </w:r>
      <w:proofErr w:type="gramStart"/>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Chapter.2/Figures/f1.png}</w:t>
      </w:r>
    </w:p>
    <w:p w14:paraId="7A1D7EFD" w14:textId="6F288546" w:rsidR="00043374" w:rsidRPr="00471054" w:rsidRDefault="00043374" w:rsidP="00043374">
      <w:pPr>
        <w:shd w:val="clear" w:color="auto" w:fill="1E1E1E"/>
        <w:spacing w:after="0" w:line="285" w:lineRule="atLeast"/>
        <w:rPr>
          <w:ins w:id="13" w:author="Graaf, S.C. de (Bastiaan)" w:date="2023-03-24T16:57:00Z"/>
          <w:rFonts w:ascii="Fira Code" w:eastAsia="Times New Roman" w:hAnsi="Fira Code" w:cs="Fira Code"/>
          <w:color w:val="D4D4D4"/>
          <w:sz w:val="21"/>
          <w:szCs w:val="21"/>
        </w:rPr>
      </w:pPr>
      <w:ins w:id="14" w:author="Graaf, S.C. de (Bastiaan)" w:date="2023-03-24T16:57:00Z">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spellStart"/>
        <w:proofErr w:type="gramStart"/>
        <w:r w:rsidRPr="00471054">
          <w:rPr>
            <w:rFonts w:ascii="Fira Code" w:eastAsia="Times New Roman" w:hAnsi="Fira Code" w:cs="Fira Code"/>
            <w:color w:val="DCDCAA"/>
            <w:sz w:val="21"/>
            <w:szCs w:val="21"/>
          </w:rPr>
          <w:t>captionsetup</w:t>
        </w:r>
        <w:proofErr w:type="spellEnd"/>
        <w:r w:rsidRPr="00471054">
          <w:rPr>
            <w:rFonts w:ascii="Fira Code" w:eastAsia="Times New Roman" w:hAnsi="Fira Code" w:cs="Fira Code"/>
            <w:color w:val="D4D4D4"/>
            <w:sz w:val="21"/>
            <w:szCs w:val="21"/>
          </w:rPr>
          <w:t>{</w:t>
        </w:r>
        <w:proofErr w:type="spellStart"/>
        <w:proofErr w:type="gramEnd"/>
        <w:r w:rsidRPr="00471054">
          <w:rPr>
            <w:rFonts w:ascii="Fira Code" w:eastAsia="Times New Roman" w:hAnsi="Fira Code" w:cs="Fira Code"/>
            <w:color w:val="D4D4D4"/>
            <w:sz w:val="21"/>
            <w:szCs w:val="21"/>
          </w:rPr>
          <w:t>singlelinecheck</w:t>
        </w:r>
        <w:proofErr w:type="spellEnd"/>
        <w:r w:rsidRPr="00471054">
          <w:rPr>
            <w:rFonts w:ascii="Fira Code" w:eastAsia="Times New Roman" w:hAnsi="Fira Code" w:cs="Fira Code"/>
            <w:color w:val="D4D4D4"/>
            <w:sz w:val="21"/>
            <w:szCs w:val="21"/>
          </w:rPr>
          <w:t xml:space="preserve"> = false, format= hang}</w:t>
        </w:r>
      </w:ins>
    </w:p>
    <w:p w14:paraId="770A96BA" w14:textId="2303C7BE" w:rsidR="007F69C9" w:rsidRPr="007F69C9" w:rsidDel="00043374" w:rsidRDefault="007F69C9" w:rsidP="007F69C9">
      <w:pPr>
        <w:shd w:val="clear" w:color="auto" w:fill="1E1E1E"/>
        <w:spacing w:after="0" w:line="285" w:lineRule="atLeast"/>
        <w:rPr>
          <w:del w:id="15" w:author="Graaf, S.C. de (Bastiaan)" w:date="2023-03-24T16:57:00Z"/>
          <w:rFonts w:ascii="Fira Code" w:eastAsia="Times New Roman" w:hAnsi="Fira Code" w:cs="Fira Code"/>
          <w:color w:val="D4D4D4"/>
          <w:sz w:val="21"/>
          <w:szCs w:val="21"/>
        </w:rPr>
      </w:pPr>
    </w:p>
    <w:p w14:paraId="6C455946"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caption</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CDCAA"/>
          <w:sz w:val="21"/>
          <w:szCs w:val="21"/>
        </w:rPr>
        <w:t>\textbf</w:t>
      </w:r>
      <w:r w:rsidRPr="007F69C9">
        <w:rPr>
          <w:rFonts w:ascii="Fira Code" w:eastAsia="Times New Roman" w:hAnsi="Fira Code" w:cs="Fira Code"/>
          <w:color w:val="D4D4D4"/>
          <w:sz w:val="21"/>
          <w:szCs w:val="21"/>
        </w:rPr>
        <w:t>{</w:t>
      </w:r>
      <w:r w:rsidRPr="007F69C9">
        <w:rPr>
          <w:rFonts w:ascii="Fira Code" w:eastAsia="Times New Roman" w:hAnsi="Fira Code" w:cs="Fira Code"/>
          <w:color w:val="569CD6"/>
          <w:sz w:val="21"/>
          <w:szCs w:val="21"/>
        </w:rPr>
        <w:t>Visualization with Cross-ID.</w:t>
      </w:r>
      <w:r w:rsidRPr="007F69C9">
        <w:rPr>
          <w:rFonts w:ascii="Fira Code" w:eastAsia="Times New Roman" w:hAnsi="Fira Code" w:cs="Fira Code"/>
          <w:color w:val="D4D4D4"/>
          <w:sz w:val="21"/>
          <w:szCs w:val="21"/>
        </w:rPr>
        <w:t>}}</w:t>
      </w:r>
    </w:p>
    <w:p w14:paraId="3B7ECE70"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C586C0"/>
          <w:sz w:val="21"/>
          <w:szCs w:val="21"/>
        </w:rPr>
        <w:t>\label</w:t>
      </w:r>
      <w:r w:rsidRPr="007F69C9">
        <w:rPr>
          <w:rFonts w:ascii="Fira Code" w:eastAsia="Times New Roman" w:hAnsi="Fira Code" w:cs="Fira Code"/>
          <w:color w:val="D4D4D4"/>
          <w:sz w:val="21"/>
          <w:szCs w:val="21"/>
        </w:rPr>
        <w:t>{</w:t>
      </w:r>
      <w:proofErr w:type="gramStart"/>
      <w:r w:rsidRPr="007F69C9">
        <w:rPr>
          <w:rFonts w:ascii="Fira Code" w:eastAsia="Times New Roman" w:hAnsi="Fira Code" w:cs="Fira Code"/>
          <w:color w:val="9CDCFE"/>
          <w:sz w:val="21"/>
          <w:szCs w:val="21"/>
        </w:rPr>
        <w:t>fig:fig</w:t>
      </w:r>
      <w:proofErr w:type="gramEnd"/>
      <w:r w:rsidRPr="007F69C9">
        <w:rPr>
          <w:rFonts w:ascii="Fira Code" w:eastAsia="Times New Roman" w:hAnsi="Fira Code" w:cs="Fira Code"/>
          <w:color w:val="9CDCFE"/>
          <w:sz w:val="21"/>
          <w:szCs w:val="21"/>
        </w:rPr>
        <w:t>2.1</w:t>
      </w:r>
      <w:r w:rsidRPr="007F69C9">
        <w:rPr>
          <w:rFonts w:ascii="Fira Code" w:eastAsia="Times New Roman" w:hAnsi="Fira Code" w:cs="Fira Code"/>
          <w:color w:val="D4D4D4"/>
          <w:sz w:val="21"/>
          <w:szCs w:val="21"/>
        </w:rPr>
        <w:t>}</w:t>
      </w:r>
    </w:p>
    <w:p w14:paraId="0AC269D8"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end</w:t>
      </w:r>
      <w:proofErr w:type="gramEnd"/>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r w:rsidRPr="007F69C9">
        <w:rPr>
          <w:rFonts w:ascii="Fira Code" w:eastAsia="Times New Roman" w:hAnsi="Fira Code" w:cs="Fira Code"/>
          <w:color w:val="D4D4D4"/>
          <w:sz w:val="21"/>
          <w:szCs w:val="21"/>
        </w:rPr>
        <w:t>}</w:t>
      </w:r>
    </w:p>
    <w:p w14:paraId="5F633E10"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p>
    <w:p w14:paraId="7D50C74C"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\begin</w:t>
      </w:r>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proofErr w:type="gramStart"/>
      <w:r w:rsidRPr="007F69C9">
        <w:rPr>
          <w:rFonts w:ascii="Fira Code" w:eastAsia="Times New Roman" w:hAnsi="Fira Code" w:cs="Fira Code"/>
          <w:color w:val="9CDCFE"/>
          <w:sz w:val="21"/>
          <w:szCs w:val="21"/>
        </w:rPr>
        <w:t>*</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w:t>
      </w:r>
      <w:proofErr w:type="spellStart"/>
      <w:r w:rsidRPr="007F69C9">
        <w:rPr>
          <w:rFonts w:ascii="Fira Code" w:eastAsia="Times New Roman" w:hAnsi="Fira Code" w:cs="Fira Code"/>
          <w:color w:val="D4D4D4"/>
          <w:sz w:val="21"/>
          <w:szCs w:val="21"/>
        </w:rPr>
        <w:t>htb</w:t>
      </w:r>
      <w:proofErr w:type="spellEnd"/>
      <w:r w:rsidRPr="007F69C9">
        <w:rPr>
          <w:rFonts w:ascii="Fira Code" w:eastAsia="Times New Roman" w:hAnsi="Fira Code" w:cs="Fira Code"/>
          <w:color w:val="D4D4D4"/>
          <w:sz w:val="21"/>
          <w:szCs w:val="21"/>
        </w:rPr>
        <w:t>]</w:t>
      </w:r>
    </w:p>
    <w:p w14:paraId="1EFAA67F"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center</w:t>
      </w:r>
      <w:proofErr w:type="gramEnd"/>
    </w:p>
    <w:p w14:paraId="7801E9D0" w14:textId="77777777" w:rsidR="00043374" w:rsidRPr="00471054" w:rsidRDefault="007F69C9" w:rsidP="00043374">
      <w:pPr>
        <w:shd w:val="clear" w:color="auto" w:fill="1E1E1E"/>
        <w:spacing w:after="0" w:line="285" w:lineRule="atLeast"/>
        <w:rPr>
          <w:ins w:id="16" w:author="Graaf, S.C. de (Bastiaan)" w:date="2023-03-24T16:58:00Z"/>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\includegraphics</w:t>
      </w:r>
      <w:proofErr w:type="gramStart"/>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Chapter.2/Figures/f2.png}</w:t>
      </w:r>
    </w:p>
    <w:p w14:paraId="10D22198" w14:textId="4F6384A9" w:rsidR="007F69C9" w:rsidRPr="007F69C9" w:rsidRDefault="00043374" w:rsidP="007F69C9">
      <w:pPr>
        <w:shd w:val="clear" w:color="auto" w:fill="1E1E1E"/>
        <w:spacing w:after="0" w:line="285" w:lineRule="atLeast"/>
        <w:rPr>
          <w:rFonts w:ascii="Fira Code" w:eastAsia="Times New Roman" w:hAnsi="Fira Code" w:cs="Fira Code"/>
          <w:color w:val="D4D4D4"/>
          <w:sz w:val="21"/>
          <w:szCs w:val="21"/>
        </w:rPr>
      </w:pPr>
      <w:ins w:id="17" w:author="Graaf, S.C. de (Bastiaan)" w:date="2023-03-24T16:58:00Z">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spellStart"/>
        <w:proofErr w:type="gramStart"/>
        <w:r w:rsidRPr="00471054">
          <w:rPr>
            <w:rFonts w:ascii="Fira Code" w:eastAsia="Times New Roman" w:hAnsi="Fira Code" w:cs="Fira Code"/>
            <w:color w:val="DCDCAA"/>
            <w:sz w:val="21"/>
            <w:szCs w:val="21"/>
          </w:rPr>
          <w:t>captionsetup</w:t>
        </w:r>
        <w:proofErr w:type="spellEnd"/>
        <w:r w:rsidRPr="00471054">
          <w:rPr>
            <w:rFonts w:ascii="Fira Code" w:eastAsia="Times New Roman" w:hAnsi="Fira Code" w:cs="Fira Code"/>
            <w:color w:val="D4D4D4"/>
            <w:sz w:val="21"/>
            <w:szCs w:val="21"/>
          </w:rPr>
          <w:t>{</w:t>
        </w:r>
        <w:proofErr w:type="spellStart"/>
        <w:proofErr w:type="gramEnd"/>
        <w:r w:rsidRPr="00471054">
          <w:rPr>
            <w:rFonts w:ascii="Fira Code" w:eastAsia="Times New Roman" w:hAnsi="Fira Code" w:cs="Fira Code"/>
            <w:color w:val="D4D4D4"/>
            <w:sz w:val="21"/>
            <w:szCs w:val="21"/>
          </w:rPr>
          <w:t>singlelinecheck</w:t>
        </w:r>
        <w:proofErr w:type="spellEnd"/>
        <w:r w:rsidRPr="00471054">
          <w:rPr>
            <w:rFonts w:ascii="Fira Code" w:eastAsia="Times New Roman" w:hAnsi="Fira Code" w:cs="Fira Code"/>
            <w:color w:val="D4D4D4"/>
            <w:sz w:val="21"/>
            <w:szCs w:val="21"/>
          </w:rPr>
          <w:t xml:space="preserve"> = false, format= hang}</w:t>
        </w:r>
      </w:ins>
    </w:p>
    <w:p w14:paraId="685F7452"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caption</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CDCAA"/>
          <w:sz w:val="21"/>
          <w:szCs w:val="21"/>
        </w:rPr>
        <w:t>\textbf</w:t>
      </w:r>
      <w:r w:rsidRPr="007F69C9">
        <w:rPr>
          <w:rFonts w:ascii="Fira Code" w:eastAsia="Times New Roman" w:hAnsi="Fira Code" w:cs="Fira Code"/>
          <w:color w:val="D4D4D4"/>
          <w:sz w:val="21"/>
          <w:szCs w:val="21"/>
        </w:rPr>
        <w:t>{</w:t>
      </w:r>
      <w:r w:rsidRPr="007F69C9">
        <w:rPr>
          <w:rFonts w:ascii="Fira Code" w:eastAsia="Times New Roman" w:hAnsi="Fira Code" w:cs="Fira Code"/>
          <w:color w:val="569CD6"/>
          <w:sz w:val="21"/>
          <w:szCs w:val="21"/>
        </w:rPr>
        <w:t>Screenshot of Cross-ID.</w:t>
      </w:r>
      <w:r w:rsidRPr="007F69C9">
        <w:rPr>
          <w:rFonts w:ascii="Fira Code" w:eastAsia="Times New Roman" w:hAnsi="Fira Code" w:cs="Fira Code"/>
          <w:color w:val="D4D4D4"/>
          <w:sz w:val="21"/>
          <w:szCs w:val="21"/>
        </w:rPr>
        <w:t>}}</w:t>
      </w:r>
    </w:p>
    <w:p w14:paraId="30FE5F28"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C586C0"/>
          <w:sz w:val="21"/>
          <w:szCs w:val="21"/>
        </w:rPr>
        <w:t>\label</w:t>
      </w:r>
      <w:r w:rsidRPr="007F69C9">
        <w:rPr>
          <w:rFonts w:ascii="Fira Code" w:eastAsia="Times New Roman" w:hAnsi="Fira Code" w:cs="Fira Code"/>
          <w:color w:val="D4D4D4"/>
          <w:sz w:val="21"/>
          <w:szCs w:val="21"/>
        </w:rPr>
        <w:t>{</w:t>
      </w:r>
      <w:proofErr w:type="gramStart"/>
      <w:r w:rsidRPr="007F69C9">
        <w:rPr>
          <w:rFonts w:ascii="Fira Code" w:eastAsia="Times New Roman" w:hAnsi="Fira Code" w:cs="Fira Code"/>
          <w:color w:val="9CDCFE"/>
          <w:sz w:val="21"/>
          <w:szCs w:val="21"/>
        </w:rPr>
        <w:t>fig:fig</w:t>
      </w:r>
      <w:proofErr w:type="gramEnd"/>
      <w:r w:rsidRPr="007F69C9">
        <w:rPr>
          <w:rFonts w:ascii="Fira Code" w:eastAsia="Times New Roman" w:hAnsi="Fira Code" w:cs="Fira Code"/>
          <w:color w:val="9CDCFE"/>
          <w:sz w:val="21"/>
          <w:szCs w:val="21"/>
        </w:rPr>
        <w:t>2.2</w:t>
      </w:r>
      <w:r w:rsidRPr="007F69C9">
        <w:rPr>
          <w:rFonts w:ascii="Fira Code" w:eastAsia="Times New Roman" w:hAnsi="Fira Code" w:cs="Fira Code"/>
          <w:color w:val="D4D4D4"/>
          <w:sz w:val="21"/>
          <w:szCs w:val="21"/>
        </w:rPr>
        <w:t>}</w:t>
      </w:r>
    </w:p>
    <w:p w14:paraId="2995548E"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end</w:t>
      </w:r>
      <w:proofErr w:type="gramEnd"/>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r w:rsidRPr="007F69C9">
        <w:rPr>
          <w:rFonts w:ascii="Fira Code" w:eastAsia="Times New Roman" w:hAnsi="Fira Code" w:cs="Fira Code"/>
          <w:color w:val="D4D4D4"/>
          <w:sz w:val="21"/>
          <w:szCs w:val="21"/>
        </w:rPr>
        <w:t>}</w:t>
      </w:r>
    </w:p>
    <w:p w14:paraId="07F69101" w14:textId="77777777" w:rsidR="007F69C9" w:rsidRPr="003C476C" w:rsidRDefault="007F69C9" w:rsidP="007A209D">
      <w:pPr>
        <w:spacing w:line="360" w:lineRule="auto"/>
        <w:jc w:val="both"/>
        <w:rPr>
          <w:rFonts w:ascii="Calibri" w:eastAsia="Calibri" w:hAnsi="Calibri" w:cs="Times New Roman"/>
        </w:rPr>
      </w:pPr>
    </w:p>
    <w:p w14:paraId="6C098521" w14:textId="64A2DA2A" w:rsidR="00AD7E70" w:rsidRPr="003C476C" w:rsidRDefault="003034F2" w:rsidP="007F69C9">
      <w:pPr>
        <w:spacing w:line="360" w:lineRule="auto"/>
        <w:jc w:val="both"/>
        <w:rPr>
          <w:rFonts w:ascii="Calibri" w:eastAsia="Calibri" w:hAnsi="Calibri" w:cs="Times New Roman"/>
        </w:rPr>
      </w:pPr>
      <w:r w:rsidRPr="003C476C">
        <w:rPr>
          <w:rFonts w:ascii="Calibri" w:eastAsia="Calibri" w:hAnsi="Calibri" w:cs="Times New Roman"/>
        </w:rPr>
        <w:t>An attractive means to</w:t>
      </w:r>
      <w:r w:rsidR="00552B3B" w:rsidRPr="003C476C">
        <w:rPr>
          <w:rFonts w:ascii="Calibri" w:eastAsia="Calibri" w:hAnsi="Calibri" w:cs="Times New Roman"/>
        </w:rPr>
        <w:t xml:space="preserve"> </w:t>
      </w:r>
      <w:r w:rsidRPr="003C476C">
        <w:rPr>
          <w:rFonts w:ascii="Calibri" w:eastAsia="Calibri" w:hAnsi="Calibri" w:cs="Times New Roman"/>
        </w:rPr>
        <w:t xml:space="preserve">obtain a bird’s-eye view of </w:t>
      </w:r>
      <w:r w:rsidR="007C1103" w:rsidRPr="003C476C">
        <w:rPr>
          <w:rFonts w:ascii="Calibri" w:eastAsia="Calibri" w:hAnsi="Calibri" w:cs="Times New Roman"/>
        </w:rPr>
        <w:t xml:space="preserve">the </w:t>
      </w:r>
      <w:r w:rsidRPr="003C476C">
        <w:rPr>
          <w:rFonts w:ascii="Calibri" w:eastAsia="Calibri" w:hAnsi="Calibri" w:cs="Times New Roman"/>
        </w:rPr>
        <w:t xml:space="preserve">crosslinking </w:t>
      </w:r>
      <w:r w:rsidR="007C1103" w:rsidRPr="003C476C">
        <w:rPr>
          <w:rFonts w:ascii="Calibri" w:eastAsia="Calibri" w:hAnsi="Calibri" w:cs="Times New Roman"/>
        </w:rPr>
        <w:t>results</w:t>
      </w:r>
      <w:r w:rsidRPr="003C476C">
        <w:rPr>
          <w:rFonts w:ascii="Calibri" w:eastAsia="Calibri" w:hAnsi="Calibri" w:cs="Times New Roman"/>
        </w:rPr>
        <w:t xml:space="preserve"> are </w:t>
      </w:r>
      <w:r w:rsidR="007C1103" w:rsidRPr="003C476C">
        <w:rPr>
          <w:rFonts w:ascii="Calibri" w:eastAsia="Calibri" w:hAnsi="Calibri" w:cs="Times New Roman"/>
        </w:rPr>
        <w:t>n</w:t>
      </w:r>
      <w:r w:rsidR="0065043F" w:rsidRPr="003C476C">
        <w:rPr>
          <w:rFonts w:ascii="Calibri" w:eastAsia="Calibri" w:hAnsi="Calibri" w:cs="Times New Roman"/>
        </w:rPr>
        <w:t xml:space="preserve">etwork </w:t>
      </w:r>
      <w:r w:rsidR="0042513A" w:rsidRPr="003C476C">
        <w:rPr>
          <w:rFonts w:ascii="Calibri" w:eastAsia="Calibri" w:hAnsi="Calibri" w:cs="Times New Roman"/>
        </w:rPr>
        <w:t>graphs</w:t>
      </w:r>
      <w:r w:rsidR="003C2C03" w:rsidRPr="003C476C">
        <w:fldChar w:fldCharType="begin" w:fldLock="1"/>
      </w:r>
      <w:r w:rsidR="00F60AEB">
        <w:instrText>ADDIN CSL_CITATION {"citationItems":[{"id":"ITEM-1","itemData":{"DOI":"10.1101/gr.1239303","ISBN":"1088-9051 (Print) 1088-9051 (Linking)","ISSN":"1088-9051","PMID":"14597658","abstract":"Cytoscape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author":[{"dropping-particle":"","family":"Shannon","given":"Paul","non-dropping-particle":"","parse-names":false,"suffix":""},{"dropping-particle":"","family":"Markiel","given":"Andrew","non-dropping-particle":"","parse-names":false,"suffix":""},{"dropping-particle":"","family":"Ozier","given":"Owen","non-dropping-particle":"","parse-names":false,"suffix":""},{"dropping-particle":"","family":"Baliga","given":"Nitin S","non-dropping-particle":"","parse-names":false,"suffix":""},{"dropping-particle":"","family":"Wang","given":"Jonathan T","non-dropping-particle":"","parse-names":false,"suffix":""},{"dropping-particle":"","family":"Ramage","given":"Daniel","non-dropping-particle":"","parse-names":false,"suffix":""},{"dropping-particle":"","family":"Amin","given":"Nada","non-dropping-particle":"","parse-names":false,"suffix":""},{"dropping-particle":"","family":"Schwikowski","given":"Benno","non-dropping-particle":"","parse-names":false,"suffix":""},{"dropping-particle":"","family":"Ideker","given":"Trey","non-dropping-particle":"","parse-names":false,"suffix":""}],"container-title":"Genome research","id":"ITEM-1","issue":"11","issued":{"date-parts":[["2003","11"]]},"page":"2498-504","title":"Cytoscape: a software environment for integrated models of biomolecular interaction networks.","type":"article-journal","volume":"13"},"uris":["http://www.mendeley.com/documents/?uuid=ccb94698-8265-4176-97c3-a8ba294991c6"]},{"id":"ITEM-2","itemData":{"DOI":"10.1038/nprot.2007.324.Integration","ISSN":"1754-2189","author":[{"dropping-particle":"","family":"Cline","given":"S Melissa","non-dropping-particle":"","parse-names":false,"suffix":""},{"dropping-particle":"","family":"Smoot","given":"Michael","non-dropping-particle":"","parse-names":false,"suffix":""},{"dropping-particle":"","family":"Cerami","given":"Ethan","non-dropping-particle":"","parse-names":false,"suffix":""},{"dropping-particle":"","family":"Kuchinsky","given":"Allan","non-dropping-particle":"","parse-names":false,"suffix":""},{"dropping-particle":"","family":"Landys","given":"Nerius","non-dropping-particle":"","parse-names":false,"suffix":""},{"dropping-particle":"","family":"Workman","given":"Chris","non-dropping-particle":"","parse-names":false,"suffix":""},{"dropping-particle":"","family":"Christmas","given":"Rowan","non-dropping-particle":"","parse-names":false,"suffix":""},{"dropping-particle":"","family":"Avila-campilo","given":"Iliana","non-dropping-particle":"","parse-names":false,"suffix":""},{"dropping-particle":"","family":"Creech","given":"Michael","non-dropping-particle":"","parse-names":false,"suffix":""},{"dropping-particle":"","family":"Gross","given":"Benjamin","non-dropping-particle":"","parse-names":false,"suffix":""},{"dropping-particle":"","family":"Hanspers","given":"Kristina","non-dropping-particle":"","parse-names":false,"suffix":""},{"dropping-particle":"","family":"Isserlin","given":"Ruth","non-dropping-particle":"","parse-names":false,"suffix":""},{"dropping-particle":"","family":"Kelley","given":"Ryan","non-dropping-particle":"","parse-names":false,"suffix":""},{"dropping-particle":"","family":"Killcoyne","given":"Sarah","non-dropping-particle":"","parse-names":false,"suffix":""},{"dropping-particle":"","family":"Lotia","given":"Samad","non-dropping-particle":"","parse-names":false,"suffix":""},{"dropping-particle":"","family":"Maere","given":"Steven","non-dropping-particle":"","parse-names":false,"suffix":""},{"dropping-particle":"","family":"Morris","given":"John","non-dropping-particle":"","parse-names":false,"suffix":""},{"dropping-particle":"","family":"Ono","given":"Keiichiro","non-dropping-particle":"","parse-names":false,"suffix":""},{"dropping-particle":"","family":"Pavlovic","given":"Vuk","non-dropping-particle":"","parse-names":false,"suffix":""},{"dropping-particle":"","family":"Pico","given":"Alexander R","non-dropping-particle":"","parse-names":false,"suffix":""},{"dropping-particle":"","family":"Vailaya","given":"Aditya","non-dropping-particle":"","parse-names":false,"suffix":""},{"dropping-particle":"","family":"Wang","given":"Peng-Liang","non-dropping-particle":"","parse-names":false,"suffix":""},{"dropping-particle":"","family":"Adler","given":"Annette","non-dropping-particle":"","parse-names":false,"suffix":""},{"dropping-particle":"","family":"Conklin","given":"Bruce R","non-dropping-particle":"","parse-names":false,"suffix":""},{"dropping-particle":"","family":"Hood","given":"Leroy","non-dropping-particle":"","parse-names":false,"suffix":""},{"dropping-particle":"","family":"Kuiper","given":"Martin","non-dropping-particle":"","parse-names":false,"suffix":""},{"dropping-particle":"","family":"Sander","given":"Chris","non-dropping-particle":"","parse-names":false,"suffix":""},{"dropping-particle":"","family":"Schmulevich","given":"Ilya","non-dropping-particle":"","parse-names":false,"suffix":""},{"dropping-particle":"","family":"Schwikowski","given":"Benno","non-dropping-particle":"","parse-names":false,"suffix":""},{"dropping-particle":"","family":"Warner","given":"Guy J","non-dropping-particle":"","parse-names":false,"suffix":""},{"dropping-particle":"","family":"Ideker","given":"Trey","non-dropping-particle":"","parse-names":false,"suffix":""},{"dropping-particle":"","family":"Bader","given":"Gary D","non-dropping-particle":"","parse-names":false,"suffix":""}],"container-title":"Nature protocols","id":"ITEM-2","issue":"10","issued":{"date-parts":[["2007"]]},"page":"2366-2382","title":"Integration of biological networks and gene expression data using Cytoscape","type":"article-journal","volume":"2"},"uris":["http://www.mendeley.com/documents/?uuid=8e8aec5f-ee5a-42e5-8d0c-e0d2f948a05f"]},{"id":"ITEM-3","itemData":{"DOI":"10.1136/qshc.2004.010033","ISBN":"978-1-57735-421-5","ISSN":"14753898","PMID":"1000044483","abstract":"Gephi is an open source software for graph and network analysis. It uses a 3D render engine to display large networks in real-time and to speed up the exploration. A flexible and multi-task architecture brings new possibilities to work with complex data sets and produce valuable visual results.¬† We present several key features of Gephi in the context of interactive exploration and interpretation of networks. It provides easy and broad access to network data and allows for spatializing, filtering, navigating, manipulating and clustering. Finally, by presenting dynamic features of Gephi, we highlight key aspects of dynamic network visualization.","author":[{"dropping-particle":"","family":"Bastian","given":"Mathieu","non-dropping-particle":"","parse-names":false,"suffix":""},{"dropping-particle":"","family":"Heymann","given":"Sebastien","non-dropping-particle":"","parse-names":false,"suffix":""},{"dropping-particle":"","family":"Jacomy","given":"Mathieu","non-dropping-particle":"","parse-names":false,"suffix":""}],"container-title":"Third International AAAI Conference on Weblogs and Social Media","id":"ITEM-3","issued":{"date-parts":[["2009"]]},"page":"361-362","title":"Gephi: An Open Source Software for Exploring and Manipulating Networks","type":"article-journal"},"uris":["http://www.mendeley.com/documents/?uuid=4ddc52fc-1972-43bb-8811-8fa2114e5bb4"]}],"mendeley":{"formattedCitation":"\\cite{Shannon2003Cytoscape: a software environment for integrated models of biomolecular interaction networks.|||Cline2007Integration of biological networks and gene expression data using Cytoscape|||Bastian2009Gephi: An Open Source Software for Exploring and Manipulating Networks}","plainTextFormattedCitation":"\\cite{Shannon2003Cytoscape: a software environment for integrated models of biomolecular interaction networks.|||Cline2007Integration of biological networks and gene expression data using Cytoscape|||Bastian2009Gephi: An Open Source Software for Exploring and Manipulating Networks}","previouslyFormattedCitation":"\\cite{Shannon2003Cytoscape: a software environment for integrated models of biomolecular interaction networks.|||Cline2007Integration of biological networks and gene expression data using Cytoscape|||Bastian2009Gephi: An Open Source Software for Exploring and Manipulating Networks}"},"properties":{"noteIndex":0},"schema":"https://github.com/citation-style-language/schema/raw/master/csl-citation.json"}</w:instrText>
      </w:r>
      <w:r w:rsidR="003C2C03" w:rsidRPr="003C476C">
        <w:fldChar w:fldCharType="separate"/>
      </w:r>
      <w:r w:rsidR="005E684A" w:rsidRPr="005E684A">
        <w:rPr>
          <w:noProof/>
        </w:rPr>
        <w:t>\cite{Shannon2003Cytoscape: a software environment for integrated models of biomolecular interaction networks.|||Cline2007Integration of biological networks and gene expression data using Cytoscape|||Bastian2009Gephi: An Open Source Software for Exploring and Manipulating Networks}</w:t>
      </w:r>
      <w:r w:rsidR="003C2C03" w:rsidRPr="003C476C">
        <w:fldChar w:fldCharType="end"/>
      </w:r>
      <w:r w:rsidR="007C1103" w:rsidRPr="003C476C">
        <w:rPr>
          <w:rFonts w:ascii="Calibri" w:eastAsia="Calibri" w:hAnsi="Calibri" w:cs="Times New Roman"/>
        </w:rPr>
        <w:t>.</w:t>
      </w:r>
      <w:r w:rsidR="0065043F" w:rsidRPr="003C476C">
        <w:rPr>
          <w:rFonts w:ascii="Calibri" w:eastAsia="Calibri" w:hAnsi="Calibri" w:cs="Times New Roman"/>
        </w:rPr>
        <w:t xml:space="preserve"> </w:t>
      </w:r>
      <w:r w:rsidR="0009273B" w:rsidRPr="003C476C">
        <w:rPr>
          <w:rFonts w:ascii="Calibri" w:eastAsia="Calibri" w:hAnsi="Calibri" w:cs="Times New Roman"/>
        </w:rPr>
        <w:t>T</w:t>
      </w:r>
      <w:r w:rsidR="0065043F" w:rsidRPr="003C476C">
        <w:rPr>
          <w:rFonts w:ascii="Calibri" w:eastAsia="Calibri" w:hAnsi="Calibri" w:cs="Times New Roman"/>
        </w:rPr>
        <w:t xml:space="preserve">his type of visualization </w:t>
      </w:r>
      <w:r w:rsidR="0009273B" w:rsidRPr="003C476C">
        <w:rPr>
          <w:rFonts w:ascii="Calibri" w:eastAsia="Calibri" w:hAnsi="Calibri" w:cs="Times New Roman"/>
        </w:rPr>
        <w:t xml:space="preserve">however </w:t>
      </w:r>
      <w:r w:rsidR="006C5C65" w:rsidRPr="003C476C">
        <w:rPr>
          <w:rFonts w:ascii="Calibri" w:eastAsia="Calibri" w:hAnsi="Calibri" w:cs="Times New Roman"/>
        </w:rPr>
        <w:t xml:space="preserve">also </w:t>
      </w:r>
      <w:r w:rsidR="0065043F" w:rsidRPr="003C476C">
        <w:rPr>
          <w:rFonts w:ascii="Calibri" w:eastAsia="Calibri" w:hAnsi="Calibri" w:cs="Times New Roman"/>
        </w:rPr>
        <w:t xml:space="preserve">becomes </w:t>
      </w:r>
      <w:r w:rsidR="003B0D1E" w:rsidRPr="003C476C">
        <w:rPr>
          <w:rFonts w:ascii="Calibri" w:eastAsia="Calibri" w:hAnsi="Calibri" w:cs="Times New Roman"/>
        </w:rPr>
        <w:t>cumbersome</w:t>
      </w:r>
      <w:r w:rsidR="0065043F" w:rsidRPr="003C476C">
        <w:rPr>
          <w:rFonts w:ascii="Calibri" w:eastAsia="Calibri" w:hAnsi="Calibri" w:cs="Times New Roman"/>
        </w:rPr>
        <w:t xml:space="preserve"> to read </w:t>
      </w:r>
      <w:r w:rsidR="003B0D1E" w:rsidRPr="003C476C">
        <w:rPr>
          <w:rFonts w:ascii="Calibri" w:eastAsia="Calibri" w:hAnsi="Calibri" w:cs="Times New Roman"/>
        </w:rPr>
        <w:t>for</w:t>
      </w:r>
      <w:r w:rsidR="0065043F" w:rsidRPr="003C476C">
        <w:rPr>
          <w:rFonts w:ascii="Calibri" w:eastAsia="Calibri" w:hAnsi="Calibri" w:cs="Times New Roman"/>
        </w:rPr>
        <w:t xml:space="preserve"> increasing size</w:t>
      </w:r>
      <w:r w:rsidR="003B0D1E" w:rsidRPr="003C476C">
        <w:rPr>
          <w:rFonts w:ascii="Calibri" w:eastAsia="Calibri" w:hAnsi="Calibri" w:cs="Times New Roman"/>
        </w:rPr>
        <w:t>s</w:t>
      </w:r>
      <w:r w:rsidR="0065043F" w:rsidRPr="003C476C">
        <w:rPr>
          <w:rFonts w:ascii="Calibri" w:eastAsia="Calibri" w:hAnsi="Calibri" w:cs="Times New Roman"/>
        </w:rPr>
        <w:t xml:space="preserve"> of the depicted datasets, where the large number of nodes and edges can easily obfuscate the view</w:t>
      </w:r>
      <w:r w:rsidR="003C2C03"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{"citationItems":[{"id":"ITEM-1","itemData":{"DOI":"10.1186/1471-2105-14-S1-S1","ISSN":"14712105","PMID":"23368786","abstract":"PMID: 23368786","author":[{"dropping-particle":"","family":"Agapito","given":"Giuseppe","non-dropping-particle":"","parse-names":false,"suffix":""},{"dropping-particle":"","family":"Guzzi","given":"Pietro H","non-dropping-particle":"","parse-names":false,"suffix":""},{"dropping-particle":"","family":"Cannataro","given":"Mario","non-dropping-particle":"","parse-names":false,"suffix":""}],"container-title":"BMC Bioinformatics","id":"ITEM-1","issue":"SUPPL.1","issued":{"date-parts":[["2013"]]},"page":"S1","publisher":"BioMed Central Ltd","title":"Visualization of protein interaction networks: Problems and solutions","type":"article-journal","volume":"14"},"uris":["http://www.mendeley.com/documents/?uuid=456e9968-a51c-4174-a7c1-3c4aaeec49cf"]}],"mendeley":{"formattedCitation":"\\cite{Agapito2013Visualization of protein interaction networks: Problems and solutions}","plainTextFormattedCitation":"\\cite{Agapito2013Visualization of protein interaction networks: Problems and solutions}","previouslyFormattedCitation":"\\cite{Agapito2013Visualization of protein interaction networks: Problems and solutions}"},"properties":{"noteIndex":0},"schema":"https://github.com/citation-style-language/schema/raw/master/csl-citation.json"}</w:instrText>
      </w:r>
      <w:r w:rsidR="003C2C03" w:rsidRPr="003C476C">
        <w:rPr>
          <w:rFonts w:ascii="Calibri" w:eastAsia="Calibri" w:hAnsi="Calibri" w:cs="Times New Roman"/>
        </w:rPr>
        <w:fldChar w:fldCharType="separate"/>
      </w:r>
      <w:r w:rsidR="00B67D31" w:rsidRPr="00B67D31">
        <w:rPr>
          <w:rFonts w:ascii="Calibri" w:eastAsia="Calibri" w:hAnsi="Calibri" w:cs="Times New Roman"/>
          <w:noProof/>
        </w:rPr>
        <w:t>\cite{Agapito2013Visualization of protein interaction networks: Problems and solutions}</w:t>
      </w:r>
      <w:r w:rsidR="003C2C03" w:rsidRPr="003C476C">
        <w:rPr>
          <w:rFonts w:ascii="Calibri" w:eastAsia="Calibri" w:hAnsi="Calibri" w:cs="Times New Roman"/>
        </w:rPr>
        <w:fldChar w:fldCharType="end"/>
      </w:r>
      <w:r w:rsidR="0065043F" w:rsidRPr="003C476C">
        <w:rPr>
          <w:rFonts w:ascii="Calibri" w:eastAsia="Calibri" w:hAnsi="Calibri" w:cs="Times New Roman"/>
        </w:rPr>
        <w:t>.</w:t>
      </w:r>
      <w:r w:rsidR="007600D1" w:rsidRPr="003C476C">
        <w:rPr>
          <w:rFonts w:ascii="Calibri" w:eastAsia="Calibri" w:hAnsi="Calibri" w:cs="Times New Roman"/>
        </w:rPr>
        <w:t xml:space="preserve"> </w:t>
      </w:r>
      <w:r w:rsidR="00FE248A" w:rsidRPr="003C476C">
        <w:rPr>
          <w:rFonts w:ascii="Calibri" w:eastAsia="Calibri" w:hAnsi="Calibri" w:cs="Times New Roman"/>
        </w:rPr>
        <w:t>A</w:t>
      </w:r>
      <w:r w:rsidR="0042513A" w:rsidRPr="003C476C">
        <w:rPr>
          <w:rFonts w:ascii="Calibri" w:eastAsia="Calibri" w:hAnsi="Calibri" w:cs="Times New Roman"/>
        </w:rPr>
        <w:t>dditionally</w:t>
      </w:r>
      <w:r w:rsidR="00FE248A" w:rsidRPr="003C476C">
        <w:rPr>
          <w:rFonts w:ascii="Calibri" w:eastAsia="Calibri" w:hAnsi="Calibri" w:cs="Times New Roman"/>
        </w:rPr>
        <w:t>,</w:t>
      </w:r>
      <w:r w:rsidR="002B0E9F" w:rsidRPr="003C476C">
        <w:rPr>
          <w:rFonts w:ascii="Calibri" w:eastAsia="Calibri" w:hAnsi="Calibri" w:cs="Times New Roman"/>
        </w:rPr>
        <w:t xml:space="preserve"> </w:t>
      </w:r>
      <w:r w:rsidR="005C3EB9">
        <w:rPr>
          <w:rFonts w:ascii="Calibri" w:eastAsia="Calibri" w:hAnsi="Calibri" w:cs="Times New Roman"/>
        </w:rPr>
        <w:t>when</w:t>
      </w:r>
      <w:r w:rsidR="006C53CA" w:rsidRPr="003C476C">
        <w:rPr>
          <w:rFonts w:ascii="Calibri" w:eastAsia="Calibri" w:hAnsi="Calibri" w:cs="Times New Roman"/>
        </w:rPr>
        <w:t xml:space="preserve"> no connection between </w:t>
      </w:r>
      <w:r w:rsidR="005C3EB9">
        <w:rPr>
          <w:rFonts w:ascii="Calibri" w:eastAsia="Calibri" w:hAnsi="Calibri" w:cs="Times New Roman"/>
        </w:rPr>
        <w:t xml:space="preserve">the </w:t>
      </w:r>
      <w:r w:rsidR="006C53CA" w:rsidRPr="003C476C">
        <w:rPr>
          <w:rFonts w:ascii="Calibri" w:eastAsia="Calibri" w:hAnsi="Calibri" w:cs="Times New Roman"/>
        </w:rPr>
        <w:t>vi</w:t>
      </w:r>
      <w:r w:rsidR="00552B3B" w:rsidRPr="003C476C">
        <w:rPr>
          <w:rFonts w:ascii="Calibri" w:eastAsia="Calibri" w:hAnsi="Calibri" w:cs="Times New Roman"/>
        </w:rPr>
        <w:t>s</w:t>
      </w:r>
      <w:r w:rsidR="006C53CA" w:rsidRPr="003C476C">
        <w:rPr>
          <w:rFonts w:ascii="Calibri" w:eastAsia="Calibri" w:hAnsi="Calibri" w:cs="Times New Roman"/>
        </w:rPr>
        <w:t>uali</w:t>
      </w:r>
      <w:r w:rsidR="00552B3B" w:rsidRPr="003C476C">
        <w:rPr>
          <w:rFonts w:ascii="Calibri" w:eastAsia="Calibri" w:hAnsi="Calibri" w:cs="Times New Roman"/>
        </w:rPr>
        <w:t>z</w:t>
      </w:r>
      <w:r w:rsidR="006C53CA" w:rsidRPr="003C476C">
        <w:rPr>
          <w:rFonts w:ascii="Calibri" w:eastAsia="Calibri" w:hAnsi="Calibri" w:cs="Times New Roman"/>
        </w:rPr>
        <w:t>ed</w:t>
      </w:r>
      <w:r w:rsidR="002B0E9F" w:rsidRPr="003C476C">
        <w:rPr>
          <w:rFonts w:ascii="Calibri" w:eastAsia="Calibri" w:hAnsi="Calibri" w:cs="Times New Roman"/>
        </w:rPr>
        <w:t xml:space="preserve"> elements </w:t>
      </w:r>
      <w:r w:rsidR="006C53CA" w:rsidRPr="003C476C">
        <w:rPr>
          <w:rFonts w:ascii="Calibri" w:eastAsia="Calibri" w:hAnsi="Calibri" w:cs="Times New Roman"/>
        </w:rPr>
        <w:t xml:space="preserve">and </w:t>
      </w:r>
      <w:r w:rsidR="005C3EB9">
        <w:rPr>
          <w:rFonts w:ascii="Calibri" w:eastAsia="Calibri" w:hAnsi="Calibri" w:cs="Times New Roman"/>
        </w:rPr>
        <w:t xml:space="preserve">the </w:t>
      </w:r>
      <w:r w:rsidR="002B0E9F" w:rsidRPr="003C476C">
        <w:rPr>
          <w:rFonts w:ascii="Calibri" w:eastAsia="Calibri" w:hAnsi="Calibri" w:cs="Times New Roman"/>
        </w:rPr>
        <w:t>initi</w:t>
      </w:r>
      <w:r w:rsidR="006C53CA" w:rsidRPr="003C476C">
        <w:rPr>
          <w:rFonts w:ascii="Calibri" w:eastAsia="Calibri" w:hAnsi="Calibri" w:cs="Times New Roman"/>
        </w:rPr>
        <w:t>al input datasets</w:t>
      </w:r>
      <w:r w:rsidR="005C3EB9">
        <w:rPr>
          <w:rFonts w:ascii="Calibri" w:eastAsia="Calibri" w:hAnsi="Calibri" w:cs="Times New Roman"/>
        </w:rPr>
        <w:t xml:space="preserve"> exist</w:t>
      </w:r>
      <w:ins w:id="18" w:author="Graaf, S.C. de (Bastiaan)" w:date="2023-03-24T16:58:00Z">
        <w:r w:rsidR="00043374">
          <w:rPr>
            <w:rFonts w:ascii="Calibri" w:eastAsia="Calibri" w:hAnsi="Calibri" w:cs="Times New Roman"/>
          </w:rPr>
          <w:t>s</w:t>
        </w:r>
      </w:ins>
      <w:r w:rsidR="005C3EB9">
        <w:rPr>
          <w:rFonts w:ascii="Calibri" w:eastAsia="Calibri" w:hAnsi="Calibri" w:cs="Times New Roman"/>
        </w:rPr>
        <w:t xml:space="preserve"> it </w:t>
      </w:r>
      <w:r w:rsidR="005C3EB9">
        <w:rPr>
          <w:rFonts w:ascii="Calibri" w:eastAsia="Calibri" w:hAnsi="Calibri" w:cs="Times New Roman"/>
        </w:rPr>
        <w:lastRenderedPageBreak/>
        <w:t>remains very difficult for the user to browse the data and check for validity</w:t>
      </w:r>
      <w:r w:rsidR="006C53CA" w:rsidRPr="003C476C">
        <w:rPr>
          <w:rFonts w:ascii="Calibri" w:eastAsia="Calibri" w:hAnsi="Calibri" w:cs="Times New Roman"/>
        </w:rPr>
        <w:t xml:space="preserve">. </w:t>
      </w:r>
      <w:r w:rsidR="0042513A" w:rsidRPr="003C476C">
        <w:rPr>
          <w:rFonts w:ascii="Calibri" w:eastAsia="Calibri" w:hAnsi="Calibri" w:cs="Times New Roman"/>
        </w:rPr>
        <w:t xml:space="preserve">To circumvent these </w:t>
      </w:r>
      <w:r w:rsidR="008C1406" w:rsidRPr="003C476C">
        <w:rPr>
          <w:rFonts w:ascii="Calibri" w:eastAsia="Calibri" w:hAnsi="Calibri" w:cs="Times New Roman"/>
        </w:rPr>
        <w:t xml:space="preserve">obstacles advanced software </w:t>
      </w:r>
      <w:r w:rsidR="0009273B" w:rsidRPr="003C476C">
        <w:rPr>
          <w:rFonts w:ascii="Calibri" w:eastAsia="Calibri" w:hAnsi="Calibri" w:cs="Times New Roman"/>
        </w:rPr>
        <w:t>allowing</w:t>
      </w:r>
      <w:r w:rsidR="00E6097F" w:rsidRPr="003C476C">
        <w:rPr>
          <w:rFonts w:ascii="Calibri" w:eastAsia="Calibri" w:hAnsi="Calibri" w:cs="Times New Roman"/>
        </w:rPr>
        <w:t xml:space="preserve"> </w:t>
      </w:r>
      <w:r w:rsidR="008C1406" w:rsidRPr="003C476C">
        <w:rPr>
          <w:rFonts w:ascii="Calibri" w:eastAsia="Calibri" w:hAnsi="Calibri" w:cs="Times New Roman"/>
        </w:rPr>
        <w:t xml:space="preserve">the network </w:t>
      </w:r>
      <w:r w:rsidRPr="003C476C">
        <w:rPr>
          <w:rFonts w:ascii="Calibri" w:eastAsia="Calibri" w:hAnsi="Calibri" w:cs="Times New Roman"/>
        </w:rPr>
        <w:t>to be visualized</w:t>
      </w:r>
      <w:r w:rsidR="00FE248A" w:rsidRPr="003C476C">
        <w:rPr>
          <w:rFonts w:ascii="Calibri" w:eastAsia="Calibri" w:hAnsi="Calibri" w:cs="Times New Roman"/>
        </w:rPr>
        <w:t>,</w:t>
      </w:r>
      <w:r w:rsidRPr="003C476C">
        <w:rPr>
          <w:rFonts w:ascii="Calibri" w:eastAsia="Calibri" w:hAnsi="Calibri" w:cs="Times New Roman"/>
        </w:rPr>
        <w:t xml:space="preserve"> </w:t>
      </w:r>
      <w:proofErr w:type="gramStart"/>
      <w:r w:rsidR="00CF0D09" w:rsidRPr="003C476C">
        <w:rPr>
          <w:rFonts w:ascii="Calibri" w:eastAsia="Calibri" w:hAnsi="Calibri" w:cs="Times New Roman"/>
        </w:rPr>
        <w:t>organized</w:t>
      </w:r>
      <w:proofErr w:type="gramEnd"/>
      <w:r w:rsidR="00CF0D09" w:rsidRPr="003C476C">
        <w:rPr>
          <w:rFonts w:ascii="Calibri" w:eastAsia="Calibri" w:hAnsi="Calibri" w:cs="Times New Roman"/>
        </w:rPr>
        <w:t xml:space="preserve"> </w:t>
      </w:r>
      <w:r w:rsidR="00FE248A" w:rsidRPr="003C476C">
        <w:rPr>
          <w:rFonts w:ascii="Calibri" w:eastAsia="Calibri" w:hAnsi="Calibri" w:cs="Times New Roman"/>
        </w:rPr>
        <w:t>and filtered in real-time</w:t>
      </w:r>
      <w:r w:rsidR="00E6097F" w:rsidRPr="003C476C">
        <w:rPr>
          <w:rFonts w:ascii="Calibri" w:eastAsia="Calibri" w:hAnsi="Calibri" w:cs="Times New Roman"/>
        </w:rPr>
        <w:t xml:space="preserve"> is needed</w:t>
      </w:r>
      <w:r w:rsidR="00291764" w:rsidRPr="003C476C">
        <w:rPr>
          <w:rFonts w:ascii="Calibri" w:eastAsia="Calibri" w:hAnsi="Calibri" w:cs="Times New Roman"/>
        </w:rPr>
        <w:t>.</w:t>
      </w:r>
      <w:r w:rsidR="00690041" w:rsidRPr="003C476C">
        <w:rPr>
          <w:rFonts w:ascii="Calibri" w:eastAsia="Calibri" w:hAnsi="Calibri" w:cs="Times New Roman"/>
        </w:rPr>
        <w:t xml:space="preserve"> </w:t>
      </w:r>
      <w:r w:rsidRPr="003C476C">
        <w:rPr>
          <w:rFonts w:ascii="Calibri" w:eastAsia="Calibri" w:hAnsi="Calibri" w:cs="Times New Roman"/>
        </w:rPr>
        <w:t>S</w:t>
      </w:r>
      <w:r w:rsidR="00690041" w:rsidRPr="003C476C">
        <w:rPr>
          <w:rFonts w:ascii="Calibri" w:eastAsia="Calibri" w:hAnsi="Calibri" w:cs="Times New Roman"/>
        </w:rPr>
        <w:t xml:space="preserve">everal </w:t>
      </w:r>
      <w:r w:rsidR="00CF0D09" w:rsidRPr="003C476C">
        <w:rPr>
          <w:rFonts w:ascii="Calibri" w:eastAsia="Calibri" w:hAnsi="Calibri" w:cs="Times New Roman"/>
        </w:rPr>
        <w:t xml:space="preserve">software </w:t>
      </w:r>
      <w:r w:rsidR="00690041" w:rsidRPr="003C476C">
        <w:rPr>
          <w:rFonts w:ascii="Calibri" w:eastAsia="Calibri" w:hAnsi="Calibri" w:cs="Times New Roman"/>
        </w:rPr>
        <w:t xml:space="preserve">platforms </w:t>
      </w:r>
      <w:r w:rsidR="00343058" w:rsidRPr="003C476C">
        <w:rPr>
          <w:rFonts w:ascii="Calibri" w:eastAsia="Calibri" w:hAnsi="Calibri" w:cs="Times New Roman"/>
        </w:rPr>
        <w:t xml:space="preserve">partly supporting such features </w:t>
      </w:r>
      <w:r w:rsidRPr="003C476C">
        <w:rPr>
          <w:rFonts w:ascii="Calibri" w:eastAsia="Calibri" w:hAnsi="Calibri" w:cs="Times New Roman"/>
        </w:rPr>
        <w:t>exist,</w:t>
      </w:r>
      <w:r w:rsidR="00077F47"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{"citationItems":[{"id":"ITEM-1","itemData":{"DOI":"10.1021/acs.jproteome.7b00205","abstract":"Protein cross-linking mass spectrometry (CL–MS) enables the sensitive detection of protein interactions and the inference of protein complex topology. The detection of chemical cross-links between protein residues can identify intra- and interprotein contact sites or provide physical constraints for molecular modeling of protein structure. Recent innovations in cross-linker design, sample preparation, mass spectrometry, and software tools have significantly improved CL–MS approaches. Although a number of algorithms now exist for the identification of cross-linked peptides from mass spectral data, a dearth of user-friendly analysis tools represent a practical bottleneck to the broad adoption of the approach. To facilitate the analysis of CL–MS data, we developed CLMSVault, a software suite designed to leverage existing CL–MS algorithms and provide intuitive and flexible tools for cross-platform data interpretation. CLMSVault stores and combines complementary information obtained from different cross-linker...","author":[{"dropping-particle":"","family":"Courcelles","given":"Mathieu","non-dropping-particle":"","parse-names":false,"suffix":""},{"dropping-particle":"","family":"Coulombe-Huntington","given":"Jasmin","non-dropping-particle":"","parse-names":false,"suffix":""},{"dropping-particle":"","family":"Cossette","given":"Émilie","non-dropping-particle":"","parse-names":false,"suffix":""},{"dropping-particle":"","family":"Gingras","given":"Anne Claude","non-dropping-particle":"","parse-names":false,"suffix":""},{"dropping-particle":"","family":"Thibault","given":"Pierre","non-dropping-particle":"","parse-names":false,"suffix":""},{"dropping-particle":"","family":"Tyers","given":"Mike","non-dropping-particle":"","parse-names":false,"suffix":""}],"container-title":"Journal of Proteome Research","id":"ITEM-1","issue":"7","issued":{"date-parts":[["2017"]]},"note":"Tyers 2017 CLMSVault A Software Suite for Protein Cross-Linking Mass-Spectrometry Data Analysis and Visualization\n\nJust an integration of the xTract to the CLMS vault","page":"2645-2652","title":"CLMSVault: A Software Suite for Protein Cross-Linking Mass-Spectrometry Data Analysis and Visualization","type":"article-journal","volume":"16"},"uris":["http://www.mendeley.com/documents/?uuid=a192ca58-8925-4df7-bef4-56d47b9ec17c"]},{"id":"ITEM-2","itemData":{"DOI":"10.1093/bioinformatics/btn510","ISBN":"1367-4811 (Electronic)\\r1367-4803 (Linking)","ISSN":"13674803","PMID":"18826958","abstract":"MOTIVATION: The technique of chemical cross-linking followed by mass spectrometry has proven to bring valuable information about the protein structure and interactions between proteic subunits. It is an effective and efficient way to experimentally investigate some aspects of a protein structure when NMR and X-ray crystallography data are lacking. RESULTS: We introduce MSX-3D, a tool specifically geared to validate protein models using mass spectrometry. In addition to classical peptides identifications, it allows an interactive 3D visualization of the distance constraints derived from a cross-linking experiment. AVAILABILITY: Freely available at http://proteomics-pbil.ibcp.fr","author":[{"dropping-particle":"","family":"Heymann","given":"Michaël","non-dropping-particle":"","parse-names":false,"suffix":""},{"dropping-particle":"","family":"Paramelle","given":"David","non-dropping-particle":"","parse-names":false,"suffix":""},{"dropping-particle":"","family":"Subra","given":"Gilles","non-dropping-particle":"","parse-names":false,"suffix":""},{"dropping-particle":"","family":"Forest","given":"Eric","non-dropping-particle":"","parse-names":false,"suffix":""},{"dropping-particle":"","family":"Martinez","given":"Jean","non-dropping-particle":"","parse-names":false,"suffix":""},{"dropping-particle":"","family":"Geourjon","given":"Christophe","non-dropping-particle":"","parse-names":false,"suffix":""},{"dropping-particle":"","family":"Deléage","given":"Gilbert","non-dropping-particle":"","parse-names":false,"suffix":""}],"container-title":"Bioinformatics","id":"ITEM-2","issue":"23","issued":{"date-parts":[["2008"]]},"page":"2782-2783","title":"MSX-3D: A tool to validate 3D protein models using mass spectrometry","type":"article-journal","volume":"24"},"uris":["http://www.mendeley.com/documents/?uuid=630d05a3-e9af-44a1-b80d-0532face4deb"]},{"id":"ITEM-3","itemData":{"DOI":"10.1093/bioinformatics/btr348","ISBN":"1367-4811 (Electronic)\\r1367-4803 (Linking)","ISSN":"13674803","PMID":"21666267","abstract":"Chemical cross-linking of proteins or protein complexes and the mass spectrometry-based localization of the cross-linked amino acids in peptide sequences is a powerful method for generating distance restraints on the substrate's topology.","author":[{"dropping-particle":"","family":"Kahraman","given":"Abdullah","non-dropping-particle":"","parse-names":false,"suffix":""},{"dropping-particle":"","family":"Malmström","given":"Lars","non-dropping-particle":"","parse-names":false,"suffix":""},{"dropping-particle":"","family":"Aebersold","given":"Ruedi","non-dropping-particle":"","parse-names":false,"suffix":""}],"container-title":"Bioinformatics","id":"ITEM-3","issue":"15","issued":{"date-parts":[["2011"]]},"page":"2163-2164","title":"Xwalk: Computing and visualizing distances in cross-linking experiments","type":"article-journal","volume":"27"},"uris":["http://www.mendeley.com/documents/?uuid=c920e2c1-0d27-4d04-a876-0c894fd4b2e1"]},{"id":"ITEM-4","itemData":{"DOI":"10.1016/j.jsb.2015.01.014","ISBN":"1095-8657 (Electronic)\\r1047-8477 (Linking)","ISSN":"10958657","PMID":"25661704","abstract":"Structural characterization of large multi-subunit protein complexes often requires integrating various experimental techniques. Cross-linking mass spectrometry (XL-MS) identifies proximal protein residues and thus is increasingly used to map protein interactions and determine the relative orientation of subunits within the structure of protein complexes. To fully adapt XL-MS as a structure characterization technique, we developed Xlink Analyzer, a software tool for visualization and analysis of XL-MS data in the context of the three-dimensional structures. Xlink Analyzer enables automatic visualization of cross-links, identifies cross-links violating spatial restraints, calculates violation statistics, maps chemically modified surfaces, and allows interactive manipulations that facilitate analysis of XL-MS data and aid designing new experiments. We demonstrate these features by mapping interaction sites within RNA polymerase I and the Rvb1/2 complex. Xlink Analyzer is implemented as a plugin to UCSF Chimera, a standard structural biology software tool, and thus enables seamless integration of XL-MS data with, e.g. fitting of X-ray structures to EM maps. Xlink Analyzer is available for download at http://www.beck.embl.de/XlinkAnalyzer.html.","author":[{"dropping-particle":"","family":"Kosinski","given":"Jan","non-dropping-particle":"","parse-names":false,"suffix":""},{"dropping-particle":"","family":"Appen","given":"Alexander","non-dropping-particle":"von","parse-names":false,"suffix":""},{"dropping-particle":"","family":"Ori","given":"Alessandro","non-dropping-particle":"","parse-names":false,"suffix":""},{"dropping-particle":"","family":"Karius","given":"Kai","non-dropping-particle":"","parse-names":false,"suffix":""},{"dropping-particle":"","family":"Müller","given":"Christoph W","non-dropping-particle":"","parse-names":false,"suffix":""},{"dropping-particle":"","family":"Beck","given":"Martin","non-dropping-particle":"","parse-names":false,"suffix":""}],"container-title":"Journal of Structural Biology","id":"ITEM-4","issue":"3","issued":{"date-parts":[["2015"]]},"page":"177-183","title":"Xlink analyzer: Software for analysis and visualization of cross-linking data in the context of three-dimensional structures","type":"article-journal","volume":"189"},"uris":["http://www.mendeley.com/documents/?uuid=c9dfc19e-19c4-4d15-af40-4815afa90192"]},{"id":"ITEM-5","itemData":{"DOI":"10.1016/j.jprot.2015.01.013","ISBN":"1874-3919","ISSN":"18767737","PMID":"25638023","author":[{"dropping-particle":"","family":"Lima","given":"Diogo B.","non-dropping-particle":"","parse-names":false,"suffix":""},{"dropping-particle":"","family":"Lima","given":"Tatiani B.","non-dropping-particle":"de","parse-names":false,"suffix":""},{"dropping-particle":"","family":"Balbuena","given":"Tiago S.","non-dropping-particle":"","parse-names":false,"suffix":""},{"dropping-particle":"","family":"Neves-Ferreira","given":"Ana Gisele C.","non-dropping-particle":"","parse-names":false,"suffix":""},{"dropping-particle":"","family":"Barbosa","given":"Valmir C.","non-dropping-particle":"","parse-names":false,"suffix":""},{"dropping-particle":"","family":"Gozzo","given":"Fábio C.","non-dropping-particle":"","parse-names":false,"suffix":""},{"dropping-particle":"","family":"Carvalho","given":"Paulo C.","non-dropping-particle":"","parse-names":false,"suffix":""},{"dropping-particle":"","family":"Gisele","given":"Ana","non-dropping-particle":"","parse-names":false,"suffix":""},{"dropping-particle":"","family":"Neves-Ferreira","given":"C","non-dropping-particle":"","parse-names":false,"suffix":""},{"dropping-particle":"","family":"Barbosa","given":"Valmir C.","non-dropping-particle":"","parse-names":false,"suffix":""},{"dropping-particle":"","family":"Gozzo","given":"Fábio C.","non-dropping-particle":"","parse-names":false,"suffix":""},{"dropping-particle":"","family":"Carvalho","given":"Paulo C.","non-dropping-particle":"","parse-names":false,"suffix":""}],"container-title":"Journal of Proteomics","id":"ITEM-5","issued":{"date-parts":[["2015"]]},"page":"51-55","publisher":"Elsevier B.V.","title":"SIM-XL: A powerful and user-friendly tool for peptide cross-linking analysis","type":"article-journal","volume":"129"},"uris":["http://www.mendeley.com/documents/?uuid=d0f7dca0-8312-4e14-a07a-e0d98a0008cf"]},{"id":"ITEM-6","itemData":{"DOI":"10.1021/acs.jproteome.6b00274","abstract":"ProXL is a web application and accompanying database designed for sharing, visualizing, and analysing bottom-up protein cross-linking mass spectrometry data with an emphasis on structural analysis and quality control. ProXL is designed to be independent of any particular software pipeline. The import process is simplified by the use of the ProXL XML data format, which shields developers of data importers from the relative complexity of the relational database schema. The database and web interfaces function equally well for any software pipeline and allows data from disparate pipelines to be merged and contrasted. ProXL includes robust public and private data sharing capabilities, including a project-based interface designed to ensure security and facilitate collaboration among multiple researchers. ProXL provides multiple interactive and highly dynamic data visualizations that facilitate structural-based analysis of the observed cross-links as well as quality control. ProXL is open-source, well-documented, and freely available at https://github.com/yeastrc/proxl-web-app.","author":[{"dropping-particle":"","family":"Riffle","given":"Michael","non-dropping-particle":"","parse-names":false,"suffix":""},{"dropping-particle":"","family":"Jaschob","given":"Daniel","non-dropping-particle":"","parse-names":false,"suffix":""},{"dropping-particle":"","family":"Zelter","given":"Alex","non-dropping-particle":"","parse-names":false,"suffix":""},{"dropping-particle":"","family":"Davis","given":"Trisha N","non-dropping-particle":"","parse-names":false,"suffix":""}],"container-title":"Journal of proteome research","id":"ITEM-6","issued":{"date-parts":[["2016"]]},"note":"Davis 2016 ProXL (Protein Cross-linking Database) a platform for analysis, visualization, and sharing of protein cross-linking mass spectrometry data","title":"ProXL (Protein Cross-linking Database): a platform for analysis, visualization, and sharing of protein cross-linking mass spectrometry data.","type":"article-journal"},"uris":["http://www.mendeley.com/documents/?uuid=8f7852ad-72c7-4686-b0a8-c9a83b5fdb19"]},{"id":"ITEM-7","itemData":{"DOI":"10.1093/bioinformatics/btv519","ISBN":"1367-4811 (Electronic) 1367-4803 (Linking)","ISSN":"14602059","PMID":"26411867","abstract":"MOTIVATION: Chemical cross-linking with mass spectrometry (XL-MS) provides structural information for proteins and protein complexes in the form of crosslinked residue proximity and distance constraints between reactive residues. Utilizing spatial information derived from cross-linked residues can therefore assist with structural modeling of proteins. Selection of computationally derived model structures of proteins remains a major challenge in structural biology. The comparison of site interactions resulting from XL-MS with protein structure contact maps can assist the selection of structural models. AVAILABILITY AND IMPLEMENTATION: XLmap was implemented in R and is freely available at: http://brucelab.gs.washington.edu/software.php. CONTACT: jimbruce@uw.edu SUPPLEMENTARY INFORMATION: Supplementary data are available at Bioinformatics online.","author":[{"dropping-particle":"","family":"Schweppe","given":"Devin K","non-dropping-particle":"","parse-names":false,"suffix":""},{"dropping-particle":"","family":"Chavez","given":"Juan D","non-dropping-particle":"","parse-names":false,"suffix":""},{"dropping-particle":"","family":"Bruce","given":"James E","non-dropping-particle":"","parse-names":false,"suffix":""}],"container-title":"Bioinformatics","id":"ITEM-7","issue":"2","issued":{"date-parts":[["2015"]]},"page":"306-308","title":"XLmap: An R package to visualize and score protein structure models based on sites of protein cross-linking","type":"article-journal","volume":"32"},"uris":["http://www.mendeley.com/documents/?uuid=9b6df2c6-3ab3-4c00-99db-9f03708f5782"]},{"id":"ITEM-8","itemData":{"DOI":"10.1093/bioinformatics/btw232","abstract":"Motivation: Large-scale chemical cross-linking with mass spectrometry (XL-MS) analyses are quickly becoming a powerful means for high-throughput determination of protein structural information and protein-protein interactions. Recent studies have garnered thousands of cross-linked interactions, yet the field lacks an effective tool to compile experimental data or access the network and structural knowledge for these large scale analyses. We present XLinkDB 2.0 which integrates tools for network analysis, Protein Databank queries, modeling of predicted protein structures and modeling of docked protein structures. The novel, integrated approach of XLinkDB 2.0 enables the holistic analysis of XL-MS protein interaction data without limitation to the cross-linker or analytical system used for the analysis. Availability and implementation: XLinkDB 2.0 can be found here, including documentation and help: http://xlinkdb.gs.washington.edu/.","author":[{"dropping-particle":"","family":"Schweppe","given":"Devin K","non-dropping-particle":"","parse-names":false,"suffix":""},{"dropping-particle":"","family":"Zheng","given":"Chunxiang","non-dropping-particle":"","parse-names":false,"suffix":""},{"dropping-particle":"","family":"Chavez","given":"Juan D","non-dropping-particle":"","parse-names":false,"suffix":""},{"dropping-particle":"","family":"Navare","given":"Arti T","non-dropping-particle":"","parse-names":false,"suffix":""},{"dropping-particle":"","family":"Wu","given":"Xia","non-dropping-particle":"","parse-names":false,"suffix":""},{"dropping-particle":"","family":"Eng","given":"Jimmy K","non-dropping-particle":"","parse-names":false,"suffix":""},{"dropping-particle":"","family":"Bruce","given":"James E","non-dropping-particle":"","parse-names":false,"suffix":""}],"container-title":"Bioinformatics","id":"ITEM-8","issue":"17","issued":{"date-parts":[["2016"]]},"note":"From Duplicate 1 (XLinkDB 2.0: Integrated, large-scale structural analysis of protein crosslinking data - Schweppe, Devin K.; Zheng, Chunxiang; Chavez, Juan D.; Navare, Arti T.; Wu, Xia; Eng, Jimmy K.; Bruce, James E.)\n\nBruce 2016 XLinkDB 20 integrated, large-scale structural analysis of protein crosslinking data\n\nFrom Duplicate 2 (Bruce 2016 XLinkDB 20 integrated, large-scale structural analysis of protein crosslinking data Supp - )\n\nBruce 2016 XLinkDB 20 integrated, large-scale structural analysis of protein crosslinking data Supp","page":"2716-2718","title":"XLinkDB 2.0: Integrated, large-scale structural analysis of protein crosslinking data","type":"article-journal","volume":"32"},"uris":["http://www.mendeley.com/documents/?uuid=1ed38646-00ea-4037-8934-a71d65962e8d"]},{"id":"ITEM-9","itemData":{"DOI":"10.1093/nar/gkx411","ISSN":"13624962","PMID":"28498958","abstract":"The molecular understanding of cellular processes requires the identification and characterization of the involved protein complexes. Affinity-purification and mass spectrometric analysis (AP–MS) are performed on a routine basis to detect proteins assembled in complexes. In particular, protein abundances obtained by quantitative mass spectrometry and direct protein contacts detected by crosslinking and mass spectrometry (XL–MS) provide complementary datasets for revealing the composition, topology and interactions of modules in a protein network. Here, we aim to combine quantitative and connectivity information by a webserver tool in order to infer protein complexes. In a first step, modeling protein abundances and functional annotations from Gene Ontology (GO) results in a network which, in a second step, is integrated with connectivity data from XL–MS analysis in order to complement and validate the protein complexes in the network. The output of our integrative approach is a quantitative protein interaction map which is supplemented with topological information of the detected protein complexes. compleXView is built up by two independent modules which are dedicated to the analysis of label-free AP–MS data and to the visualization of the detected complexes in a network together with crosslink-derived distance restraints. compleXView is available to all users without login requirements at http://xvis.genzentrum.lmu.de/compleXView.","author":[{"dropping-particle":"","family":"Solis-Mezarino","given":"Victor","non-dropping-particle":"","parse-names":false,"suffix":""},{"dropping-particle":"","family":"Herzog","given":"Franz","non-dropping-particle":"","parse-names":false,"suffix":""}],"container-title":"Nucleic Acids Research","id":"ITEM-9","issue":"W1","issued":{"date-parts":[["2017"]]},"page":"W276-W284","title":"CompleXView: A server for the interpretation of protein abundance and connectivity information to identify protein complexes","type":"article-journal","volume":"45"},"uris":["http://www.mendeley.com/documents/?uuid=2a769f57-a52c-403f-8797-a330d17c3d67"]}],"mendeley":{"formattedCitation":"\\cite{Courcelles2017CLMSVault: A Software Suite for Protein Cross-Linking Mass-Spectrometry Data Analysis and Visualization|||Heymann2008MSX-3D: A tool to validate 3D protein models using mass spectrometry|||Kahraman2011Xwalk: Computing and visualizing distances in cross-linking experiments|||Kosinski2015Xlink analyzer: Software for analysis and visualization of cross-linking data in the context of three-dimensional structures|||Lima2015SIM-XL: A powerful and user-friendly tool for peptide cross-linking analysis|||Riffle2016ProXL (Protein Cross-linking Database): a platform for analysis, visualization, and sharing of protein cross-linking mass spectrometry data.|||Schweppe2015XLmap: An R package to visualize and score protein structure models based on sites of protein cross-linking|||Schweppe2016XLinkDB 2.0: Integrated, large-scale structural analysis of protein crosslinking data|||Solis-Mezarino2017CompleXView: A server for the interpretation of protein abundance and connectivity information to identify protein complexes}","plainTextFormattedCitation":"\\cite{Courcelles2017CLMSVault: A Software Suite for Protein Cross-Linking Mass-Spectrometry Data Analysis and Visualization|||Heymann2008MSX-3D: A tool to validate 3D protein models using mass spectrometry|||Kahraman2011Xwalk: Computing and visualizing distances in cross-linking experiments|||Kosinski2015Xlink analyzer: Software for analysis and visualization of cross-linking data in the context of three-dimensional structures|||Lima2015SIM-XL: A powerful and user-friendly tool for peptide cross-linking analysis|||Riffle2016ProXL (Protein Cross-linking Database): a platform for analysis, visualization, and sharing of protein cross-linking mass spectrometry data.|||Schweppe2015XLmap: An R package to visualize and score protein structure models based on sites of protein cross-linking|||Schweppe2016XLinkDB 2.0: Integrated, large-scale structural analysis of protein crosslinking data|||Solis-Mezarino2017CompleXView: A server for the interpretation of protein abundance and connectivity information to identify protein complexes}","previouslyFormattedCitation":"\\cite{Courcelles2017CLMSVault: A Software Suite for Protein Cross-Linking Mass-Spectrometry Data Analysis and Visualization|||Heymann2008MSX-3D: A tool to validate 3D protein models using mass spectrometry|||Kahraman2011Xwalk: Computing and visualizing distances in cross-linking experiments|||Kosinski2015Xlink analyzer: Software for analysis and visualization of cross-linking data in the context of three-dimensional structures|||Lima2015SIM-XL: A powerful and user-friendly tool for peptide cross-linking analysis|||Riffle2016ProXL (Protein Cross-linking Database): a platform for analysis, visualization, and sharing of protein cross-linking mass spectrometry data.|||Schweppe2015XLmap: An R package to visualize and score protein structure models based on sites of protein cross-linking|||Schweppe2016XLinkDB 2.0: Integrated, large-scale structural analysis of protein crosslinking data|||Solis-Mezarino2017CompleXView: A server for the interpretation of protein abundance and connectivity information to identify protein complexes}"},"properties":{"noteIndex":0},"schema":"https://github.com/citation-style-language/schema/raw/master/csl-citation.json"}</w:instrText>
      </w:r>
      <w:r w:rsidR="00077F47" w:rsidRPr="003C476C">
        <w:rPr>
          <w:rFonts w:ascii="Calibri" w:eastAsia="Calibri" w:hAnsi="Calibri" w:cs="Times New Roman"/>
        </w:rPr>
        <w:fldChar w:fldCharType="separate"/>
      </w:r>
      <w:r w:rsidR="00336D1A" w:rsidRPr="00336D1A">
        <w:rPr>
          <w:rFonts w:ascii="Calibri" w:eastAsia="Calibri" w:hAnsi="Calibri" w:cs="Times New Roman"/>
          <w:noProof/>
        </w:rPr>
        <w:t>\cite{Courcelles2017CLMSVault: A Software Suite for Protein Cross-Linking Mass-Spectrometry Data Analysis and Visualization|||Heymann2008MSX-3D: A tool to validate 3D protein models using mass spectrometry|||Kahraman2011Xwalk: Computing and visualizing distances in cross-linking experiments|||Kosinski2015Xlink analyzer: Software for analysis and visualization of cross-linking data in the context of three-dimensional structures|||Lima2015SIM-XL: A powerful and user-friendly tool for peptide cross-linking analysis|||Riffle2016ProXL (Protein Cross-linking Database): a platform for analysis, visualization, and sharing of protein cross-linking mass spectrometry data.|||Schweppe2015XLmap: An R package to visualize and score protein structure models based on sites of protein cross-linking|||Schweppe2016XLinkDB 2.0: Integrated, large-scale structural analysis of protein crosslinking data|||Solis-Mezarino2017CompleXView: A server for the interpretation of protein abundance and connectivity information to identify protein complexes}</w:t>
      </w:r>
      <w:r w:rsidR="00077F47" w:rsidRPr="003C476C">
        <w:rPr>
          <w:rFonts w:ascii="Calibri" w:eastAsia="Calibri" w:hAnsi="Calibri" w:cs="Times New Roman"/>
        </w:rPr>
        <w:fldChar w:fldCharType="end"/>
      </w:r>
      <w:r w:rsidR="00952956" w:rsidRPr="003C476C">
        <w:rPr>
          <w:rFonts w:ascii="Calibri" w:eastAsia="Calibri" w:hAnsi="Calibri" w:cs="Times New Roman"/>
        </w:rPr>
        <w:t xml:space="preserve"> </w:t>
      </w:r>
      <w:r w:rsidR="005C3EB9">
        <w:rPr>
          <w:rFonts w:ascii="Calibri" w:eastAsia="Calibri" w:hAnsi="Calibri" w:cs="Times New Roman"/>
        </w:rPr>
        <w:t>with</w:t>
      </w:r>
      <w:r w:rsidRPr="003C476C">
        <w:rPr>
          <w:rFonts w:ascii="Calibri" w:eastAsia="Calibri" w:hAnsi="Calibri" w:cs="Times New Roman"/>
        </w:rPr>
        <w:t xml:space="preserve"> </w:t>
      </w:r>
      <w:r w:rsidR="00952956" w:rsidRPr="003C476C">
        <w:rPr>
          <w:rFonts w:ascii="Calibri" w:eastAsia="Calibri" w:hAnsi="Calibri" w:cs="Times New Roman"/>
        </w:rPr>
        <w:t>varying degrees of specificity towards XL-MS</w:t>
      </w:r>
      <w:r w:rsidR="005C3EB9">
        <w:rPr>
          <w:rFonts w:ascii="Calibri" w:eastAsia="Calibri" w:hAnsi="Calibri" w:cs="Times New Roman"/>
        </w:rPr>
        <w:t>.</w:t>
      </w:r>
      <w:r w:rsidR="00343058" w:rsidRPr="003C476C">
        <w:rPr>
          <w:rFonts w:ascii="Calibri" w:eastAsia="Calibri" w:hAnsi="Calibri" w:cs="Times New Roman"/>
        </w:rPr>
        <w:t xml:space="preserve"> </w:t>
      </w:r>
      <w:r w:rsidR="005C3EB9">
        <w:rPr>
          <w:rFonts w:ascii="Calibri" w:eastAsia="Calibri" w:hAnsi="Calibri" w:cs="Times New Roman"/>
        </w:rPr>
        <w:t xml:space="preserve">The most </w:t>
      </w:r>
      <w:r w:rsidR="00EB0735" w:rsidRPr="003C476C">
        <w:rPr>
          <w:rFonts w:ascii="Calibri" w:eastAsia="Calibri" w:hAnsi="Calibri" w:cs="Times New Roman"/>
        </w:rPr>
        <w:t xml:space="preserve">widely used </w:t>
      </w:r>
      <w:r w:rsidR="00343058" w:rsidRPr="003C476C">
        <w:rPr>
          <w:rFonts w:ascii="Calibri" w:eastAsia="Calibri" w:hAnsi="Calibri" w:cs="Times New Roman"/>
        </w:rPr>
        <w:t xml:space="preserve">examples </w:t>
      </w:r>
      <w:r w:rsidR="005C3EB9">
        <w:rPr>
          <w:rFonts w:ascii="Calibri" w:eastAsia="Calibri" w:hAnsi="Calibri" w:cs="Times New Roman"/>
        </w:rPr>
        <w:t xml:space="preserve">consist of </w:t>
      </w:r>
      <w:proofErr w:type="spellStart"/>
      <w:r w:rsidR="00343058" w:rsidRPr="003C476C">
        <w:rPr>
          <w:rFonts w:ascii="Calibri" w:eastAsia="Calibri" w:hAnsi="Calibri" w:cs="Times New Roman"/>
        </w:rPr>
        <w:t>xiNet</w:t>
      </w:r>
      <w:proofErr w:type="spellEnd"/>
      <w:r w:rsidR="008B65A7"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{"citationItems":[{"id":"ITEM-1","itemData":{"DOI":"10.1074/mcp.O114.042259","abstract":"UNLABELLED: xiNET is a visualization tool for exploring cross-linking/mass spectrometry results. The interactive maps of the cross-link network that it generates are a type of node-link diagram. In these maps xiNET displays: (1) residue resolution positional information including linkage sites and linked peptides; (2) all types of cross-linking reaction product; (3) ambiguous results; and, (4) additional sequence information such as domains. xiNET runs in a browser and exports vector graphics which can be edited in common drawing packages to create publication quality figures.$\\$n$\\$nAVAILABILITY: xiNET is open source, released under the Apache version 2 license. Results can be viewed by uploading data to http://crosslinkviewer.org/ or by downloading the software from http://github.com/colin-combe/crosslink-viewer and running it locally.","author":[{"dropping-particle":"","family":"Combe","given":"Colin W","non-dropping-particle":"","parse-names":false,"suffix":""},{"dropping-particle":"","family":"Fischer","given":"Lutz","non-dropping-particle":"","parse-names":false,"suffix":""},{"dropping-particle":"","family":"Rappsilber","given":"Juri","non-dropping-particle":"","parse-names":false,"suffix":""}],"container-title":"Molecular &amp; Cellular Proteomics","id":"ITEM-1","issue":"4","issued":{"date-parts":[["2015"]]},"page":"1137-1147","title":"xiNET: cross-link network maps with residue resolution","type":"article-journal","volume":"14"},"uris":["http://www.mendeley.com/documents/?uuid=2288d0a6-99a0-498e-a170-44dcee42f7c3"]}],"mendeley":{"formattedCitation":"\\cite{Combe2015xiNET: cross-link network maps with residue resolution}","plainTextFormattedCitation":"\\cite{Combe2015xiNET: cross-link network maps with residue resolution}","previouslyFormattedCitation":"\\cite{Combe2015xiNET: cross-link network maps with residue resolution}"},"properties":{"noteIndex":0},"schema":"https://github.com/citation-style-language/schema/raw/master/csl-citation.json"}</w:instrText>
      </w:r>
      <w:r w:rsidR="008B65A7" w:rsidRPr="003C476C">
        <w:rPr>
          <w:rFonts w:ascii="Calibri" w:eastAsia="Calibri" w:hAnsi="Calibri" w:cs="Times New Roman"/>
        </w:rPr>
        <w:fldChar w:fldCharType="separate"/>
      </w:r>
      <w:r w:rsidR="00B67D31" w:rsidRPr="00B67D31">
        <w:rPr>
          <w:rFonts w:ascii="Calibri" w:eastAsia="Calibri" w:hAnsi="Calibri" w:cs="Times New Roman"/>
          <w:noProof/>
        </w:rPr>
        <w:t>\cite{Combe2015xiNET: cross-link network maps with residue resolution}</w:t>
      </w:r>
      <w:r w:rsidR="008B65A7" w:rsidRPr="003C476C">
        <w:rPr>
          <w:rFonts w:ascii="Calibri" w:eastAsia="Calibri" w:hAnsi="Calibri" w:cs="Times New Roman"/>
        </w:rPr>
        <w:fldChar w:fldCharType="end"/>
      </w:r>
      <w:r w:rsidR="00343058" w:rsidRPr="003C476C">
        <w:rPr>
          <w:rFonts w:ascii="Calibri" w:eastAsia="Calibri" w:hAnsi="Calibri" w:cs="Times New Roman"/>
        </w:rPr>
        <w:t xml:space="preserve"> and </w:t>
      </w:r>
      <w:proofErr w:type="spellStart"/>
      <w:r w:rsidR="008B65A7" w:rsidRPr="003C476C">
        <w:rPr>
          <w:rFonts w:ascii="Calibri" w:eastAsia="Calibri" w:hAnsi="Calibri" w:cs="Times New Roman"/>
        </w:rPr>
        <w:t>x</w:t>
      </w:r>
      <w:r w:rsidR="00343058" w:rsidRPr="003C476C">
        <w:rPr>
          <w:rFonts w:ascii="Calibri" w:eastAsia="Calibri" w:hAnsi="Calibri" w:cs="Times New Roman"/>
        </w:rPr>
        <w:t>Vis</w:t>
      </w:r>
      <w:proofErr w:type="spellEnd"/>
      <w:r w:rsidR="008B65A7"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{"citationItems":[{"id":"ITEM-1","itemData":{"DOI":"10.1093/nar/gkv463","abstract":"The identification of crosslinks by mass spectrometry has recently been established as an integral part of the hybrid structural analysis of protein complexes and networks. The crosslinking analysis determines distance restraints between two covalently linked amino acids which are typically summarized in a table format that precludes the immediate and comprehensive interpretation of the topological data. xVis displays crosslinks in clear schematic representations in form of a circular, bar or network diagram. The interactive graphs indicate the linkage sites and identification scores, depict the spatial proximity of structurally and functionally annotated protein regions and the evolutionary conservation of amino acids and facilitate clustering of proteins into subcomplexes according to the crosslink density. Furthermore, xVis offers two options for the qualitative assessment of the crosslink identifications by filtering crosslinks according to identification scores or false discovery rates and by displaying the corresponding fragment ion spectrum of each crosslink for the manual validation of the mass spectrometric data. Our web server provides an easy-to-use tool for the fast topological and functional interpretation of distance information on protein complex architectures and for the evaluation of crosslink fragment ion spectra. xVis is available under a Creative Commons Attribution-ShareAlike 4.0 International license at http://xvis.genzentrum.lmu.de/.","author":[{"dropping-particle":"","family":"Grimm","given":"Maximilian","non-dropping-particle":"","parse-names":false,"suffix":""},{"dropping-particle":"","family":"Zimniak","given":"Tomasz","non-dropping-particle":"","parse-names":false,"suffix":""},{"dropping-particle":"","family":"Kahraman","given":"Abdullah","non-dropping-particle":"","parse-names":false,"suffix":""},{"dropping-particle":"","family":"Herzog","given":"Franz","non-dropping-particle":"","parse-names":false,"suffix":""}],"container-title":"Nucleic acids research","id":"ITEM-1","issue":"May","issued":{"date-parts":[["2015"]]},"page":"W362--W369","title":"xVis: a web server for the schematic visualization and interpretation of crosslink-derived spatial restraints.","type":"article-journal","volume":"43"},"uris":["http://www.mendeley.com/documents/?uuid=142a45b7-be9e-4c81-95dc-78cea38f6b9f"]}],"mendeley":{"formattedCitation":"\\cite{Grimm2015xVis: a web server for the schematic visualization and interpretation of crosslink-derived spatial restraints.}","plainTextFormattedCitation":"\\cite{Grimm2015xVis: a web server for the schematic visualization and interpretation of crosslink-derived spatial restraints.}","previouslyFormattedCitation":"\\cite{Grimm2015xVis: a web server for the schematic visualization and interpretation of crosslink-derived spatial restraints.}"},"properties":{"noteIndex":0},"schema":"https://github.com/citation-style-language/schema/raw/master/csl-citation.json"}</w:instrText>
      </w:r>
      <w:r w:rsidR="008B65A7" w:rsidRPr="003C476C">
        <w:rPr>
          <w:rFonts w:ascii="Calibri" w:eastAsia="Calibri" w:hAnsi="Calibri" w:cs="Times New Roman"/>
        </w:rPr>
        <w:fldChar w:fldCharType="separate"/>
      </w:r>
      <w:r w:rsidR="00B67D31" w:rsidRPr="00B67D31">
        <w:rPr>
          <w:rFonts w:ascii="Calibri" w:eastAsia="Calibri" w:hAnsi="Calibri" w:cs="Times New Roman"/>
          <w:noProof/>
        </w:rPr>
        <w:t>\cite{Grimm2015xVis: a web server for the schematic visualization and interpretation of crosslink-derived spatial restraints.}</w:t>
      </w:r>
      <w:r w:rsidR="008B65A7" w:rsidRPr="003C476C">
        <w:rPr>
          <w:rFonts w:ascii="Calibri" w:eastAsia="Calibri" w:hAnsi="Calibri" w:cs="Times New Roman"/>
        </w:rPr>
        <w:fldChar w:fldCharType="end"/>
      </w:r>
      <w:r w:rsidR="00B114A0" w:rsidRPr="003C476C">
        <w:rPr>
          <w:rFonts w:ascii="Calibri" w:eastAsia="Calibri" w:hAnsi="Calibri" w:cs="Times New Roman"/>
        </w:rPr>
        <w:t>.</w:t>
      </w:r>
      <w:r w:rsidR="004B1C8E" w:rsidRPr="003C476C">
        <w:rPr>
          <w:rFonts w:ascii="Calibri" w:eastAsia="Calibri" w:hAnsi="Calibri" w:cs="Times New Roman"/>
        </w:rPr>
        <w:t xml:space="preserve"> </w:t>
      </w:r>
      <w:r w:rsidR="00211401" w:rsidRPr="003C476C">
        <w:rPr>
          <w:rFonts w:ascii="Calibri" w:eastAsia="Calibri" w:hAnsi="Calibri" w:cs="Times New Roman"/>
        </w:rPr>
        <w:t xml:space="preserve">Each of these tools has a unique set of features </w:t>
      </w:r>
      <w:r w:rsidR="00A9457A" w:rsidRPr="003C476C">
        <w:rPr>
          <w:rFonts w:ascii="Calibri" w:eastAsia="Calibri" w:hAnsi="Calibri" w:cs="Times New Roman"/>
        </w:rPr>
        <w:t xml:space="preserve">and </w:t>
      </w:r>
      <w:r w:rsidR="00780810" w:rsidRPr="003C476C">
        <w:rPr>
          <w:rFonts w:ascii="Calibri" w:eastAsia="Calibri" w:hAnsi="Calibri" w:cs="Times New Roman"/>
        </w:rPr>
        <w:t xml:space="preserve">each </w:t>
      </w:r>
      <w:r w:rsidR="00A9457A" w:rsidRPr="003C476C">
        <w:rPr>
          <w:rFonts w:ascii="Calibri" w:eastAsia="Calibri" w:hAnsi="Calibri" w:cs="Times New Roman"/>
        </w:rPr>
        <w:t>offers a different subset of visualization options</w:t>
      </w:r>
      <w:r w:rsidR="00780810" w:rsidRPr="003C476C">
        <w:rPr>
          <w:rFonts w:ascii="Calibri" w:eastAsia="Calibri" w:hAnsi="Calibri" w:cs="Times New Roman"/>
        </w:rPr>
        <w:t>,</w:t>
      </w:r>
      <w:r w:rsidR="00A9457A" w:rsidRPr="003C476C">
        <w:rPr>
          <w:rFonts w:ascii="Calibri" w:eastAsia="Calibri" w:hAnsi="Calibri" w:cs="Times New Roman"/>
        </w:rPr>
        <w:t xml:space="preserve"> </w:t>
      </w:r>
      <w:r w:rsidR="00211401" w:rsidRPr="003C476C">
        <w:rPr>
          <w:rFonts w:ascii="Calibri" w:eastAsia="Calibri" w:hAnsi="Calibri" w:cs="Times New Roman"/>
        </w:rPr>
        <w:t xml:space="preserve">which </w:t>
      </w:r>
      <w:r w:rsidR="00DD002D" w:rsidRPr="003C476C">
        <w:rPr>
          <w:rFonts w:ascii="Calibri" w:eastAsia="Calibri" w:hAnsi="Calibri" w:cs="Times New Roman"/>
        </w:rPr>
        <w:t>tailor</w:t>
      </w:r>
      <w:r w:rsidR="00FE248A" w:rsidRPr="003C476C">
        <w:rPr>
          <w:rFonts w:ascii="Calibri" w:eastAsia="Calibri" w:hAnsi="Calibri" w:cs="Times New Roman"/>
        </w:rPr>
        <w:t>s</w:t>
      </w:r>
      <w:r w:rsidR="00DD002D" w:rsidRPr="003C476C">
        <w:rPr>
          <w:rFonts w:ascii="Calibri" w:eastAsia="Calibri" w:hAnsi="Calibri" w:cs="Times New Roman"/>
        </w:rPr>
        <w:t xml:space="preserve"> them for</w:t>
      </w:r>
      <w:r w:rsidR="00211401" w:rsidRPr="003C476C">
        <w:rPr>
          <w:rFonts w:ascii="Calibri" w:eastAsia="Calibri" w:hAnsi="Calibri" w:cs="Times New Roman"/>
        </w:rPr>
        <w:t xml:space="preserve"> </w:t>
      </w:r>
      <w:r w:rsidR="00DD002D" w:rsidRPr="003C476C">
        <w:rPr>
          <w:rFonts w:ascii="Calibri" w:eastAsia="Calibri" w:hAnsi="Calibri" w:cs="Times New Roman"/>
        </w:rPr>
        <w:t xml:space="preserve">particular </w:t>
      </w:r>
      <w:r w:rsidR="00211401" w:rsidRPr="003C476C">
        <w:rPr>
          <w:rFonts w:ascii="Calibri" w:eastAsia="Calibri" w:hAnsi="Calibri" w:cs="Times New Roman"/>
        </w:rPr>
        <w:t xml:space="preserve">applications </w:t>
      </w:r>
      <w:r w:rsidR="00780810" w:rsidRPr="003C476C">
        <w:rPr>
          <w:rFonts w:ascii="Calibri" w:eastAsia="Calibri" w:hAnsi="Calibri" w:cs="Times New Roman"/>
        </w:rPr>
        <w:t>(</w:t>
      </w:r>
      <w:r w:rsidR="00211401" w:rsidRPr="003C476C">
        <w:rPr>
          <w:rFonts w:ascii="Calibri" w:eastAsia="Calibri" w:hAnsi="Calibri" w:cs="Times New Roman"/>
        </w:rPr>
        <w:t>e.g. Xwalk</w:t>
      </w:r>
      <w:r w:rsidR="00756084"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{"citationItems":[{"id":"ITEM-1","itemData":{"DOI":"10.1093/bioinformatics/btr348","ISBN":"1367-4811 (Electronic)\\r1367-4803 (Linking)","ISSN":"13674803","PMID":"21666267","abstract":"Chemical cross-linking of proteins or protein complexes and the mass spectrometry-based localization of the cross-linked amino acids in peptide sequences is a powerful method for generating distance restraints on the substrate's topology.","author":[{"dropping-particle":"","family":"Kahraman","given":"Abdullah","non-dropping-particle":"","parse-names":false,"suffix":""},{"dropping-particle":"","family":"Malmström","given":"Lars","non-dropping-particle":"","parse-names":false,"suffix":""},{"dropping-particle":"","family":"Aebersold","given":"Ruedi","non-dropping-particle":"","parse-names":false,"suffix":""}],"container-title":"Bioinformatics","id":"ITEM-1","issue":"15","issued":{"date-parts":[["2011"]]},"page":"2163-2164","title":"Xwalk: Computing and visualizing distances in cross-linking experiments","type":"article-journal","volume":"27"},"uris":["http://www.mendeley.com/documents/?uuid=c920e2c1-0d27-4d04-a876-0c894fd4b2e1"]}],"mendeley":{"formattedCitation":"\\cite{Kahraman2011Xwalk: Computing and visualizing distances in cross-linking experiments}","plainTextFormattedCitation":"\\cite{Kahraman2011Xwalk: Computing and visualizing distances in cross-linking experiments}","previouslyFormattedCitation":"\\cite{Kahraman2011Xwalk: Computing and visualizing distances in cross-linking experiments}"},"properties":{"noteIndex":0},"schema":"https://github.com/citation-style-language/schema/raw/master/csl-citation.json"}</w:instrText>
      </w:r>
      <w:r w:rsidR="00756084" w:rsidRPr="003C476C">
        <w:rPr>
          <w:rFonts w:ascii="Calibri" w:eastAsia="Calibri" w:hAnsi="Calibri" w:cs="Times New Roman"/>
        </w:rPr>
        <w:fldChar w:fldCharType="separate"/>
      </w:r>
      <w:r w:rsidR="00B67D31" w:rsidRPr="00B67D31">
        <w:rPr>
          <w:rFonts w:ascii="Calibri" w:eastAsia="Calibri" w:hAnsi="Calibri" w:cs="Times New Roman"/>
          <w:noProof/>
        </w:rPr>
        <w:t>\cite{Kahraman2011Xwalk: Computing and visualizing distances in cross-linking experiments}</w:t>
      </w:r>
      <w:r w:rsidR="00756084" w:rsidRPr="003C476C">
        <w:rPr>
          <w:rFonts w:ascii="Calibri" w:eastAsia="Calibri" w:hAnsi="Calibri" w:cs="Times New Roman"/>
        </w:rPr>
        <w:fldChar w:fldCharType="end"/>
      </w:r>
      <w:r w:rsidR="00211401" w:rsidRPr="003C476C">
        <w:rPr>
          <w:rFonts w:ascii="Calibri" w:eastAsia="Calibri" w:hAnsi="Calibri" w:cs="Times New Roman"/>
        </w:rPr>
        <w:t xml:space="preserve"> calculat</w:t>
      </w:r>
      <w:r w:rsidR="00542D8D" w:rsidRPr="003C476C">
        <w:rPr>
          <w:rFonts w:ascii="Calibri" w:eastAsia="Calibri" w:hAnsi="Calibri" w:cs="Times New Roman"/>
        </w:rPr>
        <w:t>es</w:t>
      </w:r>
      <w:r w:rsidR="00211401" w:rsidRPr="003C476C">
        <w:rPr>
          <w:rFonts w:ascii="Calibri" w:eastAsia="Calibri" w:hAnsi="Calibri" w:cs="Times New Roman"/>
        </w:rPr>
        <w:t xml:space="preserve"> </w:t>
      </w:r>
      <w:r w:rsidR="00780810" w:rsidRPr="003C476C">
        <w:rPr>
          <w:rFonts w:ascii="Calibri" w:eastAsia="Calibri" w:hAnsi="Calibri" w:cs="Times New Roman"/>
        </w:rPr>
        <w:t>s</w:t>
      </w:r>
      <w:r w:rsidR="00211401" w:rsidRPr="003C476C">
        <w:rPr>
          <w:rFonts w:ascii="Calibri" w:eastAsia="Calibri" w:hAnsi="Calibri" w:cs="Times New Roman"/>
        </w:rPr>
        <w:t xml:space="preserve">olvent </w:t>
      </w:r>
      <w:r w:rsidR="00780810" w:rsidRPr="003C476C">
        <w:rPr>
          <w:rFonts w:ascii="Calibri" w:eastAsia="Calibri" w:hAnsi="Calibri" w:cs="Times New Roman"/>
        </w:rPr>
        <w:t>a</w:t>
      </w:r>
      <w:r w:rsidR="00211401" w:rsidRPr="003C476C">
        <w:rPr>
          <w:rFonts w:ascii="Calibri" w:eastAsia="Calibri" w:hAnsi="Calibri" w:cs="Times New Roman"/>
        </w:rPr>
        <w:t xml:space="preserve">ccessible </w:t>
      </w:r>
      <w:r w:rsidR="00780810" w:rsidRPr="003C476C">
        <w:rPr>
          <w:rFonts w:ascii="Calibri" w:eastAsia="Calibri" w:hAnsi="Calibri" w:cs="Times New Roman"/>
        </w:rPr>
        <w:t>s</w:t>
      </w:r>
      <w:r w:rsidR="00211401" w:rsidRPr="003C476C">
        <w:rPr>
          <w:rFonts w:ascii="Calibri" w:eastAsia="Calibri" w:hAnsi="Calibri" w:cs="Times New Roman"/>
        </w:rPr>
        <w:t xml:space="preserve">urface </w:t>
      </w:r>
      <w:r w:rsidR="00780810" w:rsidRPr="003C476C">
        <w:rPr>
          <w:rFonts w:ascii="Calibri" w:eastAsia="Calibri" w:hAnsi="Calibri" w:cs="Times New Roman"/>
        </w:rPr>
        <w:t>d</w:t>
      </w:r>
      <w:r w:rsidR="00211401" w:rsidRPr="003C476C">
        <w:rPr>
          <w:rFonts w:ascii="Calibri" w:eastAsia="Calibri" w:hAnsi="Calibri" w:cs="Times New Roman"/>
        </w:rPr>
        <w:t>istance</w:t>
      </w:r>
      <w:r w:rsidR="00780810" w:rsidRPr="003C476C">
        <w:rPr>
          <w:rFonts w:ascii="Calibri" w:eastAsia="Calibri" w:hAnsi="Calibri" w:cs="Times New Roman"/>
        </w:rPr>
        <w:t>s</w:t>
      </w:r>
      <w:r w:rsidR="00211401" w:rsidRPr="003C476C">
        <w:rPr>
          <w:rFonts w:ascii="Calibri" w:eastAsia="Calibri" w:hAnsi="Calibri" w:cs="Times New Roman"/>
        </w:rPr>
        <w:t xml:space="preserve"> </w:t>
      </w:r>
      <w:r w:rsidR="00162502" w:rsidRPr="003C476C">
        <w:rPr>
          <w:rFonts w:ascii="Calibri" w:eastAsia="Calibri" w:hAnsi="Calibri" w:cs="Times New Roman"/>
        </w:rPr>
        <w:t>or</w:t>
      </w:r>
      <w:r w:rsidR="008102F0" w:rsidRPr="003C476C">
        <w:rPr>
          <w:rFonts w:ascii="Calibri" w:eastAsia="Calibri" w:hAnsi="Calibri" w:cs="Times New Roman"/>
        </w:rPr>
        <w:t xml:space="preserve"> </w:t>
      </w:r>
      <w:proofErr w:type="spellStart"/>
      <w:r w:rsidR="00211401" w:rsidRPr="003C476C">
        <w:rPr>
          <w:rFonts w:ascii="Calibri" w:eastAsia="Calibri" w:hAnsi="Calibri" w:cs="Times New Roman"/>
        </w:rPr>
        <w:t>XlinkAnalyzer</w:t>
      </w:r>
      <w:proofErr w:type="spellEnd"/>
      <w:r w:rsidR="00756084"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{"citationItems":[{"id":"ITEM-1","itemData":{"DOI":"10.1016/j.jsb.2015.01.014","ISBN":"1095-8657 (Electronic)\\r1047-8477 (Linking)","ISSN":"10958657","PMID":"25661704","abstract":"Structural characterization of large multi-subunit protein complexes often requires integrating various experimental techniques. Cross-linking mass spectrometry (XL-MS) identifies proximal protein residues and thus is increasingly used to map protein interactions and determine the relative orientation of subunits within the structure of protein complexes. To fully adapt XL-MS as a structure characterization technique, we developed Xlink Analyzer, a software tool for visualization and analysis of XL-MS data in the context of the three-dimensional structures. Xlink Analyzer enables automatic visualization of cross-links, identifies cross-links violating spatial restraints, calculates violation statistics, maps chemically modified surfaces, and allows interactive manipulations that facilitate analysis of XL-MS data and aid designing new experiments. We demonstrate these features by mapping interaction sites within RNA polymerase I and the Rvb1/2 complex. Xlink Analyzer is implemented as a plugin to UCSF Chimera, a standard structural biology software tool, and thus enables seamless integration of XL-MS data with, e.g. fitting of X-ray structures to EM maps. Xlink Analyzer is available for download at http://www.beck.embl.de/XlinkAnalyzer.html.","author":[{"dropping-particle":"","family":"Kosinski","given":"Jan","non-dropping-particle":"","parse-names":false,"suffix":""},{"dropping-particle":"","family":"Appen","given":"Alexander","non-dropping-particle":"von","parse-names":false,"suffix":""},{"dropping-particle":"","family":"Ori","given":"Alessandro","non-dropping-particle":"","parse-names":false,"suffix":""},{"dropping-particle":"","family":"Karius","given":"Kai","non-dropping-particle":"","parse-names":false,"suffix":""},{"dropping-particle":"","family":"Müller","given":"Christoph W","non-dropping-particle":"","parse-names":false,"suffix":""},{"dropping-particle":"","family":"Beck","given":"Martin","non-dropping-particle":"","parse-names":false,"suffix":""}],"container-title":"Journal of Structural Biology","id":"ITEM-1","issue":"3","issued":{"date-parts":[["2015"]]},"page":"177-183","title":"Xlink analyzer: Software for analysis and visualization of cross-linking data in the context of three-dimensional structures","type":"article-journal","volume":"189"},"uris":["http://www.mendeley.com/documents/?uuid=c9dfc19e-19c4-4d15-af40-4815afa90192"]}],"mendeley":{"formattedCitation":"\\cite{Kosinski2015Xlink analyzer: Software for analysis and visualization of cross-linking data in the context of three-dimensional structures}","plainTextFormattedCitation":"\\cite{Kosinski2015Xlink analyzer: Software for analysis and visualization of cross-linking data in the context of three-dimensional structures}","previouslyFormattedCitation":"\\cite{Kosinski2015Xlink analyzer: Software for analysis and visualization of cross-linking data in the context of three-dimensional structures}"},"properties":{"noteIndex":0},"schema":"https://github.com/citation-style-language/schema/raw/master/csl-citation.json"}</w:instrText>
      </w:r>
      <w:r w:rsidR="00756084" w:rsidRPr="003C476C">
        <w:rPr>
          <w:rFonts w:ascii="Calibri" w:eastAsia="Calibri" w:hAnsi="Calibri" w:cs="Times New Roman"/>
        </w:rPr>
        <w:fldChar w:fldCharType="separate"/>
      </w:r>
      <w:r w:rsidR="00B67D31" w:rsidRPr="00B67D31">
        <w:rPr>
          <w:rFonts w:ascii="Calibri" w:eastAsia="Calibri" w:hAnsi="Calibri" w:cs="Times New Roman"/>
          <w:noProof/>
        </w:rPr>
        <w:t>\cite{Kosinski2015Xlink analyzer: Software for analysis and visualization of cross-linking data in the context of three-dimensional structures}</w:t>
      </w:r>
      <w:r w:rsidR="00756084" w:rsidRPr="003C476C">
        <w:rPr>
          <w:rFonts w:ascii="Calibri" w:eastAsia="Calibri" w:hAnsi="Calibri" w:cs="Times New Roman"/>
        </w:rPr>
        <w:fldChar w:fldCharType="end"/>
      </w:r>
      <w:r w:rsidR="00211401" w:rsidRPr="003C476C">
        <w:rPr>
          <w:rFonts w:ascii="Calibri" w:eastAsia="Calibri" w:hAnsi="Calibri" w:cs="Times New Roman"/>
        </w:rPr>
        <w:t xml:space="preserve"> fit</w:t>
      </w:r>
      <w:r w:rsidR="00542D8D" w:rsidRPr="003C476C">
        <w:rPr>
          <w:rFonts w:ascii="Calibri" w:eastAsia="Calibri" w:hAnsi="Calibri" w:cs="Times New Roman"/>
        </w:rPr>
        <w:t>s</w:t>
      </w:r>
      <w:r w:rsidR="00211401" w:rsidRPr="003C476C">
        <w:rPr>
          <w:rFonts w:ascii="Calibri" w:eastAsia="Calibri" w:hAnsi="Calibri" w:cs="Times New Roman"/>
        </w:rPr>
        <w:t xml:space="preserve"> </w:t>
      </w:r>
      <w:r w:rsidR="00780810" w:rsidRPr="003C476C">
        <w:rPr>
          <w:rFonts w:ascii="Calibri" w:eastAsia="Calibri" w:hAnsi="Calibri" w:cs="Times New Roman"/>
        </w:rPr>
        <w:t xml:space="preserve">distance restraints </w:t>
      </w:r>
      <w:r w:rsidR="00211401" w:rsidRPr="003C476C">
        <w:rPr>
          <w:rFonts w:ascii="Calibri" w:eastAsia="Calibri" w:hAnsi="Calibri" w:cs="Times New Roman"/>
        </w:rPr>
        <w:t>to a given 3D model</w:t>
      </w:r>
      <w:r w:rsidR="00780810" w:rsidRPr="003C476C">
        <w:rPr>
          <w:rFonts w:ascii="Calibri" w:eastAsia="Calibri" w:hAnsi="Calibri" w:cs="Times New Roman"/>
        </w:rPr>
        <w:t>)</w:t>
      </w:r>
      <w:r w:rsidR="00211401" w:rsidRPr="003C476C">
        <w:rPr>
          <w:rFonts w:ascii="Calibri" w:eastAsia="Calibri" w:hAnsi="Calibri" w:cs="Times New Roman"/>
        </w:rPr>
        <w:t>.</w:t>
      </w:r>
      <w:r w:rsidR="00A9457A" w:rsidRPr="003C476C">
        <w:rPr>
          <w:rFonts w:ascii="Calibri" w:eastAsia="Calibri" w:hAnsi="Calibri" w:cs="Times New Roman"/>
        </w:rPr>
        <w:t xml:space="preserve"> However, when it comes to visualization of </w:t>
      </w:r>
      <w:proofErr w:type="gramStart"/>
      <w:r w:rsidR="00A9457A" w:rsidRPr="003C476C">
        <w:rPr>
          <w:rFonts w:ascii="Calibri" w:eastAsia="Calibri" w:hAnsi="Calibri" w:cs="Times New Roman"/>
        </w:rPr>
        <w:t>large scale</w:t>
      </w:r>
      <w:proofErr w:type="gramEnd"/>
      <w:r w:rsidR="00A9457A" w:rsidRPr="003C476C">
        <w:rPr>
          <w:rFonts w:ascii="Calibri" w:eastAsia="Calibri" w:hAnsi="Calibri" w:cs="Times New Roman"/>
        </w:rPr>
        <w:t xml:space="preserve"> crosslinking datasets like whole cell lysates, a combination of software </w:t>
      </w:r>
      <w:r w:rsidR="00780810" w:rsidRPr="003C476C">
        <w:rPr>
          <w:rFonts w:ascii="Calibri" w:eastAsia="Calibri" w:hAnsi="Calibri" w:cs="Times New Roman"/>
        </w:rPr>
        <w:t xml:space="preserve">solutions </w:t>
      </w:r>
      <w:r w:rsidR="00A26B28" w:rsidRPr="003C476C">
        <w:rPr>
          <w:rFonts w:ascii="Calibri" w:eastAsia="Calibri" w:hAnsi="Calibri" w:cs="Times New Roman"/>
        </w:rPr>
        <w:t xml:space="preserve">is </w:t>
      </w:r>
      <w:r w:rsidR="00FE248A" w:rsidRPr="003C476C">
        <w:rPr>
          <w:rFonts w:ascii="Calibri" w:eastAsia="Calibri" w:hAnsi="Calibri" w:cs="Times New Roman"/>
        </w:rPr>
        <w:t>often required</w:t>
      </w:r>
      <w:r w:rsidR="001918FC" w:rsidRPr="003C476C">
        <w:rPr>
          <w:rFonts w:ascii="Calibri" w:eastAsia="Calibri" w:hAnsi="Calibri" w:cs="Times New Roman"/>
        </w:rPr>
        <w:t>. Proteome-wide interactome</w:t>
      </w:r>
      <w:r w:rsidR="00EF74D3" w:rsidRPr="003C476C">
        <w:rPr>
          <w:rFonts w:ascii="Calibri" w:eastAsia="Calibri" w:hAnsi="Calibri" w:cs="Times New Roman"/>
        </w:rPr>
        <w:t>s</w:t>
      </w:r>
      <w:r w:rsidR="001918FC" w:rsidRPr="003C476C">
        <w:rPr>
          <w:rFonts w:ascii="Calibri" w:eastAsia="Calibri" w:hAnsi="Calibri" w:cs="Times New Roman"/>
        </w:rPr>
        <w:t xml:space="preserve"> can </w:t>
      </w:r>
      <w:r w:rsidR="00EF74D3" w:rsidRPr="003C476C">
        <w:rPr>
          <w:rFonts w:ascii="Calibri" w:eastAsia="Calibri" w:hAnsi="Calibri" w:cs="Times New Roman"/>
        </w:rPr>
        <w:t xml:space="preserve">for example </w:t>
      </w:r>
      <w:r w:rsidR="0009273B" w:rsidRPr="003C476C">
        <w:rPr>
          <w:rFonts w:ascii="Calibri" w:eastAsia="Calibri" w:hAnsi="Calibri" w:cs="Times New Roman"/>
        </w:rPr>
        <w:t xml:space="preserve">be </w:t>
      </w:r>
      <w:r w:rsidR="00EF74D3" w:rsidRPr="003C476C">
        <w:rPr>
          <w:rFonts w:ascii="Calibri" w:eastAsia="Calibri" w:hAnsi="Calibri" w:cs="Times New Roman"/>
        </w:rPr>
        <w:t xml:space="preserve">visualized </w:t>
      </w:r>
      <w:r w:rsidR="001918FC" w:rsidRPr="003C476C">
        <w:rPr>
          <w:rFonts w:ascii="Calibri" w:eastAsia="Calibri" w:hAnsi="Calibri" w:cs="Times New Roman"/>
        </w:rPr>
        <w:t>with biological network builder</w:t>
      </w:r>
      <w:r w:rsidR="00EF74D3" w:rsidRPr="003C476C">
        <w:rPr>
          <w:rFonts w:ascii="Calibri" w:eastAsia="Calibri" w:hAnsi="Calibri" w:cs="Times New Roman"/>
        </w:rPr>
        <w:t>s</w:t>
      </w:r>
      <w:r w:rsidR="001918FC" w:rsidRPr="003C476C">
        <w:rPr>
          <w:rFonts w:ascii="Calibri" w:eastAsia="Calibri" w:hAnsi="Calibri" w:cs="Times New Roman"/>
        </w:rPr>
        <w:t xml:space="preserve"> such as </w:t>
      </w:r>
      <w:proofErr w:type="spellStart"/>
      <w:r w:rsidR="001918FC" w:rsidRPr="003C476C">
        <w:rPr>
          <w:rFonts w:ascii="Calibri" w:eastAsia="Calibri" w:hAnsi="Calibri" w:cs="Times New Roman"/>
        </w:rPr>
        <w:t>Cytoscape</w:t>
      </w:r>
      <w:proofErr w:type="spellEnd"/>
      <w:r w:rsidR="001918FC" w:rsidRPr="003C476C">
        <w:rPr>
          <w:rFonts w:ascii="Calibri" w:eastAsia="Calibri" w:hAnsi="Calibri" w:cs="Times New Roman"/>
        </w:rPr>
        <w:fldChar w:fldCharType="begin" w:fldLock="1"/>
      </w:r>
      <w:r w:rsidR="00F60AEB">
        <w:rPr>
          <w:rFonts w:ascii="Calibri" w:eastAsia="Calibri" w:hAnsi="Calibri" w:cs="Times New Roman"/>
        </w:rPr>
        <w:instrText>ADDIN CSL_CITATION {"citationItems":[{"id":"ITEM-1","itemData":{"DOI":"10.1101/gr.1239303","ISBN":"1088-9051 (Print) 1088-9051 (Linking)","ISSN":"1088-9051","PMID":"14597658","abstract":"Cytoscape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author":[{"dropping-particle":"","family":"Shannon","given":"Paul","non-dropping-particle":"","parse-names":false,"suffix":""},{"dropping-particle":"","family":"Markiel","given":"Andrew","non-dropping-particle":"","parse-names":false,"suffix":""},{"dropping-particle":"","family":"Ozier","given":"Owen","non-dropping-particle":"","parse-names":false,"suffix":""},{"dropping-particle":"","family":"Baliga","given":"Nitin S","non-dropping-particle":"","parse-names":false,"suffix":""},{"dropping-particle":"","family":"Wang","given":"Jonathan T","non-dropping-particle":"","parse-names":false,"suffix":""},{"dropping-particle":"","family":"Ramage","given":"Daniel","non-dropping-particle":"","parse-names":false,"suffix":""},{"dropping-particle":"","family":"Amin","given":"Nada","non-dropping-particle":"","parse-names":false,"suffix":""},{"dropping-particle":"","family":"Schwikowski","given":"Benno","non-dropping-particle":"","parse-names":false,"suffix":""},{"dropping-particle":"","family":"Ideker","given":"Trey","non-dropping-particle":"","parse-names":false,"suffix":""}],"container-title":"Genome research","id":"ITEM-1","issue":"11","issued":{"date-parts":[["2003","11"]]},"page":"2498-504","title":"Cytoscape: a software environment for integrated models of biomolecular interaction networks.","type":"article-journal","volume":"13"},"uris":["http://www.mendeley.com/documents/?uuid=ccb94698-8265-4176-97c3-a8ba294991c6"]},{"id":"ITEM-2","itemData":{"DOI":"10.1038/nprot.2007.324.Integration","ISSN":"1754-2189","author":[{"dropping-particle":"","family":"Cline","given":"S Melissa","non-dropping-particle":"","parse-names":false,"suffix":""},{"dropping-particle":"","family":"Smoot","given":"Michael","non-dropping-particle":"","parse-names":false,"suffix":""},{"dropping-particle":"","family":"Cerami","given":"Ethan","non-dropping-particle":"","parse-names":false,"suffix":""},{"dropping-particle":"","family":"Kuchinsky","given":"Allan","non-dropping-particle":"","parse-names":false,"suffix":""},{"dropping-particle":"","family":"Landys","given":"Nerius","non-dropping-particle":"","parse-names":false,"suffix":""},{"dropping-particle":"","family":"Workman","given":"Chris","non-dropping-particle":"","parse-names":false,"suffix":""},{"dropping-particle":"","family":"Christmas","given":"Rowan","non-dropping-particle":"","parse-names":false,"suffix":""},{"dropping-particle":"","family":"Avila-campilo","given":"Iliana","non-dropping-particle":"","parse-names":false,"suffix":""},{"dropping-particle":"","family":"Creech","given":"Michael","non-dropping-particle":"","parse-names":false,"suffix":""},{"dropping-particle":"","family":"Gross","given":"Benjamin","non-dropping-particle":"","parse-names":false,"suffix":""},{"dropping-particle":"","family":"Hanspers","given":"Kristina","non-dropping-particle":"","parse-names":false,"suffix":""},{"dropping-particle":"","family":"Isserlin","given":"Ruth","non-dropping-particle":"","parse-names":false,"suffix":""},{"dropping-particle":"","family":"Kelley","given":"Ryan","non-dropping-particle":"","parse-names":false,"suffix":""},{"dropping-particle":"","family":"Killcoyne","given":"Sarah","non-dropping-particle":"","parse-names":false,"suffix":""},{"dropping-particle":"","family":"Lotia","given":"Samad","non-dropping-particle":"","parse-names":false,"suffix":""},{"dropping-particle":"","family":"Maere","given":"Steven","non-dropping-particle":"","parse-names":false,"suffix":""},{"dropping-particle":"","family":"Morris","given":"John","non-dropping-particle":"","parse-names":false,"suffix":""},{"dropping-particle":"","family":"Ono","given":"Keiichiro","non-dropping-particle":"","parse-names":false,"suffix":""},{"dropping-particle":"","family":"Pavlovic","given":"Vuk","non-dropping-particle":"","parse-names":false,"suffix":""},{"dropping-particle":"","family":"Pico","given":"Alexander R","non-dropping-particle":"","parse-names":false,"suffix":""},{"dropping-particle":"","family":"Vailaya","given":"Aditya","non-dropping-particle":"","parse-names":false,"suffix":""},{"dropping-particle":"","family":"Wang","given":"Peng-Liang","non-dropping-particle":"","parse-names":false,"suffix":""},{"dropping-particle":"","family":"Adler","given":"Annette","non-dropping-particle":"","parse-names":false,"suffix":""},{"dropping-particle":"","family":"Conklin","given":"Bruce R","non-dropping-particle":"","parse-names":false,"suffix":""},{"dropping-particle":"","family":"Hood","given":"Leroy","non-dropping-particle":"","parse-names":false,"suffix":""},{"dropping-particle":"","family":"Kuiper","given":"Martin","non-dropping-particle":"","parse-names":false,"suffix":""},{"dropping-particle":"","family":"Sander","given":"Chris","non-dropping-particle":"","parse-names":false,"suffix":""},{"dropping-particle":"","family":"Schmulevich","given":"Ilya","non-dropping-particle":"","parse-names":false,"suffix":""},{"dropping-particle":"","family":"Schwikowski","given":"Benno","non-dropping-particle":"","parse-names":false,"suffix":""},{"dropping-particle":"","family":"Warner","given":"Guy J","non-dropping-particle":"","parse-names":false,"suffix":""},{"dropping-particle":"","family":"Ideker","given":"Trey","non-dropping-particle":"","parse-names":false,"suffix":""},{"dropping-particle":"","family":"Bader","given":"Gary D","non-dropping-particle":"","parse-names":false,"suffix":""}],"container-title":"Nature protocols","id":"ITEM-2","issue":"10","issued":{"date-parts":[["2007"]]},"page":"2366-2382","title":"Integration of biological networks and gene expression data using Cytoscape","type":"article-journal","volume":"2"},"uris":["http://www.mendeley.com/documents/?uuid=8e8aec5f-ee5a-42e5-8d0c-e0d2f948a05f"]}],"mendeley":{"formattedCitation":"\\cite{Shannon2003Cytoscape: a software environment for integrated models of biomolecular interaction networks.|||Cline2007Integration of biological networks and gene expression data using Cytoscape}","plainTextFormattedCitation":"\\cite{Shannon2003Cytoscape: a software environment for integrated models of biomolecular interaction networks.|||Cline2007Integration of biological networks and gene expression data using Cytoscape}","previouslyFormattedCitation":"\\cite{Shannon2003Cytoscape: a software environment for integrated models of biomolecular interaction networks.|||Cline2007Integration of biological networks and gene expression data using Cytoscape}"},"properties":{"noteIndex":0},"schema":"https://github.com/citation-style-language/schema/raw/master/csl-citation.json"}</w:instrText>
      </w:r>
      <w:r w:rsidR="001918FC" w:rsidRPr="003C476C">
        <w:rPr>
          <w:rFonts w:ascii="Calibri" w:eastAsia="Calibri" w:hAnsi="Calibri" w:cs="Times New Roman"/>
        </w:rPr>
        <w:fldChar w:fldCharType="separate"/>
      </w:r>
      <w:r w:rsidR="005E684A" w:rsidRPr="005E684A">
        <w:rPr>
          <w:rFonts w:ascii="Calibri" w:eastAsia="Calibri" w:hAnsi="Calibri" w:cs="Times New Roman"/>
          <w:noProof/>
        </w:rPr>
        <w:t>\cite{Shannon2003Cytoscape: a software environment for integrated models of biomolecular interaction networks.|||Cline2007Integration of biological networks and gene expression data using Cytoscape}</w:t>
      </w:r>
      <w:r w:rsidR="001918FC" w:rsidRPr="003C476C">
        <w:rPr>
          <w:rFonts w:ascii="Calibri" w:eastAsia="Calibri" w:hAnsi="Calibri" w:cs="Times New Roman"/>
        </w:rPr>
        <w:fldChar w:fldCharType="end"/>
      </w:r>
      <w:r w:rsidR="001918FC" w:rsidRPr="003C476C">
        <w:rPr>
          <w:rFonts w:ascii="Calibri" w:eastAsia="Calibri" w:hAnsi="Calibri" w:cs="Times New Roman"/>
        </w:rPr>
        <w:t xml:space="preserve">, </w:t>
      </w:r>
      <w:r w:rsidR="005E0185">
        <w:rPr>
          <w:rFonts w:ascii="Calibri" w:eastAsia="Calibri" w:hAnsi="Calibri" w:cs="Times New Roman"/>
        </w:rPr>
        <w:t>but</w:t>
      </w:r>
      <w:r w:rsidR="005E0185" w:rsidRPr="003C476C">
        <w:rPr>
          <w:rFonts w:ascii="Calibri" w:eastAsia="Calibri" w:hAnsi="Calibri" w:cs="Times New Roman"/>
        </w:rPr>
        <w:t xml:space="preserve"> </w:t>
      </w:r>
      <w:r w:rsidR="0077116D" w:rsidRPr="003C476C">
        <w:rPr>
          <w:rFonts w:ascii="Calibri" w:eastAsia="Calibri" w:hAnsi="Calibri" w:cs="Times New Roman"/>
        </w:rPr>
        <w:t xml:space="preserve">there are no </w:t>
      </w:r>
      <w:r w:rsidR="001918FC" w:rsidRPr="003C476C">
        <w:rPr>
          <w:rFonts w:ascii="Calibri" w:eastAsia="Calibri" w:hAnsi="Calibri" w:cs="Times New Roman"/>
        </w:rPr>
        <w:t xml:space="preserve">tools </w:t>
      </w:r>
      <w:r w:rsidR="00FE5696" w:rsidRPr="003C476C">
        <w:rPr>
          <w:rFonts w:ascii="Calibri" w:eastAsia="Calibri" w:hAnsi="Calibri" w:cs="Times New Roman"/>
        </w:rPr>
        <w:t xml:space="preserve">specifically </w:t>
      </w:r>
      <w:r w:rsidR="001918FC" w:rsidRPr="003C476C">
        <w:rPr>
          <w:rFonts w:ascii="Calibri" w:eastAsia="Calibri" w:hAnsi="Calibri" w:cs="Times New Roman"/>
        </w:rPr>
        <w:t xml:space="preserve">tailored towards </w:t>
      </w:r>
      <w:r w:rsidR="0077116D" w:rsidRPr="003C476C">
        <w:rPr>
          <w:rFonts w:ascii="Calibri" w:eastAsia="Calibri" w:hAnsi="Calibri" w:cs="Times New Roman"/>
        </w:rPr>
        <w:t xml:space="preserve">in-depth analysis of large proteome-wide </w:t>
      </w:r>
      <w:r w:rsidR="001918FC" w:rsidRPr="003C476C">
        <w:rPr>
          <w:rFonts w:ascii="Calibri" w:eastAsia="Calibri" w:hAnsi="Calibri" w:cs="Times New Roman"/>
        </w:rPr>
        <w:t xml:space="preserve">XL-MS datasets. </w:t>
      </w:r>
      <w:r w:rsidR="00D67950">
        <w:rPr>
          <w:rFonts w:ascii="Calibri" w:eastAsia="Calibri" w:hAnsi="Calibri" w:cs="Times New Roman"/>
        </w:rPr>
        <w:t>A</w:t>
      </w:r>
      <w:r w:rsidR="00F4798F">
        <w:rPr>
          <w:rFonts w:ascii="Calibri" w:eastAsia="Calibri" w:hAnsi="Calibri" w:cs="Times New Roman"/>
        </w:rPr>
        <w:t>dded to this</w:t>
      </w:r>
      <w:r w:rsidR="00D67950">
        <w:rPr>
          <w:rFonts w:ascii="Calibri" w:eastAsia="Calibri" w:hAnsi="Calibri" w:cs="Times New Roman"/>
        </w:rPr>
        <w:t>, relatively few</w:t>
      </w:r>
      <w:r w:rsidR="00CE3C70">
        <w:rPr>
          <w:rFonts w:ascii="Calibri" w:eastAsia="Calibri" w:hAnsi="Calibri" w:cs="Times New Roman"/>
        </w:rPr>
        <w:t xml:space="preserve"> tools support generic input formats</w:t>
      </w:r>
      <w:r w:rsidR="00BE3EE3">
        <w:rPr>
          <w:rFonts w:ascii="Calibri" w:eastAsia="Calibri" w:hAnsi="Calibri" w:cs="Times New Roman"/>
        </w:rPr>
        <w:t xml:space="preserve"> from multiple software platforms (</w:t>
      </w:r>
      <w:r w:rsidR="00F4798F">
        <w:rPr>
          <w:rFonts w:ascii="Calibri" w:eastAsia="Calibri" w:hAnsi="Calibri" w:cs="Times New Roman"/>
        </w:rPr>
        <w:t xml:space="preserve">prominent example which do include this are </w:t>
      </w:r>
      <w:proofErr w:type="spellStart"/>
      <w:r w:rsidR="00BE3EE3">
        <w:rPr>
          <w:rFonts w:ascii="Calibri" w:eastAsia="Calibri" w:hAnsi="Calibri" w:cs="Times New Roman"/>
        </w:rPr>
        <w:t>xiNET</w:t>
      </w:r>
      <w:proofErr w:type="spellEnd"/>
      <w:r w:rsidR="00BE3EE3">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{"citationItems":[{"id":"ITEM-1","itemData":{"DOI":"10.1074/mcp.O114.042259","abstract":"UNLABELLED: xiNET is a visualization tool for exploring cross-linking/mass spectrometry results. The interactive maps of the cross-link network that it generates are a type of node-link diagram. In these maps xiNET displays: (1) residue resolution positional information including linkage sites and linked peptides; (2) all types of cross-linking reaction product; (3) ambiguous results; and, (4) additional sequence information such as domains. xiNET runs in a browser and exports vector graphics which can be edited in common drawing packages to create publication quality figures.$\\$n$\\$nAVAILABILITY: xiNET is open source, released under the Apache version 2 license. Results can be viewed by uploading data to http://crosslinkviewer.org/ or by downloading the software from http://github.com/colin-combe/crosslink-viewer and running it locally.","author":[{"dropping-particle":"","family":"Combe","given":"Colin W","non-dropping-particle":"","parse-names":false,"suffix":""},{"dropping-particle":"","family":"Fischer","given":"Lutz","non-dropping-particle":"","parse-names":false,"suffix":""},{"dropping-particle":"","family":"Rappsilber","given":"Juri","non-dropping-particle":"","parse-names":false,"suffix":""}],"container-title":"Molecular &amp; Cellular Proteomics","id":"ITEM-1","issue":"4","issued":{"date-parts":[["2015"]]},"page":"1137-1147","title":"xiNET: cross-link network maps with residue resolution","type":"article-journal","volume":"14"},"uris":["http://www.mendeley.com/documents/?uuid=2288d0a6-99a0-498e-a170-44dcee42f7c3"]}],"mendeley":{"formattedCitation":"\\cite{Combe2015xiNET: cross-link network maps with residue resolution}","plainTextFormattedCitation":"\\cite{Combe2015xiNET: cross-link network maps with residue resolution}","previouslyFormattedCitation":"\\cite{Combe2015xiNET: cross-link network maps with residue resolution}"},"properties":{"noteIndex":0},"schema":"https://github.com/citation-style-language/schema/raw/master/csl-citation.json"}</w:instrText>
      </w:r>
      <w:r w:rsidR="00BE3EE3">
        <w:rPr>
          <w:rFonts w:ascii="Calibri" w:eastAsia="Calibri" w:hAnsi="Calibri" w:cs="Times New Roman"/>
        </w:rPr>
        <w:fldChar w:fldCharType="separate"/>
      </w:r>
      <w:r w:rsidR="00B67D31" w:rsidRPr="00B67D31">
        <w:rPr>
          <w:rFonts w:ascii="Calibri" w:eastAsia="Calibri" w:hAnsi="Calibri" w:cs="Times New Roman"/>
          <w:noProof/>
        </w:rPr>
        <w:t>\cite{Combe2015xiNET: cross-link network maps with residue resolution}</w:t>
      </w:r>
      <w:r w:rsidR="00BE3EE3">
        <w:rPr>
          <w:rFonts w:ascii="Calibri" w:eastAsia="Calibri" w:hAnsi="Calibri" w:cs="Times New Roman"/>
        </w:rPr>
        <w:fldChar w:fldCharType="end"/>
      </w:r>
      <w:r w:rsidR="00BE3EE3">
        <w:rPr>
          <w:rFonts w:ascii="Calibri" w:eastAsia="Calibri" w:hAnsi="Calibri" w:cs="Times New Roman"/>
        </w:rPr>
        <w:t xml:space="preserve"> and </w:t>
      </w:r>
      <w:proofErr w:type="spellStart"/>
      <w:r w:rsidR="00BE3EE3">
        <w:rPr>
          <w:rFonts w:ascii="Calibri" w:eastAsia="Calibri" w:hAnsi="Calibri" w:cs="Times New Roman"/>
        </w:rPr>
        <w:t>ProXL</w:t>
      </w:r>
      <w:proofErr w:type="spellEnd"/>
      <w:r w:rsidR="00BE3EE3">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{"citationItems":[{"id":"ITEM-1","itemData":{"DOI":"10.1021/acs.jproteome.6b00274","abstract":"ProXL is a web application and accompanying database designed for sharing, visualizing, and analysing bottom-up protein cross-linking mass spectrometry data with an emphasis on structural analysis and quality control. ProXL is designed to be independent of any particular software pipeline. The import process is simplified by the use of the ProXL XML data format, which shields developers of data importers from the relative complexity of the relational database schema. The database and web interfaces function equally well for any software pipeline and allows data from disparate pipelines to be merged and contrasted. ProXL includes robust public and private data sharing capabilities, including a project-based interface designed to ensure security and facilitate collaboration among multiple researchers. ProXL provides multiple interactive and highly dynamic data visualizations that facilitate structural-based analysis of the observed cross-links as well as quality control. ProXL is open-source, well-documented, and freely available at https://github.com/yeastrc/proxl-web-app.","author":[{"dropping-particle":"","family":"Riffle","given":"Michael","non-dropping-particle":"","parse-names":false,"suffix":""},{"dropping-particle":"","family":"Jaschob","given":"Daniel","non-dropping-particle":"","parse-names":false,"suffix":""},{"dropping-particle":"","family":"Zelter","given":"Alex","non-dropping-particle":"","parse-names":false,"suffix":""},{"dropping-particle":"","family":"Davis","given":"Trisha N","non-dropping-particle":"","parse-names":false,"suffix":""}],"container-title":"Journal of proteome research","id":"ITEM-1","issued":{"date-parts":[["2016"]]},"note":"Davis 2016 ProXL (Protein Cross-linking Database) a platform for analysis, visualization, and sharing of protein cross-linking mass spectrometry data","title":"ProXL (Protein Cross-linking Database): a platform for analysis, visualization, and sharing of protein cross-linking mass spectrometry data.","type":"article-journal"},"uris":["http://www.mendeley.com/documents/?uuid=8f7852ad-72c7-4686-b0a8-c9a83b5fdb19"]}],"mendeley":{"formattedCitation":"\\cite{Riffle2016ProXL (Protein Cross-linking Database): a platform for analysis, visualization, and sharing of protein cross-linking mass spectrometry data.}","plainTextFormattedCitation":"\\cite{Riffle2016ProXL (Protein Cross-linking Database): a platform for analysis, visualization, and sharing of protein cross-linking mass spectrometry data.}","previouslyFormattedCitation":"\\cite{Riffle2016ProXL (Protein Cross-linking Database): a platform for analysis, visualization, and sharing of protein cross-linking mass spectrometry data.}"},"properties":{"noteIndex":0},"schema":"https://github.com/citation-style-language/schema/raw/master/csl-citation.json"}</w:instrText>
      </w:r>
      <w:r w:rsidR="00BE3EE3">
        <w:rPr>
          <w:rFonts w:ascii="Calibri" w:eastAsia="Calibri" w:hAnsi="Calibri" w:cs="Times New Roman"/>
        </w:rPr>
        <w:fldChar w:fldCharType="separate"/>
      </w:r>
      <w:r w:rsidR="00B67D31" w:rsidRPr="00B67D31">
        <w:rPr>
          <w:rFonts w:ascii="Calibri" w:eastAsia="Calibri" w:hAnsi="Calibri" w:cs="Times New Roman"/>
          <w:noProof/>
        </w:rPr>
        <w:t>\cite{Riffle2016ProXL (Protein Cross-linking Database): a platform for analysis, visualization, and sharing of protein cross-linking mass spectrometry data.}</w:t>
      </w:r>
      <w:r w:rsidR="00BE3EE3">
        <w:rPr>
          <w:rFonts w:ascii="Calibri" w:eastAsia="Calibri" w:hAnsi="Calibri" w:cs="Times New Roman"/>
        </w:rPr>
        <w:fldChar w:fldCharType="end"/>
      </w:r>
      <w:r w:rsidR="00BE3EE3">
        <w:rPr>
          <w:rFonts w:ascii="Calibri" w:eastAsia="Calibri" w:hAnsi="Calibri" w:cs="Times New Roman"/>
        </w:rPr>
        <w:t>)</w:t>
      </w:r>
      <w:r w:rsidR="00D67950">
        <w:rPr>
          <w:rFonts w:ascii="Calibri" w:eastAsia="Calibri" w:hAnsi="Calibri" w:cs="Times New Roman"/>
        </w:rPr>
        <w:t>; however, most</w:t>
      </w:r>
      <w:r w:rsidR="00A9457A" w:rsidRPr="003C476C">
        <w:rPr>
          <w:rFonts w:ascii="Calibri" w:eastAsia="Calibri" w:hAnsi="Calibri" w:cs="Times New Roman"/>
        </w:rPr>
        <w:t xml:space="preserve"> </w:t>
      </w:r>
      <w:r w:rsidR="00310F18">
        <w:rPr>
          <w:rFonts w:ascii="Calibri" w:eastAsia="Calibri" w:hAnsi="Calibri" w:cs="Times New Roman"/>
        </w:rPr>
        <w:lastRenderedPageBreak/>
        <w:t>are</w:t>
      </w:r>
      <w:r w:rsidR="00EF74D3" w:rsidRPr="003C476C">
        <w:rPr>
          <w:rFonts w:ascii="Calibri" w:eastAsia="Calibri" w:hAnsi="Calibri" w:cs="Times New Roman"/>
        </w:rPr>
        <w:t xml:space="preserve"> </w:t>
      </w:r>
      <w:r w:rsidR="00CE3C70">
        <w:rPr>
          <w:rFonts w:ascii="Calibri" w:eastAsia="Calibri" w:hAnsi="Calibri" w:cs="Times New Roman"/>
        </w:rPr>
        <w:t xml:space="preserve">tightly linked to </w:t>
      </w:r>
      <w:r w:rsidR="009C4A8D" w:rsidRPr="003C476C">
        <w:rPr>
          <w:rFonts w:ascii="Calibri" w:eastAsia="Calibri" w:hAnsi="Calibri" w:cs="Times New Roman"/>
        </w:rPr>
        <w:t xml:space="preserve"> a specific </w:t>
      </w:r>
      <w:r w:rsidR="00812F81" w:rsidRPr="003C476C">
        <w:rPr>
          <w:rFonts w:ascii="Calibri" w:eastAsia="Calibri" w:hAnsi="Calibri" w:cs="Times New Roman"/>
        </w:rPr>
        <w:t>search engine</w:t>
      </w:r>
      <w:r w:rsidR="00873F1F">
        <w:rPr>
          <w:rFonts w:ascii="Calibri" w:eastAsia="Calibri" w:hAnsi="Calibri" w:cs="Times New Roman"/>
        </w:rPr>
        <w:t xml:space="preserve"> or define their own data format</w:t>
      </w:r>
      <w:r w:rsidR="006B527E" w:rsidRPr="003C476C">
        <w:rPr>
          <w:rFonts w:ascii="Calibri" w:eastAsia="Calibri" w:hAnsi="Calibri" w:cs="Times New Roman"/>
        </w:rPr>
        <w:t xml:space="preserve"> </w:t>
      </w:r>
      <w:r w:rsidR="00254887">
        <w:rPr>
          <w:rFonts w:ascii="Calibri" w:eastAsia="Calibri" w:hAnsi="Calibri" w:cs="Times New Roman"/>
        </w:rPr>
        <w:t>requiring</w:t>
      </w:r>
      <w:r w:rsidR="009C4A8D" w:rsidRPr="003C476C">
        <w:rPr>
          <w:rFonts w:ascii="Calibri" w:eastAsia="Calibri" w:hAnsi="Calibri" w:cs="Times New Roman"/>
        </w:rPr>
        <w:t xml:space="preserve"> cumbersome</w:t>
      </w:r>
      <w:r w:rsidR="00254887">
        <w:rPr>
          <w:rFonts w:ascii="Calibri" w:eastAsia="Calibri" w:hAnsi="Calibri" w:cs="Times New Roman"/>
        </w:rPr>
        <w:t xml:space="preserve"> file format changes</w:t>
      </w:r>
      <w:r w:rsidR="009C4A8D" w:rsidRPr="003C476C">
        <w:rPr>
          <w:rFonts w:ascii="Calibri" w:eastAsia="Calibri" w:hAnsi="Calibri" w:cs="Times New Roman"/>
        </w:rPr>
        <w:t xml:space="preserve"> to compare</w:t>
      </w:r>
      <w:r w:rsidR="00D67950">
        <w:rPr>
          <w:rFonts w:ascii="Calibri" w:eastAsia="Calibri" w:hAnsi="Calibri" w:cs="Times New Roman"/>
        </w:rPr>
        <w:t xml:space="preserve"> results between different data</w:t>
      </w:r>
      <w:r w:rsidR="009C4A8D" w:rsidRPr="003C476C">
        <w:rPr>
          <w:rFonts w:ascii="Calibri" w:eastAsia="Calibri" w:hAnsi="Calibri" w:cs="Times New Roman"/>
        </w:rPr>
        <w:t>sets.</w:t>
      </w:r>
    </w:p>
    <w:p w14:paraId="44453973" w14:textId="2FD8005C" w:rsidR="00BF7925" w:rsidRPr="003C476C" w:rsidRDefault="0042513A" w:rsidP="007F69C9">
      <w:pPr>
        <w:spacing w:line="360" w:lineRule="auto"/>
        <w:jc w:val="both"/>
        <w:rPr>
          <w:rFonts w:ascii="Calibri" w:eastAsia="Calibri" w:hAnsi="Calibri" w:cs="Times New Roman"/>
        </w:rPr>
      </w:pPr>
      <w:r w:rsidRPr="003C476C">
        <w:rPr>
          <w:rFonts w:ascii="Calibri" w:eastAsia="Calibri" w:hAnsi="Calibri" w:cs="Times New Roman"/>
        </w:rPr>
        <w:t xml:space="preserve">Here we present </w:t>
      </w:r>
      <w:r w:rsidR="001A56CE" w:rsidRPr="003C476C">
        <w:rPr>
          <w:rFonts w:ascii="Calibri" w:eastAsia="Calibri" w:hAnsi="Calibri" w:cs="Times New Roman"/>
        </w:rPr>
        <w:t>Cross-</w:t>
      </w:r>
      <w:r w:rsidR="00F563BA" w:rsidRPr="003C476C">
        <w:rPr>
          <w:rFonts w:ascii="Calibri" w:eastAsia="Calibri" w:hAnsi="Calibri" w:cs="Times New Roman"/>
        </w:rPr>
        <w:t>ID</w:t>
      </w:r>
      <w:r w:rsidR="001A56CE" w:rsidRPr="003C476C">
        <w:rPr>
          <w:rFonts w:ascii="Calibri" w:eastAsia="Calibri" w:hAnsi="Calibri" w:cs="Times New Roman"/>
        </w:rPr>
        <w:t xml:space="preserve">, a </w:t>
      </w:r>
      <w:r w:rsidR="00F17B0C" w:rsidRPr="003C476C">
        <w:rPr>
          <w:rFonts w:ascii="Calibri" w:eastAsia="Calibri" w:hAnsi="Calibri" w:cs="Times New Roman"/>
        </w:rPr>
        <w:t>standalone</w:t>
      </w:r>
      <w:r w:rsidR="001A56CE" w:rsidRPr="003C476C">
        <w:rPr>
          <w:rFonts w:ascii="Calibri" w:eastAsia="Calibri" w:hAnsi="Calibri" w:cs="Times New Roman"/>
        </w:rPr>
        <w:t xml:space="preserve"> solution for visualization of </w:t>
      </w:r>
      <w:r w:rsidR="00F17B0C" w:rsidRPr="003C476C">
        <w:rPr>
          <w:rFonts w:ascii="Calibri" w:eastAsia="Calibri" w:hAnsi="Calibri" w:cs="Times New Roman"/>
        </w:rPr>
        <w:t>XL-MS data as network graphs. It provides a direct connection to the output of XlinkX for Proteome Discoverer</w:t>
      </w:r>
      <w:r w:rsidR="00A27350" w:rsidRPr="003C476C">
        <w:rPr>
          <w:rFonts w:ascii="Calibri" w:eastAsia="Calibri" w:hAnsi="Calibri" w:cs="Times New Roman"/>
        </w:rPr>
        <w:t xml:space="preserve"> </w:t>
      </w:r>
      <w:r w:rsidR="00F563BA" w:rsidRPr="003C476C">
        <w:rPr>
          <w:rFonts w:ascii="Calibri" w:eastAsia="Calibri" w:hAnsi="Calibri" w:cs="Times New Roman"/>
        </w:rPr>
        <w:t xml:space="preserve">2.3 </w:t>
      </w:r>
      <w:r w:rsidR="00EF74D3" w:rsidRPr="003C476C">
        <w:rPr>
          <w:rFonts w:ascii="Calibri" w:eastAsia="Calibri" w:hAnsi="Calibri" w:cs="Times New Roman"/>
        </w:rPr>
        <w:t xml:space="preserve">but </w:t>
      </w:r>
      <w:r w:rsidR="00F17B0C" w:rsidRPr="003C476C">
        <w:rPr>
          <w:rFonts w:ascii="Calibri" w:eastAsia="Calibri" w:hAnsi="Calibri" w:cs="Times New Roman"/>
        </w:rPr>
        <w:t>also supports an importer for</w:t>
      </w:r>
      <w:r w:rsidR="00F563BA" w:rsidRPr="003C476C">
        <w:rPr>
          <w:rFonts w:ascii="Calibri" w:eastAsia="Calibri" w:hAnsi="Calibri" w:cs="Times New Roman"/>
        </w:rPr>
        <w:t xml:space="preserve"> comma-</w:t>
      </w:r>
      <w:r w:rsidR="0044221B" w:rsidRPr="003C476C">
        <w:rPr>
          <w:rFonts w:ascii="Calibri" w:eastAsia="Calibri" w:hAnsi="Calibri" w:cs="Times New Roman"/>
        </w:rPr>
        <w:t>separated</w:t>
      </w:r>
      <w:r w:rsidR="00F17B0C" w:rsidRPr="003C476C">
        <w:rPr>
          <w:rFonts w:ascii="Calibri" w:eastAsia="Calibri" w:hAnsi="Calibri" w:cs="Times New Roman"/>
        </w:rPr>
        <w:t xml:space="preserve"> text output </w:t>
      </w:r>
      <w:r w:rsidR="0044221B" w:rsidRPr="003C476C">
        <w:rPr>
          <w:rFonts w:ascii="Calibri" w:eastAsia="Calibri" w:hAnsi="Calibri" w:cs="Times New Roman"/>
        </w:rPr>
        <w:t xml:space="preserve">generated by any XL-MS search engine. </w:t>
      </w:r>
      <w:r w:rsidR="009C4A8D" w:rsidRPr="003C476C">
        <w:rPr>
          <w:rFonts w:ascii="Calibri" w:eastAsia="Calibri" w:hAnsi="Calibri" w:cs="Times New Roman"/>
        </w:rPr>
        <w:t xml:space="preserve">Additional to crosslinking data, </w:t>
      </w:r>
      <w:r w:rsidR="007E5D06" w:rsidRPr="003C476C">
        <w:rPr>
          <w:rFonts w:ascii="Calibri" w:eastAsia="Calibri" w:hAnsi="Calibri" w:cs="Times New Roman"/>
        </w:rPr>
        <w:t xml:space="preserve">Cross-ID </w:t>
      </w:r>
      <w:r w:rsidR="009C4A8D" w:rsidRPr="003C476C">
        <w:rPr>
          <w:rFonts w:ascii="Calibri" w:eastAsia="Calibri" w:hAnsi="Calibri" w:cs="Times New Roman"/>
        </w:rPr>
        <w:t>can display</w:t>
      </w:r>
      <w:r w:rsidR="00EB63E4" w:rsidRPr="003C476C">
        <w:rPr>
          <w:rFonts w:ascii="Calibri" w:eastAsia="Calibri" w:hAnsi="Calibri" w:cs="Times New Roman"/>
        </w:rPr>
        <w:t xml:space="preserve"> </w:t>
      </w:r>
      <w:r w:rsidR="007E5D06" w:rsidRPr="003C476C">
        <w:rPr>
          <w:rFonts w:ascii="Calibri" w:eastAsia="Calibri" w:hAnsi="Calibri" w:cs="Times New Roman"/>
        </w:rPr>
        <w:t xml:space="preserve">any data </w:t>
      </w:r>
      <w:r w:rsidR="009C4A8D" w:rsidRPr="003C476C">
        <w:rPr>
          <w:rFonts w:ascii="Calibri" w:eastAsia="Calibri" w:hAnsi="Calibri" w:cs="Times New Roman"/>
        </w:rPr>
        <w:t xml:space="preserve">containing </w:t>
      </w:r>
      <w:r w:rsidR="007E5D06" w:rsidRPr="003C476C">
        <w:rPr>
          <w:rFonts w:ascii="Calibri" w:eastAsia="Calibri" w:hAnsi="Calibri" w:cs="Times New Roman"/>
        </w:rPr>
        <w:t xml:space="preserve">connection or distance restrains (e.g. small-angle X-ray scattering or </w:t>
      </w:r>
      <w:proofErr w:type="spellStart"/>
      <w:r w:rsidR="007E5D06" w:rsidRPr="003C476C">
        <w:rPr>
          <w:rFonts w:ascii="Calibri" w:eastAsia="Calibri" w:hAnsi="Calibri" w:cs="Times New Roman"/>
        </w:rPr>
        <w:t>SAXS</w:t>
      </w:r>
      <w:proofErr w:type="spellEnd"/>
      <w:r w:rsidR="007E5D06" w:rsidRPr="003C476C">
        <w:rPr>
          <w:rFonts w:ascii="Calibri" w:eastAsia="Calibri" w:hAnsi="Calibri" w:cs="Times New Roman"/>
        </w:rPr>
        <w:t xml:space="preserve"> data</w:t>
      </w:r>
      <w:r w:rsidR="008E4063"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{"citationItems":[{"id":"ITEM-1","itemData":{"DOI":"10.1016/j.bbrc.2012.12.091","ISSN":"0006291X","PMID":"23291239","abstract":"We have developed a new methodology that determines protein structures using small-angle X-ray scattering (SAXS) data. The current bottlenecks in determining the protein structures require a new strategy using the simple design of an experiment, and SAXS is suitable for this purpose in spite of its low information content. First we demonstrated that SAXS constraints work additively to NMR-derived information in calculating structures. Next, structure calculations for nine proteins taking different folds were performed using the SAXS constraints combined with the NMR-derived distance restraints for local geometry such as secondary structures or those for tertiary structure. The results show that the SAXS constraints complemented the tertiary-structural information for all the proteins, and that accuracy of the structures thus obtained with SAXS constraints and local geometrical restraints ranged from 1.85 to 4.33 å. Based on these results, we were able to construct a coarse-grained protein model at amino acid residue resolution. © 2013 Elsevier Inc.","author":[{"dropping-particle":"","family":"Morimoto","given":"Yasumasa","non-dropping-particle":"","parse-names":false,"suffix":""},{"dropping-particle":"","family":"Nakagawa","given":"Takashi","non-dropping-particle":"","parse-names":false,"suffix":""},{"dropping-particle":"","family":"Kojima","given":"Masaki","non-dropping-particle":"","parse-names":false,"suffix":""}],"container-title":"Biochemical and Biophysical Research Communications","id":"ITEM-1","issue":"1","issued":{"date-parts":[["2013"]]},"page":"65-69","title":"Small-angle X-ray scattering constraints and local geometry like secondary structures can construct a coarse-grained protein model at amino acid residue resolution","type":"article-journal","volume":"431"},"uris":["http://www.mendeley.com/documents/?uuid=972c44ae-5b32-4c4b-910d-6a370cc29d5c"]}],"mendeley":{"formattedCitation":"\\cite{Morimoto2013Small-angle X-ray scattering constraints and local geometry like secondary structures can construct a coarse-grained protein model at amino acid residue resolution}","plainTextFormattedCitation":"\\cite{Morimoto2013Small-angle X-ray scattering constraints and local geometry like secondary structures can construct a coarse-grained protein model at amino acid residue resolution}","previouslyFormattedCitation":"\\cite{Morimoto2013Small-angle X-ray scattering constraints and local geometry like secondary structures can construct a coarse-grained protein model at amino acid residue resolution}"},"properties":{"noteIndex":0},"schema":"https://github.com/citation-style-language/schema/raw/master/csl-citation.json"}</w:instrText>
      </w:r>
      <w:r w:rsidR="008E4063" w:rsidRPr="003C476C">
        <w:rPr>
          <w:rFonts w:ascii="Calibri" w:eastAsia="Calibri" w:hAnsi="Calibri" w:cs="Times New Roman"/>
        </w:rPr>
        <w:fldChar w:fldCharType="separate"/>
      </w:r>
      <w:r w:rsidR="00B67D31" w:rsidRPr="00B67D31">
        <w:rPr>
          <w:rFonts w:ascii="Calibri" w:eastAsia="Calibri" w:hAnsi="Calibri" w:cs="Times New Roman"/>
          <w:noProof/>
        </w:rPr>
        <w:t>\cite{Morimoto2013Small-angle X-ray scattering constraints and local geometry like secondary structures can construct a coarse-grained protein model at amino acid residue resolution}</w:t>
      </w:r>
      <w:r w:rsidR="008E4063" w:rsidRPr="003C476C">
        <w:rPr>
          <w:rFonts w:ascii="Calibri" w:eastAsia="Calibri" w:hAnsi="Calibri" w:cs="Times New Roman"/>
        </w:rPr>
        <w:fldChar w:fldCharType="end"/>
      </w:r>
      <w:r w:rsidR="007E5D06" w:rsidRPr="003C476C">
        <w:rPr>
          <w:rFonts w:ascii="Calibri" w:eastAsia="Calibri" w:hAnsi="Calibri" w:cs="Times New Roman"/>
        </w:rPr>
        <w:t>)</w:t>
      </w:r>
      <w:r w:rsidR="009C4A8D" w:rsidRPr="003C476C">
        <w:rPr>
          <w:rFonts w:ascii="Calibri" w:eastAsia="Calibri" w:hAnsi="Calibri" w:cs="Times New Roman"/>
        </w:rPr>
        <w:t xml:space="preserve"> as long as it is available in a tabular form</w:t>
      </w:r>
      <w:r w:rsidR="007E5D06" w:rsidRPr="003C476C">
        <w:rPr>
          <w:rFonts w:ascii="Calibri" w:eastAsia="Calibri" w:hAnsi="Calibri" w:cs="Times New Roman"/>
        </w:rPr>
        <w:t xml:space="preserve">. </w:t>
      </w:r>
      <w:r w:rsidR="0044221B" w:rsidRPr="003C476C">
        <w:rPr>
          <w:rFonts w:ascii="Calibri" w:eastAsia="Calibri" w:hAnsi="Calibri" w:cs="Times New Roman"/>
        </w:rPr>
        <w:t xml:space="preserve">The importer uses natural language processing to </w:t>
      </w:r>
      <w:r w:rsidR="00901A9F" w:rsidRPr="003C476C">
        <w:rPr>
          <w:rFonts w:ascii="Calibri" w:eastAsia="Calibri" w:hAnsi="Calibri" w:cs="Times New Roman"/>
        </w:rPr>
        <w:t xml:space="preserve">predict the use of each </w:t>
      </w:r>
      <w:r w:rsidR="00F4798F">
        <w:rPr>
          <w:rFonts w:ascii="Calibri" w:eastAsia="Calibri" w:hAnsi="Calibri" w:cs="Times New Roman"/>
        </w:rPr>
        <w:t>column-</w:t>
      </w:r>
      <w:r w:rsidR="00901A9F" w:rsidRPr="003C476C">
        <w:rPr>
          <w:rFonts w:ascii="Calibri" w:eastAsia="Calibri" w:hAnsi="Calibri" w:cs="Times New Roman"/>
        </w:rPr>
        <w:t xml:space="preserve">header in the output file and allows the user to </w:t>
      </w:r>
      <w:proofErr w:type="gramStart"/>
      <w:r w:rsidR="00901A9F" w:rsidRPr="003C476C">
        <w:rPr>
          <w:rFonts w:ascii="Calibri" w:eastAsia="Calibri" w:hAnsi="Calibri" w:cs="Times New Roman"/>
        </w:rPr>
        <w:t>make adjustments</w:t>
      </w:r>
      <w:proofErr w:type="gramEnd"/>
      <w:r w:rsidR="00901A9F" w:rsidRPr="003C476C">
        <w:rPr>
          <w:rFonts w:ascii="Calibri" w:eastAsia="Calibri" w:hAnsi="Calibri" w:cs="Times New Roman"/>
        </w:rPr>
        <w:t xml:space="preserve"> where </w:t>
      </w:r>
      <w:r w:rsidR="00E65284" w:rsidRPr="003C476C">
        <w:rPr>
          <w:rFonts w:ascii="Calibri" w:eastAsia="Calibri" w:hAnsi="Calibri" w:cs="Times New Roman"/>
        </w:rPr>
        <w:t>required</w:t>
      </w:r>
      <w:r w:rsidR="00901A9F" w:rsidRPr="003C476C">
        <w:rPr>
          <w:rFonts w:ascii="Calibri" w:eastAsia="Calibri" w:hAnsi="Calibri" w:cs="Times New Roman"/>
        </w:rPr>
        <w:t>.</w:t>
      </w:r>
      <w:r w:rsidR="00262D02" w:rsidRPr="003C476C">
        <w:rPr>
          <w:rFonts w:ascii="Calibri" w:eastAsia="Calibri" w:hAnsi="Calibri" w:cs="Times New Roman"/>
        </w:rPr>
        <w:t xml:space="preserve"> </w:t>
      </w:r>
      <w:r w:rsidR="003077ED" w:rsidRPr="003C476C">
        <w:rPr>
          <w:rFonts w:ascii="Calibri" w:eastAsia="Calibri" w:hAnsi="Calibri" w:cs="Times New Roman"/>
        </w:rPr>
        <w:t>The g</w:t>
      </w:r>
      <w:r w:rsidR="00901A9F" w:rsidRPr="003C476C">
        <w:rPr>
          <w:rFonts w:ascii="Calibri" w:eastAsia="Calibri" w:hAnsi="Calibri" w:cs="Times New Roman"/>
        </w:rPr>
        <w:t>enerated graphs are highly interactive</w:t>
      </w:r>
      <w:r w:rsidR="003077ED" w:rsidRPr="003C476C">
        <w:rPr>
          <w:rFonts w:ascii="Calibri" w:eastAsia="Calibri" w:hAnsi="Calibri" w:cs="Times New Roman"/>
        </w:rPr>
        <w:t xml:space="preserve"> and</w:t>
      </w:r>
      <w:r w:rsidR="00901A9F" w:rsidRPr="003C476C">
        <w:rPr>
          <w:rFonts w:ascii="Calibri" w:eastAsia="Calibri" w:hAnsi="Calibri" w:cs="Times New Roman"/>
        </w:rPr>
        <w:t xml:space="preserve"> can </w:t>
      </w:r>
      <w:r w:rsidR="003077ED" w:rsidRPr="003C476C">
        <w:rPr>
          <w:rFonts w:ascii="Calibri" w:eastAsia="Calibri" w:hAnsi="Calibri" w:cs="Times New Roman"/>
        </w:rPr>
        <w:t xml:space="preserve">be </w:t>
      </w:r>
      <w:r w:rsidR="00901A9F" w:rsidRPr="003C476C">
        <w:rPr>
          <w:rFonts w:ascii="Calibri" w:eastAsia="Calibri" w:hAnsi="Calibri" w:cs="Times New Roman"/>
        </w:rPr>
        <w:t>explore</w:t>
      </w:r>
      <w:r w:rsidR="003077ED" w:rsidRPr="003C476C">
        <w:rPr>
          <w:rFonts w:ascii="Calibri" w:eastAsia="Calibri" w:hAnsi="Calibri" w:cs="Times New Roman"/>
        </w:rPr>
        <w:t>d</w:t>
      </w:r>
      <w:r w:rsidR="00901A9F" w:rsidRPr="003C476C">
        <w:rPr>
          <w:rFonts w:ascii="Calibri" w:eastAsia="Calibri" w:hAnsi="Calibri" w:cs="Times New Roman"/>
        </w:rPr>
        <w:t xml:space="preserve"> by filtering, </w:t>
      </w:r>
      <w:r w:rsidR="00ED4D6D" w:rsidRPr="003C476C">
        <w:rPr>
          <w:rFonts w:ascii="Calibri" w:eastAsia="Calibri" w:hAnsi="Calibri" w:cs="Times New Roman"/>
        </w:rPr>
        <w:t>expanding, repositioning</w:t>
      </w:r>
      <w:r w:rsidR="00901A9F" w:rsidRPr="003C476C">
        <w:rPr>
          <w:rFonts w:ascii="Calibri" w:eastAsia="Calibri" w:hAnsi="Calibri" w:cs="Times New Roman"/>
        </w:rPr>
        <w:t xml:space="preserve">, highlighting, </w:t>
      </w:r>
      <w:proofErr w:type="gramStart"/>
      <w:r w:rsidR="00901A9F" w:rsidRPr="003C476C">
        <w:rPr>
          <w:rFonts w:ascii="Calibri" w:eastAsia="Calibri" w:hAnsi="Calibri" w:cs="Times New Roman"/>
        </w:rPr>
        <w:t>mapping</w:t>
      </w:r>
      <w:proofErr w:type="gramEnd"/>
      <w:r w:rsidR="00901A9F" w:rsidRPr="003C476C">
        <w:rPr>
          <w:rFonts w:ascii="Calibri" w:eastAsia="Calibri" w:hAnsi="Calibri" w:cs="Times New Roman"/>
        </w:rPr>
        <w:t xml:space="preserve"> </w:t>
      </w:r>
      <w:r w:rsidR="00374882" w:rsidRPr="003C476C">
        <w:rPr>
          <w:rFonts w:ascii="Calibri" w:eastAsia="Calibri" w:hAnsi="Calibri" w:cs="Times New Roman"/>
        </w:rPr>
        <w:t>or</w:t>
      </w:r>
      <w:r w:rsidR="00901A9F" w:rsidRPr="003C476C">
        <w:rPr>
          <w:rFonts w:ascii="Calibri" w:eastAsia="Calibri" w:hAnsi="Calibri" w:cs="Times New Roman"/>
        </w:rPr>
        <w:t xml:space="preserve"> altering the graph directly. Ultimately, this will enable the user to draw meaningful conclusions from the </w:t>
      </w:r>
      <w:proofErr w:type="gramStart"/>
      <w:r w:rsidR="009229BE" w:rsidRPr="003C476C">
        <w:rPr>
          <w:rFonts w:ascii="Calibri" w:eastAsia="Calibri" w:hAnsi="Calibri" w:cs="Times New Roman"/>
        </w:rPr>
        <w:t xml:space="preserve">graphs </w:t>
      </w:r>
      <w:r w:rsidR="00901A9F" w:rsidRPr="003C476C">
        <w:rPr>
          <w:rFonts w:ascii="Calibri" w:eastAsia="Calibri" w:hAnsi="Calibri" w:cs="Times New Roman"/>
        </w:rPr>
        <w:t xml:space="preserve"> </w:t>
      </w:r>
      <w:r w:rsidR="009229BE" w:rsidRPr="003C476C">
        <w:rPr>
          <w:rFonts w:ascii="Calibri" w:eastAsia="Calibri" w:hAnsi="Calibri" w:cs="Times New Roman"/>
        </w:rPr>
        <w:t>edited</w:t>
      </w:r>
      <w:proofErr w:type="gramEnd"/>
      <w:r w:rsidR="009229BE" w:rsidRPr="003C476C">
        <w:rPr>
          <w:rFonts w:ascii="Calibri" w:eastAsia="Calibri" w:hAnsi="Calibri" w:cs="Times New Roman"/>
        </w:rPr>
        <w:t xml:space="preserve"> </w:t>
      </w:r>
      <w:r w:rsidR="00B55A79" w:rsidRPr="003C476C">
        <w:rPr>
          <w:rFonts w:ascii="Calibri" w:eastAsia="Calibri" w:hAnsi="Calibri" w:cs="Times New Roman"/>
        </w:rPr>
        <w:t>i</w:t>
      </w:r>
      <w:r w:rsidR="009229BE" w:rsidRPr="003C476C">
        <w:rPr>
          <w:rFonts w:ascii="Calibri" w:eastAsia="Calibri" w:hAnsi="Calibri" w:cs="Times New Roman"/>
        </w:rPr>
        <w:t>nside</w:t>
      </w:r>
      <w:r w:rsidR="00B55A79" w:rsidRPr="003C476C">
        <w:rPr>
          <w:rFonts w:ascii="Calibri" w:eastAsia="Calibri" w:hAnsi="Calibri" w:cs="Times New Roman"/>
        </w:rPr>
        <w:t xml:space="preserve"> Cross-ID and </w:t>
      </w:r>
      <w:r w:rsidR="00901A9F" w:rsidRPr="003C476C">
        <w:rPr>
          <w:rFonts w:ascii="Calibri" w:eastAsia="Calibri" w:hAnsi="Calibri" w:cs="Times New Roman"/>
        </w:rPr>
        <w:t xml:space="preserve">without </w:t>
      </w:r>
      <w:r w:rsidR="00E65284" w:rsidRPr="003C476C">
        <w:rPr>
          <w:rFonts w:ascii="Calibri" w:eastAsia="Calibri" w:hAnsi="Calibri" w:cs="Times New Roman"/>
        </w:rPr>
        <w:t xml:space="preserve">the </w:t>
      </w:r>
      <w:r w:rsidR="00901A9F" w:rsidRPr="003C476C">
        <w:rPr>
          <w:rFonts w:ascii="Calibri" w:eastAsia="Calibri" w:hAnsi="Calibri" w:cs="Times New Roman"/>
        </w:rPr>
        <w:t xml:space="preserve">need for </w:t>
      </w:r>
      <w:r w:rsidR="00552B3B" w:rsidRPr="003C476C">
        <w:rPr>
          <w:rFonts w:ascii="Calibri" w:eastAsia="Calibri" w:hAnsi="Calibri" w:cs="Times New Roman"/>
        </w:rPr>
        <w:t>edi</w:t>
      </w:r>
      <w:r w:rsidR="00B55A79" w:rsidRPr="003C476C">
        <w:rPr>
          <w:rFonts w:ascii="Calibri" w:eastAsia="Calibri" w:hAnsi="Calibri" w:cs="Times New Roman"/>
        </w:rPr>
        <w:t>ting</w:t>
      </w:r>
      <w:r w:rsidR="00552B3B" w:rsidRPr="003C476C">
        <w:rPr>
          <w:rFonts w:ascii="Calibri" w:eastAsia="Calibri" w:hAnsi="Calibri" w:cs="Times New Roman"/>
        </w:rPr>
        <w:t xml:space="preserve"> the</w:t>
      </w:r>
      <w:r w:rsidR="00741025" w:rsidRPr="003C476C">
        <w:rPr>
          <w:rFonts w:ascii="Calibri" w:eastAsia="Calibri" w:hAnsi="Calibri" w:cs="Times New Roman"/>
        </w:rPr>
        <w:t xml:space="preserve"> </w:t>
      </w:r>
      <w:r w:rsidR="00B55A79" w:rsidRPr="003C476C">
        <w:rPr>
          <w:rFonts w:ascii="Calibri" w:eastAsia="Calibri" w:hAnsi="Calibri" w:cs="Times New Roman"/>
        </w:rPr>
        <w:t>input</w:t>
      </w:r>
      <w:r w:rsidR="00741025" w:rsidRPr="003C476C">
        <w:rPr>
          <w:rFonts w:ascii="Calibri" w:eastAsia="Calibri" w:hAnsi="Calibri" w:cs="Times New Roman"/>
        </w:rPr>
        <w:t xml:space="preserve"> dataset</w:t>
      </w:r>
      <w:r w:rsidR="00B55A79" w:rsidRPr="003C476C">
        <w:rPr>
          <w:rFonts w:ascii="Calibri" w:eastAsia="Calibri" w:hAnsi="Calibri" w:cs="Times New Roman"/>
        </w:rPr>
        <w:t xml:space="preserve"> each time before uploading</w:t>
      </w:r>
      <w:r w:rsidR="00901A9F" w:rsidRPr="003C476C">
        <w:rPr>
          <w:rFonts w:ascii="Calibri" w:eastAsia="Calibri" w:hAnsi="Calibri" w:cs="Times New Roman"/>
        </w:rPr>
        <w:t>.</w:t>
      </w:r>
      <w:r w:rsidR="00AC31DD" w:rsidRPr="003C476C">
        <w:rPr>
          <w:rFonts w:ascii="Calibri" w:eastAsia="Calibri" w:hAnsi="Calibri" w:cs="Times New Roman"/>
        </w:rPr>
        <w:t xml:space="preserve"> It is also possible to </w:t>
      </w:r>
      <w:r w:rsidR="001D7513" w:rsidRPr="003C476C">
        <w:rPr>
          <w:rFonts w:ascii="Calibri" w:eastAsia="Calibri" w:hAnsi="Calibri" w:cs="Times New Roman"/>
        </w:rPr>
        <w:t xml:space="preserve">group </w:t>
      </w:r>
      <w:r w:rsidR="00AC31DD" w:rsidRPr="003C476C">
        <w:rPr>
          <w:rFonts w:ascii="Calibri" w:eastAsia="Calibri" w:hAnsi="Calibri" w:cs="Times New Roman"/>
        </w:rPr>
        <w:t xml:space="preserve">proteins based on detected </w:t>
      </w:r>
      <w:r w:rsidR="007F6AD2" w:rsidRPr="003C476C">
        <w:rPr>
          <w:rFonts w:ascii="Calibri" w:eastAsia="Calibri" w:hAnsi="Calibri" w:cs="Times New Roman"/>
        </w:rPr>
        <w:t xml:space="preserve">interlinks </w:t>
      </w:r>
      <w:r w:rsidR="00AC31DD" w:rsidRPr="003C476C">
        <w:rPr>
          <w:rFonts w:ascii="Calibri" w:eastAsia="Calibri" w:hAnsi="Calibri" w:cs="Times New Roman"/>
        </w:rPr>
        <w:t xml:space="preserve">or according to </w:t>
      </w:r>
      <w:r w:rsidR="00552B3B" w:rsidRPr="003C476C">
        <w:rPr>
          <w:rFonts w:ascii="Calibri" w:eastAsia="Calibri" w:hAnsi="Calibri" w:cs="Times New Roman"/>
        </w:rPr>
        <w:t xml:space="preserve">other parameters (e.g. </w:t>
      </w:r>
      <w:r w:rsidR="00AC31DD" w:rsidRPr="003C476C">
        <w:rPr>
          <w:rFonts w:ascii="Calibri" w:eastAsia="Calibri" w:hAnsi="Calibri" w:cs="Times New Roman"/>
        </w:rPr>
        <w:t>their GO enrichment coefficient</w:t>
      </w:r>
      <w:r w:rsidR="00552B3B" w:rsidRPr="003C476C">
        <w:rPr>
          <w:rFonts w:ascii="Calibri" w:eastAsia="Calibri" w:hAnsi="Calibri" w:cs="Times New Roman"/>
        </w:rPr>
        <w:t>)</w:t>
      </w:r>
      <w:r w:rsidR="00E65284" w:rsidRPr="003C476C">
        <w:rPr>
          <w:rFonts w:ascii="Calibri" w:eastAsia="Calibri" w:hAnsi="Calibri" w:cs="Times New Roman"/>
        </w:rPr>
        <w:t>,</w:t>
      </w:r>
      <w:r w:rsidR="00AC31DD" w:rsidRPr="003C476C">
        <w:rPr>
          <w:rFonts w:ascii="Calibri" w:eastAsia="Calibri" w:hAnsi="Calibri" w:cs="Times New Roman"/>
        </w:rPr>
        <w:t xml:space="preserve"> significantly simplif</w:t>
      </w:r>
      <w:r w:rsidR="00E65284" w:rsidRPr="003C476C">
        <w:rPr>
          <w:rFonts w:ascii="Calibri" w:eastAsia="Calibri" w:hAnsi="Calibri" w:cs="Times New Roman"/>
        </w:rPr>
        <w:t xml:space="preserve">ying the </w:t>
      </w:r>
      <w:r w:rsidR="00AC31DD" w:rsidRPr="003C476C">
        <w:rPr>
          <w:rFonts w:ascii="Calibri" w:eastAsia="Calibri" w:hAnsi="Calibri" w:cs="Times New Roman"/>
        </w:rPr>
        <w:t>data analysis.</w:t>
      </w:r>
      <w:r w:rsidR="00162502" w:rsidRPr="003C476C">
        <w:rPr>
          <w:rFonts w:ascii="Calibri" w:eastAsia="Calibri" w:hAnsi="Calibri" w:cs="Times New Roman"/>
        </w:rPr>
        <w:t xml:space="preserve"> </w:t>
      </w:r>
      <w:r w:rsidR="00552B3B" w:rsidRPr="003C476C">
        <w:rPr>
          <w:rFonts w:ascii="Calibri" w:eastAsia="Calibri" w:hAnsi="Calibri" w:cs="Times New Roman"/>
        </w:rPr>
        <w:t>A number of site-specific findings from the Uniprot database</w:t>
      </w:r>
      <w:r w:rsidR="00F85796"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{"citationItems":[{"id":"ITEM-1","itemData":{"DOI":"10.1093/nar/gkw1099","ISBN":"13624962 (Electronic)","ISSN":"13624962","PMID":"27899622","abstract":"© 2016 The Author(s). The UniProt knowledgebase is a large resource of protein sequences and associated detailed annotation. The database contains over 60 million sequences, of which over half a million sequences have been curated by experts who critically review experimental and predicted data for each protein. The remainder are automatically annotated based on rule systems that rely on the expert curated knowledge. Since our last update in 2014, we have more than doubled the number of reference proteomes to 5631, giving a greater coverage of taxonomic diversity. We implemente d a pipeline to remove redundant highly similar proteomes that were causing excessive redundancy in UniProt. The initial run of this pipeline reduced the number of sequences in UniProt by 47 million. For our users interested in the accessory proteomes, we have made available sets of pan proteome sequences that cover the diversity of sequences for each species that is found in its strains and sub-strains. To help interpretation of genomic variants, we provide tracks of detailed protein information for the major genome browsers. We provide a SPARQL endpoint that allows complex queries of the more than 22 billion triples of data in UniProt (http://sparql.uniprot.org/). UniProt resources can be accessed via the website at http://www.uniprot.org/.","author":[{"dropping-particle":"","family":"Bateman","given":"Alex","non-dropping-particle":"","parse-names":false,"suffix":""},{"dropping-particle":"","family":"Martin","given":"Maria Jesus","non-dropping-particle":"","parse-names":false,"suffix":""},{"dropping-particle":"","family":"O'Donovan","given":"Claire","non-dropping-particle":"","parse-names":false,"suffix":""},{"dropping-particle":"","family":"Magrane","given":"Michele","non-dropping-particle":"","parse-names":false,"suffix":""},{"dropping-particle":"","family":"Alpi","given":"Emanuele","non-dropping-particle":"","parse-names":false,"suffix":""},{"dropping-particle":"","family":"Antunes","given":"Ricardo","non-dropping-particle":"","parse-names":false,"suffix":""},{"dropping-particle":"","family":"Bely","given":"Benoit","non-dropping-particle":"","parse-names":false,"suffix":""},{"dropping-particle":"","family":"Bingley","given":"Mark","non-dropping-particle":"","parse-names":false,"suffix":""},{"dropping-particle":"","family":"Bonilla","given":"Carlos","non-dropping-particle":"","parse-names":false,"suffix":""},{"dropping-particle":"","family":"Britto","given":"Ramona","non-dropping-particle":"","parse-names":false,"suffix":""},{"dropping-particle":"","family":"Bursteinas","given":"Borisas","non-dropping-particle":"","parse-names":false,"suffix":""},{"dropping-particle":"","family":"Bye-AJee","given":"Hema","non-dropping-particle":"","parse-names":false,"suffix":""},{"dropping-particle":"","family":"Cowley","given":"Andrew","non-dropping-particle":"","parse-names":false,"suffix":""},{"dropping-particle":"","family":"Silva","given":"Alan","non-dropping-particle":"Da","parse-names":false,"suffix":""},{"dropping-particle":"","family":"Giorgi","given":"Maurizio","non-dropping-particle":"De","parse-names":false,"suffix":""},{"dropping-particle":"","family":"Dogan","given":"Tunca","non-dropping-particle":"","parse-names":false,"suffix":""},{"dropping-particle":"","family":"Fazzini","given":"Francesco","non-dropping-particle":"","parse-names":false,"suffix":""},{"dropping-particle":"","family":"Castro","given":"Leyla Garcia","non-dropping-particle":"","parse-names":false,"suffix":""},{"dropping-particle":"","family":"Figueira","given":"Luis","non-dropping-particle":"","parse-names":false,"suffix":""},{"dropping-particle":"","family":"Garmiri","given":"Penelope","non-dropping-particle":"","parse-names":false,"suffix":""},{"dropping-particle":"","family":"Georghiou","given":"George","non-dropping-particle":"","parse-names":false,"suffix":""},{"dropping-particle":"","family":"Gonzalez","given":"Daniel","non-dropping-particle":"","parse-names":false,"suffix":""},{"dropping-particle":"","family":"Hatton-Ellis","given":"Emma","non-dropping-particle":"","parse-names":false,"suffix":""},{"dropping-particle":"","family":"Li","given":"Weizhong","non-dropping-particle":"","parse-names":false,"suffix":""},{"dropping-particle":"","family":"Liu","given":"Wudong","non-dropping-particle":"","parse-names":false,"suffix":""},{"dropping-particle":"","family":"Lopez","given":"Rodrigo","non-dropping-particle":"","parse-names":false,"suffix":""},{"dropping-particle":"","family":"Luo","given":"Jie","non-dropping-particle":"","parse-names":false,"suffix":""},{"dropping-particle":"","family":"Lussi","given":"Yvonne","non-dropping-particle":"","parse-names":false,"suffix":""},{"dropping-particle":"","family":"MacDougall","given":"Alistair","non-dropping-particle":"","parse-names":false,"suffix":""},{"dropping-particle":"","family":"Nightingale","given":"Andrew","non-dropping-particle":"","parse-names":false,"suffix":""},{"dropping-particle":"","family":"Palka","given":"Barbara","non-dropping-particle":"","parse-names":false,"suffix":""},{"dropping-particle":"","family":"Pichler","given":"Klemens","non-dropping-particle":"","parse-names":false,"suffix":""},{"dropping-particle":"","family":"Poggioli","given":"Diego","non-dropping-particle":"","parse-names":false,"suffix":""},{"dropping-particle":"","family":"Pundir","given":"Sangya","non-dropping-particle":"","parse-names":false,"suffix":""},{"dropping-particle":"","family":"Pureza","given":"Luis","non-dropping-particle":"","parse-names":false,"suffix":""},{"dropping-particle":"","family":"Qi","given":"Guoying","non-dropping-particle":"","parse-names":false,"suffix":""},{"dropping-particle":"","family":"Rosanoff","given":"Steven","non-dropping-particle":"","parse-names":false,"suffix":""},{"dropping-particle":"","family":"Saidi","given":"Rabie","non-dropping-particle":"","parse-names":false,"suffix":""},{"dropping-particle":"","family":"Sawford","given":"Tony","non-dropping-particle":"","parse-names":false,"suffix":""},{"dropping-particle":"","family":"Shypitsyna","given":"Aleksandra","non-dropping-particle":"","parse-names":false,"suffix":""},{"dropping-particle":"","family":"Speretta","given":"Elena","non-dropping-particle":"","parse-names":false,"suffix":""},{"dropping-particle":"","family":"Turner","given":"Edward","non-dropping-particle":"","parse-names":false,"suffix":""},{"dropping-particle":"","family":"Tyagi","given":"Nidhi","non-dropping-particle":"","parse-names":false,"suffix":""},{"dropping-particle":"","family":"Volynkin","given":"Vladimir","non-dropping-particle":"","parse-names":false,"suffix":""},{"dropping-particle":"","family":"Wardell","given":"Tony","non-dropping-particle":"","parse-names":false,"suffix":""},{"dropping-particle":"","family":"Warner","given":"Kate","non-dropping-particle":"","parse-names":false,"suffix":""},{"dropping-particle":"","family":"Watkins","given":"Xavier","non-dropping-particle":"","parse-names":false,"suffix":""},{"dropping-particle":"","family":"Zaru","given":"Rossana","non-dropping-particle":"","parse-names":false,"suffix":""},{"dropping-particle":"","family":"Zellner","given":"Hermann","non-dropping-particle":"","parse-names":false,"suffix":""},{"dropping-particle":"","family":"Xenarios","given":"Ioannis","non-dropping-particle":"","parse-names":false,"suffix":""},{"dropping-particle":"","family":"Bougueleret","given":"Lydie","non-dropping-particle":"","parse-names":false,"suffix":""},{"dropping-particle":"","family":"Bridge","given":"Alan","non-dropping-particle":"","parse-names":false,"suffix":""},{"dropping-particle":"","family":"Poux","given":"Sylvain","non-dropping-particle":"","parse-names":false,"suffix":""},{"dropping-particle":"","family":"Redaschi","given":"Nicole","non-dropping-particle":"","parse-names":false,"suffix":""},{"dropping-particle":"","family":"Aimo","given":"Lucila","non-dropping-particle":"","parse-names":false,"suffix":""},{"dropping-particle":"","family":"ArgoudPuy","given":"Ghislaine","non-dropping-particle":"","parse-names":false,"suffix":""},{"dropping-particle":"","family":"Auchincloss","given":"Andrea","non-dropping-particle":"","parse-names":false,"suffix":""},{"dropping-particle":"","family":"Axelsen","given":"Kristian","non-dropping-particle":"","parse-names":false,"suffix":""},{"dropping-particle":"","family":"Bansal","given":"Parit","non-dropping-particle":"","parse-names":false,"suffix":""},{"dropping-particle":"","family":"Baratin","given":"Delphine","non-dropping-particle":"","parse-names":false,"suffix":""},{"dropping-particle":"","family":"Blatter","given":"Marie Claude","non-dropping-particle":"","parse-names":false,"suffix":""},{"dropping-particle":"","family":"Boeckmann","given":"Brigitte","non-dropping-particle":"","parse-names":false,"suffix":""},{"dropping-particle":"","family":"Bolleman","given":"Jerven","non-dropping-particle":"","parse-names":false,"suffix":""},{"dropping-particle":"","family":"Boutet","given":"Emmanuel","non-dropping-particle":"","parse-names":false,"suffix":""},{"dropping-particle":"","family":"Breuza","given":"Lionel","non-dropping-particle":"","parse-names":false,"suffix":""},{"dropping-particle":"","family":"Casal-Casas","given":"Cristina","non-dropping-particle":"","parse-names":false,"suffix":""},{"dropping-particle":"","family":"Castro","given":"Edouard","non-dropping-particle":"De","parse-names":false,"suffix":""},{"dropping-particle":"","family":"Coudert","given":"Elisabeth","non-dropping-particle":"","parse-names":false,"suffix":""},{"dropping-particle":"","family":"Cuche","given":"Beatrice","non-dropping-particle":"","parse-names":false,"suffix":""},{"dropping-particle":"","family":"Doche","given":"Mikael","non-dropping-particle":"","parse-names":false,"suffix":""},{"dropping-particle":"","family":"Dornevil","given":"Dolnide","non-dropping-particle":"","parse-names":false,"suffix":""},{"dropping-particle":"","family":"Duvaud","given":"Severine","non-dropping-particle":"","parse-names":false,"suffix":""},{"dropping-particle":"","family":"Estreicher","given":"Anne","non-dropping-particle":"","parse-names":false,"suffix":""},{"dropping-particle":"","family":"Famiglietti","given":"Livia","non-dropping-particle":"","parse-names":false,"suffix":""},{"dropping-particle":"","family":"Feuermann","given":"Marc","non-dropping-particle":"","parse-names":false,"suffix":""},{"dropping-particle":"","family":"Gasteiger","given":"Elisabeth","non-dropping-particle":"","parse-names":false,"suffix":""},{"dropping-particle":"","family":"Gehant","given":"Sebastien","non-dropping-particle":"","parse-names":false,"suffix":""},{"dropping-particle":"","family":"Gerritsen","given":"Vivienne","non-dropping-particle":"","parse-names":false,"suffix":""},{"dropping-particle":"","family":"Gos","given":"Arnaud","non-dropping-particle":"","parse-names":false,"suffix":""},{"dropping-particle":"","family":"Gruaz-Gumowski","given":"Nadine","non-dropping-particle":"","parse-names":false,"suffix":""},{"dropping-particle":"","family":"Hinz","given":"Ursula","non-dropping-particle":"","parse-names":false,"suffix":""},{"dropping-particle":"","family":"Hulo","given":"Chantal","non-dropping-particle":"","parse-names":false,"suffix":""},{"dropping-particle":"","family":"Jungo","given":"Florence","non-dropping-particle":"","parse-names":false,"suffix":""},{"dropping-particle":"","family":"Keller","given":"Guillaume","non-dropping-particle":"","parse-names":false,"suffix":""},{"dropping-particle":"","family":"Lara","given":"Vicente","non-dropping-particle":"","parse-names":false,"suffix":""},{"dropping-particle":"","family":"Lemercier","given":"Philippe","non-dropping-particle":"","parse-names":false,"suffix":""},{"dropping-particle":"","family":"Lieberherr","given":"Damien","non-dropping-particle":"","parse-names":false,"suffix":""},{"dropping-particle":"","family":"Lombardot","given":"Thierry","non-dropping-particle":"","parse-names":false,"suffix":""},{"dropping-particle":"","family":"Martin","given":"Xavier","non-dropping-particle":"","parse-names":false,"suffix":""},{"dropping-particle":"","family":"Masson","given":"Patrick","non-dropping-particle":"","parse-names":false,"suffix":""},{"dropping-particle":"","family":"Morgat","given":"Anne","non-dropping-particle":"","parse-names":false,"suffix":""},{"dropping-particle":"","family":"Neto","given":"Teresa","non-dropping-particle":"","parse-names":false,"suffix":""},{"dropping-particle":"","family":"Nouspikel","given":"Nevila","non-dropping-particle":"","parse-names":false,"suffix":""},{"dropping-particle":"","family":"Paesano","given":"Salvo","non-dropping-particle":"","parse-names":false,"suffix":""},{"dropping-particle":"","family":"Pedruzzi","given":"Ivo","non-dropping-particle":"","parse-names":false,"suffix":""},{"dropping-particle":"","family":"Pilbout","given":"Sandrine","non-dropping-particle":"","parse-names":false,"suffix":""},{"dropping-particle":"","family":"Pozzato","given":"Monica","non-dropping-particle":"","parse-names":false,"suffix":""},{"dropping-particle":"","family":"Pruess","given":"Manuela","non-dropping-particle":"","parse-names":false,"suffix":""},{"dropping-particle":"","family":"Rivoire","given":"Catherine","non-dropping-particle":"","parse-names":false,"suffix":""},{"dropping-particle":"","family":"Roechert","given":"Bernd","non-dropping-particle":"","parse-names":false,"suffix":""},{"dropping-particle":"","family":"Schneider","given":"Michel","non-dropping-particle":"","parse-names":false,"suffix":""},{"dropping-particle":"","family":"Sigrist","given":"Christian","non-dropping-particle":"","parse-names":false,"suffix":""},{"dropping-particle":"","family":"Sonesson","given":"Karin","non-dropping-particle":"","parse-names":false,"suffix":""},{"dropping-particle":"","family":"Staehli","given":"Sylvie","non-dropping-particle":"","parse-names":false,"suffix":""},{"dropping-particle":"","family":"Stutz","given":"Andre","non-dropping-particle":"","parse-names":false,"suffix":""},{"dropping-particle":"","family":"Sundaram","given":"Shyamala","non-dropping-particle":"","parse-names":false,"suffix":""},{"dropping-particle":"","family":"Tognolli","given":"Michael","non-dropping-particle":"","parse-names":false,"suffix":""},{"dropping-particle":"","family":"Verbregue","given":"Laure","non-dropping-particle":"","parse-names":false,"suffix":""},{"dropping-particle":"","family":"Veuthey","given":"Anne Lise","non-dropping-particle":"","parse-names":false,"suffix":""},{"dropping-particle":"","family":"Wu","given":"Cathy H.","non-dropping-particle":"","parse-names":false,"suffix":""},{"dropping-particle":"","family":"Arighi","given":"Cecilia N.","non-dropping-particle":"","parse-names":false,"suffix":""},{"dropping-particle":"","family":"Arminski","given":"Leslie","non-dropping-particle":"","parse-names":false,"suffix":""},{"dropping-particle":"","family":"Chen","given":"Chuming","non-dropping-particle":"","parse-names":false,"suffix":""},{"dropping-particle":"","family":"Chen","given":"Yongxing","non-dropping-particle":"","parse-names":false,"suffix":""},{"dropping-particle":"","family":"Garavelli","given":"John S.","non-dropping-particle":"","parse-names":false,"suffix":""},{"dropping-particle":"","family":"Huang","given":"Hongzhan","non-dropping-particle":"","parse-names":false,"suffix":""},{"dropping-particle":"","family":"Laiho","given":"Kati","non-dropping-particle":"","parse-names":false,"suffix":""},{"dropping-particle":"","family":"McGarvey","given":"Peter","non-dropping-particle":"","parse-names":false,"suffix":""},{"dropping-particle":"","family":"Natale","given":"Darren A.","non-dropping-particle":"","parse-names":false,"suffix":""},{"dropping-particle":"","family":"Ross","given":"Karen","non-dropping-particle":"","parse-names":false,"suffix":""},{"dropping-particle":"","family":"Vinayaka","given":"C. R.","non-dropping-particle":"","parse-names":false,"suffix":""},{"dropping-particle":"","family":"Wang","given":"Qinghua","non-dropping-particle":"","parse-names":false,"suffix":""},{"dropping-particle":"","family":"Wang","given":"Yuqi","non-dropping-particle":"","parse-names":false,"suffix":""},{"dropping-particle":"","family":"Yeh","given":"Lai Su","non-dropping-particle":"","parse-names":false,"suffix":""},{"dropping-particle":"","family":"Zhang","given":"Jian","non-dropping-particle":"","parse-names":false,"suffix":""}],"container-title":"Nucleic Acids Research","id":"ITEM-1","issued":{"date-parts":[["2017"]]},"page":"D158-D169","title":"UniProt: The universal protein knowledgebase","type":"article-journal","volume":"45"},"uris":["http://www.mendeley.com/documents/?uuid=259a46f1-94b9-421c-b67e-5384ff3212d8"]}],"mendeley":{"formattedCitation":"\\cite{Bateman2017UniProt: The universal protein knowledgebase}","plainTextFormattedCitation":"\\cite{Bateman2017UniProt: The universal protein knowledgebase}","previouslyFormattedCitation":"\\cite{Bateman2017UniProt: The universal protein knowledgebase}"},"properties":{"noteIndex":0},"schema":"https://github.com/citation-style-language/schema/raw/master/csl-citation.json"}</w:instrText>
      </w:r>
      <w:r w:rsidR="00F85796" w:rsidRPr="003C476C">
        <w:rPr>
          <w:rFonts w:ascii="Calibri" w:eastAsia="Calibri" w:hAnsi="Calibri" w:cs="Times New Roman"/>
        </w:rPr>
        <w:fldChar w:fldCharType="separate"/>
      </w:r>
      <w:r w:rsidR="00B67D31" w:rsidRPr="00B67D31">
        <w:rPr>
          <w:rFonts w:ascii="Calibri" w:eastAsia="Calibri" w:hAnsi="Calibri" w:cs="Times New Roman"/>
          <w:noProof/>
        </w:rPr>
        <w:t>\cite{Bateman2017UniProt: The universal protein knowledgebase}</w:t>
      </w:r>
      <w:r w:rsidR="00F85796" w:rsidRPr="003C476C">
        <w:rPr>
          <w:rFonts w:ascii="Calibri" w:eastAsia="Calibri" w:hAnsi="Calibri" w:cs="Times New Roman"/>
        </w:rPr>
        <w:fldChar w:fldCharType="end"/>
      </w:r>
      <w:r w:rsidR="00552B3B" w:rsidRPr="003C476C">
        <w:rPr>
          <w:rFonts w:ascii="Calibri" w:eastAsia="Calibri" w:hAnsi="Calibri" w:cs="Times New Roman"/>
        </w:rPr>
        <w:t xml:space="preserve"> (among others glycosylation, disulfide bridges and phosphorylation sites) can be mapped onto all protein representations, as well as</w:t>
      </w:r>
      <w:r w:rsidR="003100EC" w:rsidRPr="003C476C">
        <w:rPr>
          <w:rFonts w:ascii="Calibri" w:eastAsia="Calibri" w:hAnsi="Calibri" w:cs="Times New Roman"/>
        </w:rPr>
        <w:t xml:space="preserve"> residue</w:t>
      </w:r>
      <w:r w:rsidR="00552B3B" w:rsidRPr="003C476C">
        <w:rPr>
          <w:rFonts w:ascii="Calibri" w:eastAsia="Calibri" w:hAnsi="Calibri" w:cs="Times New Roman"/>
        </w:rPr>
        <w:t>s</w:t>
      </w:r>
      <w:r w:rsidR="003100EC" w:rsidRPr="003C476C">
        <w:rPr>
          <w:rFonts w:ascii="Calibri" w:eastAsia="Calibri" w:hAnsi="Calibri" w:cs="Times New Roman"/>
        </w:rPr>
        <w:t xml:space="preserve"> of interest</w:t>
      </w:r>
      <w:r w:rsidR="00455FBE" w:rsidRPr="003C476C">
        <w:rPr>
          <w:rFonts w:ascii="Calibri" w:eastAsia="Calibri" w:hAnsi="Calibri" w:cs="Times New Roman"/>
        </w:rPr>
        <w:t>.</w:t>
      </w:r>
      <w:r w:rsidR="003100EC" w:rsidRPr="003C476C">
        <w:rPr>
          <w:rFonts w:ascii="Calibri" w:eastAsia="Calibri" w:hAnsi="Calibri" w:cs="Times New Roman"/>
        </w:rPr>
        <w:t xml:space="preserve"> </w:t>
      </w:r>
      <w:r w:rsidR="00565ADC" w:rsidRPr="003C476C">
        <w:rPr>
          <w:rFonts w:ascii="Calibri" w:eastAsia="Calibri" w:hAnsi="Calibri" w:cs="Times New Roman"/>
        </w:rPr>
        <w:t>In addition, it is also possible to depict specific modification</w:t>
      </w:r>
      <w:r w:rsidR="003077ED" w:rsidRPr="003C476C">
        <w:rPr>
          <w:rFonts w:ascii="Calibri" w:eastAsia="Calibri" w:hAnsi="Calibri" w:cs="Times New Roman"/>
        </w:rPr>
        <w:t>s</w:t>
      </w:r>
      <w:r w:rsidR="00565ADC" w:rsidRPr="003C476C">
        <w:rPr>
          <w:rFonts w:ascii="Calibri" w:eastAsia="Calibri" w:hAnsi="Calibri" w:cs="Times New Roman"/>
        </w:rPr>
        <w:t xml:space="preserve"> detected by </w:t>
      </w:r>
      <w:r w:rsidR="009F33C7" w:rsidRPr="003C476C">
        <w:rPr>
          <w:rFonts w:ascii="Calibri" w:eastAsia="Calibri" w:hAnsi="Calibri" w:cs="Times New Roman"/>
        </w:rPr>
        <w:t>the search engine</w:t>
      </w:r>
      <w:r w:rsidR="00F85796" w:rsidRPr="003C476C">
        <w:rPr>
          <w:rFonts w:ascii="Calibri" w:eastAsia="Calibri" w:hAnsi="Calibri" w:cs="Times New Roman"/>
        </w:rPr>
        <w:t xml:space="preserve"> and quantitation by various methods</w:t>
      </w:r>
      <w:r w:rsidR="00565ADC" w:rsidRPr="003C476C">
        <w:rPr>
          <w:rFonts w:ascii="Calibri" w:eastAsia="Calibri" w:hAnsi="Calibri" w:cs="Times New Roman"/>
        </w:rPr>
        <w:t xml:space="preserve">. </w:t>
      </w:r>
      <w:r w:rsidR="00601F3D" w:rsidRPr="003C476C">
        <w:rPr>
          <w:rFonts w:ascii="Calibri" w:eastAsia="Calibri" w:hAnsi="Calibri" w:cs="Times New Roman"/>
        </w:rPr>
        <w:t>Cross-</w:t>
      </w:r>
      <w:r w:rsidR="00565ADC" w:rsidRPr="003C476C">
        <w:rPr>
          <w:rFonts w:ascii="Calibri" w:eastAsia="Calibri" w:hAnsi="Calibri" w:cs="Times New Roman"/>
        </w:rPr>
        <w:t>ID</w:t>
      </w:r>
      <w:r w:rsidR="00601F3D" w:rsidRPr="003C476C">
        <w:rPr>
          <w:rFonts w:ascii="Calibri" w:eastAsia="Calibri" w:hAnsi="Calibri" w:cs="Times New Roman"/>
        </w:rPr>
        <w:t xml:space="preserve"> </w:t>
      </w:r>
      <w:r w:rsidR="00F85796" w:rsidRPr="003C476C">
        <w:rPr>
          <w:rFonts w:ascii="Calibri" w:eastAsia="Calibri" w:hAnsi="Calibri" w:cs="Times New Roman"/>
        </w:rPr>
        <w:t xml:space="preserve">also </w:t>
      </w:r>
      <w:r w:rsidR="00601F3D" w:rsidRPr="003C476C">
        <w:rPr>
          <w:rFonts w:ascii="Calibri" w:eastAsia="Calibri" w:hAnsi="Calibri" w:cs="Times New Roman"/>
        </w:rPr>
        <w:t xml:space="preserve">supports validation of </w:t>
      </w:r>
      <w:r w:rsidR="005B5C35" w:rsidRPr="003C476C">
        <w:rPr>
          <w:rFonts w:ascii="Calibri" w:eastAsia="Calibri" w:hAnsi="Calibri" w:cs="Times New Roman"/>
        </w:rPr>
        <w:t>crosslinks</w:t>
      </w:r>
      <w:r w:rsidR="00601F3D" w:rsidRPr="003C476C">
        <w:rPr>
          <w:rFonts w:ascii="Calibri" w:eastAsia="Calibri" w:hAnsi="Calibri" w:cs="Times New Roman"/>
        </w:rPr>
        <w:t xml:space="preserve"> for a single protein or protein complex </w:t>
      </w:r>
      <w:r w:rsidR="005B5C35" w:rsidRPr="003C476C">
        <w:rPr>
          <w:rFonts w:ascii="Calibri" w:eastAsia="Calibri" w:hAnsi="Calibri" w:cs="Times New Roman"/>
        </w:rPr>
        <w:t>using</w:t>
      </w:r>
      <w:r w:rsidR="001D7513" w:rsidRPr="003C476C">
        <w:rPr>
          <w:rFonts w:ascii="Calibri" w:eastAsia="Calibri" w:hAnsi="Calibri" w:cs="Times New Roman"/>
        </w:rPr>
        <w:t xml:space="preserve"> </w:t>
      </w:r>
      <w:r w:rsidR="00601F3D" w:rsidRPr="003C476C">
        <w:rPr>
          <w:rFonts w:ascii="Calibri" w:eastAsia="Calibri" w:hAnsi="Calibri" w:cs="Times New Roman"/>
        </w:rPr>
        <w:t>available structure</w:t>
      </w:r>
      <w:r w:rsidR="005B5C35" w:rsidRPr="003C476C">
        <w:rPr>
          <w:rFonts w:ascii="Calibri" w:eastAsia="Calibri" w:hAnsi="Calibri" w:cs="Times New Roman"/>
        </w:rPr>
        <w:t>s</w:t>
      </w:r>
      <w:r w:rsidR="00021D33" w:rsidRPr="003C476C">
        <w:rPr>
          <w:rFonts w:ascii="Calibri" w:eastAsia="Calibri" w:hAnsi="Calibri" w:cs="Times New Roman"/>
        </w:rPr>
        <w:t xml:space="preserve"> in protein data bank (PDB)</w:t>
      </w:r>
      <w:r w:rsidR="00E65284" w:rsidRPr="003C476C">
        <w:rPr>
          <w:rFonts w:ascii="Calibri" w:eastAsia="Calibri" w:hAnsi="Calibri" w:cs="Times New Roman"/>
        </w:rPr>
        <w:t xml:space="preserve"> format</w:t>
      </w:r>
      <w:r w:rsidR="00601F3D" w:rsidRPr="003C476C">
        <w:rPr>
          <w:rFonts w:ascii="Calibri" w:eastAsia="Calibri" w:hAnsi="Calibri" w:cs="Times New Roman"/>
        </w:rPr>
        <w:t xml:space="preserve">. Alternatively, </w:t>
      </w:r>
      <w:r w:rsidR="00E65284" w:rsidRPr="003C476C">
        <w:rPr>
          <w:rFonts w:ascii="Calibri" w:eastAsia="Calibri" w:hAnsi="Calibri" w:cs="Times New Roman"/>
        </w:rPr>
        <w:t xml:space="preserve">Cross-ID provides a direct link to DisVis for validating </w:t>
      </w:r>
      <w:r w:rsidR="00601F3D" w:rsidRPr="003C476C">
        <w:rPr>
          <w:rFonts w:ascii="Calibri" w:eastAsia="Calibri" w:hAnsi="Calibri" w:cs="Times New Roman"/>
        </w:rPr>
        <w:t>potential</w:t>
      </w:r>
      <w:r w:rsidR="00E65284" w:rsidRPr="003C476C">
        <w:rPr>
          <w:rFonts w:ascii="Calibri" w:eastAsia="Calibri" w:hAnsi="Calibri" w:cs="Times New Roman"/>
        </w:rPr>
        <w:t>ly</w:t>
      </w:r>
      <w:r w:rsidR="00601F3D" w:rsidRPr="003C476C">
        <w:rPr>
          <w:rFonts w:ascii="Calibri" w:eastAsia="Calibri" w:hAnsi="Calibri" w:cs="Times New Roman"/>
        </w:rPr>
        <w:t xml:space="preserve"> interacting partners </w:t>
      </w:r>
      <w:r w:rsidR="00E65284" w:rsidRPr="003C476C">
        <w:rPr>
          <w:rFonts w:ascii="Calibri" w:eastAsia="Calibri" w:hAnsi="Calibri" w:cs="Times New Roman"/>
        </w:rPr>
        <w:t xml:space="preserve">based on the </w:t>
      </w:r>
      <w:r w:rsidR="00601F3D" w:rsidRPr="003C476C">
        <w:rPr>
          <w:rFonts w:ascii="Calibri" w:eastAsia="Calibri" w:hAnsi="Calibri" w:cs="Times New Roman"/>
        </w:rPr>
        <w:t xml:space="preserve">detected </w:t>
      </w:r>
      <w:r w:rsidR="005B5C35" w:rsidRPr="003C476C">
        <w:rPr>
          <w:rFonts w:ascii="Calibri" w:eastAsia="Calibri" w:hAnsi="Calibri" w:cs="Times New Roman"/>
        </w:rPr>
        <w:t>crosslinks</w:t>
      </w:r>
      <w:r w:rsidR="00601F3D"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10.1016/j.jmb.2016.11.032","ISSN":"00222836","PMID":"27939290","author":[{"dropping-particle":"","family":"Zundert","given":"G.C.P.","non-dropping-particle":"van","parse-names":false,"suffix":""},{"dropping-particle":"","family":"Trellet","given":"M.","non-dropping-particle":"","parse-names":false,"suffix":""},{"dropping-particle":"","family":"Schaarschmidt","given":"J.","non-dropping-particle":"","parse-names":false,"suffix":""},{"dropping-particle":"","family":"Kurkcuoglu","given":"Z.","non-dropping-particle":"","parse-names":false,"suffix":""},{"dropping-particle":"","family":"David","given":"M.","non-dropping-particle":"","parse-names":false,"suffix":""},{"dropping-particle":"","family":"Verlato","given":"M.","non-dropping-particle":"","parse-names":false,"suffix":""},{"dropping-particle":"","family":"Rosato","given":"A.","non-dropping-particle":"","parse-names":false,"suffix":""},{"dropping-particle":"","family":"Bonvin","given":"A.M.J.J.","non-dropping-particle":"","parse-names":false,"suffix":""}],"container-title":"Journal of Molecular Biology","id":"ITEM-1","issue":"3","issued":{"date-parts":[["2016"]]},"page":"399-407","publisher":"The Authors","title":"The DisVis and PowerFit Web Servers: Explorative and Integrative Modeling of Biomolecular Complexes","type":"article-journal","volume":"429"},"uris":["http://www.mendeley.com/documents/?uuid=47217211-e20c-41fe-9bed-c4747fcb374e"]},{"id":"ITEM-2","itemData":{"DOI":"10.1093/bioinformatics/btv333","ISSN":"14602059","PMID":"26026169","abstract":"We present DisVis, a Python package and command line tool to calculate the reduced accessible interaction space of distance-restrained binary protein complexes, allowing for direct visualization and quantification of the information content of the distance restraints. The approach is general and can also be used as a knowledge-based distance energy term in FFT-based docking directly during the sampling stage. AVAILABILITY AND IMPLEMENTATION: The source code with documentation is freely available from https://github.com/haddocking/disvis. CONTACT: a.m.j.j.bonvin@uu.nl SUPPLEMENTARY INFORMATION: Available at Bioinformatics online.","author":[{"dropping-particle":"","family":"Zundert","given":"G. C.P.","non-dropping-particle":"van","parse-names":false,"suffix":""},{"dropping-particle":"","family":"Bonvin","given":"A. M.J.J.","non-dropping-particle":"","parse-names":false,"suffix":""}],"container-title":"Bioinformatics","id":"ITEM-2","issue":"19","issued":{"date-parts":[["2015"]]},"page":"3222-3224","title":"DisVis: Quantifying and visualizing accessible interaction space of distance-restrained biomolecular complexes","type":"article-journal","volume":"31"},"uris":["http://www.mendeley.com/documents/?uuid=d0abbd49-a20d-4846-a09c-2b865bba0353"]}],"mendeley":{"formattedCitation":"\\cite{van Zundert2016The DisVis and PowerFit Web Servers: Explorative and Integrative Modeling of Biomolecular Complexes|||van Zundert2015DisVis: Quantifying and visualizing accessible interaction space of distance-restrained biomolecular complexes}","plainTextFormattedCitation":"\\cite{van Zundert2016The DisVis and PowerFit Web Servers: Explorative and Integrative Modeling of Biomolecular Complexes|||van Zundert2015DisVis: Quantifying and visualizing accessible interaction space of distance-restrained biomolecular complexes}","previouslyFormattedCitation":"\\cite{van Zundert2016The DisVis and PowerFit Web Servers: Explorative and Integrative Modeling of Biomolecular Complexes|||van Zundert2015DisVis: Quantifying and visualizing accessible interaction space of distance-restrained biomolecular complexes}"},"properties":{"noteIndex":0},"schema":"https://github.com/citation-style-language/schema/raw/master/csl-citation.json"}</w:instrText>
      </w:r>
      <w:r w:rsidR="00601F3D" w:rsidRPr="003C476C">
        <w:rPr>
          <w:rFonts w:ascii="Calibri" w:eastAsia="Calibri" w:hAnsi="Calibri" w:cs="Times New Roman"/>
        </w:rPr>
        <w:fldChar w:fldCharType="separate"/>
      </w:r>
      <w:r w:rsidR="00B67D31" w:rsidRPr="00B67D31">
        <w:rPr>
          <w:rFonts w:ascii="Calibri" w:eastAsia="Calibri" w:hAnsi="Calibri" w:cs="Times New Roman"/>
          <w:noProof/>
        </w:rPr>
        <w:t>\cite{van Zundert2016The DisVis and PowerFit Web Servers: Explorative and Integrative Modeling of Biomolecular Complexes|||van Zundert2015DisVis: Quantifying and visualizing accessible interaction space of distance-restrained biomolecular complexes}</w:t>
      </w:r>
      <w:r w:rsidR="00601F3D" w:rsidRPr="003C476C">
        <w:rPr>
          <w:rFonts w:ascii="Calibri" w:eastAsia="Calibri" w:hAnsi="Calibri" w:cs="Times New Roman"/>
        </w:rPr>
        <w:fldChar w:fldCharType="end"/>
      </w:r>
      <w:r w:rsidR="00601F3D" w:rsidRPr="003C476C">
        <w:rPr>
          <w:rFonts w:ascii="Calibri" w:eastAsia="Calibri" w:hAnsi="Calibri" w:cs="Times New Roman"/>
        </w:rPr>
        <w:t xml:space="preserve">. </w:t>
      </w:r>
      <w:r w:rsidR="00DC14E5" w:rsidRPr="003C476C">
        <w:rPr>
          <w:rFonts w:ascii="Calibri" w:eastAsia="Calibri" w:hAnsi="Calibri" w:cs="Times New Roman"/>
        </w:rPr>
        <w:t xml:space="preserve">As a showcase study we provide </w:t>
      </w:r>
      <w:r w:rsidR="009C4A8D" w:rsidRPr="003C476C">
        <w:rPr>
          <w:rFonts w:ascii="Calibri" w:eastAsia="Calibri" w:hAnsi="Calibri" w:cs="Times New Roman"/>
        </w:rPr>
        <w:t xml:space="preserve">a </w:t>
      </w:r>
      <w:r w:rsidR="00CE0B0D" w:rsidRPr="003C476C">
        <w:rPr>
          <w:rFonts w:ascii="Calibri" w:eastAsia="Calibri" w:hAnsi="Calibri" w:cs="Times New Roman"/>
        </w:rPr>
        <w:t xml:space="preserve">whole cell lysate dataset with </w:t>
      </w:r>
      <w:r w:rsidR="00EC74C5" w:rsidRPr="003C476C">
        <w:rPr>
          <w:rFonts w:ascii="Calibri" w:eastAsia="Calibri" w:hAnsi="Calibri" w:cs="Times New Roman"/>
        </w:rPr>
        <w:t>2754</w:t>
      </w:r>
      <w:r w:rsidR="00CE0B0D" w:rsidRPr="003C476C">
        <w:rPr>
          <w:rFonts w:ascii="Calibri" w:eastAsia="Calibri" w:hAnsi="Calibri" w:cs="Times New Roman"/>
        </w:rPr>
        <w:t xml:space="preserve"> crosslink spectra matches (</w:t>
      </w:r>
      <w:proofErr w:type="spellStart"/>
      <w:r w:rsidR="00CE0B0D" w:rsidRPr="003C476C">
        <w:rPr>
          <w:rFonts w:ascii="Calibri" w:eastAsia="Calibri" w:hAnsi="Calibri" w:cs="Times New Roman"/>
        </w:rPr>
        <w:t>CSMs</w:t>
      </w:r>
      <w:proofErr w:type="spellEnd"/>
      <w:r w:rsidR="00CE0B0D" w:rsidRPr="003C476C">
        <w:rPr>
          <w:rFonts w:ascii="Calibri" w:eastAsia="Calibri" w:hAnsi="Calibri" w:cs="Times New Roman"/>
        </w:rPr>
        <w:t>)</w:t>
      </w:r>
      <w:r w:rsidR="00AC31DD" w:rsidRPr="003C476C">
        <w:rPr>
          <w:rFonts w:ascii="Calibri" w:eastAsia="Calibri" w:hAnsi="Calibri" w:cs="Times New Roman"/>
        </w:rPr>
        <w:t xml:space="preserve">, obtained </w:t>
      </w:r>
      <w:r w:rsidR="00CE0B0D" w:rsidRPr="003C476C">
        <w:rPr>
          <w:rFonts w:ascii="Calibri" w:eastAsia="Calibri" w:hAnsi="Calibri" w:cs="Times New Roman"/>
        </w:rPr>
        <w:t xml:space="preserve">from PC9 cells. </w:t>
      </w:r>
      <w:r w:rsidR="003077ED" w:rsidRPr="003C476C">
        <w:rPr>
          <w:rFonts w:ascii="Calibri" w:eastAsia="Calibri" w:hAnsi="Calibri" w:cs="Times New Roman"/>
        </w:rPr>
        <w:t>To showcase</w:t>
      </w:r>
      <w:r w:rsidR="002B2DC7" w:rsidRPr="003C476C">
        <w:rPr>
          <w:rFonts w:ascii="Calibri" w:eastAsia="Calibri" w:hAnsi="Calibri" w:cs="Times New Roman"/>
        </w:rPr>
        <w:t xml:space="preserve"> the quantitation function</w:t>
      </w:r>
      <w:r w:rsidR="00F85796" w:rsidRPr="003C476C">
        <w:rPr>
          <w:rFonts w:ascii="Calibri" w:eastAsia="Calibri" w:hAnsi="Calibri" w:cs="Times New Roman"/>
        </w:rPr>
        <w:t>alities we used</w:t>
      </w:r>
      <w:r w:rsidR="003077ED" w:rsidRPr="003C476C">
        <w:rPr>
          <w:rFonts w:ascii="Calibri" w:eastAsia="Calibri" w:hAnsi="Calibri" w:cs="Times New Roman"/>
        </w:rPr>
        <w:t xml:space="preserve"> </w:t>
      </w:r>
      <w:r w:rsidR="008C0639" w:rsidRPr="003C476C">
        <w:rPr>
          <w:rFonts w:ascii="Calibri" w:eastAsia="Calibri" w:hAnsi="Calibri" w:cs="Times New Roman"/>
        </w:rPr>
        <w:t>Tandem Mass Tag (</w:t>
      </w:r>
      <w:r w:rsidR="00CE0B0D" w:rsidRPr="003C476C">
        <w:rPr>
          <w:rFonts w:ascii="Calibri" w:eastAsia="Calibri" w:hAnsi="Calibri" w:cs="Times New Roman"/>
        </w:rPr>
        <w:t>TMT</w:t>
      </w:r>
      <w:r w:rsidR="008C0639" w:rsidRPr="003C476C">
        <w:rPr>
          <w:rFonts w:ascii="Calibri" w:eastAsia="Calibri" w:hAnsi="Calibri" w:cs="Times New Roman"/>
        </w:rPr>
        <w:t>)</w:t>
      </w:r>
      <w:r w:rsidR="00CE0B0D" w:rsidRPr="003C476C">
        <w:rPr>
          <w:rFonts w:ascii="Calibri" w:eastAsia="Calibri" w:hAnsi="Calibri" w:cs="Times New Roman"/>
        </w:rPr>
        <w:t xml:space="preserve"> </w:t>
      </w:r>
      <w:r w:rsidR="003077ED" w:rsidRPr="003C476C">
        <w:rPr>
          <w:rFonts w:ascii="Calibri" w:eastAsia="Calibri" w:hAnsi="Calibri" w:cs="Times New Roman"/>
        </w:rPr>
        <w:t>quantitation</w:t>
      </w:r>
      <w:r w:rsidR="00F85796" w:rsidRPr="003C476C">
        <w:rPr>
          <w:rFonts w:ascii="Calibri" w:eastAsia="Calibri" w:hAnsi="Calibri" w:cs="Times New Roman"/>
        </w:rPr>
        <w:t xml:space="preserve"> to quantitate</w:t>
      </w:r>
      <w:r w:rsidR="00CE0B0D" w:rsidRPr="003C476C">
        <w:rPr>
          <w:rFonts w:ascii="Calibri" w:eastAsia="Calibri" w:hAnsi="Calibri" w:cs="Times New Roman"/>
        </w:rPr>
        <w:t xml:space="preserve"> protein kinase A</w:t>
      </w:r>
      <w:r w:rsidR="00750808" w:rsidRPr="003C476C">
        <w:rPr>
          <w:rFonts w:ascii="Calibri" w:eastAsia="Calibri" w:hAnsi="Calibri" w:cs="Times New Roman"/>
        </w:rPr>
        <w:t xml:space="preserve"> (</w:t>
      </w:r>
      <w:proofErr w:type="spellStart"/>
      <w:r w:rsidR="00750808" w:rsidRPr="003C476C">
        <w:rPr>
          <w:rFonts w:ascii="Calibri" w:eastAsia="Calibri" w:hAnsi="Calibri" w:cs="Times New Roman"/>
        </w:rPr>
        <w:t>PKA</w:t>
      </w:r>
      <w:proofErr w:type="spellEnd"/>
      <w:r w:rsidR="00750808" w:rsidRPr="003C476C">
        <w:rPr>
          <w:rFonts w:ascii="Calibri" w:eastAsia="Calibri" w:hAnsi="Calibri" w:cs="Times New Roman"/>
        </w:rPr>
        <w:t>)</w:t>
      </w:r>
      <w:r w:rsidR="00F85796" w:rsidRPr="003C476C">
        <w:rPr>
          <w:rFonts w:ascii="Calibri" w:eastAsia="Calibri" w:hAnsi="Calibri" w:cs="Times New Roman"/>
        </w:rPr>
        <w:t>,</w:t>
      </w:r>
      <w:r w:rsidR="00CE0B0D" w:rsidRPr="003C476C">
        <w:rPr>
          <w:rFonts w:ascii="Calibri" w:eastAsia="Calibri" w:hAnsi="Calibri" w:cs="Times New Roman"/>
        </w:rPr>
        <w:t xml:space="preserve"> activated upon addition of cAMP</w:t>
      </w:r>
      <w:r w:rsidR="009078B0" w:rsidRPr="003C476C">
        <w:rPr>
          <w:rFonts w:ascii="Calibri" w:eastAsia="Calibri" w:hAnsi="Calibri" w:cs="Times New Roman"/>
        </w:rPr>
        <w:t xml:space="preserve"> as a model system</w:t>
      </w:r>
      <w:r w:rsidR="00CE0B0D" w:rsidRPr="003C476C">
        <w:rPr>
          <w:rFonts w:ascii="Calibri" w:eastAsia="Calibri" w:hAnsi="Calibri" w:cs="Times New Roman"/>
        </w:rPr>
        <w:t>.</w:t>
      </w:r>
    </w:p>
    <w:p w14:paraId="2EB9D15C" w14:textId="77777777" w:rsidR="00E65284" w:rsidRPr="003C476C" w:rsidRDefault="00E65284" w:rsidP="00E65284">
      <w:pPr>
        <w:spacing w:line="360" w:lineRule="auto"/>
        <w:jc w:val="both"/>
        <w:rPr>
          <w:rFonts w:ascii="Calibri" w:eastAsia="Calibri" w:hAnsi="Calibri" w:cs="Times New Roman"/>
        </w:rPr>
      </w:pPr>
    </w:p>
    <w:p w14:paraId="29A1956F" w14:textId="311CB41C" w:rsidR="00AD7E70" w:rsidRPr="003C476C" w:rsidRDefault="007F69C9" w:rsidP="007F69C9">
      <w:pPr>
        <w:pStyle w:val="Heading1"/>
      </w:pPr>
      <w:proofErr w:type="gramStart"/>
      <w:r>
        <w:t>!</w:t>
      </w:r>
      <w:r w:rsidR="0044221B" w:rsidRPr="003C476C">
        <w:t>Materials</w:t>
      </w:r>
      <w:proofErr w:type="gramEnd"/>
      <w:r w:rsidR="0044221B" w:rsidRPr="003C476C">
        <w:t xml:space="preserve"> and Methods</w:t>
      </w:r>
    </w:p>
    <w:p w14:paraId="36EE8317" w14:textId="025AA6E5" w:rsidR="001C3F7A" w:rsidRPr="003C476C" w:rsidRDefault="007F69C9" w:rsidP="0089050E">
      <w:pPr>
        <w:pStyle w:val="Heading2"/>
      </w:pPr>
      <w:r>
        <w:t>!!</w:t>
      </w:r>
      <w:proofErr w:type="spellStart"/>
      <w:r w:rsidR="00150BCA" w:rsidRPr="003C476C">
        <w:t>DSSO</w:t>
      </w:r>
      <w:proofErr w:type="spellEnd"/>
      <w:r w:rsidR="00150BCA" w:rsidRPr="003C476C">
        <w:t xml:space="preserve"> </w:t>
      </w:r>
      <w:r w:rsidR="00F4798F">
        <w:t>P</w:t>
      </w:r>
      <w:r w:rsidR="00150BCA" w:rsidRPr="003C476C">
        <w:t>rotein-</w:t>
      </w:r>
      <w:r w:rsidR="00F4798F">
        <w:t>P</w:t>
      </w:r>
      <w:r w:rsidR="00150BCA" w:rsidRPr="003C476C">
        <w:t xml:space="preserve">rotein </w:t>
      </w:r>
      <w:r w:rsidR="00F4798F">
        <w:t>C</w:t>
      </w:r>
      <w:r w:rsidR="00150BCA" w:rsidRPr="003C476C">
        <w:t>rosslinking</w:t>
      </w:r>
    </w:p>
    <w:p w14:paraId="7727D2EF" w14:textId="21A37826" w:rsidR="007A68BD" w:rsidRPr="003C476C" w:rsidRDefault="008D3E7D" w:rsidP="00976EE7">
      <w:pPr>
        <w:keepNext/>
        <w:spacing w:after="0" w:line="360" w:lineRule="auto"/>
        <w:jc w:val="both"/>
        <w:rPr>
          <w:rFonts w:cs="Arial"/>
        </w:rPr>
      </w:pPr>
      <w:r w:rsidRPr="003C476C">
        <w:rPr>
          <w:rFonts w:cs="Arial"/>
        </w:rPr>
        <w:lastRenderedPageBreak/>
        <w:t>Crosslinked cell lysates have been prepared as previously described</w:t>
      </w:r>
      <w:r w:rsidRPr="003C476C">
        <w:rPr>
          <w:rFonts w:cs="Arial"/>
        </w:rPr>
        <w:fldChar w:fldCharType="begin" w:fldLock="1"/>
      </w:r>
      <w:r w:rsidR="00AD3E06">
        <w:rPr>
          <w:rFonts w:cs="Arial"/>
        </w:rPr>
        <w:instrText>ADDIN CSL_CITATION {"citationItems":[{"id":"ITEM-1","itemData":{"DOI":"10.1038/s41596-018-0074-x","ISSN":"1754-2189","PMID":"30446747","abstract":"Cross-linking mass spectrometry (XL-MS) has received considerable interest, owing to its potential to investigate protein–protein interactions (PPIs) in an unbiased fashion in complex protein mixtures. Recent developments have enabled the detection of thousands of PPIs from a single experiment. A unique strength of XL-MS, in comparison with other methods for determining PPIs, is that it provides direct spatial information for the detected interactions. This is accomplished by the use of bifunctional cross-linking molecules that link two amino acids in close proximity with a covalent bond. Upon proteolytic digestion, this results in two newly linked peptides, which are identifiable by MS. XL-MS has received the required boost to tackle more-complex samples with recent advances in cross-linking chemistry with MS-cleavable or reporter-based cross-linkers and faster, more sensitive and more versatile MS platforms. This protocol provides a detailed description of our optimized conditions for a full-proteome native protein preparation followed by cross-linking using the gas-phase cleavable cross-linking reagent disuccinimidyl sulfoxide (DSSO). Following cross-linking, we demonstrate extensive sample fractionation and substantially simplified data analysis with XlinkX in Proteome Discoverer, as well as subsequent protein structure investigations with DisVis and HADDOCK. This protocol produces data of high confidence and can be performed within ~10 d, including structural investigations.","author":[{"dropping-particle":"","family":"Klykov","given":"Oleg","non-dropping-particle":"","parse-names":false,"suffix":""},{"dropping-particle":"","family":"Steigenberger","given":"Barbara","non-dropping-particle":"","parse-names":false,"suffix":""},{"dropping-particle":"","family":"Pektaş","given":"Sibel","non-dropping-particle":"","parse-names":false,"suffix":""},{"dropping-particle":"","family":"Fasci","given":"Domenico","non-dropping-particle":"","parse-names":false,"suffix":""},{"dropping-particle":"","family":"Heck","given":"Albert J. R.","non-dropping-particle":"","parse-names":false,"suffix":""},{"dropping-particle":"","family":"Scheltema","given":"Richard A.","non-dropping-particle":"","parse-names":false,"suffix":""}],"container-title":"Nature Protocols","id":"ITEM-1","issue":"12","issued":{"date-parts":[["2018","12"]]},"page":"2964-2990","title":"Efficient and robust proteome-wide approaches for cross-linking mass spectrometry","type":"article-journal","volume":"13"},"uris":["http://www.mendeley.com/documents/?uuid=6a14f9c7-ad86-4e21-ad3a-edc28d02e0f3"]}],"mendeley":{"formattedCitation":"\\cite{Klykov2018Efficient and robust proteome-wide approaches for cross-linking mass spectrometry}","plainTextFormattedCitation":"\\cite{Klykov2018Efficient and robust proteome-wide approaches for cross-linking mass spectrometry}","previouslyFormattedCitation":"\\cite{Klykov2018Efficient and robust proteome-wide approaches for cross-linking mass spectrometry}"},"properties":{"noteIndex":0},"schema":"https://github.com/citation-style-language/schema/raw/master/csl-citation.json"}</w:instrText>
      </w:r>
      <w:r w:rsidRPr="003C476C">
        <w:rPr>
          <w:rFonts w:cs="Arial"/>
        </w:rPr>
        <w:fldChar w:fldCharType="separate"/>
      </w:r>
      <w:r w:rsidR="00B67D31" w:rsidRPr="00B67D31">
        <w:rPr>
          <w:rFonts w:cs="Arial"/>
          <w:noProof/>
        </w:rPr>
        <w:t>\cite{Klykov2018Efficient and robust proteome-wide approaches for cross-linking mass spectrometry}</w:t>
      </w:r>
      <w:r w:rsidRPr="003C476C">
        <w:rPr>
          <w:rFonts w:cs="Arial"/>
        </w:rPr>
        <w:fldChar w:fldCharType="end"/>
      </w:r>
      <w:r w:rsidRPr="003C476C">
        <w:rPr>
          <w:rFonts w:cs="Arial"/>
        </w:rPr>
        <w:t>. Briefly,</w:t>
      </w:r>
      <w:r w:rsidR="000E1777" w:rsidRPr="003C476C">
        <w:rPr>
          <w:rFonts w:cs="Arial"/>
        </w:rPr>
        <w:t xml:space="preserve"> PC9 </w:t>
      </w:r>
      <w:r w:rsidR="001C3F7A" w:rsidRPr="003C476C">
        <w:rPr>
          <w:rFonts w:cs="Arial"/>
        </w:rPr>
        <w:t>(</w:t>
      </w:r>
      <w:r w:rsidR="004917D8" w:rsidRPr="003C476C">
        <w:rPr>
          <w:rFonts w:cs="Arial"/>
        </w:rPr>
        <w:t xml:space="preserve">Sigma-Aldrich, </w:t>
      </w:r>
      <w:proofErr w:type="spellStart"/>
      <w:r w:rsidR="00623FB7" w:rsidRPr="003C476C">
        <w:rPr>
          <w:rFonts w:cs="Arial"/>
        </w:rPr>
        <w:t>Steinheim</w:t>
      </w:r>
      <w:proofErr w:type="spellEnd"/>
      <w:r w:rsidR="00AD7E70" w:rsidRPr="003C476C">
        <w:rPr>
          <w:rFonts w:cs="Arial"/>
        </w:rPr>
        <w:t>, DE</w:t>
      </w:r>
      <w:r w:rsidR="001C3F7A" w:rsidRPr="003C476C">
        <w:rPr>
          <w:rFonts w:cs="Arial"/>
        </w:rPr>
        <w:t>) cells were</w:t>
      </w:r>
      <w:r w:rsidR="00477018" w:rsidRPr="003C476C">
        <w:rPr>
          <w:rFonts w:cs="Arial"/>
        </w:rPr>
        <w:t xml:space="preserve"> </w:t>
      </w:r>
      <w:r w:rsidR="000E1777" w:rsidRPr="003C476C">
        <w:rPr>
          <w:rFonts w:cs="Arial"/>
        </w:rPr>
        <w:t xml:space="preserve">collected and </w:t>
      </w:r>
      <w:r w:rsidR="00477018" w:rsidRPr="003C476C">
        <w:rPr>
          <w:rFonts w:cs="Arial"/>
        </w:rPr>
        <w:t>washed 3</w:t>
      </w:r>
      <w:r w:rsidR="00AD7E70" w:rsidRPr="003C476C">
        <w:rPr>
          <w:rFonts w:cs="Arial"/>
        </w:rPr>
        <w:t xml:space="preserve">x </w:t>
      </w:r>
      <w:r w:rsidR="00477018" w:rsidRPr="003C476C">
        <w:rPr>
          <w:rFonts w:cs="Arial"/>
        </w:rPr>
        <w:t>with PBS (</w:t>
      </w:r>
      <w:r w:rsidR="00623FB7" w:rsidRPr="003C476C">
        <w:rPr>
          <w:rFonts w:cs="Arial"/>
        </w:rPr>
        <w:t>Lonza, Basel</w:t>
      </w:r>
      <w:r w:rsidR="00AD7E70" w:rsidRPr="003C476C">
        <w:rPr>
          <w:rFonts w:cs="Arial"/>
        </w:rPr>
        <w:t>, SUI</w:t>
      </w:r>
      <w:r w:rsidR="00477018" w:rsidRPr="003C476C">
        <w:rPr>
          <w:rFonts w:cs="Arial"/>
        </w:rPr>
        <w:t>)</w:t>
      </w:r>
      <w:r w:rsidR="000E1777" w:rsidRPr="003C476C">
        <w:rPr>
          <w:rFonts w:cs="Arial"/>
        </w:rPr>
        <w:t>. After centrifugation,</w:t>
      </w:r>
      <w:r w:rsidR="00893D22" w:rsidRPr="003C476C">
        <w:rPr>
          <w:rFonts w:cs="Arial"/>
        </w:rPr>
        <w:t xml:space="preserve"> </w:t>
      </w:r>
      <w:r w:rsidR="00AD7E70" w:rsidRPr="003C476C">
        <w:rPr>
          <w:rFonts w:cs="Arial"/>
        </w:rPr>
        <w:t xml:space="preserve">the </w:t>
      </w:r>
      <w:r w:rsidR="000E1777" w:rsidRPr="003C476C">
        <w:rPr>
          <w:rFonts w:cs="Arial"/>
        </w:rPr>
        <w:t>cell</w:t>
      </w:r>
      <w:r w:rsidR="00893D22" w:rsidRPr="003C476C">
        <w:rPr>
          <w:rFonts w:cs="Arial"/>
        </w:rPr>
        <w:t xml:space="preserve"> pellet was </w:t>
      </w:r>
      <w:r w:rsidR="00477018" w:rsidRPr="003C476C">
        <w:rPr>
          <w:rFonts w:cs="Arial"/>
        </w:rPr>
        <w:t xml:space="preserve">resuspended in crosslinking buffer </w:t>
      </w:r>
      <w:r w:rsidR="00893D22" w:rsidRPr="003C476C">
        <w:rPr>
          <w:rFonts w:cs="Arial"/>
        </w:rPr>
        <w:t>consisting of</w:t>
      </w:r>
      <w:r w:rsidR="00411624" w:rsidRPr="003C476C">
        <w:rPr>
          <w:rFonts w:cs="Arial"/>
        </w:rPr>
        <w:t xml:space="preserve"> 50 mM HEPES, 150 mM NaCl and </w:t>
      </w:r>
      <w:r w:rsidR="00046B56" w:rsidRPr="003C476C">
        <w:rPr>
          <w:rFonts w:cs="Arial"/>
        </w:rPr>
        <w:t xml:space="preserve">1.5 mM </w:t>
      </w:r>
      <w:proofErr w:type="spellStart"/>
      <w:r w:rsidR="00046B56" w:rsidRPr="003C476C">
        <w:rPr>
          <w:rFonts w:cs="Arial"/>
        </w:rPr>
        <w:t>MgCl</w:t>
      </w:r>
      <w:proofErr w:type="spellEnd"/>
      <w:ins w:id="19" w:author="Graaf, S.C. de (Bastiaan)" w:date="2023-03-24T17:15:00Z">
        <w:r w:rsidR="0001138B">
          <w:rPr>
            <w:rFonts w:cs="Arial"/>
          </w:rPr>
          <w:t>\</w:t>
        </w:r>
        <w:proofErr w:type="spellStart"/>
        <w:r w:rsidR="0001138B">
          <w:rPr>
            <w:rFonts w:cs="Arial"/>
          </w:rPr>
          <w:t>textsubscript</w:t>
        </w:r>
        <w:proofErr w:type="spellEnd"/>
        <w:r w:rsidR="0001138B">
          <w:rPr>
            <w:rFonts w:cs="Arial"/>
          </w:rPr>
          <w:t>{</w:t>
        </w:r>
      </w:ins>
      <w:r w:rsidR="00046B56" w:rsidRPr="003C476C">
        <w:rPr>
          <w:rFonts w:cs="Arial"/>
          <w:vertAlign w:val="subscript"/>
        </w:rPr>
        <w:t>2</w:t>
      </w:r>
      <w:ins w:id="20" w:author="Graaf, S.C. de (Bastiaan)" w:date="2023-03-24T17:15:00Z">
        <w:r w:rsidR="0001138B">
          <w:rPr>
            <w:rFonts w:cs="Arial"/>
            <w:vertAlign w:val="subscript"/>
          </w:rPr>
          <w:t>}</w:t>
        </w:r>
      </w:ins>
      <w:r w:rsidR="00FA793C" w:rsidRPr="003C476C">
        <w:rPr>
          <w:rFonts w:cs="Arial"/>
          <w:vertAlign w:val="subscript"/>
        </w:rPr>
        <w:t xml:space="preserve"> </w:t>
      </w:r>
      <w:r w:rsidR="00FA793C" w:rsidRPr="003C476C">
        <w:rPr>
          <w:rFonts w:cs="Arial"/>
        </w:rPr>
        <w:t xml:space="preserve">(all from Sigma-Aldrich, </w:t>
      </w:r>
      <w:proofErr w:type="spellStart"/>
      <w:r w:rsidR="00FA793C" w:rsidRPr="003C476C">
        <w:rPr>
          <w:rFonts w:cs="Arial"/>
        </w:rPr>
        <w:t>Steinheim</w:t>
      </w:r>
      <w:proofErr w:type="spellEnd"/>
      <w:r w:rsidR="00AD7E70" w:rsidRPr="003C476C">
        <w:rPr>
          <w:rFonts w:cs="Arial"/>
        </w:rPr>
        <w:t>, DE</w:t>
      </w:r>
      <w:r w:rsidR="00FA793C" w:rsidRPr="003C476C">
        <w:rPr>
          <w:rFonts w:cs="Arial"/>
        </w:rPr>
        <w:t>)</w:t>
      </w:r>
      <w:r w:rsidR="00893D22" w:rsidRPr="003C476C">
        <w:rPr>
          <w:rFonts w:cs="Arial"/>
        </w:rPr>
        <w:t xml:space="preserve">. </w:t>
      </w:r>
      <w:r w:rsidR="00DB0FB8" w:rsidRPr="003C476C">
        <w:rPr>
          <w:rFonts w:cs="Arial"/>
        </w:rPr>
        <w:t>Protease inhibitors (</w:t>
      </w:r>
      <w:r w:rsidR="00FA793C" w:rsidRPr="003C476C">
        <w:rPr>
          <w:rFonts w:cs="Arial"/>
        </w:rPr>
        <w:t>Roche, Basel</w:t>
      </w:r>
      <w:r w:rsidR="00AD7E70" w:rsidRPr="003C476C">
        <w:rPr>
          <w:rFonts w:cs="Arial"/>
        </w:rPr>
        <w:t>, SUI</w:t>
      </w:r>
      <w:r w:rsidR="00DB0FB8" w:rsidRPr="003C476C">
        <w:rPr>
          <w:rFonts w:cs="Arial"/>
        </w:rPr>
        <w:t xml:space="preserve">) </w:t>
      </w:r>
      <w:r w:rsidR="00FA793C" w:rsidRPr="003C476C">
        <w:rPr>
          <w:rFonts w:cs="Arial"/>
        </w:rPr>
        <w:t>and 0</w:t>
      </w:r>
      <w:r w:rsidR="00DB0FB8" w:rsidRPr="003C476C">
        <w:rPr>
          <w:rFonts w:cs="Arial"/>
        </w:rPr>
        <w:t xml:space="preserve">.5 mM </w:t>
      </w:r>
      <w:proofErr w:type="spellStart"/>
      <w:r w:rsidR="00DB0FB8" w:rsidRPr="003C476C">
        <w:rPr>
          <w:rFonts w:cs="Arial"/>
        </w:rPr>
        <w:t>DTT</w:t>
      </w:r>
      <w:proofErr w:type="spellEnd"/>
      <w:r w:rsidR="00DB0FB8" w:rsidRPr="003C476C">
        <w:rPr>
          <w:rFonts w:cs="Arial"/>
        </w:rPr>
        <w:t xml:space="preserve"> (</w:t>
      </w:r>
      <w:r w:rsidR="00FA793C" w:rsidRPr="003C476C">
        <w:rPr>
          <w:rFonts w:cs="Arial"/>
        </w:rPr>
        <w:t xml:space="preserve">Sigma-Aldrich, </w:t>
      </w:r>
      <w:proofErr w:type="spellStart"/>
      <w:r w:rsidR="00FA793C" w:rsidRPr="003C476C">
        <w:rPr>
          <w:rFonts w:cs="Arial"/>
        </w:rPr>
        <w:t>Steinheim</w:t>
      </w:r>
      <w:proofErr w:type="spellEnd"/>
      <w:r w:rsidR="00AD7E70" w:rsidRPr="003C476C">
        <w:rPr>
          <w:rFonts w:cs="Arial"/>
        </w:rPr>
        <w:t>, DE</w:t>
      </w:r>
      <w:r w:rsidR="00DB0FB8" w:rsidRPr="003C476C">
        <w:rPr>
          <w:rFonts w:cs="Arial"/>
        </w:rPr>
        <w:t xml:space="preserve">) were added right before use. </w:t>
      </w:r>
      <w:r w:rsidR="00893D22" w:rsidRPr="003C476C">
        <w:rPr>
          <w:rFonts w:cs="Arial"/>
        </w:rPr>
        <w:t xml:space="preserve">After </w:t>
      </w:r>
      <w:r w:rsidR="00132C36" w:rsidRPr="003C476C">
        <w:rPr>
          <w:rFonts w:cs="Arial"/>
        </w:rPr>
        <w:t xml:space="preserve">the </w:t>
      </w:r>
      <w:r w:rsidR="00893D22" w:rsidRPr="003C476C">
        <w:rPr>
          <w:rFonts w:cs="Arial"/>
        </w:rPr>
        <w:t>cells were</w:t>
      </w:r>
      <w:r w:rsidR="00477018" w:rsidRPr="003C476C">
        <w:rPr>
          <w:rFonts w:cs="Arial"/>
        </w:rPr>
        <w:t xml:space="preserve"> </w:t>
      </w:r>
      <w:r w:rsidR="001C3F7A" w:rsidRPr="003C476C">
        <w:rPr>
          <w:rFonts w:cs="Arial"/>
        </w:rPr>
        <w:t xml:space="preserve">lysed </w:t>
      </w:r>
      <w:r w:rsidR="00477018" w:rsidRPr="003C476C">
        <w:rPr>
          <w:rFonts w:cs="Arial"/>
        </w:rPr>
        <w:t>with a</w:t>
      </w:r>
      <w:r w:rsidR="00BE4C98" w:rsidRPr="003C476C">
        <w:rPr>
          <w:rFonts w:cs="Arial"/>
        </w:rPr>
        <w:t xml:space="preserve"> </w:t>
      </w:r>
      <w:proofErr w:type="spellStart"/>
      <w:r w:rsidR="00477018" w:rsidRPr="003C476C">
        <w:rPr>
          <w:rFonts w:cs="Arial"/>
        </w:rPr>
        <w:t>Bioruptor</w:t>
      </w:r>
      <w:proofErr w:type="spellEnd"/>
      <w:r w:rsidR="00477018" w:rsidRPr="003C476C">
        <w:rPr>
          <w:rFonts w:cs="Arial"/>
        </w:rPr>
        <w:t xml:space="preserve"> </w:t>
      </w:r>
      <w:r w:rsidR="00893D22" w:rsidRPr="003C476C">
        <w:rPr>
          <w:rFonts w:cs="Arial"/>
        </w:rPr>
        <w:t>(</w:t>
      </w:r>
      <w:proofErr w:type="spellStart"/>
      <w:r w:rsidR="009F1A4C" w:rsidRPr="003C476C">
        <w:rPr>
          <w:rFonts w:cs="Arial"/>
        </w:rPr>
        <w:t>Diagenode</w:t>
      </w:r>
      <w:proofErr w:type="spellEnd"/>
      <w:r w:rsidR="009F1A4C" w:rsidRPr="003C476C">
        <w:rPr>
          <w:rFonts w:cs="Arial"/>
        </w:rPr>
        <w:t xml:space="preserve"> SA, Seraing</w:t>
      </w:r>
      <w:r w:rsidR="00AD7E70" w:rsidRPr="003C476C">
        <w:rPr>
          <w:rFonts w:cs="Arial"/>
        </w:rPr>
        <w:t>, BE</w:t>
      </w:r>
      <w:r w:rsidR="00893D22" w:rsidRPr="003C476C">
        <w:rPr>
          <w:rFonts w:cs="Arial"/>
        </w:rPr>
        <w:t xml:space="preserve">), freshly dissolved </w:t>
      </w:r>
      <w:r w:rsidR="009C03A9" w:rsidRPr="003C476C">
        <w:rPr>
          <w:rFonts w:cs="Arial"/>
          <w:lang w:val="en-NZ"/>
        </w:rPr>
        <w:t>disuccinimidyl sulfoxide</w:t>
      </w:r>
      <w:r w:rsidR="009C03A9" w:rsidRPr="003C476C">
        <w:rPr>
          <w:rFonts w:cs="Arial"/>
        </w:rPr>
        <w:t xml:space="preserve"> or </w:t>
      </w:r>
      <w:proofErr w:type="spellStart"/>
      <w:r w:rsidR="00893D22" w:rsidRPr="003C476C">
        <w:rPr>
          <w:rFonts w:cs="Arial"/>
        </w:rPr>
        <w:t>DSSO</w:t>
      </w:r>
      <w:proofErr w:type="spellEnd"/>
      <w:r w:rsidR="009C03A9" w:rsidRPr="003C476C">
        <w:rPr>
          <w:rFonts w:cs="Arial"/>
        </w:rPr>
        <w:t xml:space="preserve"> </w:t>
      </w:r>
      <w:r w:rsidR="00893D22" w:rsidRPr="003C476C">
        <w:rPr>
          <w:rFonts w:cs="Arial"/>
        </w:rPr>
        <w:t xml:space="preserve">in DMSO </w:t>
      </w:r>
      <w:r w:rsidR="009C03A9" w:rsidRPr="003C476C">
        <w:rPr>
          <w:rFonts w:cs="Arial"/>
        </w:rPr>
        <w:t>(</w:t>
      </w:r>
      <w:r w:rsidR="00FA793C" w:rsidRPr="003C476C">
        <w:rPr>
          <w:rFonts w:cs="Arial"/>
        </w:rPr>
        <w:t xml:space="preserve">Sigma-Aldrich, </w:t>
      </w:r>
      <w:proofErr w:type="spellStart"/>
      <w:r w:rsidR="00FA793C" w:rsidRPr="003C476C">
        <w:rPr>
          <w:rFonts w:cs="Arial"/>
        </w:rPr>
        <w:t>Steinheim</w:t>
      </w:r>
      <w:proofErr w:type="spellEnd"/>
      <w:r w:rsidR="00AD7E70" w:rsidRPr="003C476C">
        <w:rPr>
          <w:rFonts w:cs="Arial"/>
        </w:rPr>
        <w:t>, DE</w:t>
      </w:r>
      <w:r w:rsidR="009C03A9" w:rsidRPr="003C476C">
        <w:rPr>
          <w:rFonts w:cs="Arial"/>
        </w:rPr>
        <w:t xml:space="preserve">) </w:t>
      </w:r>
      <w:r w:rsidR="00893D22" w:rsidRPr="003C476C">
        <w:rPr>
          <w:rFonts w:cs="Arial"/>
        </w:rPr>
        <w:t>was add</w:t>
      </w:r>
      <w:r w:rsidR="00046B56" w:rsidRPr="003C476C">
        <w:rPr>
          <w:rFonts w:cs="Arial"/>
        </w:rPr>
        <w:t xml:space="preserve">ed to a final concentration of </w:t>
      </w:r>
      <w:r w:rsidR="00691BD4" w:rsidRPr="003C476C">
        <w:rPr>
          <w:rFonts w:cs="Arial"/>
        </w:rPr>
        <w:t>2</w:t>
      </w:r>
      <w:r w:rsidR="00893D22" w:rsidRPr="003C476C">
        <w:rPr>
          <w:rFonts w:cs="Arial"/>
        </w:rPr>
        <w:t xml:space="preserve"> </w:t>
      </w:r>
      <w:proofErr w:type="spellStart"/>
      <w:r w:rsidR="00893D22" w:rsidRPr="003C476C">
        <w:rPr>
          <w:rFonts w:cs="Arial"/>
        </w:rPr>
        <w:t>mM.</w:t>
      </w:r>
      <w:proofErr w:type="spellEnd"/>
      <w:r w:rsidR="00893D22" w:rsidRPr="003C476C">
        <w:rPr>
          <w:rFonts w:cs="Arial"/>
        </w:rPr>
        <w:t xml:space="preserve"> </w:t>
      </w:r>
      <w:r w:rsidR="00AD7E70" w:rsidRPr="003C476C">
        <w:rPr>
          <w:rFonts w:cs="Arial"/>
        </w:rPr>
        <w:t>The c</w:t>
      </w:r>
      <w:r w:rsidR="009C03A9" w:rsidRPr="003C476C">
        <w:rPr>
          <w:rFonts w:cs="Arial"/>
        </w:rPr>
        <w:t xml:space="preserve">rosslinking reaction </w:t>
      </w:r>
      <w:r w:rsidR="00AD7E70" w:rsidRPr="003C476C">
        <w:rPr>
          <w:rFonts w:cs="Arial"/>
        </w:rPr>
        <w:t>w</w:t>
      </w:r>
      <w:r w:rsidR="009C03A9" w:rsidRPr="003C476C">
        <w:rPr>
          <w:rFonts w:cs="Arial"/>
        </w:rPr>
        <w:t xml:space="preserve">as quenched after </w:t>
      </w:r>
      <w:r w:rsidR="00DB3926" w:rsidRPr="003C476C">
        <w:rPr>
          <w:rFonts w:cs="Arial"/>
        </w:rPr>
        <w:t>30 minutes</w:t>
      </w:r>
      <w:r w:rsidR="009C03A9" w:rsidRPr="003C476C">
        <w:rPr>
          <w:rFonts w:cs="Arial"/>
        </w:rPr>
        <w:t xml:space="preserve"> with Tris-HCl at </w:t>
      </w:r>
      <w:r w:rsidR="00AD7E70" w:rsidRPr="003C476C">
        <w:rPr>
          <w:rFonts w:cs="Arial"/>
        </w:rPr>
        <w:t xml:space="preserve">a </w:t>
      </w:r>
      <w:r w:rsidR="009C03A9" w:rsidRPr="003C476C">
        <w:rPr>
          <w:rFonts w:cs="Arial"/>
        </w:rPr>
        <w:t xml:space="preserve">final concentration of 20 </w:t>
      </w:r>
      <w:proofErr w:type="spellStart"/>
      <w:r w:rsidR="009C03A9" w:rsidRPr="003C476C">
        <w:rPr>
          <w:rFonts w:cs="Arial"/>
        </w:rPr>
        <w:t>mM.</w:t>
      </w:r>
      <w:proofErr w:type="spellEnd"/>
      <w:r w:rsidR="009C03A9" w:rsidRPr="003C476C">
        <w:rPr>
          <w:rFonts w:cs="Arial"/>
        </w:rPr>
        <w:t xml:space="preserve"> </w:t>
      </w:r>
      <w:r w:rsidR="00AD7E70" w:rsidRPr="003C476C">
        <w:rPr>
          <w:rFonts w:cs="Arial"/>
        </w:rPr>
        <w:t>The c</w:t>
      </w:r>
      <w:r w:rsidR="009C03A9" w:rsidRPr="003C476C">
        <w:rPr>
          <w:rFonts w:cs="Arial"/>
        </w:rPr>
        <w:t>rosslinked protein</w:t>
      </w:r>
      <w:r w:rsidR="00AD7E70" w:rsidRPr="003C476C">
        <w:rPr>
          <w:rFonts w:cs="Arial"/>
        </w:rPr>
        <w:t>s</w:t>
      </w:r>
      <w:r w:rsidR="009C03A9" w:rsidRPr="003C476C">
        <w:rPr>
          <w:rFonts w:cs="Arial"/>
        </w:rPr>
        <w:t xml:space="preserve"> were denatured</w:t>
      </w:r>
      <w:r w:rsidR="00AD7E70" w:rsidRPr="003C476C">
        <w:rPr>
          <w:rFonts w:cs="Arial"/>
        </w:rPr>
        <w:t xml:space="preserve"> and</w:t>
      </w:r>
      <w:r w:rsidR="009C03A9" w:rsidRPr="003C476C">
        <w:rPr>
          <w:rFonts w:cs="Arial"/>
        </w:rPr>
        <w:t xml:space="preserve"> reduced and alkylated in a mixture of 8 M Urea, TCEP and CAA. Proteolytic digestion </w:t>
      </w:r>
      <w:r w:rsidR="00AD7E70" w:rsidRPr="003C476C">
        <w:rPr>
          <w:rFonts w:cs="Arial"/>
        </w:rPr>
        <w:t xml:space="preserve">was </w:t>
      </w:r>
      <w:r w:rsidR="009C03A9" w:rsidRPr="003C476C">
        <w:rPr>
          <w:rFonts w:cs="Arial"/>
        </w:rPr>
        <w:t>performed in 2 steps</w:t>
      </w:r>
      <w:r w:rsidR="00AD7E70" w:rsidRPr="003C476C">
        <w:rPr>
          <w:rFonts w:cs="Arial"/>
        </w:rPr>
        <w:t>:</w:t>
      </w:r>
      <w:r w:rsidR="009C03A9" w:rsidRPr="003C476C">
        <w:rPr>
          <w:rFonts w:cs="Arial"/>
        </w:rPr>
        <w:t xml:space="preserve"> </w:t>
      </w:r>
      <w:r w:rsidR="00AD7E70" w:rsidRPr="003C476C">
        <w:rPr>
          <w:rFonts w:cs="Arial"/>
        </w:rPr>
        <w:t xml:space="preserve">for 30 min </w:t>
      </w:r>
      <w:r w:rsidR="009C03A9" w:rsidRPr="003C476C">
        <w:rPr>
          <w:rFonts w:cs="Arial"/>
        </w:rPr>
        <w:t>with LysC</w:t>
      </w:r>
      <w:r w:rsidR="00AD7E70" w:rsidRPr="003C476C">
        <w:rPr>
          <w:rFonts w:cs="Arial"/>
        </w:rPr>
        <w:t xml:space="preserve"> </w:t>
      </w:r>
      <w:r w:rsidR="009C03A9" w:rsidRPr="003C476C">
        <w:rPr>
          <w:rFonts w:cs="Arial"/>
        </w:rPr>
        <w:t>(</w:t>
      </w:r>
      <w:r w:rsidR="00411624" w:rsidRPr="003C476C">
        <w:rPr>
          <w:rFonts w:cs="Arial"/>
        </w:rPr>
        <w:t>Wako, Tokyo</w:t>
      </w:r>
      <w:r w:rsidR="00AD7E70" w:rsidRPr="003C476C">
        <w:rPr>
          <w:rFonts w:cs="Arial"/>
        </w:rPr>
        <w:t>, JPN</w:t>
      </w:r>
      <w:r w:rsidR="009C03A9" w:rsidRPr="003C476C">
        <w:rPr>
          <w:rFonts w:cs="Arial"/>
        </w:rPr>
        <w:t>)</w:t>
      </w:r>
      <w:r w:rsidR="00AD7E70" w:rsidRPr="003C476C">
        <w:rPr>
          <w:rFonts w:cs="Arial"/>
        </w:rPr>
        <w:t xml:space="preserve"> at </w:t>
      </w:r>
      <w:del w:id="21" w:author="Graaf, S.C. de (Bastiaan)" w:date="2023-03-24T17:17:00Z">
        <w:r w:rsidR="00AD7E70" w:rsidRPr="003C476C" w:rsidDel="0001138B">
          <w:rPr>
            <w:rFonts w:cs="Arial"/>
          </w:rPr>
          <w:delText>r.t.</w:delText>
        </w:r>
      </w:del>
      <w:ins w:id="22" w:author="Graaf, S.C. de (Bastiaan)" w:date="2023-03-24T17:17:00Z">
        <w:r w:rsidR="0001138B">
          <w:rPr>
            <w:rFonts w:cs="Arial"/>
          </w:rPr>
          <w:t>room temperature</w:t>
        </w:r>
      </w:ins>
      <w:r w:rsidR="009C03A9" w:rsidRPr="003C476C">
        <w:rPr>
          <w:rFonts w:cs="Arial"/>
        </w:rPr>
        <w:t xml:space="preserve"> and overnight with Trypsin (</w:t>
      </w:r>
      <w:r w:rsidR="00411624" w:rsidRPr="003C476C">
        <w:rPr>
          <w:rFonts w:cs="Arial"/>
        </w:rPr>
        <w:t>Promega, Madison</w:t>
      </w:r>
      <w:r w:rsidR="00AD7E70" w:rsidRPr="003C476C">
        <w:rPr>
          <w:rFonts w:cs="Arial"/>
        </w:rPr>
        <w:t>, WI</w:t>
      </w:r>
      <w:r w:rsidR="008963CF" w:rsidRPr="003C476C">
        <w:rPr>
          <w:rFonts w:cs="Arial"/>
        </w:rPr>
        <w:t>, USA</w:t>
      </w:r>
      <w:r w:rsidR="009C03A9" w:rsidRPr="003C476C">
        <w:rPr>
          <w:rFonts w:cs="Arial"/>
        </w:rPr>
        <w:t>)</w:t>
      </w:r>
      <w:r w:rsidR="00411624" w:rsidRPr="003C476C">
        <w:rPr>
          <w:rFonts w:cs="Arial"/>
        </w:rPr>
        <w:t xml:space="preserve"> at 37</w:t>
      </w:r>
      <w:r w:rsidR="00DE1DF9" w:rsidRPr="003C476C">
        <w:rPr>
          <w:rFonts w:cs="Arial"/>
        </w:rPr>
        <w:t xml:space="preserve"> </w:t>
      </w:r>
      <w:r w:rsidR="00DE1DF9" w:rsidRPr="003C476C">
        <w:rPr>
          <w:rFonts w:cstheme="minorHAnsi"/>
          <w:lang w:val="en-NZ"/>
        </w:rPr>
        <w:t>⁰</w:t>
      </w:r>
      <w:r w:rsidR="00411624" w:rsidRPr="003C476C">
        <w:rPr>
          <w:rFonts w:cs="Arial"/>
        </w:rPr>
        <w:t>C</w:t>
      </w:r>
      <w:r w:rsidR="009C03A9" w:rsidRPr="003C476C">
        <w:rPr>
          <w:rFonts w:cs="Arial"/>
        </w:rPr>
        <w:t>. Digested peptides were desalted with a Sep-Pak cartridge and dried prior to fractionation.</w:t>
      </w:r>
    </w:p>
    <w:p w14:paraId="4DD402E6" w14:textId="77777777" w:rsidR="00277CEC" w:rsidRPr="003C476C" w:rsidRDefault="00277CEC" w:rsidP="005230F7">
      <w:pPr>
        <w:keepNext/>
        <w:spacing w:after="120" w:line="360" w:lineRule="auto"/>
        <w:jc w:val="both"/>
        <w:rPr>
          <w:rFonts w:cs="Arial"/>
          <w:b/>
        </w:rPr>
      </w:pPr>
    </w:p>
    <w:p w14:paraId="598016EE" w14:textId="1564FD9C" w:rsidR="00BB6740" w:rsidRPr="003C476C" w:rsidRDefault="007F69C9" w:rsidP="0089050E">
      <w:pPr>
        <w:pStyle w:val="Heading2"/>
      </w:pPr>
      <w:r>
        <w:t>!!</w:t>
      </w:r>
      <w:r w:rsidR="00BB6740" w:rsidRPr="003C476C">
        <w:t>Fractionation of Crosslinked Peptides</w:t>
      </w:r>
    </w:p>
    <w:p w14:paraId="21FC9F73" w14:textId="4D48A91D" w:rsidR="0064352E" w:rsidRPr="003C476C" w:rsidRDefault="00C9665C" w:rsidP="00A74FA0">
      <w:pPr>
        <w:keepNext/>
        <w:spacing w:after="120" w:line="360" w:lineRule="auto"/>
        <w:jc w:val="both"/>
        <w:rPr>
          <w:rFonts w:cs="Arial"/>
        </w:rPr>
      </w:pPr>
      <w:r w:rsidRPr="003C476C">
        <w:rPr>
          <w:rFonts w:cs="Arial"/>
        </w:rPr>
        <w:t>Strong Cation Exchange (</w:t>
      </w:r>
      <w:proofErr w:type="spellStart"/>
      <w:r w:rsidRPr="003C476C">
        <w:rPr>
          <w:rFonts w:cs="Arial"/>
        </w:rPr>
        <w:t>SCX</w:t>
      </w:r>
      <w:proofErr w:type="spellEnd"/>
      <w:r w:rsidRPr="003C476C">
        <w:rPr>
          <w:rFonts w:cs="Arial"/>
        </w:rPr>
        <w:t>) ch</w:t>
      </w:r>
      <w:r w:rsidR="00DB0FB8" w:rsidRPr="003C476C">
        <w:rPr>
          <w:rFonts w:cs="Arial"/>
        </w:rPr>
        <w:t>romatography was performed on</w:t>
      </w:r>
      <w:r w:rsidR="007A68BD" w:rsidRPr="003C476C">
        <w:rPr>
          <w:rFonts w:cs="Arial"/>
        </w:rPr>
        <w:t xml:space="preserve"> an</w:t>
      </w:r>
      <w:r w:rsidRPr="003C476C">
        <w:rPr>
          <w:rFonts w:cs="Arial"/>
        </w:rPr>
        <w:t xml:space="preserve"> Agilent 1200 HPLC system</w:t>
      </w:r>
      <w:r w:rsidR="00405247" w:rsidRPr="003C476C">
        <w:rPr>
          <w:rFonts w:cs="Arial"/>
        </w:rPr>
        <w:t xml:space="preserve"> (</w:t>
      </w:r>
      <w:r w:rsidR="00B6425D" w:rsidRPr="003C476C">
        <w:rPr>
          <w:rFonts w:cs="Arial"/>
        </w:rPr>
        <w:t xml:space="preserve">Agilent Technologies, </w:t>
      </w:r>
      <w:proofErr w:type="spellStart"/>
      <w:r w:rsidR="00B6425D" w:rsidRPr="003C476C">
        <w:rPr>
          <w:rFonts w:cs="Arial"/>
        </w:rPr>
        <w:t>Waldbronn</w:t>
      </w:r>
      <w:proofErr w:type="spellEnd"/>
      <w:r w:rsidR="007A68BD" w:rsidRPr="003C476C">
        <w:rPr>
          <w:rFonts w:cs="Arial"/>
        </w:rPr>
        <w:t>, DE</w:t>
      </w:r>
      <w:r w:rsidR="00405247" w:rsidRPr="003C476C">
        <w:rPr>
          <w:rFonts w:cs="Arial"/>
        </w:rPr>
        <w:t>)</w:t>
      </w:r>
      <w:r w:rsidRPr="003C476C">
        <w:rPr>
          <w:rFonts w:cs="Arial"/>
        </w:rPr>
        <w:t xml:space="preserve">. </w:t>
      </w:r>
      <w:r w:rsidR="007A68BD" w:rsidRPr="003C476C">
        <w:rPr>
          <w:rFonts w:cs="Arial"/>
        </w:rPr>
        <w:t>The s</w:t>
      </w:r>
      <w:r w:rsidRPr="003C476C">
        <w:rPr>
          <w:rFonts w:cs="Arial"/>
        </w:rPr>
        <w:t xml:space="preserve">etup </w:t>
      </w:r>
      <w:r w:rsidR="00DC6279" w:rsidRPr="003C476C">
        <w:rPr>
          <w:rFonts w:cs="Arial"/>
        </w:rPr>
        <w:t>was previously described</w:t>
      </w:r>
      <w:r w:rsidR="00DC6279" w:rsidRPr="003C476C">
        <w:rPr>
          <w:rFonts w:cs="Arial"/>
        </w:rPr>
        <w:fldChar w:fldCharType="begin" w:fldLock="1"/>
      </w:r>
      <w:r w:rsidR="00AD3E06">
        <w:rPr>
          <w:rFonts w:cs="Arial"/>
        </w:rPr>
        <w:instrText>ADDIN CSL_CITATION {"citationItems":[{"id":"ITEM-1","itemData":{"DOI":"10.1021/ac2015068","ISBN":"0003-2700","ISSN":"00032700","PMID":"21815630","abstract":"Several enrichment and separation strategies are available that allow nearly pure phosphopeptide pools to be created. These phosphopeptide pools are too complex to be completely unraveled by RP-LC-MS analysis alone. Here, we implement weak anion exchange (WAX) chromatography as an additional, complementary dimension to strong cation exchange (SCX) and reversed phase (RP). Initially, we used SCX to fractionate a human lysate digest to generate a fraction highly enriched for phosphopeptides. Analysis of this single fraction by RP-LC-MS with a 140 min gradient method allowed the identification of 4045 unique phosphopeptides (false discovery rate (FDR) &lt; 1%; Mascot score &gt; 20) using an Orbitrap Velos. Triplicate analysis (420 min total gradient time) of the same sample increased the total to just over 5000 unique phosphopeptides. When we separated the same sample by WAX and analyzed 14 WAX fractions by 30 min gradient RP-LC-MS (420 min total gradient time) we were able to identify 7251 unique phosphopeptides, an approximate increase of 40%, while maintaining the same total gradient time. We performed a more comprehensive, albeit also more time-consuming, analysis of the same 14 WAX fractions by the use of 140 min gradient LC-MS analyses, which resulted in the detection of over 11 000 unique phosphopeptides. Our results clearly demonstrate that additional separation dimensions are still necessary for in-depth phosphoproteomics and that WAX is a suitable dimension to be combined and sandwiched between SCX and RP chromatography.","author":[{"dropping-particle":"","family":"Hennrich","given":"Marco L.","non-dropping-particle":"","parse-names":false,"suffix":""},{"dropping-particle":"","family":"Groenewold","given":"Vincent","non-dropping-particle":"","parse-names":false,"suffix":""},{"dropping-particle":"","family":"Kops","given":"Geert J P L","non-dropping-particle":"","parse-names":false,"suffix":""},{"dropping-particle":"","family":"Heck","given":"Albert J R","non-dropping-particle":"","parse-names":false,"suffix":""},{"dropping-particle":"","family":"Mohammed","given":"Shabaz","non-dropping-particle":"","parse-names":false,"suffix":""}],"container-title":"Analytical Chemistry","id":"ITEM-1","issue":"18","issued":{"date-parts":[["2011"]]},"page":"7137-7143","title":"Improving depth in phosphoproteomics by using a strong cation exchange-weak anion exchange-reversed phase multidimensional separation approach","type":"article-journal","volume":"83"},"uris":["http://www.mendeley.com/documents/?uuid=f406061e-ae0c-4de8-8097-84f97b7e78bd"]}],"mendeley":{"formattedCitation":"\\cite{Hennrich2011Improving depth in phosphoproteomics by using a strong cation exchange-weak anion exchange-reversed phase multidimensional separation approach}","plainTextFormattedCitation":"\\cite{Hennrich2011Improving depth in phosphoproteomics by using a strong cation exchange-weak anion exchange-reversed phase multidimensional separation approach}","previouslyFormattedCitation":"\\cite{Hennrich2011Improving depth in phosphoproteomics by using a strong cation exchange-weak anion exchange-reversed phase multidimensional separation approach}"},"properties":{"noteIndex":0},"schema":"https://github.com/citation-style-language/schema/raw/master/csl-citation.json"}</w:instrText>
      </w:r>
      <w:r w:rsidR="00DC6279" w:rsidRPr="003C476C">
        <w:rPr>
          <w:rFonts w:cs="Arial"/>
        </w:rPr>
        <w:fldChar w:fldCharType="separate"/>
      </w:r>
      <w:r w:rsidR="00B67D31" w:rsidRPr="00B67D31">
        <w:rPr>
          <w:rFonts w:cs="Arial"/>
          <w:noProof/>
        </w:rPr>
        <w:t>\cite{Hennrich2011Improving depth in phosphoproteomics by using a strong cation exchange-weak anion exchange-reversed phase multidimensional separation approach}</w:t>
      </w:r>
      <w:r w:rsidR="00DC6279" w:rsidRPr="003C476C">
        <w:rPr>
          <w:rFonts w:cs="Arial"/>
        </w:rPr>
        <w:fldChar w:fldCharType="end"/>
      </w:r>
      <w:r w:rsidR="00DC6279" w:rsidRPr="003C476C">
        <w:rPr>
          <w:rFonts w:cs="Arial"/>
        </w:rPr>
        <w:t>, but shortly consists of</w:t>
      </w:r>
      <w:r w:rsidRPr="003C476C">
        <w:rPr>
          <w:rFonts w:cs="Arial"/>
        </w:rPr>
        <w:t xml:space="preserve"> an Opti-Lynx trap column connected to a </w:t>
      </w:r>
      <w:proofErr w:type="spellStart"/>
      <w:r w:rsidRPr="003C476C">
        <w:rPr>
          <w:rFonts w:cs="Arial"/>
        </w:rPr>
        <w:t>PolyLC</w:t>
      </w:r>
      <w:proofErr w:type="spellEnd"/>
      <w:r w:rsidRPr="003C476C">
        <w:rPr>
          <w:rFonts w:cs="Arial"/>
        </w:rPr>
        <w:t xml:space="preserve"> </w:t>
      </w:r>
      <w:proofErr w:type="spellStart"/>
      <w:r w:rsidRPr="003C476C">
        <w:rPr>
          <w:rFonts w:cs="Arial"/>
        </w:rPr>
        <w:t>SCX</w:t>
      </w:r>
      <w:proofErr w:type="spellEnd"/>
      <w:r w:rsidRPr="003C476C">
        <w:rPr>
          <w:rFonts w:cs="Arial"/>
        </w:rPr>
        <w:t>-separation column</w:t>
      </w:r>
      <w:r w:rsidR="000160C9" w:rsidRPr="003C476C">
        <w:rPr>
          <w:rFonts w:cs="Arial"/>
        </w:rPr>
        <w:t xml:space="preserve"> (</w:t>
      </w:r>
      <w:proofErr w:type="spellStart"/>
      <w:r w:rsidR="000160C9" w:rsidRPr="003C476C">
        <w:rPr>
          <w:rFonts w:cs="Arial"/>
        </w:rPr>
        <w:t>PolyLC</w:t>
      </w:r>
      <w:proofErr w:type="spellEnd"/>
      <w:r w:rsidR="000160C9" w:rsidRPr="003C476C">
        <w:rPr>
          <w:rFonts w:cs="Arial"/>
        </w:rPr>
        <w:t xml:space="preserve"> Inc., Columbia, MD</w:t>
      </w:r>
      <w:r w:rsidR="008963CF" w:rsidRPr="003C476C">
        <w:rPr>
          <w:rFonts w:cs="Arial"/>
        </w:rPr>
        <w:t>, USA</w:t>
      </w:r>
      <w:r w:rsidR="000160C9" w:rsidRPr="003C476C">
        <w:rPr>
          <w:rFonts w:cs="Arial"/>
        </w:rPr>
        <w:t>)</w:t>
      </w:r>
      <w:r w:rsidRPr="003C476C">
        <w:rPr>
          <w:rFonts w:cs="Arial"/>
        </w:rPr>
        <w:t xml:space="preserve">. Peptide mixtures were reconstituted in 5% DMSO/10% formic acid/85% </w:t>
      </w:r>
      <w:r w:rsidR="00F4798F">
        <w:rPr>
          <w:rFonts w:cs="Arial"/>
        </w:rPr>
        <w:t xml:space="preserve">water </w:t>
      </w:r>
      <w:r w:rsidRPr="003C476C">
        <w:rPr>
          <w:rFonts w:cs="Arial"/>
        </w:rPr>
        <w:t xml:space="preserve">(v/v/v) and </w:t>
      </w:r>
      <w:r w:rsidR="004B232A" w:rsidRPr="003C476C">
        <w:rPr>
          <w:rFonts w:cs="Arial"/>
        </w:rPr>
        <w:t>separated over a gradient of 120</w:t>
      </w:r>
      <w:r w:rsidR="00DC6279" w:rsidRPr="003C476C">
        <w:rPr>
          <w:rFonts w:cs="Arial"/>
        </w:rPr>
        <w:t xml:space="preserve"> </w:t>
      </w:r>
      <w:r w:rsidR="004B232A" w:rsidRPr="003C476C">
        <w:rPr>
          <w:rFonts w:cs="Arial"/>
        </w:rPr>
        <w:t>minutes, r</w:t>
      </w:r>
      <w:r w:rsidRPr="003C476C">
        <w:rPr>
          <w:rFonts w:cs="Arial"/>
        </w:rPr>
        <w:t>esulting in 50 collected faction</w:t>
      </w:r>
      <w:r w:rsidR="00DC6279" w:rsidRPr="003C476C">
        <w:rPr>
          <w:rFonts w:cs="Arial"/>
        </w:rPr>
        <w:t>s</w:t>
      </w:r>
      <w:r w:rsidRPr="003C476C">
        <w:rPr>
          <w:rFonts w:cs="Arial"/>
        </w:rPr>
        <w:t>.</w:t>
      </w:r>
      <w:r w:rsidR="004B232A" w:rsidRPr="003C476C">
        <w:rPr>
          <w:rFonts w:cs="Arial"/>
        </w:rPr>
        <w:t xml:space="preserve"> </w:t>
      </w:r>
      <w:r w:rsidR="00734BD5" w:rsidRPr="003C476C">
        <w:rPr>
          <w:rFonts w:cs="Arial"/>
        </w:rPr>
        <w:t>A total of 15 c</w:t>
      </w:r>
      <w:r w:rsidR="004B232A" w:rsidRPr="003C476C">
        <w:rPr>
          <w:rFonts w:cs="Arial"/>
        </w:rPr>
        <w:t>rosslinks-rich fractions were chosen for analysis</w:t>
      </w:r>
      <w:r w:rsidR="00734BD5" w:rsidRPr="003C476C">
        <w:rPr>
          <w:rFonts w:cs="Arial"/>
        </w:rPr>
        <w:t xml:space="preserve"> and prior to further analysis</w:t>
      </w:r>
      <w:r w:rsidR="004B232A" w:rsidRPr="003C476C">
        <w:rPr>
          <w:rFonts w:cs="Arial"/>
        </w:rPr>
        <w:t xml:space="preserve"> dried and stored at -80</w:t>
      </w:r>
      <w:r w:rsidR="004B232A" w:rsidRPr="003C476C">
        <w:rPr>
          <w:rFonts w:cs="Arial"/>
          <w:lang w:val="en-NZ"/>
        </w:rPr>
        <w:t xml:space="preserve"> </w:t>
      </w:r>
      <w:r w:rsidR="000160C9" w:rsidRPr="003C476C">
        <w:rPr>
          <w:rFonts w:cstheme="minorHAnsi"/>
          <w:lang w:val="en-NZ"/>
        </w:rPr>
        <w:t>⁰</w:t>
      </w:r>
      <w:r w:rsidR="004B232A" w:rsidRPr="003C476C">
        <w:rPr>
          <w:rFonts w:cs="Arial"/>
        </w:rPr>
        <w:t>C.</w:t>
      </w:r>
    </w:p>
    <w:p w14:paraId="737DC355" w14:textId="77777777" w:rsidR="00C9665C" w:rsidRPr="003C476C" w:rsidRDefault="00C9665C" w:rsidP="00A74FA0">
      <w:pPr>
        <w:keepNext/>
        <w:spacing w:after="120" w:line="360" w:lineRule="auto"/>
        <w:jc w:val="both"/>
        <w:rPr>
          <w:rFonts w:cs="Arial"/>
          <w:b/>
        </w:rPr>
      </w:pPr>
    </w:p>
    <w:p w14:paraId="3ABB9BCD" w14:textId="70C08665" w:rsidR="00DC01B4" w:rsidRPr="003C476C" w:rsidRDefault="007F69C9" w:rsidP="0089050E">
      <w:pPr>
        <w:pStyle w:val="Heading2"/>
      </w:pPr>
      <w:r>
        <w:t>!!</w:t>
      </w:r>
      <w:r w:rsidR="00150BCA" w:rsidRPr="003C476C">
        <w:t>LC-MS/MS</w:t>
      </w:r>
      <w:r w:rsidR="006D7B5D" w:rsidRPr="003C476C">
        <w:t xml:space="preserve"> </w:t>
      </w:r>
      <w:r w:rsidR="00DB0FB8" w:rsidRPr="003C476C">
        <w:t>Analysis</w:t>
      </w:r>
    </w:p>
    <w:p w14:paraId="4A54CE21" w14:textId="7BBFBDE5" w:rsidR="00726D7F" w:rsidRPr="003C476C" w:rsidRDefault="00DC01B4" w:rsidP="00C3028B">
      <w:pPr>
        <w:keepNext/>
        <w:spacing w:after="0" w:line="360" w:lineRule="auto"/>
        <w:jc w:val="both"/>
      </w:pPr>
      <w:r w:rsidRPr="003C476C">
        <w:rPr>
          <w:rFonts w:cs="Arial"/>
        </w:rPr>
        <w:t xml:space="preserve">Peptide mixtures were reconstituted in </w:t>
      </w:r>
      <w:r w:rsidR="0026158D" w:rsidRPr="003C476C">
        <w:rPr>
          <w:rFonts w:cs="Arial"/>
        </w:rPr>
        <w:t xml:space="preserve">5% DMSO/10% formic acid/85% </w:t>
      </w:r>
      <w:r w:rsidR="00F4798F">
        <w:rPr>
          <w:rFonts w:cs="Arial"/>
        </w:rPr>
        <w:t>water</w:t>
      </w:r>
      <w:r w:rsidR="0026158D" w:rsidRPr="003C476C">
        <w:rPr>
          <w:rFonts w:cs="Arial"/>
        </w:rPr>
        <w:t xml:space="preserve"> (v/v/v)</w:t>
      </w:r>
      <w:r w:rsidRPr="003C476C">
        <w:rPr>
          <w:rFonts w:cs="Arial"/>
        </w:rPr>
        <w:t xml:space="preserve"> and analyzed on an Orbitrap Fusion Lumos (Thermo</w:t>
      </w:r>
      <w:r w:rsidR="00B6425D" w:rsidRPr="003C476C">
        <w:rPr>
          <w:rFonts w:cs="Arial"/>
        </w:rPr>
        <w:t xml:space="preserve"> </w:t>
      </w:r>
      <w:r w:rsidRPr="003C476C">
        <w:rPr>
          <w:rFonts w:cs="Arial"/>
        </w:rPr>
        <w:t>Fisher Scientific, San Jose</w:t>
      </w:r>
      <w:r w:rsidR="0004047E" w:rsidRPr="003C476C">
        <w:rPr>
          <w:rFonts w:cs="Arial"/>
        </w:rPr>
        <w:t>, CA</w:t>
      </w:r>
      <w:r w:rsidR="008963CF" w:rsidRPr="003C476C">
        <w:rPr>
          <w:rFonts w:cs="Arial"/>
        </w:rPr>
        <w:t>, USA</w:t>
      </w:r>
      <w:r w:rsidRPr="003C476C">
        <w:rPr>
          <w:rFonts w:cs="Arial"/>
        </w:rPr>
        <w:t xml:space="preserve">) coupled online to an Agilent </w:t>
      </w:r>
      <w:r w:rsidR="00405247" w:rsidRPr="003C476C">
        <w:rPr>
          <w:rFonts w:cs="Arial"/>
        </w:rPr>
        <w:t xml:space="preserve">1290 </w:t>
      </w:r>
      <w:proofErr w:type="spellStart"/>
      <w:r w:rsidR="00405247" w:rsidRPr="003C476C">
        <w:rPr>
          <w:rFonts w:cs="Arial"/>
        </w:rPr>
        <w:t>U</w:t>
      </w:r>
      <w:r w:rsidRPr="003C476C">
        <w:rPr>
          <w:rFonts w:cs="Arial"/>
        </w:rPr>
        <w:t>PLC</w:t>
      </w:r>
      <w:proofErr w:type="spellEnd"/>
      <w:r w:rsidRPr="003C476C">
        <w:rPr>
          <w:rFonts w:cs="Arial"/>
        </w:rPr>
        <w:t xml:space="preserve"> (Agilent Technologies, </w:t>
      </w:r>
      <w:proofErr w:type="spellStart"/>
      <w:r w:rsidR="00405247" w:rsidRPr="003C476C">
        <w:rPr>
          <w:rFonts w:cs="Arial"/>
        </w:rPr>
        <w:t>W</w:t>
      </w:r>
      <w:r w:rsidR="0004047E" w:rsidRPr="003C476C">
        <w:rPr>
          <w:rFonts w:cs="Arial"/>
        </w:rPr>
        <w:t>aldbronn</w:t>
      </w:r>
      <w:proofErr w:type="spellEnd"/>
      <w:r w:rsidR="008963CF" w:rsidRPr="003C476C">
        <w:rPr>
          <w:rFonts w:cs="Arial"/>
        </w:rPr>
        <w:t>, DE</w:t>
      </w:r>
      <w:r w:rsidRPr="003C476C">
        <w:rPr>
          <w:rFonts w:cs="Arial"/>
        </w:rPr>
        <w:t xml:space="preserve">). </w:t>
      </w:r>
      <w:r w:rsidR="00405247" w:rsidRPr="003C476C">
        <w:rPr>
          <w:rFonts w:cs="Arial"/>
        </w:rPr>
        <w:t>Peptides were</w:t>
      </w:r>
      <w:r w:rsidRPr="003C476C">
        <w:rPr>
          <w:rFonts w:cs="Arial"/>
        </w:rPr>
        <w:t xml:space="preserve"> trapped on a </w:t>
      </w:r>
      <w:r w:rsidR="00405247" w:rsidRPr="003C476C">
        <w:rPr>
          <w:rFonts w:cs="Arial"/>
        </w:rPr>
        <w:t>double-frit C</w:t>
      </w:r>
      <w:ins w:id="23" w:author="Graaf, S.C. de (Bastiaan)" w:date="2023-03-24T17:19:00Z">
        <w:r w:rsidR="0001138B">
          <w:rPr>
            <w:rFonts w:cs="Arial"/>
          </w:rPr>
          <w:t>\</w:t>
        </w:r>
        <w:proofErr w:type="spellStart"/>
        <w:r w:rsidR="0001138B">
          <w:rPr>
            <w:rFonts w:cs="Arial"/>
          </w:rPr>
          <w:t>textsubscript</w:t>
        </w:r>
        <w:proofErr w:type="spellEnd"/>
        <w:r w:rsidR="0001138B">
          <w:rPr>
            <w:rFonts w:cs="Arial"/>
          </w:rPr>
          <w:t>{</w:t>
        </w:r>
      </w:ins>
      <w:r w:rsidR="00405247" w:rsidRPr="003C476C">
        <w:rPr>
          <w:rFonts w:cs="Arial"/>
          <w:vertAlign w:val="subscript"/>
        </w:rPr>
        <w:t>18</w:t>
      </w:r>
      <w:ins w:id="24" w:author="Graaf, S.C. de (Bastiaan)" w:date="2023-03-24T17:19:00Z">
        <w:r w:rsidR="0001138B">
          <w:rPr>
            <w:rFonts w:cs="Arial"/>
            <w:vertAlign w:val="subscript"/>
          </w:rPr>
          <w:t>}</w:t>
        </w:r>
      </w:ins>
      <w:r w:rsidR="00405247" w:rsidRPr="003C476C">
        <w:rPr>
          <w:rFonts w:cs="Arial"/>
        </w:rPr>
        <w:t xml:space="preserve"> pre-column (</w:t>
      </w:r>
      <w:proofErr w:type="spellStart"/>
      <w:r w:rsidR="00405247" w:rsidRPr="003C476C">
        <w:rPr>
          <w:rFonts w:cs="Arial"/>
        </w:rPr>
        <w:t>Reprosil</w:t>
      </w:r>
      <w:proofErr w:type="spellEnd"/>
      <w:r w:rsidRPr="003C476C">
        <w:rPr>
          <w:rFonts w:cs="Arial"/>
        </w:rPr>
        <w:t xml:space="preserve"> C</w:t>
      </w:r>
      <w:ins w:id="25" w:author="Graaf, S.C. de (Bastiaan)" w:date="2023-03-24T17:19:00Z">
        <w:r w:rsidR="0001138B">
          <w:rPr>
            <w:rFonts w:cs="Arial"/>
          </w:rPr>
          <w:t>\</w:t>
        </w:r>
        <w:proofErr w:type="spellStart"/>
        <w:r w:rsidR="0001138B">
          <w:rPr>
            <w:rFonts w:cs="Arial"/>
          </w:rPr>
          <w:t>textsubscript</w:t>
        </w:r>
        <w:proofErr w:type="spellEnd"/>
        <w:r w:rsidR="0001138B">
          <w:rPr>
            <w:rFonts w:cs="Arial"/>
          </w:rPr>
          <w:t>{</w:t>
        </w:r>
      </w:ins>
      <w:r w:rsidRPr="003C476C">
        <w:rPr>
          <w:rFonts w:cs="Arial"/>
          <w:vertAlign w:val="subscript"/>
        </w:rPr>
        <w:t>18</w:t>
      </w:r>
      <w:ins w:id="26" w:author="Graaf, S.C. de (Bastiaan)" w:date="2023-03-24T17:19:00Z">
        <w:r w:rsidR="0001138B">
          <w:rPr>
            <w:rFonts w:cs="Arial"/>
            <w:vertAlign w:val="subscript"/>
          </w:rPr>
          <w:t>}</w:t>
        </w:r>
      </w:ins>
      <w:r w:rsidRPr="003C476C">
        <w:rPr>
          <w:rFonts w:cs="Arial"/>
        </w:rPr>
        <w:t xml:space="preserve">, Dr. Maisch, 100 µm x 2 cm, 3 µm; </w:t>
      </w:r>
      <w:r w:rsidR="00405247" w:rsidRPr="003C476C">
        <w:rPr>
          <w:rFonts w:cs="Arial"/>
        </w:rPr>
        <w:t>packed in-house) for 5</w:t>
      </w:r>
      <w:r w:rsidRPr="003C476C">
        <w:rPr>
          <w:rFonts w:cs="Arial"/>
        </w:rPr>
        <w:t xml:space="preserve"> min with buffer A (0.1% formic acid) and separated on a </w:t>
      </w:r>
      <w:r w:rsidR="00405247" w:rsidRPr="003C476C">
        <w:rPr>
          <w:rFonts w:cs="Arial"/>
        </w:rPr>
        <w:t xml:space="preserve">single-frit </w:t>
      </w:r>
      <w:r w:rsidRPr="003C476C">
        <w:rPr>
          <w:rFonts w:cs="Arial"/>
        </w:rPr>
        <w:t>analytical column (</w:t>
      </w:r>
      <w:proofErr w:type="spellStart"/>
      <w:r w:rsidRPr="003C476C">
        <w:rPr>
          <w:rFonts w:cs="Arial"/>
        </w:rPr>
        <w:t>Poroshell</w:t>
      </w:r>
      <w:proofErr w:type="spellEnd"/>
      <w:r w:rsidRPr="003C476C">
        <w:rPr>
          <w:rFonts w:cs="Arial"/>
        </w:rPr>
        <w:t xml:space="preserve"> 120 EC C18, </w:t>
      </w:r>
      <w:r w:rsidRPr="003C476C">
        <w:rPr>
          <w:rFonts w:cs="Arial"/>
        </w:rPr>
        <w:lastRenderedPageBreak/>
        <w:t xml:space="preserve">Agilent Technologies, 50 µm x 50 cm, 2.7 µm) over </w:t>
      </w:r>
      <w:r w:rsidR="00405247" w:rsidRPr="003C476C">
        <w:rPr>
          <w:rFonts w:cs="Arial"/>
        </w:rPr>
        <w:t>155 minutes</w:t>
      </w:r>
      <w:r w:rsidRPr="003C476C">
        <w:rPr>
          <w:rFonts w:cs="Arial"/>
        </w:rPr>
        <w:t xml:space="preserve"> with a linear gradient from 10% to 40% B (B: 0.1% formic acid, 80% acetonitrile). </w:t>
      </w:r>
      <w:r w:rsidR="00A74FA0" w:rsidRPr="003C476C">
        <w:rPr>
          <w:rFonts w:cs="Arial"/>
        </w:rPr>
        <w:t>Optimized MS setting</w:t>
      </w:r>
      <w:r w:rsidR="003077ED" w:rsidRPr="003C476C">
        <w:rPr>
          <w:rFonts w:cs="Arial"/>
        </w:rPr>
        <w:t xml:space="preserve">s were described </w:t>
      </w:r>
      <w:r w:rsidR="00A74FA0" w:rsidRPr="003C476C">
        <w:rPr>
          <w:rFonts w:cs="Arial"/>
        </w:rPr>
        <w:t>previously</w:t>
      </w:r>
      <w:r w:rsidR="00A74FA0" w:rsidRPr="003C476C">
        <w:rPr>
          <w:rFonts w:cs="Arial"/>
        </w:rPr>
        <w:fldChar w:fldCharType="begin" w:fldLock="1"/>
      </w:r>
      <w:r w:rsidR="00AD3E06">
        <w:rPr>
          <w:rFonts w:cs="Arial"/>
        </w:rPr>
        <w:instrText>ADDIN CSL_CITATION {"citationItems":[{"id":"ITEM-1","itemData":{"DOI":"10.1038/ncomms15473","ISSN":"20411723","PMID":"28524877","abstract":"Chemical cross-linking combined with mass spectrometry (XL-MS) can provide information on protein conformations and interactions in highly complex samples. Here the authors describe an improved XL-MS workflow to increase the depth and fidelity of cross-link identification using whole proteome databases.","author":[{"dropping-particle":"","family":"Liu","given":"Fan","non-dropping-particle":"","parse-names":false,"suffix":""},{"dropping-particle":"","family":"Lössl","given":"Philip","non-dropping-particle":"","parse-names":false,"suffix":""},{"dropping-particle":"","family":"Scheltema","given":"Richard","non-dropping-particle":"","parse-names":false,"suffix":""},{"dropping-particle":"","family":"Viner","given":"Rosa","non-dropping-particle":"","parse-names":false,"suffix":""},{"dropping-particle":"","family":"Heck","given":"Albert J R","non-dropping-particle":"","parse-names":false,"suffix":""}],"container-title":"Nature Communications","id":"ITEM-1","issue":"May","issued":{"date-parts":[["2017"]]},"title":"Optimized fragmentation schemes and data analysis strategies for proteome-wide cross-link identification","type":"article-journal","volume":"8"},"uris":["http://www.mendeley.com/documents/?uuid=8f3212cf-2c30-4e18-a095-c19209ddc6f5"]},{"id":"ITEM-2","itemData":{"DOI":"10.1038/s41596-018-0074-x","ISSN":"1754-2189","PMID":"30446747","abstract":"Cross-linking mass spectrometry (XL-MS) has received considerable interest, owing to its potential to investigate protein–protein interactions (PPIs) in an unbiased fashion in complex protein mixtures. Recent developments have enabled the detection of thousands of PPIs from a single experiment. A unique strength of XL-MS, in comparison with other methods for determining PPIs, is that it provides direct spatial information for the detected interactions. This is accomplished by the use of bifunctional cross-linking molecules that link two amino acids in close proximity with a covalent bond. Upon proteolytic digestion, this results in two newly linked peptides, which are identifiable by MS. XL-MS has received the required boost to tackle more-complex samples with recent advances in cross-linking chemistry with MS-cleavable or reporter-based cross-linkers and faster, more sensitive and more versatile MS platforms. This protocol provides a detailed description of our optimized conditions for a full-proteome native protein preparation followed by cross-linking using the gas-phase cleavable cross-linking reagent disuccinimidyl sulfoxide (DSSO). Following cross-linking, we demonstrate extensive sample fractionation and substantially simplified data analysis with XlinkX in Proteome Discoverer, as well as subsequent protein structure investigations with DisVis and HADDOCK. This protocol produces data of high confidence and can be performed within ~10 d, including structural investigations.","author":[{"dropping-particle":"","family":"Klykov","given":"Oleg","non-dropping-particle":"","parse-names":false,"suffix":""},{"dropping-particle":"","family":"Steigenberger","given":"Barbara","non-dropping-particle":"","parse-names":false,"suffix":""},{"dropping-particle":"","family":"Pektaş","given":"Sibel","non-dropping-particle":"","parse-names":false,"suffix":""},{"dropping-particle":"","family":"Fasci","given":"Domenico","non-dropping-particle":"","parse-names":false,"suffix":""},{"dropping-particle":"","family":"Heck","given":"Albert J. R.","non-dropping-particle":"","parse-names":false,"suffix":""},{"dropping-particle":"","family":"Scheltema","given":"Richard A.","non-dropping-particle":"","parse-names":false,"suffix":""}],"container-title":"Nature Protocols","id":"ITEM-2","issue":"12","issued":{"date-parts":[["2018","12"]]},"page":"2964-2990","title":"Efficient and robust proteome-wide approaches for cross-linking mass spectrometry","type":"article-journal","volume":"13"},"uris":["http://www.mendeley.com/documents/?uuid=6a14f9c7-ad86-4e21-ad3a-edc28d02e0f3"]}],"mendeley":{"formattedCitation":"\\cite{Liu2017Optimized fragmentation schemes and data analysis strategies for proteome-wide cross-link identification|||Klykov2018Efficient and robust proteome-wide approaches for cross-linking mass spectrometry}","plainTextFormattedCitation":"\\cite{Liu2017Optimized fragmentation schemes and data analysis strategies for proteome-wide cross-link identification|||Klykov2018Efficient and robust proteome-wide approaches for cross-linking mass spectrometry}","previouslyFormattedCitation":"\\cite{Liu2017Optimized fragmentation schemes and data analysis strategies for proteome-wide cross-link identification|||Klykov2018Efficient and robust proteome-wide approaches for cross-linking mass spectrometry}"},"properties":{"noteIndex":0},"schema":"https://github.com/citation-style-language/schema/raw/master/csl-citation.json"}</w:instrText>
      </w:r>
      <w:r w:rsidR="00A74FA0" w:rsidRPr="003C476C">
        <w:rPr>
          <w:rFonts w:cs="Arial"/>
        </w:rPr>
        <w:fldChar w:fldCharType="separate"/>
      </w:r>
      <w:r w:rsidR="00B67D31" w:rsidRPr="00B67D31">
        <w:rPr>
          <w:rFonts w:cs="Arial"/>
          <w:noProof/>
        </w:rPr>
        <w:t>\cite{Liu2017Optimized fragmentation schemes and data analysis strategies for proteome-wide cross-link identification|||Klykov2018Efficient and robust proteome-wide approaches for cross-linking mass spectrometry}</w:t>
      </w:r>
      <w:r w:rsidR="00A74FA0" w:rsidRPr="003C476C">
        <w:rPr>
          <w:rFonts w:cs="Arial"/>
        </w:rPr>
        <w:fldChar w:fldCharType="end"/>
      </w:r>
      <w:r w:rsidR="00A74FA0" w:rsidRPr="003C476C">
        <w:rPr>
          <w:rFonts w:cs="Arial"/>
        </w:rPr>
        <w:t xml:space="preserve">. </w:t>
      </w:r>
      <w:r w:rsidRPr="003C476C">
        <w:rPr>
          <w:rFonts w:cs="Arial"/>
        </w:rPr>
        <w:t xml:space="preserve"> </w:t>
      </w:r>
      <w:r w:rsidR="0042591E" w:rsidRPr="003C476C">
        <w:rPr>
          <w:rFonts w:cs="Arial"/>
        </w:rPr>
        <w:t>Acquired data were analyzed with</w:t>
      </w:r>
      <w:r w:rsidR="003077ED" w:rsidRPr="003C476C">
        <w:rPr>
          <w:rFonts w:cs="Arial"/>
        </w:rPr>
        <w:t xml:space="preserve"> the</w:t>
      </w:r>
      <w:r w:rsidR="0042591E" w:rsidRPr="003C476C">
        <w:rPr>
          <w:rFonts w:cs="Arial"/>
        </w:rPr>
        <w:t xml:space="preserve"> Proteome Discovere</w:t>
      </w:r>
      <w:r w:rsidR="00726D7F" w:rsidRPr="003C476C">
        <w:rPr>
          <w:rFonts w:cs="Arial"/>
        </w:rPr>
        <w:t>r</w:t>
      </w:r>
      <w:r w:rsidR="0042591E" w:rsidRPr="003C476C">
        <w:rPr>
          <w:rFonts w:cs="Arial"/>
        </w:rPr>
        <w:t xml:space="preserve"> software suite</w:t>
      </w:r>
      <w:r w:rsidR="00F4798F">
        <w:rPr>
          <w:rFonts w:cs="Arial"/>
        </w:rPr>
        <w:t xml:space="preserve"> 2.3</w:t>
      </w:r>
      <w:r w:rsidR="00726D7F" w:rsidRPr="003C476C">
        <w:rPr>
          <w:rFonts w:cs="Arial"/>
        </w:rPr>
        <w:t xml:space="preserve"> (Thermo Fisher Scientific, </w:t>
      </w:r>
      <w:r w:rsidR="0004047E" w:rsidRPr="003C476C">
        <w:rPr>
          <w:rFonts w:cs="Arial"/>
        </w:rPr>
        <w:t>San Jose, CA</w:t>
      </w:r>
      <w:r w:rsidR="008963CF" w:rsidRPr="003C476C">
        <w:rPr>
          <w:rFonts w:cs="Arial"/>
        </w:rPr>
        <w:t>, USA</w:t>
      </w:r>
      <w:r w:rsidR="00726D7F" w:rsidRPr="003C476C">
        <w:rPr>
          <w:rFonts w:cs="Arial"/>
        </w:rPr>
        <w:t>) with incorporated XlinkX node</w:t>
      </w:r>
      <w:r w:rsidR="003077ED" w:rsidRPr="003C476C">
        <w:rPr>
          <w:rFonts w:cs="Arial"/>
        </w:rPr>
        <w:t>s</w:t>
      </w:r>
      <w:r w:rsidR="00726D7F" w:rsidRPr="003C476C">
        <w:rPr>
          <w:rFonts w:cs="Arial"/>
        </w:rPr>
        <w:t xml:space="preserve">. </w:t>
      </w:r>
      <w:r w:rsidR="0042591E" w:rsidRPr="003C476C">
        <w:rPr>
          <w:rFonts w:cs="Arial"/>
        </w:rPr>
        <w:t xml:space="preserve"> </w:t>
      </w:r>
      <w:r w:rsidR="00D15087" w:rsidRPr="003C476C">
        <w:t>S</w:t>
      </w:r>
      <w:r w:rsidR="00C3028B" w:rsidRPr="003C476C">
        <w:t xml:space="preserve">pectra were </w:t>
      </w:r>
      <w:r w:rsidR="00726D7F" w:rsidRPr="003C476C">
        <w:t xml:space="preserve">matched against the </w:t>
      </w:r>
      <w:r w:rsidR="00726D7F" w:rsidRPr="003C476C">
        <w:rPr>
          <w:i/>
          <w:iCs/>
        </w:rPr>
        <w:t xml:space="preserve">Homo sapiens </w:t>
      </w:r>
      <w:r w:rsidR="00726D7F" w:rsidRPr="003C476C">
        <w:t xml:space="preserve">database from </w:t>
      </w:r>
      <w:proofErr w:type="spellStart"/>
      <w:r w:rsidR="00726D7F" w:rsidRPr="003C476C">
        <w:rPr>
          <w:i/>
          <w:iCs/>
        </w:rPr>
        <w:t>SwissProt</w:t>
      </w:r>
      <w:proofErr w:type="spellEnd"/>
      <w:r w:rsidR="00726D7F" w:rsidRPr="003C476C">
        <w:rPr>
          <w:i/>
          <w:iCs/>
        </w:rPr>
        <w:t xml:space="preserve"> </w:t>
      </w:r>
      <w:r w:rsidR="00726D7F" w:rsidRPr="003C476C">
        <w:t>(version 201</w:t>
      </w:r>
      <w:r w:rsidR="007F5308" w:rsidRPr="003C476C">
        <w:t>8</w:t>
      </w:r>
      <w:r w:rsidR="00726D7F" w:rsidRPr="003C476C">
        <w:t>_</w:t>
      </w:r>
      <w:r w:rsidR="007F5308" w:rsidRPr="003C476C">
        <w:t>06</w:t>
      </w:r>
      <w:r w:rsidR="00726D7F" w:rsidRPr="003C476C">
        <w:t>, 20,</w:t>
      </w:r>
      <w:r w:rsidR="007F5308" w:rsidRPr="003C476C">
        <w:t xml:space="preserve">349 </w:t>
      </w:r>
      <w:r w:rsidR="00726D7F" w:rsidRPr="003C476C">
        <w:t>sequences</w:t>
      </w:r>
      <w:r w:rsidR="004333A8" w:rsidRPr="003C476C">
        <w:t>, downloaded from Uniprot</w:t>
      </w:r>
      <w:r w:rsidR="00726D7F" w:rsidRPr="003C476C">
        <w:t>)</w:t>
      </w:r>
      <w:r w:rsidR="003077ED" w:rsidRPr="003C476C">
        <w:t>.</w:t>
      </w:r>
      <w:r w:rsidR="00726D7F" w:rsidRPr="003C476C">
        <w:t xml:space="preserve"> </w:t>
      </w:r>
      <w:r w:rsidR="003077ED" w:rsidRPr="003C476C">
        <w:t>The protease</w:t>
      </w:r>
      <w:r w:rsidR="00726D7F" w:rsidRPr="003C476C">
        <w:t xml:space="preserve"> was set to “Trypsin” and </w:t>
      </w:r>
      <w:r w:rsidR="003077ED" w:rsidRPr="003C476C">
        <w:t xml:space="preserve">the </w:t>
      </w:r>
      <w:r w:rsidR="00726D7F" w:rsidRPr="003C476C">
        <w:t xml:space="preserve">maximum number of missed cleavages was defined </w:t>
      </w:r>
      <w:r w:rsidR="00C3028B" w:rsidRPr="003C476C">
        <w:t>as 2.</w:t>
      </w:r>
      <w:r w:rsidR="00D15087" w:rsidRPr="003C476C">
        <w:t xml:space="preserve"> </w:t>
      </w:r>
      <w:proofErr w:type="spellStart"/>
      <w:r w:rsidR="00D15087" w:rsidRPr="003C476C">
        <w:t>Carbamidomethylation</w:t>
      </w:r>
      <w:proofErr w:type="spellEnd"/>
      <w:r w:rsidR="00D15087" w:rsidRPr="003C476C">
        <w:t xml:space="preserve"> of cysteines was set as fixed modification and oxidation of methionine and protein N-terminal acetylation as variable modifications.</w:t>
      </w:r>
      <w:r w:rsidR="00C3028B" w:rsidRPr="003C476C">
        <w:t xml:space="preserve"> For </w:t>
      </w:r>
      <w:r w:rsidR="003077ED" w:rsidRPr="003C476C">
        <w:t xml:space="preserve">the </w:t>
      </w:r>
      <w:r w:rsidR="00C3028B" w:rsidRPr="003C476C">
        <w:t>linear peptide search,</w:t>
      </w:r>
      <w:r w:rsidR="00726D7F" w:rsidRPr="003C476C">
        <w:t xml:space="preserve"> precursor mass tolerance </w:t>
      </w:r>
      <w:r w:rsidR="00D15087" w:rsidRPr="003C476C">
        <w:t xml:space="preserve">was defined </w:t>
      </w:r>
      <w:r w:rsidR="00726D7F" w:rsidRPr="003C476C">
        <w:t xml:space="preserve">as 20 ppm and fragment mass tolerance as 0.5 Da </w:t>
      </w:r>
      <w:proofErr w:type="gramStart"/>
      <w:r w:rsidR="00726D7F" w:rsidRPr="003C476C">
        <w:t>for ion</w:t>
      </w:r>
      <w:proofErr w:type="gramEnd"/>
      <w:r w:rsidR="00726D7F" w:rsidRPr="003C476C">
        <w:t xml:space="preserve"> trap readout or 20 ppm for the Orbitrap rea</w:t>
      </w:r>
      <w:r w:rsidR="00D15087" w:rsidRPr="003C476C">
        <w:t>dout</w:t>
      </w:r>
      <w:r w:rsidR="00726D7F" w:rsidRPr="003C476C">
        <w:t>.</w:t>
      </w:r>
      <w:r w:rsidR="00C3028B" w:rsidRPr="003C476C">
        <w:t xml:space="preserve"> For </w:t>
      </w:r>
      <w:r w:rsidR="003077ED" w:rsidRPr="003C476C">
        <w:t xml:space="preserve">the </w:t>
      </w:r>
      <w:r w:rsidR="00C3028B" w:rsidRPr="003C476C">
        <w:t>crosslinked peptides search</w:t>
      </w:r>
      <w:r w:rsidR="00C3028B" w:rsidRPr="003C476C">
        <w:rPr>
          <w:rFonts w:ascii="Calibri" w:hAnsi="Calibri" w:cs="Calibri"/>
          <w:color w:val="000000"/>
        </w:rPr>
        <w:t>,</w:t>
      </w:r>
      <w:r w:rsidR="00726D7F" w:rsidRPr="003C476C">
        <w:t xml:space="preserve"> </w:t>
      </w:r>
      <w:r w:rsidR="003077ED" w:rsidRPr="003C476C">
        <w:t xml:space="preserve">the </w:t>
      </w:r>
      <w:r w:rsidR="00726D7F" w:rsidRPr="003C476C">
        <w:t>minimum peptide length</w:t>
      </w:r>
      <w:r w:rsidR="00C3028B" w:rsidRPr="003C476C">
        <w:t xml:space="preserve"> was set</w:t>
      </w:r>
      <w:r w:rsidR="00726D7F" w:rsidRPr="003C476C">
        <w:t xml:space="preserve"> to 5 and minimum peptide</w:t>
      </w:r>
      <w:r w:rsidR="00C3028B" w:rsidRPr="003C476C">
        <w:t xml:space="preserve"> mass to 300, while</w:t>
      </w:r>
      <w:r w:rsidR="003077ED" w:rsidRPr="003C476C">
        <w:t xml:space="preserve"> the</w:t>
      </w:r>
      <w:r w:rsidR="00C3028B" w:rsidRPr="003C476C">
        <w:t xml:space="preserve"> maximum </w:t>
      </w:r>
      <w:r w:rsidR="00726D7F" w:rsidRPr="003C476C">
        <w:t xml:space="preserve">peptide mass </w:t>
      </w:r>
      <w:r w:rsidR="003077ED" w:rsidRPr="003C476C">
        <w:t>was</w:t>
      </w:r>
      <w:r w:rsidR="00726D7F" w:rsidRPr="003C476C">
        <w:t xml:space="preserve"> set to 7000. </w:t>
      </w:r>
      <w:r w:rsidR="003077ED" w:rsidRPr="003C476C">
        <w:t>The p</w:t>
      </w:r>
      <w:r w:rsidR="00D15087" w:rsidRPr="003C476C">
        <w:t xml:space="preserve">recursor mass tolerance was </w:t>
      </w:r>
      <w:r w:rsidR="003077ED" w:rsidRPr="003C476C">
        <w:t xml:space="preserve">set to </w:t>
      </w:r>
      <w:r w:rsidR="00D15087" w:rsidRPr="003C476C">
        <w:t>10 ppm, FTMS fragment mass</w:t>
      </w:r>
      <w:r w:rsidR="003077ED" w:rsidRPr="003C476C">
        <w:t xml:space="preserve"> tolerance</w:t>
      </w:r>
      <w:r w:rsidR="00726D7F" w:rsidRPr="003C476C">
        <w:t xml:space="preserve"> at 20 ppm and </w:t>
      </w:r>
      <w:proofErr w:type="spellStart"/>
      <w:r w:rsidR="00726D7F" w:rsidRPr="003C476C">
        <w:t>ITMS</w:t>
      </w:r>
      <w:proofErr w:type="spellEnd"/>
      <w:r w:rsidR="00726D7F" w:rsidRPr="003C476C">
        <w:t xml:space="preserve"> fragment mass at 0.5 Da. FDR threshold </w:t>
      </w:r>
      <w:r w:rsidR="00C3028B" w:rsidRPr="003C476C">
        <w:t xml:space="preserve">was set </w:t>
      </w:r>
      <w:r w:rsidR="00F4798F">
        <w:t>to</w:t>
      </w:r>
      <w:r w:rsidR="00726D7F" w:rsidRPr="003C476C">
        <w:t xml:space="preserve"> 0.01</w:t>
      </w:r>
      <w:r w:rsidR="00F4798F">
        <w:t xml:space="preserve"> (1%)</w:t>
      </w:r>
      <w:r w:rsidR="00726D7F" w:rsidRPr="003C476C">
        <w:t xml:space="preserve"> and FDR strategy as “Percolator”.</w:t>
      </w:r>
    </w:p>
    <w:p w14:paraId="3274ACD8" w14:textId="77777777" w:rsidR="00734BD5" w:rsidRPr="003C476C" w:rsidRDefault="00734BD5" w:rsidP="00405247">
      <w:pPr>
        <w:keepNext/>
        <w:spacing w:after="120" w:line="360" w:lineRule="auto"/>
        <w:jc w:val="both"/>
        <w:rPr>
          <w:rFonts w:cs="Arial"/>
          <w:b/>
        </w:rPr>
      </w:pPr>
    </w:p>
    <w:p w14:paraId="4117A0AD" w14:textId="453196DF" w:rsidR="00DC01B4" w:rsidRPr="003C476C" w:rsidRDefault="007F69C9" w:rsidP="0089050E">
      <w:pPr>
        <w:pStyle w:val="Heading2"/>
      </w:pPr>
      <w:r>
        <w:t>!!</w:t>
      </w:r>
      <w:r w:rsidR="00541FB8" w:rsidRPr="003C476C">
        <w:t xml:space="preserve">TMT </w:t>
      </w:r>
      <w:r w:rsidR="00F4798F">
        <w:t>E</w:t>
      </w:r>
      <w:r w:rsidR="006E3033" w:rsidRPr="003C476C">
        <w:t>xperiments</w:t>
      </w:r>
    </w:p>
    <w:p w14:paraId="427BEE41" w14:textId="113B7EE3" w:rsidR="00541FB8" w:rsidRPr="003C476C" w:rsidRDefault="006E3033" w:rsidP="00662DB7">
      <w:pPr>
        <w:keepNext/>
        <w:spacing w:after="120" w:line="360" w:lineRule="auto"/>
        <w:jc w:val="both"/>
        <w:rPr>
          <w:rFonts w:cs="Arial"/>
        </w:rPr>
      </w:pPr>
      <w:r w:rsidRPr="003C476C">
        <w:rPr>
          <w:rFonts w:cs="Arial"/>
        </w:rPr>
        <w:t xml:space="preserve">TMT labels </w:t>
      </w:r>
      <w:r w:rsidR="00132C36" w:rsidRPr="003C476C">
        <w:rPr>
          <w:rFonts w:cs="Arial"/>
        </w:rPr>
        <w:t xml:space="preserve">were </w:t>
      </w:r>
      <w:r w:rsidRPr="003C476C">
        <w:rPr>
          <w:rFonts w:cs="Arial"/>
        </w:rPr>
        <w:t>purchased from Thermo Fisher Scientific (San Jose</w:t>
      </w:r>
      <w:r w:rsidR="005A236E" w:rsidRPr="003C476C">
        <w:rPr>
          <w:rFonts w:cs="Arial"/>
        </w:rPr>
        <w:t>, CA</w:t>
      </w:r>
      <w:r w:rsidR="008963CF" w:rsidRPr="003C476C">
        <w:rPr>
          <w:rFonts w:cs="Arial"/>
        </w:rPr>
        <w:t>, USA</w:t>
      </w:r>
      <w:r w:rsidRPr="003C476C">
        <w:rPr>
          <w:rFonts w:cs="Arial"/>
        </w:rPr>
        <w:t>)</w:t>
      </w:r>
      <w:r w:rsidR="00CA73B4" w:rsidRPr="003C476C">
        <w:rPr>
          <w:rFonts w:cs="Arial"/>
        </w:rPr>
        <w:t xml:space="preserve"> and</w:t>
      </w:r>
      <w:r w:rsidRPr="003C476C">
        <w:rPr>
          <w:rFonts w:cs="Arial"/>
        </w:rPr>
        <w:t xml:space="preserve"> </w:t>
      </w:r>
      <w:r w:rsidR="00CA73B4" w:rsidRPr="003C476C">
        <w:rPr>
          <w:rFonts w:cs="Arial"/>
        </w:rPr>
        <w:t>the l</w:t>
      </w:r>
      <w:r w:rsidR="00541FB8" w:rsidRPr="003C476C">
        <w:rPr>
          <w:rFonts w:cs="Arial"/>
        </w:rPr>
        <w:t xml:space="preserve">abelling protocol performed according to supplier instructions after desalting of the crosslinked peptides. </w:t>
      </w:r>
      <w:r w:rsidR="00C46718" w:rsidRPr="003C476C">
        <w:rPr>
          <w:rFonts w:cs="Arial"/>
        </w:rPr>
        <w:t xml:space="preserve">10 channels were used to label 10 samples of model system </w:t>
      </w:r>
      <w:proofErr w:type="spellStart"/>
      <w:r w:rsidR="00541FB8" w:rsidRPr="003C476C">
        <w:rPr>
          <w:rFonts w:cs="Arial"/>
        </w:rPr>
        <w:t>PK</w:t>
      </w:r>
      <w:r w:rsidR="005A236E" w:rsidRPr="003C476C">
        <w:rPr>
          <w:rFonts w:cs="Arial"/>
        </w:rPr>
        <w:t>A</w:t>
      </w:r>
      <w:proofErr w:type="spellEnd"/>
      <w:r w:rsidR="00272AC0" w:rsidRPr="003C476C">
        <w:rPr>
          <w:rFonts w:cs="Arial"/>
        </w:rPr>
        <w:t xml:space="preserve"> (Sigma-Aldrich, </w:t>
      </w:r>
      <w:proofErr w:type="spellStart"/>
      <w:r w:rsidR="00272AC0" w:rsidRPr="003C476C">
        <w:rPr>
          <w:rFonts w:cs="Arial"/>
        </w:rPr>
        <w:t>Steinheim</w:t>
      </w:r>
      <w:proofErr w:type="spellEnd"/>
      <w:r w:rsidR="00272AC0" w:rsidRPr="003C476C">
        <w:rPr>
          <w:rFonts w:cs="Arial"/>
        </w:rPr>
        <w:t>, DE</w:t>
      </w:r>
      <w:del w:id="27" w:author="Graaf, S.C. de (Bastiaan)" w:date="2023-03-24T17:20:00Z">
        <w:r w:rsidR="00272AC0" w:rsidRPr="003C476C" w:rsidDel="0001138B">
          <w:rPr>
            <w:rFonts w:cs="Arial"/>
          </w:rPr>
          <w:delText xml:space="preserve"> </w:delText>
        </w:r>
      </w:del>
      <w:r w:rsidR="00272AC0" w:rsidRPr="003C476C">
        <w:rPr>
          <w:rFonts w:cs="Arial"/>
        </w:rPr>
        <w:t>)</w:t>
      </w:r>
      <w:r w:rsidR="00541FB8" w:rsidRPr="003C476C">
        <w:rPr>
          <w:rFonts w:cs="Arial"/>
        </w:rPr>
        <w:t xml:space="preserve"> </w:t>
      </w:r>
      <w:r w:rsidR="00B309CB" w:rsidRPr="003C476C">
        <w:rPr>
          <w:rFonts w:cs="Arial"/>
        </w:rPr>
        <w:t xml:space="preserve">solubilized at a </w:t>
      </w:r>
      <w:r w:rsidR="00C46718" w:rsidRPr="003C476C">
        <w:rPr>
          <w:rFonts w:cs="Arial"/>
        </w:rPr>
        <w:t>concentration</w:t>
      </w:r>
      <w:r w:rsidR="00662DB7" w:rsidRPr="003C476C">
        <w:rPr>
          <w:rFonts w:cs="Arial"/>
        </w:rPr>
        <w:t xml:space="preserve"> of 5.74 </w:t>
      </w:r>
      <w:r w:rsidR="00662DB7" w:rsidRPr="003C476C">
        <w:rPr>
          <w:rFonts w:cstheme="minorHAnsi"/>
        </w:rPr>
        <w:t>µ</w:t>
      </w:r>
      <w:proofErr w:type="gramStart"/>
      <w:r w:rsidR="00662DB7" w:rsidRPr="003C476C">
        <w:rPr>
          <w:rFonts w:cs="Arial"/>
        </w:rPr>
        <w:t xml:space="preserve">M </w:t>
      </w:r>
      <w:r w:rsidR="00C46718" w:rsidRPr="003C476C">
        <w:rPr>
          <w:rFonts w:cs="Arial"/>
        </w:rPr>
        <w:t xml:space="preserve"> </w:t>
      </w:r>
      <w:r w:rsidR="00662DB7" w:rsidRPr="003C476C">
        <w:rPr>
          <w:rFonts w:cs="Arial"/>
        </w:rPr>
        <w:t>with</w:t>
      </w:r>
      <w:proofErr w:type="gramEnd"/>
      <w:r w:rsidR="00C46718" w:rsidRPr="003C476C">
        <w:rPr>
          <w:rFonts w:cs="Arial"/>
        </w:rPr>
        <w:t xml:space="preserve"> added </w:t>
      </w:r>
      <w:r w:rsidR="00CB1F61" w:rsidRPr="003C476C">
        <w:rPr>
          <w:rFonts w:cs="Arial"/>
        </w:rPr>
        <w:t>c</w:t>
      </w:r>
      <w:r w:rsidR="005A236E" w:rsidRPr="003C476C">
        <w:rPr>
          <w:rFonts w:cs="Arial"/>
        </w:rPr>
        <w:t>A</w:t>
      </w:r>
      <w:r w:rsidR="00CB1F61" w:rsidRPr="003C476C">
        <w:rPr>
          <w:rFonts w:cs="Arial"/>
        </w:rPr>
        <w:t xml:space="preserve">MP </w:t>
      </w:r>
      <w:r w:rsidR="00272AC0" w:rsidRPr="003C476C">
        <w:rPr>
          <w:rFonts w:cs="Arial"/>
        </w:rPr>
        <w:t xml:space="preserve">(Sigma-Aldrich, </w:t>
      </w:r>
      <w:proofErr w:type="spellStart"/>
      <w:r w:rsidR="00272AC0" w:rsidRPr="003C476C">
        <w:rPr>
          <w:rFonts w:cs="Arial"/>
        </w:rPr>
        <w:t>Steinheim</w:t>
      </w:r>
      <w:proofErr w:type="spellEnd"/>
      <w:r w:rsidR="00272AC0" w:rsidRPr="003C476C">
        <w:rPr>
          <w:rFonts w:cs="Arial"/>
        </w:rPr>
        <w:t xml:space="preserve">, DE) </w:t>
      </w:r>
      <w:r w:rsidR="00CB1F61" w:rsidRPr="003C476C">
        <w:rPr>
          <w:rFonts w:cs="Arial"/>
        </w:rPr>
        <w:t xml:space="preserve">ligand </w:t>
      </w:r>
      <w:r w:rsidR="00662DB7" w:rsidRPr="003C476C">
        <w:rPr>
          <w:rFonts w:cs="Arial"/>
        </w:rPr>
        <w:t>to the final concentration of</w:t>
      </w:r>
      <w:r w:rsidR="0079294E" w:rsidRPr="003C476C">
        <w:rPr>
          <w:rFonts w:cs="Arial"/>
        </w:rPr>
        <w:t xml:space="preserve"> </w:t>
      </w:r>
      <w:r w:rsidR="00CB1F61" w:rsidRPr="003C476C">
        <w:rPr>
          <w:rFonts w:cs="Arial"/>
        </w:rPr>
        <w:t>0</w:t>
      </w:r>
      <w:r w:rsidR="00BB2D85" w:rsidRPr="003C476C">
        <w:rPr>
          <w:rFonts w:cstheme="minorHAnsi"/>
        </w:rPr>
        <w:t>-</w:t>
      </w:r>
      <w:r w:rsidR="00272AC0" w:rsidRPr="003C476C">
        <w:rPr>
          <w:rFonts w:cs="Arial"/>
        </w:rPr>
        <w:t>8</w:t>
      </w:r>
      <w:r w:rsidR="0079294E" w:rsidRPr="003C476C">
        <w:rPr>
          <w:rFonts w:cs="Arial"/>
        </w:rPr>
        <w:t xml:space="preserve"> </w:t>
      </w:r>
      <w:r w:rsidR="0079294E" w:rsidRPr="003C476C">
        <w:rPr>
          <w:rFonts w:cstheme="minorHAnsi"/>
        </w:rPr>
        <w:t>µ</w:t>
      </w:r>
      <w:r w:rsidR="0079294E" w:rsidRPr="003C476C">
        <w:rPr>
          <w:rFonts w:cs="Arial"/>
        </w:rPr>
        <w:t>M</w:t>
      </w:r>
      <w:r w:rsidR="00BB2D85" w:rsidRPr="003C476C">
        <w:rPr>
          <w:rFonts w:cs="Arial"/>
        </w:rPr>
        <w:t xml:space="preserve"> and</w:t>
      </w:r>
      <w:r w:rsidR="00272AC0" w:rsidRPr="003C476C">
        <w:rPr>
          <w:rFonts w:cs="Arial"/>
        </w:rPr>
        <w:t xml:space="preserve"> 10</w:t>
      </w:r>
      <w:r w:rsidR="0079294E" w:rsidRPr="003C476C">
        <w:rPr>
          <w:rFonts w:cs="Arial"/>
        </w:rPr>
        <w:t xml:space="preserve"> </w:t>
      </w:r>
      <w:r w:rsidR="0079294E" w:rsidRPr="003C476C">
        <w:rPr>
          <w:rFonts w:cstheme="minorHAnsi"/>
        </w:rPr>
        <w:t>µ</w:t>
      </w:r>
      <w:r w:rsidR="0079294E" w:rsidRPr="003C476C">
        <w:rPr>
          <w:rFonts w:cs="Arial"/>
        </w:rPr>
        <w:t>M</w:t>
      </w:r>
      <w:r w:rsidR="00272AC0" w:rsidRPr="003C476C">
        <w:rPr>
          <w:rFonts w:cs="Arial"/>
        </w:rPr>
        <w:t xml:space="preserve"> </w:t>
      </w:r>
      <w:r w:rsidR="00CB1F61" w:rsidRPr="003C476C">
        <w:rPr>
          <w:rFonts w:cs="Arial"/>
        </w:rPr>
        <w:t>re</w:t>
      </w:r>
      <w:r w:rsidR="00792216" w:rsidRPr="003C476C">
        <w:rPr>
          <w:rFonts w:cs="Arial"/>
        </w:rPr>
        <w:t>spectively.</w:t>
      </w:r>
      <w:r w:rsidR="000D388B" w:rsidRPr="003C476C">
        <w:rPr>
          <w:rFonts w:cs="Arial"/>
        </w:rPr>
        <w:t xml:space="preserve"> </w:t>
      </w:r>
      <w:r w:rsidR="00662DB7" w:rsidRPr="003C476C">
        <w:rPr>
          <w:rFonts w:cs="Arial"/>
        </w:rPr>
        <w:t xml:space="preserve">Digestion, </w:t>
      </w:r>
      <w:proofErr w:type="gramStart"/>
      <w:r w:rsidR="002E282B" w:rsidRPr="003C476C">
        <w:rPr>
          <w:rFonts w:cs="Arial"/>
        </w:rPr>
        <w:t>f</w:t>
      </w:r>
      <w:r w:rsidR="00662DB7" w:rsidRPr="003C476C">
        <w:rPr>
          <w:rFonts w:cs="Arial"/>
        </w:rPr>
        <w:t>ractionation</w:t>
      </w:r>
      <w:proofErr w:type="gramEnd"/>
      <w:r w:rsidR="00662DB7" w:rsidRPr="003C476C">
        <w:rPr>
          <w:rFonts w:cs="Arial"/>
        </w:rPr>
        <w:t xml:space="preserve"> and LC-MS/MS analysis </w:t>
      </w:r>
      <w:r w:rsidR="00164BC8" w:rsidRPr="003C476C">
        <w:rPr>
          <w:rFonts w:cs="Arial"/>
        </w:rPr>
        <w:t>were</w:t>
      </w:r>
      <w:r w:rsidR="00662DB7" w:rsidRPr="003C476C">
        <w:rPr>
          <w:rFonts w:cs="Arial"/>
        </w:rPr>
        <w:t xml:space="preserve"> performed according to the procedure described above</w:t>
      </w:r>
      <w:r w:rsidR="00164BC8" w:rsidRPr="003C476C">
        <w:rPr>
          <w:rFonts w:cs="Arial"/>
        </w:rPr>
        <w:t>,</w:t>
      </w:r>
      <w:r w:rsidR="00662DB7" w:rsidRPr="003C476C">
        <w:rPr>
          <w:rFonts w:cs="Arial"/>
        </w:rPr>
        <w:t xml:space="preserve"> except </w:t>
      </w:r>
      <w:r w:rsidR="00164BC8" w:rsidRPr="003C476C">
        <w:rPr>
          <w:rFonts w:cs="Arial"/>
        </w:rPr>
        <w:t>for alterations to the</w:t>
      </w:r>
      <w:r w:rsidR="00662DB7" w:rsidRPr="003C476C">
        <w:rPr>
          <w:rFonts w:cs="Arial"/>
        </w:rPr>
        <w:t xml:space="preserve"> </w:t>
      </w:r>
      <w:r w:rsidR="003E7E92" w:rsidRPr="003C476C">
        <w:rPr>
          <w:rFonts w:cs="Arial"/>
        </w:rPr>
        <w:t xml:space="preserve">LC gradient </w:t>
      </w:r>
      <w:r w:rsidR="00164BC8" w:rsidRPr="003C476C">
        <w:rPr>
          <w:rFonts w:cs="Arial"/>
        </w:rPr>
        <w:t xml:space="preserve">consisting of increasing the </w:t>
      </w:r>
      <w:r w:rsidR="003E7E92" w:rsidRPr="003C476C">
        <w:rPr>
          <w:rFonts w:cs="Arial"/>
        </w:rPr>
        <w:t xml:space="preserve">starting point from 5% to 36% of </w:t>
      </w:r>
      <w:r w:rsidR="00164BC8" w:rsidRPr="003C476C">
        <w:rPr>
          <w:rFonts w:cs="Arial"/>
        </w:rPr>
        <w:t xml:space="preserve">buffer </w:t>
      </w:r>
      <w:r w:rsidR="003E7E92" w:rsidRPr="003C476C">
        <w:rPr>
          <w:rFonts w:cs="Arial"/>
        </w:rPr>
        <w:t xml:space="preserve">B. </w:t>
      </w:r>
      <w:r w:rsidR="00164BC8" w:rsidRPr="003C476C">
        <w:rPr>
          <w:rFonts w:cs="Arial"/>
        </w:rPr>
        <w:t xml:space="preserve">For this data, the </w:t>
      </w:r>
      <w:r w:rsidR="005B686A" w:rsidRPr="003C476C">
        <w:rPr>
          <w:rFonts w:cs="Arial"/>
        </w:rPr>
        <w:t xml:space="preserve">Orbitrap Fusion (Thermo Fisher Scientific, San Jose, CA, USA) </w:t>
      </w:r>
      <w:r w:rsidR="003E7E92" w:rsidRPr="003C476C">
        <w:rPr>
          <w:rFonts w:cs="Arial"/>
        </w:rPr>
        <w:t xml:space="preserve">with </w:t>
      </w:r>
      <w:r w:rsidR="005B686A" w:rsidRPr="003C476C">
        <w:rPr>
          <w:rFonts w:cs="Arial"/>
        </w:rPr>
        <w:t xml:space="preserve">tune page version </w:t>
      </w:r>
      <w:r w:rsidR="003E7E92" w:rsidRPr="003C476C">
        <w:rPr>
          <w:rFonts w:cs="Arial"/>
        </w:rPr>
        <w:t>3.1.2412.14</w:t>
      </w:r>
      <w:r w:rsidR="005B686A" w:rsidRPr="003C476C">
        <w:rPr>
          <w:rFonts w:cs="Arial"/>
        </w:rPr>
        <w:t xml:space="preserve"> </w:t>
      </w:r>
      <w:r w:rsidR="00164BC8" w:rsidRPr="003C476C">
        <w:rPr>
          <w:rFonts w:cs="Arial"/>
        </w:rPr>
        <w:t xml:space="preserve">was </w:t>
      </w:r>
      <w:r w:rsidR="005B686A" w:rsidRPr="003C476C">
        <w:rPr>
          <w:rFonts w:cs="Arial"/>
        </w:rPr>
        <w:t xml:space="preserve">used for data </w:t>
      </w:r>
      <w:r w:rsidR="00B57BA2" w:rsidRPr="003C476C">
        <w:rPr>
          <w:rFonts w:cs="Arial"/>
        </w:rPr>
        <w:t>acquisition</w:t>
      </w:r>
      <w:r w:rsidR="00164BC8" w:rsidRPr="003C476C">
        <w:rPr>
          <w:rFonts w:cs="Arial"/>
        </w:rPr>
        <w:t xml:space="preserve"> with the standard template for TMT labeled crosslinking samples</w:t>
      </w:r>
      <w:r w:rsidR="003E7E92" w:rsidRPr="003C476C">
        <w:rPr>
          <w:rFonts w:cs="Arial"/>
        </w:rPr>
        <w:t>.</w:t>
      </w:r>
      <w:r w:rsidR="001E3909" w:rsidRPr="003C476C">
        <w:rPr>
          <w:rFonts w:cs="Arial"/>
        </w:rPr>
        <w:t xml:space="preserve"> </w:t>
      </w:r>
      <w:r w:rsidR="003E7E92" w:rsidRPr="003C476C">
        <w:rPr>
          <w:rFonts w:cs="Arial"/>
        </w:rPr>
        <w:t xml:space="preserve"> </w:t>
      </w:r>
      <w:r w:rsidR="00164BC8" w:rsidRPr="003C476C">
        <w:rPr>
          <w:rFonts w:cs="Arial"/>
        </w:rPr>
        <w:t xml:space="preserve">For data analysis, the </w:t>
      </w:r>
      <w:r w:rsidR="003E7E92" w:rsidRPr="003C476C">
        <w:rPr>
          <w:rFonts w:cs="Arial"/>
        </w:rPr>
        <w:t xml:space="preserve">TMT-specific nodes were added </w:t>
      </w:r>
      <w:r w:rsidR="006920FA" w:rsidRPr="003C476C">
        <w:rPr>
          <w:rFonts w:cs="Arial"/>
        </w:rPr>
        <w:t>to the standard crosslinking data acquisition protocol</w:t>
      </w:r>
      <w:r w:rsidR="006920FA" w:rsidRPr="003C476C">
        <w:rPr>
          <w:rFonts w:cs="Arial"/>
        </w:rPr>
        <w:fldChar w:fldCharType="begin" w:fldLock="1"/>
      </w:r>
      <w:r w:rsidR="00AD3E06">
        <w:rPr>
          <w:rFonts w:cs="Arial"/>
        </w:rPr>
        <w:instrText>ADDIN CSL_CITATION {"citationItems":[{"id":"ITEM-1","itemData":{"DOI":"10.1038/s41596-018-0074-x","ISSN":"1754-2189","PMID":"30446747","abstract":"Cross-linking mass spectrometry (XL-MS) has received considerable interest, owing to its potential to investigate protein–protein interactions (PPIs) in an unbiased fashion in complex protein mixtures. Recent developments have enabled the detection of thousands of PPIs from a single experiment. A unique strength of XL-MS, in comparison with other methods for determining PPIs, is that it provides direct spatial information for the detected interactions. This is accomplished by the use of bifunctional cross-linking molecules that link two amino acids in close proximity with a covalent bond. Upon proteolytic digestion, this results in two newly linked peptides, which are identifiable by MS. XL-MS has received the required boost to tackle more-complex samples with recent advances in cross-linking chemistry with MS-cleavable or reporter-based cross-linkers and faster, more sensitive and more versatile MS platforms. This protocol provides a detailed description of our optimized conditions for a full-proteome native protein preparation followed by cross-linking using the gas-phase cleavable cross-linking reagent disuccinimidyl sulfoxide (DSSO). Following cross-linking, we demonstrate extensive sample fractionation and substantially simplified data analysis with XlinkX in Proteome Discoverer, as well as subsequent protein structure investigations with DisVis and HADDOCK. This protocol produces data of high confidence and can be performed within ~10 d, including structural investigations.","author":[{"dropping-particle":"","family":"Klykov","given":"Oleg","non-dropping-particle":"","parse-names":false,"suffix":""},{"dropping-particle":"","family":"Steigenberger","given":"Barbara","non-dropping-particle":"","parse-names":false,"suffix":""},{"dropping-particle":"","family":"Pektaş","given":"Sibel","non-dropping-particle":"","parse-names":false,"suffix":""},{"dropping-particle":"","family":"Fasci","given":"Domenico","non-dropping-particle":"","parse-names":false,"suffix":""},{"dropping-particle":"","family":"Heck","given":"Albert J. R.","non-dropping-particle":"","parse-names":false,"suffix":""},{"dropping-particle":"","family":"Scheltema","given":"Richard A.","non-dropping-particle":"","parse-names":false,"suffix":""}],"container-title":"Nature Protocols","id":"ITEM-1","issue":"12","issued":{"date-parts":[["2018","12"]]},"page":"2964-2990","title":"Efficient and robust proteome-wide approaches for cross-linking mass spectrometry","type":"article-journal","volume":"13"},"uris":["http://www.mendeley.com/documents/?uuid=6a14f9c7-ad86-4e21-ad3a-edc28d02e0f3"]}],"mendeley":{"formattedCitation":"\\cite{Klykov2018Efficient and robust proteome-wide approaches for cross-linking mass spectrometry}","plainTextFormattedCitation":"\\cite{Klykov2018Efficient and robust proteome-wide approaches for cross-linking mass spectrometry}","previouslyFormattedCitation":"\\cite{Klykov2018Efficient and robust proteome-wide approaches for cross-linking mass spectrometry}"},"properties":{"noteIndex":0},"schema":"https://github.com/citation-style-language/schema/raw/master/csl-citation.json"}</w:instrText>
      </w:r>
      <w:r w:rsidR="006920FA" w:rsidRPr="003C476C">
        <w:rPr>
          <w:rFonts w:cs="Arial"/>
        </w:rPr>
        <w:fldChar w:fldCharType="separate"/>
      </w:r>
      <w:r w:rsidR="00B67D31" w:rsidRPr="00B67D31">
        <w:rPr>
          <w:rFonts w:cs="Arial"/>
          <w:noProof/>
        </w:rPr>
        <w:t>\cite{Klykov2018Efficient and robust proteome-wide approaches for cross-linking mass spectrometry}</w:t>
      </w:r>
      <w:r w:rsidR="006920FA" w:rsidRPr="003C476C">
        <w:rPr>
          <w:rFonts w:cs="Arial"/>
        </w:rPr>
        <w:fldChar w:fldCharType="end"/>
      </w:r>
      <w:r w:rsidR="006920FA" w:rsidRPr="003C476C">
        <w:rPr>
          <w:rFonts w:cs="Arial"/>
        </w:rPr>
        <w:t xml:space="preserve"> </w:t>
      </w:r>
      <w:r w:rsidR="003E7E92" w:rsidRPr="003C476C">
        <w:rPr>
          <w:rFonts w:cs="Arial"/>
        </w:rPr>
        <w:t>after “Precursor Ion Exclusion” node namely: “Isobaric Tag Loss”</w:t>
      </w:r>
      <w:r w:rsidR="005B686A" w:rsidRPr="003C476C">
        <w:rPr>
          <w:rFonts w:cs="Arial"/>
        </w:rPr>
        <w:t xml:space="preserve"> </w:t>
      </w:r>
      <w:r w:rsidR="001E3909" w:rsidRPr="003C476C">
        <w:rPr>
          <w:rFonts w:cs="Arial"/>
        </w:rPr>
        <w:t>wa</w:t>
      </w:r>
      <w:r w:rsidR="003E7E92" w:rsidRPr="003C476C">
        <w:rPr>
          <w:rFonts w:cs="Arial"/>
        </w:rPr>
        <w:t xml:space="preserve">s set to TMT, “Precursor Selection Range” with Mass Range 400-1200 </w:t>
      </w:r>
      <w:ins w:id="28" w:author="Graaf, S.C. de (Bastiaan)" w:date="2023-03-28T13:12:00Z">
        <w:r w:rsidR="00FE6EF4">
          <w:rPr>
            <w:rFonts w:cs="Arial"/>
          </w:rPr>
          <w:t>\emph{</w:t>
        </w:r>
      </w:ins>
      <w:r w:rsidR="003E7E92" w:rsidRPr="003C476C">
        <w:rPr>
          <w:rFonts w:cs="Arial"/>
        </w:rPr>
        <w:t>m/z</w:t>
      </w:r>
      <w:ins w:id="29" w:author="Graaf, S.C. de (Bastiaan)" w:date="2023-03-28T15:07:00Z">
        <w:r w:rsidR="00325F96">
          <w:rPr>
            <w:rFonts w:cs="Arial"/>
          </w:rPr>
          <w:t>}</w:t>
        </w:r>
      </w:ins>
      <w:r w:rsidR="003E7E92" w:rsidRPr="003C476C">
        <w:rPr>
          <w:rFonts w:cs="Arial"/>
        </w:rPr>
        <w:t xml:space="preserve"> followed by 10 SPS scans with HCD at 65% </w:t>
      </w:r>
      <w:proofErr w:type="spellStart"/>
      <w:r w:rsidR="003E7E92" w:rsidRPr="003C476C">
        <w:rPr>
          <w:rFonts w:cs="Arial"/>
        </w:rPr>
        <w:t>NCE</w:t>
      </w:r>
      <w:proofErr w:type="spellEnd"/>
      <w:r w:rsidR="003E7E92" w:rsidRPr="003C476C">
        <w:rPr>
          <w:rFonts w:cs="Arial"/>
        </w:rPr>
        <w:t xml:space="preserve"> and resolution of 50000 in Orbitrap. </w:t>
      </w:r>
      <w:r w:rsidR="005203F5" w:rsidRPr="003C476C">
        <w:rPr>
          <w:rFonts w:cs="Arial"/>
        </w:rPr>
        <w:t xml:space="preserve">Recorded data were </w:t>
      </w:r>
      <w:r w:rsidR="006D2823" w:rsidRPr="003C476C">
        <w:rPr>
          <w:rFonts w:cs="Arial"/>
        </w:rPr>
        <w:t>sear</w:t>
      </w:r>
      <w:r w:rsidR="00B56824" w:rsidRPr="003C476C">
        <w:rPr>
          <w:rFonts w:cs="Arial"/>
        </w:rPr>
        <w:t xml:space="preserve">ched against </w:t>
      </w:r>
      <w:proofErr w:type="spellStart"/>
      <w:r w:rsidR="005B7C88" w:rsidRPr="003C476C">
        <w:rPr>
          <w:rFonts w:cs="Arial"/>
        </w:rPr>
        <w:t>PKA</w:t>
      </w:r>
      <w:proofErr w:type="spellEnd"/>
      <w:r w:rsidR="005B7C88" w:rsidRPr="003C476C">
        <w:rPr>
          <w:rFonts w:cs="Arial"/>
        </w:rPr>
        <w:t xml:space="preserve"> protein complex proteins with 200 Human proteins as decoys </w:t>
      </w:r>
      <w:r w:rsidR="005B7C88" w:rsidRPr="003C476C">
        <w:rPr>
          <w:rFonts w:cs="Arial"/>
        </w:rPr>
        <w:lastRenderedPageBreak/>
        <w:t xml:space="preserve">taken </w:t>
      </w:r>
      <w:r w:rsidR="00F4798F">
        <w:rPr>
          <w:rFonts w:cs="Arial"/>
        </w:rPr>
        <w:t xml:space="preserve">from the </w:t>
      </w:r>
      <w:r w:rsidR="00B56824" w:rsidRPr="003C476C">
        <w:rPr>
          <w:rFonts w:cs="Arial"/>
        </w:rPr>
        <w:t>reviewed Swiss-Prot database</w:t>
      </w:r>
      <w:r w:rsidR="005203F5" w:rsidRPr="003C476C">
        <w:rPr>
          <w:rFonts w:cs="Arial"/>
        </w:rPr>
        <w:t xml:space="preserve">. In addition to </w:t>
      </w:r>
      <w:r w:rsidR="00164BC8" w:rsidRPr="003C476C">
        <w:rPr>
          <w:rFonts w:cs="Arial"/>
        </w:rPr>
        <w:t xml:space="preserve">the </w:t>
      </w:r>
      <w:r w:rsidR="005203F5" w:rsidRPr="003C476C">
        <w:rPr>
          <w:rFonts w:cs="Arial"/>
        </w:rPr>
        <w:t xml:space="preserve">standard XlinkX </w:t>
      </w:r>
      <w:r w:rsidR="0047358D" w:rsidRPr="003C476C">
        <w:rPr>
          <w:rFonts w:cs="Arial"/>
        </w:rPr>
        <w:t xml:space="preserve">processing </w:t>
      </w:r>
      <w:r w:rsidR="005203F5" w:rsidRPr="003C476C">
        <w:rPr>
          <w:rFonts w:cs="Arial"/>
        </w:rPr>
        <w:t xml:space="preserve">workflow, “Reporter Ions Quantifier” node </w:t>
      </w:r>
      <w:r w:rsidR="00164BC8" w:rsidRPr="003C476C">
        <w:rPr>
          <w:rFonts w:cs="Arial"/>
        </w:rPr>
        <w:t>was</w:t>
      </w:r>
      <w:r w:rsidR="005203F5" w:rsidRPr="003C476C">
        <w:rPr>
          <w:rFonts w:cs="Arial"/>
        </w:rPr>
        <w:t xml:space="preserve"> added with “Integration Tolerance” set to </w:t>
      </w:r>
      <w:r w:rsidR="00B56824" w:rsidRPr="003C476C">
        <w:rPr>
          <w:rFonts w:cs="Arial"/>
        </w:rPr>
        <w:t>0.03</w:t>
      </w:r>
      <w:r w:rsidR="005203F5" w:rsidRPr="003C476C">
        <w:rPr>
          <w:rFonts w:cs="Arial"/>
        </w:rPr>
        <w:t xml:space="preserve"> Da and “Centroid </w:t>
      </w:r>
      <w:proofErr w:type="gramStart"/>
      <w:r w:rsidR="005203F5" w:rsidRPr="003C476C">
        <w:rPr>
          <w:rFonts w:cs="Arial"/>
        </w:rPr>
        <w:t>With</w:t>
      </w:r>
      <w:proofErr w:type="gramEnd"/>
      <w:r w:rsidR="005203F5" w:rsidRPr="003C476C">
        <w:rPr>
          <w:rFonts w:cs="Arial"/>
        </w:rPr>
        <w:t xml:space="preserve"> Smallest Delta Mass” as “Integration Method”</w:t>
      </w:r>
      <w:r w:rsidR="001B57C4" w:rsidRPr="003C476C">
        <w:rPr>
          <w:rFonts w:cs="Arial"/>
        </w:rPr>
        <w:t>.</w:t>
      </w:r>
      <w:r w:rsidR="0047358D" w:rsidRPr="003C476C">
        <w:rPr>
          <w:rFonts w:cs="Arial"/>
        </w:rPr>
        <w:t xml:space="preserve"> </w:t>
      </w:r>
      <w:r w:rsidR="00164BC8" w:rsidRPr="003C476C">
        <w:rPr>
          <w:rFonts w:cs="Arial"/>
        </w:rPr>
        <w:t>For the</w:t>
      </w:r>
      <w:r w:rsidR="0047358D" w:rsidRPr="003C476C">
        <w:rPr>
          <w:rFonts w:cs="Arial"/>
        </w:rPr>
        <w:t xml:space="preserve"> consensus workflow, “Reporter Ions Quantified” node was </w:t>
      </w:r>
      <w:r w:rsidR="00164BC8" w:rsidRPr="003C476C">
        <w:rPr>
          <w:rFonts w:cs="Arial"/>
        </w:rPr>
        <w:t>included</w:t>
      </w:r>
      <w:r w:rsidR="0047358D" w:rsidRPr="003C476C">
        <w:rPr>
          <w:rFonts w:cs="Arial"/>
        </w:rPr>
        <w:t xml:space="preserve"> with standard settings. </w:t>
      </w:r>
    </w:p>
    <w:p w14:paraId="18E264B6" w14:textId="77777777" w:rsidR="00FB30DB" w:rsidRPr="00FB30DB" w:rsidRDefault="00FB30DB" w:rsidP="00FB30DB">
      <w:pPr>
        <w:shd w:val="clear" w:color="auto" w:fill="1E1E1E"/>
        <w:spacing w:after="0" w:line="285" w:lineRule="atLeast"/>
        <w:rPr>
          <w:rFonts w:ascii="Fira Code" w:eastAsia="Times New Roman" w:hAnsi="Fira Code" w:cs="Fira Code"/>
          <w:color w:val="D4D4D4"/>
          <w:sz w:val="21"/>
          <w:szCs w:val="21"/>
        </w:rPr>
      </w:pPr>
      <w:r w:rsidRPr="00FB30DB">
        <w:rPr>
          <w:rFonts w:ascii="Fira Code" w:eastAsia="Times New Roman" w:hAnsi="Fira Code" w:cs="Fira Code"/>
          <w:color w:val="DCDCAA"/>
          <w:sz w:val="21"/>
          <w:szCs w:val="21"/>
        </w:rPr>
        <w:t>\begin</w:t>
      </w:r>
      <w:r w:rsidRPr="00FB30DB">
        <w:rPr>
          <w:rFonts w:ascii="Fira Code" w:eastAsia="Times New Roman" w:hAnsi="Fira Code" w:cs="Fira Code"/>
          <w:color w:val="D4D4D4"/>
          <w:sz w:val="21"/>
          <w:szCs w:val="21"/>
        </w:rPr>
        <w:t>{</w:t>
      </w:r>
      <w:r w:rsidRPr="00FB30DB">
        <w:rPr>
          <w:rFonts w:ascii="Fira Code" w:eastAsia="Times New Roman" w:hAnsi="Fira Code" w:cs="Fira Code"/>
          <w:color w:val="9CDCFE"/>
          <w:sz w:val="21"/>
          <w:szCs w:val="21"/>
        </w:rPr>
        <w:t>figure</w:t>
      </w:r>
      <w:proofErr w:type="gramStart"/>
      <w:r w:rsidRPr="00FB30DB">
        <w:rPr>
          <w:rFonts w:ascii="Fira Code" w:eastAsia="Times New Roman" w:hAnsi="Fira Code" w:cs="Fira Code"/>
          <w:color w:val="9CDCFE"/>
          <w:sz w:val="21"/>
          <w:szCs w:val="21"/>
        </w:rPr>
        <w:t>*</w:t>
      </w:r>
      <w:r w:rsidRPr="00FB30DB">
        <w:rPr>
          <w:rFonts w:ascii="Fira Code" w:eastAsia="Times New Roman" w:hAnsi="Fira Code" w:cs="Fira Code"/>
          <w:color w:val="D4D4D4"/>
          <w:sz w:val="21"/>
          <w:szCs w:val="21"/>
        </w:rPr>
        <w:t>}[</w:t>
      </w:r>
      <w:proofErr w:type="gramEnd"/>
      <w:r w:rsidRPr="00FB30DB">
        <w:rPr>
          <w:rFonts w:ascii="Fira Code" w:eastAsia="Times New Roman" w:hAnsi="Fira Code" w:cs="Fira Code"/>
          <w:color w:val="D4D4D4"/>
          <w:sz w:val="21"/>
          <w:szCs w:val="21"/>
        </w:rPr>
        <w:t>!</w:t>
      </w:r>
      <w:proofErr w:type="spellStart"/>
      <w:r w:rsidRPr="00FB30DB">
        <w:rPr>
          <w:rFonts w:ascii="Fira Code" w:eastAsia="Times New Roman" w:hAnsi="Fira Code" w:cs="Fira Code"/>
          <w:color w:val="D4D4D4"/>
          <w:sz w:val="21"/>
          <w:szCs w:val="21"/>
        </w:rPr>
        <w:t>htb</w:t>
      </w:r>
      <w:proofErr w:type="spellEnd"/>
      <w:r w:rsidRPr="00FB30DB">
        <w:rPr>
          <w:rFonts w:ascii="Fira Code" w:eastAsia="Times New Roman" w:hAnsi="Fira Code" w:cs="Fira Code"/>
          <w:color w:val="D4D4D4"/>
          <w:sz w:val="21"/>
          <w:szCs w:val="21"/>
        </w:rPr>
        <w:t>]</w:t>
      </w:r>
    </w:p>
    <w:p w14:paraId="403E64D2" w14:textId="77777777" w:rsidR="00FB30DB" w:rsidRPr="00FB30DB" w:rsidRDefault="00FB30DB" w:rsidP="00FB30DB">
      <w:pPr>
        <w:shd w:val="clear" w:color="auto" w:fill="1E1E1E"/>
        <w:spacing w:after="0" w:line="285" w:lineRule="atLeast"/>
        <w:rPr>
          <w:rFonts w:ascii="Fira Code" w:eastAsia="Times New Roman" w:hAnsi="Fira Code" w:cs="Fira Code"/>
          <w:color w:val="D4D4D4"/>
          <w:sz w:val="21"/>
          <w:szCs w:val="21"/>
        </w:rPr>
      </w:pPr>
      <w:r w:rsidRPr="00FB30DB">
        <w:rPr>
          <w:rFonts w:ascii="Fira Code" w:eastAsia="Times New Roman" w:hAnsi="Fira Code" w:cs="Fira Code"/>
          <w:color w:val="D4D4D4"/>
          <w:sz w:val="21"/>
          <w:szCs w:val="21"/>
        </w:rPr>
        <w:t>   </w:t>
      </w:r>
      <w:r w:rsidRPr="00FB30DB">
        <w:rPr>
          <w:rFonts w:ascii="Fira Code" w:eastAsia="Times New Roman" w:hAnsi="Fira Code" w:cs="Fira Code"/>
          <w:color w:val="DCDCAA"/>
          <w:sz w:val="21"/>
          <w:szCs w:val="21"/>
        </w:rPr>
        <w:t>\</w:t>
      </w:r>
      <w:proofErr w:type="gramStart"/>
      <w:r w:rsidRPr="00FB30DB">
        <w:rPr>
          <w:rFonts w:ascii="Fira Code" w:eastAsia="Times New Roman" w:hAnsi="Fira Code" w:cs="Fira Code"/>
          <w:color w:val="DCDCAA"/>
          <w:sz w:val="21"/>
          <w:szCs w:val="21"/>
        </w:rPr>
        <w:t>center</w:t>
      </w:r>
      <w:proofErr w:type="gramEnd"/>
    </w:p>
    <w:p w14:paraId="34AEA9CD" w14:textId="77777777" w:rsidR="00FB30DB" w:rsidRPr="00FB30DB" w:rsidRDefault="00FB30DB" w:rsidP="00FB30DB">
      <w:pPr>
        <w:shd w:val="clear" w:color="auto" w:fill="1E1E1E"/>
        <w:spacing w:after="0" w:line="285" w:lineRule="atLeast"/>
        <w:rPr>
          <w:rFonts w:ascii="Fira Code" w:eastAsia="Times New Roman" w:hAnsi="Fira Code" w:cs="Fira Code"/>
          <w:color w:val="D4D4D4"/>
          <w:sz w:val="21"/>
          <w:szCs w:val="21"/>
        </w:rPr>
      </w:pPr>
      <w:r w:rsidRPr="00FB30DB">
        <w:rPr>
          <w:rFonts w:ascii="Fira Code" w:eastAsia="Times New Roman" w:hAnsi="Fira Code" w:cs="Fira Code"/>
          <w:color w:val="D4D4D4"/>
          <w:sz w:val="21"/>
          <w:szCs w:val="21"/>
        </w:rPr>
        <w:t>   </w:t>
      </w:r>
      <w:r w:rsidRPr="00FB30DB">
        <w:rPr>
          <w:rFonts w:ascii="Fira Code" w:eastAsia="Times New Roman" w:hAnsi="Fira Code" w:cs="Fira Code"/>
          <w:color w:val="DCDCAA"/>
          <w:sz w:val="21"/>
          <w:szCs w:val="21"/>
        </w:rPr>
        <w:t>\includegraphics</w:t>
      </w:r>
      <w:proofErr w:type="gramStart"/>
      <w:r w:rsidRPr="00FB30DB">
        <w:rPr>
          <w:rFonts w:ascii="Fira Code" w:eastAsia="Times New Roman" w:hAnsi="Fira Code" w:cs="Fira Code"/>
          <w:color w:val="D4D4D4"/>
          <w:sz w:val="21"/>
          <w:szCs w:val="21"/>
        </w:rPr>
        <w:t>[]{</w:t>
      </w:r>
      <w:proofErr w:type="gramEnd"/>
      <w:r w:rsidRPr="00FB30DB">
        <w:rPr>
          <w:rFonts w:ascii="Fira Code" w:eastAsia="Times New Roman" w:hAnsi="Fira Code" w:cs="Fira Code"/>
          <w:color w:val="D4D4D4"/>
          <w:sz w:val="21"/>
          <w:szCs w:val="21"/>
        </w:rPr>
        <w:t>Chapter.2/Figures/f3.png}</w:t>
      </w:r>
    </w:p>
    <w:p w14:paraId="2BB4EB53" w14:textId="77777777" w:rsidR="00FB30DB" w:rsidRPr="00FB30DB" w:rsidRDefault="00FB30DB" w:rsidP="00FB30DB">
      <w:pPr>
        <w:shd w:val="clear" w:color="auto" w:fill="1E1E1E"/>
        <w:spacing w:after="0" w:line="285" w:lineRule="atLeast"/>
        <w:rPr>
          <w:rFonts w:ascii="Fira Code" w:eastAsia="Times New Roman" w:hAnsi="Fira Code" w:cs="Fira Code"/>
          <w:color w:val="D4D4D4"/>
          <w:sz w:val="21"/>
          <w:szCs w:val="21"/>
        </w:rPr>
      </w:pPr>
      <w:r w:rsidRPr="00FB30DB">
        <w:rPr>
          <w:rFonts w:ascii="Fira Code" w:eastAsia="Times New Roman" w:hAnsi="Fira Code" w:cs="Fira Code"/>
          <w:color w:val="D4D4D4"/>
          <w:sz w:val="21"/>
          <w:szCs w:val="21"/>
        </w:rPr>
        <w:t>   </w:t>
      </w:r>
      <w:r w:rsidRPr="00FB30DB">
        <w:rPr>
          <w:rFonts w:ascii="Fira Code" w:eastAsia="Times New Roman" w:hAnsi="Fira Code" w:cs="Fira Code"/>
          <w:color w:val="DCDCAA"/>
          <w:sz w:val="21"/>
          <w:szCs w:val="21"/>
        </w:rPr>
        <w:t>\</w:t>
      </w:r>
      <w:proofErr w:type="gramStart"/>
      <w:r w:rsidRPr="00FB30DB">
        <w:rPr>
          <w:rFonts w:ascii="Fira Code" w:eastAsia="Times New Roman" w:hAnsi="Fira Code" w:cs="Fira Code"/>
          <w:color w:val="DCDCAA"/>
          <w:sz w:val="21"/>
          <w:szCs w:val="21"/>
        </w:rPr>
        <w:t>caption</w:t>
      </w:r>
      <w:r w:rsidRPr="00FB30DB">
        <w:rPr>
          <w:rFonts w:ascii="Fira Code" w:eastAsia="Times New Roman" w:hAnsi="Fira Code" w:cs="Fira Code"/>
          <w:color w:val="D4D4D4"/>
          <w:sz w:val="21"/>
          <w:szCs w:val="21"/>
        </w:rPr>
        <w:t>{</w:t>
      </w:r>
      <w:proofErr w:type="gramEnd"/>
    </w:p>
    <w:p w14:paraId="56B49E6D" w14:textId="77777777" w:rsidR="00FB30DB" w:rsidRPr="00FB30DB" w:rsidRDefault="00FB30DB" w:rsidP="00FB30DB">
      <w:pPr>
        <w:shd w:val="clear" w:color="auto" w:fill="1E1E1E"/>
        <w:spacing w:after="0" w:line="285" w:lineRule="atLeast"/>
        <w:rPr>
          <w:rFonts w:ascii="Fira Code" w:eastAsia="Times New Roman" w:hAnsi="Fira Code" w:cs="Fira Code"/>
          <w:color w:val="D4D4D4"/>
          <w:sz w:val="21"/>
          <w:szCs w:val="21"/>
        </w:rPr>
      </w:pPr>
      <w:r w:rsidRPr="00FB30DB">
        <w:rPr>
          <w:rFonts w:ascii="Fira Code" w:eastAsia="Times New Roman" w:hAnsi="Fira Code" w:cs="Fira Code"/>
          <w:color w:val="D4D4D4"/>
          <w:sz w:val="21"/>
          <w:szCs w:val="21"/>
        </w:rPr>
        <w:t xml:space="preserve">      </w:t>
      </w:r>
      <w:r w:rsidRPr="00FB30DB">
        <w:rPr>
          <w:rFonts w:ascii="Fira Code" w:eastAsia="Times New Roman" w:hAnsi="Fira Code" w:cs="Fira Code"/>
          <w:color w:val="DCDCAA"/>
          <w:sz w:val="21"/>
          <w:szCs w:val="21"/>
        </w:rPr>
        <w:t>\</w:t>
      </w:r>
      <w:proofErr w:type="gramStart"/>
      <w:r w:rsidRPr="00FB30DB">
        <w:rPr>
          <w:rFonts w:ascii="Fira Code" w:eastAsia="Times New Roman" w:hAnsi="Fira Code" w:cs="Fira Code"/>
          <w:color w:val="DCDCAA"/>
          <w:sz w:val="21"/>
          <w:szCs w:val="21"/>
        </w:rPr>
        <w:t>textbf</w:t>
      </w:r>
      <w:r w:rsidRPr="00FB30DB">
        <w:rPr>
          <w:rFonts w:ascii="Fira Code" w:eastAsia="Times New Roman" w:hAnsi="Fira Code" w:cs="Fira Code"/>
          <w:color w:val="D4D4D4"/>
          <w:sz w:val="21"/>
          <w:szCs w:val="21"/>
        </w:rPr>
        <w:t>{</w:t>
      </w:r>
      <w:proofErr w:type="gramEnd"/>
      <w:r w:rsidRPr="00FB30DB">
        <w:rPr>
          <w:rFonts w:ascii="Fira Code" w:eastAsia="Times New Roman" w:hAnsi="Fira Code" w:cs="Fira Code"/>
          <w:color w:val="569CD6"/>
          <w:sz w:val="21"/>
          <w:szCs w:val="21"/>
        </w:rPr>
        <w:t>Visualization with Cross-ID on a PC9 whole proteome data set.</w:t>
      </w:r>
      <w:r w:rsidRPr="00FB30DB">
        <w:rPr>
          <w:rFonts w:ascii="Fira Code" w:eastAsia="Times New Roman" w:hAnsi="Fira Code" w:cs="Fira Code"/>
          <w:color w:val="D4D4D4"/>
          <w:sz w:val="21"/>
          <w:szCs w:val="21"/>
        </w:rPr>
        <w:t xml:space="preserve">} (a) Snapshot of the generated protein interaction network. (b) Spectral viewer for selected top-scored cross-links. (c) Comparison of bar and circle views for filtered proteins with depicted phosphorylation, glycosylation, and </w:t>
      </w:r>
      <w:proofErr w:type="spellStart"/>
      <w:r w:rsidRPr="00FB30DB">
        <w:rPr>
          <w:rFonts w:ascii="Fira Code" w:eastAsia="Times New Roman" w:hAnsi="Fira Code" w:cs="Fira Code"/>
          <w:color w:val="D4D4D4"/>
          <w:sz w:val="21"/>
          <w:szCs w:val="21"/>
        </w:rPr>
        <w:t>DSSO</w:t>
      </w:r>
      <w:proofErr w:type="spellEnd"/>
      <w:r w:rsidRPr="00FB30DB">
        <w:rPr>
          <w:rFonts w:ascii="Fira Code" w:eastAsia="Times New Roman" w:hAnsi="Fira Code" w:cs="Fira Code"/>
          <w:color w:val="D4D4D4"/>
          <w:sz w:val="21"/>
          <w:szCs w:val="21"/>
        </w:rPr>
        <w:t xml:space="preserve"> </w:t>
      </w:r>
      <w:proofErr w:type="spellStart"/>
      <w:r w:rsidRPr="00FB30DB">
        <w:rPr>
          <w:rFonts w:ascii="Fira Code" w:eastAsia="Times New Roman" w:hAnsi="Fira Code" w:cs="Fira Code"/>
          <w:color w:val="D4D4D4"/>
          <w:sz w:val="21"/>
          <w:szCs w:val="21"/>
        </w:rPr>
        <w:t>monolinks</w:t>
      </w:r>
      <w:proofErr w:type="spellEnd"/>
      <w:r w:rsidRPr="00FB30DB">
        <w:rPr>
          <w:rFonts w:ascii="Fira Code" w:eastAsia="Times New Roman" w:hAnsi="Fira Code" w:cs="Fira Code"/>
          <w:color w:val="D4D4D4"/>
          <w:sz w:val="21"/>
          <w:szCs w:val="21"/>
        </w:rPr>
        <w:t xml:space="preserve"> together with the known protein domain. (d) Comparison of cross-links filtered by XlinkX score at 50 with 13 </w:t>
      </w:r>
      <w:proofErr w:type="spellStart"/>
      <w:r w:rsidRPr="00FB30DB">
        <w:rPr>
          <w:rFonts w:ascii="Fira Code" w:eastAsia="Times New Roman" w:hAnsi="Fira Code" w:cs="Fira Code"/>
          <w:color w:val="D4D4D4"/>
          <w:sz w:val="21"/>
          <w:szCs w:val="21"/>
        </w:rPr>
        <w:t>intralinks</w:t>
      </w:r>
      <w:proofErr w:type="spellEnd"/>
      <w:r w:rsidRPr="00FB30DB">
        <w:rPr>
          <w:rFonts w:ascii="Fira Code" w:eastAsia="Times New Roman" w:hAnsi="Fira Code" w:cs="Fira Code"/>
          <w:color w:val="D4D4D4"/>
          <w:sz w:val="21"/>
          <w:szCs w:val="21"/>
        </w:rPr>
        <w:t xml:space="preserve"> and 7 interlinks. (e) Clustering according to the </w:t>
      </w:r>
      <w:proofErr w:type="spellStart"/>
      <w:r w:rsidRPr="00FB30DB">
        <w:rPr>
          <w:rFonts w:ascii="Fira Code" w:eastAsia="Times New Roman" w:hAnsi="Fira Code" w:cs="Fira Code"/>
          <w:color w:val="D4D4D4"/>
          <w:sz w:val="21"/>
          <w:szCs w:val="21"/>
        </w:rPr>
        <w:t>EggNOGG</w:t>
      </w:r>
      <w:proofErr w:type="spellEnd"/>
      <w:r w:rsidRPr="00FB30DB">
        <w:rPr>
          <w:rFonts w:ascii="Fira Code" w:eastAsia="Times New Roman" w:hAnsi="Fira Code" w:cs="Fira Code"/>
          <w:color w:val="D4D4D4"/>
          <w:sz w:val="21"/>
          <w:szCs w:val="21"/>
        </w:rPr>
        <w:t xml:space="preserve"> database for filtered proteins.</w:t>
      </w:r>
    </w:p>
    <w:p w14:paraId="6A2E9C2E" w14:textId="77777777" w:rsidR="00FB30DB" w:rsidRPr="00FB30DB" w:rsidRDefault="00FB30DB" w:rsidP="00FB30DB">
      <w:pPr>
        <w:shd w:val="clear" w:color="auto" w:fill="1E1E1E"/>
        <w:spacing w:after="0" w:line="285" w:lineRule="atLeast"/>
        <w:rPr>
          <w:rFonts w:ascii="Fira Code" w:eastAsia="Times New Roman" w:hAnsi="Fira Code" w:cs="Fira Code"/>
          <w:color w:val="D4D4D4"/>
          <w:sz w:val="21"/>
          <w:szCs w:val="21"/>
        </w:rPr>
      </w:pPr>
      <w:r w:rsidRPr="00FB30DB">
        <w:rPr>
          <w:rFonts w:ascii="Fira Code" w:eastAsia="Times New Roman" w:hAnsi="Fira Code" w:cs="Fira Code"/>
          <w:color w:val="D4D4D4"/>
          <w:sz w:val="21"/>
          <w:szCs w:val="21"/>
        </w:rPr>
        <w:t>   }</w:t>
      </w:r>
    </w:p>
    <w:p w14:paraId="192A6FB9" w14:textId="77777777" w:rsidR="00FB30DB" w:rsidRPr="00FB30DB" w:rsidRDefault="00FB30DB" w:rsidP="00FB30DB">
      <w:pPr>
        <w:shd w:val="clear" w:color="auto" w:fill="1E1E1E"/>
        <w:spacing w:after="0" w:line="285" w:lineRule="atLeast"/>
        <w:rPr>
          <w:rFonts w:ascii="Fira Code" w:eastAsia="Times New Roman" w:hAnsi="Fira Code" w:cs="Fira Code"/>
          <w:color w:val="D4D4D4"/>
          <w:sz w:val="21"/>
          <w:szCs w:val="21"/>
        </w:rPr>
      </w:pPr>
      <w:r w:rsidRPr="00FB30DB">
        <w:rPr>
          <w:rFonts w:ascii="Fira Code" w:eastAsia="Times New Roman" w:hAnsi="Fira Code" w:cs="Fira Code"/>
          <w:color w:val="D4D4D4"/>
          <w:sz w:val="21"/>
          <w:szCs w:val="21"/>
        </w:rPr>
        <w:t>   </w:t>
      </w:r>
      <w:r w:rsidRPr="00FB30DB">
        <w:rPr>
          <w:rFonts w:ascii="Fira Code" w:eastAsia="Times New Roman" w:hAnsi="Fira Code" w:cs="Fira Code"/>
          <w:color w:val="C586C0"/>
          <w:sz w:val="21"/>
          <w:szCs w:val="21"/>
        </w:rPr>
        <w:t>\label</w:t>
      </w:r>
      <w:r w:rsidRPr="00FB30DB">
        <w:rPr>
          <w:rFonts w:ascii="Fira Code" w:eastAsia="Times New Roman" w:hAnsi="Fira Code" w:cs="Fira Code"/>
          <w:color w:val="D4D4D4"/>
          <w:sz w:val="21"/>
          <w:szCs w:val="21"/>
        </w:rPr>
        <w:t>{</w:t>
      </w:r>
      <w:proofErr w:type="gramStart"/>
      <w:r w:rsidRPr="00FB30DB">
        <w:rPr>
          <w:rFonts w:ascii="Fira Code" w:eastAsia="Times New Roman" w:hAnsi="Fira Code" w:cs="Fira Code"/>
          <w:color w:val="9CDCFE"/>
          <w:sz w:val="21"/>
          <w:szCs w:val="21"/>
        </w:rPr>
        <w:t>fig:fig</w:t>
      </w:r>
      <w:proofErr w:type="gramEnd"/>
      <w:r w:rsidRPr="00FB30DB">
        <w:rPr>
          <w:rFonts w:ascii="Fira Code" w:eastAsia="Times New Roman" w:hAnsi="Fira Code" w:cs="Fira Code"/>
          <w:color w:val="9CDCFE"/>
          <w:sz w:val="21"/>
          <w:szCs w:val="21"/>
        </w:rPr>
        <w:t>2.3</w:t>
      </w:r>
      <w:r w:rsidRPr="00FB30DB">
        <w:rPr>
          <w:rFonts w:ascii="Fira Code" w:eastAsia="Times New Roman" w:hAnsi="Fira Code" w:cs="Fira Code"/>
          <w:color w:val="D4D4D4"/>
          <w:sz w:val="21"/>
          <w:szCs w:val="21"/>
        </w:rPr>
        <w:t>}</w:t>
      </w:r>
    </w:p>
    <w:p w14:paraId="0C0CCBF9" w14:textId="77777777" w:rsidR="00FB30DB" w:rsidRPr="00FB30DB" w:rsidRDefault="00FB30DB" w:rsidP="00FB30DB">
      <w:pPr>
        <w:shd w:val="clear" w:color="auto" w:fill="1E1E1E"/>
        <w:spacing w:after="0" w:line="285" w:lineRule="atLeast"/>
        <w:rPr>
          <w:rFonts w:ascii="Fira Code" w:eastAsia="Times New Roman" w:hAnsi="Fira Code" w:cs="Fira Code"/>
          <w:color w:val="D4D4D4"/>
          <w:sz w:val="21"/>
          <w:szCs w:val="21"/>
        </w:rPr>
      </w:pPr>
      <w:r w:rsidRPr="00FB30DB">
        <w:rPr>
          <w:rFonts w:ascii="Fira Code" w:eastAsia="Times New Roman" w:hAnsi="Fira Code" w:cs="Fira Code"/>
          <w:color w:val="DCDCAA"/>
          <w:sz w:val="21"/>
          <w:szCs w:val="21"/>
        </w:rPr>
        <w:t>\</w:t>
      </w:r>
      <w:proofErr w:type="gramStart"/>
      <w:r w:rsidRPr="00FB30DB">
        <w:rPr>
          <w:rFonts w:ascii="Fira Code" w:eastAsia="Times New Roman" w:hAnsi="Fira Code" w:cs="Fira Code"/>
          <w:color w:val="DCDCAA"/>
          <w:sz w:val="21"/>
          <w:szCs w:val="21"/>
        </w:rPr>
        <w:t>end</w:t>
      </w:r>
      <w:proofErr w:type="gramEnd"/>
      <w:r w:rsidRPr="00FB30DB">
        <w:rPr>
          <w:rFonts w:ascii="Fira Code" w:eastAsia="Times New Roman" w:hAnsi="Fira Code" w:cs="Fira Code"/>
          <w:color w:val="D4D4D4"/>
          <w:sz w:val="21"/>
          <w:szCs w:val="21"/>
        </w:rPr>
        <w:t>{</w:t>
      </w:r>
      <w:r w:rsidRPr="00FB30DB">
        <w:rPr>
          <w:rFonts w:ascii="Fira Code" w:eastAsia="Times New Roman" w:hAnsi="Fira Code" w:cs="Fira Code"/>
          <w:color w:val="9CDCFE"/>
          <w:sz w:val="21"/>
          <w:szCs w:val="21"/>
        </w:rPr>
        <w:t>figure*</w:t>
      </w:r>
      <w:r w:rsidRPr="00FB30DB">
        <w:rPr>
          <w:rFonts w:ascii="Fira Code" w:eastAsia="Times New Roman" w:hAnsi="Fira Code" w:cs="Fira Code"/>
          <w:color w:val="D4D4D4"/>
          <w:sz w:val="21"/>
          <w:szCs w:val="21"/>
        </w:rPr>
        <w:t>}</w:t>
      </w:r>
    </w:p>
    <w:p w14:paraId="2770128D" w14:textId="77777777" w:rsidR="0064352E" w:rsidRPr="003C476C" w:rsidRDefault="0064352E" w:rsidP="00541FB8">
      <w:pPr>
        <w:keepNext/>
        <w:spacing w:after="120" w:line="360" w:lineRule="auto"/>
        <w:jc w:val="both"/>
        <w:rPr>
          <w:rFonts w:cs="Arial"/>
        </w:rPr>
      </w:pPr>
    </w:p>
    <w:p w14:paraId="11846405" w14:textId="349581CA" w:rsidR="00F45B33" w:rsidRPr="003C476C" w:rsidRDefault="007F69C9" w:rsidP="0089050E">
      <w:pPr>
        <w:pStyle w:val="Heading2"/>
      </w:pPr>
      <w:r>
        <w:t>!!</w:t>
      </w:r>
      <w:r w:rsidR="00F45B33" w:rsidRPr="003C476C">
        <w:t xml:space="preserve">Software </w:t>
      </w:r>
      <w:r w:rsidR="001E487A" w:rsidRPr="003C476C">
        <w:t>a</w:t>
      </w:r>
      <w:r w:rsidR="00E74E9B" w:rsidRPr="003C476C">
        <w:t>nd D</w:t>
      </w:r>
      <w:r w:rsidR="001E487A" w:rsidRPr="003C476C">
        <w:t xml:space="preserve">ata </w:t>
      </w:r>
      <w:r w:rsidR="00E74E9B" w:rsidRPr="003C476C">
        <w:t>A</w:t>
      </w:r>
      <w:r w:rsidR="001E487A" w:rsidRPr="003C476C">
        <w:t>vailability</w:t>
      </w:r>
    </w:p>
    <w:p w14:paraId="1EFDE185" w14:textId="05CA3D37" w:rsidR="0044221B" w:rsidRDefault="00F45B33" w:rsidP="002D63E8">
      <w:pPr>
        <w:spacing w:line="360" w:lineRule="auto"/>
        <w:jc w:val="both"/>
        <w:rPr>
          <w:rFonts w:ascii="Calibri" w:eastAsia="Calibri" w:hAnsi="Calibri" w:cs="Times New Roman"/>
        </w:rPr>
      </w:pPr>
      <w:r w:rsidRPr="003C476C">
        <w:rPr>
          <w:rFonts w:ascii="Calibri" w:eastAsia="Calibri" w:hAnsi="Calibri" w:cs="Times New Roman"/>
        </w:rPr>
        <w:t>Cross-I</w:t>
      </w:r>
      <w:r w:rsidR="00B65885" w:rsidRPr="003C476C">
        <w:rPr>
          <w:rFonts w:ascii="Calibri" w:eastAsia="Calibri" w:hAnsi="Calibri" w:cs="Times New Roman"/>
        </w:rPr>
        <w:t>D</w:t>
      </w:r>
      <w:r w:rsidRPr="003C476C">
        <w:rPr>
          <w:rFonts w:ascii="Calibri" w:eastAsia="Calibri" w:hAnsi="Calibri" w:cs="Times New Roman"/>
        </w:rPr>
        <w:t xml:space="preserve"> was </w:t>
      </w:r>
      <w:r w:rsidR="00395FCB" w:rsidRPr="003C476C">
        <w:rPr>
          <w:rFonts w:ascii="Calibri" w:eastAsia="Calibri" w:hAnsi="Calibri" w:cs="Times New Roman"/>
        </w:rPr>
        <w:t>developed</w:t>
      </w:r>
      <w:r w:rsidRPr="003C476C">
        <w:rPr>
          <w:rFonts w:ascii="Calibri" w:eastAsia="Calibri" w:hAnsi="Calibri" w:cs="Times New Roman"/>
        </w:rPr>
        <w:t xml:space="preserve"> in Microsoft Visual Studio 2017 as a C# WinForms application using Windows Presentation Foundation elements. The </w:t>
      </w:r>
      <w:proofErr w:type="spellStart"/>
      <w:r w:rsidRPr="003C476C">
        <w:rPr>
          <w:rFonts w:ascii="Calibri" w:eastAsia="Calibri" w:hAnsi="Calibri" w:cs="Times New Roman"/>
        </w:rPr>
        <w:t>GraphX</w:t>
      </w:r>
      <w:proofErr w:type="spellEnd"/>
      <w:r w:rsidRPr="003C476C">
        <w:rPr>
          <w:rFonts w:ascii="Calibri" w:eastAsia="Calibri" w:hAnsi="Calibri" w:cs="Times New Roman"/>
        </w:rPr>
        <w:t xml:space="preserve"> .NET library was used as the foundation for the network visualizations.</w:t>
      </w:r>
      <w:r w:rsidR="001E17F5" w:rsidRPr="003C476C">
        <w:rPr>
          <w:rFonts w:ascii="Calibri" w:eastAsia="Calibri" w:hAnsi="Calibri" w:cs="Times New Roman"/>
        </w:rPr>
        <w:t xml:space="preserve"> </w:t>
      </w:r>
      <w:r w:rsidR="00DA1156" w:rsidRPr="003C476C">
        <w:rPr>
          <w:rFonts w:ascii="Calibri" w:eastAsia="Calibri" w:hAnsi="Calibri" w:cs="Times New Roman"/>
        </w:rPr>
        <w:t xml:space="preserve">For running the tool, minimally .NET version 4.7 needs to be installed. </w:t>
      </w:r>
      <w:r w:rsidR="007A68BD" w:rsidRPr="003C476C">
        <w:rPr>
          <w:rFonts w:ascii="Calibri" w:eastAsia="Calibri" w:hAnsi="Calibri" w:cs="Times New Roman"/>
        </w:rPr>
        <w:t xml:space="preserve">The software can be downloaded from </w:t>
      </w:r>
      <w:hyperlink r:id="rId10" w:history="1">
        <w:r w:rsidR="007A68BD" w:rsidRPr="003C476C">
          <w:rPr>
            <w:rStyle w:val="Hyperlink"/>
            <w:rFonts w:ascii="Calibri" w:eastAsia="Calibri" w:hAnsi="Calibri" w:cs="Times New Roman"/>
          </w:rPr>
          <w:t>https://www.hecklab.com/software/xlinkx/</w:t>
        </w:r>
      </w:hyperlink>
      <w:r w:rsidR="007A68BD" w:rsidRPr="003C476C">
        <w:rPr>
          <w:rFonts w:ascii="Calibri" w:eastAsia="Calibri" w:hAnsi="Calibri" w:cs="Times New Roman"/>
        </w:rPr>
        <w:t xml:space="preserve"> together with </w:t>
      </w:r>
      <w:r w:rsidR="001E17F5" w:rsidRPr="003C476C">
        <w:rPr>
          <w:rFonts w:ascii="Calibri" w:eastAsia="Calibri" w:hAnsi="Calibri" w:cs="Times New Roman"/>
        </w:rPr>
        <w:t xml:space="preserve">an </w:t>
      </w:r>
      <w:r w:rsidR="007A68BD" w:rsidRPr="003C476C">
        <w:rPr>
          <w:rFonts w:ascii="Calibri" w:eastAsia="Calibri" w:hAnsi="Calibri" w:cs="Times New Roman"/>
        </w:rPr>
        <w:t xml:space="preserve">instruction </w:t>
      </w:r>
      <w:r w:rsidR="00DA1156" w:rsidRPr="003C476C">
        <w:rPr>
          <w:rFonts w:ascii="Calibri" w:eastAsia="Calibri" w:hAnsi="Calibri" w:cs="Times New Roman"/>
        </w:rPr>
        <w:t>video</w:t>
      </w:r>
      <w:r w:rsidR="007A68BD" w:rsidRPr="003C476C">
        <w:rPr>
          <w:rFonts w:ascii="Calibri" w:eastAsia="Calibri" w:hAnsi="Calibri" w:cs="Times New Roman"/>
        </w:rPr>
        <w:t xml:space="preserve">. </w:t>
      </w:r>
      <w:r w:rsidR="002D63E8" w:rsidRPr="003C476C">
        <w:rPr>
          <w:rFonts w:ascii="Calibri" w:eastAsia="Calibri" w:hAnsi="Calibri" w:cs="Times New Roman"/>
        </w:rPr>
        <w:t xml:space="preserve">The </w:t>
      </w:r>
      <w:r w:rsidR="00ED0EC9" w:rsidRPr="003C476C">
        <w:rPr>
          <w:rFonts w:ascii="Calibri" w:eastAsia="Calibri" w:hAnsi="Calibri" w:cs="Times New Roman"/>
        </w:rPr>
        <w:t>r</w:t>
      </w:r>
      <w:r w:rsidR="002D63E8" w:rsidRPr="003C476C">
        <w:rPr>
          <w:rFonts w:ascii="Calibri" w:eastAsia="Calibri" w:hAnsi="Calibri" w:cs="Times New Roman"/>
        </w:rPr>
        <w:t>aw data, all the associated output and databases used in this study have been deposited to the Proteome-Xchange Consortium</w:t>
      </w:r>
      <w:r w:rsidR="00047309"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{"citationItems":[{"id":"ITEM-1","itemData":{"DOI":"10.1038/nbt.2839","ISBN":"1546-1696 (Electronic)\\r1087-0156 (Linking)","ISSN":"15461696","PMID":"24727771","abstract":"Nat. Biotech.","author":[{"dropping-particle":"","family":"Vizcaíno","given":"Juan A","non-dropping-particle":"","parse-names":false,"suffix":""},{"dropping-particle":"","family":"Deutsch","given":"Eric W","non-dropping-particle":"","parse-names":false,"suffix":""},{"dropping-particle":"","family":"Wang","given":"Rui","non-dropping-particle":"","parse-names":false,"suffix":""},{"dropping-particle":"","family":"Csordas","given":"Attila","non-dropping-particle":"","parse-names":false,"suffix":""},{"dropping-particle":"","family":"Reisinger","given":"Florian","non-dropping-particle":"","parse-names":false,"suffix":""},{"dropping-particle":"","family":"Ríos","given":"Daniel","non-dropping-particle":"","parse-names":false,"suffix":""},{"dropping-particle":"","family":"Dianes","given":"José A","non-dropping-particle":"","parse-names":false,"suffix":""},{"dropping-particle":"","family":"Sun","given":"Zhi","non-dropping-particle":"","parse-names":false,"suffix":""},{"dropping-particle":"","family":"Farrah","given":"Terry","non-dropping-particle":"","parse-names":false,"suffix":""},{"dropping-particle":"","family":"Bandeira","given":"Nuno","non-dropping-particle":"","parse-names":false,"suffix":""},{"dropping-particle":"","family":"Binz","given":"Pierre Alain","non-dropping-particle":"","parse-names":false,"suffix":""},{"dropping-particle":"","family":"Xenarios","given":"Ioannis","non-dropping-particle":"","parse-names":false,"suffix":""},{"dropping-particle":"","family":"Eisenacher","given":"Martin","non-dropping-particle":"","parse-names":false,"suffix":""},{"dropping-particle":"","family":"Mayer","given":"Gerhard","non-dropping-particle":"","parse-names":false,"suffix":""},{"dropping-particle":"","family":"Gatto","given":"Laurent","non-dropping-particle":"","parse-names":false,"suffix":""},{"dropping-particle":"","family":"Campos","given":"Alex","non-dropping-particle":"","parse-names":false,"suffix":""},{"dropping-particle":"","family":"Chalkley","given":"Robert J","non-dropping-particle":"","parse-names":false,"suffix":""},{"dropping-particle":"","family":"Kraus","given":"Hans Joachim","non-dropping-particle":"","parse-names":false,"suffix":""},{"dropping-particle":"","family":"Albar","given":"Juan Pablo","non-dropping-particle":"","parse-names":false,"suffix":""},{"dropping-particle":"","family":"Martinez-Bartolomé","given":"Salvador","non-dropping-particle":"","parse-names":false,"suffix":""},{"dropping-particle":"","family":"Apweiler","given":"Rolf","non-dropping-particle":"","parse-names":false,"suffix":""},{"dropping-particle":"","family":"Omenn","given":"Gilbert S","non-dropping-particle":"","parse-names":false,"suffix":""},{"dropping-particle":"","family":"Martens","given":"Lennart","non-dropping-particle":"","parse-names":false,"suffix":""},{"dropping-particle":"","family":"Jones","given":"Andrew R","non-dropping-particle":"","parse-names":false,"suffix":""},{"dropping-particle":"","family":"Hermjakob","given":"Henning","non-dropping-particle":"","parse-names":false,"suffix":""}],"container-title":"Nature Biotechnology","id":"ITEM-1","issue":"3","issued":{"date-parts":[["2014","3"]]},"page":"223-226","title":"ProteomeXchange provides globally coordinated proteomics data submission and dissemination","type":"article","volume":"32"},"uris":["http://www.mendeley.com/documents/?uuid=9659b55d-9e92-4260-aa20-146f3a09d345"]}],"mendeley":{"formattedCitation":"\\cite{Vizcaíno2014ProteomeXchange provides globally coordinated proteomics data submission and dissemination}","plainTextFormattedCitation":"\\cite{Vizcaíno2014ProteomeXchange provides globally coordinated proteomics data submission and dissemination}","previouslyFormattedCitation":"\\cite{Vizcaíno2014ProteomeXchange provides globally coordinated proteomics data submission and dissemination}"},"properties":{"noteIndex":0},"schema":"https://github.com/citation-style-language/schema/raw/master/csl-citation.json"}</w:instrText>
      </w:r>
      <w:r w:rsidR="00047309" w:rsidRPr="003C476C">
        <w:rPr>
          <w:rFonts w:ascii="Calibri" w:eastAsia="Calibri" w:hAnsi="Calibri" w:cs="Times New Roman"/>
        </w:rPr>
        <w:fldChar w:fldCharType="separate"/>
      </w:r>
      <w:r w:rsidR="00B67D31" w:rsidRPr="00B67D31">
        <w:rPr>
          <w:rFonts w:ascii="Calibri" w:eastAsia="Calibri" w:hAnsi="Calibri" w:cs="Times New Roman"/>
          <w:noProof/>
        </w:rPr>
        <w:t>\cite{Vizcaíno2014ProteomeXchange provides globally coordinated proteomics data submission and dissemination}</w:t>
      </w:r>
      <w:r w:rsidR="00047309" w:rsidRPr="003C476C">
        <w:rPr>
          <w:rFonts w:ascii="Calibri" w:eastAsia="Calibri" w:hAnsi="Calibri" w:cs="Times New Roman"/>
        </w:rPr>
        <w:fldChar w:fldCharType="end"/>
      </w:r>
      <w:r w:rsidR="007A209D" w:rsidRPr="003C476C">
        <w:rPr>
          <w:rFonts w:ascii="Calibri" w:eastAsia="Calibri" w:hAnsi="Calibri" w:cs="Times New Roman"/>
        </w:rPr>
        <w:t xml:space="preserve"> </w:t>
      </w:r>
      <w:r w:rsidR="002D63E8" w:rsidRPr="003C476C">
        <w:rPr>
          <w:rFonts w:ascii="Calibri" w:eastAsia="Calibri" w:hAnsi="Calibri" w:cs="Times New Roman"/>
        </w:rPr>
        <w:t xml:space="preserve">via the PRIDE partner repository with the identifier </w:t>
      </w:r>
      <w:r w:rsidR="006A4B4D" w:rsidRPr="003C476C">
        <w:rPr>
          <w:rFonts w:ascii="Calibri" w:eastAsia="Calibri" w:hAnsi="Calibri" w:cs="Times New Roman"/>
        </w:rPr>
        <w:t>PXD008418</w:t>
      </w:r>
      <w:r w:rsidR="00913DC6" w:rsidRPr="003C476C">
        <w:rPr>
          <w:rFonts w:ascii="Calibri" w:eastAsia="Calibri" w:hAnsi="Calibri" w:cs="Times New Roman"/>
        </w:rPr>
        <w:t xml:space="preserve"> (already published and openly accessible)</w:t>
      </w:r>
      <w:r w:rsidR="0003686A" w:rsidRPr="003C476C">
        <w:rPr>
          <w:rFonts w:ascii="Calibri" w:eastAsia="Calibri" w:hAnsi="Calibri" w:cs="Times New Roman"/>
        </w:rPr>
        <w:t xml:space="preserve"> for the whole-proteome dataset and </w:t>
      </w:r>
      <w:r w:rsidR="00913DC6" w:rsidRPr="003C476C">
        <w:rPr>
          <w:rFonts w:ascii="Calibri" w:eastAsia="Calibri" w:hAnsi="Calibri" w:cs="Times New Roman"/>
        </w:rPr>
        <w:t xml:space="preserve">PXD011077 (user: </w:t>
      </w:r>
      <w:hyperlink r:id="rId11" w:history="1">
        <w:r w:rsidR="00913DC6" w:rsidRPr="003C476C">
          <w:rPr>
            <w:rStyle w:val="Hyperlink"/>
          </w:rPr>
          <w:t>reviewer59676@ebi.ac.uk</w:t>
        </w:r>
      </w:hyperlink>
      <w:r w:rsidR="00913DC6" w:rsidRPr="003C476C">
        <w:rPr>
          <w:rFonts w:ascii="Calibri" w:eastAsia="Calibri" w:hAnsi="Calibri" w:cs="Times New Roman"/>
        </w:rPr>
        <w:t xml:space="preserve">; password: </w:t>
      </w:r>
      <w:r w:rsidR="00514A43" w:rsidRPr="003C476C">
        <w:rPr>
          <w:rFonts w:ascii="Calibri" w:eastAsia="Calibri" w:hAnsi="Calibri" w:cs="Times New Roman"/>
        </w:rPr>
        <w:t>7H5TMR0l</w:t>
      </w:r>
      <w:r w:rsidR="00913DC6" w:rsidRPr="003C476C">
        <w:rPr>
          <w:rFonts w:ascii="Calibri" w:eastAsia="Calibri" w:hAnsi="Calibri" w:cs="Times New Roman"/>
        </w:rPr>
        <w:t xml:space="preserve">) </w:t>
      </w:r>
      <w:r w:rsidR="0003686A" w:rsidRPr="003C476C">
        <w:rPr>
          <w:rFonts w:ascii="Calibri" w:eastAsia="Calibri" w:hAnsi="Calibri" w:cs="Times New Roman"/>
        </w:rPr>
        <w:t>for</w:t>
      </w:r>
      <w:r w:rsidR="00132C36" w:rsidRPr="003C476C">
        <w:rPr>
          <w:rFonts w:ascii="Calibri" w:eastAsia="Calibri" w:hAnsi="Calibri" w:cs="Times New Roman"/>
        </w:rPr>
        <w:t xml:space="preserve"> the </w:t>
      </w:r>
      <w:r w:rsidR="0003686A" w:rsidRPr="003C476C">
        <w:rPr>
          <w:rFonts w:ascii="Calibri" w:eastAsia="Calibri" w:hAnsi="Calibri" w:cs="Times New Roman"/>
        </w:rPr>
        <w:t>TMT dataset.</w:t>
      </w:r>
    </w:p>
    <w:p w14:paraId="23B883E2"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\begin</w:t>
      </w:r>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proofErr w:type="gramStart"/>
      <w:r w:rsidRPr="007F69C9">
        <w:rPr>
          <w:rFonts w:ascii="Fira Code" w:eastAsia="Times New Roman" w:hAnsi="Fira Code" w:cs="Fira Code"/>
          <w:color w:val="9CDCFE"/>
          <w:sz w:val="21"/>
          <w:szCs w:val="21"/>
        </w:rPr>
        <w:t>*</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w:t>
      </w:r>
      <w:proofErr w:type="spellStart"/>
      <w:r w:rsidRPr="007F69C9">
        <w:rPr>
          <w:rFonts w:ascii="Fira Code" w:eastAsia="Times New Roman" w:hAnsi="Fira Code" w:cs="Fira Code"/>
          <w:color w:val="D4D4D4"/>
          <w:sz w:val="21"/>
          <w:szCs w:val="21"/>
        </w:rPr>
        <w:t>htb</w:t>
      </w:r>
      <w:proofErr w:type="spellEnd"/>
      <w:r w:rsidRPr="007F69C9">
        <w:rPr>
          <w:rFonts w:ascii="Fira Code" w:eastAsia="Times New Roman" w:hAnsi="Fira Code" w:cs="Fira Code"/>
          <w:color w:val="D4D4D4"/>
          <w:sz w:val="21"/>
          <w:szCs w:val="21"/>
        </w:rPr>
        <w:t>]</w:t>
      </w:r>
    </w:p>
    <w:p w14:paraId="78A848F1"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center</w:t>
      </w:r>
      <w:proofErr w:type="gramEnd"/>
    </w:p>
    <w:p w14:paraId="6B034F91"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\includegraphics</w:t>
      </w:r>
      <w:proofErr w:type="gramStart"/>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Chapter.2/Figures/f4.png}</w:t>
      </w:r>
    </w:p>
    <w:p w14:paraId="79105DFD"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caption</w:t>
      </w:r>
      <w:r w:rsidRPr="007F69C9">
        <w:rPr>
          <w:rFonts w:ascii="Fira Code" w:eastAsia="Times New Roman" w:hAnsi="Fira Code" w:cs="Fira Code"/>
          <w:color w:val="D4D4D4"/>
          <w:sz w:val="21"/>
          <w:szCs w:val="21"/>
        </w:rPr>
        <w:t>{</w:t>
      </w:r>
      <w:proofErr w:type="gramEnd"/>
    </w:p>
    <w:p w14:paraId="126C1EA9" w14:textId="5C9C9E69"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xml:space="preserve">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textbf</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569CD6"/>
          <w:sz w:val="21"/>
          <w:szCs w:val="21"/>
        </w:rPr>
        <w:t>Validation of cross-links detected for alpha-enolase.</w:t>
      </w:r>
      <w:r w:rsidRPr="007F69C9">
        <w:rPr>
          <w:rFonts w:ascii="Fira Code" w:eastAsia="Times New Roman" w:hAnsi="Fira Code" w:cs="Fira Code"/>
          <w:color w:val="D4D4D4"/>
          <w:sz w:val="21"/>
          <w:szCs w:val="21"/>
        </w:rPr>
        <w:t xml:space="preserve">} (a) Distance distribution of mapped cross-links on alpha-enolase. (b) Detected crosslinks on crystal structure. (c) Interaction interface </w:t>
      </w:r>
      <w:r w:rsidRPr="007F69C9">
        <w:rPr>
          <w:rFonts w:ascii="Fira Code" w:eastAsia="Times New Roman" w:hAnsi="Fira Code" w:cs="Fira Code"/>
          <w:color w:val="D4D4D4"/>
          <w:sz w:val="21"/>
          <w:szCs w:val="21"/>
        </w:rPr>
        <w:lastRenderedPageBreak/>
        <w:t>generated by DisVis based on indicated restraints (grey surface) in comparison to the existing</w:t>
      </w:r>
      <w:r w:rsidR="006409C2">
        <w:rPr>
          <w:rFonts w:ascii="Fira Code" w:eastAsia="Times New Roman" w:hAnsi="Fira Code" w:cs="Fira Code"/>
          <w:color w:val="D4D4D4"/>
          <w:sz w:val="21"/>
          <w:szCs w:val="21"/>
        </w:rPr>
        <w:t xml:space="preserve"> </w:t>
      </w:r>
      <w:r w:rsidRPr="007F69C9">
        <w:rPr>
          <w:rFonts w:ascii="Fira Code" w:eastAsia="Times New Roman" w:hAnsi="Fira Code" w:cs="Fira Code"/>
          <w:color w:val="D4D4D4"/>
          <w:sz w:val="21"/>
          <w:szCs w:val="21"/>
        </w:rPr>
        <w:t>dimeric interface (dark purple and dark orange).</w:t>
      </w:r>
    </w:p>
    <w:p w14:paraId="58E107C5"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p>
    <w:p w14:paraId="4BF3EA41"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C586C0"/>
          <w:sz w:val="21"/>
          <w:szCs w:val="21"/>
        </w:rPr>
        <w:t>\label</w:t>
      </w:r>
      <w:r w:rsidRPr="007F69C9">
        <w:rPr>
          <w:rFonts w:ascii="Fira Code" w:eastAsia="Times New Roman" w:hAnsi="Fira Code" w:cs="Fira Code"/>
          <w:color w:val="D4D4D4"/>
          <w:sz w:val="21"/>
          <w:szCs w:val="21"/>
        </w:rPr>
        <w:t>{</w:t>
      </w:r>
      <w:proofErr w:type="gramStart"/>
      <w:r w:rsidRPr="007F69C9">
        <w:rPr>
          <w:rFonts w:ascii="Fira Code" w:eastAsia="Times New Roman" w:hAnsi="Fira Code" w:cs="Fira Code"/>
          <w:color w:val="9CDCFE"/>
          <w:sz w:val="21"/>
          <w:szCs w:val="21"/>
        </w:rPr>
        <w:t>fig:fig</w:t>
      </w:r>
      <w:proofErr w:type="gramEnd"/>
      <w:r w:rsidRPr="007F69C9">
        <w:rPr>
          <w:rFonts w:ascii="Fira Code" w:eastAsia="Times New Roman" w:hAnsi="Fira Code" w:cs="Fira Code"/>
          <w:color w:val="9CDCFE"/>
          <w:sz w:val="21"/>
          <w:szCs w:val="21"/>
        </w:rPr>
        <w:t>2.4</w:t>
      </w:r>
      <w:r w:rsidRPr="007F69C9">
        <w:rPr>
          <w:rFonts w:ascii="Fira Code" w:eastAsia="Times New Roman" w:hAnsi="Fira Code" w:cs="Fira Code"/>
          <w:color w:val="D4D4D4"/>
          <w:sz w:val="21"/>
          <w:szCs w:val="21"/>
        </w:rPr>
        <w:t>}</w:t>
      </w:r>
    </w:p>
    <w:p w14:paraId="676EA9B6"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end</w:t>
      </w:r>
      <w:proofErr w:type="gramEnd"/>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r w:rsidRPr="007F69C9">
        <w:rPr>
          <w:rFonts w:ascii="Fira Code" w:eastAsia="Times New Roman" w:hAnsi="Fira Code" w:cs="Fira Code"/>
          <w:color w:val="D4D4D4"/>
          <w:sz w:val="21"/>
          <w:szCs w:val="21"/>
        </w:rPr>
        <w:t>}</w:t>
      </w:r>
    </w:p>
    <w:p w14:paraId="1B718CC0"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\begin</w:t>
      </w:r>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table</w:t>
      </w:r>
      <w:proofErr w:type="gramStart"/>
      <w:r w:rsidRPr="007F69C9">
        <w:rPr>
          <w:rFonts w:ascii="Fira Code" w:eastAsia="Times New Roman" w:hAnsi="Fira Code" w:cs="Fira Code"/>
          <w:color w:val="9CDCFE"/>
          <w:sz w:val="21"/>
          <w:szCs w:val="21"/>
        </w:rPr>
        <w:t>*</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w:t>
      </w:r>
      <w:proofErr w:type="spellStart"/>
      <w:r w:rsidRPr="007F69C9">
        <w:rPr>
          <w:rFonts w:ascii="Fira Code" w:eastAsia="Times New Roman" w:hAnsi="Fira Code" w:cs="Fira Code"/>
          <w:color w:val="D4D4D4"/>
          <w:sz w:val="21"/>
          <w:szCs w:val="21"/>
        </w:rPr>
        <w:t>htb</w:t>
      </w:r>
      <w:proofErr w:type="spellEnd"/>
      <w:r w:rsidRPr="007F69C9">
        <w:rPr>
          <w:rFonts w:ascii="Fira Code" w:eastAsia="Times New Roman" w:hAnsi="Fira Code" w:cs="Fira Code"/>
          <w:color w:val="D4D4D4"/>
          <w:sz w:val="21"/>
          <w:szCs w:val="21"/>
        </w:rPr>
        <w:t>]</w:t>
      </w:r>
    </w:p>
    <w:p w14:paraId="6E316F39"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center</w:t>
      </w:r>
      <w:proofErr w:type="gramEnd"/>
    </w:p>
    <w:p w14:paraId="7984D6DD" w14:textId="261E70B7" w:rsidR="007F69C9" w:rsidRDefault="007F69C9" w:rsidP="007F69C9">
      <w:pPr>
        <w:shd w:val="clear" w:color="auto" w:fill="1E1E1E"/>
        <w:spacing w:after="0" w:line="285" w:lineRule="atLeast"/>
        <w:rPr>
          <w:ins w:id="30" w:author="Graaf, S.C. de (Bastiaan)" w:date="2023-03-24T19:49:00Z"/>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\includegraphics</w:t>
      </w:r>
      <w:proofErr w:type="gramStart"/>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Chapter.2/Figures/t1.png}</w:t>
      </w:r>
    </w:p>
    <w:p w14:paraId="74623109" w14:textId="77777777" w:rsidR="00394CE6" w:rsidRPr="00394CE6" w:rsidRDefault="00394CE6" w:rsidP="00394CE6">
      <w:pPr>
        <w:shd w:val="clear" w:color="auto" w:fill="1E1E1E"/>
        <w:spacing w:after="0" w:line="285" w:lineRule="atLeast"/>
        <w:rPr>
          <w:ins w:id="31" w:author="Graaf, S.C. de (Bastiaan)" w:date="2023-03-24T19:49:00Z"/>
          <w:rFonts w:ascii="Fira Code" w:eastAsia="Times New Roman" w:hAnsi="Fira Code" w:cs="Fira Code"/>
          <w:color w:val="D4D4D4"/>
          <w:sz w:val="21"/>
          <w:szCs w:val="21"/>
        </w:rPr>
      </w:pPr>
      <w:ins w:id="32" w:author="Graaf, S.C. de (Bastiaan)" w:date="2023-03-24T19:49:00Z">
        <w:r w:rsidRPr="00394CE6">
          <w:rPr>
            <w:rFonts w:ascii="Fira Code" w:eastAsia="Times New Roman" w:hAnsi="Fira Code" w:cs="Fira Code"/>
            <w:color w:val="D4D4D4"/>
            <w:sz w:val="21"/>
            <w:szCs w:val="21"/>
          </w:rPr>
          <w:t>   </w:t>
        </w:r>
        <w:r w:rsidRPr="00394CE6">
          <w:rPr>
            <w:rFonts w:ascii="Fira Code" w:eastAsia="Times New Roman" w:hAnsi="Fira Code" w:cs="Fira Code"/>
            <w:color w:val="DCDCAA"/>
            <w:sz w:val="21"/>
            <w:szCs w:val="21"/>
          </w:rPr>
          <w:t>\</w:t>
        </w:r>
        <w:proofErr w:type="spellStart"/>
        <w:proofErr w:type="gramStart"/>
        <w:r w:rsidRPr="00394CE6">
          <w:rPr>
            <w:rFonts w:ascii="Fira Code" w:eastAsia="Times New Roman" w:hAnsi="Fira Code" w:cs="Fira Code"/>
            <w:color w:val="DCDCAA"/>
            <w:sz w:val="21"/>
            <w:szCs w:val="21"/>
          </w:rPr>
          <w:t>captionsetup</w:t>
        </w:r>
        <w:proofErr w:type="spellEnd"/>
        <w:r w:rsidRPr="00394CE6">
          <w:rPr>
            <w:rFonts w:ascii="Fira Code" w:eastAsia="Times New Roman" w:hAnsi="Fira Code" w:cs="Fira Code"/>
            <w:color w:val="D4D4D4"/>
            <w:sz w:val="21"/>
            <w:szCs w:val="21"/>
          </w:rPr>
          <w:t>{</w:t>
        </w:r>
        <w:proofErr w:type="spellStart"/>
        <w:proofErr w:type="gramEnd"/>
        <w:r w:rsidRPr="00394CE6">
          <w:rPr>
            <w:rFonts w:ascii="Fira Code" w:eastAsia="Times New Roman" w:hAnsi="Fira Code" w:cs="Fira Code"/>
            <w:color w:val="D4D4D4"/>
            <w:sz w:val="21"/>
            <w:szCs w:val="21"/>
          </w:rPr>
          <w:t>singlelinecheck</w:t>
        </w:r>
        <w:proofErr w:type="spellEnd"/>
        <w:r w:rsidRPr="00394CE6">
          <w:rPr>
            <w:rFonts w:ascii="Fira Code" w:eastAsia="Times New Roman" w:hAnsi="Fira Code" w:cs="Fira Code"/>
            <w:color w:val="D4D4D4"/>
            <w:sz w:val="21"/>
            <w:szCs w:val="21"/>
          </w:rPr>
          <w:t xml:space="preserve"> = false, format= hang}</w:t>
        </w:r>
      </w:ins>
    </w:p>
    <w:p w14:paraId="78D6DECA" w14:textId="21B0D63A" w:rsidR="00394CE6" w:rsidRPr="007F69C9" w:rsidDel="00394CE6" w:rsidRDefault="00394CE6" w:rsidP="007F69C9">
      <w:pPr>
        <w:shd w:val="clear" w:color="auto" w:fill="1E1E1E"/>
        <w:spacing w:after="0" w:line="285" w:lineRule="atLeast"/>
        <w:rPr>
          <w:del w:id="33" w:author="Graaf, S.C. de (Bastiaan)" w:date="2023-03-24T19:49:00Z"/>
          <w:rFonts w:ascii="Fira Code" w:eastAsia="Times New Roman" w:hAnsi="Fira Code" w:cs="Fira Code"/>
          <w:color w:val="D4D4D4"/>
          <w:sz w:val="21"/>
          <w:szCs w:val="21"/>
        </w:rPr>
      </w:pPr>
    </w:p>
    <w:p w14:paraId="7833D18B"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caption</w:t>
      </w:r>
      <w:r w:rsidRPr="007F69C9">
        <w:rPr>
          <w:rFonts w:ascii="Fira Code" w:eastAsia="Times New Roman" w:hAnsi="Fira Code" w:cs="Fira Code"/>
          <w:color w:val="D4D4D4"/>
          <w:sz w:val="21"/>
          <w:szCs w:val="21"/>
        </w:rPr>
        <w:t>{</w:t>
      </w:r>
      <w:proofErr w:type="gramEnd"/>
    </w:p>
    <w:p w14:paraId="76FACC09" w14:textId="0DD4BEEE"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xml:space="preserve">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textbf</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569CD6"/>
          <w:sz w:val="21"/>
          <w:szCs w:val="21"/>
        </w:rPr>
        <w:t>List of Crosslinks Detected for Alpha-Enolase.</w:t>
      </w:r>
      <w:r w:rsidRPr="007F69C9">
        <w:rPr>
          <w:rFonts w:ascii="Fira Code" w:eastAsia="Times New Roman" w:hAnsi="Fira Code" w:cs="Fira Code"/>
          <w:color w:val="D4D4D4"/>
          <w:sz w:val="21"/>
          <w:szCs w:val="21"/>
        </w:rPr>
        <w:t>}</w:t>
      </w:r>
      <w:ins w:id="34" w:author="Graaf, S.C. de (Bastiaan)" w:date="2023-03-24T19:46:00Z">
        <w:r w:rsidR="00394CE6">
          <w:rPr>
            <w:rFonts w:ascii="Fira Code" w:eastAsia="Times New Roman" w:hAnsi="Fira Code" w:cs="Fira Code"/>
            <w:color w:val="D4D4D4"/>
            <w:sz w:val="21"/>
            <w:szCs w:val="21"/>
          </w:rPr>
          <w:t>\\</w:t>
        </w:r>
      </w:ins>
    </w:p>
    <w:p w14:paraId="0E726FEE"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p>
    <w:p w14:paraId="573CBE46" w14:textId="4B2E8300"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C586C0"/>
          <w:sz w:val="21"/>
          <w:szCs w:val="21"/>
        </w:rPr>
        <w:t>\</w:t>
      </w:r>
      <w:proofErr w:type="gramStart"/>
      <w:r w:rsidRPr="007F69C9">
        <w:rPr>
          <w:rFonts w:ascii="Fira Code" w:eastAsia="Times New Roman" w:hAnsi="Fira Code" w:cs="Fira Code"/>
          <w:color w:val="C586C0"/>
          <w:sz w:val="21"/>
          <w:szCs w:val="21"/>
        </w:rPr>
        <w:t>label</w:t>
      </w:r>
      <w:proofErr w:type="gramEnd"/>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tab:tab</w:t>
      </w:r>
      <w:r w:rsidR="00BB22E2">
        <w:rPr>
          <w:rFonts w:ascii="Fira Code" w:eastAsia="Times New Roman" w:hAnsi="Fira Code" w:cs="Fira Code"/>
          <w:color w:val="9CDCFE"/>
          <w:sz w:val="21"/>
          <w:szCs w:val="21"/>
        </w:rPr>
        <w:t>2.</w:t>
      </w:r>
      <w:r w:rsidRPr="007F69C9">
        <w:rPr>
          <w:rFonts w:ascii="Fira Code" w:eastAsia="Times New Roman" w:hAnsi="Fira Code" w:cs="Fira Code"/>
          <w:color w:val="9CDCFE"/>
          <w:sz w:val="21"/>
          <w:szCs w:val="21"/>
        </w:rPr>
        <w:t>1</w:t>
      </w:r>
      <w:r w:rsidRPr="007F69C9">
        <w:rPr>
          <w:rFonts w:ascii="Fira Code" w:eastAsia="Times New Roman" w:hAnsi="Fira Code" w:cs="Fira Code"/>
          <w:color w:val="D4D4D4"/>
          <w:sz w:val="21"/>
          <w:szCs w:val="21"/>
        </w:rPr>
        <w:t>}</w:t>
      </w:r>
    </w:p>
    <w:p w14:paraId="505C61D7"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end</w:t>
      </w:r>
      <w:proofErr w:type="gramEnd"/>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table*</w:t>
      </w:r>
      <w:r w:rsidRPr="007F69C9">
        <w:rPr>
          <w:rFonts w:ascii="Fira Code" w:eastAsia="Times New Roman" w:hAnsi="Fira Code" w:cs="Fira Code"/>
          <w:color w:val="D4D4D4"/>
          <w:sz w:val="21"/>
          <w:szCs w:val="21"/>
        </w:rPr>
        <w:t>}</w:t>
      </w:r>
    </w:p>
    <w:p w14:paraId="0CC16CA8" w14:textId="66A0E837" w:rsidR="0044221B" w:rsidRPr="003C476C" w:rsidRDefault="007F69C9" w:rsidP="007F69C9">
      <w:pPr>
        <w:pStyle w:val="Heading1"/>
      </w:pPr>
      <w:proofErr w:type="gramStart"/>
      <w:r>
        <w:t>!</w:t>
      </w:r>
      <w:r w:rsidR="0044221B" w:rsidRPr="003C476C">
        <w:t>Results</w:t>
      </w:r>
      <w:proofErr w:type="gramEnd"/>
      <w:r w:rsidR="00E63A46" w:rsidRPr="003C476C">
        <w:t xml:space="preserve"> and Discussion</w:t>
      </w:r>
    </w:p>
    <w:p w14:paraId="73722B7D" w14:textId="0C8739D3" w:rsidR="00253CBB" w:rsidRPr="003C476C" w:rsidRDefault="007F69C9" w:rsidP="0089050E">
      <w:pPr>
        <w:pStyle w:val="Heading2"/>
      </w:pPr>
      <w:r>
        <w:t>!!</w:t>
      </w:r>
      <w:r w:rsidR="00253CBB" w:rsidRPr="003C476C">
        <w:t>Data Import</w:t>
      </w:r>
    </w:p>
    <w:p w14:paraId="7DFB5F08" w14:textId="12AE109F" w:rsidR="003B2564" w:rsidRPr="003C476C" w:rsidRDefault="008837DA" w:rsidP="00ED269E">
      <w:pPr>
        <w:spacing w:line="360" w:lineRule="auto"/>
        <w:jc w:val="both"/>
        <w:rPr>
          <w:rFonts w:ascii="Calibri" w:eastAsia="Calibri" w:hAnsi="Calibri" w:cs="Times New Roman"/>
        </w:rPr>
      </w:pPr>
      <w:r w:rsidRPr="003C476C">
        <w:rPr>
          <w:rFonts w:ascii="Calibri" w:eastAsia="Calibri" w:hAnsi="Calibri" w:cs="Times New Roman"/>
        </w:rPr>
        <w:t>Cross-ID provides a direct link to th</w:t>
      </w:r>
      <w:r w:rsidR="001C6E09">
        <w:rPr>
          <w:rFonts w:ascii="Calibri" w:eastAsia="Calibri" w:hAnsi="Calibri" w:cs="Times New Roman"/>
        </w:rPr>
        <w:t>e output generated by the XlinkX</w:t>
      </w:r>
      <w:r w:rsidRPr="003C476C">
        <w:rPr>
          <w:rFonts w:ascii="Calibri" w:eastAsia="Calibri" w:hAnsi="Calibri" w:cs="Times New Roman"/>
        </w:rPr>
        <w:t xml:space="preserve"> nodes integrated in the Proteome Discoverer data analysis environment</w:t>
      </w:r>
      <w:r w:rsidR="00D37D55"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{"citationItems":[{"id":"ITEM-1","itemData":{"DOI":"10.1038/s41596-018-0074-x","ISSN":"1754-2189","PMID":"30446747","abstract":"Cross-linking mass spectrometry (XL-MS) has received considerable interest, owing to its potential to investigate protein–protein interactions (PPIs) in an unbiased fashion in complex protein mixtures. Recent developments have enabled the detection of thousands of PPIs from a single experiment. A unique strength of XL-MS, in comparison with other methods for determining PPIs, is that it provides direct spatial information for the detected interactions. This is accomplished by the use of bifunctional cross-linking molecules that link two amino acids in close proximity with a covalent bond. Upon proteolytic digestion, this results in two newly linked peptides, which are identifiable by MS. XL-MS has received the required boost to tackle more-complex samples with recent advances in cross-linking chemistry with MS-cleavable or reporter-based cross-linkers and faster, more sensitive and more versatile MS platforms. This protocol provides a detailed description of our optimized conditions for a full-proteome native protein preparation followed by cross-linking using the gas-phase cleavable cross-linking reagent disuccinimidyl sulfoxide (DSSO). Following cross-linking, we demonstrate extensive sample fractionation and substantially simplified data analysis with XlinkX in Proteome Discoverer, as well as subsequent protein structure investigations with DisVis and HADDOCK. This protocol produces data of high confidence and can be performed within ~10 d, including structural investigations.","author":[{"dropping-particle":"","family":"Klykov","given":"Oleg","non-dropping-particle":"","parse-names":false,"suffix":""},{"dropping-particle":"","family":"Steigenberger","given":"Barbara","non-dropping-particle":"","parse-names":false,"suffix":""},{"dropping-particle":"","family":"Pektaş","given":"Sibel","non-dropping-particle":"","parse-names":false,"suffix":""},{"dropping-particle":"","family":"Fasci","given":"Domenico","non-dropping-particle":"","parse-names":false,"suffix":""},{"dropping-particle":"","family":"Heck","given":"Albert J. R.","non-dropping-particle":"","parse-names":false,"suffix":""},{"dropping-particle":"","family":"Scheltema","given":"Richard A.","non-dropping-particle":"","parse-names":false,"suffix":""}],"container-title":"Nature Protocols","id":"ITEM-1","issue":"12","issued":{"date-parts":[["2018","12"]]},"page":"2964-2990","title":"Efficient and robust proteome-wide approaches for cross-linking mass spectrometry","type":"article-journal","volume":"13"},"uris":["http://www.mendeley.com/documents/?uuid=6a14f9c7-ad86-4e21-ad3a-edc28d02e0f3"]}],"mendeley":{"formattedCitation":"\\cite{Klykov2018Efficient and robust proteome-wide approaches for cross-linking mass spectrometry}","plainTextFormattedCitation":"\\cite{Klykov2018Efficient and robust proteome-wide approaches for cross-linking mass spectrometry}","previouslyFormattedCitation":"\\cite{Klykov2018Efficient and robust proteome-wide approaches for cross-linking mass spectrometry}"},"properties":{"noteIndex":0},"schema":"https://github.com/citation-style-language/schema/raw/master/csl-citation.json"}</w:instrText>
      </w:r>
      <w:r w:rsidR="00D37D55" w:rsidRPr="003C476C">
        <w:rPr>
          <w:rFonts w:ascii="Calibri" w:eastAsia="Calibri" w:hAnsi="Calibri" w:cs="Times New Roman"/>
        </w:rPr>
        <w:fldChar w:fldCharType="separate"/>
      </w:r>
      <w:r w:rsidR="00B67D31" w:rsidRPr="00B67D31">
        <w:rPr>
          <w:rFonts w:ascii="Calibri" w:eastAsia="Calibri" w:hAnsi="Calibri" w:cs="Times New Roman"/>
          <w:noProof/>
        </w:rPr>
        <w:t>\cite{Klykov2018Efficient and robust proteome-wide approaches for cross-linking mass spectrometry}</w:t>
      </w:r>
      <w:r w:rsidR="00D37D55" w:rsidRPr="003C476C">
        <w:rPr>
          <w:rFonts w:ascii="Calibri" w:eastAsia="Calibri" w:hAnsi="Calibri" w:cs="Times New Roman"/>
        </w:rPr>
        <w:fldChar w:fldCharType="end"/>
      </w:r>
      <w:r w:rsidRPr="003C476C">
        <w:rPr>
          <w:rFonts w:ascii="Calibri" w:eastAsia="Calibri" w:hAnsi="Calibri" w:cs="Times New Roman"/>
        </w:rPr>
        <w:t xml:space="preserve">. </w:t>
      </w:r>
      <w:r w:rsidR="006449EA" w:rsidRPr="003C476C">
        <w:rPr>
          <w:rFonts w:ascii="Calibri" w:eastAsia="Calibri" w:hAnsi="Calibri" w:cs="Times New Roman"/>
        </w:rPr>
        <w:t xml:space="preserve">The files with extension </w:t>
      </w:r>
      <w:proofErr w:type="gramStart"/>
      <w:r w:rsidR="00037B52" w:rsidRPr="003C476C">
        <w:rPr>
          <w:rFonts w:ascii="Calibri" w:eastAsia="Calibri" w:hAnsi="Calibri" w:cs="Times New Roman"/>
        </w:rPr>
        <w:t>‘</w:t>
      </w:r>
      <w:r w:rsidR="006449EA" w:rsidRPr="003C476C">
        <w:rPr>
          <w:rFonts w:ascii="Calibri" w:eastAsia="Calibri" w:hAnsi="Calibri" w:cs="Times New Roman"/>
        </w:rPr>
        <w:t>.</w:t>
      </w:r>
      <w:proofErr w:type="spellStart"/>
      <w:r w:rsidR="006449EA" w:rsidRPr="003C476C">
        <w:rPr>
          <w:rFonts w:ascii="Calibri" w:eastAsia="Calibri" w:hAnsi="Calibri" w:cs="Times New Roman"/>
        </w:rPr>
        <w:t>pdResult</w:t>
      </w:r>
      <w:proofErr w:type="spellEnd"/>
      <w:proofErr w:type="gramEnd"/>
      <w:r w:rsidR="00037B52" w:rsidRPr="003C476C">
        <w:rPr>
          <w:rFonts w:ascii="Calibri" w:eastAsia="Calibri" w:hAnsi="Calibri" w:cs="Times New Roman"/>
        </w:rPr>
        <w:t>’</w:t>
      </w:r>
      <w:r w:rsidR="006449EA" w:rsidRPr="003C476C">
        <w:rPr>
          <w:rFonts w:ascii="Calibri" w:eastAsia="Calibri" w:hAnsi="Calibri" w:cs="Times New Roman"/>
        </w:rPr>
        <w:t xml:space="preserve"> contain all information required to build the visualization</w:t>
      </w:r>
      <w:r w:rsidR="00037B52" w:rsidRPr="003C476C">
        <w:rPr>
          <w:rFonts w:ascii="Calibri" w:eastAsia="Calibri" w:hAnsi="Calibri" w:cs="Times New Roman"/>
        </w:rPr>
        <w:t xml:space="preserve"> of the network, </w:t>
      </w:r>
      <w:r w:rsidR="003077ED" w:rsidRPr="003C476C">
        <w:rPr>
          <w:rFonts w:ascii="Calibri" w:eastAsia="Calibri" w:hAnsi="Calibri" w:cs="Times New Roman"/>
        </w:rPr>
        <w:t>including</w:t>
      </w:r>
      <w:r w:rsidR="00037B52" w:rsidRPr="003C476C">
        <w:rPr>
          <w:rFonts w:ascii="Calibri" w:eastAsia="Calibri" w:hAnsi="Calibri" w:cs="Times New Roman"/>
        </w:rPr>
        <w:t xml:space="preserve"> the spectra and protein information</w:t>
      </w:r>
      <w:r w:rsidR="00C77AE1" w:rsidRPr="003C476C">
        <w:rPr>
          <w:rFonts w:ascii="Calibri" w:eastAsia="Calibri" w:hAnsi="Calibri" w:cs="Times New Roman"/>
        </w:rPr>
        <w:t>,</w:t>
      </w:r>
      <w:r w:rsidR="00037B52" w:rsidRPr="003C476C">
        <w:rPr>
          <w:rFonts w:ascii="Calibri" w:eastAsia="Calibri" w:hAnsi="Calibri" w:cs="Times New Roman"/>
        </w:rPr>
        <w:t xml:space="preserve"> together with the tables generated by Xlink</w:t>
      </w:r>
      <w:r w:rsidR="00493582" w:rsidRPr="003C476C">
        <w:rPr>
          <w:rFonts w:ascii="Calibri" w:eastAsia="Calibri" w:hAnsi="Calibri" w:cs="Times New Roman"/>
        </w:rPr>
        <w:t>X</w:t>
      </w:r>
      <w:r w:rsidR="00037B52" w:rsidRPr="003C476C">
        <w:rPr>
          <w:rFonts w:ascii="Calibri" w:eastAsia="Calibri" w:hAnsi="Calibri" w:cs="Times New Roman"/>
        </w:rPr>
        <w:t xml:space="preserve">. </w:t>
      </w:r>
      <w:r w:rsidR="004C0975" w:rsidRPr="003C476C">
        <w:rPr>
          <w:rFonts w:ascii="Calibri" w:eastAsia="Calibri" w:hAnsi="Calibri" w:cs="Times New Roman"/>
        </w:rPr>
        <w:t xml:space="preserve">By loading this directly, </w:t>
      </w:r>
      <w:r w:rsidR="00712DC0" w:rsidRPr="003C476C">
        <w:rPr>
          <w:rFonts w:ascii="Calibri" w:eastAsia="Calibri" w:hAnsi="Calibri" w:cs="Times New Roman"/>
        </w:rPr>
        <w:t>correctness and access to all required information</w:t>
      </w:r>
      <w:r w:rsidR="004C0975" w:rsidRPr="003C476C">
        <w:rPr>
          <w:rFonts w:ascii="Calibri" w:eastAsia="Calibri" w:hAnsi="Calibri" w:cs="Times New Roman"/>
        </w:rPr>
        <w:t xml:space="preserve"> is ensured</w:t>
      </w:r>
      <w:r w:rsidR="00712DC0" w:rsidRPr="003C476C">
        <w:rPr>
          <w:rFonts w:ascii="Calibri" w:eastAsia="Calibri" w:hAnsi="Calibri" w:cs="Times New Roman"/>
        </w:rPr>
        <w:t xml:space="preserve">. </w:t>
      </w:r>
      <w:r w:rsidR="00127C92" w:rsidRPr="003C476C">
        <w:rPr>
          <w:rFonts w:ascii="Calibri" w:eastAsia="Calibri" w:hAnsi="Calibri" w:cs="Times New Roman"/>
        </w:rPr>
        <w:t xml:space="preserve">To </w:t>
      </w:r>
      <w:r w:rsidR="00C77AE1" w:rsidRPr="003C476C">
        <w:rPr>
          <w:rFonts w:ascii="Calibri" w:eastAsia="Calibri" w:hAnsi="Calibri" w:cs="Times New Roman"/>
        </w:rPr>
        <w:t xml:space="preserve">work </w:t>
      </w:r>
      <w:r w:rsidR="00127C92" w:rsidRPr="003C476C">
        <w:rPr>
          <w:rFonts w:ascii="Calibri" w:eastAsia="Calibri" w:hAnsi="Calibri" w:cs="Times New Roman"/>
        </w:rPr>
        <w:t xml:space="preserve">with output from other search engines, Cross-ID provides a convenient </w:t>
      </w:r>
      <w:r w:rsidR="00712DC0" w:rsidRPr="003C476C">
        <w:rPr>
          <w:rFonts w:ascii="Calibri" w:eastAsia="Calibri" w:hAnsi="Calibri" w:cs="Times New Roman"/>
        </w:rPr>
        <w:t xml:space="preserve">import interface for </w:t>
      </w:r>
      <w:r w:rsidR="003241BD" w:rsidRPr="003C476C">
        <w:rPr>
          <w:rFonts w:ascii="Calibri" w:eastAsia="Calibri" w:hAnsi="Calibri" w:cs="Times New Roman"/>
        </w:rPr>
        <w:t>tab- or comma-</w:t>
      </w:r>
      <w:r w:rsidR="00712DC0" w:rsidRPr="003C476C">
        <w:rPr>
          <w:rFonts w:ascii="Calibri" w:eastAsia="Calibri" w:hAnsi="Calibri" w:cs="Times New Roman"/>
        </w:rPr>
        <w:t xml:space="preserve">delimited text files, </w:t>
      </w:r>
      <w:r w:rsidR="00C77AE1" w:rsidRPr="003C476C">
        <w:rPr>
          <w:rFonts w:ascii="Calibri" w:eastAsia="Calibri" w:hAnsi="Calibri" w:cs="Times New Roman"/>
        </w:rPr>
        <w:t>with</w:t>
      </w:r>
      <w:r w:rsidR="00712DC0" w:rsidRPr="003C476C">
        <w:rPr>
          <w:rFonts w:ascii="Calibri" w:eastAsia="Calibri" w:hAnsi="Calibri" w:cs="Times New Roman"/>
        </w:rPr>
        <w:t xml:space="preserve"> column names</w:t>
      </w:r>
      <w:r w:rsidR="00C77AE1" w:rsidRPr="003C476C">
        <w:rPr>
          <w:rFonts w:ascii="Calibri" w:eastAsia="Calibri" w:hAnsi="Calibri" w:cs="Times New Roman"/>
        </w:rPr>
        <w:t xml:space="preserve"> on the first line</w:t>
      </w:r>
      <w:r w:rsidR="00712DC0" w:rsidRPr="003C476C">
        <w:rPr>
          <w:rFonts w:ascii="Calibri" w:eastAsia="Calibri" w:hAnsi="Calibri" w:cs="Times New Roman"/>
        </w:rPr>
        <w:t xml:space="preserve">. </w:t>
      </w:r>
      <w:r w:rsidR="00C77AE1" w:rsidRPr="003C476C">
        <w:rPr>
          <w:rFonts w:ascii="Calibri" w:eastAsia="Calibri" w:hAnsi="Calibri" w:cs="Times New Roman"/>
        </w:rPr>
        <w:t>Since</w:t>
      </w:r>
      <w:r w:rsidR="00712DC0" w:rsidRPr="003C476C">
        <w:rPr>
          <w:rFonts w:ascii="Calibri" w:eastAsia="Calibri" w:hAnsi="Calibri" w:cs="Times New Roman"/>
        </w:rPr>
        <w:t xml:space="preserve"> column names are not fixed </w:t>
      </w:r>
      <w:r w:rsidR="00C77AE1" w:rsidRPr="003C476C">
        <w:rPr>
          <w:rFonts w:ascii="Calibri" w:eastAsia="Calibri" w:hAnsi="Calibri" w:cs="Times New Roman"/>
        </w:rPr>
        <w:t xml:space="preserve">between </w:t>
      </w:r>
      <w:r w:rsidR="00653E0A" w:rsidRPr="003C476C">
        <w:rPr>
          <w:rFonts w:ascii="Calibri" w:eastAsia="Calibri" w:hAnsi="Calibri" w:cs="Times New Roman"/>
        </w:rPr>
        <w:t>different search engines, or even in some cases between different versions of the same search engine</w:t>
      </w:r>
      <w:r w:rsidR="006F2969" w:rsidRPr="003C476C">
        <w:rPr>
          <w:rFonts w:ascii="Calibri" w:eastAsia="Calibri" w:hAnsi="Calibri" w:cs="Times New Roman"/>
        </w:rPr>
        <w:t xml:space="preserve">, </w:t>
      </w:r>
      <w:r w:rsidR="00653E0A" w:rsidRPr="003C476C">
        <w:rPr>
          <w:rFonts w:ascii="Calibri" w:eastAsia="Calibri" w:hAnsi="Calibri" w:cs="Times New Roman"/>
        </w:rPr>
        <w:t xml:space="preserve">Cross-ID </w:t>
      </w:r>
      <w:r w:rsidR="00C77AE1" w:rsidRPr="003C476C">
        <w:rPr>
          <w:rFonts w:ascii="Calibri" w:eastAsia="Calibri" w:hAnsi="Calibri" w:cs="Times New Roman"/>
        </w:rPr>
        <w:t xml:space="preserve">assists </w:t>
      </w:r>
      <w:r w:rsidR="00F4798F">
        <w:rPr>
          <w:rFonts w:ascii="Calibri" w:eastAsia="Calibri" w:hAnsi="Calibri" w:cs="Times New Roman"/>
        </w:rPr>
        <w:t>in manually selecting</w:t>
      </w:r>
      <w:r w:rsidR="00C77AE1" w:rsidRPr="003C476C">
        <w:rPr>
          <w:rFonts w:ascii="Calibri" w:eastAsia="Calibri" w:hAnsi="Calibri" w:cs="Times New Roman"/>
        </w:rPr>
        <w:t xml:space="preserve"> the correct columns. It </w:t>
      </w:r>
      <w:r w:rsidR="00653E0A" w:rsidRPr="003C476C">
        <w:rPr>
          <w:rFonts w:ascii="Calibri" w:eastAsia="Calibri" w:hAnsi="Calibri" w:cs="Times New Roman"/>
        </w:rPr>
        <w:t xml:space="preserve">provides </w:t>
      </w:r>
      <w:r w:rsidR="003241BD" w:rsidRPr="003C476C">
        <w:rPr>
          <w:rFonts w:ascii="Calibri" w:eastAsia="Calibri" w:hAnsi="Calibri" w:cs="Times New Roman"/>
        </w:rPr>
        <w:t xml:space="preserve">a prediction of the purpose of each column </w:t>
      </w:r>
      <w:r w:rsidR="002A10E9" w:rsidRPr="003C476C">
        <w:rPr>
          <w:rFonts w:ascii="Calibri" w:eastAsia="Calibri" w:hAnsi="Calibri" w:cs="Times New Roman"/>
        </w:rPr>
        <w:t xml:space="preserve">by calculating </w:t>
      </w:r>
      <w:r w:rsidR="003241BD" w:rsidRPr="003C476C">
        <w:rPr>
          <w:rFonts w:ascii="Calibri" w:eastAsia="Calibri" w:hAnsi="Calibri" w:cs="Times New Roman"/>
        </w:rPr>
        <w:t xml:space="preserve">a </w:t>
      </w:r>
      <w:proofErr w:type="spellStart"/>
      <w:r w:rsidR="003241BD" w:rsidRPr="003C476C">
        <w:rPr>
          <w:rFonts w:ascii="Calibri" w:eastAsia="Calibri" w:hAnsi="Calibri" w:cs="Times New Roman"/>
        </w:rPr>
        <w:t>Levenshtein</w:t>
      </w:r>
      <w:proofErr w:type="spellEnd"/>
      <w:r w:rsidR="003241BD" w:rsidRPr="003C476C">
        <w:rPr>
          <w:rFonts w:ascii="Calibri" w:eastAsia="Calibri" w:hAnsi="Calibri" w:cs="Times New Roman"/>
        </w:rPr>
        <w:t xml:space="preserve"> distance</w:t>
      </w:r>
      <w:r w:rsidR="0085777D"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{"citationItems":[{"id":"ITEM-1","itemData":{"author":[{"dropping-particle":"V.","family":"Levenstein","given":"I.","non-dropping-particle":"","parse-names":false,"suffix":""}],"container-title":"Cybernetics and Control Theory","id":"ITEM-1","issue":"8","issued":{"date-parts":[["1966"]]},"page":"707-710","title":"Binary codes capable of correcting deletions, insertions, and reversals","type":"article-journal","volume":"10"},"uris":["http://www.mendeley.com/documents/?uuid=5d8fb8bd-4063-4f35-a1b7-ced8d2ca5190"]}],"mendeley":{"formattedCitation":"\\cite{Levenstein1966Binary codes capable of correcting deletions, insertions, and reversals}","plainTextFormattedCitation":"\\cite{Levenstein1966Binary codes capable of correcting deletions, insertions, and reversals}","previouslyFormattedCitation":"\\cite{Levenstein1966Binary codes capable of correcting deletions, insertions, and reversals}"},"properties":{"noteIndex":0},"schema":"https://github.com/citation-style-language/schema/raw/master/csl-citation.json"}</w:instrText>
      </w:r>
      <w:r w:rsidR="0085777D" w:rsidRPr="003C476C">
        <w:rPr>
          <w:rFonts w:ascii="Calibri" w:eastAsia="Calibri" w:hAnsi="Calibri" w:cs="Times New Roman"/>
        </w:rPr>
        <w:fldChar w:fldCharType="separate"/>
      </w:r>
      <w:r w:rsidR="00B67D31" w:rsidRPr="00B67D31">
        <w:rPr>
          <w:rFonts w:ascii="Calibri" w:eastAsia="Calibri" w:hAnsi="Calibri" w:cs="Times New Roman"/>
          <w:noProof/>
        </w:rPr>
        <w:t>\cite{Levenstein1966Binary codes capable of correcting deletions, insertions, and reversals}</w:t>
      </w:r>
      <w:r w:rsidR="0085777D" w:rsidRPr="003C476C">
        <w:rPr>
          <w:rFonts w:ascii="Calibri" w:eastAsia="Calibri" w:hAnsi="Calibri" w:cs="Times New Roman"/>
        </w:rPr>
        <w:fldChar w:fldCharType="end"/>
      </w:r>
      <w:r w:rsidR="002B2DC7" w:rsidRPr="003C476C">
        <w:rPr>
          <w:rFonts w:ascii="Calibri" w:eastAsia="Calibri" w:hAnsi="Calibri" w:cs="Times New Roman"/>
        </w:rPr>
        <w:t xml:space="preserve"> </w:t>
      </w:r>
      <w:r w:rsidR="002A10E9" w:rsidRPr="003C476C">
        <w:rPr>
          <w:rFonts w:ascii="Calibri" w:eastAsia="Calibri" w:hAnsi="Calibri" w:cs="Times New Roman"/>
        </w:rPr>
        <w:t>to pre-defined column names</w:t>
      </w:r>
      <w:r w:rsidR="003B2564" w:rsidRPr="003C476C">
        <w:rPr>
          <w:rFonts w:ascii="Calibri" w:eastAsia="Calibri" w:hAnsi="Calibri" w:cs="Times New Roman"/>
        </w:rPr>
        <w:t>.</w:t>
      </w:r>
    </w:p>
    <w:p w14:paraId="2F79A33A" w14:textId="16303A6B" w:rsidR="006449EA" w:rsidRPr="003C476C" w:rsidRDefault="00B33C3A" w:rsidP="007F69C9">
      <w:pPr>
        <w:spacing w:line="360" w:lineRule="auto"/>
        <w:jc w:val="both"/>
        <w:rPr>
          <w:rFonts w:ascii="Calibri" w:eastAsia="Calibri" w:hAnsi="Calibri" w:cs="Times New Roman"/>
        </w:rPr>
      </w:pPr>
      <w:r w:rsidRPr="003C476C">
        <w:rPr>
          <w:rFonts w:ascii="Calibri" w:eastAsia="Calibri" w:hAnsi="Calibri" w:cs="Times New Roman"/>
        </w:rPr>
        <w:t>The</w:t>
      </w:r>
      <w:r w:rsidR="00997EE6" w:rsidRPr="003C476C">
        <w:rPr>
          <w:rFonts w:ascii="Calibri" w:eastAsia="Calibri" w:hAnsi="Calibri" w:cs="Times New Roman"/>
        </w:rPr>
        <w:t xml:space="preserve"> </w:t>
      </w:r>
      <w:r w:rsidR="00211D9D" w:rsidRPr="003C476C">
        <w:rPr>
          <w:rFonts w:ascii="Calibri" w:eastAsia="Calibri" w:hAnsi="Calibri" w:cs="Times New Roman"/>
        </w:rPr>
        <w:t xml:space="preserve">full </w:t>
      </w:r>
      <w:r w:rsidR="00997EE6" w:rsidRPr="003C476C">
        <w:rPr>
          <w:rFonts w:ascii="Calibri" w:eastAsia="Calibri" w:hAnsi="Calibri" w:cs="Times New Roman"/>
        </w:rPr>
        <w:t>Uniprot database</w:t>
      </w:r>
      <w:r w:rsidR="00520A0B"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{"citationItems":[{"id":"ITEM-1","itemData":{"DOI":"10.1093/nar/gkw1099","ISBN":"13624962 (Electronic)","ISSN":"13624962","PMID":"27899622","abstract":"© 2016 The Author(s). The UniProt knowledgebase is a large resource of protein sequences and associated detailed annotation. The database contains over 60 million sequences, of which over half a million sequences have been curated by experts who critically review experimental and predicted data for each protein. The remainder are automatically annotated based on rule systems that rely on the expert curated knowledge. Since our last update in 2014, we have more than doubled the number of reference proteomes to 5631, giving a greater coverage of taxonomic diversity. We implemente d a pipeline to remove redundant highly similar proteomes that were causing excessive redundancy in UniProt. The initial run of this pipeline reduced the number of sequences in UniProt by 47 million. For our users interested in the accessory proteomes, we have made available sets of pan proteome sequences that cover the diversity of sequences for each species that is found in its strains and sub-strains. To help interpretation of genomic variants, we provide tracks of detailed protein information for the major genome browsers. We provide a SPARQL endpoint that allows complex queries of the more than 22 billion triples of data in UniProt (http://sparql.uniprot.org/). UniProt resources can be accessed via the website at http://www.uniprot.org/.","author":[{"dropping-particle":"","family":"Bateman","given":"Alex","non-dropping-particle":"","parse-names":false,"suffix":""},{"dropping-particle":"","family":"Martin","given":"Maria Jesus","non-dropping-particle":"","parse-names":false,"suffix":""},{"dropping-particle":"","family":"O'Donovan","given":"Claire","non-dropping-particle":"","parse-names":false,"suffix":""},{"dropping-particle":"","family":"Magrane","given":"Michele","non-dropping-particle":"","parse-names":false,"suffix":""},{"dropping-particle":"","family":"Alpi","given":"Emanuele","non-dropping-particle":"","parse-names":false,"suffix":""},{"dropping-particle":"","family":"Antunes","given":"Ricardo","non-dropping-particle":"","parse-names":false,"suffix":""},{"dropping-particle":"","family":"Bely","given":"Benoit","non-dropping-particle":"","parse-names":false,"suffix":""},{"dropping-particle":"","family":"Bingley","given":"Mark","non-dropping-particle":"","parse-names":false,"suffix":""},{"dropping-particle":"","family":"Bonilla","given":"Carlos","non-dropping-particle":"","parse-names":false,"suffix":""},{"dropping-particle":"","family":"Britto","given":"Ramona","non-dropping-particle":"","parse-names":false,"suffix":""},{"dropping-particle":"","family":"Bursteinas","given":"Borisas","non-dropping-particle":"","parse-names":false,"suffix":""},{"dropping-particle":"","family":"Bye-AJee","given":"Hema","non-dropping-particle":"","parse-names":false,"suffix":""},{"dropping-particle":"","family":"Cowley","given":"Andrew","non-dropping-particle":"","parse-names":false,"suffix":""},{"dropping-particle":"","family":"Silva","given":"Alan","non-dropping-particle":"Da","parse-names":false,"suffix":""},{"dropping-particle":"","family":"Giorgi","given":"Maurizio","non-dropping-particle":"De","parse-names":false,"suffix":""},{"dropping-particle":"","family":"Dogan","given":"Tunca","non-dropping-particle":"","parse-names":false,"suffix":""},{"dropping-particle":"","family":"Fazzini","given":"Francesco","non-dropping-particle":"","parse-names":false,"suffix":""},{"dropping-particle":"","family":"Castro","given":"Leyla Garcia","non-dropping-particle":"","parse-names":false,"suffix":""},{"dropping-particle":"","family":"Figueira","given":"Luis","non-dropping-particle":"","parse-names":false,"suffix":""},{"dropping-particle":"","family":"Garmiri","given":"Penelope","non-dropping-particle":"","parse-names":false,"suffix":""},{"dropping-particle":"","family":"Georghiou","given":"George","non-dropping-particle":"","parse-names":false,"suffix":""},{"dropping-particle":"","family":"Gonzalez","given":"Daniel","non-dropping-particle":"","parse-names":false,"suffix":""},{"dropping-particle":"","family":"Hatton-Ellis","given":"Emma","non-dropping-particle":"","parse-names":false,"suffix":""},{"dropping-particle":"","family":"Li","given":"Weizhong","non-dropping-particle":"","parse-names":false,"suffix":""},{"dropping-particle":"","family":"Liu","given":"Wudong","non-dropping-particle":"","parse-names":false,"suffix":""},{"dropping-particle":"","family":"Lopez","given":"Rodrigo","non-dropping-particle":"","parse-names":false,"suffix":""},{"dropping-particle":"","family":"Luo","given":"Jie","non-dropping-particle":"","parse-names":false,"suffix":""},{"dropping-particle":"","family":"Lussi","given":"Yvonne","non-dropping-particle":"","parse-names":false,"suffix":""},{"dropping-particle":"","family":"MacDougall","given":"Alistair","non-dropping-particle":"","parse-names":false,"suffix":""},{"dropping-particle":"","family":"Nightingale","given":"Andrew","non-dropping-particle":"","parse-names":false,"suffix":""},{"dropping-particle":"","family":"Palka","given":"Barbara","non-dropping-particle":"","parse-names":false,"suffix":""},{"dropping-particle":"","family":"Pichler","given":"Klemens","non-dropping-particle":"","parse-names":false,"suffix":""},{"dropping-particle":"","family":"Poggioli","given":"Diego","non-dropping-particle":"","parse-names":false,"suffix":""},{"dropping-particle":"","family":"Pundir","given":"Sangya","non-dropping-particle":"","parse-names":false,"suffix":""},{"dropping-particle":"","family":"Pureza","given":"Luis","non-dropping-particle":"","parse-names":false,"suffix":""},{"dropping-particle":"","family":"Qi","given":"Guoying","non-dropping-particle":"","parse-names":false,"suffix":""},{"dropping-particle":"","family":"Rosanoff","given":"Steven","non-dropping-particle":"","parse-names":false,"suffix":""},{"dropping-particle":"","family":"Saidi","given":"Rabie","non-dropping-particle":"","parse-names":false,"suffix":""},{"dropping-particle":"","family":"Sawford","given":"Tony","non-dropping-particle":"","parse-names":false,"suffix":""},{"dropping-particle":"","family":"Shypitsyna","given":"Aleksandra","non-dropping-particle":"","parse-names":false,"suffix":""},{"dropping-particle":"","family":"Speretta","given":"Elena","non-dropping-particle":"","parse-names":false,"suffix":""},{"dropping-particle":"","family":"Turner","given":"Edward","non-dropping-particle":"","parse-names":false,"suffix":""},{"dropping-particle":"","family":"Tyagi","given":"Nidhi","non-dropping-particle":"","parse-names":false,"suffix":""},{"dropping-particle":"","family":"Volynkin","given":"Vladimir","non-dropping-particle":"","parse-names":false,"suffix":""},{"dropping-particle":"","family":"Wardell","given":"Tony","non-dropping-particle":"","parse-names":false,"suffix":""},{"dropping-particle":"","family":"Warner","given":"Kate","non-dropping-particle":"","parse-names":false,"suffix":""},{"dropping-particle":"","family":"Watkins","given":"Xavier","non-dropping-particle":"","parse-names":false,"suffix":""},{"dropping-particle":"","family":"Zaru","given":"Rossana","non-dropping-particle":"","parse-names":false,"suffix":""},{"dropping-particle":"","family":"Zellner","given":"Hermann","non-dropping-particle":"","parse-names":false,"suffix":""},{"dropping-particle":"","family":"Xenarios","given":"Ioannis","non-dropping-particle":"","parse-names":false,"suffix":""},{"dropping-particle":"","family":"Bougueleret","given":"Lydie","non-dropping-particle":"","parse-names":false,"suffix":""},{"dropping-particle":"","family":"Bridge","given":"Alan","non-dropping-particle":"","parse-names":false,"suffix":""},{"dropping-particle":"","family":"Poux","given":"Sylvain","non-dropping-particle":"","parse-names":false,"suffix":""},{"dropping-particle":"","family":"Redaschi","given":"Nicole","non-dropping-particle":"","parse-names":false,"suffix":""},{"dropping-particle":"","family":"Aimo","given":"Lucila","non-dropping-particle":"","parse-names":false,"suffix":""},{"dropping-particle":"","family":"ArgoudPuy","given":"Ghislaine","non-dropping-particle":"","parse-names":false,"suffix":""},{"dropping-particle":"","family":"Auchincloss","given":"Andrea","non-dropping-particle":"","parse-names":false,"suffix":""},{"dropping-particle":"","family":"Axelsen","given":"Kristian","non-dropping-particle":"","parse-names":false,"suffix":""},{"dropping-particle":"","family":"Bansal","given":"Parit","non-dropping-particle":"","parse-names":false,"suffix":""},{"dropping-particle":"","family":"Baratin","given":"Delphine","non-dropping-particle":"","parse-names":false,"suffix":""},{"dropping-particle":"","family":"Blatter","given":"Marie Claude","non-dropping-particle":"","parse-names":false,"suffix":""},{"dropping-particle":"","family":"Boeckmann","given":"Brigitte","non-dropping-particle":"","parse-names":false,"suffix":""},{"dropping-particle":"","family":"Bolleman","given":"Jerven","non-dropping-particle":"","parse-names":false,"suffix":""},{"dropping-particle":"","family":"Boutet","given":"Emmanuel","non-dropping-particle":"","parse-names":false,"suffix":""},{"dropping-particle":"","family":"Breuza","given":"Lionel","non-dropping-particle":"","parse-names":false,"suffix":""},{"dropping-particle":"","family":"Casal-Casas","given":"Cristina","non-dropping-particle":"","parse-names":false,"suffix":""},{"dropping-particle":"","family":"Castro","given":"Edouard","non-dropping-particle":"De","parse-names":false,"suffix":""},{"dropping-particle":"","family":"Coudert","given":"Elisabeth","non-dropping-particle":"","parse-names":false,"suffix":""},{"dropping-particle":"","family":"Cuche","given":"Beatrice","non-dropping-particle":"","parse-names":false,"suffix":""},{"dropping-particle":"","family":"Doche","given":"Mikael","non-dropping-particle":"","parse-names":false,"suffix":""},{"dropping-particle":"","family":"Dornevil","given":"Dolnide","non-dropping-particle":"","parse-names":false,"suffix":""},{"dropping-particle":"","family":"Duvaud","given":"Severine","non-dropping-particle":"","parse-names":false,"suffix":""},{"dropping-particle":"","family":"Estreicher","given":"Anne","non-dropping-particle":"","parse-names":false,"suffix":""},{"dropping-particle":"","family":"Famiglietti","given":"Livia","non-dropping-particle":"","parse-names":false,"suffix":""},{"dropping-particle":"","family":"Feuermann","given":"Marc","non-dropping-particle":"","parse-names":false,"suffix":""},{"dropping-particle":"","family":"Gasteiger","given":"Elisabeth","non-dropping-particle":"","parse-names":false,"suffix":""},{"dropping-particle":"","family":"Gehant","given":"Sebastien","non-dropping-particle":"","parse-names":false,"suffix":""},{"dropping-particle":"","family":"Gerritsen","given":"Vivienne","non-dropping-particle":"","parse-names":false,"suffix":""},{"dropping-particle":"","family":"Gos","given":"Arnaud","non-dropping-particle":"","parse-names":false,"suffix":""},{"dropping-particle":"","family":"Gruaz-Gumowski","given":"Nadine","non-dropping-particle":"","parse-names":false,"suffix":""},{"dropping-particle":"","family":"Hinz","given":"Ursula","non-dropping-particle":"","parse-names":false,"suffix":""},{"dropping-particle":"","family":"Hulo","given":"Chantal","non-dropping-particle":"","parse-names":false,"suffix":""},{"dropping-particle":"","family":"Jungo","given":"Florence","non-dropping-particle":"","parse-names":false,"suffix":""},{"dropping-particle":"","family":"Keller","given":"Guillaume","non-dropping-particle":"","parse-names":false,"suffix":""},{"dropping-particle":"","family":"Lara","given":"Vicente","non-dropping-particle":"","parse-names":false,"suffix":""},{"dropping-particle":"","family":"Lemercier","given":"Philippe","non-dropping-particle":"","parse-names":false,"suffix":""},{"dropping-particle":"","family":"Lieberherr","given":"Damien","non-dropping-particle":"","parse-names":false,"suffix":""},{"dropping-particle":"","family":"Lombardot","given":"Thierry","non-dropping-particle":"","parse-names":false,"suffix":""},{"dropping-particle":"","family":"Martin","given":"Xavier","non-dropping-particle":"","parse-names":false,"suffix":""},{"dropping-particle":"","family":"Masson","given":"Patrick","non-dropping-particle":"","parse-names":false,"suffix":""},{"dropping-particle":"","family":"Morgat","given":"Anne","non-dropping-particle":"","parse-names":false,"suffix":""},{"dropping-particle":"","family":"Neto","given":"Teresa","non-dropping-particle":"","parse-names":false,"suffix":""},{"dropping-particle":"","family":"Nouspikel","given":"Nevila","non-dropping-particle":"","parse-names":false,"suffix":""},{"dropping-particle":"","family":"Paesano","given":"Salvo","non-dropping-particle":"","parse-names":false,"suffix":""},{"dropping-particle":"","family":"Pedruzzi","given":"Ivo","non-dropping-particle":"","parse-names":false,"suffix":""},{"dropping-particle":"","family":"Pilbout","given":"Sandrine","non-dropping-particle":"","parse-names":false,"suffix":""},{"dropping-particle":"","family":"Pozzato","given":"Monica","non-dropping-particle":"","parse-names":false,"suffix":""},{"dropping-particle":"","family":"Pruess","given":"Manuela","non-dropping-particle":"","parse-names":false,"suffix":""},{"dropping-particle":"","family":"Rivoire","given":"Catherine","non-dropping-particle":"","parse-names":false,"suffix":""},{"dropping-particle":"","family":"Roechert","given":"Bernd","non-dropping-particle":"","parse-names":false,"suffix":""},{"dropping-particle":"","family":"Schneider","given":"Michel","non-dropping-particle":"","parse-names":false,"suffix":""},{"dropping-particle":"","family":"Sigrist","given":"Christian","non-dropping-particle":"","parse-names":false,"suffix":""},{"dropping-particle":"","family":"Sonesson","given":"Karin","non-dropping-particle":"","parse-names":false,"suffix":""},{"dropping-particle":"","family":"Staehli","given":"Sylvie","non-dropping-particle":"","parse-names":false,"suffix":""},{"dropping-particle":"","family":"Stutz","given":"Andre","non-dropping-particle":"","parse-names":false,"suffix":""},{"dropping-particle":"","family":"Sundaram","given":"Shyamala","non-dropping-particle":"","parse-names":false,"suffix":""},{"dropping-particle":"","family":"Tognolli","given":"Michael","non-dropping-particle":"","parse-names":false,"suffix":""},{"dropping-particle":"","family":"Verbregue","given":"Laure","non-dropping-particle":"","parse-names":false,"suffix":""},{"dropping-particle":"","family":"Veuthey","given":"Anne Lise","non-dropping-particle":"","parse-names":false,"suffix":""},{"dropping-particle":"","family":"Wu","given":"Cathy H.","non-dropping-particle":"","parse-names":false,"suffix":""},{"dropping-particle":"","family":"Arighi","given":"Cecilia N.","non-dropping-particle":"","parse-names":false,"suffix":""},{"dropping-particle":"","family":"Arminski","given":"Leslie","non-dropping-particle":"","parse-names":false,"suffix":""},{"dropping-particle":"","family":"Chen","given":"Chuming","non-dropping-particle":"","parse-names":false,"suffix":""},{"dropping-particle":"","family":"Chen","given":"Yongxing","non-dropping-particle":"","parse-names":false,"suffix":""},{"dropping-particle":"","family":"Garavelli","given":"John S.","non-dropping-particle":"","parse-names":false,"suffix":""},{"dropping-particle":"","family":"Huang","given":"Hongzhan","non-dropping-particle":"","parse-names":false,"suffix":""},{"dropping-particle":"","family":"Laiho","given":"Kati","non-dropping-particle":"","parse-names":false,"suffix":""},{"dropping-particle":"","family":"McGarvey","given":"Peter","non-dropping-particle":"","parse-names":false,"suffix":""},{"dropping-particle":"","family":"Natale","given":"Darren A.","non-dropping-particle":"","parse-names":false,"suffix":""},{"dropping-particle":"","family":"Ross","given":"Karen","non-dropping-particle":"","parse-names":false,"suffix":""},{"dropping-particle":"","family":"Vinayaka","given":"C. R.","non-dropping-particle":"","parse-names":false,"suffix":""},{"dropping-particle":"","family":"Wang","given":"Qinghua","non-dropping-particle":"","parse-names":false,"suffix":""},{"dropping-particle":"","family":"Wang","given":"Yuqi","non-dropping-particle":"","parse-names":false,"suffix":""},{"dropping-particle":"","family":"Yeh","given":"Lai Su","non-dropping-particle":"","parse-names":false,"suffix":""},{"dropping-particle":"","family":"Zhang","given":"Jian","non-dropping-particle":"","parse-names":false,"suffix":""}],"container-title":"Nucleic Acids Research","id":"ITEM-1","issued":{"date-parts":[["2017"]]},"page":"D158-D169","title":"UniProt: The universal protein knowledgebase","type":"article-journal","volume":"45"},"uris":["http://www.mendeley.com/documents/?uuid=259a46f1-94b9-421c-b67e-5384ff3212d8"]}],"mendeley":{"formattedCitation":"\\cite{Bateman2017UniProt: The universal protein knowledgebase}","plainTextFormattedCitation":"\\cite{Bateman2017UniProt: The universal protein knowledgebase}","previouslyFormattedCitation":"\\cite{Bateman2017UniProt: The universal protein knowledgebase}"},"properties":{"noteIndex":0},"schema":"https://github.com/citation-style-language/schema/raw/master/csl-citation.json"}</w:instrText>
      </w:r>
      <w:r w:rsidR="00520A0B" w:rsidRPr="003C476C">
        <w:rPr>
          <w:rFonts w:ascii="Calibri" w:eastAsia="Calibri" w:hAnsi="Calibri" w:cs="Times New Roman"/>
        </w:rPr>
        <w:fldChar w:fldCharType="separate"/>
      </w:r>
      <w:r w:rsidR="00B67D31" w:rsidRPr="00B67D31">
        <w:rPr>
          <w:rFonts w:ascii="Calibri" w:eastAsia="Calibri" w:hAnsi="Calibri" w:cs="Times New Roman"/>
          <w:noProof/>
        </w:rPr>
        <w:t>\cite{Bateman2017UniProt: The universal protein knowledgebase}</w:t>
      </w:r>
      <w:r w:rsidR="00520A0B" w:rsidRPr="003C476C">
        <w:rPr>
          <w:rFonts w:ascii="Calibri" w:eastAsia="Calibri" w:hAnsi="Calibri" w:cs="Times New Roman"/>
        </w:rPr>
        <w:fldChar w:fldCharType="end"/>
      </w:r>
      <w:r w:rsidR="002B2DC7" w:rsidRPr="003C476C">
        <w:rPr>
          <w:rFonts w:ascii="Calibri" w:eastAsia="Calibri" w:hAnsi="Calibri" w:cs="Times New Roman"/>
        </w:rPr>
        <w:t xml:space="preserve"> </w:t>
      </w:r>
      <w:r w:rsidRPr="003C476C">
        <w:rPr>
          <w:rFonts w:ascii="Calibri" w:eastAsia="Calibri" w:hAnsi="Calibri" w:cs="Times New Roman"/>
        </w:rPr>
        <w:t>is</w:t>
      </w:r>
      <w:r w:rsidR="00211D9D" w:rsidRPr="003C476C">
        <w:rPr>
          <w:rFonts w:ascii="Calibri" w:eastAsia="Calibri" w:hAnsi="Calibri" w:cs="Times New Roman"/>
        </w:rPr>
        <w:t xml:space="preserve"> supported by</w:t>
      </w:r>
      <w:r w:rsidR="00C03A05" w:rsidRPr="003C476C">
        <w:rPr>
          <w:rFonts w:ascii="Calibri" w:eastAsia="Calibri" w:hAnsi="Calibri" w:cs="Times New Roman"/>
        </w:rPr>
        <w:t xml:space="preserve"> Cross-ID and is</w:t>
      </w:r>
      <w:r w:rsidR="002B2DC7" w:rsidRPr="003C476C">
        <w:rPr>
          <w:rFonts w:ascii="Calibri" w:eastAsia="Calibri" w:hAnsi="Calibri" w:cs="Times New Roman"/>
        </w:rPr>
        <w:t xml:space="preserve"> </w:t>
      </w:r>
      <w:r w:rsidRPr="003C476C">
        <w:rPr>
          <w:rFonts w:ascii="Calibri" w:eastAsia="Calibri" w:hAnsi="Calibri" w:cs="Times New Roman"/>
        </w:rPr>
        <w:t xml:space="preserve">used </w:t>
      </w:r>
      <w:r w:rsidR="00997EE6" w:rsidRPr="003C476C">
        <w:rPr>
          <w:rFonts w:ascii="Calibri" w:eastAsia="Calibri" w:hAnsi="Calibri" w:cs="Times New Roman"/>
        </w:rPr>
        <w:t xml:space="preserve">to provide </w:t>
      </w:r>
      <w:r w:rsidR="006F2969" w:rsidRPr="003C476C">
        <w:rPr>
          <w:rFonts w:ascii="Calibri" w:eastAsia="Calibri" w:hAnsi="Calibri" w:cs="Times New Roman"/>
        </w:rPr>
        <w:t>additional</w:t>
      </w:r>
      <w:r w:rsidR="00997EE6" w:rsidRPr="003C476C">
        <w:rPr>
          <w:rFonts w:ascii="Calibri" w:eastAsia="Calibri" w:hAnsi="Calibri" w:cs="Times New Roman"/>
        </w:rPr>
        <w:t xml:space="preserve"> information about the </w:t>
      </w:r>
      <w:r w:rsidR="00540642" w:rsidRPr="003C476C">
        <w:rPr>
          <w:rFonts w:ascii="Calibri" w:eastAsia="Calibri" w:hAnsi="Calibri" w:cs="Times New Roman"/>
        </w:rPr>
        <w:t xml:space="preserve">identified </w:t>
      </w:r>
      <w:r w:rsidR="00997EE6" w:rsidRPr="003C476C">
        <w:rPr>
          <w:rFonts w:ascii="Calibri" w:eastAsia="Calibri" w:hAnsi="Calibri" w:cs="Times New Roman"/>
        </w:rPr>
        <w:t>proteins</w:t>
      </w:r>
      <w:r w:rsidR="006F2969" w:rsidRPr="003C476C">
        <w:rPr>
          <w:rFonts w:ascii="Calibri" w:eastAsia="Calibri" w:hAnsi="Calibri" w:cs="Times New Roman"/>
        </w:rPr>
        <w:t>, like known PTMs and secondary/tertiary structure information</w:t>
      </w:r>
      <w:r w:rsidR="00997EE6" w:rsidRPr="003C476C">
        <w:rPr>
          <w:rFonts w:ascii="Calibri" w:eastAsia="Calibri" w:hAnsi="Calibri" w:cs="Times New Roman"/>
        </w:rPr>
        <w:t xml:space="preserve">. </w:t>
      </w:r>
      <w:r w:rsidR="006F2969" w:rsidRPr="003C476C">
        <w:rPr>
          <w:rFonts w:ascii="Calibri" w:eastAsia="Calibri" w:hAnsi="Calibri" w:cs="Times New Roman"/>
        </w:rPr>
        <w:t xml:space="preserve">It can however only do so when the crosslinked peptides contain valid Uniprot </w:t>
      </w:r>
      <w:r w:rsidR="00C77AE1" w:rsidRPr="003C476C">
        <w:rPr>
          <w:rFonts w:ascii="Calibri" w:eastAsia="Calibri" w:hAnsi="Calibri" w:cs="Times New Roman"/>
        </w:rPr>
        <w:t xml:space="preserve">accessions </w:t>
      </w:r>
      <w:r w:rsidR="006F2969" w:rsidRPr="003C476C">
        <w:rPr>
          <w:rFonts w:ascii="Calibri" w:eastAsia="Calibri" w:hAnsi="Calibri" w:cs="Times New Roman"/>
        </w:rPr>
        <w:t>from the proteins they derive from (</w:t>
      </w:r>
      <w:proofErr w:type="gramStart"/>
      <w:r w:rsidR="006F2969" w:rsidRPr="003C476C">
        <w:rPr>
          <w:rFonts w:ascii="Calibri" w:eastAsia="Calibri" w:hAnsi="Calibri" w:cs="Times New Roman"/>
        </w:rPr>
        <w:t>e.g.</w:t>
      </w:r>
      <w:proofErr w:type="gramEnd"/>
      <w:r w:rsidR="006F2969" w:rsidRPr="003C476C">
        <w:rPr>
          <w:rFonts w:ascii="Calibri" w:eastAsia="Calibri" w:hAnsi="Calibri" w:cs="Times New Roman"/>
        </w:rPr>
        <w:t xml:space="preserve"> when </w:t>
      </w:r>
      <w:r w:rsidR="00997EE6" w:rsidRPr="003C476C">
        <w:rPr>
          <w:rFonts w:ascii="Calibri" w:eastAsia="Calibri" w:hAnsi="Calibri" w:cs="Times New Roman"/>
        </w:rPr>
        <w:t>the RAW data was analyzed against a protein FASTA file extracted from Uniprot</w:t>
      </w:r>
      <w:r w:rsidR="006F2969" w:rsidRPr="003C476C">
        <w:rPr>
          <w:rFonts w:ascii="Calibri" w:eastAsia="Calibri" w:hAnsi="Calibri" w:cs="Times New Roman"/>
        </w:rPr>
        <w:t>)</w:t>
      </w:r>
      <w:r w:rsidR="00997EE6" w:rsidRPr="003C476C">
        <w:rPr>
          <w:rFonts w:ascii="Calibri" w:eastAsia="Calibri" w:hAnsi="Calibri" w:cs="Times New Roman"/>
        </w:rPr>
        <w:t xml:space="preserve">. </w:t>
      </w:r>
      <w:r w:rsidR="009861C3" w:rsidRPr="003C476C">
        <w:rPr>
          <w:rFonts w:ascii="Calibri" w:eastAsia="Calibri" w:hAnsi="Calibri" w:cs="Times New Roman"/>
        </w:rPr>
        <w:t xml:space="preserve">For </w:t>
      </w:r>
      <w:r w:rsidR="00997EE6" w:rsidRPr="003C476C">
        <w:rPr>
          <w:rFonts w:ascii="Calibri" w:eastAsia="Calibri" w:hAnsi="Calibri" w:cs="Times New Roman"/>
        </w:rPr>
        <w:t xml:space="preserve">those cases where </w:t>
      </w:r>
      <w:r w:rsidR="004263D9" w:rsidRPr="003C476C">
        <w:rPr>
          <w:rFonts w:ascii="Calibri" w:eastAsia="Calibri" w:hAnsi="Calibri" w:cs="Times New Roman"/>
        </w:rPr>
        <w:t xml:space="preserve">Uniprot </w:t>
      </w:r>
      <w:r w:rsidR="00783B8A" w:rsidRPr="003C476C">
        <w:rPr>
          <w:rFonts w:ascii="Calibri" w:eastAsia="Calibri" w:hAnsi="Calibri" w:cs="Times New Roman"/>
        </w:rPr>
        <w:t xml:space="preserve">accessions </w:t>
      </w:r>
      <w:r w:rsidR="004263D9" w:rsidRPr="003C476C">
        <w:rPr>
          <w:rFonts w:ascii="Calibri" w:eastAsia="Calibri" w:hAnsi="Calibri" w:cs="Times New Roman"/>
        </w:rPr>
        <w:t>are not available</w:t>
      </w:r>
      <w:r w:rsidR="00997EE6" w:rsidRPr="003C476C">
        <w:rPr>
          <w:rFonts w:ascii="Calibri" w:eastAsia="Calibri" w:hAnsi="Calibri" w:cs="Times New Roman"/>
        </w:rPr>
        <w:t>, Cross-ID automatically</w:t>
      </w:r>
      <w:r w:rsidR="004263D9" w:rsidRPr="003C476C">
        <w:rPr>
          <w:rFonts w:ascii="Calibri" w:eastAsia="Calibri" w:hAnsi="Calibri" w:cs="Times New Roman"/>
        </w:rPr>
        <w:t xml:space="preserve"> </w:t>
      </w:r>
      <w:r w:rsidR="00997EE6" w:rsidRPr="003C476C">
        <w:rPr>
          <w:rFonts w:ascii="Calibri" w:eastAsia="Calibri" w:hAnsi="Calibri" w:cs="Times New Roman"/>
        </w:rPr>
        <w:t xml:space="preserve">provides the opportunity </w:t>
      </w:r>
      <w:r w:rsidR="00540642" w:rsidRPr="003C476C">
        <w:rPr>
          <w:rFonts w:ascii="Calibri" w:eastAsia="Calibri" w:hAnsi="Calibri" w:cs="Times New Roman"/>
        </w:rPr>
        <w:t>to</w:t>
      </w:r>
      <w:r w:rsidR="00997EE6" w:rsidRPr="003C476C">
        <w:rPr>
          <w:rFonts w:ascii="Calibri" w:eastAsia="Calibri" w:hAnsi="Calibri" w:cs="Times New Roman"/>
        </w:rPr>
        <w:t xml:space="preserve"> load the </w:t>
      </w:r>
      <w:r w:rsidR="00C77AE1" w:rsidRPr="003C476C">
        <w:rPr>
          <w:rFonts w:ascii="Calibri" w:eastAsia="Calibri" w:hAnsi="Calibri" w:cs="Times New Roman"/>
        </w:rPr>
        <w:t xml:space="preserve">appropriate </w:t>
      </w:r>
      <w:r w:rsidR="00997EE6" w:rsidRPr="003C476C">
        <w:rPr>
          <w:rFonts w:ascii="Calibri" w:eastAsia="Calibri" w:hAnsi="Calibri" w:cs="Times New Roman"/>
        </w:rPr>
        <w:t xml:space="preserve">protein FASTA file </w:t>
      </w:r>
      <w:r w:rsidR="006F2969" w:rsidRPr="003C476C">
        <w:rPr>
          <w:rFonts w:ascii="Calibri" w:eastAsia="Calibri" w:hAnsi="Calibri" w:cs="Times New Roman"/>
        </w:rPr>
        <w:t>for basic visualization and validation tasks described later.</w:t>
      </w:r>
    </w:p>
    <w:p w14:paraId="6877C282" w14:textId="77777777" w:rsidR="006449EA" w:rsidRPr="003C476C" w:rsidRDefault="006449EA" w:rsidP="001B62BA">
      <w:pPr>
        <w:spacing w:line="360" w:lineRule="auto"/>
        <w:jc w:val="both"/>
        <w:rPr>
          <w:rFonts w:ascii="Calibri" w:eastAsia="Calibri" w:hAnsi="Calibri" w:cs="Times New Roman"/>
        </w:rPr>
      </w:pPr>
    </w:p>
    <w:p w14:paraId="556DD848" w14:textId="411C88B6" w:rsidR="0044221B" w:rsidRPr="003C476C" w:rsidRDefault="007F69C9" w:rsidP="0089050E">
      <w:pPr>
        <w:pStyle w:val="Heading2"/>
      </w:pPr>
      <w:r>
        <w:t>!!</w:t>
      </w:r>
      <w:r w:rsidR="009A61B2" w:rsidRPr="003C476C">
        <w:t xml:space="preserve">Basic </w:t>
      </w:r>
      <w:r w:rsidR="005A21A4" w:rsidRPr="003C476C">
        <w:t>P</w:t>
      </w:r>
      <w:r w:rsidR="009A61B2" w:rsidRPr="003C476C">
        <w:t xml:space="preserve">rotein </w:t>
      </w:r>
      <w:r w:rsidR="005A21A4" w:rsidRPr="003C476C">
        <w:t>V</w:t>
      </w:r>
      <w:r w:rsidR="00742CC2" w:rsidRPr="003C476C">
        <w:t>isualization</w:t>
      </w:r>
    </w:p>
    <w:p w14:paraId="720F20F0" w14:textId="045262D9" w:rsidR="005C443A" w:rsidRPr="003C476C" w:rsidRDefault="00B56824" w:rsidP="00542E8D">
      <w:pPr>
        <w:spacing w:line="360" w:lineRule="auto"/>
        <w:jc w:val="both"/>
      </w:pPr>
      <w:r w:rsidRPr="003C476C">
        <w:rPr>
          <w:rFonts w:ascii="Calibri" w:eastAsia="Calibri" w:hAnsi="Calibri" w:cs="Times New Roman"/>
        </w:rPr>
        <w:t xml:space="preserve">To show </w:t>
      </w:r>
      <w:r w:rsidR="003B2564" w:rsidRPr="003C476C">
        <w:rPr>
          <w:rFonts w:ascii="Calibri" w:eastAsia="Calibri" w:hAnsi="Calibri" w:cs="Times New Roman"/>
        </w:rPr>
        <w:t xml:space="preserve">the </w:t>
      </w:r>
      <w:r w:rsidRPr="003C476C">
        <w:rPr>
          <w:rFonts w:ascii="Calibri" w:eastAsia="Calibri" w:hAnsi="Calibri" w:cs="Times New Roman"/>
        </w:rPr>
        <w:t xml:space="preserve">basic functionality of Cross-ID we provide a whole cell lysate dataset with 2754 </w:t>
      </w:r>
      <w:proofErr w:type="spellStart"/>
      <w:r w:rsidRPr="003C476C">
        <w:rPr>
          <w:rFonts w:ascii="Calibri" w:eastAsia="Calibri" w:hAnsi="Calibri" w:cs="Times New Roman"/>
        </w:rPr>
        <w:t>CSMs</w:t>
      </w:r>
      <w:proofErr w:type="spellEnd"/>
      <w:r w:rsidRPr="003C476C">
        <w:rPr>
          <w:rFonts w:ascii="Calibri" w:eastAsia="Calibri" w:hAnsi="Calibri" w:cs="Times New Roman"/>
        </w:rPr>
        <w:t>, obtained from PC9 cells (</w:t>
      </w:r>
      <w:ins w:id="35" w:author="Graaf, S.C. de (Bastiaan)" w:date="2023-03-24T18:52:00Z">
        <w:r w:rsidR="004E4A2B">
          <w:rPr>
            <w:rFonts w:ascii="Calibri" w:eastAsia="Calibri" w:hAnsi="Calibri" w:cs="Times New Roman"/>
            <w:b/>
          </w:rPr>
          <w:t>\textbf{\</w:t>
        </w:r>
        <w:proofErr w:type="spellStart"/>
        <w:r w:rsidR="004E4A2B">
          <w:rPr>
            <w:rFonts w:ascii="Calibri" w:eastAsia="Calibri" w:hAnsi="Calibri" w:cs="Times New Roman"/>
            <w:b/>
          </w:rPr>
          <w:t>autoref</w:t>
        </w:r>
        <w:proofErr w:type="spellEnd"/>
        <w:r w:rsidR="004E4A2B">
          <w:rPr>
            <w:rFonts w:ascii="Calibri" w:eastAsia="Calibri" w:hAnsi="Calibri" w:cs="Times New Roman"/>
            <w:b/>
          </w:rPr>
          <w:t>{</w:t>
        </w:r>
        <w:proofErr w:type="gramStart"/>
        <w:r w:rsidR="004E4A2B">
          <w:rPr>
            <w:rFonts w:ascii="Calibri" w:eastAsia="Calibri" w:hAnsi="Calibri" w:cs="Times New Roman"/>
            <w:b/>
          </w:rPr>
          <w:t>tab</w:t>
        </w:r>
        <w:r w:rsidR="004E4A2B" w:rsidRPr="004E4A2B">
          <w:rPr>
            <w:rFonts w:ascii="Calibri" w:eastAsia="Calibri" w:hAnsi="Calibri" w:cs="Times New Roman"/>
            <w:b/>
          </w:rPr>
          <w:t>:</w:t>
        </w:r>
        <w:r w:rsidR="004E4A2B">
          <w:rPr>
            <w:rFonts w:ascii="Calibri" w:eastAsia="Calibri" w:hAnsi="Calibri" w:cs="Times New Roman"/>
            <w:b/>
          </w:rPr>
          <w:t>tab</w:t>
        </w:r>
        <w:r w:rsidR="004E4A2B" w:rsidRPr="004E4A2B">
          <w:rPr>
            <w:rFonts w:ascii="Calibri" w:eastAsia="Calibri" w:hAnsi="Calibri" w:cs="Times New Roman"/>
            <w:b/>
          </w:rPr>
          <w:t>dummy</w:t>
        </w:r>
        <w:proofErr w:type="gramEnd"/>
        <w:r w:rsidR="004E4A2B" w:rsidRPr="004E4A2B">
          <w:rPr>
            <w:rFonts w:ascii="Calibri" w:eastAsia="Calibri" w:hAnsi="Calibri" w:cs="Times New Roman"/>
            <w:b/>
          </w:rPr>
          <w:t>2.</w:t>
        </w:r>
        <w:r w:rsidR="004E4A2B">
          <w:rPr>
            <w:rFonts w:ascii="Calibri" w:eastAsia="Calibri" w:hAnsi="Calibri" w:cs="Times New Roman"/>
            <w:b/>
          </w:rPr>
          <w:t>1}}</w:t>
        </w:r>
      </w:ins>
      <w:del w:id="36" w:author="Graaf, S.C. de (Bastiaan)" w:date="2023-03-24T18:52:00Z">
        <w:r w:rsidRPr="003C476C" w:rsidDel="004E4A2B">
          <w:rPr>
            <w:rFonts w:ascii="Calibri" w:eastAsia="Calibri" w:hAnsi="Calibri" w:cs="Times New Roman"/>
            <w:b/>
          </w:rPr>
          <w:delText>Supplementary Table 1</w:delText>
        </w:r>
      </w:del>
      <w:r w:rsidRPr="003C476C">
        <w:rPr>
          <w:rFonts w:ascii="Calibri" w:eastAsia="Calibri" w:hAnsi="Calibri" w:cs="Times New Roman"/>
        </w:rPr>
        <w:t xml:space="preserve">). </w:t>
      </w:r>
      <w:r w:rsidR="003945D5" w:rsidRPr="003C476C">
        <w:rPr>
          <w:rFonts w:ascii="Calibri" w:eastAsia="Calibri" w:hAnsi="Calibri" w:cs="Times New Roman"/>
        </w:rPr>
        <w:t>I</w:t>
      </w:r>
      <w:r w:rsidR="00853EDC" w:rsidRPr="003C476C">
        <w:rPr>
          <w:rFonts w:ascii="Calibri" w:eastAsia="Calibri" w:hAnsi="Calibri" w:cs="Times New Roman"/>
        </w:rPr>
        <w:t>ndividual protein</w:t>
      </w:r>
      <w:r w:rsidR="002C5E35" w:rsidRPr="003C476C">
        <w:rPr>
          <w:rFonts w:ascii="Calibri" w:eastAsia="Calibri" w:hAnsi="Calibri" w:cs="Times New Roman"/>
        </w:rPr>
        <w:t>s</w:t>
      </w:r>
      <w:r w:rsidR="00853EDC" w:rsidRPr="003C476C">
        <w:rPr>
          <w:rFonts w:ascii="Calibri" w:eastAsia="Calibri" w:hAnsi="Calibri" w:cs="Times New Roman"/>
        </w:rPr>
        <w:t xml:space="preserve"> </w:t>
      </w:r>
      <w:r w:rsidR="003945D5" w:rsidRPr="003C476C">
        <w:rPr>
          <w:rFonts w:ascii="Calibri" w:eastAsia="Calibri" w:hAnsi="Calibri" w:cs="Times New Roman"/>
        </w:rPr>
        <w:t xml:space="preserve">are visualized </w:t>
      </w:r>
      <w:r w:rsidR="00853EDC" w:rsidRPr="003C476C">
        <w:rPr>
          <w:rFonts w:ascii="Calibri" w:eastAsia="Calibri" w:hAnsi="Calibri" w:cs="Times New Roman"/>
        </w:rPr>
        <w:t>either</w:t>
      </w:r>
      <w:r w:rsidR="002C5E35" w:rsidRPr="003C476C">
        <w:rPr>
          <w:rFonts w:ascii="Calibri" w:eastAsia="Calibri" w:hAnsi="Calibri" w:cs="Times New Roman"/>
        </w:rPr>
        <w:t xml:space="preserve"> as</w:t>
      </w:r>
      <w:r w:rsidR="00853EDC" w:rsidRPr="003C476C">
        <w:rPr>
          <w:rFonts w:ascii="Calibri" w:eastAsia="Calibri" w:hAnsi="Calibri" w:cs="Times New Roman"/>
        </w:rPr>
        <w:t xml:space="preserve"> a </w:t>
      </w:r>
      <w:r w:rsidR="004263D9" w:rsidRPr="003C476C">
        <w:rPr>
          <w:rFonts w:ascii="Calibri" w:eastAsia="Calibri" w:hAnsi="Calibri" w:cs="Times New Roman"/>
        </w:rPr>
        <w:t xml:space="preserve">horizontal </w:t>
      </w:r>
      <w:r w:rsidR="00853EDC" w:rsidRPr="003C476C">
        <w:rPr>
          <w:rFonts w:ascii="Calibri" w:eastAsia="Calibri" w:hAnsi="Calibri" w:cs="Times New Roman"/>
        </w:rPr>
        <w:t xml:space="preserve">bar or </w:t>
      </w:r>
      <w:r w:rsidR="00AC3C97" w:rsidRPr="003C476C">
        <w:rPr>
          <w:rFonts w:ascii="Calibri" w:eastAsia="Calibri" w:hAnsi="Calibri" w:cs="Times New Roman"/>
        </w:rPr>
        <w:t>circular</w:t>
      </w:r>
      <w:r w:rsidR="00F97A42" w:rsidRPr="003C476C">
        <w:rPr>
          <w:rFonts w:ascii="Calibri" w:eastAsia="Calibri" w:hAnsi="Calibri" w:cs="Times New Roman"/>
        </w:rPr>
        <w:t xml:space="preserve"> </w:t>
      </w:r>
      <w:r w:rsidR="006D414F" w:rsidRPr="003C476C">
        <w:rPr>
          <w:rFonts w:ascii="Calibri" w:eastAsia="Calibri" w:hAnsi="Calibri" w:cs="Times New Roman"/>
        </w:rPr>
        <w:t>view</w:t>
      </w:r>
      <w:r w:rsidR="003945D5" w:rsidRPr="003C476C">
        <w:rPr>
          <w:rFonts w:ascii="Calibri" w:eastAsia="Calibri" w:hAnsi="Calibri" w:cs="Times New Roman"/>
        </w:rPr>
        <w:t>,</w:t>
      </w:r>
      <w:r w:rsidR="008B08B2" w:rsidRPr="003C476C">
        <w:rPr>
          <w:rFonts w:ascii="Calibri" w:eastAsia="Calibri" w:hAnsi="Calibri" w:cs="Times New Roman"/>
        </w:rPr>
        <w:t xml:space="preserve"> with the addition of their short or full protein name or the Uniprot accession number</w:t>
      </w:r>
      <w:r w:rsidR="002B2DC7" w:rsidRPr="003C476C">
        <w:rPr>
          <w:rFonts w:ascii="Calibri" w:eastAsia="Calibri" w:hAnsi="Calibri" w:cs="Times New Roman"/>
        </w:rPr>
        <w:t xml:space="preserve"> in the form of an editable label</w:t>
      </w:r>
      <w:r w:rsidR="008B08B2" w:rsidRPr="003C476C">
        <w:rPr>
          <w:rFonts w:ascii="Calibri" w:eastAsia="Calibri" w:hAnsi="Calibri" w:cs="Times New Roman"/>
        </w:rPr>
        <w:t xml:space="preserve">. For a </w:t>
      </w:r>
      <w:r w:rsidR="00211D9D" w:rsidRPr="003C476C">
        <w:rPr>
          <w:rFonts w:ascii="Calibri" w:eastAsia="Calibri" w:hAnsi="Calibri" w:cs="Times New Roman"/>
        </w:rPr>
        <w:t>‘</w:t>
      </w:r>
      <w:r w:rsidR="008B08B2" w:rsidRPr="003C476C">
        <w:rPr>
          <w:rFonts w:ascii="Calibri" w:eastAsia="Calibri" w:hAnsi="Calibri" w:cs="Times New Roman"/>
        </w:rPr>
        <w:t>clean</w:t>
      </w:r>
      <w:r w:rsidR="00211D9D" w:rsidRPr="003C476C">
        <w:rPr>
          <w:rFonts w:ascii="Calibri" w:eastAsia="Calibri" w:hAnsi="Calibri" w:cs="Times New Roman"/>
        </w:rPr>
        <w:t>’</w:t>
      </w:r>
      <w:r w:rsidR="008B08B2" w:rsidRPr="003C476C">
        <w:rPr>
          <w:rFonts w:ascii="Calibri" w:eastAsia="Calibri" w:hAnsi="Calibri" w:cs="Times New Roman"/>
        </w:rPr>
        <w:t xml:space="preserve"> view these labels can be removed completely or resized.</w:t>
      </w:r>
      <w:r w:rsidR="003945D5" w:rsidRPr="003C476C">
        <w:rPr>
          <w:rFonts w:ascii="Calibri" w:eastAsia="Calibri" w:hAnsi="Calibri" w:cs="Times New Roman"/>
        </w:rPr>
        <w:t xml:space="preserve"> </w:t>
      </w:r>
      <w:r w:rsidR="008B08B2" w:rsidRPr="003C476C">
        <w:rPr>
          <w:rFonts w:ascii="Calibri" w:eastAsia="Calibri" w:hAnsi="Calibri" w:cs="Times New Roman"/>
        </w:rPr>
        <w:t xml:space="preserve">At any time </w:t>
      </w:r>
      <w:r w:rsidR="00211D9D" w:rsidRPr="003C476C">
        <w:rPr>
          <w:rFonts w:ascii="Calibri" w:eastAsia="Calibri" w:hAnsi="Calibri" w:cs="Times New Roman"/>
        </w:rPr>
        <w:t xml:space="preserve">the </w:t>
      </w:r>
      <w:r w:rsidR="008B08B2" w:rsidRPr="003C476C">
        <w:rPr>
          <w:rFonts w:ascii="Calibri" w:eastAsia="Calibri" w:hAnsi="Calibri" w:cs="Times New Roman"/>
        </w:rPr>
        <w:t>visualization</w:t>
      </w:r>
      <w:r w:rsidR="002B2DC7" w:rsidRPr="003C476C">
        <w:rPr>
          <w:rFonts w:ascii="Calibri" w:eastAsia="Calibri" w:hAnsi="Calibri" w:cs="Times New Roman"/>
        </w:rPr>
        <w:t xml:space="preserve"> style</w:t>
      </w:r>
      <w:r w:rsidR="004263D9" w:rsidRPr="003C476C">
        <w:rPr>
          <w:rFonts w:ascii="Calibri" w:eastAsia="Calibri" w:hAnsi="Calibri" w:cs="Times New Roman"/>
        </w:rPr>
        <w:t xml:space="preserve"> can be </w:t>
      </w:r>
      <w:r w:rsidR="00211D9D" w:rsidRPr="003C476C">
        <w:rPr>
          <w:rFonts w:ascii="Calibri" w:eastAsia="Calibri" w:hAnsi="Calibri" w:cs="Times New Roman"/>
        </w:rPr>
        <w:t xml:space="preserve">altered </w:t>
      </w:r>
      <w:r w:rsidR="002B2DC7" w:rsidRPr="003C476C">
        <w:rPr>
          <w:rFonts w:ascii="Calibri" w:eastAsia="Calibri" w:hAnsi="Calibri" w:cs="Times New Roman"/>
        </w:rPr>
        <w:t>from circular to bar o</w:t>
      </w:r>
      <w:r w:rsidR="00211D9D" w:rsidRPr="003C476C">
        <w:rPr>
          <w:rFonts w:ascii="Calibri" w:eastAsia="Calibri" w:hAnsi="Calibri" w:cs="Times New Roman"/>
        </w:rPr>
        <w:t>r</w:t>
      </w:r>
      <w:r w:rsidR="002B2DC7" w:rsidRPr="003C476C">
        <w:rPr>
          <w:rFonts w:ascii="Calibri" w:eastAsia="Calibri" w:hAnsi="Calibri" w:cs="Times New Roman"/>
        </w:rPr>
        <w:t xml:space="preserve"> vice-versa </w:t>
      </w:r>
      <w:r w:rsidR="003C6369" w:rsidRPr="003C476C">
        <w:rPr>
          <w:rFonts w:ascii="Calibri" w:eastAsia="Calibri" w:hAnsi="Calibri" w:cs="Times New Roman"/>
        </w:rPr>
        <w:t xml:space="preserve">by mouse right-click </w:t>
      </w:r>
      <w:r w:rsidR="00E61D04" w:rsidRPr="003C476C">
        <w:rPr>
          <w:rFonts w:ascii="Calibri" w:eastAsia="Calibri" w:hAnsi="Calibri" w:cs="Times New Roman"/>
        </w:rPr>
        <w:t>for each individual protein</w:t>
      </w:r>
      <w:r w:rsidR="004739FD" w:rsidRPr="003C476C">
        <w:rPr>
          <w:rFonts w:ascii="Calibri" w:eastAsia="Calibri" w:hAnsi="Calibri" w:cs="Times New Roman"/>
        </w:rPr>
        <w:t xml:space="preserve"> </w:t>
      </w:r>
      <w:r w:rsidR="00CD4869" w:rsidRPr="003C476C">
        <w:rPr>
          <w:rFonts w:ascii="Calibri" w:eastAsia="Calibri" w:hAnsi="Calibri" w:cs="Times New Roman"/>
        </w:rPr>
        <w:t>(</w:t>
      </w:r>
      <w:r w:rsidR="0089050E">
        <w:rPr>
          <w:rFonts w:ascii="Calibri" w:eastAsia="Calibri" w:hAnsi="Calibri" w:cs="Times New Roman"/>
        </w:rPr>
        <w:t>\textbf{\</w:t>
      </w:r>
      <w:proofErr w:type="spellStart"/>
      <w:r w:rsidR="0089050E">
        <w:rPr>
          <w:rFonts w:ascii="Calibri" w:eastAsia="Calibri" w:hAnsi="Calibri" w:cs="Times New Roman"/>
        </w:rPr>
        <w:t>autoref</w:t>
      </w:r>
      <w:proofErr w:type="spellEnd"/>
      <w:r w:rsidR="0089050E">
        <w:rPr>
          <w:rFonts w:ascii="Calibri" w:eastAsia="Calibri" w:hAnsi="Calibri" w:cs="Times New Roman"/>
        </w:rPr>
        <w:t>{</w:t>
      </w:r>
      <w:proofErr w:type="gramStart"/>
      <w:r w:rsidR="0089050E">
        <w:rPr>
          <w:rFonts w:ascii="Calibri" w:eastAsia="Calibri" w:hAnsi="Calibri" w:cs="Times New Roman"/>
        </w:rPr>
        <w:t>fig:fig</w:t>
      </w:r>
      <w:proofErr w:type="gramEnd"/>
      <w:r w:rsidR="0089050E">
        <w:rPr>
          <w:rFonts w:ascii="Calibri" w:eastAsia="Calibri" w:hAnsi="Calibri" w:cs="Times New Roman"/>
        </w:rPr>
        <w:t>2.2}</w:t>
      </w:r>
      <w:r w:rsidR="001D491C" w:rsidRPr="003C476C">
        <w:rPr>
          <w:rFonts w:ascii="Calibri" w:eastAsia="Calibri" w:hAnsi="Calibri" w:cs="Times New Roman"/>
        </w:rPr>
        <w:t>A</w:t>
      </w:r>
      <w:r w:rsidR="001834E6">
        <w:rPr>
          <w:rFonts w:ascii="Calibri" w:eastAsia="Calibri" w:hAnsi="Calibri" w:cs="Times New Roman"/>
        </w:rPr>
        <w:t>}</w:t>
      </w:r>
      <w:r w:rsidR="00CD4869" w:rsidRPr="003C476C">
        <w:rPr>
          <w:rFonts w:ascii="Calibri" w:eastAsia="Calibri" w:hAnsi="Calibri" w:cs="Times New Roman"/>
        </w:rPr>
        <w:t>)</w:t>
      </w:r>
      <w:r w:rsidR="002C5E35" w:rsidRPr="003C476C">
        <w:rPr>
          <w:rFonts w:ascii="Calibri" w:eastAsia="Calibri" w:hAnsi="Calibri" w:cs="Times New Roman"/>
        </w:rPr>
        <w:t>.</w:t>
      </w:r>
      <w:r w:rsidR="00742CC2" w:rsidRPr="003C476C">
        <w:t xml:space="preserve"> </w:t>
      </w:r>
      <w:r w:rsidR="0019195F" w:rsidRPr="003C476C">
        <w:t xml:space="preserve">Both the circular and </w:t>
      </w:r>
      <w:r w:rsidR="004739FD" w:rsidRPr="003C476C">
        <w:t xml:space="preserve">horizontal </w:t>
      </w:r>
      <w:r w:rsidR="0019195F" w:rsidRPr="003C476C">
        <w:t xml:space="preserve">bar protein </w:t>
      </w:r>
      <w:r w:rsidR="004739FD" w:rsidRPr="003C476C">
        <w:t>visualization</w:t>
      </w:r>
      <w:r w:rsidR="00F4798F">
        <w:t>s</w:t>
      </w:r>
      <w:r w:rsidR="004739FD" w:rsidRPr="003C476C">
        <w:t xml:space="preserve"> </w:t>
      </w:r>
      <w:r w:rsidR="0019195F" w:rsidRPr="003C476C">
        <w:t>represent</w:t>
      </w:r>
      <w:r w:rsidR="004739FD" w:rsidRPr="003C476C">
        <w:t xml:space="preserve"> </w:t>
      </w:r>
      <w:r w:rsidR="0019195F" w:rsidRPr="003C476C">
        <w:t>the amino acid sequence</w:t>
      </w:r>
      <w:r w:rsidR="00191907" w:rsidRPr="003C476C">
        <w:t xml:space="preserve"> in clockwise fashion or from left to right respectively</w:t>
      </w:r>
      <w:r w:rsidR="003E7CD2" w:rsidRPr="003C476C">
        <w:t>.</w:t>
      </w:r>
      <w:r w:rsidR="007B472C" w:rsidRPr="003C476C">
        <w:t xml:space="preserve"> I</w:t>
      </w:r>
      <w:r w:rsidR="0019195F" w:rsidRPr="003C476C">
        <w:t xml:space="preserve">n the </w:t>
      </w:r>
      <w:r w:rsidR="007B472C" w:rsidRPr="003C476C">
        <w:t xml:space="preserve">horizontal </w:t>
      </w:r>
      <w:r w:rsidR="0019195F" w:rsidRPr="003C476C">
        <w:t>bar</w:t>
      </w:r>
      <w:r w:rsidR="006F4F2D" w:rsidRPr="003C476C">
        <w:t>,</w:t>
      </w:r>
      <w:r w:rsidR="00F97A42" w:rsidRPr="003C476C">
        <w:t xml:space="preserve"> </w:t>
      </w:r>
      <w:r w:rsidR="0019195F" w:rsidRPr="003C476C">
        <w:t xml:space="preserve">the </w:t>
      </w:r>
      <w:r w:rsidR="00787C0C" w:rsidRPr="003C476C">
        <w:t xml:space="preserve">width </w:t>
      </w:r>
      <w:r w:rsidR="007B472C" w:rsidRPr="003C476C">
        <w:t xml:space="preserve">of the bar </w:t>
      </w:r>
      <w:r w:rsidR="0019195F" w:rsidRPr="003C476C">
        <w:t>represents the length of the amino acid sequence</w:t>
      </w:r>
      <w:r w:rsidR="003945D5" w:rsidRPr="003C476C">
        <w:t xml:space="preserve">, </w:t>
      </w:r>
      <w:r w:rsidR="00F4798F">
        <w:t>helping</w:t>
      </w:r>
      <w:r w:rsidR="00787C0C" w:rsidRPr="003C476C">
        <w:t xml:space="preserve"> to</w:t>
      </w:r>
      <w:r w:rsidR="003945D5" w:rsidRPr="003C476C">
        <w:t xml:space="preserve"> get insight in the relative sizes </w:t>
      </w:r>
      <w:r w:rsidR="007B472C" w:rsidRPr="003C476C">
        <w:t>of the different</w:t>
      </w:r>
      <w:r w:rsidR="003945D5" w:rsidRPr="003C476C">
        <w:t xml:space="preserve"> proteins and </w:t>
      </w:r>
      <w:r w:rsidR="00F4798F">
        <w:t>the</w:t>
      </w:r>
      <w:r w:rsidR="0019195F" w:rsidRPr="003C476C">
        <w:t xml:space="preserve"> exact position</w:t>
      </w:r>
      <w:r w:rsidR="00191907" w:rsidRPr="003C476C">
        <w:t>s</w:t>
      </w:r>
      <w:r w:rsidR="0019195F" w:rsidRPr="003C476C">
        <w:t xml:space="preserve"> of</w:t>
      </w:r>
      <w:r w:rsidR="00787C0C" w:rsidRPr="003C476C">
        <w:t xml:space="preserve"> the detected cross</w:t>
      </w:r>
      <w:r w:rsidR="0019195F" w:rsidRPr="003C476C">
        <w:t>links</w:t>
      </w:r>
      <w:r w:rsidR="003945D5" w:rsidRPr="003C476C">
        <w:t xml:space="preserve">. </w:t>
      </w:r>
      <w:r w:rsidR="00787C0C" w:rsidRPr="003C476C">
        <w:t>To provide initial insight in</w:t>
      </w:r>
      <w:r w:rsidR="007B472C" w:rsidRPr="003C476C">
        <w:t xml:space="preserve"> the</w:t>
      </w:r>
      <w:r w:rsidR="00787C0C" w:rsidRPr="003C476C">
        <w:t xml:space="preserve"> potential</w:t>
      </w:r>
      <w:r w:rsidR="007B472C" w:rsidRPr="003C476C">
        <w:t xml:space="preserve"> of PTM-</w:t>
      </w:r>
      <w:r w:rsidR="00787C0C" w:rsidRPr="003C476C">
        <w:t xml:space="preserve">driven </w:t>
      </w:r>
      <w:r w:rsidR="007B472C" w:rsidRPr="003C476C">
        <w:t xml:space="preserve">interactions, both representations can be </w:t>
      </w:r>
      <w:r w:rsidR="006101B4" w:rsidRPr="003C476C">
        <w:t xml:space="preserve">annotated with PTMs </w:t>
      </w:r>
      <w:r w:rsidR="008B08B2" w:rsidRPr="003C476C">
        <w:t xml:space="preserve">visualized as </w:t>
      </w:r>
      <w:r w:rsidR="00EF596A" w:rsidRPr="003C476C">
        <w:t xml:space="preserve">spherical tags </w:t>
      </w:r>
      <w:r w:rsidR="008B08B2" w:rsidRPr="003C476C">
        <w:t>containing the firs</w:t>
      </w:r>
      <w:r w:rsidR="00297C97" w:rsidRPr="003C476C">
        <w:t>t</w:t>
      </w:r>
      <w:r w:rsidR="008B08B2" w:rsidRPr="003C476C">
        <w:t xml:space="preserve"> letter </w:t>
      </w:r>
      <w:r w:rsidR="00EF596A" w:rsidRPr="003C476C">
        <w:t xml:space="preserve">describing </w:t>
      </w:r>
      <w:r w:rsidR="008B08B2" w:rsidRPr="003C476C">
        <w:t xml:space="preserve">the modification, both </w:t>
      </w:r>
      <w:r w:rsidR="006101B4" w:rsidRPr="003C476C">
        <w:t>from Uniprot</w:t>
      </w:r>
      <w:r w:rsidR="008B08B2" w:rsidRPr="003C476C">
        <w:t xml:space="preserve"> and/or detected by the search engine. </w:t>
      </w:r>
      <w:r w:rsidR="004E3E79" w:rsidRPr="003C476C">
        <w:t>Uniquely for</w:t>
      </w:r>
      <w:r w:rsidR="00742CC2" w:rsidRPr="003C476C">
        <w:t xml:space="preserve"> the circular</w:t>
      </w:r>
      <w:r w:rsidR="00F97A42" w:rsidRPr="003C476C">
        <w:t xml:space="preserve"> </w:t>
      </w:r>
      <w:r w:rsidR="00742CC2" w:rsidRPr="003C476C">
        <w:t xml:space="preserve">view, grey </w:t>
      </w:r>
      <w:r w:rsidR="00F97A42" w:rsidRPr="003C476C">
        <w:t>lines on</w:t>
      </w:r>
      <w:r w:rsidR="00742CC2" w:rsidRPr="003C476C">
        <w:t xml:space="preserve"> the circle depict residues </w:t>
      </w:r>
      <w:r w:rsidR="000A7193" w:rsidRPr="003C476C">
        <w:t>involved in</w:t>
      </w:r>
      <w:r w:rsidR="00742CC2" w:rsidRPr="003C476C">
        <w:t xml:space="preserve"> interlinks</w:t>
      </w:r>
      <w:r w:rsidR="007E5362" w:rsidRPr="003C476C">
        <w:t xml:space="preserve">. Interlinks are </w:t>
      </w:r>
      <w:r w:rsidR="007E5362" w:rsidRPr="003C476C">
        <w:rPr>
          <w:rFonts w:ascii="Calibri" w:eastAsia="Calibri" w:hAnsi="Calibri" w:cs="Times New Roman"/>
        </w:rPr>
        <w:t>connected by a line between circles, at the positions from the crosslink with the highest score</w:t>
      </w:r>
      <w:r w:rsidR="002B2DC7" w:rsidRPr="003C476C">
        <w:t>.</w:t>
      </w:r>
      <w:r w:rsidR="007E5362" w:rsidRPr="003C476C">
        <w:t xml:space="preserve"> </w:t>
      </w:r>
      <w:r w:rsidR="002B2DC7" w:rsidRPr="003C476C">
        <w:t>T</w:t>
      </w:r>
      <w:r w:rsidR="007E5362" w:rsidRPr="003C476C">
        <w:t>he number of crosslinks between two proteins is shown above the connecting line</w:t>
      </w:r>
      <w:r w:rsidR="00211D9D" w:rsidRPr="003C476C">
        <w:t>, something which</w:t>
      </w:r>
      <w:r w:rsidR="007E5362" w:rsidRPr="003C476C">
        <w:t xml:space="preserve"> is also reflected by </w:t>
      </w:r>
      <w:r w:rsidR="00211D9D" w:rsidRPr="003C476C">
        <w:t xml:space="preserve">the thickness of the </w:t>
      </w:r>
      <w:r w:rsidR="007E5362" w:rsidRPr="003C476C">
        <w:t>line</w:t>
      </w:r>
      <w:r w:rsidR="007E5362" w:rsidRPr="003C476C">
        <w:rPr>
          <w:rFonts w:ascii="Calibri" w:eastAsia="Calibri" w:hAnsi="Calibri" w:cs="Times New Roman"/>
        </w:rPr>
        <w:t>.</w:t>
      </w:r>
      <w:r w:rsidR="00742CC2" w:rsidRPr="003C476C">
        <w:t xml:space="preserve"> </w:t>
      </w:r>
      <w:r w:rsidR="007E5362" w:rsidRPr="003C476C">
        <w:t>B</w:t>
      </w:r>
      <w:r w:rsidR="00EF596A" w:rsidRPr="003C476C">
        <w:t>lack lines on the circle depict residues involve</w:t>
      </w:r>
      <w:r w:rsidR="007E5362" w:rsidRPr="003C476C">
        <w:t>d</w:t>
      </w:r>
      <w:r w:rsidR="00EF596A" w:rsidRPr="003C476C">
        <w:t xml:space="preserve"> in </w:t>
      </w:r>
      <w:proofErr w:type="spellStart"/>
      <w:r w:rsidR="00742CC2" w:rsidRPr="003C476C">
        <w:t>intralinks</w:t>
      </w:r>
      <w:proofErr w:type="spellEnd"/>
      <w:r w:rsidR="00EF596A" w:rsidRPr="003C476C">
        <w:t>, which are also</w:t>
      </w:r>
      <w:r w:rsidR="006F4F2D" w:rsidRPr="003C476C">
        <w:t xml:space="preserve"> </w:t>
      </w:r>
      <w:r w:rsidR="00EF596A" w:rsidRPr="003C476C">
        <w:t>connected by a</w:t>
      </w:r>
      <w:r w:rsidR="006F4F2D" w:rsidRPr="003C476C">
        <w:t xml:space="preserve"> line inside the circle</w:t>
      </w:r>
      <w:r w:rsidR="00742CC2" w:rsidRPr="003C476C">
        <w:t>.</w:t>
      </w:r>
      <w:r w:rsidR="008A766C" w:rsidRPr="003C476C">
        <w:t xml:space="preserve"> </w:t>
      </w:r>
      <w:r w:rsidR="00047BC7" w:rsidRPr="003C476C">
        <w:t xml:space="preserve">A </w:t>
      </w:r>
      <w:r w:rsidR="006D414F" w:rsidRPr="003C476C">
        <w:t>num</w:t>
      </w:r>
      <w:r w:rsidR="00047BC7" w:rsidRPr="003C476C">
        <w:t>b</w:t>
      </w:r>
      <w:r w:rsidR="006D414F" w:rsidRPr="003C476C">
        <w:t xml:space="preserve">er </w:t>
      </w:r>
      <w:r w:rsidR="00397A6C" w:rsidRPr="003C476C">
        <w:t>inside</w:t>
      </w:r>
      <w:r w:rsidR="006D414F" w:rsidRPr="003C476C">
        <w:t xml:space="preserve"> the circle </w:t>
      </w:r>
      <w:r w:rsidR="00047BC7" w:rsidRPr="003C476C">
        <w:t xml:space="preserve">depicts </w:t>
      </w:r>
      <w:r w:rsidR="004D305B" w:rsidRPr="003C476C">
        <w:t xml:space="preserve">amount </w:t>
      </w:r>
      <w:r w:rsidR="006D414F" w:rsidRPr="003C476C">
        <w:t>of unique</w:t>
      </w:r>
      <w:r w:rsidR="00266E35" w:rsidRPr="003C476C">
        <w:t xml:space="preserve"> </w:t>
      </w:r>
      <w:proofErr w:type="spellStart"/>
      <w:r w:rsidR="006D414F" w:rsidRPr="003C476C">
        <w:t>intralinks</w:t>
      </w:r>
      <w:proofErr w:type="spellEnd"/>
      <w:r w:rsidR="00047BC7" w:rsidRPr="003C476C">
        <w:t xml:space="preserve">. </w:t>
      </w:r>
      <w:r w:rsidR="00BD5258" w:rsidRPr="003C476C">
        <w:rPr>
          <w:rFonts w:ascii="Calibri" w:eastAsia="Calibri" w:hAnsi="Calibri" w:cs="Times New Roman"/>
        </w:rPr>
        <w:t>T</w:t>
      </w:r>
      <w:r w:rsidR="001B62BA" w:rsidRPr="003C476C">
        <w:rPr>
          <w:rFonts w:ascii="Calibri" w:eastAsia="Calibri" w:hAnsi="Calibri" w:cs="Times New Roman"/>
        </w:rPr>
        <w:t xml:space="preserve">o </w:t>
      </w:r>
      <w:r w:rsidR="00F4798F">
        <w:rPr>
          <w:rFonts w:ascii="Calibri" w:eastAsia="Calibri" w:hAnsi="Calibri" w:cs="Times New Roman"/>
        </w:rPr>
        <w:t xml:space="preserve">assist in locating </w:t>
      </w:r>
      <w:r w:rsidR="00402E5C" w:rsidRPr="003C476C">
        <w:rPr>
          <w:rFonts w:ascii="Calibri" w:eastAsia="Calibri" w:hAnsi="Calibri" w:cs="Times New Roman"/>
        </w:rPr>
        <w:t xml:space="preserve">proteins with </w:t>
      </w:r>
      <w:r w:rsidR="004E3E79" w:rsidRPr="003C476C">
        <w:rPr>
          <w:rFonts w:ascii="Calibri" w:eastAsia="Calibri" w:hAnsi="Calibri" w:cs="Times New Roman"/>
        </w:rPr>
        <w:t xml:space="preserve">a </w:t>
      </w:r>
      <w:r w:rsidR="00402E5C" w:rsidRPr="003C476C">
        <w:rPr>
          <w:rFonts w:ascii="Calibri" w:eastAsia="Calibri" w:hAnsi="Calibri" w:cs="Times New Roman"/>
        </w:rPr>
        <w:t>high degree of interconnectivity</w:t>
      </w:r>
      <w:r w:rsidR="001B62BA" w:rsidRPr="003C476C">
        <w:rPr>
          <w:rFonts w:ascii="Calibri" w:eastAsia="Calibri" w:hAnsi="Calibri" w:cs="Times New Roman"/>
        </w:rPr>
        <w:t>,</w:t>
      </w:r>
      <w:r w:rsidR="00BD5258" w:rsidRPr="003C476C">
        <w:rPr>
          <w:rFonts w:ascii="Calibri" w:eastAsia="Calibri" w:hAnsi="Calibri" w:cs="Times New Roman"/>
        </w:rPr>
        <w:t xml:space="preserve"> </w:t>
      </w:r>
      <w:r w:rsidR="001B62BA" w:rsidRPr="003C476C">
        <w:rPr>
          <w:rFonts w:ascii="Calibri" w:eastAsia="Calibri" w:hAnsi="Calibri" w:cs="Times New Roman"/>
        </w:rPr>
        <w:t xml:space="preserve">the </w:t>
      </w:r>
      <w:r w:rsidR="00BD5258" w:rsidRPr="003C476C">
        <w:rPr>
          <w:rFonts w:ascii="Calibri" w:eastAsia="Calibri" w:hAnsi="Calibri" w:cs="Times New Roman"/>
        </w:rPr>
        <w:t xml:space="preserve">size of </w:t>
      </w:r>
      <w:r w:rsidR="006D414F" w:rsidRPr="003C476C">
        <w:rPr>
          <w:rFonts w:ascii="Calibri" w:eastAsia="Calibri" w:hAnsi="Calibri" w:cs="Times New Roman"/>
        </w:rPr>
        <w:t xml:space="preserve">both </w:t>
      </w:r>
      <w:r w:rsidR="00BD5258" w:rsidRPr="003C476C">
        <w:rPr>
          <w:rFonts w:ascii="Calibri" w:eastAsia="Calibri" w:hAnsi="Calibri" w:cs="Times New Roman"/>
        </w:rPr>
        <w:t xml:space="preserve">the circular display and the label are </w:t>
      </w:r>
      <w:r w:rsidR="001B62BA" w:rsidRPr="003C476C">
        <w:rPr>
          <w:rFonts w:ascii="Calibri" w:eastAsia="Calibri" w:hAnsi="Calibri" w:cs="Times New Roman"/>
        </w:rPr>
        <w:t xml:space="preserve">scaled </w:t>
      </w:r>
      <w:r w:rsidR="00DF5438" w:rsidRPr="003C476C">
        <w:rPr>
          <w:rFonts w:ascii="Calibri" w:eastAsia="Calibri" w:hAnsi="Calibri" w:cs="Times New Roman"/>
        </w:rPr>
        <w:t>according</w:t>
      </w:r>
      <w:r w:rsidR="00CA2EA1" w:rsidRPr="003C476C">
        <w:rPr>
          <w:rFonts w:ascii="Calibri" w:eastAsia="Calibri" w:hAnsi="Calibri" w:cs="Times New Roman"/>
        </w:rPr>
        <w:t xml:space="preserve"> </w:t>
      </w:r>
      <w:r w:rsidR="00DF5438" w:rsidRPr="003C476C">
        <w:rPr>
          <w:rFonts w:ascii="Calibri" w:eastAsia="Calibri" w:hAnsi="Calibri" w:cs="Times New Roman"/>
        </w:rPr>
        <w:t xml:space="preserve">to the amount of interlinks </w:t>
      </w:r>
      <w:r w:rsidR="004E3E79" w:rsidRPr="003C476C">
        <w:rPr>
          <w:rFonts w:ascii="Calibri" w:eastAsia="Calibri" w:hAnsi="Calibri" w:cs="Times New Roman"/>
        </w:rPr>
        <w:t>detected for that protein</w:t>
      </w:r>
      <w:r w:rsidR="00BD5258" w:rsidRPr="003C476C">
        <w:rPr>
          <w:rFonts w:ascii="Calibri" w:eastAsia="Calibri" w:hAnsi="Calibri" w:cs="Times New Roman"/>
        </w:rPr>
        <w:t>.</w:t>
      </w:r>
      <w:r w:rsidR="006D414F" w:rsidRPr="003C476C">
        <w:rPr>
          <w:rFonts w:ascii="Calibri" w:eastAsia="Calibri" w:hAnsi="Calibri" w:cs="Times New Roman"/>
        </w:rPr>
        <w:t xml:space="preserve"> </w:t>
      </w:r>
      <w:r w:rsidR="005A3A2D" w:rsidRPr="003C476C">
        <w:rPr>
          <w:rFonts w:ascii="Calibri" w:eastAsia="Calibri" w:hAnsi="Calibri" w:cs="Times New Roman"/>
        </w:rPr>
        <w:t xml:space="preserve">In addition, switching from circular </w:t>
      </w:r>
      <w:proofErr w:type="gramStart"/>
      <w:r w:rsidR="005A3A2D" w:rsidRPr="003C476C">
        <w:rPr>
          <w:rFonts w:ascii="Calibri" w:eastAsia="Calibri" w:hAnsi="Calibri" w:cs="Times New Roman"/>
        </w:rPr>
        <w:t xml:space="preserve">to </w:t>
      </w:r>
      <w:r w:rsidR="004E3E79" w:rsidRPr="003C476C">
        <w:rPr>
          <w:rFonts w:ascii="Calibri" w:eastAsia="Calibri" w:hAnsi="Calibri" w:cs="Times New Roman"/>
        </w:rPr>
        <w:t xml:space="preserve"> </w:t>
      </w:r>
      <w:r w:rsidR="006D414F" w:rsidRPr="003C476C">
        <w:rPr>
          <w:rFonts w:ascii="Calibri" w:eastAsia="Calibri" w:hAnsi="Calibri" w:cs="Times New Roman"/>
        </w:rPr>
        <w:t>the</w:t>
      </w:r>
      <w:proofErr w:type="gramEnd"/>
      <w:r w:rsidR="006D414F" w:rsidRPr="003C476C">
        <w:rPr>
          <w:rFonts w:ascii="Calibri" w:eastAsia="Calibri" w:hAnsi="Calibri" w:cs="Times New Roman"/>
        </w:rPr>
        <w:t xml:space="preserve"> </w:t>
      </w:r>
      <w:r w:rsidR="004E3E79" w:rsidRPr="003C476C">
        <w:rPr>
          <w:rFonts w:ascii="Calibri" w:eastAsia="Calibri" w:hAnsi="Calibri" w:cs="Times New Roman"/>
        </w:rPr>
        <w:t xml:space="preserve">horizontal </w:t>
      </w:r>
      <w:r w:rsidR="006D414F" w:rsidRPr="003C476C">
        <w:rPr>
          <w:rFonts w:ascii="Calibri" w:eastAsia="Calibri" w:hAnsi="Calibri" w:cs="Times New Roman"/>
        </w:rPr>
        <w:t>bar</w:t>
      </w:r>
      <w:r w:rsidR="00485032" w:rsidRPr="003C476C">
        <w:rPr>
          <w:rFonts w:ascii="Calibri" w:eastAsia="Calibri" w:hAnsi="Calibri" w:cs="Times New Roman"/>
        </w:rPr>
        <w:t xml:space="preserve"> </w:t>
      </w:r>
      <w:r w:rsidR="006D414F" w:rsidRPr="003C476C">
        <w:rPr>
          <w:rFonts w:ascii="Calibri" w:eastAsia="Calibri" w:hAnsi="Calibri" w:cs="Times New Roman"/>
        </w:rPr>
        <w:t>view</w:t>
      </w:r>
      <w:r w:rsidR="00485032" w:rsidRPr="003C476C">
        <w:rPr>
          <w:rFonts w:ascii="Calibri" w:eastAsia="Calibri" w:hAnsi="Calibri" w:cs="Times New Roman"/>
        </w:rPr>
        <w:t>,</w:t>
      </w:r>
      <w:r w:rsidR="00CD4869" w:rsidRPr="003C476C">
        <w:rPr>
          <w:rFonts w:ascii="Calibri" w:eastAsia="Calibri" w:hAnsi="Calibri" w:cs="Times New Roman"/>
        </w:rPr>
        <w:t xml:space="preserve"> </w:t>
      </w:r>
      <w:r w:rsidR="005A3A2D" w:rsidRPr="003C476C">
        <w:rPr>
          <w:rFonts w:ascii="Calibri" w:eastAsia="Calibri" w:hAnsi="Calibri" w:cs="Times New Roman"/>
        </w:rPr>
        <w:t xml:space="preserve">provides insight into </w:t>
      </w:r>
      <w:r w:rsidR="003F4A97" w:rsidRPr="003C476C">
        <w:rPr>
          <w:rFonts w:ascii="Calibri" w:eastAsia="Calibri" w:hAnsi="Calibri" w:cs="Times New Roman"/>
        </w:rPr>
        <w:t xml:space="preserve">both </w:t>
      </w:r>
      <w:r w:rsidR="00CD4869" w:rsidRPr="003C476C">
        <w:rPr>
          <w:rFonts w:ascii="Calibri" w:eastAsia="Calibri" w:hAnsi="Calibri" w:cs="Times New Roman"/>
        </w:rPr>
        <w:t>domain</w:t>
      </w:r>
      <w:r w:rsidR="00485032" w:rsidRPr="003C476C">
        <w:rPr>
          <w:rFonts w:ascii="Calibri" w:eastAsia="Calibri" w:hAnsi="Calibri" w:cs="Times New Roman"/>
        </w:rPr>
        <w:t xml:space="preserve"> </w:t>
      </w:r>
      <w:r w:rsidR="003F4A97" w:rsidRPr="003C476C">
        <w:rPr>
          <w:rFonts w:ascii="Calibri" w:eastAsia="Calibri" w:hAnsi="Calibri" w:cs="Times New Roman"/>
        </w:rPr>
        <w:t>and</w:t>
      </w:r>
      <w:r w:rsidR="00CD4869" w:rsidRPr="003C476C">
        <w:rPr>
          <w:rFonts w:ascii="Calibri" w:eastAsia="Calibri" w:hAnsi="Calibri" w:cs="Times New Roman"/>
        </w:rPr>
        <w:t xml:space="preserve"> secondary structure </w:t>
      </w:r>
      <w:r w:rsidR="00485032" w:rsidRPr="003C476C">
        <w:rPr>
          <w:rFonts w:ascii="Calibri" w:eastAsia="Calibri" w:hAnsi="Calibri" w:cs="Times New Roman"/>
        </w:rPr>
        <w:t xml:space="preserve">information </w:t>
      </w:r>
      <w:r w:rsidR="006D414F" w:rsidRPr="003C476C">
        <w:rPr>
          <w:rFonts w:ascii="Calibri" w:eastAsia="Calibri" w:hAnsi="Calibri" w:cs="Times New Roman"/>
        </w:rPr>
        <w:t>extracted from Uniprot</w:t>
      </w:r>
      <w:r w:rsidR="00542E8D" w:rsidRPr="003C476C">
        <w:rPr>
          <w:rFonts w:ascii="Calibri" w:eastAsia="Calibri" w:hAnsi="Calibri" w:cs="Times New Roman"/>
        </w:rPr>
        <w:t>.</w:t>
      </w:r>
      <w:r w:rsidR="00485032" w:rsidRPr="003C476C">
        <w:rPr>
          <w:rFonts w:ascii="Calibri" w:eastAsia="Calibri" w:hAnsi="Calibri" w:cs="Times New Roman"/>
        </w:rPr>
        <w:t xml:space="preserve"> </w:t>
      </w:r>
    </w:p>
    <w:p w14:paraId="496F8EC6" w14:textId="2A1CC04A" w:rsidR="00A87CE5" w:rsidRPr="003C476C" w:rsidRDefault="00F4798F" w:rsidP="007F69C9">
      <w:pPr>
        <w:spacing w:line="360" w:lineRule="auto"/>
        <w:jc w:val="both"/>
        <w:rPr>
          <w:rFonts w:ascii="Calibri" w:eastAsia="Calibri" w:hAnsi="Calibri" w:cs="Times New Roman"/>
        </w:rPr>
      </w:pPr>
      <w:r>
        <w:rPr>
          <w:rFonts w:ascii="Calibri" w:eastAsia="Calibri" w:hAnsi="Calibri" w:cs="Times New Roman"/>
        </w:rPr>
        <w:t>Using a search bar, i</w:t>
      </w:r>
      <w:r w:rsidR="00A87CE5" w:rsidRPr="003C476C">
        <w:rPr>
          <w:rFonts w:ascii="Calibri" w:eastAsia="Calibri" w:hAnsi="Calibri" w:cs="Times New Roman"/>
        </w:rPr>
        <w:t xml:space="preserve">ndividual proteins </w:t>
      </w:r>
      <w:r w:rsidR="00F243E2" w:rsidRPr="003C476C">
        <w:rPr>
          <w:rFonts w:ascii="Calibri" w:eastAsia="Calibri" w:hAnsi="Calibri" w:cs="Times New Roman"/>
        </w:rPr>
        <w:t xml:space="preserve">and crosslinks </w:t>
      </w:r>
      <w:r w:rsidR="00A87CE5" w:rsidRPr="003C476C">
        <w:rPr>
          <w:rFonts w:ascii="Calibri" w:eastAsia="Calibri" w:hAnsi="Calibri" w:cs="Times New Roman"/>
        </w:rPr>
        <w:t xml:space="preserve">can easily be located within the graphs by full name, abbreviated </w:t>
      </w:r>
      <w:proofErr w:type="gramStart"/>
      <w:r w:rsidR="00A87CE5" w:rsidRPr="003C476C">
        <w:rPr>
          <w:rFonts w:ascii="Calibri" w:eastAsia="Calibri" w:hAnsi="Calibri" w:cs="Times New Roman"/>
        </w:rPr>
        <w:t>name</w:t>
      </w:r>
      <w:proofErr w:type="gramEnd"/>
      <w:r w:rsidR="00A87CE5" w:rsidRPr="003C476C">
        <w:rPr>
          <w:rFonts w:ascii="Calibri" w:eastAsia="Calibri" w:hAnsi="Calibri" w:cs="Times New Roman"/>
        </w:rPr>
        <w:t xml:space="preserve"> or accession. </w:t>
      </w:r>
      <w:r w:rsidR="00542E8D" w:rsidRPr="003C476C">
        <w:rPr>
          <w:rFonts w:ascii="Calibri" w:eastAsia="Calibri" w:hAnsi="Calibri" w:cs="Times New Roman"/>
        </w:rPr>
        <w:t>All proteins involved in crosslinks are displayed in the protein browser tab</w:t>
      </w:r>
      <w:r>
        <w:rPr>
          <w:rFonts w:ascii="Calibri" w:eastAsia="Calibri" w:hAnsi="Calibri" w:cs="Times New Roman"/>
        </w:rPr>
        <w:t xml:space="preserve"> and </w:t>
      </w:r>
      <w:r w:rsidRPr="003C476C">
        <w:rPr>
          <w:rFonts w:ascii="Calibri" w:eastAsia="Calibri" w:hAnsi="Calibri" w:cs="Times New Roman"/>
        </w:rPr>
        <w:t xml:space="preserve">detected crosslinks </w:t>
      </w:r>
      <w:r>
        <w:rPr>
          <w:rFonts w:ascii="Calibri" w:eastAsia="Calibri" w:hAnsi="Calibri" w:cs="Times New Roman"/>
        </w:rPr>
        <w:t xml:space="preserve">in </w:t>
      </w:r>
      <w:r w:rsidRPr="003C476C">
        <w:rPr>
          <w:rFonts w:ascii="Calibri" w:eastAsia="Calibri" w:hAnsi="Calibri" w:cs="Times New Roman"/>
        </w:rPr>
        <w:t>the link browser</w:t>
      </w:r>
      <w:r w:rsidR="00542E8D" w:rsidRPr="003C476C">
        <w:rPr>
          <w:rFonts w:ascii="Calibri" w:eastAsia="Calibri" w:hAnsi="Calibri" w:cs="Times New Roman"/>
        </w:rPr>
        <w:t>.</w:t>
      </w:r>
      <w:r w:rsidR="00F243E2" w:rsidRPr="003C476C">
        <w:rPr>
          <w:rFonts w:ascii="Calibri" w:eastAsia="Calibri" w:hAnsi="Calibri" w:cs="Times New Roman"/>
        </w:rPr>
        <w:t xml:space="preserve"> </w:t>
      </w:r>
      <w:r w:rsidR="00542E8D" w:rsidRPr="003C476C">
        <w:rPr>
          <w:rFonts w:ascii="Calibri" w:eastAsia="Calibri" w:hAnsi="Calibri" w:cs="Times New Roman"/>
        </w:rPr>
        <w:t>Here</w:t>
      </w:r>
      <w:r w:rsidR="00211D9D" w:rsidRPr="003C476C">
        <w:rPr>
          <w:rFonts w:ascii="Calibri" w:eastAsia="Calibri" w:hAnsi="Calibri" w:cs="Times New Roman"/>
        </w:rPr>
        <w:t xml:space="preserve"> the</w:t>
      </w:r>
      <w:r w:rsidR="00542E8D" w:rsidRPr="003C476C">
        <w:rPr>
          <w:rFonts w:ascii="Calibri" w:eastAsia="Calibri" w:hAnsi="Calibri" w:cs="Times New Roman"/>
        </w:rPr>
        <w:t xml:space="preserve"> user can center the graph on selected </w:t>
      </w:r>
      <w:r w:rsidR="00F243E2" w:rsidRPr="003C476C">
        <w:rPr>
          <w:rFonts w:ascii="Calibri" w:eastAsia="Calibri" w:hAnsi="Calibri" w:cs="Times New Roman"/>
        </w:rPr>
        <w:t>proteins</w:t>
      </w:r>
      <w:r>
        <w:rPr>
          <w:rFonts w:ascii="Calibri" w:eastAsia="Calibri" w:hAnsi="Calibri" w:cs="Times New Roman"/>
        </w:rPr>
        <w:t>/crosslinks</w:t>
      </w:r>
      <w:r w:rsidR="00542E8D" w:rsidRPr="003C476C">
        <w:rPr>
          <w:rFonts w:ascii="Calibri" w:eastAsia="Calibri" w:hAnsi="Calibri" w:cs="Times New Roman"/>
        </w:rPr>
        <w:t>, sort and filter based on the source dataset, number of inter- or intra</w:t>
      </w:r>
      <w:r w:rsidR="00F17F5F" w:rsidRPr="003C476C">
        <w:rPr>
          <w:rFonts w:ascii="Calibri" w:eastAsia="Calibri" w:hAnsi="Calibri" w:cs="Times New Roman"/>
        </w:rPr>
        <w:t>-</w:t>
      </w:r>
      <w:r w:rsidR="00542E8D" w:rsidRPr="003C476C">
        <w:rPr>
          <w:rFonts w:ascii="Calibri" w:eastAsia="Calibri" w:hAnsi="Calibri" w:cs="Times New Roman"/>
        </w:rPr>
        <w:t>links, associated GO-term (when grouped by GO-term) and whether or not the protein has been selected.</w:t>
      </w:r>
      <w:r>
        <w:rPr>
          <w:rFonts w:ascii="Calibri" w:eastAsia="Calibri" w:hAnsi="Calibri" w:cs="Times New Roman"/>
        </w:rPr>
        <w:t xml:space="preserve"> </w:t>
      </w:r>
      <w:r w:rsidR="00CE695A" w:rsidRPr="003C476C">
        <w:rPr>
          <w:rFonts w:ascii="Calibri" w:eastAsia="Calibri" w:hAnsi="Calibri" w:cs="Times New Roman"/>
        </w:rPr>
        <w:t>Browsers can be sorted on a column by clicking the column name,</w:t>
      </w:r>
      <w:r w:rsidR="00542E8D" w:rsidRPr="003C476C">
        <w:rPr>
          <w:rFonts w:ascii="Calibri" w:eastAsia="Calibri" w:hAnsi="Calibri" w:cs="Times New Roman"/>
        </w:rPr>
        <w:t xml:space="preserve"> while</w:t>
      </w:r>
      <w:r w:rsidR="00CE695A" w:rsidRPr="003C476C">
        <w:rPr>
          <w:rFonts w:ascii="Calibri" w:eastAsia="Calibri" w:hAnsi="Calibri" w:cs="Times New Roman"/>
        </w:rPr>
        <w:t xml:space="preserve"> clickin</w:t>
      </w:r>
      <w:r w:rsidR="00211D9D" w:rsidRPr="003C476C">
        <w:rPr>
          <w:rFonts w:ascii="Calibri" w:eastAsia="Calibri" w:hAnsi="Calibri" w:cs="Times New Roman"/>
        </w:rPr>
        <w:t>g</w:t>
      </w:r>
      <w:r w:rsidR="00542E8D" w:rsidRPr="003C476C">
        <w:rPr>
          <w:rFonts w:ascii="Calibri" w:eastAsia="Calibri" w:hAnsi="Calibri" w:cs="Times New Roman"/>
        </w:rPr>
        <w:t xml:space="preserve"> </w:t>
      </w:r>
      <w:r w:rsidR="00CE695A" w:rsidRPr="003C476C">
        <w:rPr>
          <w:rFonts w:ascii="Calibri" w:eastAsia="Calibri" w:hAnsi="Calibri" w:cs="Times New Roman"/>
        </w:rPr>
        <w:t xml:space="preserve">the </w:t>
      </w:r>
      <w:r w:rsidR="00542E8D" w:rsidRPr="003C476C">
        <w:rPr>
          <w:rFonts w:ascii="Calibri" w:eastAsia="Calibri" w:hAnsi="Calibri" w:cs="Times New Roman"/>
        </w:rPr>
        <w:t xml:space="preserve">right mouse </w:t>
      </w:r>
      <w:r w:rsidR="00CE695A" w:rsidRPr="003C476C">
        <w:rPr>
          <w:rFonts w:ascii="Calibri" w:eastAsia="Calibri" w:hAnsi="Calibri" w:cs="Times New Roman"/>
        </w:rPr>
        <w:t>button</w:t>
      </w:r>
      <w:r w:rsidR="00542E8D" w:rsidRPr="003C476C">
        <w:rPr>
          <w:rFonts w:ascii="Calibri" w:eastAsia="Calibri" w:hAnsi="Calibri" w:cs="Times New Roman"/>
        </w:rPr>
        <w:t xml:space="preserve"> on column names open</w:t>
      </w:r>
      <w:r w:rsidR="00CE695A" w:rsidRPr="003C476C">
        <w:rPr>
          <w:rFonts w:ascii="Calibri" w:eastAsia="Calibri" w:hAnsi="Calibri" w:cs="Times New Roman"/>
        </w:rPr>
        <w:t>s</w:t>
      </w:r>
      <w:r w:rsidR="00542E8D" w:rsidRPr="003C476C">
        <w:rPr>
          <w:rFonts w:ascii="Calibri" w:eastAsia="Calibri" w:hAnsi="Calibri" w:cs="Times New Roman"/>
        </w:rPr>
        <w:t xml:space="preserve"> </w:t>
      </w:r>
      <w:r w:rsidR="00CE695A" w:rsidRPr="003C476C">
        <w:rPr>
          <w:rFonts w:ascii="Calibri" w:eastAsia="Calibri" w:hAnsi="Calibri" w:cs="Times New Roman"/>
        </w:rPr>
        <w:t xml:space="preserve">a </w:t>
      </w:r>
      <w:r w:rsidR="00542E8D" w:rsidRPr="003C476C">
        <w:rPr>
          <w:rFonts w:ascii="Calibri" w:eastAsia="Calibri" w:hAnsi="Calibri" w:cs="Times New Roman"/>
        </w:rPr>
        <w:t xml:space="preserve">filtering </w:t>
      </w:r>
      <w:r w:rsidR="00CE695A" w:rsidRPr="003C476C">
        <w:rPr>
          <w:rFonts w:ascii="Calibri" w:eastAsia="Calibri" w:hAnsi="Calibri" w:cs="Times New Roman"/>
        </w:rPr>
        <w:t>menu</w:t>
      </w:r>
      <w:r w:rsidR="00A87CE5" w:rsidRPr="003C476C">
        <w:rPr>
          <w:rFonts w:ascii="Calibri" w:eastAsia="Calibri" w:hAnsi="Calibri" w:cs="Times New Roman"/>
        </w:rPr>
        <w:t xml:space="preserve">. </w:t>
      </w:r>
      <w:r w:rsidR="00D25F93" w:rsidRPr="003C476C">
        <w:rPr>
          <w:rFonts w:ascii="Calibri" w:eastAsia="Calibri" w:hAnsi="Calibri" w:cs="Times New Roman"/>
        </w:rPr>
        <w:t xml:space="preserve">For example, </w:t>
      </w:r>
      <w:r w:rsidR="00CE695A" w:rsidRPr="003C476C">
        <w:rPr>
          <w:rFonts w:ascii="Calibri" w:eastAsia="Calibri" w:hAnsi="Calibri" w:cs="Times New Roman"/>
        </w:rPr>
        <w:t>i</w:t>
      </w:r>
      <w:r w:rsidR="00A87CE5" w:rsidRPr="003C476C">
        <w:rPr>
          <w:rFonts w:ascii="Calibri" w:eastAsia="Calibri" w:hAnsi="Calibri" w:cs="Times New Roman"/>
        </w:rPr>
        <w:t xml:space="preserve">n the </w:t>
      </w:r>
      <w:r w:rsidR="00BC783F" w:rsidRPr="003C476C">
        <w:rPr>
          <w:rFonts w:ascii="Calibri" w:eastAsia="Calibri" w:hAnsi="Calibri" w:cs="Times New Roman"/>
        </w:rPr>
        <w:t xml:space="preserve">link </w:t>
      </w:r>
      <w:r w:rsidR="00A87CE5" w:rsidRPr="003C476C">
        <w:rPr>
          <w:rFonts w:ascii="Calibri" w:eastAsia="Calibri" w:hAnsi="Calibri" w:cs="Times New Roman"/>
        </w:rPr>
        <w:t xml:space="preserve">browser, </w:t>
      </w:r>
      <w:r w:rsidR="00BC783F" w:rsidRPr="003C476C">
        <w:rPr>
          <w:rFonts w:ascii="Calibri" w:eastAsia="Calibri" w:hAnsi="Calibri" w:cs="Times New Roman"/>
        </w:rPr>
        <w:t xml:space="preserve">interactions </w:t>
      </w:r>
      <w:r w:rsidR="00A87CE5" w:rsidRPr="003C476C">
        <w:rPr>
          <w:rFonts w:ascii="Calibri" w:eastAsia="Calibri" w:hAnsi="Calibri" w:cs="Times New Roman"/>
        </w:rPr>
        <w:t xml:space="preserve">can be filtered and sorted through both </w:t>
      </w:r>
      <w:r w:rsidR="00D25F93" w:rsidRPr="003C476C">
        <w:rPr>
          <w:rFonts w:ascii="Calibri" w:eastAsia="Calibri" w:hAnsi="Calibri" w:cs="Times New Roman"/>
        </w:rPr>
        <w:t>protein names</w:t>
      </w:r>
      <w:r w:rsidR="00A87CE5" w:rsidRPr="003C476C">
        <w:rPr>
          <w:rFonts w:ascii="Calibri" w:eastAsia="Calibri" w:hAnsi="Calibri" w:cs="Times New Roman"/>
        </w:rPr>
        <w:t xml:space="preserve"> (“source” and “target”), the number of crosslinks representing the interaction, the </w:t>
      </w:r>
      <w:r w:rsidR="00A87CE5" w:rsidRPr="003C476C">
        <w:rPr>
          <w:rFonts w:ascii="Calibri" w:eastAsia="Calibri" w:hAnsi="Calibri" w:cs="Times New Roman"/>
        </w:rPr>
        <w:lastRenderedPageBreak/>
        <w:t>maximum score, dataset origin and crosslink type</w:t>
      </w:r>
      <w:r w:rsidR="000304A0" w:rsidRPr="003C476C">
        <w:rPr>
          <w:rFonts w:ascii="Calibri" w:eastAsia="Calibri" w:hAnsi="Calibri" w:cs="Times New Roman"/>
        </w:rPr>
        <w:t xml:space="preserve"> by mouse click</w:t>
      </w:r>
      <w:r w:rsidR="00CE695A" w:rsidRPr="003C476C">
        <w:rPr>
          <w:rFonts w:ascii="Calibri" w:eastAsia="Calibri" w:hAnsi="Calibri" w:cs="Times New Roman"/>
        </w:rPr>
        <w:t>ing</w:t>
      </w:r>
      <w:r w:rsidR="000304A0" w:rsidRPr="003C476C">
        <w:rPr>
          <w:rFonts w:ascii="Calibri" w:eastAsia="Calibri" w:hAnsi="Calibri" w:cs="Times New Roman"/>
        </w:rPr>
        <w:t xml:space="preserve"> on the</w:t>
      </w:r>
      <w:r w:rsidR="00CE695A" w:rsidRPr="003C476C">
        <w:rPr>
          <w:rFonts w:ascii="Calibri" w:eastAsia="Calibri" w:hAnsi="Calibri" w:cs="Times New Roman"/>
        </w:rPr>
        <w:t>se</w:t>
      </w:r>
      <w:r w:rsidR="000304A0" w:rsidRPr="003C476C">
        <w:rPr>
          <w:rFonts w:ascii="Calibri" w:eastAsia="Calibri" w:hAnsi="Calibri" w:cs="Times New Roman"/>
        </w:rPr>
        <w:t xml:space="preserve"> column names</w:t>
      </w:r>
      <w:r w:rsidR="00A87CE5" w:rsidRPr="003C476C">
        <w:rPr>
          <w:rFonts w:ascii="Calibri" w:eastAsia="Calibri" w:hAnsi="Calibri" w:cs="Times New Roman"/>
        </w:rPr>
        <w:t xml:space="preserve">. </w:t>
      </w:r>
      <w:r w:rsidR="00BC783F" w:rsidRPr="003C476C">
        <w:rPr>
          <w:rFonts w:ascii="Calibri" w:eastAsia="Calibri" w:hAnsi="Calibri" w:cs="Times New Roman"/>
        </w:rPr>
        <w:t xml:space="preserve">The protein browser can be filtered and sorted in a similar manner. </w:t>
      </w:r>
      <w:r w:rsidR="008A766C" w:rsidRPr="003C476C">
        <w:rPr>
          <w:rFonts w:ascii="Calibri" w:eastAsia="Calibri" w:hAnsi="Calibri" w:cs="Times New Roman"/>
        </w:rPr>
        <w:t xml:space="preserve">To assess the data underlying the visualization, </w:t>
      </w:r>
      <w:r w:rsidR="00716530" w:rsidRPr="003C476C">
        <w:rPr>
          <w:rFonts w:ascii="Calibri" w:eastAsia="Calibri" w:hAnsi="Calibri" w:cs="Times New Roman"/>
        </w:rPr>
        <w:t>both the protein</w:t>
      </w:r>
      <w:r w:rsidR="00AA3C06" w:rsidRPr="003C476C">
        <w:rPr>
          <w:rFonts w:ascii="Calibri" w:eastAsia="Calibri" w:hAnsi="Calibri" w:cs="Times New Roman"/>
        </w:rPr>
        <w:t>s</w:t>
      </w:r>
      <w:r w:rsidR="00F17F5F" w:rsidRPr="003C476C">
        <w:rPr>
          <w:rFonts w:ascii="Calibri" w:eastAsia="Calibri" w:hAnsi="Calibri" w:cs="Times New Roman"/>
        </w:rPr>
        <w:t xml:space="preserve"> </w:t>
      </w:r>
      <w:r w:rsidR="00AA3C06" w:rsidRPr="003C476C">
        <w:rPr>
          <w:rFonts w:ascii="Calibri" w:eastAsia="Calibri" w:hAnsi="Calibri" w:cs="Times New Roman"/>
        </w:rPr>
        <w:t>and</w:t>
      </w:r>
      <w:r w:rsidR="00716530" w:rsidRPr="003C476C">
        <w:rPr>
          <w:rFonts w:ascii="Calibri" w:eastAsia="Calibri" w:hAnsi="Calibri" w:cs="Times New Roman"/>
        </w:rPr>
        <w:t xml:space="preserve"> connecting lines can be </w:t>
      </w:r>
      <w:r w:rsidR="008A766C" w:rsidRPr="003C476C">
        <w:rPr>
          <w:rFonts w:ascii="Calibri" w:eastAsia="Calibri" w:hAnsi="Calibri" w:cs="Times New Roman"/>
        </w:rPr>
        <w:t>click</w:t>
      </w:r>
      <w:r w:rsidR="00716530" w:rsidRPr="003C476C">
        <w:rPr>
          <w:rFonts w:ascii="Calibri" w:eastAsia="Calibri" w:hAnsi="Calibri" w:cs="Times New Roman"/>
        </w:rPr>
        <w:t>ed</w:t>
      </w:r>
      <w:r w:rsidR="008A766C" w:rsidRPr="003C476C">
        <w:rPr>
          <w:rFonts w:ascii="Calibri" w:eastAsia="Calibri" w:hAnsi="Calibri" w:cs="Times New Roman"/>
        </w:rPr>
        <w:t xml:space="preserve"> to </w:t>
      </w:r>
      <w:r w:rsidR="00716530" w:rsidRPr="003C476C">
        <w:rPr>
          <w:rFonts w:ascii="Calibri" w:eastAsia="Calibri" w:hAnsi="Calibri" w:cs="Times New Roman"/>
        </w:rPr>
        <w:t>access</w:t>
      </w:r>
      <w:r w:rsidR="008A766C" w:rsidRPr="003C476C">
        <w:rPr>
          <w:rFonts w:ascii="Calibri" w:eastAsia="Calibri" w:hAnsi="Calibri" w:cs="Times New Roman"/>
        </w:rPr>
        <w:t xml:space="preserve"> a list of </w:t>
      </w:r>
      <w:r w:rsidR="00BF0874" w:rsidRPr="003C476C">
        <w:rPr>
          <w:rFonts w:ascii="Calibri" w:eastAsia="Calibri" w:hAnsi="Calibri" w:cs="Times New Roman"/>
        </w:rPr>
        <w:t xml:space="preserve">all </w:t>
      </w:r>
      <w:r w:rsidR="008A766C" w:rsidRPr="003C476C">
        <w:rPr>
          <w:rFonts w:ascii="Calibri" w:eastAsia="Calibri" w:hAnsi="Calibri" w:cs="Times New Roman"/>
        </w:rPr>
        <w:t xml:space="preserve">associated crosslinks and their properties. </w:t>
      </w:r>
      <w:r w:rsidR="00BF0874" w:rsidRPr="003C476C">
        <w:rPr>
          <w:rFonts w:ascii="Calibri" w:eastAsia="Calibri" w:hAnsi="Calibri" w:cs="Times New Roman"/>
        </w:rPr>
        <w:t>Selecting</w:t>
      </w:r>
      <w:r w:rsidR="008A766C" w:rsidRPr="003C476C">
        <w:rPr>
          <w:rFonts w:ascii="Calibri" w:eastAsia="Calibri" w:hAnsi="Calibri" w:cs="Times New Roman"/>
        </w:rPr>
        <w:t xml:space="preserve"> an individual crosslink </w:t>
      </w:r>
      <w:r>
        <w:rPr>
          <w:rFonts w:ascii="Calibri" w:eastAsia="Calibri" w:hAnsi="Calibri" w:cs="Times New Roman"/>
        </w:rPr>
        <w:t xml:space="preserve">in this list </w:t>
      </w:r>
      <w:r w:rsidR="008A766C" w:rsidRPr="003C476C">
        <w:rPr>
          <w:rFonts w:ascii="Calibri" w:eastAsia="Calibri" w:hAnsi="Calibri" w:cs="Times New Roman"/>
        </w:rPr>
        <w:t>provides a</w:t>
      </w:r>
      <w:r w:rsidR="00BF0874" w:rsidRPr="003C476C">
        <w:rPr>
          <w:rFonts w:ascii="Calibri" w:eastAsia="Calibri" w:hAnsi="Calibri" w:cs="Times New Roman"/>
        </w:rPr>
        <w:t>nother</w:t>
      </w:r>
      <w:r w:rsidR="008A766C" w:rsidRPr="003C476C">
        <w:rPr>
          <w:rFonts w:ascii="Calibri" w:eastAsia="Calibri" w:hAnsi="Calibri" w:cs="Times New Roman"/>
        </w:rPr>
        <w:t xml:space="preserve"> list of associated </w:t>
      </w:r>
      <w:proofErr w:type="spellStart"/>
      <w:r w:rsidR="008A766C" w:rsidRPr="003C476C">
        <w:rPr>
          <w:rFonts w:ascii="Calibri" w:eastAsia="Calibri" w:hAnsi="Calibri" w:cs="Times New Roman"/>
        </w:rPr>
        <w:t>CSMs</w:t>
      </w:r>
      <w:proofErr w:type="spellEnd"/>
      <w:r w:rsidR="008A766C" w:rsidRPr="003C476C">
        <w:rPr>
          <w:rFonts w:ascii="Calibri" w:eastAsia="Calibri" w:hAnsi="Calibri" w:cs="Times New Roman"/>
        </w:rPr>
        <w:t xml:space="preserve"> and </w:t>
      </w:r>
      <w:r w:rsidR="00BF0874" w:rsidRPr="003C476C">
        <w:rPr>
          <w:rFonts w:ascii="Calibri" w:eastAsia="Calibri" w:hAnsi="Calibri" w:cs="Times New Roman"/>
        </w:rPr>
        <w:t xml:space="preserve">selecting </w:t>
      </w:r>
      <w:r w:rsidR="008A766C" w:rsidRPr="003C476C">
        <w:rPr>
          <w:rFonts w:ascii="Calibri" w:eastAsia="Calibri" w:hAnsi="Calibri" w:cs="Times New Roman"/>
        </w:rPr>
        <w:t xml:space="preserve">a </w:t>
      </w:r>
      <w:proofErr w:type="spellStart"/>
      <w:r w:rsidR="008A766C" w:rsidRPr="003C476C">
        <w:rPr>
          <w:rFonts w:ascii="Calibri" w:eastAsia="Calibri" w:hAnsi="Calibri" w:cs="Times New Roman"/>
        </w:rPr>
        <w:t>CSM</w:t>
      </w:r>
      <w:proofErr w:type="spellEnd"/>
      <w:r w:rsidR="008A766C" w:rsidRPr="003C476C">
        <w:rPr>
          <w:rFonts w:ascii="Calibri" w:eastAsia="Calibri" w:hAnsi="Calibri" w:cs="Times New Roman"/>
        </w:rPr>
        <w:t xml:space="preserve"> shows </w:t>
      </w:r>
      <w:r w:rsidR="00716530" w:rsidRPr="003C476C">
        <w:rPr>
          <w:rFonts w:ascii="Calibri" w:eastAsia="Calibri" w:hAnsi="Calibri" w:cs="Times New Roman"/>
        </w:rPr>
        <w:t xml:space="preserve">the </w:t>
      </w:r>
      <w:r w:rsidR="008A766C" w:rsidRPr="003C476C">
        <w:rPr>
          <w:rFonts w:ascii="Calibri" w:eastAsia="Calibri" w:hAnsi="Calibri" w:cs="Times New Roman"/>
        </w:rPr>
        <w:t>associated spectra in</w:t>
      </w:r>
      <w:r w:rsidR="00EB0758" w:rsidRPr="003C476C">
        <w:rPr>
          <w:rFonts w:ascii="Calibri" w:eastAsia="Calibri" w:hAnsi="Calibri" w:cs="Times New Roman"/>
        </w:rPr>
        <w:t xml:space="preserve"> an</w:t>
      </w:r>
      <w:r w:rsidR="008A766C" w:rsidRPr="003C476C">
        <w:rPr>
          <w:rFonts w:ascii="Calibri" w:eastAsia="Calibri" w:hAnsi="Calibri" w:cs="Times New Roman"/>
        </w:rPr>
        <w:t xml:space="preserve"> integrated spectr</w:t>
      </w:r>
      <w:r w:rsidR="00EB0758" w:rsidRPr="003C476C">
        <w:rPr>
          <w:rFonts w:ascii="Calibri" w:eastAsia="Calibri" w:hAnsi="Calibri" w:cs="Times New Roman"/>
        </w:rPr>
        <w:t>um</w:t>
      </w:r>
      <w:r w:rsidR="008A766C" w:rsidRPr="003C476C">
        <w:rPr>
          <w:rFonts w:ascii="Calibri" w:eastAsia="Calibri" w:hAnsi="Calibri" w:cs="Times New Roman"/>
        </w:rPr>
        <w:t xml:space="preserve"> viewer together with information about the linked peptides and all detected modifications</w:t>
      </w:r>
      <w:r w:rsidR="001D491C" w:rsidRPr="003C476C">
        <w:rPr>
          <w:rFonts w:ascii="Calibri" w:eastAsia="Calibri" w:hAnsi="Calibri" w:cs="Times New Roman"/>
        </w:rPr>
        <w:t xml:space="preserve"> (</w:t>
      </w:r>
      <w:r w:rsidR="0089050E">
        <w:rPr>
          <w:rFonts w:ascii="Calibri" w:eastAsia="Calibri" w:hAnsi="Calibri" w:cs="Times New Roman"/>
        </w:rPr>
        <w:t>\textbf{\</w:t>
      </w:r>
      <w:proofErr w:type="spellStart"/>
      <w:r w:rsidR="0089050E">
        <w:rPr>
          <w:rFonts w:ascii="Calibri" w:eastAsia="Calibri" w:hAnsi="Calibri" w:cs="Times New Roman"/>
        </w:rPr>
        <w:t>autoref</w:t>
      </w:r>
      <w:proofErr w:type="spellEnd"/>
      <w:r w:rsidR="0089050E">
        <w:rPr>
          <w:rFonts w:ascii="Calibri" w:eastAsia="Calibri" w:hAnsi="Calibri" w:cs="Times New Roman"/>
        </w:rPr>
        <w:t>{</w:t>
      </w:r>
      <w:proofErr w:type="gramStart"/>
      <w:r w:rsidR="0089050E">
        <w:rPr>
          <w:rFonts w:ascii="Calibri" w:eastAsia="Calibri" w:hAnsi="Calibri" w:cs="Times New Roman"/>
        </w:rPr>
        <w:t>fig:fig</w:t>
      </w:r>
      <w:proofErr w:type="gramEnd"/>
      <w:r w:rsidR="0089050E">
        <w:rPr>
          <w:rFonts w:ascii="Calibri" w:eastAsia="Calibri" w:hAnsi="Calibri" w:cs="Times New Roman"/>
        </w:rPr>
        <w:t>2.2}</w:t>
      </w:r>
      <w:r w:rsidR="001D491C" w:rsidRPr="003C476C">
        <w:rPr>
          <w:rFonts w:ascii="Calibri" w:eastAsia="Calibri" w:hAnsi="Calibri" w:cs="Times New Roman"/>
        </w:rPr>
        <w:t>B</w:t>
      </w:r>
      <w:r w:rsidR="001834E6">
        <w:rPr>
          <w:rFonts w:ascii="Calibri" w:eastAsia="Calibri" w:hAnsi="Calibri" w:cs="Times New Roman"/>
        </w:rPr>
        <w:t>}</w:t>
      </w:r>
      <w:r w:rsidR="001D491C" w:rsidRPr="003C476C">
        <w:rPr>
          <w:rFonts w:ascii="Calibri" w:eastAsia="Calibri" w:hAnsi="Calibri" w:cs="Times New Roman"/>
        </w:rPr>
        <w:t>)</w:t>
      </w:r>
      <w:r w:rsidR="008A766C" w:rsidRPr="003C476C">
        <w:rPr>
          <w:rFonts w:ascii="Calibri" w:eastAsia="Calibri" w:hAnsi="Calibri" w:cs="Times New Roman"/>
        </w:rPr>
        <w:t xml:space="preserve">. </w:t>
      </w:r>
      <w:r w:rsidR="00BF0874" w:rsidRPr="003C476C">
        <w:rPr>
          <w:rFonts w:ascii="Calibri" w:eastAsia="Calibri" w:hAnsi="Calibri" w:cs="Times New Roman"/>
        </w:rPr>
        <w:t>This option will</w:t>
      </w:r>
      <w:r w:rsidR="00A87CE5" w:rsidRPr="003C476C">
        <w:rPr>
          <w:rFonts w:ascii="Calibri" w:eastAsia="Calibri" w:hAnsi="Calibri" w:cs="Times New Roman"/>
        </w:rPr>
        <w:t xml:space="preserve"> however</w:t>
      </w:r>
      <w:r w:rsidR="00BF0874" w:rsidRPr="003C476C">
        <w:rPr>
          <w:rFonts w:ascii="Calibri" w:eastAsia="Calibri" w:hAnsi="Calibri" w:cs="Times New Roman"/>
        </w:rPr>
        <w:t xml:space="preserve"> only work when the</w:t>
      </w:r>
      <w:r w:rsidR="00FF3157" w:rsidRPr="003C476C">
        <w:rPr>
          <w:rFonts w:ascii="Calibri" w:eastAsia="Calibri" w:hAnsi="Calibri" w:cs="Times New Roman"/>
        </w:rPr>
        <w:t xml:space="preserve"> path to the </w:t>
      </w:r>
      <w:r w:rsidR="00CE695A" w:rsidRPr="003C476C">
        <w:rPr>
          <w:rFonts w:ascii="Calibri" w:eastAsia="Calibri" w:hAnsi="Calibri" w:cs="Times New Roman"/>
        </w:rPr>
        <w:t xml:space="preserve">folder containing the </w:t>
      </w:r>
      <w:r w:rsidR="00EB0758" w:rsidRPr="003C476C">
        <w:rPr>
          <w:rFonts w:ascii="Calibri" w:eastAsia="Calibri" w:hAnsi="Calibri" w:cs="Times New Roman"/>
        </w:rPr>
        <w:t xml:space="preserve">(Thermo) </w:t>
      </w:r>
      <w:r w:rsidR="00FF3157" w:rsidRPr="003C476C">
        <w:rPr>
          <w:rFonts w:ascii="Calibri" w:eastAsia="Calibri" w:hAnsi="Calibri" w:cs="Times New Roman"/>
        </w:rPr>
        <w:t xml:space="preserve">raw file </w:t>
      </w:r>
      <w:r w:rsidR="00BF0874" w:rsidRPr="003C476C">
        <w:rPr>
          <w:rFonts w:ascii="Calibri" w:eastAsia="Calibri" w:hAnsi="Calibri" w:cs="Times New Roman"/>
        </w:rPr>
        <w:t xml:space="preserve">has been correctly </w:t>
      </w:r>
      <w:r w:rsidR="00FF3157" w:rsidRPr="003C476C">
        <w:rPr>
          <w:rFonts w:ascii="Calibri" w:eastAsia="Calibri" w:hAnsi="Calibri" w:cs="Times New Roman"/>
        </w:rPr>
        <w:t>specified</w:t>
      </w:r>
      <w:r w:rsidR="00EB0758" w:rsidRPr="003C476C">
        <w:rPr>
          <w:rFonts w:ascii="Calibri" w:eastAsia="Calibri" w:hAnsi="Calibri" w:cs="Times New Roman"/>
        </w:rPr>
        <w:t>.</w:t>
      </w:r>
    </w:p>
    <w:p w14:paraId="57C517DF" w14:textId="77777777" w:rsidR="00800852" w:rsidRPr="003C476C" w:rsidRDefault="00800852" w:rsidP="001B62BA">
      <w:pPr>
        <w:spacing w:line="360" w:lineRule="auto"/>
        <w:jc w:val="both"/>
        <w:rPr>
          <w:rFonts w:ascii="Calibri" w:eastAsia="Calibri" w:hAnsi="Calibri" w:cs="Times New Roman"/>
          <w:b/>
        </w:rPr>
      </w:pPr>
    </w:p>
    <w:p w14:paraId="3F31ACF7" w14:textId="15729093" w:rsidR="00651467" w:rsidRPr="003C476C" w:rsidRDefault="007F69C9" w:rsidP="0089050E">
      <w:pPr>
        <w:pStyle w:val="Heading2"/>
      </w:pPr>
      <w:r>
        <w:t>!!</w:t>
      </w:r>
      <w:r w:rsidR="00F4798F">
        <w:t>Graph Visualization O</w:t>
      </w:r>
      <w:r w:rsidR="00065740" w:rsidRPr="003C476C">
        <w:t>ptions</w:t>
      </w:r>
    </w:p>
    <w:p w14:paraId="6FC5493C" w14:textId="5EAA9E6D" w:rsidR="00A81DF1" w:rsidRPr="003C476C" w:rsidRDefault="00A81DF1">
      <w:pPr>
        <w:spacing w:line="360" w:lineRule="auto"/>
        <w:jc w:val="both"/>
        <w:rPr>
          <w:rFonts w:ascii="Calibri" w:eastAsia="Calibri" w:hAnsi="Calibri" w:cs="Times New Roman"/>
        </w:rPr>
      </w:pPr>
      <w:r w:rsidRPr="003C476C">
        <w:rPr>
          <w:rFonts w:ascii="Calibri" w:eastAsia="Calibri" w:hAnsi="Calibri" w:cs="Times New Roman"/>
        </w:rPr>
        <w:t xml:space="preserve">The network </w:t>
      </w:r>
      <w:r w:rsidR="00EB0758" w:rsidRPr="003C476C">
        <w:rPr>
          <w:rFonts w:ascii="Calibri" w:eastAsia="Calibri" w:hAnsi="Calibri" w:cs="Times New Roman"/>
        </w:rPr>
        <w:t xml:space="preserve">graph </w:t>
      </w:r>
      <w:r w:rsidRPr="003C476C">
        <w:rPr>
          <w:rFonts w:ascii="Calibri" w:eastAsia="Calibri" w:hAnsi="Calibri" w:cs="Times New Roman"/>
        </w:rPr>
        <w:t xml:space="preserve">can be </w:t>
      </w:r>
      <w:r w:rsidR="006149A1" w:rsidRPr="003C476C">
        <w:rPr>
          <w:rFonts w:ascii="Calibri" w:eastAsia="Calibri" w:hAnsi="Calibri" w:cs="Times New Roman"/>
        </w:rPr>
        <w:t>laid</w:t>
      </w:r>
      <w:r w:rsidR="00EB0758" w:rsidRPr="003C476C">
        <w:rPr>
          <w:rFonts w:ascii="Calibri" w:eastAsia="Calibri" w:hAnsi="Calibri" w:cs="Times New Roman"/>
        </w:rPr>
        <w:t xml:space="preserve"> out </w:t>
      </w:r>
      <w:r w:rsidRPr="003C476C">
        <w:rPr>
          <w:rFonts w:ascii="Calibri" w:eastAsia="Calibri" w:hAnsi="Calibri" w:cs="Times New Roman"/>
        </w:rPr>
        <w:t xml:space="preserve">in three different fashions: circular layout, </w:t>
      </w:r>
      <w:r w:rsidR="00AB2E31" w:rsidRPr="003C476C">
        <w:rPr>
          <w:rFonts w:ascii="Calibri" w:eastAsia="Calibri" w:hAnsi="Calibri" w:cs="Times New Roman"/>
        </w:rPr>
        <w:t>Lin L</w:t>
      </w:r>
      <w:r w:rsidR="003451F1" w:rsidRPr="003C476C">
        <w:rPr>
          <w:rFonts w:ascii="Calibri" w:eastAsia="Calibri" w:hAnsi="Calibri" w:cs="Times New Roman"/>
        </w:rPr>
        <w:t>og</w:t>
      </w:r>
      <w:r w:rsidR="00AB2E31" w:rsidRPr="003C476C">
        <w:rPr>
          <w:rFonts w:ascii="Calibri" w:eastAsia="Calibri" w:hAnsi="Calibri" w:cs="Times New Roman"/>
        </w:rPr>
        <w:t xml:space="preserve"> layout</w:t>
      </w:r>
      <w:r w:rsidR="00AB2E31"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{"citationItems":[{"id":"ITEM-1","itemData":{"abstract":"The cluster structure of many real-world graphs is of great interest, as the clusters may correspond e.g. to communities in social networks or to cohesive modules in software systems. Layouts can naturally represent the cluster structure of graphs by grouping densely connected nodes and separating sparsely connected nodes. This article introduces two energy models whose minimum energy layouts represent the cluster structure, one based on repulsion between nodes (like most existing energy models) and one based on repulsion between edges. The latter model is not biased towards grouping nodes with high degrees, and is thus more appropriate for the many real-world graphs with right-skewed degree distributions. The two energy models are shown to be closely related to widely used quality criteria for graph clusterings-namely the density of the cut, Shi and Malik's normalized cut, and Newman's modularity-and to objective functions optimized by eigenvector-based graph drawing methods.","author":[{"dropping-particle":"","family":"Noack","given":"Andreas","non-dropping-particle":"","parse-names":false,"suffix":""}],"container-title":"Journal of Graph Algorithms and Applications","id":"ITEM-1","issue":"2","issued":{"date-parts":[["2007"]]},"page":"453-480","title":"Energy Models for Graph Clustering","type":"article-journal","volume":"11"},"uris":["http://www.mendeley.com/documents/?uuid=281b5a6d-e5e1-41c4-be1b-f748a17a7922"]}],"mendeley":{"formattedCitation":"\\cite{Noack2007Energy Models for Graph Clustering}","plainTextFormattedCitation":"\\cite{Noack2007Energy Models for Graph Clustering}","previouslyFormattedCitation":"\\cite{Noack2007Energy Models for Graph Clustering}"},"properties":{"noteIndex":0},"schema":"https://github.com/citation-style-language/schema/raw/master/csl-citation.json"}</w:instrText>
      </w:r>
      <w:r w:rsidR="00AB2E31" w:rsidRPr="003C476C">
        <w:rPr>
          <w:rFonts w:ascii="Calibri" w:eastAsia="Calibri" w:hAnsi="Calibri" w:cs="Times New Roman"/>
        </w:rPr>
        <w:fldChar w:fldCharType="separate"/>
      </w:r>
      <w:r w:rsidR="00B67D31" w:rsidRPr="00B67D31">
        <w:rPr>
          <w:rFonts w:ascii="Calibri" w:eastAsia="Calibri" w:hAnsi="Calibri" w:cs="Times New Roman"/>
          <w:noProof/>
        </w:rPr>
        <w:t>\cite{Noack2007Energy Models for Graph Clustering}</w:t>
      </w:r>
      <w:r w:rsidR="00AB2E31" w:rsidRPr="003C476C">
        <w:rPr>
          <w:rFonts w:ascii="Calibri" w:eastAsia="Calibri" w:hAnsi="Calibri" w:cs="Times New Roman"/>
        </w:rPr>
        <w:fldChar w:fldCharType="end"/>
      </w:r>
      <w:r w:rsidR="00AB2E31" w:rsidRPr="003C476C">
        <w:rPr>
          <w:rFonts w:ascii="Calibri" w:eastAsia="Calibri" w:hAnsi="Calibri" w:cs="Times New Roman"/>
        </w:rPr>
        <w:t xml:space="preserve"> </w:t>
      </w:r>
      <w:r w:rsidRPr="003C476C">
        <w:rPr>
          <w:rFonts w:ascii="Calibri" w:eastAsia="Calibri" w:hAnsi="Calibri" w:cs="Times New Roman"/>
        </w:rPr>
        <w:t>or via</w:t>
      </w:r>
      <w:r w:rsidR="00CE695A" w:rsidRPr="003C476C">
        <w:rPr>
          <w:rFonts w:ascii="Calibri" w:eastAsia="Calibri" w:hAnsi="Calibri" w:cs="Times New Roman"/>
        </w:rPr>
        <w:t xml:space="preserve"> one of</w:t>
      </w:r>
      <w:r w:rsidRPr="003C476C">
        <w:rPr>
          <w:rFonts w:ascii="Calibri" w:eastAsia="Calibri" w:hAnsi="Calibri" w:cs="Times New Roman"/>
        </w:rPr>
        <w:t xml:space="preserve"> various grouping options. The Lin Log algorithm positions the </w:t>
      </w:r>
      <w:r w:rsidR="00636D15" w:rsidRPr="003C476C">
        <w:rPr>
          <w:rFonts w:ascii="Calibri" w:eastAsia="Calibri" w:hAnsi="Calibri" w:cs="Times New Roman"/>
        </w:rPr>
        <w:t xml:space="preserve">largest groups of  </w:t>
      </w:r>
      <w:r w:rsidRPr="003C476C">
        <w:rPr>
          <w:rFonts w:ascii="Calibri" w:eastAsia="Calibri" w:hAnsi="Calibri" w:cs="Times New Roman"/>
        </w:rPr>
        <w:t xml:space="preserve">interconnected nodes in the center of the graph, and </w:t>
      </w:r>
      <w:r w:rsidR="00636D15" w:rsidRPr="003C476C">
        <w:rPr>
          <w:rFonts w:ascii="Calibri" w:eastAsia="Calibri" w:hAnsi="Calibri" w:cs="Times New Roman"/>
        </w:rPr>
        <w:t>places groups of interconnected nodes</w:t>
      </w:r>
      <w:r w:rsidR="008472BC" w:rsidRPr="003C476C">
        <w:rPr>
          <w:rFonts w:ascii="Calibri" w:eastAsia="Calibri" w:hAnsi="Calibri" w:cs="Times New Roman"/>
        </w:rPr>
        <w:t xml:space="preserve"> increasingly further from the center the </w:t>
      </w:r>
      <w:r w:rsidR="00636D15" w:rsidRPr="003C476C">
        <w:rPr>
          <w:rFonts w:ascii="Calibri" w:eastAsia="Calibri" w:hAnsi="Calibri" w:cs="Times New Roman"/>
        </w:rPr>
        <w:t>smaller</w:t>
      </w:r>
      <w:r w:rsidR="008472BC" w:rsidRPr="003C476C">
        <w:rPr>
          <w:rFonts w:ascii="Calibri" w:eastAsia="Calibri" w:hAnsi="Calibri" w:cs="Times New Roman"/>
        </w:rPr>
        <w:t xml:space="preserve"> they are</w:t>
      </w:r>
      <w:r w:rsidR="00636D15" w:rsidRPr="003C476C">
        <w:rPr>
          <w:rFonts w:ascii="Calibri" w:eastAsia="Calibri" w:hAnsi="Calibri" w:cs="Times New Roman"/>
        </w:rPr>
        <w:t>, thereby minimizing the “energy” of the graph</w:t>
      </w:r>
      <w:r w:rsidR="005D2C27" w:rsidRPr="003C476C">
        <w:rPr>
          <w:rFonts w:ascii="Calibri" w:eastAsia="Calibri" w:hAnsi="Calibri" w:cs="Times New Roman"/>
        </w:rPr>
        <w:fldChar w:fldCharType="begin" w:fldLock="1"/>
      </w:r>
      <w:r w:rsidR="008C056A">
        <w:rPr>
          <w:rFonts w:ascii="Calibri" w:eastAsia="Calibri" w:hAnsi="Calibri" w:cs="Times New Roman"/>
        </w:rPr>
        <w:instrText>ADDIN CSL_CITATION {"citationItems":[{"id":"ITEM-1","itemData":{"abstract":"This paper presents an overview of many possible types of graph visualization, and also detailed descriptions of the most popular algorithms. Its primal goal is, to help a user, with some relational data on his hands and a need to visualizing it, with the choice of what to use, and what is out there that can be used. However, it can be also viewed as historical overview of graph drawing algorithms, and its evolution.","author":[{"dropping-particle":"","family":"Pajntar","given":"Boštjan","non-dropping-particle":"","parse-names":false,"suffix":""}],"container-title":"Knowledge Creation Diffusion Utilization","id":"ITEM-1","issued":{"date-parts":[["1900"]]},"page":"3-6","title":"Overview of Algorithms for Graph Drawing","type":"article-journal"},"uris":["http://www.mendeley.com/documents/?uuid=fb70d4c9-d5d4-4606-a8d4-79ce64c8effd"]}],"mendeley":{"formattedCitation":"\\cite{Pajntar1900Overview of Algorithms for Graph Drawing}","plainTextFormattedCitation":"\\cite{Pajntar1900Overview of Algorithms for Graph Drawing}","previouslyFormattedCitation":"\\cite{Pajntar1900Overview of Algorithms for Graph Drawing}"},"properties":{"noteIndex":0},"schema":"https://github.com/citation-style-language/schema/raw/master/csl-citation.json"}</w:instrText>
      </w:r>
      <w:r w:rsidR="005D2C27" w:rsidRPr="003C476C">
        <w:rPr>
          <w:rFonts w:ascii="Calibri" w:eastAsia="Calibri" w:hAnsi="Calibri" w:cs="Times New Roman"/>
        </w:rPr>
        <w:fldChar w:fldCharType="separate"/>
      </w:r>
      <w:r w:rsidR="000F0236" w:rsidRPr="000F0236">
        <w:rPr>
          <w:rFonts w:ascii="Calibri" w:eastAsia="Calibri" w:hAnsi="Calibri" w:cs="Times New Roman"/>
          <w:noProof/>
        </w:rPr>
        <w:t>\cite{Pajntar1900Overview of Algorithms for Graph Drawing}</w:t>
      </w:r>
      <w:r w:rsidR="005D2C27" w:rsidRPr="003C476C">
        <w:rPr>
          <w:rFonts w:ascii="Calibri" w:eastAsia="Calibri" w:hAnsi="Calibri" w:cs="Times New Roman"/>
        </w:rPr>
        <w:fldChar w:fldCharType="end"/>
      </w:r>
      <w:r w:rsidRPr="003C476C">
        <w:rPr>
          <w:rFonts w:ascii="Calibri" w:eastAsia="Calibri" w:hAnsi="Calibri" w:cs="Times New Roman"/>
        </w:rPr>
        <w:t xml:space="preserve">. </w:t>
      </w:r>
      <w:r w:rsidR="008472BC" w:rsidRPr="003C476C">
        <w:rPr>
          <w:rFonts w:ascii="Calibri" w:eastAsia="Calibri" w:hAnsi="Calibri" w:cs="Times New Roman"/>
        </w:rPr>
        <w:t xml:space="preserve">The grouping algorithm </w:t>
      </w:r>
      <w:r w:rsidR="00CE695A" w:rsidRPr="003C476C">
        <w:rPr>
          <w:rFonts w:ascii="Calibri" w:eastAsia="Calibri" w:hAnsi="Calibri" w:cs="Times New Roman"/>
        </w:rPr>
        <w:t xml:space="preserve">can </w:t>
      </w:r>
      <w:r w:rsidR="00636D15" w:rsidRPr="003C476C">
        <w:rPr>
          <w:rFonts w:ascii="Calibri" w:eastAsia="Calibri" w:hAnsi="Calibri" w:cs="Times New Roman"/>
        </w:rPr>
        <w:t xml:space="preserve">group </w:t>
      </w:r>
      <w:r w:rsidR="008472BC" w:rsidRPr="003C476C">
        <w:rPr>
          <w:rFonts w:ascii="Calibri" w:eastAsia="Calibri" w:hAnsi="Calibri" w:cs="Times New Roman"/>
        </w:rPr>
        <w:t>on</w:t>
      </w:r>
      <w:r w:rsidRPr="003C476C">
        <w:rPr>
          <w:rFonts w:ascii="Calibri" w:eastAsia="Calibri" w:hAnsi="Calibri" w:cs="Times New Roman"/>
        </w:rPr>
        <w:t xml:space="preserve"> GO-terms, source dataset, by protein function according to </w:t>
      </w:r>
      <w:r w:rsidR="008472BC" w:rsidRPr="003C476C">
        <w:rPr>
          <w:rFonts w:ascii="Calibri" w:eastAsia="Calibri" w:hAnsi="Calibri" w:cs="Times New Roman"/>
        </w:rPr>
        <w:t xml:space="preserve">the </w:t>
      </w:r>
      <w:proofErr w:type="spellStart"/>
      <w:r w:rsidRPr="003C476C">
        <w:rPr>
          <w:rFonts w:ascii="Calibri" w:eastAsia="Calibri" w:hAnsi="Calibri" w:cs="Times New Roman"/>
        </w:rPr>
        <w:t>eggNOGG</w:t>
      </w:r>
      <w:proofErr w:type="spellEnd"/>
      <w:r w:rsidRPr="003C476C">
        <w:rPr>
          <w:rFonts w:ascii="Calibri" w:eastAsia="Calibri" w:hAnsi="Calibri" w:cs="Times New Roman"/>
        </w:rPr>
        <w:t xml:space="preserve"> database</w:t>
      </w:r>
      <w:r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{"citationItems":[{"id":"ITEM-1","itemData":{"DOI":"10.1093/nar/gkv1248","ISBN":"13624962 (Electronic)","ISSN":"13624962","PMID":"26582926","abstract":"eggNOG is a public resource that provides Orthologous Groups (OGs) of proteins at different taxonomic levels, each with integrated and summarized functional annotations. Developments since the latest public release include changes to the algorithm for creating OGs across taxonomic levels, making nested groups hierarchically consistent. This allows for a better propagation of functional terms across nested OGs and led to the novel annotation of 95 890 previously uncharacterized OGs, increasing overall annotation coverage from 67% to 72%. The functional annotations of OGs have been expanded to also provide Gene Ontology terms, KEGG pathways and SMART/Pfam domains for each group. Moreover, eggNOG now provides pairwise orthology relationships within OGs based on analysis of phylogenetic trees. We have also incorporated a framework for quickly mapping novel sequences to OGs based on precomputed HMM profiles. Finally, eggNOG version 4.5 incorporates a novel data set spanning 2605 viral OGs, covering 5228 proteins from 352 viral proteomes. All data are accessible for bulk downloading, as a web-service, and through a completely redesigned web interface. The new access points provide faster searches and a number of new browsing and visualization capabilities, facilitating the needs of both experts and less experienced users. eggNOG v4.5 is available at http://eggnog.embl.de.","author":[{"dropping-particle":"","family":"Huerta-Cepas","given":"Jaime","non-dropping-particle":"","parse-names":false,"suffix":""},{"dropping-particle":"","family":"Szklarczyk","given":"Damian","non-dropping-particle":"","parse-names":false,"suffix":""},{"dropping-particle":"","family":"Forslund","given":"Kristoffer","non-dropping-particle":"","parse-names":false,"suffix":""},{"dropping-particle":"","family":"Cook","given":"Helen","non-dropping-particle":"","parse-names":false,"suffix":""},{"dropping-particle":"","family":"Heller","given":"Davide","non-dropping-particle":"","parse-names":false,"suffix":""},{"dropping-particle":"","family":"Walter","given":"Mathias C","non-dropping-particle":"","parse-names":false,"suffix":""},{"dropping-particle":"","family":"Rattei","given":"Thomas","non-dropping-particle":"","parse-names":false,"suffix":""},{"dropping-particle":"","family":"Mende","given":"Daniel R","non-dropping-particle":"","parse-names":false,"suffix":""},{"dropping-particle":"","family":"Sunagawa","given":"Shinichi","non-dropping-particle":"","parse-names":false,"suffix":""},{"dropping-particle":"","family":"Kuhn","given":"Michael","non-dropping-particle":"","parse-names":false,"suffix":""},{"dropping-particle":"","family":"Jensen","given":"Lars Juhl","non-dropping-particle":"","parse-names":false,"suffix":""},{"dropping-particle":"","family":"Mering","given":"Christian","non-dropping-particle":"Von","parse-names":false,"suffix":""},{"dropping-particle":"","family":"Bork","given":"Peer","non-dropping-particle":"","parse-names":false,"suffix":""}],"container-title":"Nucleic Acids Research","id":"ITEM-1","issued":{"date-parts":[["2016"]]},"page":"D286-D293","title":"EGGNOG 4.5: A hierarchical orthology framework with improved functional annotations for eukaryotic, prokaryotic and viral sequences","type":"article-journal","volume":"44"},"uris":["http://www.mendeley.com/documents/?uuid=0a64116e-4291-4abe-aad7-ef62210dc595"]}],"mendeley":{"formattedCitation":"\\cite{Huerta-Cepas2016EGGNOG 4.5: A hierarchical orthology framework with improved functional annotations for eukaryotic, prokaryotic and viral sequences}","plainTextFormattedCitation":"\\cite{Huerta-Cepas2016EGGNOG 4.5: A hierarchical orthology framework with improved functional annotations for eukaryotic, prokaryotic and viral sequences}","previouslyFormattedCitation":"\\cite{Huerta-Cepas2016EGGNOG 4.5: A hierarchical orthology framework with improved functional annotations for eukaryotic, prokaryotic and viral sequences}"},"properties":{"noteIndex":0},"schema":"https://github.com/citation-style-language/schema/raw/master/csl-citation.json"}</w:instrText>
      </w:r>
      <w:r w:rsidRPr="003C476C">
        <w:rPr>
          <w:rFonts w:ascii="Calibri" w:eastAsia="Calibri" w:hAnsi="Calibri" w:cs="Times New Roman"/>
        </w:rPr>
        <w:fldChar w:fldCharType="separate"/>
      </w:r>
      <w:r w:rsidR="00B67D31" w:rsidRPr="00B67D31">
        <w:rPr>
          <w:rFonts w:ascii="Calibri" w:eastAsia="Calibri" w:hAnsi="Calibri" w:cs="Times New Roman"/>
          <w:noProof/>
        </w:rPr>
        <w:t>\cite{Huerta-Cepas2016EGGNOG 4.5: A hierarchical orthology framework with improved functional annotations for eukaryotic, prokaryotic and viral sequences}</w:t>
      </w:r>
      <w:r w:rsidRPr="003C476C">
        <w:rPr>
          <w:rFonts w:ascii="Calibri" w:eastAsia="Calibri" w:hAnsi="Calibri" w:cs="Times New Roman"/>
        </w:rPr>
        <w:fldChar w:fldCharType="end"/>
      </w:r>
      <w:r w:rsidRPr="003C476C">
        <w:rPr>
          <w:rFonts w:ascii="Calibri" w:eastAsia="Calibri" w:hAnsi="Calibri" w:cs="Times New Roman"/>
        </w:rPr>
        <w:t xml:space="preserve">, by creating hubs of </w:t>
      </w:r>
      <w:r w:rsidR="00CE695A" w:rsidRPr="003C476C">
        <w:rPr>
          <w:rFonts w:ascii="Calibri" w:eastAsia="Calibri" w:hAnsi="Calibri" w:cs="Times New Roman"/>
        </w:rPr>
        <w:t xml:space="preserve">equally </w:t>
      </w:r>
      <w:r w:rsidRPr="003C476C">
        <w:rPr>
          <w:rFonts w:ascii="Calibri" w:eastAsia="Calibri" w:hAnsi="Calibri" w:cs="Times New Roman"/>
        </w:rPr>
        <w:t xml:space="preserve"> interconnected proteins or by user-defined groups (</w:t>
      </w:r>
      <w:r w:rsidR="0089050E">
        <w:rPr>
          <w:rFonts w:ascii="Calibri" w:eastAsia="Calibri" w:hAnsi="Calibri" w:cs="Times New Roman"/>
        </w:rPr>
        <w:t>\textbf{\</w:t>
      </w:r>
      <w:proofErr w:type="spellStart"/>
      <w:r w:rsidR="0089050E">
        <w:rPr>
          <w:rFonts w:ascii="Calibri" w:eastAsia="Calibri" w:hAnsi="Calibri" w:cs="Times New Roman"/>
        </w:rPr>
        <w:t>autoref</w:t>
      </w:r>
      <w:proofErr w:type="spellEnd"/>
      <w:r w:rsidR="0089050E">
        <w:rPr>
          <w:rFonts w:ascii="Calibri" w:eastAsia="Calibri" w:hAnsi="Calibri" w:cs="Times New Roman"/>
        </w:rPr>
        <w:t>{fig:fig2.2}</w:t>
      </w:r>
      <w:r w:rsidRPr="003C476C">
        <w:rPr>
          <w:rFonts w:ascii="Calibri" w:eastAsia="Calibri" w:hAnsi="Calibri" w:cs="Times New Roman"/>
        </w:rPr>
        <w:t>E</w:t>
      </w:r>
      <w:r w:rsidR="001834E6">
        <w:rPr>
          <w:rFonts w:ascii="Calibri" w:eastAsia="Calibri" w:hAnsi="Calibri" w:cs="Times New Roman"/>
        </w:rPr>
        <w:t>}</w:t>
      </w:r>
      <w:r w:rsidRPr="003C476C">
        <w:rPr>
          <w:rFonts w:ascii="Calibri" w:eastAsia="Calibri" w:hAnsi="Calibri" w:cs="Times New Roman"/>
        </w:rPr>
        <w:t xml:space="preserve">). In all cases, the largest group of proteins is placed </w:t>
      </w:r>
      <w:r w:rsidR="008472BC" w:rsidRPr="003C476C">
        <w:rPr>
          <w:rFonts w:ascii="Calibri" w:eastAsia="Calibri" w:hAnsi="Calibri" w:cs="Times New Roman"/>
        </w:rPr>
        <w:t>at</w:t>
      </w:r>
      <w:r w:rsidRPr="003C476C">
        <w:rPr>
          <w:rFonts w:ascii="Calibri" w:eastAsia="Calibri" w:hAnsi="Calibri" w:cs="Times New Roman"/>
        </w:rPr>
        <w:t xml:space="preserve"> the center as a circle of nodes and the rest of the groups as smaller circles around it. The GO</w:t>
      </w:r>
      <w:r w:rsidR="008472BC" w:rsidRPr="003C476C">
        <w:rPr>
          <w:rFonts w:ascii="Calibri" w:eastAsia="Calibri" w:hAnsi="Calibri" w:cs="Times New Roman"/>
        </w:rPr>
        <w:t>-</w:t>
      </w:r>
      <w:r w:rsidRPr="003C476C">
        <w:rPr>
          <w:rFonts w:ascii="Calibri" w:eastAsia="Calibri" w:hAnsi="Calibri" w:cs="Times New Roman"/>
        </w:rPr>
        <w:t xml:space="preserve">term </w:t>
      </w:r>
      <w:r w:rsidR="008472BC" w:rsidRPr="003C476C">
        <w:rPr>
          <w:rFonts w:ascii="Calibri" w:eastAsia="Calibri" w:hAnsi="Calibri" w:cs="Times New Roman"/>
        </w:rPr>
        <w:t xml:space="preserve">grouping </w:t>
      </w:r>
      <w:r w:rsidRPr="003C476C">
        <w:rPr>
          <w:rFonts w:ascii="Calibri" w:eastAsia="Calibri" w:hAnsi="Calibri" w:cs="Times New Roman"/>
        </w:rPr>
        <w:t xml:space="preserve">is determined by comparing the frequency of the associated terms to either occurrence in a reference dataset (provided in the form of a list of accession numbers) or in the whole genome of the organism </w:t>
      </w:r>
      <w:r w:rsidR="008472BC" w:rsidRPr="003C476C">
        <w:rPr>
          <w:rFonts w:ascii="Calibri" w:eastAsia="Calibri" w:hAnsi="Calibri" w:cs="Times New Roman"/>
        </w:rPr>
        <w:t xml:space="preserve">under investigation </w:t>
      </w:r>
      <w:r w:rsidRPr="003C476C">
        <w:rPr>
          <w:rFonts w:ascii="Calibri" w:eastAsia="Calibri" w:hAnsi="Calibri" w:cs="Times New Roman"/>
        </w:rPr>
        <w:t>by performing a Fisher</w:t>
      </w:r>
      <w:r w:rsidR="008472BC" w:rsidRPr="003C476C">
        <w:rPr>
          <w:rFonts w:ascii="Calibri" w:eastAsia="Calibri" w:hAnsi="Calibri" w:cs="Times New Roman"/>
        </w:rPr>
        <w:t>’</w:t>
      </w:r>
      <w:r w:rsidRPr="003C476C">
        <w:rPr>
          <w:rFonts w:ascii="Calibri" w:eastAsia="Calibri" w:hAnsi="Calibri" w:cs="Times New Roman"/>
        </w:rPr>
        <w:t>s Exact test</w:t>
      </w:r>
      <w:r w:rsidR="00A26B28"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{"citationItems":[{"id":"ITEM-1","itemData":{"DOI":"10.1093/bioinformatics/btl633","ISBN":"1367-4811 (Electronic)\\r1367-4803 (Linking)","ISSN":"13674803","PMID":"17182697","abstract":"MOTIVATION A number of available program packages determine the significant enrichments and/or depletions of GO categories among a class of genes of interest. Whereas a correct formulation of the problem leads to a single exact null distribution, these GO tools use a large variety of statistical tests whose denominations often do not clarify the underlying P-value computations. SUMMARY We review the different formulations of the problem and the tests they lead to: the binomial, chi2, equality of two probabilities, Fisher's exact and hypergeometric tests. We clarify the relationships existing between these tests, in particular the equivalence between the hypergeometric test and Fisher's exact test. We recall that the other tests are valid only for large samples, the test of equality of two probabilities and the chi2-test being equivalent. We discuss the appropriateness of one- and two-sided P-values, as well as some discreteness and conservatism issues. SUPPLEMENTARY INFORMATION Supplementary data are available at Bioinformatics online.","author":[{"dropping-particle":"","family":"Rivals","given":"Isabelle","non-dropping-particle":"","parse-names":false,"suffix":""},{"dropping-particle":"","family":"Personnaz","given":"Léon","non-dropping-particle":"","parse-names":false,"suffix":""},{"dropping-particle":"","family":"Taing","given":"Lieng","non-dropping-particle":"","parse-names":false,"suffix":""},{"dropping-particle":"","family":"Potier","given":"Marie Claude","non-dropping-particle":"","parse-names":false,"suffix":""}],"container-title":"Bioinformatics","id":"ITEM-1","issue":"4","issued":{"date-parts":[["2007"]]},"page":"401-407","title":"Enrichment or depletion of a GO category within a class of genes: Which test?","type":"article","volume":"23"},"uris":["http://www.mendeley.com/documents/?uuid=e76e212d-c6d3-483c-990f-514cc6225ccc"]}],"mendeley":{"formattedCitation":"\\cite{Rivals2007Enrichment or depletion of a GO category within a class of genes: Which test?}","plainTextFormattedCitation":"\\cite{Rivals2007Enrichment or depletion of a GO category within a class of genes: Which test?}","previouslyFormattedCitation":"\\cite{Rivals2007Enrichment or depletion of a GO category within a class of genes: Which test?}"},"properties":{"noteIndex":0},"schema":"https://github.com/citation-style-language/schema/raw/master/csl-citation.json"}</w:instrText>
      </w:r>
      <w:r w:rsidR="00A26B28" w:rsidRPr="003C476C">
        <w:rPr>
          <w:rFonts w:ascii="Calibri" w:eastAsia="Calibri" w:hAnsi="Calibri" w:cs="Times New Roman"/>
        </w:rPr>
        <w:fldChar w:fldCharType="separate"/>
      </w:r>
      <w:r w:rsidR="00B67D31" w:rsidRPr="00B67D31">
        <w:rPr>
          <w:rFonts w:ascii="Calibri" w:eastAsia="Calibri" w:hAnsi="Calibri" w:cs="Times New Roman"/>
          <w:noProof/>
        </w:rPr>
        <w:t>\cite{Rivals2007Enrichment or depletion of a GO category within a class of genes: Which test?}</w:t>
      </w:r>
      <w:r w:rsidR="00A26B28" w:rsidRPr="003C476C">
        <w:rPr>
          <w:rFonts w:ascii="Calibri" w:eastAsia="Calibri" w:hAnsi="Calibri" w:cs="Times New Roman"/>
        </w:rPr>
        <w:fldChar w:fldCharType="end"/>
      </w:r>
      <w:r w:rsidRPr="003C476C">
        <w:rPr>
          <w:rFonts w:ascii="Calibri" w:eastAsia="Calibri" w:hAnsi="Calibri" w:cs="Times New Roman"/>
        </w:rPr>
        <w:t xml:space="preserve">. The term with the lowest resulting </w:t>
      </w:r>
      <w:ins w:id="37" w:author="Graaf, S.C. de (Bastiaan)" w:date="2023-03-28T14:38:00Z">
        <w:r w:rsidR="00A71D9E">
          <w:rPr>
            <w:rFonts w:ascii="Calibri" w:eastAsia="Calibri" w:hAnsi="Calibri" w:cs="Times New Roman"/>
          </w:rPr>
          <w:t>\emph{</w:t>
        </w:r>
      </w:ins>
      <w:r w:rsidRPr="003C476C">
        <w:rPr>
          <w:rFonts w:ascii="Calibri" w:eastAsia="Calibri" w:hAnsi="Calibri" w:cs="Times New Roman"/>
        </w:rPr>
        <w:t>p</w:t>
      </w:r>
      <w:ins w:id="38" w:author="Graaf, S.C. de (Bastiaan)" w:date="2023-03-28T14:38:00Z">
        <w:r w:rsidR="00A71D9E">
          <w:rPr>
            <w:rFonts w:ascii="Calibri" w:eastAsia="Calibri" w:hAnsi="Calibri" w:cs="Times New Roman"/>
          </w:rPr>
          <w:t>}</w:t>
        </w:r>
      </w:ins>
      <w:r w:rsidRPr="003C476C">
        <w:rPr>
          <w:rFonts w:ascii="Calibri" w:eastAsia="Calibri" w:hAnsi="Calibri" w:cs="Times New Roman"/>
        </w:rPr>
        <w:t>-value for each type of GO-term chosen by user (“P” for Pathway, “F” for Function or “C” for Compartment) is assigned as the term of interest for a given protein</w:t>
      </w:r>
      <w:r w:rsidR="00F74D1F" w:rsidRPr="003C476C">
        <w:rPr>
          <w:rFonts w:ascii="Calibri" w:eastAsia="Calibri" w:hAnsi="Calibri" w:cs="Times New Roman"/>
        </w:rPr>
        <w:t xml:space="preserve">, and grouping can be done based on </w:t>
      </w:r>
      <w:r w:rsidR="000170BA">
        <w:rPr>
          <w:rFonts w:ascii="Calibri" w:eastAsia="Calibri" w:hAnsi="Calibri" w:cs="Times New Roman"/>
        </w:rPr>
        <w:t xml:space="preserve">a </w:t>
      </w:r>
      <w:r w:rsidR="00F74D1F" w:rsidRPr="003C476C">
        <w:rPr>
          <w:rFonts w:ascii="Calibri" w:eastAsia="Calibri" w:hAnsi="Calibri" w:cs="Times New Roman"/>
        </w:rPr>
        <w:t>term of interest for any of these three types</w:t>
      </w:r>
      <w:r w:rsidRPr="003C476C">
        <w:rPr>
          <w:rFonts w:ascii="Calibri" w:eastAsia="Calibri" w:hAnsi="Calibri" w:cs="Times New Roman"/>
        </w:rPr>
        <w:t xml:space="preserve">. When clustered by connectivity, proteins are </w:t>
      </w:r>
      <w:r w:rsidR="008472BC" w:rsidRPr="003C476C">
        <w:rPr>
          <w:rFonts w:ascii="Calibri" w:eastAsia="Calibri" w:hAnsi="Calibri" w:cs="Times New Roman"/>
        </w:rPr>
        <w:t>localized</w:t>
      </w:r>
      <w:r w:rsidRPr="003C476C">
        <w:rPr>
          <w:rFonts w:ascii="Calibri" w:eastAsia="Calibri" w:hAnsi="Calibri" w:cs="Times New Roman"/>
        </w:rPr>
        <w:t xml:space="preserve"> according to the number of interacting partners</w:t>
      </w:r>
      <w:r w:rsidR="008472BC" w:rsidRPr="003C476C">
        <w:rPr>
          <w:rFonts w:ascii="Calibri" w:eastAsia="Calibri" w:hAnsi="Calibri" w:cs="Times New Roman"/>
        </w:rPr>
        <w:t xml:space="preserve"> providing </w:t>
      </w:r>
      <w:r w:rsidRPr="003C476C">
        <w:rPr>
          <w:rFonts w:ascii="Calibri" w:eastAsia="Calibri" w:hAnsi="Calibri" w:cs="Times New Roman"/>
        </w:rPr>
        <w:t>interaction hubs.</w:t>
      </w:r>
    </w:p>
    <w:p w14:paraId="7E9763E7" w14:textId="1413EA28" w:rsidR="00EB0735" w:rsidRPr="003C476C" w:rsidRDefault="00607B25" w:rsidP="007F69C9">
      <w:pPr>
        <w:spacing w:line="360" w:lineRule="auto"/>
        <w:jc w:val="both"/>
        <w:rPr>
          <w:rFonts w:ascii="Calibri" w:eastAsia="Calibri" w:hAnsi="Calibri" w:cs="Times New Roman"/>
        </w:rPr>
      </w:pPr>
      <w:proofErr w:type="gramStart"/>
      <w:r w:rsidRPr="003C476C">
        <w:rPr>
          <w:rFonts w:ascii="Calibri" w:eastAsia="Calibri" w:hAnsi="Calibri" w:cs="Times New Roman"/>
        </w:rPr>
        <w:lastRenderedPageBreak/>
        <w:t xml:space="preserve">To  </w:t>
      </w:r>
      <w:r w:rsidR="00587656">
        <w:rPr>
          <w:rFonts w:ascii="Calibri" w:eastAsia="Calibri" w:hAnsi="Calibri" w:cs="Times New Roman"/>
        </w:rPr>
        <w:t>make</w:t>
      </w:r>
      <w:proofErr w:type="gramEnd"/>
      <w:r w:rsidR="00587656">
        <w:rPr>
          <w:rFonts w:ascii="Calibri" w:eastAsia="Calibri" w:hAnsi="Calibri" w:cs="Times New Roman"/>
        </w:rPr>
        <w:t xml:space="preserve"> </w:t>
      </w:r>
      <w:r w:rsidRPr="003C476C">
        <w:rPr>
          <w:rFonts w:ascii="Calibri" w:eastAsia="Calibri" w:hAnsi="Calibri" w:cs="Times New Roman"/>
        </w:rPr>
        <w:t>the graph</w:t>
      </w:r>
      <w:r w:rsidR="00587656">
        <w:rPr>
          <w:rFonts w:ascii="Calibri" w:eastAsia="Calibri" w:hAnsi="Calibri" w:cs="Times New Roman"/>
        </w:rPr>
        <w:t xml:space="preserve"> more clear</w:t>
      </w:r>
      <w:r w:rsidR="00B83914" w:rsidRPr="003C476C">
        <w:rPr>
          <w:rFonts w:ascii="Calibri" w:eastAsia="Calibri" w:hAnsi="Calibri" w:cs="Times New Roman"/>
        </w:rPr>
        <w:t>,</w:t>
      </w:r>
      <w:r w:rsidRPr="003C476C">
        <w:rPr>
          <w:rFonts w:ascii="Calibri" w:eastAsia="Calibri" w:hAnsi="Calibri" w:cs="Times New Roman"/>
        </w:rPr>
        <w:t xml:space="preserve"> </w:t>
      </w:r>
      <w:r w:rsidR="00B65885" w:rsidRPr="003C476C">
        <w:rPr>
          <w:rFonts w:ascii="Calibri" w:eastAsia="Calibri" w:hAnsi="Calibri" w:cs="Times New Roman"/>
        </w:rPr>
        <w:t xml:space="preserve">crosslinks and/or proteins can be hidden </w:t>
      </w:r>
      <w:r w:rsidR="00136E0F" w:rsidRPr="003C476C">
        <w:rPr>
          <w:rFonts w:ascii="Calibri" w:eastAsia="Calibri" w:hAnsi="Calibri" w:cs="Times New Roman"/>
        </w:rPr>
        <w:t xml:space="preserve">through </w:t>
      </w:r>
      <w:r w:rsidR="00B65885" w:rsidRPr="003C476C">
        <w:rPr>
          <w:rFonts w:ascii="Calibri" w:eastAsia="Calibri" w:hAnsi="Calibri" w:cs="Times New Roman"/>
        </w:rPr>
        <w:t>several mechanisms</w:t>
      </w:r>
      <w:r w:rsidRPr="003C476C">
        <w:rPr>
          <w:rFonts w:ascii="Calibri" w:eastAsia="Calibri" w:hAnsi="Calibri" w:cs="Times New Roman"/>
        </w:rPr>
        <w:t xml:space="preserve">. </w:t>
      </w:r>
      <w:r w:rsidR="00B65885" w:rsidRPr="003C476C">
        <w:rPr>
          <w:rFonts w:ascii="Calibri" w:eastAsia="Calibri" w:hAnsi="Calibri" w:cs="Times New Roman"/>
        </w:rPr>
        <w:t xml:space="preserve">For example, </w:t>
      </w:r>
      <w:r w:rsidR="00F74D1F" w:rsidRPr="003C476C">
        <w:rPr>
          <w:rFonts w:ascii="Calibri" w:eastAsia="Calibri" w:hAnsi="Calibri" w:cs="Times New Roman"/>
        </w:rPr>
        <w:t xml:space="preserve">display of </w:t>
      </w:r>
      <w:r w:rsidR="000B1A61" w:rsidRPr="003C476C">
        <w:rPr>
          <w:rFonts w:ascii="Calibri" w:eastAsia="Calibri" w:hAnsi="Calibri" w:cs="Times New Roman"/>
        </w:rPr>
        <w:t xml:space="preserve">inter- </w:t>
      </w:r>
      <w:r w:rsidR="00B65885" w:rsidRPr="003C476C">
        <w:rPr>
          <w:rFonts w:ascii="Calibri" w:eastAsia="Calibri" w:hAnsi="Calibri" w:cs="Times New Roman"/>
        </w:rPr>
        <w:t>and/</w:t>
      </w:r>
      <w:r w:rsidR="000B1A61" w:rsidRPr="003C476C">
        <w:rPr>
          <w:rFonts w:ascii="Calibri" w:eastAsia="Calibri" w:hAnsi="Calibri" w:cs="Times New Roman"/>
        </w:rPr>
        <w:t>or intra-links</w:t>
      </w:r>
      <w:r w:rsidR="00B65885" w:rsidRPr="003C476C">
        <w:rPr>
          <w:rFonts w:ascii="Calibri" w:eastAsia="Calibri" w:hAnsi="Calibri" w:cs="Times New Roman"/>
        </w:rPr>
        <w:t xml:space="preserve"> can</w:t>
      </w:r>
      <w:r w:rsidR="000B1A61" w:rsidRPr="003C476C">
        <w:rPr>
          <w:rFonts w:ascii="Calibri" w:eastAsia="Calibri" w:hAnsi="Calibri" w:cs="Times New Roman"/>
        </w:rPr>
        <w:t xml:space="preserve"> </w:t>
      </w:r>
      <w:r w:rsidR="00B65885" w:rsidRPr="003C476C">
        <w:rPr>
          <w:rFonts w:ascii="Calibri" w:eastAsia="Calibri" w:hAnsi="Calibri" w:cs="Times New Roman"/>
        </w:rPr>
        <w:t xml:space="preserve">be </w:t>
      </w:r>
      <w:r w:rsidR="00136E0F" w:rsidRPr="003C476C">
        <w:rPr>
          <w:rFonts w:ascii="Calibri" w:eastAsia="Calibri" w:hAnsi="Calibri" w:cs="Times New Roman"/>
        </w:rPr>
        <w:t>turned off</w:t>
      </w:r>
      <w:r w:rsidR="00140783" w:rsidRPr="003C476C">
        <w:rPr>
          <w:rFonts w:ascii="Calibri" w:eastAsia="Calibri" w:hAnsi="Calibri" w:cs="Times New Roman"/>
        </w:rPr>
        <w:t xml:space="preserve"> and a</w:t>
      </w:r>
      <w:r w:rsidR="00B65885" w:rsidRPr="003C476C">
        <w:rPr>
          <w:rFonts w:ascii="Calibri" w:eastAsia="Calibri" w:hAnsi="Calibri" w:cs="Times New Roman"/>
        </w:rPr>
        <w:t xml:space="preserve"> minimum score can </w:t>
      </w:r>
      <w:r w:rsidR="00140783" w:rsidRPr="003C476C">
        <w:rPr>
          <w:rFonts w:ascii="Calibri" w:eastAsia="Calibri" w:hAnsi="Calibri" w:cs="Times New Roman"/>
        </w:rPr>
        <w:t xml:space="preserve">hide potentially lower quality </w:t>
      </w:r>
      <w:r w:rsidR="002C4FF6" w:rsidRPr="003C476C">
        <w:rPr>
          <w:rFonts w:ascii="Calibri" w:eastAsia="Calibri" w:hAnsi="Calibri" w:cs="Times New Roman"/>
        </w:rPr>
        <w:t>crosslink</w:t>
      </w:r>
      <w:r w:rsidR="00140783" w:rsidRPr="003C476C">
        <w:rPr>
          <w:rFonts w:ascii="Calibri" w:eastAsia="Calibri" w:hAnsi="Calibri" w:cs="Times New Roman"/>
        </w:rPr>
        <w:t xml:space="preserve"> identification</w:t>
      </w:r>
      <w:r w:rsidR="000170BA">
        <w:rPr>
          <w:rFonts w:ascii="Calibri" w:eastAsia="Calibri" w:hAnsi="Calibri" w:cs="Times New Roman"/>
        </w:rPr>
        <w:t>s</w:t>
      </w:r>
      <w:r w:rsidR="007A2074" w:rsidRPr="003C476C">
        <w:rPr>
          <w:rFonts w:ascii="Calibri" w:eastAsia="Calibri" w:hAnsi="Calibri" w:cs="Times New Roman"/>
        </w:rPr>
        <w:t>.</w:t>
      </w:r>
      <w:r w:rsidR="00C23CE3" w:rsidRPr="003C476C">
        <w:rPr>
          <w:rFonts w:ascii="Calibri" w:eastAsia="Calibri" w:hAnsi="Calibri" w:cs="Times New Roman"/>
        </w:rPr>
        <w:t xml:space="preserve"> </w:t>
      </w:r>
      <w:r w:rsidR="007A2074" w:rsidRPr="003C476C">
        <w:rPr>
          <w:rFonts w:ascii="Calibri" w:eastAsia="Calibri" w:hAnsi="Calibri" w:cs="Times New Roman"/>
        </w:rPr>
        <w:t>Alternatively</w:t>
      </w:r>
      <w:r w:rsidR="000B1A61" w:rsidRPr="003C476C">
        <w:rPr>
          <w:rFonts w:ascii="Calibri" w:eastAsia="Calibri" w:hAnsi="Calibri" w:cs="Times New Roman"/>
        </w:rPr>
        <w:t xml:space="preserve">, </w:t>
      </w:r>
      <w:r w:rsidR="006E66C5" w:rsidRPr="003C476C">
        <w:rPr>
          <w:rFonts w:ascii="Calibri" w:eastAsia="Calibri" w:hAnsi="Calibri" w:cs="Times New Roman"/>
        </w:rPr>
        <w:t xml:space="preserve">displayed </w:t>
      </w:r>
      <w:r w:rsidR="00F84CF9" w:rsidRPr="003C476C">
        <w:rPr>
          <w:rFonts w:ascii="Calibri" w:eastAsia="Calibri" w:hAnsi="Calibri" w:cs="Times New Roman"/>
        </w:rPr>
        <w:t xml:space="preserve">proteins can be filtered based on the minimum number of inter- or </w:t>
      </w:r>
      <w:proofErr w:type="spellStart"/>
      <w:r w:rsidR="00F84CF9" w:rsidRPr="003C476C">
        <w:rPr>
          <w:rFonts w:ascii="Calibri" w:eastAsia="Calibri" w:hAnsi="Calibri" w:cs="Times New Roman"/>
        </w:rPr>
        <w:t>intralinks</w:t>
      </w:r>
      <w:proofErr w:type="spellEnd"/>
      <w:r w:rsidR="001D491C" w:rsidRPr="003C476C">
        <w:rPr>
          <w:rFonts w:ascii="Calibri" w:eastAsia="Calibri" w:hAnsi="Calibri" w:cs="Times New Roman"/>
        </w:rPr>
        <w:t xml:space="preserve"> (</w:t>
      </w:r>
      <w:r w:rsidR="0089050E">
        <w:rPr>
          <w:rFonts w:ascii="Calibri" w:eastAsia="Calibri" w:hAnsi="Calibri" w:cs="Times New Roman"/>
        </w:rPr>
        <w:t>\textbf{\</w:t>
      </w:r>
      <w:proofErr w:type="spellStart"/>
      <w:r w:rsidR="0089050E">
        <w:rPr>
          <w:rFonts w:ascii="Calibri" w:eastAsia="Calibri" w:hAnsi="Calibri" w:cs="Times New Roman"/>
        </w:rPr>
        <w:t>autoref</w:t>
      </w:r>
      <w:proofErr w:type="spellEnd"/>
      <w:r w:rsidR="0089050E">
        <w:rPr>
          <w:rFonts w:ascii="Calibri" w:eastAsia="Calibri" w:hAnsi="Calibri" w:cs="Times New Roman"/>
        </w:rPr>
        <w:t>{</w:t>
      </w:r>
      <w:proofErr w:type="gramStart"/>
      <w:r w:rsidR="0089050E">
        <w:rPr>
          <w:rFonts w:ascii="Calibri" w:eastAsia="Calibri" w:hAnsi="Calibri" w:cs="Times New Roman"/>
        </w:rPr>
        <w:t>fig:fig</w:t>
      </w:r>
      <w:proofErr w:type="gramEnd"/>
      <w:r w:rsidR="0089050E">
        <w:rPr>
          <w:rFonts w:ascii="Calibri" w:eastAsia="Calibri" w:hAnsi="Calibri" w:cs="Times New Roman"/>
        </w:rPr>
        <w:t>2.2}</w:t>
      </w:r>
      <w:r w:rsidR="009067A1" w:rsidRPr="003C476C">
        <w:rPr>
          <w:rFonts w:ascii="Calibri" w:eastAsia="Calibri" w:hAnsi="Calibri" w:cs="Times New Roman"/>
        </w:rPr>
        <w:t>C</w:t>
      </w:r>
      <w:r w:rsidR="001834E6">
        <w:rPr>
          <w:rFonts w:ascii="Calibri" w:eastAsia="Calibri" w:hAnsi="Calibri" w:cs="Times New Roman"/>
        </w:rPr>
        <w:t>}</w:t>
      </w:r>
      <w:r w:rsidR="001D491C" w:rsidRPr="003C476C">
        <w:rPr>
          <w:rFonts w:ascii="Calibri" w:eastAsia="Calibri" w:hAnsi="Calibri" w:cs="Times New Roman"/>
        </w:rPr>
        <w:t>)</w:t>
      </w:r>
      <w:r w:rsidR="00F84CF9" w:rsidRPr="003C476C">
        <w:rPr>
          <w:rFonts w:ascii="Calibri" w:eastAsia="Calibri" w:hAnsi="Calibri" w:cs="Times New Roman"/>
        </w:rPr>
        <w:t xml:space="preserve">. </w:t>
      </w:r>
      <w:r w:rsidR="00656CB9" w:rsidRPr="003C476C">
        <w:rPr>
          <w:rFonts w:ascii="Calibri" w:eastAsia="Calibri" w:hAnsi="Calibri" w:cs="Times New Roman"/>
        </w:rPr>
        <w:t>Within the link</w:t>
      </w:r>
      <w:r w:rsidR="00CE695A" w:rsidRPr="003C476C">
        <w:rPr>
          <w:rFonts w:ascii="Calibri" w:eastAsia="Calibri" w:hAnsi="Calibri" w:cs="Times New Roman"/>
        </w:rPr>
        <w:t xml:space="preserve"> or protein</w:t>
      </w:r>
      <w:r w:rsidR="00656CB9" w:rsidRPr="003C476C">
        <w:rPr>
          <w:rFonts w:ascii="Calibri" w:eastAsia="Calibri" w:hAnsi="Calibri" w:cs="Times New Roman"/>
        </w:rPr>
        <w:t xml:space="preserve"> browser</w:t>
      </w:r>
      <w:r w:rsidR="00F921DA" w:rsidRPr="003C476C">
        <w:rPr>
          <w:rFonts w:ascii="Calibri" w:eastAsia="Calibri" w:hAnsi="Calibri" w:cs="Times New Roman"/>
        </w:rPr>
        <w:t xml:space="preserve"> more intricate filters </w:t>
      </w:r>
      <w:r w:rsidR="00656CB9" w:rsidRPr="003C476C">
        <w:rPr>
          <w:rFonts w:ascii="Calibri" w:eastAsia="Calibri" w:hAnsi="Calibri" w:cs="Times New Roman"/>
        </w:rPr>
        <w:t>can</w:t>
      </w:r>
      <w:r w:rsidR="00060931" w:rsidRPr="003C476C">
        <w:rPr>
          <w:rFonts w:ascii="Calibri" w:eastAsia="Calibri" w:hAnsi="Calibri" w:cs="Times New Roman"/>
        </w:rPr>
        <w:t xml:space="preserve"> be assembled as well</w:t>
      </w:r>
      <w:r w:rsidR="00656CB9" w:rsidRPr="003C476C">
        <w:rPr>
          <w:rFonts w:ascii="Calibri" w:eastAsia="Calibri" w:hAnsi="Calibri" w:cs="Times New Roman"/>
        </w:rPr>
        <w:t xml:space="preserve"> </w:t>
      </w:r>
      <w:r w:rsidR="00F921DA" w:rsidRPr="003C476C">
        <w:rPr>
          <w:rFonts w:ascii="Calibri" w:eastAsia="Calibri" w:hAnsi="Calibri" w:cs="Times New Roman"/>
        </w:rPr>
        <w:t>(right-click the column of interest, select filtering and implement</w:t>
      </w:r>
      <w:r w:rsidR="00B83914" w:rsidRPr="003C476C">
        <w:rPr>
          <w:rFonts w:ascii="Calibri" w:eastAsia="Calibri" w:hAnsi="Calibri" w:cs="Times New Roman"/>
        </w:rPr>
        <w:t xml:space="preserve"> the desired </w:t>
      </w:r>
      <w:r w:rsidR="00F921DA" w:rsidRPr="003C476C">
        <w:rPr>
          <w:rFonts w:ascii="Calibri" w:eastAsia="Calibri" w:hAnsi="Calibri" w:cs="Times New Roman"/>
        </w:rPr>
        <w:t xml:space="preserve">filter). </w:t>
      </w:r>
      <w:r w:rsidR="00D71BBF" w:rsidRPr="003C476C">
        <w:rPr>
          <w:rFonts w:ascii="Calibri" w:eastAsia="Calibri" w:hAnsi="Calibri" w:cs="Times New Roman"/>
        </w:rPr>
        <w:t>The filtered datasets, as displayed in the protein browser or link browser, can consequently be exported as a .</w:t>
      </w:r>
      <w:r w:rsidR="00F5648F" w:rsidRPr="003C476C">
        <w:rPr>
          <w:rFonts w:ascii="Calibri" w:eastAsia="Calibri" w:hAnsi="Calibri" w:cs="Times New Roman"/>
        </w:rPr>
        <w:t>CSV</w:t>
      </w:r>
      <w:r w:rsidR="00D71BBF" w:rsidRPr="003C476C">
        <w:rPr>
          <w:rFonts w:ascii="Calibri" w:eastAsia="Calibri" w:hAnsi="Calibri" w:cs="Times New Roman"/>
        </w:rPr>
        <w:t xml:space="preserve"> file and if required</w:t>
      </w:r>
      <w:r w:rsidR="00060931" w:rsidRPr="003C476C">
        <w:rPr>
          <w:rFonts w:ascii="Calibri" w:eastAsia="Calibri" w:hAnsi="Calibri" w:cs="Times New Roman"/>
        </w:rPr>
        <w:t xml:space="preserve"> loaded again into</w:t>
      </w:r>
      <w:r w:rsidR="00C23CE3" w:rsidRPr="003C476C">
        <w:rPr>
          <w:rFonts w:ascii="Calibri" w:eastAsia="Calibri" w:hAnsi="Calibri" w:cs="Times New Roman"/>
        </w:rPr>
        <w:t xml:space="preserve"> Cross-ID, </w:t>
      </w:r>
      <w:r w:rsidR="00060931" w:rsidRPr="003C476C">
        <w:rPr>
          <w:rFonts w:ascii="Calibri" w:eastAsia="Calibri" w:hAnsi="Calibri" w:cs="Times New Roman"/>
        </w:rPr>
        <w:t>enabling the creation of m</w:t>
      </w:r>
      <w:r w:rsidR="00C23CE3" w:rsidRPr="003C476C">
        <w:rPr>
          <w:rFonts w:ascii="Calibri" w:eastAsia="Calibri" w:hAnsi="Calibri" w:cs="Times New Roman"/>
        </w:rPr>
        <w:t>ore compact graph</w:t>
      </w:r>
      <w:r w:rsidR="00060931" w:rsidRPr="003C476C">
        <w:rPr>
          <w:rFonts w:ascii="Calibri" w:eastAsia="Calibri" w:hAnsi="Calibri" w:cs="Times New Roman"/>
        </w:rPr>
        <w:t>s</w:t>
      </w:r>
      <w:r w:rsidR="00C23CE3" w:rsidRPr="003C476C">
        <w:rPr>
          <w:rFonts w:ascii="Calibri" w:eastAsia="Calibri" w:hAnsi="Calibri" w:cs="Times New Roman"/>
        </w:rPr>
        <w:t>.</w:t>
      </w:r>
      <w:r w:rsidR="00DB1CD7" w:rsidRPr="003C476C">
        <w:rPr>
          <w:rFonts w:ascii="Calibri" w:eastAsia="Calibri" w:hAnsi="Calibri" w:cs="Times New Roman"/>
        </w:rPr>
        <w:t xml:space="preserve"> Cross-ID </w:t>
      </w:r>
      <w:r w:rsidR="00570F25" w:rsidRPr="003C476C">
        <w:rPr>
          <w:rFonts w:ascii="Calibri" w:eastAsia="Calibri" w:hAnsi="Calibri" w:cs="Times New Roman"/>
        </w:rPr>
        <w:t xml:space="preserve">also </w:t>
      </w:r>
      <w:r w:rsidR="00DB1CD7" w:rsidRPr="003C476C">
        <w:rPr>
          <w:rFonts w:ascii="Calibri" w:eastAsia="Calibri" w:hAnsi="Calibri" w:cs="Times New Roman"/>
        </w:rPr>
        <w:t xml:space="preserve">implements </w:t>
      </w:r>
      <w:r w:rsidR="00570F25" w:rsidRPr="003C476C">
        <w:rPr>
          <w:rFonts w:ascii="Calibri" w:eastAsia="Calibri" w:hAnsi="Calibri" w:cs="Times New Roman"/>
        </w:rPr>
        <w:t xml:space="preserve">functionality to </w:t>
      </w:r>
      <w:r w:rsidR="00393DE8" w:rsidRPr="003C476C">
        <w:rPr>
          <w:rFonts w:ascii="Calibri" w:eastAsia="Calibri" w:hAnsi="Calibri" w:cs="Times New Roman"/>
        </w:rPr>
        <w:t>easily compare two datasets (</w:t>
      </w:r>
      <w:proofErr w:type="gramStart"/>
      <w:r w:rsidR="00393DE8" w:rsidRPr="003C476C">
        <w:rPr>
          <w:rFonts w:ascii="Calibri" w:eastAsia="Calibri" w:hAnsi="Calibri" w:cs="Times New Roman"/>
        </w:rPr>
        <w:t>e.g.</w:t>
      </w:r>
      <w:proofErr w:type="gramEnd"/>
      <w:r w:rsidR="00393DE8" w:rsidRPr="003C476C">
        <w:rPr>
          <w:rFonts w:ascii="Calibri" w:eastAsia="Calibri" w:hAnsi="Calibri" w:cs="Times New Roman"/>
        </w:rPr>
        <w:t xml:space="preserve"> controls vs experimental groups)</w:t>
      </w:r>
      <w:r w:rsidR="00AB6A80" w:rsidRPr="003C476C">
        <w:rPr>
          <w:rFonts w:ascii="Calibri" w:eastAsia="Calibri" w:hAnsi="Calibri" w:cs="Times New Roman"/>
        </w:rPr>
        <w:t xml:space="preserve">. </w:t>
      </w:r>
      <w:r w:rsidR="00A15726" w:rsidRPr="003C476C">
        <w:rPr>
          <w:rFonts w:ascii="Calibri" w:eastAsia="Calibri" w:hAnsi="Calibri" w:cs="Times New Roman"/>
        </w:rPr>
        <w:t>W</w:t>
      </w:r>
      <w:r w:rsidR="00F92E38" w:rsidRPr="003C476C">
        <w:rPr>
          <w:rFonts w:ascii="Calibri" w:eastAsia="Calibri" w:hAnsi="Calibri" w:cs="Times New Roman"/>
        </w:rPr>
        <w:t>hen comparing multiple</w:t>
      </w:r>
      <w:r w:rsidR="00A15726" w:rsidRPr="003C476C">
        <w:rPr>
          <w:rFonts w:ascii="Calibri" w:eastAsia="Calibri" w:hAnsi="Calibri" w:cs="Times New Roman"/>
        </w:rPr>
        <w:t xml:space="preserve"> datasets,</w:t>
      </w:r>
      <w:r w:rsidR="00570F25" w:rsidRPr="003C476C">
        <w:rPr>
          <w:rFonts w:ascii="Calibri" w:eastAsia="Calibri" w:hAnsi="Calibri" w:cs="Times New Roman"/>
        </w:rPr>
        <w:t xml:space="preserve"> </w:t>
      </w:r>
      <w:r w:rsidR="00AB6A80" w:rsidRPr="003C476C">
        <w:rPr>
          <w:rFonts w:ascii="Calibri" w:eastAsia="Calibri" w:hAnsi="Calibri" w:cs="Times New Roman"/>
        </w:rPr>
        <w:t xml:space="preserve">proteins and </w:t>
      </w:r>
      <w:r w:rsidR="00CE695A" w:rsidRPr="003C476C">
        <w:rPr>
          <w:rFonts w:ascii="Calibri" w:eastAsia="Calibri" w:hAnsi="Calibri" w:cs="Times New Roman"/>
        </w:rPr>
        <w:t xml:space="preserve">interactions </w:t>
      </w:r>
      <w:r w:rsidR="00570F25" w:rsidRPr="003C476C">
        <w:rPr>
          <w:rFonts w:ascii="Calibri" w:eastAsia="Calibri" w:hAnsi="Calibri" w:cs="Times New Roman"/>
        </w:rPr>
        <w:t xml:space="preserve">are colored </w:t>
      </w:r>
      <w:r w:rsidR="00AB6A80" w:rsidRPr="003C476C">
        <w:rPr>
          <w:rFonts w:ascii="Calibri" w:eastAsia="Calibri" w:hAnsi="Calibri" w:cs="Times New Roman"/>
        </w:rPr>
        <w:t>based on which dataset they occur in</w:t>
      </w:r>
      <w:r w:rsidR="00CF32E0" w:rsidRPr="003C476C">
        <w:rPr>
          <w:rFonts w:ascii="Calibri" w:eastAsia="Calibri" w:hAnsi="Calibri" w:cs="Times New Roman"/>
        </w:rPr>
        <w:t>:</w:t>
      </w:r>
      <w:r w:rsidR="00AB6A80" w:rsidRPr="003C476C">
        <w:rPr>
          <w:rFonts w:ascii="Calibri" w:eastAsia="Calibri" w:hAnsi="Calibri" w:cs="Times New Roman"/>
        </w:rPr>
        <w:t xml:space="preserve"> </w:t>
      </w:r>
      <w:r w:rsidR="00BB1440" w:rsidRPr="003C476C">
        <w:rPr>
          <w:rFonts w:ascii="Calibri" w:eastAsia="Calibri" w:hAnsi="Calibri" w:cs="Times New Roman"/>
        </w:rPr>
        <w:t xml:space="preserve">dataset 1 – </w:t>
      </w:r>
      <w:proofErr w:type="spellStart"/>
      <w:r w:rsidR="006A4B4D" w:rsidRPr="003C476C">
        <w:rPr>
          <w:rFonts w:ascii="Calibri" w:eastAsia="Calibri" w:hAnsi="Calibri" w:cs="Times New Roman"/>
        </w:rPr>
        <w:t>dark</w:t>
      </w:r>
      <w:r w:rsidR="00BB1440" w:rsidRPr="003C476C">
        <w:rPr>
          <w:rFonts w:ascii="Calibri" w:eastAsia="Calibri" w:hAnsi="Calibri" w:cs="Times New Roman"/>
        </w:rPr>
        <w:t>red</w:t>
      </w:r>
      <w:proofErr w:type="spellEnd"/>
      <w:r w:rsidR="00AB6A80" w:rsidRPr="003C476C">
        <w:rPr>
          <w:rFonts w:ascii="Calibri" w:eastAsia="Calibri" w:hAnsi="Calibri" w:cs="Times New Roman"/>
        </w:rPr>
        <w:t xml:space="preserve">, </w:t>
      </w:r>
      <w:r w:rsidR="00BB1440" w:rsidRPr="003C476C">
        <w:rPr>
          <w:rFonts w:ascii="Calibri" w:eastAsia="Calibri" w:hAnsi="Calibri" w:cs="Times New Roman"/>
        </w:rPr>
        <w:t xml:space="preserve">dataset 2 – blue, </w:t>
      </w:r>
      <w:r w:rsidR="00AB6A80" w:rsidRPr="003C476C">
        <w:rPr>
          <w:rFonts w:ascii="Calibri" w:eastAsia="Calibri" w:hAnsi="Calibri" w:cs="Times New Roman"/>
        </w:rPr>
        <w:t>or both</w:t>
      </w:r>
      <w:r w:rsidR="00BB1440" w:rsidRPr="003C476C">
        <w:rPr>
          <w:rFonts w:ascii="Calibri" w:eastAsia="Calibri" w:hAnsi="Calibri" w:cs="Times New Roman"/>
        </w:rPr>
        <w:t xml:space="preserve"> </w:t>
      </w:r>
      <w:r w:rsidR="00A81DF1" w:rsidRPr="003C476C">
        <w:rPr>
          <w:rFonts w:ascii="Calibri" w:eastAsia="Calibri" w:hAnsi="Calibri" w:cs="Times New Roman"/>
        </w:rPr>
        <w:t xml:space="preserve">– </w:t>
      </w:r>
      <w:r w:rsidR="002F48F1" w:rsidRPr="003C476C">
        <w:rPr>
          <w:rFonts w:ascii="Calibri" w:eastAsia="Calibri" w:hAnsi="Calibri" w:cs="Times New Roman"/>
        </w:rPr>
        <w:t>pink</w:t>
      </w:r>
      <w:r w:rsidR="009067A1" w:rsidRPr="003C476C">
        <w:rPr>
          <w:rFonts w:ascii="Calibri" w:eastAsia="Calibri" w:hAnsi="Calibri" w:cs="Times New Roman"/>
        </w:rPr>
        <w:t xml:space="preserve"> (</w:t>
      </w:r>
      <w:r w:rsidR="0089050E">
        <w:rPr>
          <w:rFonts w:ascii="Calibri" w:eastAsia="Calibri" w:hAnsi="Calibri" w:cs="Times New Roman"/>
        </w:rPr>
        <w:t>\textbf{\</w:t>
      </w:r>
      <w:proofErr w:type="spellStart"/>
      <w:r w:rsidR="0089050E">
        <w:rPr>
          <w:rFonts w:ascii="Calibri" w:eastAsia="Calibri" w:hAnsi="Calibri" w:cs="Times New Roman"/>
        </w:rPr>
        <w:t>autoref</w:t>
      </w:r>
      <w:proofErr w:type="spellEnd"/>
      <w:r w:rsidR="0089050E">
        <w:rPr>
          <w:rFonts w:ascii="Calibri" w:eastAsia="Calibri" w:hAnsi="Calibri" w:cs="Times New Roman"/>
        </w:rPr>
        <w:t>{fig:fig2.2}</w:t>
      </w:r>
      <w:r w:rsidR="009067A1" w:rsidRPr="003C476C">
        <w:rPr>
          <w:rFonts w:ascii="Calibri" w:eastAsia="Calibri" w:hAnsi="Calibri" w:cs="Times New Roman"/>
        </w:rPr>
        <w:t>D</w:t>
      </w:r>
      <w:r w:rsidR="001834E6">
        <w:rPr>
          <w:rFonts w:ascii="Calibri" w:eastAsia="Calibri" w:hAnsi="Calibri" w:cs="Times New Roman"/>
        </w:rPr>
        <w:t>}</w:t>
      </w:r>
      <w:r w:rsidR="009067A1" w:rsidRPr="003C476C">
        <w:rPr>
          <w:rFonts w:ascii="Calibri" w:eastAsia="Calibri" w:hAnsi="Calibri" w:cs="Times New Roman"/>
        </w:rPr>
        <w:t>)</w:t>
      </w:r>
      <w:r w:rsidR="00AB6A80" w:rsidRPr="003C476C">
        <w:rPr>
          <w:rFonts w:ascii="Calibri" w:eastAsia="Calibri" w:hAnsi="Calibri" w:cs="Times New Roman"/>
        </w:rPr>
        <w:t xml:space="preserve">. </w:t>
      </w:r>
      <w:r w:rsidR="00BB1440" w:rsidRPr="003C476C">
        <w:rPr>
          <w:rFonts w:ascii="Calibri" w:eastAsia="Calibri" w:hAnsi="Calibri" w:cs="Times New Roman"/>
        </w:rPr>
        <w:t>Additionally, t</w:t>
      </w:r>
      <w:r w:rsidR="00AB6A80" w:rsidRPr="003C476C">
        <w:rPr>
          <w:rFonts w:ascii="Calibri" w:eastAsia="Calibri" w:hAnsi="Calibri" w:cs="Times New Roman"/>
        </w:rPr>
        <w:t>he number of crosslinks from each dataset</w:t>
      </w:r>
      <w:r w:rsidR="00BB1440" w:rsidRPr="003C476C">
        <w:rPr>
          <w:rFonts w:ascii="Calibri" w:eastAsia="Calibri" w:hAnsi="Calibri" w:cs="Times New Roman"/>
        </w:rPr>
        <w:t xml:space="preserve"> </w:t>
      </w:r>
      <w:r w:rsidR="00A15726" w:rsidRPr="003C476C">
        <w:rPr>
          <w:rFonts w:ascii="Calibri" w:eastAsia="Calibri" w:hAnsi="Calibri" w:cs="Times New Roman"/>
        </w:rPr>
        <w:t xml:space="preserve">is </w:t>
      </w:r>
      <w:r w:rsidR="005E6989" w:rsidRPr="003C476C">
        <w:rPr>
          <w:rFonts w:ascii="Calibri" w:eastAsia="Calibri" w:hAnsi="Calibri" w:cs="Times New Roman"/>
        </w:rPr>
        <w:t>provided</w:t>
      </w:r>
      <w:r w:rsidR="00BB1440" w:rsidRPr="003C476C">
        <w:rPr>
          <w:rFonts w:ascii="Calibri" w:eastAsia="Calibri" w:hAnsi="Calibri" w:cs="Times New Roman"/>
        </w:rPr>
        <w:t xml:space="preserve"> and a</w:t>
      </w:r>
      <w:r w:rsidR="00950AE5" w:rsidRPr="003C476C">
        <w:rPr>
          <w:rFonts w:ascii="Calibri" w:eastAsia="Calibri" w:hAnsi="Calibri" w:cs="Times New Roman"/>
        </w:rPr>
        <w:t xml:space="preserve"> filter responsive Venn-diagram is included as well,</w:t>
      </w:r>
      <w:r w:rsidR="00CF32E0" w:rsidRPr="003C476C" w:rsidDel="00CF32E0">
        <w:rPr>
          <w:rFonts w:ascii="Calibri" w:eastAsia="Calibri" w:hAnsi="Calibri" w:cs="Times New Roman"/>
        </w:rPr>
        <w:t xml:space="preserve"> </w:t>
      </w:r>
      <w:r w:rsidR="00CF32E0" w:rsidRPr="003C476C">
        <w:rPr>
          <w:rFonts w:ascii="Calibri" w:eastAsia="Calibri" w:hAnsi="Calibri" w:cs="Times New Roman"/>
        </w:rPr>
        <w:t xml:space="preserve">indicating </w:t>
      </w:r>
      <w:r w:rsidR="00D33D4F" w:rsidRPr="003C476C">
        <w:rPr>
          <w:rFonts w:ascii="Calibri" w:eastAsia="Calibri" w:hAnsi="Calibri" w:cs="Times New Roman"/>
        </w:rPr>
        <w:t xml:space="preserve">overlap </w:t>
      </w:r>
      <w:r w:rsidR="00CF32E0" w:rsidRPr="003C476C">
        <w:rPr>
          <w:rFonts w:ascii="Calibri" w:eastAsia="Calibri" w:hAnsi="Calibri" w:cs="Times New Roman"/>
        </w:rPr>
        <w:t>for shown</w:t>
      </w:r>
      <w:r w:rsidR="00950AE5" w:rsidRPr="003C476C">
        <w:rPr>
          <w:rFonts w:ascii="Calibri" w:eastAsia="Calibri" w:hAnsi="Calibri" w:cs="Times New Roman"/>
        </w:rPr>
        <w:t xml:space="preserve"> proteins.</w:t>
      </w:r>
      <w:r w:rsidR="002D7C53" w:rsidRPr="003C476C">
        <w:rPr>
          <w:rFonts w:ascii="Calibri" w:eastAsia="Calibri" w:hAnsi="Calibri" w:cs="Times New Roman"/>
        </w:rPr>
        <w:t xml:space="preserve"> </w:t>
      </w:r>
      <w:r w:rsidR="005E6989" w:rsidRPr="003C476C">
        <w:rPr>
          <w:rFonts w:ascii="Calibri" w:eastAsia="Calibri" w:hAnsi="Calibri" w:cs="Times New Roman"/>
        </w:rPr>
        <w:t xml:space="preserve">To support replicates, </w:t>
      </w:r>
      <w:r w:rsidR="00A15726" w:rsidRPr="003C476C">
        <w:rPr>
          <w:rFonts w:ascii="Calibri" w:eastAsia="Calibri" w:hAnsi="Calibri" w:cs="Times New Roman"/>
        </w:rPr>
        <w:t>there is a</w:t>
      </w:r>
      <w:r w:rsidR="000170BA">
        <w:rPr>
          <w:rFonts w:ascii="Calibri" w:eastAsia="Calibri" w:hAnsi="Calibri" w:cs="Times New Roman"/>
        </w:rPr>
        <w:t>n overlap-</w:t>
      </w:r>
      <w:r w:rsidR="00AB6A80" w:rsidRPr="003C476C">
        <w:rPr>
          <w:rFonts w:ascii="Calibri" w:eastAsia="Calibri" w:hAnsi="Calibri" w:cs="Times New Roman"/>
        </w:rPr>
        <w:t>check</w:t>
      </w:r>
      <w:r w:rsidR="00950AE5" w:rsidRPr="003C476C">
        <w:rPr>
          <w:rFonts w:ascii="Calibri" w:eastAsia="Calibri" w:hAnsi="Calibri" w:cs="Times New Roman"/>
        </w:rPr>
        <w:t xml:space="preserve"> function</w:t>
      </w:r>
      <w:r w:rsidR="00AB6A80" w:rsidRPr="003C476C">
        <w:rPr>
          <w:rFonts w:ascii="Calibri" w:eastAsia="Calibri" w:hAnsi="Calibri" w:cs="Times New Roman"/>
        </w:rPr>
        <w:t xml:space="preserve"> </w:t>
      </w:r>
      <w:r w:rsidR="005E6989" w:rsidRPr="003C476C">
        <w:rPr>
          <w:rFonts w:ascii="Calibri" w:eastAsia="Calibri" w:hAnsi="Calibri" w:cs="Times New Roman"/>
        </w:rPr>
        <w:t xml:space="preserve">for </w:t>
      </w:r>
      <w:r w:rsidR="00950AE5" w:rsidRPr="003C476C">
        <w:rPr>
          <w:rFonts w:ascii="Calibri" w:eastAsia="Calibri" w:hAnsi="Calibri" w:cs="Times New Roman"/>
        </w:rPr>
        <w:t>multiple datasets</w:t>
      </w:r>
      <w:r w:rsidR="005E6989" w:rsidRPr="003C476C">
        <w:rPr>
          <w:rFonts w:ascii="Calibri" w:eastAsia="Calibri" w:hAnsi="Calibri" w:cs="Times New Roman"/>
        </w:rPr>
        <w:t xml:space="preserve"> which requires as additional input </w:t>
      </w:r>
      <w:r w:rsidR="00AB6A80" w:rsidRPr="003C476C">
        <w:rPr>
          <w:rFonts w:ascii="Calibri" w:eastAsia="Calibri" w:hAnsi="Calibri" w:cs="Times New Roman"/>
        </w:rPr>
        <w:t>a minimum number of datasets in which a crosslink mu</w:t>
      </w:r>
      <w:r w:rsidR="00CE695A" w:rsidRPr="003C476C">
        <w:rPr>
          <w:rFonts w:ascii="Calibri" w:eastAsia="Calibri" w:hAnsi="Calibri" w:cs="Times New Roman"/>
        </w:rPr>
        <w:t>st</w:t>
      </w:r>
      <w:r w:rsidR="00AB6A80" w:rsidRPr="003C476C">
        <w:rPr>
          <w:rFonts w:ascii="Calibri" w:eastAsia="Calibri" w:hAnsi="Calibri" w:cs="Times New Roman"/>
        </w:rPr>
        <w:t xml:space="preserve"> occur before it is included in the final </w:t>
      </w:r>
      <w:r w:rsidR="00C05842" w:rsidRPr="003C476C">
        <w:rPr>
          <w:rFonts w:ascii="Calibri" w:eastAsia="Calibri" w:hAnsi="Calibri" w:cs="Times New Roman"/>
        </w:rPr>
        <w:t>dataset</w:t>
      </w:r>
      <w:r w:rsidR="00211D9D" w:rsidRPr="003C476C">
        <w:rPr>
          <w:rFonts w:ascii="Calibri" w:eastAsia="Calibri" w:hAnsi="Calibri" w:cs="Times New Roman"/>
        </w:rPr>
        <w:t>.</w:t>
      </w:r>
      <w:r w:rsidR="005E6989" w:rsidRPr="003C476C">
        <w:rPr>
          <w:rFonts w:ascii="Calibri" w:eastAsia="Calibri" w:hAnsi="Calibri" w:cs="Times New Roman"/>
        </w:rPr>
        <w:t xml:space="preserve"> Additionally, </w:t>
      </w:r>
      <w:r w:rsidR="00AB6A80" w:rsidRPr="003C476C">
        <w:rPr>
          <w:rFonts w:ascii="Calibri" w:eastAsia="Calibri" w:hAnsi="Calibri" w:cs="Times New Roman"/>
        </w:rPr>
        <w:t xml:space="preserve">the fraction of crosslinks </w:t>
      </w:r>
      <w:r w:rsidR="005E6989" w:rsidRPr="003C476C">
        <w:rPr>
          <w:rFonts w:ascii="Calibri" w:eastAsia="Calibri" w:hAnsi="Calibri" w:cs="Times New Roman"/>
        </w:rPr>
        <w:t xml:space="preserve">included </w:t>
      </w:r>
      <w:r w:rsidR="00AB6A80" w:rsidRPr="003C476C">
        <w:rPr>
          <w:rFonts w:ascii="Calibri" w:eastAsia="Calibri" w:hAnsi="Calibri" w:cs="Times New Roman"/>
        </w:rPr>
        <w:t>in the final dataset</w:t>
      </w:r>
      <w:r w:rsidR="005E6989" w:rsidRPr="003C476C">
        <w:rPr>
          <w:rFonts w:ascii="Calibri" w:eastAsia="Calibri" w:hAnsi="Calibri" w:cs="Times New Roman"/>
        </w:rPr>
        <w:t xml:space="preserve"> is shown</w:t>
      </w:r>
      <w:r w:rsidR="00D12031" w:rsidRPr="003C476C">
        <w:rPr>
          <w:rFonts w:ascii="Calibri" w:eastAsia="Calibri" w:hAnsi="Calibri" w:cs="Times New Roman"/>
        </w:rPr>
        <w:t xml:space="preserve">, as well as a Venn-diagram if </w:t>
      </w:r>
      <w:r w:rsidR="00FD7D26" w:rsidRPr="003C476C">
        <w:rPr>
          <w:rFonts w:ascii="Calibri" w:eastAsia="Calibri" w:hAnsi="Calibri" w:cs="Times New Roman"/>
        </w:rPr>
        <w:t>more than one input file</w:t>
      </w:r>
      <w:r w:rsidR="00D12031" w:rsidRPr="003C476C">
        <w:rPr>
          <w:rFonts w:ascii="Calibri" w:eastAsia="Calibri" w:hAnsi="Calibri" w:cs="Times New Roman"/>
        </w:rPr>
        <w:t xml:space="preserve"> w</w:t>
      </w:r>
      <w:r w:rsidR="00FD7D26" w:rsidRPr="003C476C">
        <w:rPr>
          <w:rFonts w:ascii="Calibri" w:eastAsia="Calibri" w:hAnsi="Calibri" w:cs="Times New Roman"/>
        </w:rPr>
        <w:t>as</w:t>
      </w:r>
      <w:r w:rsidR="00D12031" w:rsidRPr="003C476C">
        <w:rPr>
          <w:rFonts w:ascii="Calibri" w:eastAsia="Calibri" w:hAnsi="Calibri" w:cs="Times New Roman"/>
        </w:rPr>
        <w:t xml:space="preserve"> provided.</w:t>
      </w:r>
      <w:r w:rsidR="00AB6A80" w:rsidRPr="003C476C">
        <w:rPr>
          <w:rFonts w:ascii="Calibri" w:eastAsia="Calibri" w:hAnsi="Calibri" w:cs="Times New Roman"/>
        </w:rPr>
        <w:t xml:space="preserve"> </w:t>
      </w:r>
      <w:r w:rsidR="005E6989" w:rsidRPr="003C476C">
        <w:rPr>
          <w:rFonts w:ascii="Calibri" w:eastAsia="Calibri" w:hAnsi="Calibri" w:cs="Times New Roman"/>
        </w:rPr>
        <w:t>As before, t</w:t>
      </w:r>
      <w:r w:rsidR="00D12031" w:rsidRPr="003C476C">
        <w:rPr>
          <w:rFonts w:ascii="Calibri" w:eastAsia="Calibri" w:hAnsi="Calibri" w:cs="Times New Roman"/>
        </w:rPr>
        <w:t xml:space="preserve">he </w:t>
      </w:r>
      <w:r w:rsidR="005E6989" w:rsidRPr="003C476C">
        <w:rPr>
          <w:rFonts w:ascii="Calibri" w:eastAsia="Calibri" w:hAnsi="Calibri" w:cs="Times New Roman"/>
        </w:rPr>
        <w:t xml:space="preserve">filtered </w:t>
      </w:r>
      <w:r w:rsidR="00D12031" w:rsidRPr="003C476C">
        <w:rPr>
          <w:rFonts w:ascii="Calibri" w:eastAsia="Calibri" w:hAnsi="Calibri" w:cs="Times New Roman"/>
        </w:rPr>
        <w:t xml:space="preserve">dataset </w:t>
      </w:r>
      <w:r w:rsidR="00AB6A80" w:rsidRPr="003C476C">
        <w:rPr>
          <w:rFonts w:ascii="Calibri" w:eastAsia="Calibri" w:hAnsi="Calibri" w:cs="Times New Roman"/>
        </w:rPr>
        <w:t xml:space="preserve">can be exported to </w:t>
      </w:r>
      <w:r w:rsidR="009016F3" w:rsidRPr="003C476C">
        <w:rPr>
          <w:rFonts w:ascii="Calibri" w:eastAsia="Calibri" w:hAnsi="Calibri" w:cs="Times New Roman"/>
        </w:rPr>
        <w:t>.</w:t>
      </w:r>
      <w:r w:rsidR="00F5648F" w:rsidRPr="003C476C">
        <w:rPr>
          <w:rFonts w:ascii="Calibri" w:eastAsia="Calibri" w:hAnsi="Calibri" w:cs="Times New Roman"/>
        </w:rPr>
        <w:t xml:space="preserve">CSV </w:t>
      </w:r>
      <w:r w:rsidR="00AB6A80" w:rsidRPr="003C476C">
        <w:rPr>
          <w:rFonts w:ascii="Calibri" w:eastAsia="Calibri" w:hAnsi="Calibri" w:cs="Times New Roman"/>
        </w:rPr>
        <w:t xml:space="preserve">or directly used as a dataset for </w:t>
      </w:r>
      <w:r w:rsidR="00CA2EA1" w:rsidRPr="003C476C">
        <w:rPr>
          <w:rFonts w:ascii="Calibri" w:eastAsia="Calibri" w:hAnsi="Calibri" w:cs="Times New Roman"/>
        </w:rPr>
        <w:t xml:space="preserve">further </w:t>
      </w:r>
      <w:r w:rsidR="00581D84" w:rsidRPr="003C476C">
        <w:rPr>
          <w:rFonts w:ascii="Calibri" w:eastAsia="Calibri" w:hAnsi="Calibri" w:cs="Times New Roman"/>
        </w:rPr>
        <w:t>processing</w:t>
      </w:r>
      <w:r w:rsidR="00D372B1" w:rsidRPr="003C476C">
        <w:rPr>
          <w:rFonts w:ascii="Calibri" w:eastAsia="Calibri" w:hAnsi="Calibri" w:cs="Times New Roman"/>
        </w:rPr>
        <w:t>.</w:t>
      </w:r>
    </w:p>
    <w:p w14:paraId="10E07E58" w14:textId="77777777" w:rsidR="00393DE8" w:rsidRPr="003C476C" w:rsidRDefault="00393DE8" w:rsidP="00A2584B">
      <w:pPr>
        <w:spacing w:line="360" w:lineRule="auto"/>
        <w:ind w:firstLine="720"/>
        <w:jc w:val="both"/>
        <w:rPr>
          <w:rFonts w:ascii="Calibri" w:eastAsia="Calibri" w:hAnsi="Calibri" w:cs="Times New Roman"/>
        </w:rPr>
      </w:pPr>
    </w:p>
    <w:p w14:paraId="0F5BBF54" w14:textId="7C0C8FFD" w:rsidR="008F0E2A" w:rsidRPr="003C476C" w:rsidRDefault="007F69C9" w:rsidP="0089050E">
      <w:pPr>
        <w:pStyle w:val="Heading2"/>
      </w:pPr>
      <w:r>
        <w:t>!!</w:t>
      </w:r>
      <w:r w:rsidR="0020047B" w:rsidRPr="003C476C">
        <w:t xml:space="preserve">Mapping </w:t>
      </w:r>
      <w:r w:rsidR="00507FF9" w:rsidRPr="003C476C">
        <w:t xml:space="preserve">Detected Crosslinks </w:t>
      </w:r>
      <w:r w:rsidR="0020047B" w:rsidRPr="003C476C">
        <w:t>to Existing Structures</w:t>
      </w:r>
    </w:p>
    <w:p w14:paraId="4DC7A652" w14:textId="5B0AB3EE" w:rsidR="00C04980" w:rsidRPr="003C476C" w:rsidRDefault="00F55F87" w:rsidP="002A2BAC">
      <w:pPr>
        <w:spacing w:line="360" w:lineRule="auto"/>
        <w:jc w:val="both"/>
        <w:rPr>
          <w:rFonts w:ascii="Calibri" w:eastAsia="Calibri" w:hAnsi="Calibri" w:cs="Times New Roman"/>
        </w:rPr>
      </w:pPr>
      <w:r w:rsidRPr="003C476C">
        <w:rPr>
          <w:rFonts w:ascii="Calibri" w:eastAsia="Calibri" w:hAnsi="Calibri" w:cs="Times New Roman"/>
        </w:rPr>
        <w:t>A</w:t>
      </w:r>
      <w:r w:rsidR="00D8383F" w:rsidRPr="003C476C">
        <w:rPr>
          <w:rFonts w:ascii="Calibri" w:eastAsia="Calibri" w:hAnsi="Calibri" w:cs="Times New Roman"/>
        </w:rPr>
        <w:t xml:space="preserve">n </w:t>
      </w:r>
      <w:proofErr w:type="gramStart"/>
      <w:r w:rsidR="00D8383F" w:rsidRPr="003C476C">
        <w:rPr>
          <w:rFonts w:ascii="Calibri" w:eastAsia="Calibri" w:hAnsi="Calibri" w:cs="Times New Roman"/>
        </w:rPr>
        <w:t>often</w:t>
      </w:r>
      <w:r w:rsidRPr="003C476C">
        <w:rPr>
          <w:rFonts w:ascii="Calibri" w:eastAsia="Calibri" w:hAnsi="Calibri" w:cs="Times New Roman"/>
        </w:rPr>
        <w:t xml:space="preserve"> </w:t>
      </w:r>
      <w:r w:rsidR="00D8383F" w:rsidRPr="003C476C">
        <w:rPr>
          <w:rFonts w:ascii="Calibri" w:eastAsia="Calibri" w:hAnsi="Calibri" w:cs="Times New Roman"/>
        </w:rPr>
        <w:t>time-consuming</w:t>
      </w:r>
      <w:proofErr w:type="gramEnd"/>
      <w:r w:rsidRPr="003C476C">
        <w:rPr>
          <w:rFonts w:ascii="Calibri" w:eastAsia="Calibri" w:hAnsi="Calibri" w:cs="Times New Roman"/>
        </w:rPr>
        <w:t xml:space="preserve"> task when analyzing crosslinking data is mapping the detected crosslinks</w:t>
      </w:r>
      <w:r w:rsidR="00065740" w:rsidRPr="003C476C">
        <w:rPr>
          <w:rFonts w:ascii="Calibri" w:eastAsia="Calibri" w:hAnsi="Calibri" w:cs="Times New Roman"/>
        </w:rPr>
        <w:t xml:space="preserve"> on existing structures. A major hurdle here is that the sequences in structures in PDB format tend to not precisely match those in standard databases like Uniprot, usually caused by truncations, point mutations or </w:t>
      </w:r>
      <w:r w:rsidR="00D8383F" w:rsidRPr="003C476C">
        <w:rPr>
          <w:rFonts w:ascii="Calibri" w:eastAsia="Calibri" w:hAnsi="Calibri" w:cs="Times New Roman"/>
        </w:rPr>
        <w:t xml:space="preserve">exclusive </w:t>
      </w:r>
      <w:r w:rsidR="00065740" w:rsidRPr="003C476C">
        <w:rPr>
          <w:rFonts w:ascii="Calibri" w:eastAsia="Calibri" w:hAnsi="Calibri" w:cs="Times New Roman"/>
        </w:rPr>
        <w:t xml:space="preserve">availability of a structure from another organism. </w:t>
      </w:r>
      <w:r w:rsidR="00D8383F" w:rsidRPr="003C476C">
        <w:rPr>
          <w:rFonts w:ascii="Calibri" w:eastAsia="Calibri" w:hAnsi="Calibri" w:cs="Times New Roman"/>
        </w:rPr>
        <w:t>Such</w:t>
      </w:r>
      <w:r w:rsidR="00065740" w:rsidRPr="003C476C">
        <w:rPr>
          <w:rFonts w:ascii="Calibri" w:eastAsia="Calibri" w:hAnsi="Calibri" w:cs="Times New Roman"/>
        </w:rPr>
        <w:t xml:space="preserve"> difference</w:t>
      </w:r>
      <w:r w:rsidR="00D8383F" w:rsidRPr="003C476C">
        <w:rPr>
          <w:rFonts w:ascii="Calibri" w:eastAsia="Calibri" w:hAnsi="Calibri" w:cs="Times New Roman"/>
        </w:rPr>
        <w:t>s</w:t>
      </w:r>
      <w:r w:rsidR="00065740" w:rsidRPr="003C476C">
        <w:rPr>
          <w:rFonts w:ascii="Calibri" w:eastAsia="Calibri" w:hAnsi="Calibri" w:cs="Times New Roman"/>
        </w:rPr>
        <w:t xml:space="preserve"> </w:t>
      </w:r>
      <w:proofErr w:type="gramStart"/>
      <w:r w:rsidR="001965EC" w:rsidRPr="003C476C">
        <w:rPr>
          <w:rFonts w:ascii="Calibri" w:eastAsia="Calibri" w:hAnsi="Calibri" w:cs="Times New Roman"/>
        </w:rPr>
        <w:t>require</w:t>
      </w:r>
      <w:r w:rsidR="00065740" w:rsidRPr="003C476C">
        <w:rPr>
          <w:rFonts w:ascii="Calibri" w:eastAsia="Calibri" w:hAnsi="Calibri" w:cs="Times New Roman"/>
        </w:rPr>
        <w:t xml:space="preserve"> </w:t>
      </w:r>
      <w:r w:rsidR="001965EC" w:rsidRPr="003C476C">
        <w:rPr>
          <w:rFonts w:ascii="Calibri" w:eastAsia="Calibri" w:hAnsi="Calibri" w:cs="Times New Roman"/>
        </w:rPr>
        <w:t xml:space="preserve"> a</w:t>
      </w:r>
      <w:proofErr w:type="gramEnd"/>
      <w:r w:rsidR="001965EC" w:rsidRPr="003C476C">
        <w:rPr>
          <w:rFonts w:ascii="Calibri" w:eastAsia="Calibri" w:hAnsi="Calibri" w:cs="Times New Roman"/>
        </w:rPr>
        <w:t xml:space="preserve"> lot of time-consuming and error-prone </w:t>
      </w:r>
      <w:r w:rsidR="00D8383F" w:rsidRPr="003C476C">
        <w:rPr>
          <w:rFonts w:ascii="Calibri" w:eastAsia="Calibri" w:hAnsi="Calibri" w:cs="Times New Roman"/>
        </w:rPr>
        <w:t>manual work to locate the correct position for each crosslink</w:t>
      </w:r>
      <w:r w:rsidR="001965EC" w:rsidRPr="003C476C">
        <w:rPr>
          <w:rFonts w:ascii="Calibri" w:eastAsia="Calibri" w:hAnsi="Calibri" w:cs="Times New Roman"/>
        </w:rPr>
        <w:t>. E</w:t>
      </w:r>
      <w:r w:rsidR="00D8383F" w:rsidRPr="003C476C">
        <w:rPr>
          <w:rFonts w:ascii="Calibri" w:eastAsia="Calibri" w:hAnsi="Calibri" w:cs="Times New Roman"/>
        </w:rPr>
        <w:t xml:space="preserve">specially for large structures like the </w:t>
      </w:r>
      <w:r w:rsidR="001B4B05" w:rsidRPr="003C476C">
        <w:rPr>
          <w:rFonts w:ascii="Calibri" w:eastAsia="Calibri" w:hAnsi="Calibri" w:cs="Times New Roman"/>
        </w:rPr>
        <w:t>r</w:t>
      </w:r>
      <w:r w:rsidR="00D8383F" w:rsidRPr="003C476C">
        <w:rPr>
          <w:rFonts w:ascii="Calibri" w:eastAsia="Calibri" w:hAnsi="Calibri" w:cs="Times New Roman"/>
        </w:rPr>
        <w:t xml:space="preserve">ibosome, this task quickly becomes </w:t>
      </w:r>
      <w:r w:rsidR="001965EC" w:rsidRPr="003C476C">
        <w:rPr>
          <w:rFonts w:ascii="Calibri" w:eastAsia="Calibri" w:hAnsi="Calibri" w:cs="Times New Roman"/>
        </w:rPr>
        <w:t>infeasible</w:t>
      </w:r>
      <w:r w:rsidR="00D8383F" w:rsidRPr="003C476C">
        <w:rPr>
          <w:rFonts w:ascii="Calibri" w:eastAsia="Calibri" w:hAnsi="Calibri" w:cs="Times New Roman"/>
        </w:rPr>
        <w:t>.</w:t>
      </w:r>
      <w:r w:rsidR="00430FCC" w:rsidRPr="003C476C">
        <w:rPr>
          <w:rFonts w:ascii="Calibri" w:eastAsia="Calibri" w:hAnsi="Calibri" w:cs="Times New Roman"/>
        </w:rPr>
        <w:t xml:space="preserve"> Automation is therefore </w:t>
      </w:r>
      <w:proofErr w:type="gramStart"/>
      <w:r w:rsidR="00430FCC" w:rsidRPr="003C476C">
        <w:rPr>
          <w:rFonts w:ascii="Calibri" w:eastAsia="Calibri" w:hAnsi="Calibri" w:cs="Times New Roman"/>
        </w:rPr>
        <w:t>desirable</w:t>
      </w:r>
      <w:proofErr w:type="gramEnd"/>
      <w:r w:rsidR="00430FCC" w:rsidRPr="003C476C">
        <w:rPr>
          <w:rFonts w:ascii="Calibri" w:eastAsia="Calibri" w:hAnsi="Calibri" w:cs="Times New Roman"/>
        </w:rPr>
        <w:t xml:space="preserve"> and a number of separate solutions are availabl</w:t>
      </w:r>
      <w:r w:rsidR="00C03A05" w:rsidRPr="003C476C">
        <w:rPr>
          <w:rFonts w:ascii="Calibri" w:eastAsia="Calibri" w:hAnsi="Calibri" w:cs="Times New Roman"/>
        </w:rPr>
        <w:t>e</w:t>
      </w:r>
      <w:r w:rsidR="00C42894" w:rsidRPr="003C476C">
        <w:rPr>
          <w:rFonts w:ascii="Calibri" w:eastAsia="Calibri" w:hAnsi="Calibri" w:cs="Times New Roman"/>
        </w:rPr>
        <w:t xml:space="preserve">. One of the notable examples is </w:t>
      </w:r>
      <w:proofErr w:type="spellStart"/>
      <w:r w:rsidR="00C42894" w:rsidRPr="003C476C">
        <w:rPr>
          <w:rFonts w:ascii="Calibri" w:eastAsia="Calibri" w:hAnsi="Calibri" w:cs="Times New Roman"/>
        </w:rPr>
        <w:t>Xlink</w:t>
      </w:r>
      <w:proofErr w:type="spellEnd"/>
      <w:r w:rsidR="00C42894" w:rsidRPr="003C476C">
        <w:rPr>
          <w:rFonts w:ascii="Calibri" w:eastAsia="Calibri" w:hAnsi="Calibri" w:cs="Times New Roman"/>
        </w:rPr>
        <w:t xml:space="preserve"> Analyzer</w:t>
      </w:r>
      <w:r w:rsidR="00C42894"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{"citationItems":[{"id":"ITEM-1","itemData":{"DOI":"10.1016/j.jsb.2015.01.014","ISBN":"1095-8657 (Electronic)\\r1047-8477 (Linking)","ISSN":"10958657","PMID":"25661704","abstract":"Structural characterization of large multi-subunit protein complexes often requires integrating various experimental techniques. Cross-linking mass spectrometry (XL-MS) identifies proximal protein residues and thus is increasingly used to map protein interactions and determine the relative orientation of subunits within the structure of protein complexes. To fully adapt XL-MS as a structure characterization technique, we developed Xlink Analyzer, a software tool for visualization and analysis of XL-MS data in the context of the three-dimensional structures. Xlink Analyzer enables automatic visualization of cross-links, identifies cross-links violating spatial restraints, calculates violation statistics, maps chemically modified surfaces, and allows interactive manipulations that facilitate analysis of XL-MS data and aid designing new experiments. We demonstrate these features by mapping interaction sites within RNA polymerase I and the Rvb1/2 complex. Xlink Analyzer is implemented as a plugin to UCSF Chimera, a standard structural biology software tool, and thus enables seamless integration of XL-MS data with, e.g. fitting of X-ray structures to EM maps. Xlink Analyzer is available for download at http://www.beck.embl.de/XlinkAnalyzer.html.","author":[{"dropping-particle":"","family":"Kosinski","given":"Jan","non-dropping-particle":"","parse-names":false,"suffix":""},{"dropping-particle":"","family":"Appen","given":"Alexander","non-dropping-particle":"von","parse-names":false,"suffix":""},{"dropping-particle":"","family":"Ori","given":"Alessandro","non-dropping-particle":"","parse-names":false,"suffix":""},{"dropping-particle":"","family":"Karius","given":"Kai","non-dropping-particle":"","parse-names":false,"suffix":""},{"dropping-particle":"","family":"Müller","given":"Christoph W","non-dropping-particle":"","parse-names":false,"suffix":""},{"dropping-particle":"","family":"Beck","given":"Martin","non-dropping-particle":"","parse-names":false,"suffix":""}],"container-title":"Journal of Structural Biology","id":"ITEM-1","issue":"3","issued":{"date-parts":[["2015"]]},"page":"177-183","title":"Xlink analyzer: Software for analysis and visualization of cross-linking data in the context of three-dimensional structures","type":"article-journal","volume":"189"},"uris":["http://www.mendeley.com/documents/?uuid=c9dfc19e-19c4-4d15-af40-4815afa90192"]}],"mendeley":{"formattedCitation":"\\cite{Kosinski2015Xlink analyzer: Software for analysis and visualization of cross-linking data in the context of three-dimensional structures}","plainTextFormattedCitation":"\\cite{Kosinski2015Xlink analyzer: Software for analysis and visualization of cross-linking data in the context of three-dimensional structures}","previouslyFormattedCitation":"\\cite{Kosinski2015Xlink analyzer: Software for analysis and visualization of cross-linking data in the context of three-dimensional structures}"},"properties":{"noteIndex":0},"schema":"https://github.com/citation-style-language/schema/raw/master/csl-citation.json"}</w:instrText>
      </w:r>
      <w:r w:rsidR="00C42894" w:rsidRPr="003C476C">
        <w:rPr>
          <w:rFonts w:ascii="Calibri" w:eastAsia="Calibri" w:hAnsi="Calibri" w:cs="Times New Roman"/>
        </w:rPr>
        <w:fldChar w:fldCharType="separate"/>
      </w:r>
      <w:r w:rsidR="00B67D31" w:rsidRPr="00B67D31">
        <w:rPr>
          <w:rFonts w:ascii="Calibri" w:eastAsia="Calibri" w:hAnsi="Calibri" w:cs="Times New Roman"/>
          <w:noProof/>
        </w:rPr>
        <w:t>\cite{Kosinski2015Xlink analyzer: Software for analysis and visualization of cross-linking data in the context of three-dimensional structures}</w:t>
      </w:r>
      <w:r w:rsidR="00C42894" w:rsidRPr="003C476C">
        <w:rPr>
          <w:rFonts w:ascii="Calibri" w:eastAsia="Calibri" w:hAnsi="Calibri" w:cs="Times New Roman"/>
        </w:rPr>
        <w:fldChar w:fldCharType="end"/>
      </w:r>
      <w:r w:rsidR="00C42894" w:rsidRPr="003C476C">
        <w:rPr>
          <w:rFonts w:ascii="Calibri" w:eastAsia="Calibri" w:hAnsi="Calibri" w:cs="Times New Roman"/>
        </w:rPr>
        <w:t>,</w:t>
      </w:r>
      <w:r w:rsidR="00D372B1" w:rsidRPr="003C476C">
        <w:rPr>
          <w:rFonts w:ascii="Calibri" w:eastAsia="Calibri" w:hAnsi="Calibri" w:cs="Times New Roman"/>
        </w:rPr>
        <w:t xml:space="preserve"> a Chimera</w:t>
      </w:r>
      <w:r w:rsidR="00C42894"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{"citationItems":[{"id":"ITEM-1","itemData":{"DOI":"10.1002/jcc.20084","ISBN":"0192-8651 (Print)\\n0192-8651 (Linking)","ISSN":"01928651","PMID":"15264254","abstract":"The design, implementation, and capabilities of an extensible visualization system, UCSF Chimera, are discussed. Chimera is segmented into a core that provides basic services and visualization, and extensions that provide most higher level functionality. This architecture ensures that the extension mechanism satisfies the demands of outside developers who wish to incorporate new features. Two unusual extensions are presented: Multiscale, which adds the ability to visualize large-scale molecular assemblies such as viral coats, and Collaboratory, which allows researchers to share a Chimera session interactively despite being at separate locales. Other extensions include Multalign Viewer, for showing multiple sequence alignments and associated structures; ViewDock, for screening docked ligand orientations; Movie, for replaying molecular dynamics trajectories; and Volume Viewer, for display and analysis of volumetric data. A discussion of the usage of Chimera in real-world situations is given, along with anticipated future directions. Chimera includes full user documentation, is free to academic and nonprofit users, and is available for Microsoft Windows, Linux, Apple Mac OS X, SGI IRIX, and HP Tru64 Unix from . © 2004 Wiley Periodicals, Inc. J Comput Chem 25: 1605-1612, 2004","author":[{"dropping-particle":"","family":"Pettersen","given":"Eric F.","non-dropping-particle":"","parse-names":false,"suffix":""},{"dropping-particle":"","family":"Goddard","given":"Thomas D.","non-dropping-particle":"","parse-names":false,"suffix":""},{"dropping-particle":"","family":"Huang","given":"Conrad C.","non-dropping-particle":"","parse-names":false,"suffix":""},{"dropping-particle":"","family":"Couch","given":"Gregory S.","non-dropping-particle":"","parse-names":false,"suffix":""},{"dropping-particle":"","family":"Greenblatt","given":"Daniel M.","non-dropping-particle":"","parse-names":false,"suffix":""},{"dropping-particle":"","family":"Meng","given":"Elaine C.","non-dropping-particle":"","parse-names":false,"suffix":""},{"dropping-particle":"","family":"Ferrin","given":"Thomas E.","non-dropping-particle":"","parse-names":false,"suffix":""}],"container-title":"Journal of Computational Chemistry","id":"ITEM-1","issue":"13","issued":{"date-parts":[["2004"]]},"page":"1605-1612","title":"UCSF Chimera - A visualization system for exploratory research and analysis","type":"article-journal","volume":"25"},"uris":["http://www.mendeley.com/documents/?uuid=7adc879c-b211-449b-b0ae-6c86e1f20e29"]}],"mendeley":{"formattedCitation":"\\cite{Pettersen2004UCSF Chimera - A visualization system for exploratory research and analysis}","plainTextFormattedCitation":"\\cite{Pettersen2004UCSF Chimera - A visualization system for exploratory research and analysis}","previouslyFormattedCitation":"\\cite{Pettersen2004UCSF Chimera - A visualization system for exploratory research and analysis}"},"properties":{"noteIndex":0},"schema":"https://github.com/citation-style-language/schema/raw/master/csl-citation.json"}</w:instrText>
      </w:r>
      <w:r w:rsidR="00C42894" w:rsidRPr="003C476C">
        <w:rPr>
          <w:rFonts w:ascii="Calibri" w:eastAsia="Calibri" w:hAnsi="Calibri" w:cs="Times New Roman"/>
        </w:rPr>
        <w:fldChar w:fldCharType="separate"/>
      </w:r>
      <w:r w:rsidR="00B67D31" w:rsidRPr="00B67D31">
        <w:rPr>
          <w:rFonts w:ascii="Calibri" w:eastAsia="Calibri" w:hAnsi="Calibri" w:cs="Times New Roman"/>
          <w:noProof/>
        </w:rPr>
        <w:t>\cite{Pettersen2004UCSF Chimera - A visualization system for exploratory research and analysis}</w:t>
      </w:r>
      <w:r w:rsidR="00C42894" w:rsidRPr="003C476C">
        <w:rPr>
          <w:rFonts w:ascii="Calibri" w:eastAsia="Calibri" w:hAnsi="Calibri" w:cs="Times New Roman"/>
        </w:rPr>
        <w:fldChar w:fldCharType="end"/>
      </w:r>
      <w:r w:rsidR="00D372B1" w:rsidRPr="003C476C">
        <w:rPr>
          <w:rFonts w:ascii="Calibri" w:eastAsia="Calibri" w:hAnsi="Calibri" w:cs="Times New Roman"/>
        </w:rPr>
        <w:t xml:space="preserve"> module which requires only structure and distance</w:t>
      </w:r>
      <w:r w:rsidR="00C42894" w:rsidRPr="003C476C">
        <w:rPr>
          <w:rFonts w:ascii="Calibri" w:eastAsia="Calibri" w:hAnsi="Calibri" w:cs="Times New Roman"/>
        </w:rPr>
        <w:t xml:space="preserve"> restraints as an input for mapping</w:t>
      </w:r>
      <w:r w:rsidR="00430FCC" w:rsidRPr="003C476C">
        <w:rPr>
          <w:rFonts w:ascii="Calibri" w:eastAsia="Calibri" w:hAnsi="Calibri" w:cs="Times New Roman"/>
        </w:rPr>
        <w:t>.</w:t>
      </w:r>
      <w:r w:rsidR="00D8383F" w:rsidRPr="003C476C">
        <w:rPr>
          <w:rFonts w:ascii="Calibri" w:eastAsia="Calibri" w:hAnsi="Calibri" w:cs="Times New Roman"/>
        </w:rPr>
        <w:t xml:space="preserve"> </w:t>
      </w:r>
      <w:r w:rsidR="00211D9D" w:rsidRPr="003C476C">
        <w:rPr>
          <w:rFonts w:ascii="Calibri" w:eastAsia="Calibri" w:hAnsi="Calibri" w:cs="Times New Roman"/>
        </w:rPr>
        <w:t>Similar</w:t>
      </w:r>
      <w:r w:rsidR="00C42894" w:rsidRPr="003C476C">
        <w:rPr>
          <w:rFonts w:ascii="Calibri" w:eastAsia="Calibri" w:hAnsi="Calibri" w:cs="Times New Roman"/>
        </w:rPr>
        <w:t xml:space="preserve"> input information is required for </w:t>
      </w:r>
      <w:r w:rsidR="00211D9D" w:rsidRPr="003C476C">
        <w:rPr>
          <w:rFonts w:ascii="Calibri" w:eastAsia="Calibri" w:hAnsi="Calibri" w:cs="Times New Roman"/>
        </w:rPr>
        <w:t>the</w:t>
      </w:r>
      <w:r w:rsidR="00C42894" w:rsidRPr="003C476C">
        <w:rPr>
          <w:rFonts w:ascii="Calibri" w:eastAsia="Calibri" w:hAnsi="Calibri" w:cs="Times New Roman"/>
        </w:rPr>
        <w:t xml:space="preserve"> R package </w:t>
      </w:r>
      <w:proofErr w:type="spellStart"/>
      <w:r w:rsidR="00C42894" w:rsidRPr="003C476C">
        <w:rPr>
          <w:rFonts w:ascii="Calibri" w:eastAsia="Calibri" w:hAnsi="Calibri" w:cs="Times New Roman"/>
        </w:rPr>
        <w:t>XLmap</w:t>
      </w:r>
      <w:proofErr w:type="spellEnd"/>
      <w:r w:rsidR="00C42894"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{"citationItems":[{"id":"ITEM-1","itemData":{"DOI":"10.1093/bioinformatics/btv519","ISBN":"1367-4811 (Electronic) 1367-4803 (Linking)","ISSN":"14602059","PMID":"26411867","abstract":"MOTIVATION: Chemical cross-linking with mass spectrometry (XL-MS) provides structural information for proteins and protein complexes in the form of crosslinked residue proximity and distance constraints between reactive residues. Utilizing spatial information derived from cross-linked residues can therefore assist with structural modeling of proteins. Selection of computationally derived model structures of proteins remains a major challenge in structural biology. The comparison of site interactions resulting from XL-MS with protein structure contact maps can assist the selection of structural models. AVAILABILITY AND IMPLEMENTATION: XLmap was implemented in R and is freely available at: http://brucelab.gs.washington.edu/software.php. CONTACT: jimbruce@uw.edu SUPPLEMENTARY INFORMATION: Supplementary data are available at Bioinformatics online.","author":[{"dropping-particle":"","family":"Schweppe","given":"Devin K","non-dropping-particle":"","parse-names":false,"suffix":""},{"dropping-particle":"","family":"Chavez","given":"Juan D","non-dropping-particle":"","parse-names":false,"suffix":""},{"dropping-particle":"","family":"Bruce","given":"James E","non-dropping-particle":"","parse-names":false,"suffix":""}],"container-title":"Bioinformatics","id":"ITEM-1","issue":"2","issued":{"date-parts":[["2015"]]},"page":"306-308","title":"XLmap: An R package to visualize and score protein structure models based on sites of protein cross-linking","type":"article-journal","volume":"32"},"uris":["http://www.mendeley.com/documents/?uuid=9b6df2c6-3ab3-4c00-99db-9f03708f5782"]}],"mendeley":{"formattedCitation":"\\cite{Schweppe2015XLmap: An R package to visualize and score protein structure models based on sites of protein cross-linking}","plainTextFormattedCitation":"\\cite{Schweppe2015XLmap: An R package to visualize and score protein structure models based on sites of protein cross-linking}","previouslyFormattedCitation":"\\cite{Schweppe2015XLmap: An R package to visualize and score protein structure models based on sites of protein cross-linking}"},"properties":{"noteIndex":0},"schema":"https://github.com/citation-style-language/schema/raw/master/csl-citation.json"}</w:instrText>
      </w:r>
      <w:r w:rsidR="00C42894" w:rsidRPr="003C476C">
        <w:rPr>
          <w:rFonts w:ascii="Calibri" w:eastAsia="Calibri" w:hAnsi="Calibri" w:cs="Times New Roman"/>
        </w:rPr>
        <w:fldChar w:fldCharType="separate"/>
      </w:r>
      <w:r w:rsidR="00B67D31" w:rsidRPr="00B67D31">
        <w:rPr>
          <w:rFonts w:ascii="Calibri" w:eastAsia="Calibri" w:hAnsi="Calibri" w:cs="Times New Roman"/>
          <w:noProof/>
        </w:rPr>
        <w:t xml:space="preserve">\cite{Schweppe2015XLmap: An R package to visualize and score protein structure models based on </w:t>
      </w:r>
      <w:r w:rsidR="00B67D31" w:rsidRPr="00B67D31">
        <w:rPr>
          <w:rFonts w:ascii="Calibri" w:eastAsia="Calibri" w:hAnsi="Calibri" w:cs="Times New Roman"/>
          <w:noProof/>
        </w:rPr>
        <w:lastRenderedPageBreak/>
        <w:t>sites of protein cross-linking}</w:t>
      </w:r>
      <w:r w:rsidR="00C42894" w:rsidRPr="003C476C">
        <w:rPr>
          <w:rFonts w:ascii="Calibri" w:eastAsia="Calibri" w:hAnsi="Calibri" w:cs="Times New Roman"/>
        </w:rPr>
        <w:fldChar w:fldCharType="end"/>
      </w:r>
      <w:r w:rsidR="00C42894" w:rsidRPr="003C476C">
        <w:rPr>
          <w:rFonts w:ascii="Calibri" w:eastAsia="Calibri" w:hAnsi="Calibri" w:cs="Times New Roman"/>
        </w:rPr>
        <w:t xml:space="preserve">, which also generates overlaid plots of crosslinked sites on contact maps and assigns a score to each model. </w:t>
      </w:r>
      <w:r w:rsidR="00D8383F" w:rsidRPr="003C476C">
        <w:rPr>
          <w:rFonts w:ascii="Calibri" w:eastAsia="Calibri" w:hAnsi="Calibri" w:cs="Times New Roman"/>
        </w:rPr>
        <w:t xml:space="preserve">Cross-ID </w:t>
      </w:r>
      <w:r w:rsidR="00430FCC" w:rsidRPr="003C476C">
        <w:rPr>
          <w:rFonts w:ascii="Calibri" w:eastAsia="Calibri" w:hAnsi="Calibri" w:cs="Times New Roman"/>
        </w:rPr>
        <w:t xml:space="preserve">incorporates </w:t>
      </w:r>
      <w:r w:rsidR="00C872E0" w:rsidRPr="003C476C">
        <w:rPr>
          <w:rFonts w:ascii="Calibri" w:eastAsia="Calibri" w:hAnsi="Calibri" w:cs="Times New Roman"/>
        </w:rPr>
        <w:t>extensive</w:t>
      </w:r>
      <w:r w:rsidR="00D8383F" w:rsidRPr="003C476C">
        <w:rPr>
          <w:rFonts w:ascii="Calibri" w:eastAsia="Calibri" w:hAnsi="Calibri" w:cs="Times New Roman"/>
        </w:rPr>
        <w:t xml:space="preserve"> automation for this cumbersome task</w:t>
      </w:r>
      <w:r w:rsidR="00430FCC" w:rsidRPr="003C476C">
        <w:rPr>
          <w:rFonts w:ascii="Calibri" w:eastAsia="Calibri" w:hAnsi="Calibri" w:cs="Times New Roman"/>
        </w:rPr>
        <w:t xml:space="preserve">. </w:t>
      </w:r>
      <w:r w:rsidR="000170BA">
        <w:rPr>
          <w:rFonts w:ascii="Calibri" w:eastAsia="Calibri" w:hAnsi="Calibri" w:cs="Times New Roman"/>
        </w:rPr>
        <w:t xml:space="preserve">It </w:t>
      </w:r>
      <w:r w:rsidR="001965EC" w:rsidRPr="003C476C">
        <w:rPr>
          <w:rFonts w:ascii="Calibri" w:eastAsia="Calibri" w:hAnsi="Calibri" w:cs="Times New Roman"/>
        </w:rPr>
        <w:t>aligns</w:t>
      </w:r>
      <w:r w:rsidR="00430FCC" w:rsidRPr="003C476C">
        <w:rPr>
          <w:rFonts w:ascii="Calibri" w:eastAsia="Calibri" w:hAnsi="Calibri" w:cs="Times New Roman"/>
        </w:rPr>
        <w:t xml:space="preserve"> the sequences used for analysis and those </w:t>
      </w:r>
      <w:r w:rsidR="00136E0F" w:rsidRPr="003C476C">
        <w:rPr>
          <w:rFonts w:ascii="Calibri" w:eastAsia="Calibri" w:hAnsi="Calibri" w:cs="Times New Roman"/>
        </w:rPr>
        <w:t xml:space="preserve">encapsulated </w:t>
      </w:r>
      <w:r w:rsidR="00430FCC" w:rsidRPr="003C476C">
        <w:rPr>
          <w:rFonts w:ascii="Calibri" w:eastAsia="Calibri" w:hAnsi="Calibri" w:cs="Times New Roman"/>
        </w:rPr>
        <w:t>within the crystal structure file</w:t>
      </w:r>
      <w:r w:rsidR="00041ECA" w:rsidRPr="003C476C">
        <w:rPr>
          <w:rFonts w:ascii="Calibri" w:eastAsia="Calibri" w:hAnsi="Calibri" w:cs="Times New Roman"/>
        </w:rPr>
        <w:t xml:space="preserve"> </w:t>
      </w:r>
      <w:r w:rsidR="009861C3" w:rsidRPr="003C476C">
        <w:rPr>
          <w:rFonts w:ascii="Calibri" w:eastAsia="Calibri" w:hAnsi="Calibri" w:cs="Times New Roman"/>
        </w:rPr>
        <w:t xml:space="preserve">using </w:t>
      </w:r>
      <w:r w:rsidR="000170BA">
        <w:rPr>
          <w:rFonts w:ascii="Calibri" w:eastAsia="Calibri" w:hAnsi="Calibri" w:cs="Times New Roman"/>
        </w:rPr>
        <w:t xml:space="preserve">the </w:t>
      </w:r>
      <w:r w:rsidR="00041ECA" w:rsidRPr="003C476C">
        <w:rPr>
          <w:rFonts w:ascii="Calibri" w:eastAsia="Calibri" w:hAnsi="Calibri" w:cs="Times New Roman"/>
        </w:rPr>
        <w:t xml:space="preserve">Smith-Waterman </w:t>
      </w:r>
      <w:r w:rsidR="001965EC" w:rsidRPr="003C476C">
        <w:rPr>
          <w:rFonts w:ascii="Calibri" w:eastAsia="Calibri" w:hAnsi="Calibri" w:cs="Times New Roman"/>
        </w:rPr>
        <w:t xml:space="preserve">local </w:t>
      </w:r>
      <w:r w:rsidR="00041ECA" w:rsidRPr="003C476C">
        <w:rPr>
          <w:rFonts w:ascii="Calibri" w:eastAsia="Calibri" w:hAnsi="Calibri" w:cs="Times New Roman"/>
        </w:rPr>
        <w:t xml:space="preserve">sequence alignment </w:t>
      </w:r>
      <w:r w:rsidR="000170BA">
        <w:rPr>
          <w:rFonts w:ascii="Calibri" w:eastAsia="Calibri" w:hAnsi="Calibri" w:cs="Times New Roman"/>
        </w:rPr>
        <w:t>together with</w:t>
      </w:r>
      <w:r w:rsidR="00041ECA" w:rsidRPr="003C476C">
        <w:rPr>
          <w:rFonts w:ascii="Calibri" w:eastAsia="Calibri" w:hAnsi="Calibri" w:cs="Times New Roman"/>
        </w:rPr>
        <w:t xml:space="preserve"> </w:t>
      </w:r>
      <w:r w:rsidR="000170BA">
        <w:rPr>
          <w:rFonts w:ascii="Calibri" w:eastAsia="Calibri" w:hAnsi="Calibri" w:cs="Times New Roman"/>
        </w:rPr>
        <w:t xml:space="preserve">the </w:t>
      </w:r>
      <w:r w:rsidR="00041ECA" w:rsidRPr="003C476C">
        <w:rPr>
          <w:rFonts w:ascii="Calibri" w:eastAsia="Calibri" w:hAnsi="Calibri" w:cs="Times New Roman"/>
        </w:rPr>
        <w:t>BLOSUM62 substitution matrix</w:t>
      </w:r>
      <w:r w:rsidR="00EE2D4E"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{"citationItems":[{"id":"ITEM-1","itemData":{"DOI":"10.1073/pnas.89.22.10915","ISBN":"0027-8424 (Print)","ISSN":"0027-8424","PMID":"1438297","abstract":"Methods for alignment of protein sequences typically measure similarity by using a substitution matrix with scores for all possible exchanges of one amino acid with another. The most widely used matrices are based on the Dayhoff model of evolutionary rates. Using a different approach, we have derived substitution matrices from about 2000 blocks of aligned sequence segments characterizing more than 500 groups of related proteins. This led to marked improvements in alignments and in searches using queries from each of the groups.","author":[{"dropping-particle":"","family":"Henikoff","given":"S.","non-dropping-particle":"","parse-names":false,"suffix":""},{"dropping-particle":"","family":"Henikoff","given":"Jorja G","non-dropping-particle":"","parse-names":false,"suffix":""}],"container-title":"Proceedings of the National Academy of Sciences","id":"ITEM-1","issue":"22","issued":{"date-parts":[["1992"]]},"page":"10915-10919","title":"Amino acid substitution matrices from protein blocks.","type":"article-journal","volume":"89"},"uris":["http://www.mendeley.com/documents/?uuid=5cfcb679-6d08-46c7-bcde-41d45c7e05fc"]}],"mendeley":{"formattedCitation":"\\cite{Henikoff1992Amino acid substitution matrices from protein blocks.}","plainTextFormattedCitation":"\\cite{Henikoff1992Amino acid substitution matrices from protein blocks.}","previouslyFormattedCitation":"\\cite{Henikoff1992Amino acid substitution matrices from protein blocks.}"},"properties":{"noteIndex":0},"schema":"https://github.com/citation-style-language/schema/raw/master/csl-citation.json"}</w:instrText>
      </w:r>
      <w:r w:rsidR="00EE2D4E" w:rsidRPr="003C476C">
        <w:rPr>
          <w:rFonts w:ascii="Calibri" w:eastAsia="Calibri" w:hAnsi="Calibri" w:cs="Times New Roman"/>
        </w:rPr>
        <w:fldChar w:fldCharType="separate"/>
      </w:r>
      <w:r w:rsidR="00B67D31" w:rsidRPr="00B67D31">
        <w:rPr>
          <w:rFonts w:ascii="Calibri" w:eastAsia="Calibri" w:hAnsi="Calibri" w:cs="Times New Roman"/>
          <w:noProof/>
        </w:rPr>
        <w:t>\cite{Henikoff1992Amino acid substitution matrices from protein blocks.}</w:t>
      </w:r>
      <w:r w:rsidR="00EE2D4E" w:rsidRPr="003C476C">
        <w:rPr>
          <w:rFonts w:ascii="Calibri" w:eastAsia="Calibri" w:hAnsi="Calibri" w:cs="Times New Roman"/>
        </w:rPr>
        <w:fldChar w:fldCharType="end"/>
      </w:r>
      <w:r w:rsidR="00430FCC" w:rsidRPr="003C476C">
        <w:rPr>
          <w:rFonts w:ascii="Calibri" w:eastAsia="Calibri" w:hAnsi="Calibri" w:cs="Times New Roman"/>
        </w:rPr>
        <w:t xml:space="preserve">. </w:t>
      </w:r>
      <w:r w:rsidR="00B71741" w:rsidRPr="003C476C">
        <w:rPr>
          <w:rFonts w:ascii="Calibri" w:eastAsia="Calibri" w:hAnsi="Calibri" w:cs="Times New Roman"/>
        </w:rPr>
        <w:t xml:space="preserve">Non-natural amino acids </w:t>
      </w:r>
      <w:r w:rsidR="00064DA7" w:rsidRPr="003C476C">
        <w:rPr>
          <w:rFonts w:ascii="Calibri" w:eastAsia="Calibri" w:hAnsi="Calibri" w:cs="Times New Roman"/>
        </w:rPr>
        <w:t xml:space="preserve">such as </w:t>
      </w:r>
      <w:proofErr w:type="spellStart"/>
      <w:r w:rsidR="00064DA7" w:rsidRPr="003C476C">
        <w:rPr>
          <w:rFonts w:ascii="Calibri" w:eastAsia="Calibri" w:hAnsi="Calibri" w:cs="Times New Roman"/>
        </w:rPr>
        <w:t>pyrrolysine</w:t>
      </w:r>
      <w:proofErr w:type="spellEnd"/>
      <w:r w:rsidR="00064DA7" w:rsidRPr="003C476C">
        <w:rPr>
          <w:rFonts w:ascii="Calibri" w:eastAsia="Calibri" w:hAnsi="Calibri" w:cs="Times New Roman"/>
        </w:rPr>
        <w:t xml:space="preserve"> and selenocysteine </w:t>
      </w:r>
      <w:r w:rsidR="00B71741" w:rsidRPr="003C476C">
        <w:rPr>
          <w:rFonts w:ascii="Calibri" w:eastAsia="Calibri" w:hAnsi="Calibri" w:cs="Times New Roman"/>
        </w:rPr>
        <w:t>are</w:t>
      </w:r>
      <w:r w:rsidR="00B124E3" w:rsidRPr="003C476C">
        <w:rPr>
          <w:rFonts w:ascii="Calibri" w:eastAsia="Calibri" w:hAnsi="Calibri" w:cs="Times New Roman"/>
        </w:rPr>
        <w:t xml:space="preserve"> automatically</w:t>
      </w:r>
      <w:r w:rsidR="00B71741" w:rsidRPr="003C476C">
        <w:rPr>
          <w:rFonts w:ascii="Calibri" w:eastAsia="Calibri" w:hAnsi="Calibri" w:cs="Times New Roman"/>
        </w:rPr>
        <w:t xml:space="preserve"> </w:t>
      </w:r>
      <w:r w:rsidR="00064DA7" w:rsidRPr="003C476C">
        <w:rPr>
          <w:rFonts w:ascii="Calibri" w:eastAsia="Calibri" w:hAnsi="Calibri" w:cs="Times New Roman"/>
        </w:rPr>
        <w:t xml:space="preserve">substituted with standard lysine and cysteine </w:t>
      </w:r>
      <w:proofErr w:type="gramStart"/>
      <w:r w:rsidR="00064DA7" w:rsidRPr="003C476C">
        <w:rPr>
          <w:rFonts w:ascii="Calibri" w:eastAsia="Calibri" w:hAnsi="Calibri" w:cs="Times New Roman"/>
        </w:rPr>
        <w:t xml:space="preserve">respectively </w:t>
      </w:r>
      <w:r w:rsidR="00B71741" w:rsidRPr="003C476C">
        <w:rPr>
          <w:rFonts w:ascii="Calibri" w:eastAsia="Calibri" w:hAnsi="Calibri" w:cs="Times New Roman"/>
        </w:rPr>
        <w:t xml:space="preserve"> prior</w:t>
      </w:r>
      <w:proofErr w:type="gramEnd"/>
      <w:r w:rsidR="00B71741" w:rsidRPr="003C476C">
        <w:rPr>
          <w:rFonts w:ascii="Calibri" w:eastAsia="Calibri" w:hAnsi="Calibri" w:cs="Times New Roman"/>
        </w:rPr>
        <w:t xml:space="preserve"> to alignment</w:t>
      </w:r>
      <w:r w:rsidR="00064DA7" w:rsidRPr="003C476C">
        <w:rPr>
          <w:rFonts w:ascii="Calibri" w:eastAsia="Calibri" w:hAnsi="Calibri" w:cs="Times New Roman"/>
        </w:rPr>
        <w:t>.</w:t>
      </w:r>
      <w:r w:rsidR="009768D9" w:rsidRPr="003C476C">
        <w:rPr>
          <w:rFonts w:ascii="Calibri" w:eastAsia="Calibri" w:hAnsi="Calibri" w:cs="Times New Roman"/>
        </w:rPr>
        <w:t xml:space="preserve"> </w:t>
      </w:r>
      <w:r w:rsidR="00C872E0" w:rsidRPr="003C476C">
        <w:rPr>
          <w:rFonts w:ascii="Calibri" w:eastAsia="Calibri" w:hAnsi="Calibri" w:cs="Times New Roman"/>
        </w:rPr>
        <w:t>T</w:t>
      </w:r>
      <w:r w:rsidR="00041ECA" w:rsidRPr="003C476C">
        <w:rPr>
          <w:rFonts w:ascii="Calibri" w:eastAsia="Calibri" w:hAnsi="Calibri" w:cs="Times New Roman"/>
        </w:rPr>
        <w:t xml:space="preserve">he minimum sequence similarity </w:t>
      </w:r>
      <w:r w:rsidR="009768D9" w:rsidRPr="003C476C">
        <w:rPr>
          <w:rFonts w:ascii="Calibri" w:eastAsia="Calibri" w:hAnsi="Calibri" w:cs="Times New Roman"/>
        </w:rPr>
        <w:t xml:space="preserve">for this step </w:t>
      </w:r>
      <w:r w:rsidR="00041ECA" w:rsidRPr="003C476C">
        <w:rPr>
          <w:rFonts w:ascii="Calibri" w:eastAsia="Calibri" w:hAnsi="Calibri" w:cs="Times New Roman"/>
        </w:rPr>
        <w:t>can be defined</w:t>
      </w:r>
      <w:r w:rsidR="009768D9" w:rsidRPr="003C476C">
        <w:rPr>
          <w:rFonts w:ascii="Calibri" w:eastAsia="Calibri" w:hAnsi="Calibri" w:cs="Times New Roman"/>
        </w:rPr>
        <w:t xml:space="preserve"> by the </w:t>
      </w:r>
      <w:proofErr w:type="gramStart"/>
      <w:r w:rsidR="009768D9" w:rsidRPr="003C476C">
        <w:rPr>
          <w:rFonts w:ascii="Calibri" w:eastAsia="Calibri" w:hAnsi="Calibri" w:cs="Times New Roman"/>
        </w:rPr>
        <w:t>user</w:t>
      </w:r>
      <w:r w:rsidR="00041ECA" w:rsidRPr="003C476C">
        <w:rPr>
          <w:rFonts w:ascii="Calibri" w:eastAsia="Calibri" w:hAnsi="Calibri" w:cs="Times New Roman"/>
        </w:rPr>
        <w:t>, but</w:t>
      </w:r>
      <w:proofErr w:type="gramEnd"/>
      <w:r w:rsidR="00041ECA" w:rsidRPr="003C476C">
        <w:rPr>
          <w:rFonts w:ascii="Calibri" w:eastAsia="Calibri" w:hAnsi="Calibri" w:cs="Times New Roman"/>
        </w:rPr>
        <w:t xml:space="preserve"> is set by default to </w:t>
      </w:r>
      <w:r w:rsidR="00BC3353" w:rsidRPr="003C476C">
        <w:rPr>
          <w:rFonts w:ascii="Calibri" w:eastAsia="Calibri" w:hAnsi="Calibri" w:cs="Times New Roman"/>
        </w:rPr>
        <w:t>6</w:t>
      </w:r>
      <w:r w:rsidR="00041ECA" w:rsidRPr="003C476C">
        <w:rPr>
          <w:rFonts w:ascii="Calibri" w:eastAsia="Calibri" w:hAnsi="Calibri" w:cs="Times New Roman"/>
        </w:rPr>
        <w:t xml:space="preserve">0% which </w:t>
      </w:r>
      <w:r w:rsidR="00B124E3" w:rsidRPr="003C476C">
        <w:rPr>
          <w:rFonts w:ascii="Calibri" w:eastAsia="Calibri" w:hAnsi="Calibri" w:cs="Times New Roman"/>
        </w:rPr>
        <w:t>works</w:t>
      </w:r>
      <w:r w:rsidR="00041ECA" w:rsidRPr="003C476C">
        <w:rPr>
          <w:rFonts w:ascii="Calibri" w:eastAsia="Calibri" w:hAnsi="Calibri" w:cs="Times New Roman"/>
        </w:rPr>
        <w:t xml:space="preserve"> </w:t>
      </w:r>
      <w:r w:rsidR="00393DE8" w:rsidRPr="003C476C">
        <w:rPr>
          <w:rFonts w:ascii="Calibri" w:eastAsia="Calibri" w:hAnsi="Calibri" w:cs="Times New Roman"/>
        </w:rPr>
        <w:t xml:space="preserve">well </w:t>
      </w:r>
      <w:r w:rsidR="00041ECA" w:rsidRPr="003C476C">
        <w:rPr>
          <w:rFonts w:ascii="Calibri" w:eastAsia="Calibri" w:hAnsi="Calibri" w:cs="Times New Roman"/>
        </w:rPr>
        <w:t>in most cases.</w:t>
      </w:r>
      <w:r w:rsidR="00BC3353" w:rsidRPr="003C476C">
        <w:rPr>
          <w:rFonts w:ascii="Calibri" w:eastAsia="Calibri" w:hAnsi="Calibri" w:cs="Times New Roman"/>
        </w:rPr>
        <w:t xml:space="preserve"> This initial alignment step is used to determine which proteins’ structure is repr</w:t>
      </w:r>
      <w:r w:rsidR="00C872E0" w:rsidRPr="003C476C">
        <w:rPr>
          <w:rFonts w:ascii="Calibri" w:eastAsia="Calibri" w:hAnsi="Calibri" w:cs="Times New Roman"/>
        </w:rPr>
        <w:t>esented in the provided</w:t>
      </w:r>
      <w:r w:rsidR="009768D9" w:rsidRPr="003C476C">
        <w:rPr>
          <w:rFonts w:ascii="Calibri" w:eastAsia="Calibri" w:hAnsi="Calibri" w:cs="Times New Roman"/>
        </w:rPr>
        <w:t xml:space="preserve"> PDB</w:t>
      </w:r>
      <w:r w:rsidR="00C872E0" w:rsidRPr="003C476C">
        <w:rPr>
          <w:rFonts w:ascii="Calibri" w:eastAsia="Calibri" w:hAnsi="Calibri" w:cs="Times New Roman"/>
        </w:rPr>
        <w:t xml:space="preserve"> structure</w:t>
      </w:r>
      <w:r w:rsidR="00BC3353" w:rsidRPr="003C476C">
        <w:rPr>
          <w:rFonts w:ascii="Calibri" w:eastAsia="Calibri" w:hAnsi="Calibri" w:cs="Times New Roman"/>
        </w:rPr>
        <w:t xml:space="preserve"> and select these proteins and their crosslinks as candidates for validation. </w:t>
      </w:r>
      <w:r w:rsidR="00C872E0" w:rsidRPr="003C476C">
        <w:rPr>
          <w:rFonts w:ascii="Calibri" w:eastAsia="Calibri" w:hAnsi="Calibri" w:cs="Times New Roman"/>
        </w:rPr>
        <w:t>Next,</w:t>
      </w:r>
      <w:r w:rsidR="00BC3353" w:rsidRPr="003C476C">
        <w:rPr>
          <w:rFonts w:ascii="Calibri" w:eastAsia="Calibri" w:hAnsi="Calibri" w:cs="Times New Roman"/>
        </w:rPr>
        <w:t xml:space="preserve"> alignment of the selected crosslinks’ peptides by the same protocol</w:t>
      </w:r>
      <w:r w:rsidR="00C872E0" w:rsidRPr="003C476C">
        <w:rPr>
          <w:rFonts w:ascii="Calibri" w:eastAsia="Calibri" w:hAnsi="Calibri" w:cs="Times New Roman"/>
        </w:rPr>
        <w:t xml:space="preserve"> is performed</w:t>
      </w:r>
      <w:r w:rsidR="00BC3353" w:rsidRPr="003C476C">
        <w:rPr>
          <w:rFonts w:ascii="Calibri" w:eastAsia="Calibri" w:hAnsi="Calibri" w:cs="Times New Roman"/>
        </w:rPr>
        <w:t xml:space="preserve">. </w:t>
      </w:r>
      <w:proofErr w:type="gramStart"/>
      <w:r w:rsidR="00BC3353" w:rsidRPr="003C476C">
        <w:rPr>
          <w:rFonts w:ascii="Calibri" w:eastAsia="Calibri" w:hAnsi="Calibri" w:cs="Times New Roman"/>
        </w:rPr>
        <w:t>Again</w:t>
      </w:r>
      <w:proofErr w:type="gramEnd"/>
      <w:r w:rsidR="00BC3353" w:rsidRPr="003C476C">
        <w:rPr>
          <w:rFonts w:ascii="Calibri" w:eastAsia="Calibri" w:hAnsi="Calibri" w:cs="Times New Roman"/>
        </w:rPr>
        <w:t xml:space="preserve"> a minimum sequence similarity can be defined, but the default is 88%. </w:t>
      </w:r>
      <w:r w:rsidR="001626E7" w:rsidRPr="003C476C">
        <w:rPr>
          <w:rFonts w:ascii="Calibri" w:eastAsia="Calibri" w:hAnsi="Calibri" w:cs="Times New Roman"/>
        </w:rPr>
        <w:t>To guide the process the residues involved in the crosslink can be defined, set by default to lysine. I</w:t>
      </w:r>
      <w:r w:rsidR="006D0786" w:rsidRPr="003C476C">
        <w:rPr>
          <w:rFonts w:ascii="Calibri" w:eastAsia="Calibri" w:hAnsi="Calibri" w:cs="Times New Roman"/>
        </w:rPr>
        <w:t>n case</w:t>
      </w:r>
      <w:r w:rsidR="001626E7" w:rsidRPr="003C476C">
        <w:rPr>
          <w:rFonts w:ascii="Calibri" w:eastAsia="Calibri" w:hAnsi="Calibri" w:cs="Times New Roman"/>
        </w:rPr>
        <w:t xml:space="preserve"> </w:t>
      </w:r>
      <w:r w:rsidR="006D0786" w:rsidRPr="003C476C">
        <w:rPr>
          <w:rFonts w:ascii="Calibri" w:eastAsia="Calibri" w:hAnsi="Calibri" w:cs="Times New Roman"/>
        </w:rPr>
        <w:t xml:space="preserve">another residue is matched after alignment, </w:t>
      </w:r>
      <w:r w:rsidR="00393DE8" w:rsidRPr="003C476C">
        <w:rPr>
          <w:rFonts w:ascii="Calibri" w:eastAsia="Calibri" w:hAnsi="Calibri" w:cs="Times New Roman"/>
        </w:rPr>
        <w:t>the software automatically verifies</w:t>
      </w:r>
      <w:r w:rsidR="00B124E3" w:rsidRPr="003C476C">
        <w:rPr>
          <w:rFonts w:ascii="Calibri" w:eastAsia="Calibri" w:hAnsi="Calibri" w:cs="Times New Roman"/>
        </w:rPr>
        <w:t xml:space="preserve"> whether this</w:t>
      </w:r>
      <w:r w:rsidR="006D0786" w:rsidRPr="003C476C">
        <w:rPr>
          <w:rFonts w:ascii="Calibri" w:eastAsia="Calibri" w:hAnsi="Calibri" w:cs="Times New Roman"/>
        </w:rPr>
        <w:t xml:space="preserve"> residue is characterized by similar chemistry (</w:t>
      </w:r>
      <w:proofErr w:type="gramStart"/>
      <w:r w:rsidR="006D0786" w:rsidRPr="003C476C">
        <w:rPr>
          <w:rFonts w:ascii="Calibri" w:eastAsia="Calibri" w:hAnsi="Calibri" w:cs="Times New Roman"/>
        </w:rPr>
        <w:t>e.g.</w:t>
      </w:r>
      <w:proofErr w:type="gramEnd"/>
      <w:r w:rsidR="006D0786" w:rsidRPr="003C476C">
        <w:rPr>
          <w:rFonts w:ascii="Calibri" w:eastAsia="Calibri" w:hAnsi="Calibri" w:cs="Times New Roman"/>
        </w:rPr>
        <w:t xml:space="preserve"> </w:t>
      </w:r>
      <w:r w:rsidR="00B124E3" w:rsidRPr="003C476C">
        <w:rPr>
          <w:rFonts w:ascii="Calibri" w:eastAsia="Calibri" w:hAnsi="Calibri" w:cs="Times New Roman"/>
        </w:rPr>
        <w:t>arginine instead of lysine</w:t>
      </w:r>
      <w:r w:rsidR="006D0786" w:rsidRPr="003C476C">
        <w:rPr>
          <w:rFonts w:ascii="Calibri" w:eastAsia="Calibri" w:hAnsi="Calibri" w:cs="Times New Roman"/>
        </w:rPr>
        <w:t xml:space="preserve">). In those cases where this </w:t>
      </w:r>
      <w:r w:rsidR="009768D9" w:rsidRPr="003C476C">
        <w:rPr>
          <w:rFonts w:ascii="Calibri" w:eastAsia="Calibri" w:hAnsi="Calibri" w:cs="Times New Roman"/>
        </w:rPr>
        <w:t xml:space="preserve">is not </w:t>
      </w:r>
      <w:r w:rsidR="000170BA">
        <w:rPr>
          <w:rFonts w:ascii="Calibri" w:eastAsia="Calibri" w:hAnsi="Calibri" w:cs="Times New Roman"/>
        </w:rPr>
        <w:t>so</w:t>
      </w:r>
      <w:r w:rsidR="006D0786" w:rsidRPr="003C476C">
        <w:rPr>
          <w:rFonts w:ascii="Calibri" w:eastAsia="Calibri" w:hAnsi="Calibri" w:cs="Times New Roman"/>
        </w:rPr>
        <w:t xml:space="preserve">, the </w:t>
      </w:r>
      <w:r w:rsidR="00C872E0" w:rsidRPr="003C476C">
        <w:rPr>
          <w:rFonts w:ascii="Calibri" w:eastAsia="Calibri" w:hAnsi="Calibri" w:cs="Times New Roman"/>
        </w:rPr>
        <w:t xml:space="preserve">crosslink </w:t>
      </w:r>
      <w:r w:rsidR="006D0786" w:rsidRPr="003C476C">
        <w:rPr>
          <w:rFonts w:ascii="Calibri" w:eastAsia="Calibri" w:hAnsi="Calibri" w:cs="Times New Roman"/>
        </w:rPr>
        <w:t xml:space="preserve">is </w:t>
      </w:r>
      <w:proofErr w:type="gramStart"/>
      <w:r w:rsidR="006D0786" w:rsidRPr="003C476C">
        <w:rPr>
          <w:rFonts w:ascii="Calibri" w:eastAsia="Calibri" w:hAnsi="Calibri" w:cs="Times New Roman"/>
        </w:rPr>
        <w:t>flagged</w:t>
      </w:r>
      <w:proofErr w:type="gramEnd"/>
      <w:r w:rsidR="006D0786" w:rsidRPr="003C476C">
        <w:rPr>
          <w:rFonts w:ascii="Calibri" w:eastAsia="Calibri" w:hAnsi="Calibri" w:cs="Times New Roman"/>
        </w:rPr>
        <w:t xml:space="preserve"> and the user can decide on a case-to-case basis how to proceed. </w:t>
      </w:r>
      <w:r w:rsidR="000170BA">
        <w:rPr>
          <w:rFonts w:ascii="Calibri" w:eastAsia="Calibri" w:hAnsi="Calibri" w:cs="Times New Roman"/>
        </w:rPr>
        <w:t>Afterwards, the</w:t>
      </w:r>
      <w:r w:rsidR="00C83BFD" w:rsidRPr="003C476C">
        <w:rPr>
          <w:rFonts w:ascii="Calibri" w:eastAsia="Calibri" w:hAnsi="Calibri" w:cs="Times New Roman"/>
        </w:rPr>
        <w:t xml:space="preserve"> crosslink positions </w:t>
      </w:r>
      <w:r w:rsidR="00C872E0" w:rsidRPr="003C476C">
        <w:rPr>
          <w:rFonts w:ascii="Calibri" w:eastAsia="Calibri" w:hAnsi="Calibri" w:cs="Times New Roman"/>
        </w:rPr>
        <w:t xml:space="preserve">are </w:t>
      </w:r>
      <w:r w:rsidR="00C83BFD" w:rsidRPr="003C476C">
        <w:rPr>
          <w:rFonts w:ascii="Calibri" w:eastAsia="Calibri" w:hAnsi="Calibri" w:cs="Times New Roman"/>
        </w:rPr>
        <w:t>mapped to the structure,</w:t>
      </w:r>
      <w:r w:rsidR="00C872E0" w:rsidRPr="003C476C">
        <w:rPr>
          <w:rFonts w:ascii="Calibri" w:eastAsia="Calibri" w:hAnsi="Calibri" w:cs="Times New Roman"/>
        </w:rPr>
        <w:t xml:space="preserve"> and</w:t>
      </w:r>
      <w:r w:rsidR="00C872E0" w:rsidRPr="003C476C" w:rsidDel="00C872E0">
        <w:rPr>
          <w:rFonts w:ascii="Calibri" w:eastAsia="Calibri" w:hAnsi="Calibri" w:cs="Times New Roman"/>
        </w:rPr>
        <w:t xml:space="preserve"> </w:t>
      </w:r>
      <w:r w:rsidR="0001546A" w:rsidRPr="003C476C">
        <w:rPr>
          <w:rFonts w:ascii="Calibri" w:eastAsia="Calibri" w:hAnsi="Calibri" w:cs="Times New Roman"/>
        </w:rPr>
        <w:t>Euclidian distance</w:t>
      </w:r>
      <w:r w:rsidR="006D0786" w:rsidRPr="003C476C">
        <w:rPr>
          <w:rFonts w:ascii="Calibri" w:eastAsia="Calibri" w:hAnsi="Calibri" w:cs="Times New Roman"/>
        </w:rPr>
        <w:t>s</w:t>
      </w:r>
      <w:r w:rsidR="0001546A" w:rsidRPr="003C476C">
        <w:rPr>
          <w:rFonts w:ascii="Calibri" w:eastAsia="Calibri" w:hAnsi="Calibri" w:cs="Times New Roman"/>
        </w:rPr>
        <w:t xml:space="preserve"> between the C</w:t>
      </w:r>
      <w:r w:rsidR="0001546A" w:rsidRPr="003C476C">
        <w:rPr>
          <w:rFonts w:ascii="Calibri" w:eastAsia="Calibri" w:hAnsi="Calibri" w:cs="Calibri"/>
          <w:vertAlign w:val="subscript"/>
        </w:rPr>
        <w:t>α</w:t>
      </w:r>
      <w:r w:rsidR="0001546A" w:rsidRPr="003C476C">
        <w:rPr>
          <w:rFonts w:ascii="Calibri" w:eastAsia="Calibri" w:hAnsi="Calibri" w:cs="Times New Roman"/>
        </w:rPr>
        <w:t xml:space="preserve"> atoms of linked residues </w:t>
      </w:r>
      <w:r w:rsidR="006D0786" w:rsidRPr="003C476C">
        <w:rPr>
          <w:rFonts w:ascii="Calibri" w:eastAsia="Calibri" w:hAnsi="Calibri" w:cs="Times New Roman"/>
        </w:rPr>
        <w:t xml:space="preserve">are </w:t>
      </w:r>
      <w:r w:rsidR="0001546A" w:rsidRPr="003C476C">
        <w:rPr>
          <w:rFonts w:ascii="Calibri" w:eastAsia="Calibri" w:hAnsi="Calibri" w:cs="Times New Roman"/>
        </w:rPr>
        <w:t>calculated</w:t>
      </w:r>
      <w:r w:rsidR="006D0786" w:rsidRPr="003C476C">
        <w:rPr>
          <w:rFonts w:ascii="Calibri" w:eastAsia="Calibri" w:hAnsi="Calibri" w:cs="Times New Roman"/>
        </w:rPr>
        <w:t xml:space="preserve"> and presented in</w:t>
      </w:r>
      <w:r w:rsidR="00F77070" w:rsidRPr="003C476C">
        <w:rPr>
          <w:rFonts w:ascii="Calibri" w:eastAsia="Calibri" w:hAnsi="Calibri" w:cs="Times New Roman"/>
        </w:rPr>
        <w:t xml:space="preserve"> a </w:t>
      </w:r>
      <w:r w:rsidR="006D0786" w:rsidRPr="003C476C">
        <w:rPr>
          <w:rFonts w:ascii="Calibri" w:eastAsia="Calibri" w:hAnsi="Calibri" w:cs="Times New Roman"/>
        </w:rPr>
        <w:t>filter-responsive list</w:t>
      </w:r>
      <w:r w:rsidR="002F36CA" w:rsidRPr="003C476C">
        <w:rPr>
          <w:rFonts w:ascii="Calibri" w:eastAsia="Calibri" w:hAnsi="Calibri" w:cs="Times New Roman"/>
        </w:rPr>
        <w:t xml:space="preserve">. </w:t>
      </w:r>
      <w:r w:rsidR="006D0786" w:rsidRPr="003C476C">
        <w:rPr>
          <w:rFonts w:ascii="Calibri" w:eastAsia="Calibri" w:hAnsi="Calibri" w:cs="Times New Roman"/>
        </w:rPr>
        <w:t xml:space="preserve"> </w:t>
      </w:r>
      <w:r w:rsidR="002F36CA" w:rsidRPr="003C476C">
        <w:rPr>
          <w:rFonts w:ascii="Calibri" w:eastAsia="Calibri" w:hAnsi="Calibri" w:cs="Times New Roman"/>
        </w:rPr>
        <w:t xml:space="preserve">This list </w:t>
      </w:r>
      <w:r w:rsidR="006D0786" w:rsidRPr="003C476C">
        <w:rPr>
          <w:rFonts w:ascii="Calibri" w:eastAsia="Calibri" w:hAnsi="Calibri" w:cs="Times New Roman"/>
        </w:rPr>
        <w:t>also contain</w:t>
      </w:r>
      <w:r w:rsidR="002F36CA" w:rsidRPr="003C476C">
        <w:rPr>
          <w:rFonts w:ascii="Calibri" w:eastAsia="Calibri" w:hAnsi="Calibri" w:cs="Times New Roman"/>
        </w:rPr>
        <w:t>s</w:t>
      </w:r>
      <w:r w:rsidR="006D0786" w:rsidRPr="003C476C">
        <w:rPr>
          <w:rFonts w:ascii="Calibri" w:eastAsia="Calibri" w:hAnsi="Calibri" w:cs="Times New Roman"/>
        </w:rPr>
        <w:t xml:space="preserve"> </w:t>
      </w:r>
      <w:r w:rsidR="00397493" w:rsidRPr="003C476C">
        <w:rPr>
          <w:rFonts w:ascii="Calibri" w:eastAsia="Calibri" w:hAnsi="Calibri" w:cs="Times New Roman"/>
        </w:rPr>
        <w:t>the last 8 characters of</w:t>
      </w:r>
      <w:r w:rsidR="0023615D" w:rsidRPr="003C476C">
        <w:rPr>
          <w:rFonts w:ascii="Calibri" w:eastAsia="Calibri" w:hAnsi="Calibri" w:cs="Times New Roman"/>
        </w:rPr>
        <w:t xml:space="preserve"> </w:t>
      </w:r>
      <w:r w:rsidR="00397493" w:rsidRPr="003C476C">
        <w:rPr>
          <w:rFonts w:ascii="Calibri" w:eastAsia="Calibri" w:hAnsi="Calibri" w:cs="Times New Roman"/>
        </w:rPr>
        <w:t xml:space="preserve">the </w:t>
      </w:r>
      <w:r w:rsidR="002F36CA" w:rsidRPr="003C476C">
        <w:rPr>
          <w:rFonts w:ascii="Calibri" w:eastAsia="Calibri" w:hAnsi="Calibri" w:cs="Times New Roman"/>
        </w:rPr>
        <w:t xml:space="preserve">PDB </w:t>
      </w:r>
      <w:r w:rsidR="00397493" w:rsidRPr="003C476C">
        <w:rPr>
          <w:rFonts w:ascii="Calibri" w:eastAsia="Calibri" w:hAnsi="Calibri" w:cs="Times New Roman"/>
        </w:rPr>
        <w:t xml:space="preserve">filename </w:t>
      </w:r>
      <w:r w:rsidR="0023615D" w:rsidRPr="003C476C">
        <w:rPr>
          <w:rFonts w:ascii="Calibri" w:eastAsia="Calibri" w:hAnsi="Calibri" w:cs="Times New Roman"/>
        </w:rPr>
        <w:t>and</w:t>
      </w:r>
      <w:r w:rsidR="00FC6FAE" w:rsidRPr="003C476C">
        <w:rPr>
          <w:rFonts w:ascii="Calibri" w:eastAsia="Calibri" w:hAnsi="Calibri" w:cs="Times New Roman"/>
        </w:rPr>
        <w:t xml:space="preserve"> the detected</w:t>
      </w:r>
      <w:r w:rsidR="0023615D" w:rsidRPr="003C476C">
        <w:rPr>
          <w:rFonts w:ascii="Calibri" w:eastAsia="Calibri" w:hAnsi="Calibri" w:cs="Times New Roman"/>
        </w:rPr>
        <w:t xml:space="preserve"> distances</w:t>
      </w:r>
      <w:r w:rsidR="00BC3353" w:rsidRPr="003C476C">
        <w:rPr>
          <w:rFonts w:ascii="Calibri" w:eastAsia="Calibri" w:hAnsi="Calibri" w:cs="Times New Roman"/>
        </w:rPr>
        <w:t>, as well as amino acid sequences</w:t>
      </w:r>
      <w:r w:rsidR="002F36CA" w:rsidRPr="003C476C">
        <w:rPr>
          <w:rFonts w:ascii="Calibri" w:eastAsia="Calibri" w:hAnsi="Calibri" w:cs="Times New Roman"/>
        </w:rPr>
        <w:t xml:space="preserve"> of crosslinked peptides</w:t>
      </w:r>
      <w:r w:rsidR="00BC3353" w:rsidRPr="003C476C">
        <w:rPr>
          <w:rFonts w:ascii="Calibri" w:eastAsia="Calibri" w:hAnsi="Calibri" w:cs="Times New Roman"/>
        </w:rPr>
        <w:t xml:space="preserve"> with the highest </w:t>
      </w:r>
      <w:r w:rsidR="002F36CA" w:rsidRPr="003C476C">
        <w:rPr>
          <w:rFonts w:ascii="Calibri" w:eastAsia="Calibri" w:hAnsi="Calibri" w:cs="Times New Roman"/>
        </w:rPr>
        <w:t>sequence</w:t>
      </w:r>
      <w:r w:rsidR="00BC3353" w:rsidRPr="003C476C">
        <w:rPr>
          <w:rFonts w:ascii="Calibri" w:eastAsia="Calibri" w:hAnsi="Calibri" w:cs="Times New Roman"/>
        </w:rPr>
        <w:t xml:space="preserve"> overlap. Upon completion</w:t>
      </w:r>
      <w:r w:rsidR="00393DE8" w:rsidRPr="003C476C">
        <w:rPr>
          <w:rFonts w:ascii="Calibri" w:eastAsia="Calibri" w:hAnsi="Calibri" w:cs="Times New Roman"/>
        </w:rPr>
        <w:t>,</w:t>
      </w:r>
      <w:r w:rsidR="00BC3353" w:rsidRPr="003C476C">
        <w:rPr>
          <w:rFonts w:ascii="Calibri" w:eastAsia="Calibri" w:hAnsi="Calibri" w:cs="Times New Roman"/>
        </w:rPr>
        <w:t xml:space="preserve"> the user is presented with a dialog summarizing the validation by detailing the amount of unvalidated intra and inter-links, substituted residues and flagged residues. </w:t>
      </w:r>
      <w:r w:rsidR="00393DE8" w:rsidRPr="003C476C">
        <w:rPr>
          <w:rFonts w:ascii="Calibri" w:eastAsia="Calibri" w:hAnsi="Calibri" w:cs="Times New Roman"/>
        </w:rPr>
        <w:t>The d</w:t>
      </w:r>
      <w:r w:rsidR="00B65B7B" w:rsidRPr="003C476C">
        <w:rPr>
          <w:rFonts w:ascii="Calibri" w:eastAsia="Calibri" w:hAnsi="Calibri" w:cs="Times New Roman"/>
        </w:rPr>
        <w:t xml:space="preserve">istribution of the found distances is </w:t>
      </w:r>
      <w:r w:rsidR="00393DE8" w:rsidRPr="003C476C">
        <w:rPr>
          <w:rFonts w:ascii="Calibri" w:eastAsia="Calibri" w:hAnsi="Calibri" w:cs="Times New Roman"/>
        </w:rPr>
        <w:t xml:space="preserve">automatically </w:t>
      </w:r>
      <w:r w:rsidR="00B65B7B" w:rsidRPr="003C476C">
        <w:rPr>
          <w:rFonts w:ascii="Calibri" w:eastAsia="Calibri" w:hAnsi="Calibri" w:cs="Times New Roman"/>
        </w:rPr>
        <w:t>shown in a histogram</w:t>
      </w:r>
      <w:r w:rsidR="00397493" w:rsidRPr="003C476C">
        <w:rPr>
          <w:rFonts w:ascii="Calibri" w:eastAsia="Calibri" w:hAnsi="Calibri" w:cs="Times New Roman"/>
        </w:rPr>
        <w:t xml:space="preserve"> (</w:t>
      </w:r>
      <w:r w:rsidR="00BB22E2">
        <w:rPr>
          <w:rFonts w:ascii="Calibri" w:eastAsia="Calibri" w:hAnsi="Calibri" w:cs="Times New Roman"/>
          <w:b/>
        </w:rPr>
        <w:t>\textbf{\</w:t>
      </w:r>
      <w:proofErr w:type="spellStart"/>
      <w:r w:rsidR="00BB22E2">
        <w:rPr>
          <w:rFonts w:ascii="Calibri" w:eastAsia="Calibri" w:hAnsi="Calibri" w:cs="Times New Roman"/>
          <w:b/>
        </w:rPr>
        <w:t>autoref</w:t>
      </w:r>
      <w:proofErr w:type="spellEnd"/>
      <w:r w:rsidR="00BB22E2">
        <w:rPr>
          <w:rFonts w:ascii="Calibri" w:eastAsia="Calibri" w:hAnsi="Calibri" w:cs="Times New Roman"/>
          <w:b/>
        </w:rPr>
        <w:t>{fig:fig2.3}</w:t>
      </w:r>
      <w:r w:rsidR="00397493" w:rsidRPr="003C476C">
        <w:rPr>
          <w:rFonts w:ascii="Calibri" w:eastAsia="Calibri" w:hAnsi="Calibri" w:cs="Times New Roman"/>
          <w:b/>
        </w:rPr>
        <w:t>A</w:t>
      </w:r>
      <w:r w:rsidR="001834E6">
        <w:rPr>
          <w:rFonts w:ascii="Calibri" w:eastAsia="Calibri" w:hAnsi="Calibri" w:cs="Times New Roman"/>
          <w:b/>
        </w:rPr>
        <w:t>}</w:t>
      </w:r>
      <w:r w:rsidR="00397493" w:rsidRPr="003C476C">
        <w:rPr>
          <w:rFonts w:ascii="Calibri" w:eastAsia="Calibri" w:hAnsi="Calibri" w:cs="Times New Roman"/>
        </w:rPr>
        <w:t>)</w:t>
      </w:r>
      <w:r w:rsidR="0023615D" w:rsidRPr="003C476C">
        <w:rPr>
          <w:rFonts w:ascii="Calibri" w:eastAsia="Calibri" w:hAnsi="Calibri" w:cs="Times New Roman"/>
        </w:rPr>
        <w:t xml:space="preserve">. </w:t>
      </w:r>
    </w:p>
    <w:p w14:paraId="7F448974" w14:textId="0DC8FEAD" w:rsidR="005B10C3" w:rsidRPr="003C476C" w:rsidRDefault="006D0786" w:rsidP="007F69C9">
      <w:pPr>
        <w:spacing w:line="360" w:lineRule="auto"/>
        <w:jc w:val="both"/>
        <w:rPr>
          <w:rFonts w:ascii="Calibri" w:eastAsia="Calibri" w:hAnsi="Calibri" w:cs="Times New Roman"/>
        </w:rPr>
      </w:pPr>
      <w:r w:rsidRPr="003C476C">
        <w:rPr>
          <w:rFonts w:ascii="Calibri" w:eastAsia="Calibri" w:hAnsi="Calibri" w:cs="Times New Roman"/>
        </w:rPr>
        <w:t xml:space="preserve">Another </w:t>
      </w:r>
      <w:r w:rsidR="00B124E3" w:rsidRPr="003C476C">
        <w:rPr>
          <w:rFonts w:ascii="Calibri" w:eastAsia="Calibri" w:hAnsi="Calibri" w:cs="Times New Roman"/>
        </w:rPr>
        <w:t xml:space="preserve">major hurdle is the preparation of </w:t>
      </w:r>
      <w:r w:rsidRPr="003C476C">
        <w:rPr>
          <w:rFonts w:ascii="Calibri" w:eastAsia="Calibri" w:hAnsi="Calibri" w:cs="Times New Roman"/>
        </w:rPr>
        <w:t xml:space="preserve">the </w:t>
      </w:r>
      <w:r w:rsidR="006F237F" w:rsidRPr="003C476C">
        <w:rPr>
          <w:rFonts w:ascii="Calibri" w:eastAsia="Calibri" w:hAnsi="Calibri" w:cs="Times New Roman"/>
        </w:rPr>
        <w:t xml:space="preserve">existing </w:t>
      </w:r>
      <w:r w:rsidR="00E603EB" w:rsidRPr="003C476C">
        <w:rPr>
          <w:rFonts w:ascii="Calibri" w:eastAsia="Calibri" w:hAnsi="Calibri" w:cs="Times New Roman"/>
        </w:rPr>
        <w:t xml:space="preserve">structures and crosslinking data for automated docking procedures. Cross-ID also provides far-reaching automation for these purposes by integrating with the </w:t>
      </w:r>
      <w:r w:rsidR="000B5CC3" w:rsidRPr="003C476C">
        <w:rPr>
          <w:rFonts w:ascii="Calibri" w:eastAsia="Calibri" w:hAnsi="Calibri" w:cs="Times New Roman"/>
        </w:rPr>
        <w:t>DisVis/</w:t>
      </w:r>
      <w:r w:rsidR="00E603EB" w:rsidRPr="003C476C">
        <w:rPr>
          <w:rFonts w:ascii="Calibri" w:eastAsia="Calibri" w:hAnsi="Calibri" w:cs="Times New Roman"/>
        </w:rPr>
        <w:t>HADDOCK computational structural docking environment</w:t>
      </w:r>
      <w:r w:rsidR="007D4847"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{"citationItems":[{"id":"ITEM-1","itemData":{"DOI":"10.1021/ja026939x","ISBN":"0002-7863 (Print)\\r0002-7863 (Linking)","ISSN":"00027863","PMID":"12580598","abstract":"The structure determination of protein-protein complexes is a rather tedious and lengthy process, by both NMR and X-ray crystallography. Several methods based on docking to study protein complexes have also been well developed over the past few years. Most of these approaches are not driven by experimental data but are based on a combination of energetics and shape complementarity. Here, we present an approach called HADDOCK (High Ambiguity Driven protein-protein Docking) that makes use of biochemical and/or biophysical interaction data such as chemical shift perturbation data resulting from NMR titration experiments or mutagenesis data. This information is introduced as Ambiguous Interaction Restraints (AIRs) to drive the docking process. An AIR is defined as an ambiguous distance between all residues shown to be involved in the interaction. The accuracy of our approach is demonstrated with three molecular complexes. For two of these complexes, for which both the complex and the free protein structures have been solved, NMR titration data were available. Mutagenesis data were used in the last example. In all cases, the best structures generated by HADDOCK, that is, the structures with the lowest intermolecular energies, were the closest to the published structure of the respective complexes (within 2.0 A backbone RMSD).","author":[{"dropping-particle":"","family":"Dominguez","given":"Cyril","non-dropping-particle":"","parse-names":false,"suffix":""},{"dropping-particle":"","family":"Boelens","given":"Rolf","non-dropping-particle":"","parse-names":false,"suffix":""},{"dropping-particle":"","family":"Bonvin","given":"Alexandre M.J.J.","non-dropping-particle":"","parse-names":false,"suffix":""}],"container-title":"Journal of the American Chemical Society","id":"ITEM-1","issue":"7","issued":{"date-parts":[["2003"]]},"page":"1731-1737","title":"HADDOCK: A protein-protein docking approach based on biochemical or biophysical information","type":"article-journal","volume":"125"},"uris":["http://www.mendeley.com/documents/?uuid=09cf9ea6-616a-45a0-aed2-3a15b315f1f2"]},{"id":"ITEM-2","itemData":{"DOI":"10.1016/j.jmb.2015.09.014","ISBN":"1089-8638 (Electronic) 0022-2836 (Linking)","ISSN":"10898638","PMID":"26410586","abstract":"The prediction of the quaternary structure of biomolecular macromolecules is of paramount importance for fundamental understanding of cellular processes and drug design. In the era of integrative structural biology, one way of increasing the accuracy of modeling methods used to predict the structure of biomolecular complexes is to include as much experimental or predictive information as possible in the process. This has been at the core of our information-driven docking approach HADDOCK. We present here the updated version 2.2 of the HADDOCK portal, which offers new features such as support for mixed molecule types, additional experimental restraints and improved protocols, all of this in a user-friendly interface. With well over 6000 registered users and 108,000 jobs served, an increasing fraction of which on grid resources, we hope that this timely upgrade will help the community to solve important biological questions and further advance the field. The HADDOCK2.2 Web server is freely accessible to non-profit users at http://haddock.science.uu.nl/services/HADDOCK2.2.","author":[{"dropping-particle":"","family":"Zundert","given":"G. C.P.","non-dropping-particle":"van","parse-names":false,"suffix":""},{"dropping-particle":"","family":"Rodrigues","given":"J. P.G.L.M.","non-dropping-particle":"","parse-names":false,"suffix":""},{"dropping-particle":"","family":"Trellet","given":"M.","non-dropping-particle":"","parse-names":false,"suffix":""},{"dropping-particle":"","family":"Schmitz","given":"C.","non-dropping-particle":"","parse-names":false,"suffix":""},{"dropping-particle":"","family":"Kastritis","given":"P. L.","non-dropping-particle":"","parse-names":false,"suffix":""},{"dropping-particle":"","family":"Karaca","given":"E.","non-dropping-particle":"","parse-names":false,"suffix":""},{"dropping-particle":"","family":"Melquiond","given":"A. S.J.","non-dropping-particle":"","parse-names":false,"suffix":""},{"dropping-particle":"","family":"Dijk","given":"M.","non-dropping-particle":"Van","parse-names":false,"suffix":""},{"dropping-particle":"","family":"Vries","given":"S. J.","non-dropping-particle":"De","parse-names":false,"suffix":""},{"dropping-particle":"","family":"Bonvin","given":"A. M.J.J.","non-dropping-particle":"","parse-names":false,"suffix":""}],"container-title":"Journal of Molecular Biology","id":"ITEM-2","issue":"4","issued":{"date-parts":[["2016"]]},"page":"720-725","publisher":"The Authors","title":"The HADDOCK2.2 Web Server: User-Friendly Integrative Modeling of Biomolecular Complexes","type":"article-journal","volume":"428"},"uris":["http://www.mendeley.com/documents/?uuid=23030370-66e7-4750-a41c-198e80c78694"]},{"id":"ITEM-3","itemData":{"DOI":"10.1093/bioinformatics/btv333","ISSN":"14602059","PMID":"26026169","abstract":"We present DisVis, a Python package and command line tool to calculate the reduced accessible interaction space of distance-restrained binary protein complexes, allowing for direct visualization and quantification of the information content of the distance restraints. The approach is general and can also be used as a knowledge-based distance energy term in FFT-based docking directly during the sampling stage. AVAILABILITY AND IMPLEMENTATION: The source code with documentation is freely available from https://github.com/haddocking/disvis. CONTACT: a.m.j.j.bonvin@uu.nl SUPPLEMENTARY INFORMATION: Available at Bioinformatics online.","author":[{"dropping-particle":"","family":"Zundert","given":"G. C.P.","non-dropping-particle":"van","parse-names":false,"suffix":""},{"dropping-particle":"","family":"Bonvin","given":"A. M.J.J.","non-dropping-particle":"","parse-names":false,"suffix":""}],"container-title":"Bioinformatics","id":"ITEM-3","issue":"19","issued":{"date-parts":[["2015"]]},"page":"3222-3224","title":"DisVis: Quantifying and visualizing accessible interaction space of distance-restrained biomolecular complexes","type":"article-journal","volume":"31"},"uris":["http://www.mendeley.com/documents/?uuid=d0abbd49-a20d-4846-a09c-2b865bba0353"]},{"id":"ITEM-4","itemData":{"DOI":"10.1016/j.jmb.2016.11.032","ISSN":"00222836","PMID":"27939290","author":[{"dropping-particle":"","family":"Zundert","given":"G.C.P.","non-dropping-particle":"van","parse-names":false,"suffix":""},{"dropping-particle":"","family":"Trellet","given":"M.","non-dropping-particle":"","parse-names":false,"suffix":""},{"dropping-particle":"","family":"Schaarschmidt","given":"J.","non-dropping-particle":"","parse-names":false,"suffix":""},{"dropping-particle":"","family":"Kurkcuoglu","given":"Z.","non-dropping-particle":"","parse-names":false,"suffix":""},{"dropping-particle":"","family":"David","given":"M.","non-dropping-particle":"","parse-names":false,"suffix":""},{"dropping-particle":"","family":"Verlato","given":"M.","non-dropping-particle":"","parse-names":false,"suffix":""},{"dropping-particle":"","family":"Rosato","given":"A.","non-dropping-particle":"","parse-names":false,"suffix":""},{"dropping-particle":"","family":"Bonvin","given":"A.M.J.J.","non-dropping-particle":"","parse-names":false,"suffix":""}],"container-title":"Journal of Molecular Biology","id":"ITEM-4","issue":"3","issued":{"date-parts":[["2016"]]},"page":"399-407","publisher":"The Authors","title":"The DisVis and PowerFit Web Servers: Explorative and Integrative Modeling of Biomolecular Complexes","type":"article-journal","volume":"429"},"uris":["http://www.mendeley.com/documents/?uuid=47217211-e20c-41fe-9bed-c4747fcb374e"]}],"mendeley":{"formattedCitation":"\\cite{Dominguez2003HADDOCK: A protein-protein docking approach based on biochemical or biophysical information|||van Zundert2016The HADDOCK2.2 Web Server: User-Friendly Integrative Modeling of Biomolecular Complexes|||van Zundert2015DisVis: Quantifying and visualizing accessible interaction space of distance-restrained biomolecular complexes|||van Zundert2016The DisVis and PowerFit Web Servers: Explorative and Integrative Modeling of Biomolecular Complexes}","plainTextFormattedCitation":"\\cite{Dominguez2003HADDOCK: A protein-protein docking approach based on biochemical or biophysical information|||van Zundert2016The HADDOCK2.2 Web Server: User-Friendly Integrative Modeling of Biomolecular Complexes|||van Zundert2015DisVis: Quantifying and visualizing accessible interaction space of distance-restrained biomolecular complexes|||van Zundert2016The DisVis and PowerFit Web Servers: Explorative and Integrative Modeling of Biomolecular Complexes}","previouslyFormattedCitation":"\\cite{Dominguez2003HADDOCK: A protein-protein docking approach based on biochemical or biophysical information|||van Zundert2016The HADDOCK2.2 Web Server: User-Friendly Integrative Modeling of Biomolecular Complexes|||van Zundert2015DisVis: Quantifying and visualizing accessible interaction space of distance-restrained biomolecular complexes|||van Zundert2016The DisVis and PowerFit Web Servers: Explorative and Integrative Modeling of Biomolecular Complexes}"},"properties":{"noteIndex":0},"schema":"https://github.com/citation-style-language/schema/raw/master/csl-citation.json"}</w:instrText>
      </w:r>
      <w:r w:rsidR="007D4847" w:rsidRPr="003C476C">
        <w:rPr>
          <w:rFonts w:ascii="Calibri" w:eastAsia="Calibri" w:hAnsi="Calibri" w:cs="Times New Roman"/>
        </w:rPr>
        <w:fldChar w:fldCharType="separate"/>
      </w:r>
      <w:r w:rsidR="00B67D31" w:rsidRPr="00B67D31">
        <w:rPr>
          <w:rFonts w:ascii="Calibri" w:eastAsia="Calibri" w:hAnsi="Calibri" w:cs="Times New Roman"/>
          <w:noProof/>
        </w:rPr>
        <w:t>\cite{Dominguez2003HADDOCK: A protein-protein docking approach based on biochemical or biophysical information|||van Zundert2016The HADDOCK2.2 Web Server: User-Friendly Integrative Modeling of Biomolecular Complexes|||van Zundert2015DisVis: Quantifying and visualizing accessible interaction space of distance-restrained biomolecular complexes|||van Zundert2016The DisVis and PowerFit Web Servers: Explorative and Integrative Modeling of Biomolecular Complexes}</w:t>
      </w:r>
      <w:r w:rsidR="007D4847" w:rsidRPr="003C476C">
        <w:rPr>
          <w:rFonts w:ascii="Calibri" w:eastAsia="Calibri" w:hAnsi="Calibri" w:cs="Times New Roman"/>
        </w:rPr>
        <w:fldChar w:fldCharType="end"/>
      </w:r>
      <w:r w:rsidR="00E603EB" w:rsidRPr="003C476C">
        <w:rPr>
          <w:rFonts w:ascii="Calibri" w:eastAsia="Calibri" w:hAnsi="Calibri" w:cs="Times New Roman"/>
        </w:rPr>
        <w:t xml:space="preserve">. For this purpose, Cross-ID </w:t>
      </w:r>
      <w:r w:rsidR="00B124E3" w:rsidRPr="003C476C">
        <w:rPr>
          <w:rFonts w:ascii="Calibri" w:eastAsia="Calibri" w:hAnsi="Calibri" w:cs="Times New Roman"/>
        </w:rPr>
        <w:t>currently provides automated access</w:t>
      </w:r>
      <w:r w:rsidR="00E603EB" w:rsidRPr="003C476C">
        <w:rPr>
          <w:rFonts w:ascii="Calibri" w:eastAsia="Calibri" w:hAnsi="Calibri" w:cs="Times New Roman"/>
        </w:rPr>
        <w:t xml:space="preserve"> </w:t>
      </w:r>
      <w:r w:rsidR="00B124E3" w:rsidRPr="003C476C">
        <w:rPr>
          <w:rFonts w:ascii="Calibri" w:eastAsia="Calibri" w:hAnsi="Calibri" w:cs="Times New Roman"/>
        </w:rPr>
        <w:t xml:space="preserve">to </w:t>
      </w:r>
      <w:r w:rsidR="00E603EB" w:rsidRPr="003C476C">
        <w:rPr>
          <w:rFonts w:eastAsia="SimSun" w:cs="Arial"/>
          <w:color w:val="333333"/>
          <w:lang w:val="en-GB"/>
        </w:rPr>
        <w:t>DisVis</w:t>
      </w:r>
      <w:r w:rsidR="00E603EB"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10.1016/j.jmb.2016.11.032","ISSN":"00222836","PMID":"27939290","author":[{"dropping-particle":"","family":"Zundert","given":"G.C.P.","non-dropping-particle":"van","parse-names":false,"suffix":""},{"dropping-particle":"","family":"Trellet","given":"M.","non-dropping-particle":"","parse-names":false,"suffix":""},{"dropping-particle":"","family":"Schaarschmidt","given":"J.","non-dropping-particle":"","parse-names":false,"suffix":""},{"dropping-particle":"","family":"Kurkcuoglu","given":"Z.","non-dropping-particle":"","parse-names":false,"suffix":""},{"dropping-particle":"","family":"David","given":"M.","non-dropping-particle":"","parse-names":false,"suffix":""},{"dropping-particle":"","family":"Verlato","given":"M.","non-dropping-particle":"","parse-names":false,"suffix":""},{"dropping-particle":"","family":"Rosato","given":"A.","non-dropping-particle":"","parse-names":false,"suffix":""},{"dropping-particle":"","family":"Bonvin","given":"A.M.J.J.","non-dropping-particle":"","parse-names":false,"suffix":""}],"container-title":"Journal of Molecular Biology","id":"ITEM-1","issue":"3","issued":{"date-parts":[["2016"]]},"page":"399-407","publisher":"The Authors","title":"The DisVis and PowerFit Web Servers: Explorative and Integrative Modeling of Biomolecular Complexes","type":"article-journal","volume":"429"},"uris":["http://www.mendeley.com/documents/?uuid=47217211-e20c-41fe-9bed-c4747fcb374e"]},{"id":"ITEM-2","itemData":{"DOI":"10.1093/bioinformatics/btv333","ISSN":"14602059","PMID":"26026169","abstract":"We present DisVis, a Python package and command line tool to calculate the reduced accessible interaction space of distance-restrained binary protein complexes, allowing for direct visualization and quantification of the information content of the distance restraints. The approach is general and can also be used as a knowledge-based distance energy term in FFT-based docking directly during the sampling stage. AVAILABILITY AND IMPLEMENTATION: The source code with documentation is freely available from https://github.com/haddocking/disvis. CONTACT: a.m.j.j.bonvin@uu.nl SUPPLEMENTARY INFORMATION: Available at Bioinformatics online.","author":[{"dropping-particle":"","family":"Zundert","given":"G. C.P.","non-dropping-particle":"van","parse-names":false,"suffix":""},{"dropping-particle":"","family":"Bonvin","given":"A. M.J.J.","non-dropping-particle":"","parse-names":false,"suffix":""}],"container-title":"Bioinformatics","id":"ITEM-2","issue":"19","issued":{"date-parts":[["2015"]]},"page":"3222-3224","title":"DisVis: Quantifying and visualizing accessible interaction space of distance-restrained biomolecular complexes","type":"article-journal","volume":"31"},"uris":["http://www.mendeley.com/documents/?uuid=d0abbd49-a20d-4846-a09c-2b865bba0353"]}],"mendeley":{"formattedCitation":"\\cite{van Zundert2016The DisVis and PowerFit Web Servers: Explorative and Integrative Modeling of Biomolecular Complexes|||van Zundert2015DisVis: Quantifying and visualizing accessible interaction space of distance-restrained biomolecular complexes}","plainTextFormattedCitation":"\\cite{van Zundert2016The DisVis and PowerFit Web Servers: Explorative and Integrative Modeling of Biomolecular Complexes|||van Zundert2015DisVis: Quantifying and visualizing accessible interaction space of distance-restrained biomolecular complexes}","previouslyFormattedCitation":"\\cite{van Zundert2016The DisVis and PowerFit Web Servers: Explorative and Integrative Modeling of Biomolecular Complexes|||van Zundert2015DisVis: Quantifying and visualizing accessible interaction space of distance-restrained biomolecular complexes}"},"properties":{"noteIndex":0},"schema":"https://github.com/citation-style-language/schema/raw/master/csl-citation.json"}</w:instrText>
      </w:r>
      <w:r w:rsidR="00E603EB" w:rsidRPr="003C476C">
        <w:rPr>
          <w:rFonts w:ascii="Calibri" w:eastAsia="Calibri" w:hAnsi="Calibri" w:cs="Times New Roman"/>
        </w:rPr>
        <w:fldChar w:fldCharType="separate"/>
      </w:r>
      <w:r w:rsidR="00B67D31" w:rsidRPr="00B67D31">
        <w:rPr>
          <w:rFonts w:ascii="Calibri" w:eastAsia="Calibri" w:hAnsi="Calibri" w:cs="Times New Roman"/>
          <w:noProof/>
        </w:rPr>
        <w:t xml:space="preserve">\cite{van Zundert2016The DisVis and PowerFit Web Servers: Explorative and Integrative Modeling of Biomolecular Complexes|||van </w:t>
      </w:r>
      <w:r w:rsidR="00B67D31" w:rsidRPr="00B67D31">
        <w:rPr>
          <w:rFonts w:ascii="Calibri" w:eastAsia="Calibri" w:hAnsi="Calibri" w:cs="Times New Roman"/>
          <w:noProof/>
        </w:rPr>
        <w:lastRenderedPageBreak/>
        <w:t>Zundert2015DisVis: Quantifying and visualizing accessible interaction space of distance-restrained biomolecular complexes}</w:t>
      </w:r>
      <w:r w:rsidR="00E603EB" w:rsidRPr="003C476C">
        <w:rPr>
          <w:rFonts w:ascii="Calibri" w:eastAsia="Calibri" w:hAnsi="Calibri" w:cs="Times New Roman"/>
        </w:rPr>
        <w:fldChar w:fldCharType="end"/>
      </w:r>
      <w:r w:rsidR="00B124E3" w:rsidRPr="003C476C">
        <w:rPr>
          <w:rFonts w:ascii="Calibri" w:eastAsia="Calibri" w:hAnsi="Calibri" w:cs="Times New Roman"/>
        </w:rPr>
        <w:t xml:space="preserve">, although </w:t>
      </w:r>
      <w:r w:rsidR="00D11D49" w:rsidRPr="003C476C">
        <w:rPr>
          <w:rFonts w:ascii="Calibri" w:eastAsia="Calibri" w:hAnsi="Calibri" w:cs="Times New Roman"/>
        </w:rPr>
        <w:t>we intend to add more options in</w:t>
      </w:r>
      <w:r w:rsidR="00D200C1" w:rsidRPr="003C476C">
        <w:rPr>
          <w:rFonts w:ascii="Calibri" w:eastAsia="Calibri" w:hAnsi="Calibri" w:cs="Times New Roman"/>
        </w:rPr>
        <w:t xml:space="preserve"> future releases</w:t>
      </w:r>
      <w:r w:rsidR="00B124E3" w:rsidRPr="003C476C">
        <w:rPr>
          <w:rFonts w:ascii="Calibri" w:eastAsia="Calibri" w:hAnsi="Calibri" w:cs="Times New Roman"/>
        </w:rPr>
        <w:t>. Given a known structure for potential interacting partners, DisVis is able to predict prospective interaction interface</w:t>
      </w:r>
      <w:r w:rsidR="00D11D49" w:rsidRPr="003C476C">
        <w:rPr>
          <w:rFonts w:ascii="Calibri" w:eastAsia="Calibri" w:hAnsi="Calibri" w:cs="Times New Roman"/>
        </w:rPr>
        <w:t>s</w:t>
      </w:r>
      <w:r w:rsidR="00B124E3" w:rsidRPr="003C476C">
        <w:rPr>
          <w:rFonts w:ascii="Calibri" w:eastAsia="Calibri" w:hAnsi="Calibri" w:cs="Times New Roman"/>
        </w:rPr>
        <w:t xml:space="preserve"> </w:t>
      </w:r>
      <w:r w:rsidR="00D11D49" w:rsidRPr="003C476C">
        <w:rPr>
          <w:rFonts w:ascii="Calibri" w:eastAsia="Calibri" w:hAnsi="Calibri" w:cs="Times New Roman"/>
        </w:rPr>
        <w:t>based on user-supplied</w:t>
      </w:r>
      <w:r w:rsidR="00B124E3" w:rsidRPr="003C476C">
        <w:rPr>
          <w:rFonts w:ascii="Calibri" w:eastAsia="Calibri" w:hAnsi="Calibri" w:cs="Times New Roman"/>
        </w:rPr>
        <w:t xml:space="preserve"> distance restraints</w:t>
      </w:r>
      <w:r w:rsidR="00DB0CEF" w:rsidRPr="003C476C">
        <w:rPr>
          <w:rFonts w:ascii="Calibri" w:eastAsia="Calibri" w:hAnsi="Calibri" w:cs="Times New Roman"/>
        </w:rPr>
        <w:t xml:space="preserve"> (</w:t>
      </w:r>
      <w:r w:rsidR="00BB22E2">
        <w:rPr>
          <w:rFonts w:ascii="Calibri" w:eastAsia="Calibri" w:hAnsi="Calibri" w:cs="Times New Roman"/>
        </w:rPr>
        <w:t>\textbf{\</w:t>
      </w:r>
      <w:proofErr w:type="spellStart"/>
      <w:r w:rsidR="00BB22E2">
        <w:rPr>
          <w:rFonts w:ascii="Calibri" w:eastAsia="Calibri" w:hAnsi="Calibri" w:cs="Times New Roman"/>
        </w:rPr>
        <w:t>autoref</w:t>
      </w:r>
      <w:proofErr w:type="spellEnd"/>
      <w:r w:rsidR="00BB22E2">
        <w:rPr>
          <w:rFonts w:ascii="Calibri" w:eastAsia="Calibri" w:hAnsi="Calibri" w:cs="Times New Roman"/>
        </w:rPr>
        <w:t>{fig:fig2.3}</w:t>
      </w:r>
      <w:r w:rsidR="00DB0CEF" w:rsidRPr="003C476C">
        <w:rPr>
          <w:rFonts w:ascii="Calibri" w:eastAsia="Calibri" w:hAnsi="Calibri" w:cs="Times New Roman"/>
        </w:rPr>
        <w:t>C</w:t>
      </w:r>
      <w:r w:rsidR="001834E6">
        <w:rPr>
          <w:rFonts w:ascii="Calibri" w:eastAsia="Calibri" w:hAnsi="Calibri" w:cs="Times New Roman"/>
        </w:rPr>
        <w:t>}</w:t>
      </w:r>
      <w:r w:rsidR="00DB0CEF" w:rsidRPr="003C476C">
        <w:rPr>
          <w:rFonts w:ascii="Calibri" w:eastAsia="Calibri" w:hAnsi="Calibri" w:cs="Times New Roman"/>
        </w:rPr>
        <w:t xml:space="preserve">), </w:t>
      </w:r>
      <w:r w:rsidR="00D11D49" w:rsidRPr="003C476C">
        <w:rPr>
          <w:rFonts w:ascii="Calibri" w:eastAsia="Calibri" w:hAnsi="Calibri" w:cs="Times New Roman"/>
        </w:rPr>
        <w:t xml:space="preserve">and </w:t>
      </w:r>
      <w:r w:rsidR="00DB0CEF" w:rsidRPr="003C476C">
        <w:rPr>
          <w:rFonts w:ascii="Calibri" w:eastAsia="Calibri" w:hAnsi="Calibri" w:cs="Times New Roman"/>
        </w:rPr>
        <w:t xml:space="preserve">has already been applied successfully </w:t>
      </w:r>
      <w:r w:rsidR="00D11D49" w:rsidRPr="003C476C">
        <w:rPr>
          <w:rFonts w:ascii="Calibri" w:eastAsia="Calibri" w:hAnsi="Calibri" w:cs="Times New Roman"/>
        </w:rPr>
        <w:t xml:space="preserve">to </w:t>
      </w:r>
      <w:r w:rsidR="00DB0CEF" w:rsidRPr="003C476C">
        <w:rPr>
          <w:rFonts w:ascii="Calibri" w:eastAsia="Calibri" w:hAnsi="Calibri" w:cs="Times New Roman"/>
        </w:rPr>
        <w:t>XL-MS datasets</w:t>
      </w:r>
      <w:r w:rsidR="00DB0CEF"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{"citationItems":[{"id":"ITEM-1","itemData":{"DOI":"10.1038/s41596-018-0074-x","ISSN":"1754-2189","PMID":"30446747","abstract":"Cross-linking mass spectrometry (XL-MS) has received considerable interest, owing to its potential to investigate protein–protein interactions (PPIs) in an unbiased fashion in complex protein mixtures. Recent developments have enabled the detection of thousands of PPIs from a single experiment. A unique strength of XL-MS, in comparison with other methods for determining PPIs, is that it provides direct spatial information for the detected interactions. This is accomplished by the use of bifunctional cross-linking molecules that link two amino acids in close proximity with a covalent bond. Upon proteolytic digestion, this results in two newly linked peptides, which are identifiable by MS. XL-MS has received the required boost to tackle more-complex samples with recent advances in cross-linking chemistry with MS-cleavable or reporter-based cross-linkers and faster, more sensitive and more versatile MS platforms. This protocol provides a detailed description of our optimized conditions for a full-proteome native protein preparation followed by cross-linking using the gas-phase cleavable cross-linking reagent disuccinimidyl sulfoxide (DSSO). Following cross-linking, we demonstrate extensive sample fractionation and substantially simplified data analysis with XlinkX in Proteome Discoverer, as well as subsequent protein structure investigations with DisVis and HADDOCK. This protocol produces data of high confidence and can be performed within ~10 d, including structural investigations.","author":[{"dropping-particle":"","family":"Klykov","given":"Oleg","non-dropping-particle":"","parse-names":false,"suffix":""},{"dropping-particle":"","family":"Steigenberger","given":"Barbara","non-dropping-particle":"","parse-names":false,"suffix":""},{"dropping-particle":"","family":"Pektaş","given":"Sibel","non-dropping-particle":"","parse-names":false,"suffix":""},{"dropping-particle":"","family":"Fasci","given":"Domenico","non-dropping-particle":"","parse-names":false,"suffix":""},{"dropping-particle":"","family":"Heck","given":"Albert J. R.","non-dropping-particle":"","parse-names":false,"suffix":""},{"dropping-particle":"","family":"Scheltema","given":"Richard A.","non-dropping-particle":"","parse-names":false,"suffix":""}],"container-title":"Nature Protocols","id":"ITEM-1","issue":"12","issued":{"date-parts":[["2018","12"]]},"page":"2964-2990","title":"Efficient and robust proteome-wide approaches for cross-linking mass spectrometry","type":"article-journal","volume":"13"},"uris":["http://www.mendeley.com/documents/?uuid=6a14f9c7-ad86-4e21-ad3a-edc28d02e0f3"]}],"mendeley":{"formattedCitation":"\\cite{Klykov2018Efficient and robust proteome-wide approaches for cross-linking mass spectrometry}","plainTextFormattedCitation":"\\cite{Klykov2018Efficient and robust proteome-wide approaches for cross-linking mass spectrometry}","previouslyFormattedCitation":"\\cite{Klykov2018Efficient and robust proteome-wide approaches for cross-linking mass spectrometry}"},"properties":{"noteIndex":0},"schema":"https://github.com/citation-style-language/schema/raw/master/csl-citation.json"}</w:instrText>
      </w:r>
      <w:r w:rsidR="00DB0CEF" w:rsidRPr="003C476C">
        <w:rPr>
          <w:rFonts w:ascii="Calibri" w:eastAsia="Calibri" w:hAnsi="Calibri" w:cs="Times New Roman"/>
        </w:rPr>
        <w:fldChar w:fldCharType="separate"/>
      </w:r>
      <w:r w:rsidR="00B67D31" w:rsidRPr="00B67D31">
        <w:rPr>
          <w:rFonts w:ascii="Calibri" w:eastAsia="Calibri" w:hAnsi="Calibri" w:cs="Times New Roman"/>
          <w:noProof/>
        </w:rPr>
        <w:t>\cite{Klykov2018Efficient and robust proteome-wide approaches for cross-linking mass spectrometry}</w:t>
      </w:r>
      <w:r w:rsidR="00DB0CEF" w:rsidRPr="003C476C">
        <w:rPr>
          <w:rFonts w:ascii="Calibri" w:eastAsia="Calibri" w:hAnsi="Calibri" w:cs="Times New Roman"/>
        </w:rPr>
        <w:fldChar w:fldCharType="end"/>
      </w:r>
      <w:r w:rsidR="00B124E3" w:rsidRPr="003C476C">
        <w:rPr>
          <w:rFonts w:ascii="Calibri" w:eastAsia="Calibri" w:hAnsi="Calibri" w:cs="Times New Roman"/>
        </w:rPr>
        <w:t xml:space="preserve">. Restraints which </w:t>
      </w:r>
      <w:r w:rsidR="007359DA" w:rsidRPr="003C476C">
        <w:rPr>
          <w:rFonts w:ascii="Calibri" w:eastAsia="Calibri" w:hAnsi="Calibri" w:cs="Times New Roman"/>
        </w:rPr>
        <w:t xml:space="preserve">are violated in </w:t>
      </w:r>
      <w:r w:rsidR="002F6C8F" w:rsidRPr="003C476C">
        <w:rPr>
          <w:rFonts w:ascii="Calibri" w:eastAsia="Calibri" w:hAnsi="Calibri" w:cs="Times New Roman"/>
        </w:rPr>
        <w:t>the</w:t>
      </w:r>
      <w:r w:rsidR="00B124E3" w:rsidRPr="003C476C">
        <w:rPr>
          <w:rFonts w:ascii="Calibri" w:eastAsia="Calibri" w:hAnsi="Calibri" w:cs="Times New Roman"/>
        </w:rPr>
        <w:t xml:space="preserve"> predicted interface will be marked as false positives and </w:t>
      </w:r>
      <w:r w:rsidR="001B6EFD" w:rsidRPr="003C476C">
        <w:rPr>
          <w:rFonts w:ascii="Calibri" w:eastAsia="Calibri" w:hAnsi="Calibri" w:cs="Times New Roman"/>
        </w:rPr>
        <w:t xml:space="preserve">will </w:t>
      </w:r>
      <w:r w:rsidR="00B124E3" w:rsidRPr="003C476C">
        <w:rPr>
          <w:rFonts w:ascii="Calibri" w:eastAsia="Calibri" w:hAnsi="Calibri" w:cs="Times New Roman"/>
        </w:rPr>
        <w:t>be omitted prior to further modelling steps. A score</w:t>
      </w:r>
      <w:r w:rsidR="00015A23" w:rsidRPr="003C476C">
        <w:rPr>
          <w:rFonts w:ascii="Calibri" w:eastAsia="Calibri" w:hAnsi="Calibri" w:cs="Times New Roman"/>
        </w:rPr>
        <w:t xml:space="preserve"> indicating</w:t>
      </w:r>
      <w:r w:rsidR="00393DE8" w:rsidRPr="003C476C">
        <w:rPr>
          <w:rFonts w:ascii="Calibri" w:eastAsia="Calibri" w:hAnsi="Calibri" w:cs="Times New Roman"/>
        </w:rPr>
        <w:t xml:space="preserve"> the</w:t>
      </w:r>
      <w:r w:rsidR="00015A23" w:rsidRPr="003C476C">
        <w:rPr>
          <w:rFonts w:ascii="Calibri" w:eastAsia="Calibri" w:hAnsi="Calibri" w:cs="Times New Roman"/>
        </w:rPr>
        <w:t xml:space="preserve"> </w:t>
      </w:r>
      <w:r w:rsidR="00EC5509" w:rsidRPr="003C476C">
        <w:rPr>
          <w:rFonts w:ascii="Calibri" w:eastAsia="Calibri" w:hAnsi="Calibri" w:cs="Times New Roman"/>
        </w:rPr>
        <w:t xml:space="preserve">probability of </w:t>
      </w:r>
      <w:r w:rsidR="00393DE8" w:rsidRPr="003C476C">
        <w:rPr>
          <w:rFonts w:ascii="Calibri" w:eastAsia="Calibri" w:hAnsi="Calibri" w:cs="Times New Roman"/>
        </w:rPr>
        <w:t xml:space="preserve">occurrence </w:t>
      </w:r>
      <w:proofErr w:type="gramStart"/>
      <w:r w:rsidR="00EC5509" w:rsidRPr="003C476C">
        <w:rPr>
          <w:rFonts w:ascii="Calibri" w:eastAsia="Calibri" w:hAnsi="Calibri" w:cs="Times New Roman"/>
        </w:rPr>
        <w:t xml:space="preserve">of </w:t>
      </w:r>
      <w:r w:rsidR="00B124E3" w:rsidRPr="003C476C">
        <w:rPr>
          <w:rFonts w:ascii="Calibri" w:eastAsia="Calibri" w:hAnsi="Calibri" w:cs="Times New Roman"/>
        </w:rPr>
        <w:t xml:space="preserve"> each</w:t>
      </w:r>
      <w:proofErr w:type="gramEnd"/>
      <w:r w:rsidR="00B124E3" w:rsidRPr="003C476C">
        <w:rPr>
          <w:rFonts w:ascii="Calibri" w:eastAsia="Calibri" w:hAnsi="Calibri" w:cs="Times New Roman"/>
        </w:rPr>
        <w:t xml:space="preserve"> of the restraints </w:t>
      </w:r>
      <w:r w:rsidR="00EC5509" w:rsidRPr="003C476C">
        <w:rPr>
          <w:rFonts w:ascii="Calibri" w:eastAsia="Calibri" w:hAnsi="Calibri" w:cs="Times New Roman"/>
        </w:rPr>
        <w:t>between</w:t>
      </w:r>
      <w:r w:rsidR="000170BA">
        <w:rPr>
          <w:rFonts w:ascii="Calibri" w:eastAsia="Calibri" w:hAnsi="Calibri" w:cs="Times New Roman"/>
        </w:rPr>
        <w:t xml:space="preserve"> the</w:t>
      </w:r>
      <w:r w:rsidR="00EC5509" w:rsidRPr="003C476C">
        <w:rPr>
          <w:rFonts w:ascii="Calibri" w:eastAsia="Calibri" w:hAnsi="Calibri" w:cs="Times New Roman"/>
        </w:rPr>
        <w:t xml:space="preserve"> submitted structures </w:t>
      </w:r>
      <w:r w:rsidR="00B124E3" w:rsidRPr="003C476C">
        <w:rPr>
          <w:rFonts w:ascii="Calibri" w:eastAsia="Calibri" w:hAnsi="Calibri" w:cs="Times New Roman"/>
        </w:rPr>
        <w:t xml:space="preserve">is calculated as well. </w:t>
      </w:r>
      <w:r w:rsidR="00B124E3" w:rsidRPr="003C476C">
        <w:rPr>
          <w:rFonts w:eastAsia="SimSun" w:cs="Arial"/>
          <w:color w:val="333333"/>
          <w:lang w:val="en-GB"/>
        </w:rPr>
        <w:t xml:space="preserve">All </w:t>
      </w:r>
      <w:r w:rsidR="00E603EB" w:rsidRPr="003C476C">
        <w:rPr>
          <w:rFonts w:eastAsia="SimSun" w:cs="Arial"/>
          <w:color w:val="333333"/>
          <w:lang w:val="en-GB"/>
        </w:rPr>
        <w:t>required files are automatically prepared and uploaded</w:t>
      </w:r>
      <w:r w:rsidR="00B124E3" w:rsidRPr="003C476C">
        <w:rPr>
          <w:rFonts w:eastAsia="SimSun" w:cs="Arial"/>
          <w:color w:val="333333"/>
          <w:lang w:val="en-GB"/>
        </w:rPr>
        <w:t xml:space="preserve"> based on the results from the sequence alignment step described above</w:t>
      </w:r>
      <w:r w:rsidR="00E603EB" w:rsidRPr="003C476C">
        <w:rPr>
          <w:rFonts w:eastAsia="SimSun" w:cs="Arial"/>
          <w:color w:val="333333"/>
          <w:lang w:val="en-GB"/>
        </w:rPr>
        <w:t xml:space="preserve">. </w:t>
      </w:r>
      <w:r w:rsidR="00B124E3" w:rsidRPr="003C476C">
        <w:rPr>
          <w:rFonts w:eastAsia="SimSun" w:cs="Arial"/>
          <w:color w:val="333333"/>
          <w:lang w:val="en-GB"/>
        </w:rPr>
        <w:t>Prior to upload</w:t>
      </w:r>
      <w:r w:rsidR="000170BA">
        <w:rPr>
          <w:rFonts w:eastAsia="SimSun" w:cs="Arial"/>
          <w:color w:val="333333"/>
          <w:lang w:val="en-GB"/>
        </w:rPr>
        <w:t>,</w:t>
      </w:r>
      <w:r w:rsidR="00B124E3" w:rsidRPr="003C476C">
        <w:rPr>
          <w:rFonts w:eastAsia="SimSun" w:cs="Arial"/>
          <w:color w:val="333333"/>
          <w:lang w:val="en-GB"/>
        </w:rPr>
        <w:t xml:space="preserve"> the minimum and maximum restraint length can be changed</w:t>
      </w:r>
      <w:r w:rsidR="001F5DA9" w:rsidRPr="003C476C">
        <w:rPr>
          <w:rFonts w:eastAsia="SimSun" w:cs="Arial"/>
          <w:color w:val="333333"/>
          <w:lang w:val="en-GB"/>
        </w:rPr>
        <w:t xml:space="preserve"> manually.</w:t>
      </w:r>
      <w:r w:rsidR="00D200C1" w:rsidRPr="003C476C">
        <w:rPr>
          <w:rFonts w:eastAsia="SimSun" w:cs="Arial"/>
          <w:color w:val="333333"/>
          <w:lang w:val="en-GB"/>
        </w:rPr>
        <w:t xml:space="preserve"> </w:t>
      </w:r>
      <w:r w:rsidR="005F29FC" w:rsidRPr="003C476C">
        <w:rPr>
          <w:rFonts w:ascii="Calibri" w:eastAsia="Calibri" w:hAnsi="Calibri" w:cs="Times New Roman"/>
        </w:rPr>
        <w:t>As a model for validation we use</w:t>
      </w:r>
      <w:r w:rsidR="00C04980" w:rsidRPr="003C476C">
        <w:rPr>
          <w:rFonts w:ascii="Calibri" w:eastAsia="Calibri" w:hAnsi="Calibri" w:cs="Times New Roman"/>
        </w:rPr>
        <w:t>d</w:t>
      </w:r>
      <w:r w:rsidR="005F29FC" w:rsidRPr="003C476C">
        <w:rPr>
          <w:rFonts w:ascii="Calibri" w:eastAsia="Calibri" w:hAnsi="Calibri" w:cs="Times New Roman"/>
        </w:rPr>
        <w:t xml:space="preserve"> alpha enolase</w:t>
      </w:r>
      <w:r w:rsidR="00C04980" w:rsidRPr="003C476C">
        <w:rPr>
          <w:rFonts w:ascii="Calibri" w:eastAsia="Calibri" w:hAnsi="Calibri" w:cs="Times New Roman"/>
        </w:rPr>
        <w:t>, which has a</w:t>
      </w:r>
      <w:r w:rsidR="00267B7B" w:rsidRPr="003C476C">
        <w:rPr>
          <w:rFonts w:ascii="Calibri" w:eastAsia="Calibri" w:hAnsi="Calibri" w:cs="Times New Roman"/>
        </w:rPr>
        <w:t xml:space="preserve"> known PDB structure</w:t>
      </w:r>
      <w:r w:rsidR="005F29FC" w:rsidRPr="003C476C">
        <w:rPr>
          <w:rFonts w:ascii="Calibri" w:eastAsia="Calibri" w:hAnsi="Calibri" w:cs="Times New Roman"/>
        </w:rPr>
        <w:t xml:space="preserve"> (PDB ID</w:t>
      </w:r>
      <w:r w:rsidR="00D200C1" w:rsidRPr="003C476C">
        <w:rPr>
          <w:rFonts w:ascii="Calibri" w:eastAsia="Calibri" w:hAnsi="Calibri" w:cs="Times New Roman"/>
        </w:rPr>
        <w:t>:</w:t>
      </w:r>
      <w:r w:rsidR="005F29FC" w:rsidRPr="003C476C">
        <w:rPr>
          <w:rFonts w:ascii="Calibri" w:eastAsia="Calibri" w:hAnsi="Calibri" w:cs="Times New Roman"/>
        </w:rPr>
        <w:t xml:space="preserve"> 2PSN</w:t>
      </w:r>
      <w:r w:rsidR="00D200C1" w:rsidRPr="003C476C">
        <w:rPr>
          <w:rFonts w:ascii="Calibri" w:eastAsia="Calibri" w:hAnsi="Calibri" w:cs="Times New Roman"/>
        </w:rPr>
        <w:t>;</w:t>
      </w:r>
      <w:r w:rsidR="005F29FC" w:rsidRPr="003C476C">
        <w:rPr>
          <w:rFonts w:ascii="Calibri" w:eastAsia="Calibri" w:hAnsi="Calibri" w:cs="Times New Roman"/>
        </w:rPr>
        <w:t xml:space="preserve"> resolution 2.2 </w:t>
      </w:r>
      <w:r w:rsidR="005F29FC" w:rsidRPr="003C476C">
        <w:rPr>
          <w:rFonts w:ascii="Calibri" w:eastAsia="Calibri" w:hAnsi="Calibri" w:cs="Calibri"/>
        </w:rPr>
        <w:t>Å</w:t>
      </w:r>
      <w:r w:rsidR="005F29FC" w:rsidRPr="003C476C">
        <w:rPr>
          <w:rFonts w:ascii="Calibri" w:eastAsia="Calibri" w:hAnsi="Calibri" w:cs="Times New Roman"/>
        </w:rPr>
        <w:t xml:space="preserve">). </w:t>
      </w:r>
      <w:r w:rsidR="00C04980" w:rsidRPr="003C476C">
        <w:rPr>
          <w:rFonts w:ascii="Calibri" w:eastAsia="Calibri" w:hAnsi="Calibri" w:cs="Times New Roman"/>
        </w:rPr>
        <w:t>For this protein</w:t>
      </w:r>
      <w:r w:rsidR="00235ADD" w:rsidRPr="003C476C">
        <w:rPr>
          <w:rFonts w:ascii="Calibri" w:eastAsia="Calibri" w:hAnsi="Calibri" w:cs="Times New Roman"/>
        </w:rPr>
        <w:t xml:space="preserve">, </w:t>
      </w:r>
      <w:r w:rsidR="00D200C1" w:rsidRPr="003C476C">
        <w:rPr>
          <w:rFonts w:ascii="Calibri" w:eastAsia="Calibri" w:hAnsi="Calibri" w:cs="Times New Roman"/>
        </w:rPr>
        <w:t xml:space="preserve">XlinkX </w:t>
      </w:r>
      <w:r w:rsidR="00EA453E" w:rsidRPr="003C476C">
        <w:rPr>
          <w:rFonts w:ascii="Calibri" w:eastAsia="Calibri" w:hAnsi="Calibri" w:cs="Times New Roman"/>
        </w:rPr>
        <w:t>detected</w:t>
      </w:r>
      <w:r w:rsidR="00235ADD" w:rsidRPr="003C476C">
        <w:rPr>
          <w:rFonts w:ascii="Calibri" w:eastAsia="Calibri" w:hAnsi="Calibri" w:cs="Times New Roman"/>
        </w:rPr>
        <w:t xml:space="preserve"> </w:t>
      </w:r>
      <w:r w:rsidR="00C04980" w:rsidRPr="003C476C">
        <w:rPr>
          <w:rFonts w:ascii="Calibri" w:eastAsia="Calibri" w:hAnsi="Calibri" w:cs="Times New Roman"/>
        </w:rPr>
        <w:t xml:space="preserve">a total of </w:t>
      </w:r>
      <w:r w:rsidR="002F27CB" w:rsidRPr="003C476C">
        <w:rPr>
          <w:rFonts w:ascii="Calibri" w:eastAsia="Calibri" w:hAnsi="Calibri" w:cs="Times New Roman"/>
        </w:rPr>
        <w:t xml:space="preserve">28 crosslinks </w:t>
      </w:r>
      <w:r w:rsidR="004A5BCE" w:rsidRPr="003C476C">
        <w:rPr>
          <w:rFonts w:ascii="Calibri" w:eastAsia="Calibri" w:hAnsi="Calibri" w:cs="Times New Roman"/>
        </w:rPr>
        <w:t>(</w:t>
      </w:r>
      <w:r w:rsidR="00D26A01">
        <w:rPr>
          <w:rFonts w:ascii="Calibri" w:eastAsia="Calibri" w:hAnsi="Calibri" w:cs="Times New Roman"/>
          <w:b/>
        </w:rPr>
        <w:t>\textbf{\</w:t>
      </w:r>
      <w:proofErr w:type="spellStart"/>
      <w:r w:rsidR="00D26A01">
        <w:rPr>
          <w:rFonts w:ascii="Calibri" w:eastAsia="Calibri" w:hAnsi="Calibri" w:cs="Times New Roman"/>
          <w:b/>
        </w:rPr>
        <w:t>autoref</w:t>
      </w:r>
      <w:proofErr w:type="spellEnd"/>
      <w:r w:rsidR="00D26A01">
        <w:rPr>
          <w:rFonts w:ascii="Calibri" w:eastAsia="Calibri" w:hAnsi="Calibri" w:cs="Times New Roman"/>
          <w:b/>
        </w:rPr>
        <w:t>{</w:t>
      </w:r>
      <w:proofErr w:type="gramStart"/>
      <w:r w:rsidR="00D26A01">
        <w:rPr>
          <w:rFonts w:ascii="Calibri" w:eastAsia="Calibri" w:hAnsi="Calibri" w:cs="Times New Roman"/>
          <w:b/>
        </w:rPr>
        <w:t>tab:tabs</w:t>
      </w:r>
      <w:proofErr w:type="gramEnd"/>
      <w:r w:rsidR="00D26A01">
        <w:rPr>
          <w:rFonts w:ascii="Calibri" w:eastAsia="Calibri" w:hAnsi="Calibri" w:cs="Times New Roman"/>
          <w:b/>
        </w:rPr>
        <w:t>2.1}}</w:t>
      </w:r>
      <w:r w:rsidR="004A5BCE" w:rsidRPr="003C476C">
        <w:rPr>
          <w:rFonts w:ascii="Calibri" w:eastAsia="Calibri" w:hAnsi="Calibri" w:cs="Times New Roman"/>
        </w:rPr>
        <w:t xml:space="preserve">) </w:t>
      </w:r>
      <w:r w:rsidR="00C04980" w:rsidRPr="003C476C">
        <w:rPr>
          <w:rFonts w:ascii="Calibri" w:eastAsia="Calibri" w:hAnsi="Calibri" w:cs="Times New Roman"/>
        </w:rPr>
        <w:t>of which</w:t>
      </w:r>
      <w:r w:rsidR="002F27CB" w:rsidRPr="003C476C">
        <w:rPr>
          <w:rFonts w:ascii="Calibri" w:eastAsia="Calibri" w:hAnsi="Calibri" w:cs="Times New Roman"/>
        </w:rPr>
        <w:t xml:space="preserve"> 1</w:t>
      </w:r>
      <w:r w:rsidR="00C04980" w:rsidRPr="003C476C">
        <w:rPr>
          <w:rFonts w:ascii="Calibri" w:eastAsia="Calibri" w:hAnsi="Calibri" w:cs="Times New Roman"/>
        </w:rPr>
        <w:t>6</w:t>
      </w:r>
      <w:r w:rsidR="002F27CB" w:rsidRPr="003C476C">
        <w:rPr>
          <w:rFonts w:ascii="Calibri" w:eastAsia="Calibri" w:hAnsi="Calibri" w:cs="Times New Roman"/>
        </w:rPr>
        <w:t xml:space="preserve"> </w:t>
      </w:r>
      <w:r w:rsidR="00C04980" w:rsidRPr="003C476C">
        <w:rPr>
          <w:rFonts w:ascii="Calibri" w:eastAsia="Calibri" w:hAnsi="Calibri" w:cs="Times New Roman"/>
        </w:rPr>
        <w:t xml:space="preserve">are on enolase alone </w:t>
      </w:r>
      <w:r w:rsidR="00BB22E2">
        <w:rPr>
          <w:rFonts w:ascii="Calibri" w:eastAsia="Calibri" w:hAnsi="Calibri" w:cs="Times New Roman"/>
        </w:rPr>
        <w:t>(\textbf{\</w:t>
      </w:r>
      <w:proofErr w:type="spellStart"/>
      <w:r w:rsidR="00BB22E2">
        <w:rPr>
          <w:rFonts w:ascii="Calibri" w:eastAsia="Calibri" w:hAnsi="Calibri" w:cs="Times New Roman"/>
        </w:rPr>
        <w:t>autoref</w:t>
      </w:r>
      <w:proofErr w:type="spellEnd"/>
      <w:r w:rsidR="00BB22E2">
        <w:rPr>
          <w:rFonts w:ascii="Calibri" w:eastAsia="Calibri" w:hAnsi="Calibri" w:cs="Times New Roman"/>
        </w:rPr>
        <w:t>{tab:</w:t>
      </w:r>
      <w:r w:rsidR="00FB30DB">
        <w:rPr>
          <w:rFonts w:ascii="Calibri" w:eastAsia="Calibri" w:hAnsi="Calibri" w:cs="Times New Roman"/>
        </w:rPr>
        <w:t>tab</w:t>
      </w:r>
      <w:r w:rsidR="00BB22E2">
        <w:rPr>
          <w:rFonts w:ascii="Calibri" w:eastAsia="Calibri" w:hAnsi="Calibri" w:cs="Times New Roman"/>
        </w:rPr>
        <w:t>2.1}</w:t>
      </w:r>
      <w:r w:rsidR="001834E6">
        <w:rPr>
          <w:rFonts w:ascii="Calibri" w:eastAsia="Calibri" w:hAnsi="Calibri" w:cs="Times New Roman"/>
        </w:rPr>
        <w:t>}</w:t>
      </w:r>
      <w:r w:rsidR="00267B7B" w:rsidRPr="003C476C">
        <w:rPr>
          <w:rFonts w:ascii="Calibri" w:eastAsia="Calibri" w:hAnsi="Calibri" w:cs="Times New Roman"/>
        </w:rPr>
        <w:t>)</w:t>
      </w:r>
      <w:r w:rsidR="002F27CB" w:rsidRPr="003C476C">
        <w:rPr>
          <w:rFonts w:ascii="Calibri" w:eastAsia="Calibri" w:hAnsi="Calibri" w:cs="Times New Roman"/>
        </w:rPr>
        <w:t>.</w:t>
      </w:r>
      <w:r w:rsidR="00D200C1" w:rsidRPr="003C476C">
        <w:rPr>
          <w:rFonts w:ascii="Calibri" w:eastAsia="Calibri" w:hAnsi="Calibri" w:cs="Times New Roman"/>
        </w:rPr>
        <w:t xml:space="preserve"> </w:t>
      </w:r>
      <w:r w:rsidR="00393DE8" w:rsidRPr="003C476C">
        <w:rPr>
          <w:rFonts w:ascii="Calibri" w:eastAsia="Calibri" w:hAnsi="Calibri" w:cs="Times New Roman"/>
        </w:rPr>
        <w:t>Of these</w:t>
      </w:r>
      <w:r w:rsidR="000170BA">
        <w:rPr>
          <w:rFonts w:ascii="Calibri" w:eastAsia="Calibri" w:hAnsi="Calibri" w:cs="Times New Roman"/>
        </w:rPr>
        <w:t>,</w:t>
      </w:r>
      <w:r w:rsidR="00393DE8" w:rsidRPr="003C476C">
        <w:rPr>
          <w:rFonts w:ascii="Calibri" w:eastAsia="Calibri" w:hAnsi="Calibri" w:cs="Times New Roman"/>
        </w:rPr>
        <w:t xml:space="preserve"> </w:t>
      </w:r>
      <w:r w:rsidR="004A5BCE" w:rsidRPr="003C476C">
        <w:rPr>
          <w:rFonts w:ascii="Calibri" w:eastAsia="Calibri" w:hAnsi="Calibri" w:cs="Times New Roman"/>
        </w:rPr>
        <w:t xml:space="preserve">12 </w:t>
      </w:r>
      <w:r w:rsidR="002F27CB" w:rsidRPr="003C476C">
        <w:rPr>
          <w:rFonts w:ascii="Calibri" w:eastAsia="Calibri" w:hAnsi="Calibri" w:cs="Times New Roman"/>
        </w:rPr>
        <w:t xml:space="preserve">restraints </w:t>
      </w:r>
      <w:r w:rsidR="00C04980" w:rsidRPr="003C476C">
        <w:rPr>
          <w:rFonts w:ascii="Calibri" w:eastAsia="Calibri" w:hAnsi="Calibri" w:cs="Times New Roman"/>
        </w:rPr>
        <w:t xml:space="preserve">are within the </w:t>
      </w:r>
      <w:proofErr w:type="spellStart"/>
      <w:r w:rsidR="00C04980" w:rsidRPr="003C476C">
        <w:rPr>
          <w:rFonts w:ascii="Calibri" w:eastAsia="Calibri" w:hAnsi="Calibri" w:cs="Times New Roman"/>
        </w:rPr>
        <w:t>DSSO</w:t>
      </w:r>
      <w:proofErr w:type="spellEnd"/>
      <w:r w:rsidR="00C04980" w:rsidRPr="003C476C">
        <w:rPr>
          <w:rFonts w:ascii="Calibri" w:eastAsia="Calibri" w:hAnsi="Calibri" w:cs="Times New Roman"/>
        </w:rPr>
        <w:t xml:space="preserve"> crosslinking distance of 30 </w:t>
      </w:r>
      <w:r w:rsidR="00C04980" w:rsidRPr="003C476C">
        <w:rPr>
          <w:rFonts w:ascii="Calibri" w:eastAsia="Calibri" w:hAnsi="Calibri" w:cs="Calibri"/>
        </w:rPr>
        <w:t>Å</w:t>
      </w:r>
      <w:r w:rsidR="00B13070" w:rsidRPr="003C476C">
        <w:rPr>
          <w:rFonts w:ascii="Calibri" w:eastAsia="Calibri" w:hAnsi="Calibri" w:cs="Times New Roman"/>
        </w:rPr>
        <w:t xml:space="preserve"> </w:t>
      </w:r>
      <w:r w:rsidR="002F27CB" w:rsidRPr="003C476C">
        <w:rPr>
          <w:rFonts w:ascii="Calibri" w:eastAsia="Calibri" w:hAnsi="Calibri" w:cs="Times New Roman"/>
        </w:rPr>
        <w:t>while</w:t>
      </w:r>
      <w:r w:rsidR="00235ADD" w:rsidRPr="003C476C">
        <w:rPr>
          <w:rFonts w:ascii="Calibri" w:eastAsia="Calibri" w:hAnsi="Calibri" w:cs="Times New Roman"/>
        </w:rPr>
        <w:t xml:space="preserve"> </w:t>
      </w:r>
      <w:r w:rsidR="00C04980" w:rsidRPr="003C476C">
        <w:rPr>
          <w:rFonts w:ascii="Calibri" w:eastAsia="Calibri" w:hAnsi="Calibri" w:cs="Times New Roman"/>
        </w:rPr>
        <w:t xml:space="preserve">four exceed this </w:t>
      </w:r>
      <w:r w:rsidR="00235ADD" w:rsidRPr="003C476C">
        <w:rPr>
          <w:rFonts w:ascii="Calibri" w:eastAsia="Calibri" w:hAnsi="Calibri" w:cs="Times New Roman"/>
        </w:rPr>
        <w:t>(</w:t>
      </w:r>
      <w:r w:rsidR="00BB22E2">
        <w:rPr>
          <w:rFonts w:ascii="Calibri" w:eastAsia="Calibri" w:hAnsi="Calibri" w:cs="Times New Roman"/>
          <w:b/>
        </w:rPr>
        <w:t>\</w:t>
      </w:r>
      <w:proofErr w:type="gramStart"/>
      <w:r w:rsidR="00BB22E2">
        <w:rPr>
          <w:rFonts w:ascii="Calibri" w:eastAsia="Calibri" w:hAnsi="Calibri" w:cs="Times New Roman"/>
          <w:b/>
        </w:rPr>
        <w:t>textbf{\</w:t>
      </w:r>
      <w:proofErr w:type="spellStart"/>
      <w:proofErr w:type="gramEnd"/>
      <w:r w:rsidR="00BB22E2">
        <w:rPr>
          <w:rFonts w:ascii="Calibri" w:eastAsia="Calibri" w:hAnsi="Calibri" w:cs="Times New Roman"/>
          <w:b/>
        </w:rPr>
        <w:t>autoref</w:t>
      </w:r>
      <w:proofErr w:type="spellEnd"/>
      <w:r w:rsidR="00BB22E2">
        <w:rPr>
          <w:rFonts w:ascii="Calibri" w:eastAsia="Calibri" w:hAnsi="Calibri" w:cs="Times New Roman"/>
          <w:b/>
        </w:rPr>
        <w:t>{</w:t>
      </w:r>
      <w:proofErr w:type="gramStart"/>
      <w:r w:rsidR="00BB22E2">
        <w:rPr>
          <w:rFonts w:ascii="Calibri" w:eastAsia="Calibri" w:hAnsi="Calibri" w:cs="Times New Roman"/>
          <w:b/>
        </w:rPr>
        <w:t>fig:fig</w:t>
      </w:r>
      <w:proofErr w:type="gramEnd"/>
      <w:r w:rsidR="00BB22E2">
        <w:rPr>
          <w:rFonts w:ascii="Calibri" w:eastAsia="Calibri" w:hAnsi="Calibri" w:cs="Times New Roman"/>
          <w:b/>
        </w:rPr>
        <w:t>2.3}</w:t>
      </w:r>
      <w:r w:rsidR="00B13070" w:rsidRPr="003C476C">
        <w:rPr>
          <w:rFonts w:ascii="Calibri" w:eastAsia="Calibri" w:hAnsi="Calibri" w:cs="Times New Roman"/>
          <w:b/>
        </w:rPr>
        <w:t>B</w:t>
      </w:r>
      <w:r w:rsidR="001834E6">
        <w:rPr>
          <w:rFonts w:ascii="Calibri" w:eastAsia="Calibri" w:hAnsi="Calibri" w:cs="Times New Roman"/>
          <w:b/>
        </w:rPr>
        <w:t>}</w:t>
      </w:r>
      <w:r w:rsidR="00235ADD" w:rsidRPr="003C476C">
        <w:rPr>
          <w:rFonts w:ascii="Calibri" w:eastAsia="Calibri" w:hAnsi="Calibri" w:cs="Times New Roman"/>
        </w:rPr>
        <w:t xml:space="preserve">). Enolase </w:t>
      </w:r>
      <w:r w:rsidR="00C04980" w:rsidRPr="003C476C">
        <w:rPr>
          <w:rFonts w:ascii="Calibri" w:eastAsia="Calibri" w:hAnsi="Calibri" w:cs="Times New Roman"/>
        </w:rPr>
        <w:t xml:space="preserve">however </w:t>
      </w:r>
      <w:r w:rsidR="00235ADD" w:rsidRPr="003C476C">
        <w:rPr>
          <w:rFonts w:ascii="Calibri" w:eastAsia="Calibri" w:hAnsi="Calibri" w:cs="Times New Roman"/>
        </w:rPr>
        <w:t xml:space="preserve">exists in solution as a dimer, meaning that </w:t>
      </w:r>
      <w:r w:rsidR="00DB0CEF" w:rsidRPr="003C476C">
        <w:rPr>
          <w:rFonts w:ascii="Calibri" w:eastAsia="Calibri" w:hAnsi="Calibri" w:cs="Times New Roman"/>
        </w:rPr>
        <w:t xml:space="preserve">the </w:t>
      </w:r>
      <w:r w:rsidR="007359DA" w:rsidRPr="003C476C">
        <w:rPr>
          <w:rFonts w:ascii="Calibri" w:eastAsia="Calibri" w:hAnsi="Calibri" w:cs="Times New Roman"/>
        </w:rPr>
        <w:t>violated</w:t>
      </w:r>
      <w:r w:rsidR="00235ADD" w:rsidRPr="003C476C">
        <w:rPr>
          <w:rFonts w:ascii="Calibri" w:eastAsia="Calibri" w:hAnsi="Calibri" w:cs="Times New Roman"/>
        </w:rPr>
        <w:t xml:space="preserve"> restraints </w:t>
      </w:r>
      <w:r w:rsidR="00C04980" w:rsidRPr="003C476C">
        <w:rPr>
          <w:rFonts w:ascii="Calibri" w:eastAsia="Calibri" w:hAnsi="Calibri" w:cs="Times New Roman"/>
        </w:rPr>
        <w:t>are potentially</w:t>
      </w:r>
      <w:r w:rsidR="007359DA" w:rsidRPr="003C476C">
        <w:rPr>
          <w:rFonts w:ascii="Calibri" w:eastAsia="Calibri" w:hAnsi="Calibri" w:cs="Times New Roman"/>
        </w:rPr>
        <w:t xml:space="preserve"> </w:t>
      </w:r>
      <w:r w:rsidR="000170BA">
        <w:rPr>
          <w:rFonts w:ascii="Calibri" w:eastAsia="Calibri" w:hAnsi="Calibri" w:cs="Times New Roman"/>
        </w:rPr>
        <w:t>crosslinks</w:t>
      </w:r>
      <w:r w:rsidR="00C04980" w:rsidRPr="003C476C">
        <w:rPr>
          <w:rFonts w:ascii="Calibri" w:eastAsia="Calibri" w:hAnsi="Calibri" w:cs="Times New Roman"/>
        </w:rPr>
        <w:t xml:space="preserve"> between the two </w:t>
      </w:r>
      <w:r w:rsidR="00235ADD" w:rsidRPr="003C476C">
        <w:rPr>
          <w:rFonts w:ascii="Calibri" w:eastAsia="Calibri" w:hAnsi="Calibri" w:cs="Times New Roman"/>
        </w:rPr>
        <w:t>subunit</w:t>
      </w:r>
      <w:r w:rsidR="00C04980" w:rsidRPr="003C476C">
        <w:rPr>
          <w:rFonts w:ascii="Calibri" w:eastAsia="Calibri" w:hAnsi="Calibri" w:cs="Times New Roman"/>
        </w:rPr>
        <w:t>s</w:t>
      </w:r>
      <w:r w:rsidR="00235ADD" w:rsidRPr="003C476C">
        <w:rPr>
          <w:rFonts w:ascii="Calibri" w:eastAsia="Calibri" w:hAnsi="Calibri" w:cs="Times New Roman"/>
        </w:rPr>
        <w:t xml:space="preserve">. </w:t>
      </w:r>
      <w:r w:rsidR="000170BA">
        <w:rPr>
          <w:rFonts w:ascii="Calibri" w:eastAsia="Calibri" w:hAnsi="Calibri" w:cs="Times New Roman"/>
        </w:rPr>
        <w:t>T</w:t>
      </w:r>
      <w:r w:rsidR="00393DE8" w:rsidRPr="003C476C">
        <w:rPr>
          <w:rFonts w:ascii="Calibri" w:eastAsia="Calibri" w:hAnsi="Calibri" w:cs="Times New Roman"/>
        </w:rPr>
        <w:t>o verify this,</w:t>
      </w:r>
      <w:r w:rsidR="001B6EFD" w:rsidRPr="003C476C">
        <w:rPr>
          <w:rFonts w:ascii="Calibri" w:eastAsia="Calibri" w:hAnsi="Calibri" w:cs="Times New Roman"/>
        </w:rPr>
        <w:t xml:space="preserve"> </w:t>
      </w:r>
      <w:r w:rsidR="007E1D1D" w:rsidRPr="003C476C">
        <w:rPr>
          <w:rFonts w:ascii="Calibri" w:eastAsia="Calibri" w:hAnsi="Calibri" w:cs="Times New Roman"/>
        </w:rPr>
        <w:t>we submitted chain A and chain B from</w:t>
      </w:r>
      <w:r w:rsidR="00DB0CEF" w:rsidRPr="003C476C">
        <w:rPr>
          <w:rFonts w:ascii="Calibri" w:eastAsia="Calibri" w:hAnsi="Calibri" w:cs="Times New Roman"/>
        </w:rPr>
        <w:t xml:space="preserve"> a</w:t>
      </w:r>
      <w:r w:rsidR="007E1D1D" w:rsidRPr="003C476C">
        <w:rPr>
          <w:rFonts w:ascii="Calibri" w:eastAsia="Calibri" w:hAnsi="Calibri" w:cs="Times New Roman"/>
        </w:rPr>
        <w:t xml:space="preserve"> </w:t>
      </w:r>
      <w:r w:rsidR="00B13070" w:rsidRPr="003C476C">
        <w:rPr>
          <w:rFonts w:ascii="Calibri" w:eastAsia="Calibri" w:hAnsi="Calibri" w:cs="Times New Roman"/>
        </w:rPr>
        <w:t xml:space="preserve">known </w:t>
      </w:r>
      <w:r w:rsidR="007E1D1D" w:rsidRPr="003C476C">
        <w:rPr>
          <w:rFonts w:ascii="Calibri" w:eastAsia="Calibri" w:hAnsi="Calibri" w:cs="Times New Roman"/>
        </w:rPr>
        <w:t>PDB</w:t>
      </w:r>
      <w:r w:rsidR="00B13070" w:rsidRPr="003C476C">
        <w:rPr>
          <w:rFonts w:ascii="Calibri" w:eastAsia="Calibri" w:hAnsi="Calibri" w:cs="Times New Roman"/>
        </w:rPr>
        <w:t xml:space="preserve"> structure</w:t>
      </w:r>
      <w:r w:rsidR="007E1D1D" w:rsidRPr="003C476C">
        <w:rPr>
          <w:rFonts w:ascii="Calibri" w:eastAsia="Calibri" w:hAnsi="Calibri" w:cs="Times New Roman"/>
        </w:rPr>
        <w:t xml:space="preserve"> with</w:t>
      </w:r>
      <w:r w:rsidR="00B13070" w:rsidRPr="003C476C">
        <w:rPr>
          <w:rFonts w:ascii="Calibri" w:eastAsia="Calibri" w:hAnsi="Calibri" w:cs="Times New Roman"/>
        </w:rPr>
        <w:t xml:space="preserve"> </w:t>
      </w:r>
      <w:r w:rsidR="00DB0CEF" w:rsidRPr="003C476C">
        <w:rPr>
          <w:rFonts w:ascii="Calibri" w:eastAsia="Calibri" w:hAnsi="Calibri" w:cs="Times New Roman"/>
        </w:rPr>
        <w:t>only the</w:t>
      </w:r>
      <w:r w:rsidR="00B13070" w:rsidRPr="003C476C">
        <w:rPr>
          <w:rFonts w:ascii="Calibri" w:eastAsia="Calibri" w:hAnsi="Calibri" w:cs="Times New Roman"/>
        </w:rPr>
        <w:t xml:space="preserve"> </w:t>
      </w:r>
      <w:r w:rsidR="007E1D1D" w:rsidRPr="003C476C">
        <w:rPr>
          <w:rFonts w:ascii="Calibri" w:eastAsia="Calibri" w:hAnsi="Calibri" w:cs="Times New Roman"/>
        </w:rPr>
        <w:t>outlier</w:t>
      </w:r>
      <w:r w:rsidR="00B13070" w:rsidRPr="003C476C">
        <w:rPr>
          <w:rFonts w:ascii="Calibri" w:eastAsia="Calibri" w:hAnsi="Calibri" w:cs="Times New Roman"/>
        </w:rPr>
        <w:t>s</w:t>
      </w:r>
      <w:r w:rsidR="00146AB3" w:rsidRPr="003C476C">
        <w:rPr>
          <w:rFonts w:ascii="Calibri" w:eastAsia="Calibri" w:hAnsi="Calibri" w:cs="Times New Roman"/>
        </w:rPr>
        <w:t xml:space="preserve"> to DisVis </w:t>
      </w:r>
      <w:r w:rsidR="00A42CF3" w:rsidRPr="003C476C">
        <w:rPr>
          <w:rFonts w:ascii="Calibri" w:eastAsia="Calibri" w:hAnsi="Calibri" w:cs="Times New Roman"/>
        </w:rPr>
        <w:t>(</w:t>
      </w:r>
      <w:r w:rsidR="00D26A01">
        <w:rPr>
          <w:rFonts w:ascii="Calibri" w:eastAsia="Calibri" w:hAnsi="Calibri" w:cs="Times New Roman"/>
          <w:b/>
        </w:rPr>
        <w:t>\textbf{\</w:t>
      </w:r>
      <w:proofErr w:type="spellStart"/>
      <w:r w:rsidR="00D26A01">
        <w:rPr>
          <w:rFonts w:ascii="Calibri" w:eastAsia="Calibri" w:hAnsi="Calibri" w:cs="Times New Roman"/>
          <w:b/>
        </w:rPr>
        <w:t>autoref</w:t>
      </w:r>
      <w:proofErr w:type="spellEnd"/>
      <w:r w:rsidR="00D26A01">
        <w:rPr>
          <w:rFonts w:ascii="Calibri" w:eastAsia="Calibri" w:hAnsi="Calibri" w:cs="Times New Roman"/>
          <w:b/>
        </w:rPr>
        <w:t>{</w:t>
      </w:r>
      <w:proofErr w:type="gramStart"/>
      <w:r w:rsidR="00D26A01">
        <w:rPr>
          <w:rFonts w:ascii="Calibri" w:eastAsia="Calibri" w:hAnsi="Calibri" w:cs="Times New Roman"/>
          <w:b/>
        </w:rPr>
        <w:t>tab:tabs</w:t>
      </w:r>
      <w:proofErr w:type="gramEnd"/>
      <w:r w:rsidR="00D26A01">
        <w:rPr>
          <w:rFonts w:ascii="Calibri" w:eastAsia="Calibri" w:hAnsi="Calibri" w:cs="Times New Roman"/>
          <w:b/>
        </w:rPr>
        <w:t>2.2}}</w:t>
      </w:r>
      <w:r w:rsidR="00A42CF3" w:rsidRPr="003C476C">
        <w:rPr>
          <w:rFonts w:ascii="Calibri" w:eastAsia="Calibri" w:hAnsi="Calibri" w:cs="Times New Roman"/>
        </w:rPr>
        <w:t>)</w:t>
      </w:r>
      <w:r w:rsidR="00B13070" w:rsidRPr="003C476C">
        <w:rPr>
          <w:rFonts w:ascii="Calibri" w:eastAsia="Calibri" w:hAnsi="Calibri" w:cs="Times New Roman"/>
        </w:rPr>
        <w:t xml:space="preserve">. </w:t>
      </w:r>
      <w:r w:rsidR="00C04980" w:rsidRPr="003C476C">
        <w:rPr>
          <w:rFonts w:ascii="Calibri" w:eastAsia="Calibri" w:hAnsi="Calibri" w:cs="Times New Roman"/>
        </w:rPr>
        <w:t>Three</w:t>
      </w:r>
      <w:r w:rsidR="00B13070" w:rsidRPr="003C476C">
        <w:rPr>
          <w:rFonts w:ascii="Calibri" w:eastAsia="Calibri" w:hAnsi="Calibri" w:cs="Times New Roman"/>
        </w:rPr>
        <w:t xml:space="preserve"> out of </w:t>
      </w:r>
      <w:r w:rsidR="00C04980" w:rsidRPr="003C476C">
        <w:rPr>
          <w:rFonts w:ascii="Calibri" w:eastAsia="Calibri" w:hAnsi="Calibri" w:cs="Times New Roman"/>
        </w:rPr>
        <w:t>four</w:t>
      </w:r>
      <w:r w:rsidR="00B13070" w:rsidRPr="003C476C">
        <w:rPr>
          <w:rFonts w:ascii="Calibri" w:eastAsia="Calibri" w:hAnsi="Calibri" w:cs="Times New Roman"/>
        </w:rPr>
        <w:t xml:space="preserve"> restraints </w:t>
      </w:r>
      <w:r w:rsidR="003D5002" w:rsidRPr="003C476C">
        <w:rPr>
          <w:rFonts w:ascii="Calibri" w:eastAsia="Calibri" w:hAnsi="Calibri" w:cs="Times New Roman"/>
        </w:rPr>
        <w:t xml:space="preserve">were detected as valid and indeed </w:t>
      </w:r>
      <w:r w:rsidR="001B6EFD" w:rsidRPr="003C476C">
        <w:rPr>
          <w:rFonts w:ascii="Calibri" w:eastAsia="Calibri" w:hAnsi="Calibri" w:cs="Times New Roman"/>
        </w:rPr>
        <w:t xml:space="preserve">could be mapped </w:t>
      </w:r>
      <w:r w:rsidR="00A42CF3" w:rsidRPr="003C476C">
        <w:rPr>
          <w:rFonts w:ascii="Calibri" w:eastAsia="Calibri" w:hAnsi="Calibri" w:cs="Times New Roman"/>
        </w:rPr>
        <w:t xml:space="preserve">on a dimer structure </w:t>
      </w:r>
      <w:r w:rsidR="001B6EFD" w:rsidRPr="003C476C">
        <w:rPr>
          <w:rFonts w:ascii="Calibri" w:eastAsia="Calibri" w:hAnsi="Calibri" w:cs="Times New Roman"/>
        </w:rPr>
        <w:t xml:space="preserve">with distances of 14.0 </w:t>
      </w:r>
      <w:r w:rsidR="001B6EFD" w:rsidRPr="003C476C">
        <w:rPr>
          <w:rFonts w:ascii="Calibri" w:eastAsia="Calibri" w:hAnsi="Calibri" w:cs="Calibri"/>
        </w:rPr>
        <w:t>Å</w:t>
      </w:r>
      <w:r w:rsidR="001B6EFD" w:rsidRPr="003C476C">
        <w:rPr>
          <w:rFonts w:ascii="Calibri" w:eastAsia="Calibri" w:hAnsi="Calibri" w:cs="Times New Roman"/>
        </w:rPr>
        <w:t xml:space="preserve">, 20.0 </w:t>
      </w:r>
      <w:r w:rsidR="001B6EFD" w:rsidRPr="003C476C">
        <w:rPr>
          <w:rFonts w:ascii="Calibri" w:eastAsia="Calibri" w:hAnsi="Calibri" w:cs="Calibri"/>
        </w:rPr>
        <w:t>Å</w:t>
      </w:r>
      <w:r w:rsidR="001B6EFD" w:rsidRPr="003C476C">
        <w:rPr>
          <w:rFonts w:ascii="Calibri" w:eastAsia="Calibri" w:hAnsi="Calibri" w:cs="Times New Roman"/>
        </w:rPr>
        <w:t xml:space="preserve"> and 21.2 </w:t>
      </w:r>
      <w:r w:rsidR="001B6EFD" w:rsidRPr="003C476C">
        <w:rPr>
          <w:rFonts w:ascii="Calibri" w:eastAsia="Calibri" w:hAnsi="Calibri" w:cs="Calibri"/>
        </w:rPr>
        <w:t>Å</w:t>
      </w:r>
      <w:r w:rsidR="00B13070" w:rsidRPr="003C476C">
        <w:rPr>
          <w:rFonts w:ascii="Calibri" w:eastAsia="Calibri" w:hAnsi="Calibri" w:cs="Times New Roman"/>
        </w:rPr>
        <w:t xml:space="preserve">. </w:t>
      </w:r>
      <w:r w:rsidR="00D023C2" w:rsidRPr="003C476C">
        <w:rPr>
          <w:rFonts w:ascii="Calibri" w:eastAsia="Calibri" w:hAnsi="Calibri" w:cs="Times New Roman"/>
        </w:rPr>
        <w:t>The remaining</w:t>
      </w:r>
      <w:r w:rsidR="00B13070" w:rsidRPr="003C476C">
        <w:rPr>
          <w:rFonts w:ascii="Calibri" w:eastAsia="Calibri" w:hAnsi="Calibri" w:cs="Times New Roman"/>
        </w:rPr>
        <w:t xml:space="preserve"> restraint </w:t>
      </w:r>
      <w:r w:rsidR="00D023C2" w:rsidRPr="003C476C">
        <w:rPr>
          <w:rFonts w:ascii="Calibri" w:eastAsia="Calibri" w:hAnsi="Calibri" w:cs="Times New Roman"/>
        </w:rPr>
        <w:t xml:space="preserve">has </w:t>
      </w:r>
      <w:r w:rsidR="003D5002" w:rsidRPr="003C476C">
        <w:rPr>
          <w:rFonts w:ascii="Calibri" w:eastAsia="Calibri" w:hAnsi="Calibri" w:cs="Times New Roman"/>
        </w:rPr>
        <w:t xml:space="preserve">been detected by DisVis as a false-positive and can be mapped on a dimer with </w:t>
      </w:r>
      <w:r w:rsidR="00D023C2" w:rsidRPr="003C476C">
        <w:rPr>
          <w:rFonts w:ascii="Calibri" w:eastAsia="Calibri" w:hAnsi="Calibri" w:cs="Times New Roman"/>
        </w:rPr>
        <w:t>a distance of</w:t>
      </w:r>
      <w:r w:rsidR="00B13070" w:rsidRPr="003C476C">
        <w:rPr>
          <w:rFonts w:ascii="Calibri" w:eastAsia="Calibri" w:hAnsi="Calibri" w:cs="Times New Roman"/>
        </w:rPr>
        <w:t xml:space="preserve"> 64.2 </w:t>
      </w:r>
      <w:r w:rsidR="00B13070" w:rsidRPr="003C476C">
        <w:rPr>
          <w:rFonts w:ascii="Calibri" w:eastAsia="Calibri" w:hAnsi="Calibri" w:cs="Calibri"/>
        </w:rPr>
        <w:t>Å</w:t>
      </w:r>
      <w:r w:rsidR="00A42CF3" w:rsidRPr="003C476C">
        <w:rPr>
          <w:rFonts w:ascii="Calibri" w:eastAsia="Calibri" w:hAnsi="Calibri" w:cs="Calibri"/>
        </w:rPr>
        <w:t xml:space="preserve"> (</w:t>
      </w:r>
      <w:r w:rsidR="00D26A01">
        <w:rPr>
          <w:rFonts w:ascii="Calibri" w:eastAsia="Calibri" w:hAnsi="Calibri" w:cs="Calibri"/>
          <w:b/>
        </w:rPr>
        <w:t>\textbf{\</w:t>
      </w:r>
      <w:proofErr w:type="spellStart"/>
      <w:r w:rsidR="00D26A01">
        <w:rPr>
          <w:rFonts w:ascii="Calibri" w:eastAsia="Calibri" w:hAnsi="Calibri" w:cs="Calibri"/>
          <w:b/>
        </w:rPr>
        <w:t>autoref</w:t>
      </w:r>
      <w:proofErr w:type="spellEnd"/>
      <w:r w:rsidR="00D26A01">
        <w:rPr>
          <w:rFonts w:ascii="Calibri" w:eastAsia="Calibri" w:hAnsi="Calibri" w:cs="Calibri"/>
          <w:b/>
        </w:rPr>
        <w:t>{</w:t>
      </w:r>
      <w:proofErr w:type="gramStart"/>
      <w:r w:rsidR="00D26A01">
        <w:rPr>
          <w:rFonts w:ascii="Calibri" w:eastAsia="Calibri" w:hAnsi="Calibri" w:cs="Calibri"/>
          <w:b/>
        </w:rPr>
        <w:t>tab:tabs</w:t>
      </w:r>
      <w:proofErr w:type="gramEnd"/>
      <w:r w:rsidR="00D26A01">
        <w:rPr>
          <w:rFonts w:ascii="Calibri" w:eastAsia="Calibri" w:hAnsi="Calibri" w:cs="Calibri"/>
          <w:b/>
        </w:rPr>
        <w:t>2.3}}</w:t>
      </w:r>
      <w:r w:rsidR="00A42CF3" w:rsidRPr="003C476C">
        <w:rPr>
          <w:rFonts w:ascii="Calibri" w:eastAsia="Calibri" w:hAnsi="Calibri" w:cs="Calibri"/>
        </w:rPr>
        <w:t>)</w:t>
      </w:r>
      <w:r w:rsidR="003D5002" w:rsidRPr="003C476C">
        <w:rPr>
          <w:rFonts w:ascii="Calibri" w:eastAsia="Calibri" w:hAnsi="Calibri" w:cs="Times New Roman"/>
        </w:rPr>
        <w:t>.</w:t>
      </w:r>
    </w:p>
    <w:p w14:paraId="035A160A" w14:textId="77777777" w:rsidR="005B10C3" w:rsidRPr="003C476C" w:rsidRDefault="005B10C3" w:rsidP="00950AE5">
      <w:pPr>
        <w:spacing w:line="360" w:lineRule="auto"/>
        <w:jc w:val="both"/>
        <w:rPr>
          <w:rFonts w:ascii="Calibri" w:eastAsia="Calibri" w:hAnsi="Calibri" w:cs="Times New Roman"/>
        </w:rPr>
      </w:pPr>
    </w:p>
    <w:p w14:paraId="320C2A84" w14:textId="68F7A50E" w:rsidR="00950AE5" w:rsidRPr="003C476C" w:rsidRDefault="007F69C9" w:rsidP="0089050E">
      <w:pPr>
        <w:pStyle w:val="Heading2"/>
      </w:pPr>
      <w:r>
        <w:t>!!</w:t>
      </w:r>
      <w:r w:rsidR="00950AE5" w:rsidRPr="003C476C">
        <w:t>Quantitation</w:t>
      </w:r>
    </w:p>
    <w:p w14:paraId="17C7DC3A" w14:textId="0A04B9C9" w:rsidR="00E726D7" w:rsidRDefault="002E1C71">
      <w:pPr>
        <w:spacing w:line="360" w:lineRule="auto"/>
        <w:jc w:val="both"/>
        <w:rPr>
          <w:rFonts w:ascii="Calibri" w:eastAsia="Calibri" w:hAnsi="Calibri" w:cs="Times New Roman"/>
        </w:rPr>
      </w:pPr>
      <w:r w:rsidRPr="003C476C">
        <w:rPr>
          <w:rFonts w:ascii="Calibri" w:eastAsia="Calibri" w:hAnsi="Calibri" w:cs="Times New Roman"/>
        </w:rPr>
        <w:t>Quantitation of crosslinks is rapidly becoming an important facet</w:t>
      </w:r>
      <w:r w:rsidR="00896FB9" w:rsidRPr="003C476C">
        <w:rPr>
          <w:rFonts w:ascii="Calibri" w:eastAsia="Calibri" w:hAnsi="Calibri" w:cs="Times New Roman"/>
        </w:rPr>
        <w:t xml:space="preserve"> for crosslinking analyses</w:t>
      </w:r>
      <w:r w:rsidRPr="003C476C">
        <w:rPr>
          <w:rFonts w:ascii="Calibri" w:eastAsia="Calibri" w:hAnsi="Calibri" w:cs="Times New Roman"/>
        </w:rPr>
        <w:t xml:space="preserve">, providing insight in structural rearrangement of proteins upon stimulation. To support quantitation coming from crosslink analysis, Cross-ID offers two quantitation parameters in the generated graphs: </w:t>
      </w:r>
      <w:r w:rsidR="00393DE8" w:rsidRPr="003C476C">
        <w:rPr>
          <w:rFonts w:ascii="Calibri" w:eastAsia="Calibri" w:hAnsi="Calibri" w:cs="Times New Roman"/>
        </w:rPr>
        <w:t>i</w:t>
      </w:r>
      <w:r w:rsidRPr="003C476C">
        <w:rPr>
          <w:rFonts w:ascii="Calibri" w:eastAsia="Calibri" w:hAnsi="Calibri" w:cs="Times New Roman"/>
        </w:rPr>
        <w:t xml:space="preserve">ntensities and crosslink occupancy </w:t>
      </w:r>
      <w:r w:rsidR="00393DE8" w:rsidRPr="003C476C">
        <w:rPr>
          <w:rFonts w:ascii="Calibri" w:eastAsia="Calibri" w:hAnsi="Calibri" w:cs="Times New Roman"/>
        </w:rPr>
        <w:t>(</w:t>
      </w:r>
      <w:r w:rsidR="00AB1662" w:rsidRPr="003C476C">
        <w:rPr>
          <w:rFonts w:ascii="Calibri" w:eastAsia="Calibri" w:hAnsi="Calibri" w:cs="Times New Roman"/>
        </w:rPr>
        <w:t>representing how often a pair of residues were actually crosslinked as opposed to not modified or mono-linked</w:t>
      </w:r>
      <w:r w:rsidR="00393DE8" w:rsidRPr="003C476C">
        <w:rPr>
          <w:rFonts w:ascii="Calibri" w:eastAsia="Calibri" w:hAnsi="Calibri" w:cs="Times New Roman"/>
        </w:rPr>
        <w:t>)</w:t>
      </w:r>
      <w:r w:rsidRPr="003C476C">
        <w:rPr>
          <w:rFonts w:ascii="Calibri" w:eastAsia="Calibri" w:hAnsi="Calibri" w:cs="Times New Roman"/>
        </w:rPr>
        <w:t xml:space="preserve">. </w:t>
      </w:r>
      <w:r w:rsidR="00AB1662" w:rsidRPr="003C476C">
        <w:rPr>
          <w:rFonts w:ascii="Calibri" w:eastAsia="Calibri" w:hAnsi="Calibri" w:cs="Times New Roman"/>
        </w:rPr>
        <w:t>Th</w:t>
      </w:r>
      <w:r w:rsidR="00393DE8" w:rsidRPr="003C476C">
        <w:rPr>
          <w:rFonts w:ascii="Calibri" w:eastAsia="Calibri" w:hAnsi="Calibri" w:cs="Times New Roman"/>
        </w:rPr>
        <w:t>e latter</w:t>
      </w:r>
      <w:r w:rsidR="00AB1662" w:rsidRPr="003C476C">
        <w:rPr>
          <w:rFonts w:ascii="Calibri" w:eastAsia="Calibri" w:hAnsi="Calibri" w:cs="Times New Roman"/>
        </w:rPr>
        <w:t xml:space="preserve"> value</w:t>
      </w:r>
      <w:r w:rsidRPr="003C476C">
        <w:rPr>
          <w:rFonts w:ascii="Calibri" w:eastAsia="Calibri" w:hAnsi="Calibri" w:cs="Times New Roman"/>
        </w:rPr>
        <w:t xml:space="preserve"> </w:t>
      </w:r>
      <w:r w:rsidR="00AB1662" w:rsidRPr="003C476C">
        <w:rPr>
          <w:rFonts w:ascii="Calibri" w:eastAsia="Calibri" w:hAnsi="Calibri" w:cs="Times New Roman"/>
        </w:rPr>
        <w:t xml:space="preserve">is </w:t>
      </w:r>
      <w:r w:rsidRPr="003C476C">
        <w:rPr>
          <w:rFonts w:ascii="Calibri" w:eastAsia="Calibri" w:hAnsi="Calibri" w:cs="Times New Roman"/>
        </w:rPr>
        <w:t xml:space="preserve">mapped </w:t>
      </w:r>
      <w:r w:rsidR="00AB1662" w:rsidRPr="003C476C">
        <w:rPr>
          <w:rFonts w:ascii="Calibri" w:eastAsia="Calibri" w:hAnsi="Calibri" w:cs="Times New Roman"/>
        </w:rPr>
        <w:t xml:space="preserve">as </w:t>
      </w:r>
      <w:r w:rsidRPr="003C476C">
        <w:rPr>
          <w:rFonts w:ascii="Calibri" w:eastAsia="Calibri" w:hAnsi="Calibri" w:cs="Times New Roman"/>
        </w:rPr>
        <w:t xml:space="preserve">a heat-colored circle </w:t>
      </w:r>
      <w:r w:rsidR="00AB1662" w:rsidRPr="003C476C">
        <w:rPr>
          <w:rFonts w:ascii="Calibri" w:eastAsia="Calibri" w:hAnsi="Calibri" w:cs="Times New Roman"/>
        </w:rPr>
        <w:t xml:space="preserve">on the crosslink line </w:t>
      </w:r>
      <w:commentRangeStart w:id="39"/>
      <w:r w:rsidRPr="003C476C">
        <w:rPr>
          <w:rFonts w:ascii="Calibri" w:eastAsia="Calibri" w:hAnsi="Calibri" w:cs="Times New Roman"/>
        </w:rPr>
        <w:t xml:space="preserve">(black for 0, white for 1 and a scale from red to yellow in between). </w:t>
      </w:r>
      <w:commentRangeEnd w:id="39"/>
      <w:r w:rsidR="007D46BE">
        <w:rPr>
          <w:rStyle w:val="CommentReference"/>
        </w:rPr>
        <w:commentReference w:id="39"/>
      </w:r>
      <w:r w:rsidR="0054058A" w:rsidRPr="003C476C">
        <w:rPr>
          <w:rFonts w:ascii="Calibri" w:eastAsia="Calibri" w:hAnsi="Calibri" w:cs="Times New Roman"/>
        </w:rPr>
        <w:t>In case intensities</w:t>
      </w:r>
      <w:r w:rsidR="00E726D7" w:rsidRPr="003C476C">
        <w:rPr>
          <w:rFonts w:ascii="Calibri" w:eastAsia="Calibri" w:hAnsi="Calibri" w:cs="Times New Roman"/>
        </w:rPr>
        <w:t xml:space="preserve"> are provided</w:t>
      </w:r>
      <w:r w:rsidR="0054058A" w:rsidRPr="003C476C">
        <w:rPr>
          <w:rFonts w:ascii="Calibri" w:eastAsia="Calibri" w:hAnsi="Calibri" w:cs="Times New Roman"/>
        </w:rPr>
        <w:t xml:space="preserve">, </w:t>
      </w:r>
      <w:proofErr w:type="gramStart"/>
      <w:r w:rsidR="00E726D7" w:rsidRPr="003C476C">
        <w:rPr>
          <w:rFonts w:ascii="Calibri" w:eastAsia="Calibri" w:hAnsi="Calibri" w:cs="Times New Roman"/>
        </w:rPr>
        <w:t xml:space="preserve">the </w:t>
      </w:r>
      <w:r w:rsidR="0054058A" w:rsidRPr="003C476C">
        <w:rPr>
          <w:rFonts w:ascii="Calibri" w:eastAsia="Calibri" w:hAnsi="Calibri" w:cs="Times New Roman"/>
        </w:rPr>
        <w:t xml:space="preserve"> column</w:t>
      </w:r>
      <w:proofErr w:type="gramEnd"/>
      <w:r w:rsidR="0054058A" w:rsidRPr="003C476C">
        <w:rPr>
          <w:rFonts w:ascii="Calibri" w:eastAsia="Calibri" w:hAnsi="Calibri" w:cs="Times New Roman"/>
        </w:rPr>
        <w:t xml:space="preserve"> names in the input file ha</w:t>
      </w:r>
      <w:r w:rsidR="00393DE8" w:rsidRPr="003C476C">
        <w:rPr>
          <w:rFonts w:ascii="Calibri" w:eastAsia="Calibri" w:hAnsi="Calibri" w:cs="Times New Roman"/>
        </w:rPr>
        <w:t>ve</w:t>
      </w:r>
      <w:r w:rsidR="0054058A" w:rsidRPr="003C476C">
        <w:rPr>
          <w:rFonts w:ascii="Calibri" w:eastAsia="Calibri" w:hAnsi="Calibri" w:cs="Times New Roman"/>
        </w:rPr>
        <w:t xml:space="preserve"> to be edited accordingly </w:t>
      </w:r>
      <w:r w:rsidR="00BB22E2">
        <w:rPr>
          <w:rFonts w:ascii="Calibri" w:eastAsia="Calibri" w:hAnsi="Calibri" w:cs="Times New Roman"/>
        </w:rPr>
        <w:t>(\textbf{\</w:t>
      </w:r>
      <w:proofErr w:type="spellStart"/>
      <w:r w:rsidR="00BB22E2">
        <w:rPr>
          <w:rFonts w:ascii="Calibri" w:eastAsia="Calibri" w:hAnsi="Calibri" w:cs="Times New Roman"/>
        </w:rPr>
        <w:t>autoref</w:t>
      </w:r>
      <w:proofErr w:type="spellEnd"/>
      <w:r w:rsidR="00BB22E2">
        <w:rPr>
          <w:rFonts w:ascii="Calibri" w:eastAsia="Calibri" w:hAnsi="Calibri" w:cs="Times New Roman"/>
        </w:rPr>
        <w:t>{tab:tab2.2}</w:t>
      </w:r>
      <w:r w:rsidR="001834E6">
        <w:rPr>
          <w:rFonts w:ascii="Calibri" w:eastAsia="Calibri" w:hAnsi="Calibri" w:cs="Times New Roman"/>
        </w:rPr>
        <w:t>}</w:t>
      </w:r>
      <w:r w:rsidR="0054058A" w:rsidRPr="003C476C">
        <w:rPr>
          <w:rFonts w:ascii="Calibri" w:eastAsia="Calibri" w:hAnsi="Calibri" w:cs="Times New Roman"/>
        </w:rPr>
        <w:t xml:space="preserve">). </w:t>
      </w:r>
      <w:r w:rsidRPr="003C476C">
        <w:rPr>
          <w:rFonts w:ascii="Calibri" w:eastAsia="Calibri" w:hAnsi="Calibri" w:cs="Times New Roman"/>
        </w:rPr>
        <w:t xml:space="preserve">Measured </w:t>
      </w:r>
      <w:proofErr w:type="spellStart"/>
      <w:r w:rsidR="0019318E" w:rsidRPr="003C476C">
        <w:rPr>
          <w:rFonts w:ascii="Calibri" w:eastAsia="Calibri" w:hAnsi="Calibri" w:cs="Times New Roman"/>
        </w:rPr>
        <w:t>CSM</w:t>
      </w:r>
      <w:proofErr w:type="spellEnd"/>
      <w:r w:rsidR="0019318E" w:rsidRPr="003C476C">
        <w:rPr>
          <w:rFonts w:ascii="Calibri" w:eastAsia="Calibri" w:hAnsi="Calibri" w:cs="Times New Roman"/>
        </w:rPr>
        <w:t xml:space="preserve"> </w:t>
      </w:r>
      <w:r w:rsidRPr="003C476C">
        <w:rPr>
          <w:rFonts w:ascii="Calibri" w:eastAsia="Calibri" w:hAnsi="Calibri" w:cs="Times New Roman"/>
        </w:rPr>
        <w:t>intensities</w:t>
      </w:r>
      <w:r w:rsidR="00AB1662" w:rsidRPr="003C476C">
        <w:rPr>
          <w:rFonts w:ascii="Calibri" w:eastAsia="Calibri" w:hAnsi="Calibri" w:cs="Times New Roman"/>
        </w:rPr>
        <w:t xml:space="preserve"> (from label-free or </w:t>
      </w:r>
      <w:r w:rsidR="00E14CB8" w:rsidRPr="003C476C">
        <w:rPr>
          <w:rFonts w:ascii="Calibri" w:eastAsia="Calibri" w:hAnsi="Calibri" w:cs="Times New Roman"/>
        </w:rPr>
        <w:t>labeling experiments like TMT</w:t>
      </w:r>
      <w:r w:rsidR="00AB1662" w:rsidRPr="003C476C">
        <w:rPr>
          <w:rFonts w:ascii="Calibri" w:eastAsia="Calibri" w:hAnsi="Calibri" w:cs="Times New Roman"/>
        </w:rPr>
        <w:t>)</w:t>
      </w:r>
      <w:r w:rsidRPr="003C476C">
        <w:rPr>
          <w:rFonts w:ascii="Calibri" w:eastAsia="Calibri" w:hAnsi="Calibri" w:cs="Times New Roman"/>
        </w:rPr>
        <w:t xml:space="preserve"> </w:t>
      </w:r>
      <w:r w:rsidR="00AB1662" w:rsidRPr="003C476C">
        <w:rPr>
          <w:rFonts w:ascii="Calibri" w:eastAsia="Calibri" w:hAnsi="Calibri" w:cs="Times New Roman"/>
        </w:rPr>
        <w:t xml:space="preserve">are </w:t>
      </w:r>
      <w:r w:rsidRPr="003C476C">
        <w:rPr>
          <w:rFonts w:ascii="Calibri" w:eastAsia="Calibri" w:hAnsi="Calibri" w:cs="Times New Roman"/>
        </w:rPr>
        <w:t>clustered</w:t>
      </w:r>
      <w:r w:rsidR="00AB1662" w:rsidRPr="003C476C">
        <w:rPr>
          <w:rFonts w:ascii="Calibri" w:eastAsia="Calibri" w:hAnsi="Calibri" w:cs="Times New Roman"/>
        </w:rPr>
        <w:t xml:space="preserve"> </w:t>
      </w:r>
      <w:r w:rsidR="00901BBC" w:rsidRPr="003C476C">
        <w:rPr>
          <w:rFonts w:ascii="Calibri" w:eastAsia="Calibri" w:hAnsi="Calibri" w:cs="Times New Roman"/>
        </w:rPr>
        <w:t>using the</w:t>
      </w:r>
      <w:r w:rsidR="00AB1662" w:rsidRPr="003C476C">
        <w:rPr>
          <w:rFonts w:ascii="Calibri" w:eastAsia="Calibri" w:hAnsi="Calibri" w:cs="Times New Roman"/>
        </w:rPr>
        <w:t xml:space="preserve"> k-means algorithm</w:t>
      </w:r>
      <w:r w:rsidR="00E14CB8" w:rsidRPr="003C476C">
        <w:rPr>
          <w:rFonts w:ascii="Calibri" w:eastAsia="Calibri" w:hAnsi="Calibri" w:cs="Times New Roman"/>
        </w:rPr>
        <w:fldChar w:fldCharType="begin" w:fldLock="1"/>
      </w:r>
      <w:r w:rsidR="005E684A">
        <w:rPr>
          <w:rFonts w:ascii="Calibri" w:eastAsia="Calibri" w:hAnsi="Calibri" w:cs="Times New Roman"/>
        </w:rPr>
        <w:instrText>ADDIN CSL_CITATION {"citationItems":[{"id":"ITEM-1","itemData":{"DOI":"10.1016/j.patrec.2009.09.011","abstract":"Organizing data into sensible groupings is one of the most fundamental modes of understanding and learning. As an example, a common scheme of scientific classification puts organisms into a system of ranked taxa: domain, kingdom, phylum, class, etc. Cluster analysis is the formal study of methods and algorithms for grouping, or clustering, objects according to measured or perceived intrinsic characteristics or similarity. Cluster analysis does not use category labels that tag objects with prior identifiers, i.e., class labels. The absence of category information distinguishes data clustering (unsupervised learning) from classification or discriminant analysis (supervised learning). The aim of clustering is to find structure in data and is therefore exploratory in nature. Clustering has a long and rich history in a variety of scientific fields. One of the most popular and simple clustering algorithms, K-means, was first published in 1955. In spite of the fact that K-means was proposed over 50 years ago and thousands of clustering algorithms have been published since then, K-means is still widely used. This speaks to the difficulty in designing a general purpose clustering algorithm and the ill-posed problem of clustering. We provide a brief overview of clustering, summarize well known clustering methods, discuss the major challenges and key issues in designing clustering algorithms, and point out some of the emerging and useful research directions, including semi-supervised clustering, ensemble clustering, simultaneous feature selection during data clustering, and large scale data clustering.","author":[{"dropping-particle":"","family":"Jain","given":"Anil K","non-dropping-particle":"","parse-names":false,"suffix":""}],"id":"ITEM-1","issued":{"date-parts":[["1900"]]},"title":"Data clustering: 50 years beyond K-means q","type":"article-journal"},"uris":["http://www.mendeley.com/documents/?uuid=7c6074ab-7eb7-488f-9c34-581d1c64a609"]}],"mendeley":{"formattedCitation":"\\cite{Jain1900Data clustering: 50 years beyond K-means q}","plainTextFormattedCitation":"\\cite{Jain1900Data clustering: 50 years beyond K-means q}","previouslyFormattedCitation":"\\cite{Jain1900Data clustering: 50 years beyond K-means q}"},"properties":{"noteIndex":0},"schema":"https://github.com/citation-style-language/schema/raw/master/csl-citation.json"}</w:instrText>
      </w:r>
      <w:r w:rsidR="00E14CB8" w:rsidRPr="003C476C">
        <w:rPr>
          <w:rFonts w:ascii="Calibri" w:eastAsia="Calibri" w:hAnsi="Calibri" w:cs="Times New Roman"/>
        </w:rPr>
        <w:fldChar w:fldCharType="separate"/>
      </w:r>
      <w:r w:rsidR="008C056A" w:rsidRPr="008C056A">
        <w:rPr>
          <w:rFonts w:ascii="Calibri" w:eastAsia="Calibri" w:hAnsi="Calibri" w:cs="Times New Roman"/>
          <w:noProof/>
        </w:rPr>
        <w:t>\cite{Jain1900Data clustering: 50 years beyond K-means q}</w:t>
      </w:r>
      <w:r w:rsidR="00E14CB8" w:rsidRPr="003C476C">
        <w:rPr>
          <w:rFonts w:ascii="Calibri" w:eastAsia="Calibri" w:hAnsi="Calibri" w:cs="Times New Roman"/>
        </w:rPr>
        <w:fldChar w:fldCharType="end"/>
      </w:r>
      <w:r w:rsidR="00C21933" w:rsidRPr="003C476C">
        <w:rPr>
          <w:rFonts w:ascii="Calibri" w:eastAsia="Calibri" w:hAnsi="Calibri" w:cs="Times New Roman"/>
        </w:rPr>
        <w:t xml:space="preserve">. </w:t>
      </w:r>
      <w:r w:rsidR="006245CC" w:rsidRPr="003C476C">
        <w:rPr>
          <w:rFonts w:ascii="Calibri" w:eastAsia="Calibri" w:hAnsi="Calibri" w:cs="Times New Roman"/>
        </w:rPr>
        <w:t>When several</w:t>
      </w:r>
      <w:r w:rsidR="000170BA">
        <w:rPr>
          <w:rFonts w:ascii="Calibri" w:eastAsia="Calibri" w:hAnsi="Calibri" w:cs="Times New Roman"/>
        </w:rPr>
        <w:t xml:space="preserve"> identified spectra for </w:t>
      </w:r>
      <w:r w:rsidR="000170BA">
        <w:rPr>
          <w:rFonts w:ascii="Calibri" w:eastAsia="Calibri" w:hAnsi="Calibri" w:cs="Times New Roman"/>
        </w:rPr>
        <w:lastRenderedPageBreak/>
        <w:t>the same crosslink positions</w:t>
      </w:r>
      <w:r w:rsidR="006245CC" w:rsidRPr="003C476C">
        <w:rPr>
          <w:rFonts w:ascii="Calibri" w:eastAsia="Calibri" w:hAnsi="Calibri" w:cs="Times New Roman"/>
        </w:rPr>
        <w:t xml:space="preserve"> are quantified, </w:t>
      </w:r>
      <w:r w:rsidR="00393DE8" w:rsidRPr="003C476C">
        <w:rPr>
          <w:rFonts w:ascii="Calibri" w:eastAsia="Calibri" w:hAnsi="Calibri" w:cs="Times New Roman"/>
        </w:rPr>
        <w:t xml:space="preserve">the </w:t>
      </w:r>
      <w:r w:rsidR="006245CC" w:rsidRPr="003C476C">
        <w:rPr>
          <w:rFonts w:ascii="Calibri" w:eastAsia="Calibri" w:hAnsi="Calibri" w:cs="Times New Roman"/>
        </w:rPr>
        <w:t xml:space="preserve">median value is taken for further analysis. </w:t>
      </w:r>
      <w:r w:rsidR="00C21933" w:rsidRPr="003C476C">
        <w:rPr>
          <w:rFonts w:ascii="Calibri" w:eastAsia="Calibri" w:hAnsi="Calibri" w:cs="Times New Roman"/>
        </w:rPr>
        <w:t>T</w:t>
      </w:r>
      <w:r w:rsidR="00901BBC" w:rsidRPr="003C476C">
        <w:rPr>
          <w:rFonts w:ascii="Calibri" w:eastAsia="Calibri" w:hAnsi="Calibri" w:cs="Times New Roman"/>
        </w:rPr>
        <w:t>he</w:t>
      </w:r>
      <w:r w:rsidR="00AB1662" w:rsidRPr="003C476C">
        <w:rPr>
          <w:rFonts w:ascii="Calibri" w:eastAsia="Calibri" w:hAnsi="Calibri" w:cs="Times New Roman"/>
        </w:rPr>
        <w:t xml:space="preserve"> number of clusters</w:t>
      </w:r>
      <w:r w:rsidR="007271DA" w:rsidRPr="003C476C">
        <w:rPr>
          <w:rFonts w:ascii="Calibri" w:eastAsia="Calibri" w:hAnsi="Calibri" w:cs="Times New Roman"/>
        </w:rPr>
        <w:t xml:space="preserve"> </w:t>
      </w:r>
      <w:r w:rsidR="00C21933" w:rsidRPr="003C476C">
        <w:rPr>
          <w:rFonts w:ascii="Calibri" w:eastAsia="Calibri" w:hAnsi="Calibri" w:cs="Times New Roman"/>
        </w:rPr>
        <w:t xml:space="preserve">is </w:t>
      </w:r>
      <w:r w:rsidR="007271DA" w:rsidRPr="003C476C">
        <w:rPr>
          <w:rFonts w:ascii="Calibri" w:eastAsia="Calibri" w:hAnsi="Calibri" w:cs="Times New Roman"/>
        </w:rPr>
        <w:t>set by default to 4</w:t>
      </w:r>
      <w:r w:rsidRPr="003C476C">
        <w:rPr>
          <w:rFonts w:ascii="Calibri" w:eastAsia="Calibri" w:hAnsi="Calibri" w:cs="Times New Roman"/>
        </w:rPr>
        <w:t>. The c</w:t>
      </w:r>
      <w:r w:rsidR="00E14CB8" w:rsidRPr="003C476C">
        <w:rPr>
          <w:rFonts w:ascii="Calibri" w:eastAsia="Calibri" w:hAnsi="Calibri" w:cs="Times New Roman"/>
        </w:rPr>
        <w:t>lustered intensities are</w:t>
      </w:r>
      <w:r w:rsidRPr="003C476C">
        <w:rPr>
          <w:rFonts w:ascii="Calibri" w:eastAsia="Calibri" w:hAnsi="Calibri" w:cs="Times New Roman"/>
        </w:rPr>
        <w:t xml:space="preserve"> subsequent</w:t>
      </w:r>
      <w:r w:rsidR="00E14CB8" w:rsidRPr="003C476C">
        <w:rPr>
          <w:rFonts w:ascii="Calibri" w:eastAsia="Calibri" w:hAnsi="Calibri" w:cs="Times New Roman"/>
        </w:rPr>
        <w:t xml:space="preserve">ly visualized in </w:t>
      </w:r>
      <w:r w:rsidR="007359DA" w:rsidRPr="003C476C">
        <w:rPr>
          <w:rFonts w:ascii="Calibri" w:eastAsia="Calibri" w:hAnsi="Calibri" w:cs="Times New Roman"/>
        </w:rPr>
        <w:t xml:space="preserve">table </w:t>
      </w:r>
      <w:r w:rsidR="00E14CB8" w:rsidRPr="003C476C">
        <w:rPr>
          <w:rFonts w:ascii="Calibri" w:eastAsia="Calibri" w:hAnsi="Calibri" w:cs="Times New Roman"/>
        </w:rPr>
        <w:t>format within the graph</w:t>
      </w:r>
      <w:r w:rsidR="007359DA" w:rsidRPr="003C476C">
        <w:rPr>
          <w:rFonts w:ascii="Calibri" w:eastAsia="Calibri" w:hAnsi="Calibri" w:cs="Times New Roman"/>
        </w:rPr>
        <w:t>, using heat colored squares</w:t>
      </w:r>
      <w:r w:rsidR="00826A93" w:rsidRPr="003C476C">
        <w:rPr>
          <w:rFonts w:ascii="Calibri" w:eastAsia="Calibri" w:hAnsi="Calibri" w:cs="Times New Roman"/>
        </w:rPr>
        <w:t>, the color of which is determined by their log transformed intensity relative to the rest of the cluster</w:t>
      </w:r>
      <w:r w:rsidR="007359DA" w:rsidRPr="003C476C">
        <w:rPr>
          <w:rFonts w:ascii="Calibri" w:eastAsia="Calibri" w:hAnsi="Calibri" w:cs="Times New Roman"/>
        </w:rPr>
        <w:t>.</w:t>
      </w:r>
      <w:r w:rsidR="00826A93" w:rsidRPr="003C476C">
        <w:rPr>
          <w:rFonts w:ascii="Calibri" w:eastAsia="Calibri" w:hAnsi="Calibri" w:cs="Times New Roman"/>
        </w:rPr>
        <w:t xml:space="preserve"> The number of columns of this table can be set to match the number of clustered intensity channels</w:t>
      </w:r>
      <w:r w:rsidR="0019318E" w:rsidRPr="003C476C">
        <w:rPr>
          <w:rFonts w:ascii="Calibri" w:eastAsia="Calibri" w:hAnsi="Calibri" w:cs="Times New Roman"/>
        </w:rPr>
        <w:t xml:space="preserve">. </w:t>
      </w:r>
      <w:r w:rsidR="00826A93" w:rsidRPr="003C476C">
        <w:rPr>
          <w:rFonts w:ascii="Calibri" w:eastAsia="Calibri" w:hAnsi="Calibri" w:cs="Times New Roman"/>
        </w:rPr>
        <w:t>T</w:t>
      </w:r>
      <w:r w:rsidR="00E14CB8" w:rsidRPr="003C476C">
        <w:rPr>
          <w:rFonts w:ascii="Calibri" w:eastAsia="Calibri" w:hAnsi="Calibri" w:cs="Times New Roman"/>
        </w:rPr>
        <w:t xml:space="preserve">he intensity values are automatically </w:t>
      </w:r>
      <w:r w:rsidR="00826A93" w:rsidRPr="003C476C">
        <w:rPr>
          <w:rFonts w:ascii="Calibri" w:eastAsia="Calibri" w:hAnsi="Calibri" w:cs="Times New Roman"/>
        </w:rPr>
        <w:t>l</w:t>
      </w:r>
      <w:r w:rsidRPr="003C476C">
        <w:rPr>
          <w:rFonts w:ascii="Calibri" w:eastAsia="Calibri" w:hAnsi="Calibri" w:cs="Times New Roman"/>
        </w:rPr>
        <w:t xml:space="preserve">og </w:t>
      </w:r>
      <w:r w:rsidR="00E14CB8" w:rsidRPr="003C476C">
        <w:rPr>
          <w:rFonts w:ascii="Calibri" w:eastAsia="Calibri" w:hAnsi="Calibri" w:cs="Times New Roman"/>
        </w:rPr>
        <w:t>transformed before clustering</w:t>
      </w:r>
      <w:r w:rsidR="0019318E" w:rsidRPr="003C476C">
        <w:rPr>
          <w:rFonts w:ascii="Calibri" w:eastAsia="Calibri" w:hAnsi="Calibri" w:cs="Times New Roman"/>
        </w:rPr>
        <w:t xml:space="preserve"> and</w:t>
      </w:r>
      <w:r w:rsidR="00826A93" w:rsidRPr="003C476C">
        <w:rPr>
          <w:rFonts w:ascii="Calibri" w:eastAsia="Calibri" w:hAnsi="Calibri" w:cs="Times New Roman"/>
        </w:rPr>
        <w:t xml:space="preserve"> the base of this log transformation can be set by the user</w:t>
      </w:r>
      <w:r w:rsidRPr="003C476C">
        <w:rPr>
          <w:rFonts w:ascii="Calibri" w:eastAsia="Calibri" w:hAnsi="Calibri" w:cs="Times New Roman"/>
        </w:rPr>
        <w:t xml:space="preserve">. </w:t>
      </w:r>
      <w:r w:rsidR="00E14CB8" w:rsidRPr="003C476C">
        <w:rPr>
          <w:rFonts w:ascii="Calibri" w:eastAsia="Calibri" w:hAnsi="Calibri" w:cs="Times New Roman"/>
        </w:rPr>
        <w:t xml:space="preserve">Within the </w:t>
      </w:r>
      <w:r w:rsidR="00C90CF7" w:rsidRPr="003C476C">
        <w:rPr>
          <w:rFonts w:ascii="Calibri" w:eastAsia="Calibri" w:hAnsi="Calibri" w:cs="Times New Roman"/>
        </w:rPr>
        <w:t xml:space="preserve">table </w:t>
      </w:r>
      <w:r w:rsidR="00E14CB8" w:rsidRPr="003C476C">
        <w:rPr>
          <w:rFonts w:ascii="Calibri" w:eastAsia="Calibri" w:hAnsi="Calibri" w:cs="Times New Roman"/>
        </w:rPr>
        <w:t>representation, a column represents the experiment (e.g. in the case of TMT labeling, the first column represents channel 1, etc</w:t>
      </w:r>
      <w:r w:rsidR="00901BBC" w:rsidRPr="003C476C">
        <w:rPr>
          <w:rFonts w:ascii="Calibri" w:eastAsia="Calibri" w:hAnsi="Calibri" w:cs="Times New Roman"/>
        </w:rPr>
        <w:t>.</w:t>
      </w:r>
      <w:r w:rsidR="00E14CB8" w:rsidRPr="003C476C">
        <w:rPr>
          <w:rFonts w:ascii="Calibri" w:eastAsia="Calibri" w:hAnsi="Calibri" w:cs="Times New Roman"/>
        </w:rPr>
        <w:t xml:space="preserve">). The clustered values can be accessed for a more detailed overview by pressing the “C” key while clicking on either the edge (for interaction clustering) or the protein (for protein intensity clustering). The </w:t>
      </w:r>
      <w:r w:rsidR="00C8295F" w:rsidRPr="003C476C">
        <w:rPr>
          <w:rFonts w:ascii="Calibri" w:eastAsia="Calibri" w:hAnsi="Calibri" w:cs="Times New Roman"/>
        </w:rPr>
        <w:t xml:space="preserve">crosslinks </w:t>
      </w:r>
      <w:r w:rsidR="00E14CB8" w:rsidRPr="003C476C">
        <w:rPr>
          <w:rFonts w:ascii="Calibri" w:eastAsia="Calibri" w:hAnsi="Calibri" w:cs="Times New Roman"/>
        </w:rPr>
        <w:t>sorted by cluster are returned</w:t>
      </w:r>
      <w:r w:rsidR="000170BA">
        <w:rPr>
          <w:rFonts w:ascii="Calibri" w:eastAsia="Calibri" w:hAnsi="Calibri" w:cs="Times New Roman"/>
        </w:rPr>
        <w:t>,</w:t>
      </w:r>
      <w:r w:rsidR="00E14CB8" w:rsidRPr="003C476C">
        <w:rPr>
          <w:rFonts w:ascii="Calibri" w:eastAsia="Calibri" w:hAnsi="Calibri" w:cs="Times New Roman"/>
        </w:rPr>
        <w:t xml:space="preserve"> as well as a line graph for the selected cluster showing the median intensities as a thick red line with error bars and all the individual intensities as faded out gray thin lines.</w:t>
      </w:r>
      <w:r w:rsidR="0054058A" w:rsidRPr="003C476C">
        <w:rPr>
          <w:rFonts w:ascii="Calibri" w:eastAsia="Calibri" w:hAnsi="Calibri" w:cs="Times New Roman"/>
        </w:rPr>
        <w:t xml:space="preserve"> </w:t>
      </w:r>
      <w:r w:rsidR="00E726D7" w:rsidRPr="003C476C">
        <w:rPr>
          <w:rFonts w:ascii="Calibri" w:eastAsia="Calibri" w:hAnsi="Calibri" w:cs="Times New Roman"/>
        </w:rPr>
        <w:tab/>
      </w:r>
    </w:p>
    <w:p w14:paraId="61F72EAF"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\begin</w:t>
      </w:r>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table</w:t>
      </w:r>
      <w:proofErr w:type="gramStart"/>
      <w:r w:rsidRPr="007F69C9">
        <w:rPr>
          <w:rFonts w:ascii="Fira Code" w:eastAsia="Times New Roman" w:hAnsi="Fira Code" w:cs="Fira Code"/>
          <w:color w:val="9CDCFE"/>
          <w:sz w:val="21"/>
          <w:szCs w:val="21"/>
        </w:rPr>
        <w:t>*</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w:t>
      </w:r>
      <w:proofErr w:type="spellStart"/>
      <w:r w:rsidRPr="007F69C9">
        <w:rPr>
          <w:rFonts w:ascii="Fira Code" w:eastAsia="Times New Roman" w:hAnsi="Fira Code" w:cs="Fira Code"/>
          <w:color w:val="D4D4D4"/>
          <w:sz w:val="21"/>
          <w:szCs w:val="21"/>
        </w:rPr>
        <w:t>htb</w:t>
      </w:r>
      <w:proofErr w:type="spellEnd"/>
      <w:r w:rsidRPr="007F69C9">
        <w:rPr>
          <w:rFonts w:ascii="Fira Code" w:eastAsia="Times New Roman" w:hAnsi="Fira Code" w:cs="Fira Code"/>
          <w:color w:val="D4D4D4"/>
          <w:sz w:val="21"/>
          <w:szCs w:val="21"/>
        </w:rPr>
        <w:t>]</w:t>
      </w:r>
    </w:p>
    <w:p w14:paraId="62C6E9A1"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center</w:t>
      </w:r>
      <w:proofErr w:type="gramEnd"/>
    </w:p>
    <w:p w14:paraId="03FDC193"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\includegraphics</w:t>
      </w:r>
      <w:proofErr w:type="gramStart"/>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Chapter.2/Figures/t2.png}</w:t>
      </w:r>
    </w:p>
    <w:p w14:paraId="38F7D016"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caption</w:t>
      </w:r>
      <w:r w:rsidRPr="007F69C9">
        <w:rPr>
          <w:rFonts w:ascii="Fira Code" w:eastAsia="Times New Roman" w:hAnsi="Fira Code" w:cs="Fira Code"/>
          <w:color w:val="D4D4D4"/>
          <w:sz w:val="21"/>
          <w:szCs w:val="21"/>
        </w:rPr>
        <w:t>{</w:t>
      </w:r>
      <w:proofErr w:type="gramEnd"/>
    </w:p>
    <w:p w14:paraId="15F6B1DD"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xml:space="preserve">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textbf</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569CD6"/>
          <w:sz w:val="21"/>
          <w:szCs w:val="21"/>
        </w:rPr>
        <w:t>Recommended Input Format for Cross-ID</w:t>
      </w:r>
      <w:r w:rsidRPr="007F69C9">
        <w:rPr>
          <w:rFonts w:ascii="Fira Code" w:eastAsia="Times New Roman" w:hAnsi="Fira Code" w:cs="Fira Code"/>
          <w:color w:val="D4D4D4"/>
          <w:sz w:val="21"/>
          <w:szCs w:val="21"/>
        </w:rPr>
        <w:t>}</w:t>
      </w:r>
      <w:r w:rsidRPr="007F69C9">
        <w:rPr>
          <w:rFonts w:ascii="Fira Code" w:eastAsia="Times New Roman" w:hAnsi="Fira Code" w:cs="Fira Code"/>
          <w:color w:val="DCDCAA"/>
          <w:sz w:val="21"/>
          <w:szCs w:val="21"/>
        </w:rPr>
        <w:t>\</w:t>
      </w:r>
      <w:proofErr w:type="spellStart"/>
      <w:r w:rsidRPr="007F69C9">
        <w:rPr>
          <w:rFonts w:ascii="Fira Code" w:eastAsia="Times New Roman" w:hAnsi="Fira Code" w:cs="Fira Code"/>
          <w:color w:val="DCDCAA"/>
          <w:sz w:val="21"/>
          <w:szCs w:val="21"/>
        </w:rPr>
        <w:t>textsuperscript</w:t>
      </w:r>
      <w:proofErr w:type="spellEnd"/>
      <w:r w:rsidRPr="007F69C9">
        <w:rPr>
          <w:rFonts w:ascii="Fira Code" w:eastAsia="Times New Roman" w:hAnsi="Fira Code" w:cs="Fira Code"/>
          <w:color w:val="D4D4D4"/>
          <w:sz w:val="21"/>
          <w:szCs w:val="21"/>
        </w:rPr>
        <w:t>{a}</w:t>
      </w:r>
      <w:r w:rsidRPr="007F69C9">
        <w:rPr>
          <w:rFonts w:ascii="Fira Code" w:eastAsia="Times New Roman" w:hAnsi="Fira Code" w:cs="Fira Code"/>
          <w:color w:val="C586C0"/>
          <w:sz w:val="21"/>
          <w:szCs w:val="21"/>
        </w:rPr>
        <w:t>\\</w:t>
      </w:r>
    </w:p>
    <w:p w14:paraId="341224E8"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xml:space="preserve">      </w:t>
      </w:r>
      <w:r w:rsidRPr="007F69C9">
        <w:rPr>
          <w:rFonts w:ascii="Fira Code" w:eastAsia="Times New Roman" w:hAnsi="Fira Code" w:cs="Fira Code"/>
          <w:color w:val="DCDCAA"/>
          <w:sz w:val="21"/>
          <w:szCs w:val="21"/>
        </w:rPr>
        <w:t>\</w:t>
      </w:r>
      <w:proofErr w:type="spellStart"/>
      <w:proofErr w:type="gramStart"/>
      <w:r w:rsidRPr="007F69C9">
        <w:rPr>
          <w:rFonts w:ascii="Fira Code" w:eastAsia="Times New Roman" w:hAnsi="Fira Code" w:cs="Fira Code"/>
          <w:color w:val="DCDCAA"/>
          <w:sz w:val="21"/>
          <w:szCs w:val="21"/>
        </w:rPr>
        <w:t>textsuperscript</w:t>
      </w:r>
      <w:proofErr w:type="spellEnd"/>
      <w:proofErr w:type="gramEnd"/>
      <w:r w:rsidRPr="007F69C9">
        <w:rPr>
          <w:rFonts w:ascii="Fira Code" w:eastAsia="Times New Roman" w:hAnsi="Fira Code" w:cs="Fira Code"/>
          <w:color w:val="D4D4D4"/>
          <w:sz w:val="21"/>
          <w:szCs w:val="21"/>
        </w:rPr>
        <w:t>{a}Optional columns were kept for the purpose of providing the user with additional information for inspection in tabular format and for exporting.</w:t>
      </w:r>
      <w:r w:rsidRPr="007F69C9">
        <w:rPr>
          <w:rFonts w:ascii="Fira Code" w:eastAsia="Times New Roman" w:hAnsi="Fira Code" w:cs="Fira Code"/>
          <w:color w:val="C586C0"/>
          <w:sz w:val="21"/>
          <w:szCs w:val="21"/>
        </w:rPr>
        <w:t>\\</w:t>
      </w:r>
    </w:p>
    <w:p w14:paraId="371EA5E8"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xml:space="preserve">      </w:t>
      </w:r>
      <w:r w:rsidRPr="007F69C9">
        <w:rPr>
          <w:rFonts w:ascii="Fira Code" w:eastAsia="Times New Roman" w:hAnsi="Fira Code" w:cs="Fira Code"/>
          <w:color w:val="DCDCAA"/>
          <w:sz w:val="21"/>
          <w:szCs w:val="21"/>
        </w:rPr>
        <w:t>\</w:t>
      </w:r>
      <w:proofErr w:type="spellStart"/>
      <w:proofErr w:type="gramStart"/>
      <w:r w:rsidRPr="007F69C9">
        <w:rPr>
          <w:rFonts w:ascii="Fira Code" w:eastAsia="Times New Roman" w:hAnsi="Fira Code" w:cs="Fira Code"/>
          <w:color w:val="DCDCAA"/>
          <w:sz w:val="21"/>
          <w:szCs w:val="21"/>
        </w:rPr>
        <w:t>textsuperscript</w:t>
      </w:r>
      <w:proofErr w:type="spellEnd"/>
      <w:proofErr w:type="gramEnd"/>
      <w:r w:rsidRPr="007F69C9">
        <w:rPr>
          <w:rFonts w:ascii="Fira Code" w:eastAsia="Times New Roman" w:hAnsi="Fira Code" w:cs="Fira Code"/>
          <w:color w:val="D4D4D4"/>
          <w:sz w:val="21"/>
          <w:szCs w:val="21"/>
        </w:rPr>
        <w:t>{b}Columns with a name indicating a range (e.g., charges A−B) indicate multiple columns with the same requirements. Columns needing an array of values (e.g., “all scans”) require those values to be separated by semicolons.</w:t>
      </w:r>
      <w:r w:rsidRPr="007F69C9">
        <w:rPr>
          <w:rFonts w:ascii="Fira Code" w:eastAsia="Times New Roman" w:hAnsi="Fira Code" w:cs="Fira Code"/>
          <w:color w:val="C586C0"/>
          <w:sz w:val="21"/>
          <w:szCs w:val="21"/>
        </w:rPr>
        <w:t>\\</w:t>
      </w:r>
    </w:p>
    <w:p w14:paraId="2DCF9604"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xml:space="preserve">      </w:t>
      </w:r>
      <w:r w:rsidRPr="007F69C9">
        <w:rPr>
          <w:rFonts w:ascii="Fira Code" w:eastAsia="Times New Roman" w:hAnsi="Fira Code" w:cs="Fira Code"/>
          <w:color w:val="DCDCAA"/>
          <w:sz w:val="21"/>
          <w:szCs w:val="21"/>
        </w:rPr>
        <w:t>\</w:t>
      </w:r>
      <w:proofErr w:type="spellStart"/>
      <w:proofErr w:type="gramStart"/>
      <w:r w:rsidRPr="007F69C9">
        <w:rPr>
          <w:rFonts w:ascii="Fira Code" w:eastAsia="Times New Roman" w:hAnsi="Fira Code" w:cs="Fira Code"/>
          <w:color w:val="DCDCAA"/>
          <w:sz w:val="21"/>
          <w:szCs w:val="21"/>
        </w:rPr>
        <w:t>textsuperscript</w:t>
      </w:r>
      <w:proofErr w:type="spellEnd"/>
      <w:proofErr w:type="gramEnd"/>
      <w:r w:rsidRPr="007F69C9">
        <w:rPr>
          <w:rFonts w:ascii="Fira Code" w:eastAsia="Times New Roman" w:hAnsi="Fira Code" w:cs="Fira Code"/>
          <w:color w:val="D4D4D4"/>
          <w:sz w:val="21"/>
          <w:szCs w:val="21"/>
        </w:rPr>
        <w:t xml:space="preserve">{c}Intensity columns are imported through a separate mechanism to avoid cluttering of the importer form. This means that the intensity columns should be named: intensity1, intensity2, and so on. Other column names do not require specific formatting </w:t>
      </w:r>
      <w:proofErr w:type="gramStart"/>
      <w:r w:rsidRPr="007F69C9">
        <w:rPr>
          <w:rFonts w:ascii="Fira Code" w:eastAsia="Times New Roman" w:hAnsi="Fira Code" w:cs="Fira Code"/>
          <w:color w:val="D4D4D4"/>
          <w:sz w:val="21"/>
          <w:szCs w:val="21"/>
        </w:rPr>
        <w:t>as long as</w:t>
      </w:r>
      <w:proofErr w:type="gramEnd"/>
      <w:r w:rsidRPr="007F69C9">
        <w:rPr>
          <w:rFonts w:ascii="Fira Code" w:eastAsia="Times New Roman" w:hAnsi="Fira Code" w:cs="Fira Code"/>
          <w:color w:val="D4D4D4"/>
          <w:sz w:val="21"/>
          <w:szCs w:val="21"/>
        </w:rPr>
        <w:t xml:space="preserve"> the importer is used.</w:t>
      </w:r>
    </w:p>
    <w:p w14:paraId="0FBADE0A"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p>
    <w:p w14:paraId="0EE4DD28" w14:textId="1E70A793"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C586C0"/>
          <w:sz w:val="21"/>
          <w:szCs w:val="21"/>
        </w:rPr>
        <w:t>\</w:t>
      </w:r>
      <w:proofErr w:type="gramStart"/>
      <w:r w:rsidRPr="007F69C9">
        <w:rPr>
          <w:rFonts w:ascii="Fira Code" w:eastAsia="Times New Roman" w:hAnsi="Fira Code" w:cs="Fira Code"/>
          <w:color w:val="C586C0"/>
          <w:sz w:val="21"/>
          <w:szCs w:val="21"/>
        </w:rPr>
        <w:t>label</w:t>
      </w:r>
      <w:proofErr w:type="gramEnd"/>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tab:tab2</w:t>
      </w:r>
      <w:r w:rsidR="00BB22E2">
        <w:rPr>
          <w:rFonts w:ascii="Fira Code" w:eastAsia="Times New Roman" w:hAnsi="Fira Code" w:cs="Fira Code"/>
          <w:color w:val="9CDCFE"/>
          <w:sz w:val="21"/>
          <w:szCs w:val="21"/>
        </w:rPr>
        <w:t>.2</w:t>
      </w:r>
      <w:r w:rsidRPr="007F69C9">
        <w:rPr>
          <w:rFonts w:ascii="Fira Code" w:eastAsia="Times New Roman" w:hAnsi="Fira Code" w:cs="Fira Code"/>
          <w:color w:val="D4D4D4"/>
          <w:sz w:val="21"/>
          <w:szCs w:val="21"/>
        </w:rPr>
        <w:t>}</w:t>
      </w:r>
    </w:p>
    <w:p w14:paraId="7D0511DB"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end</w:t>
      </w:r>
      <w:proofErr w:type="gramEnd"/>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table*</w:t>
      </w:r>
      <w:r w:rsidRPr="007F69C9">
        <w:rPr>
          <w:rFonts w:ascii="Fira Code" w:eastAsia="Times New Roman" w:hAnsi="Fira Code" w:cs="Fira Code"/>
          <w:color w:val="D4D4D4"/>
          <w:sz w:val="21"/>
          <w:szCs w:val="21"/>
        </w:rPr>
        <w:t>}</w:t>
      </w:r>
    </w:p>
    <w:p w14:paraId="2680EC4F" w14:textId="77777777" w:rsidR="007F69C9" w:rsidRPr="003C476C" w:rsidRDefault="007F69C9">
      <w:pPr>
        <w:spacing w:line="360" w:lineRule="auto"/>
        <w:jc w:val="both"/>
        <w:rPr>
          <w:rFonts w:ascii="Calibri" w:eastAsia="Calibri" w:hAnsi="Calibri" w:cs="Times New Roman"/>
        </w:rPr>
      </w:pPr>
    </w:p>
    <w:p w14:paraId="6958617A" w14:textId="325C6C9A" w:rsidR="008550AC" w:rsidRPr="003C476C" w:rsidRDefault="002B5A30" w:rsidP="007F69C9">
      <w:pPr>
        <w:spacing w:line="360" w:lineRule="auto"/>
        <w:jc w:val="both"/>
        <w:rPr>
          <w:rFonts w:ascii="Calibri" w:eastAsia="Calibri" w:hAnsi="Calibri" w:cs="Times New Roman"/>
        </w:rPr>
      </w:pPr>
      <w:r w:rsidRPr="003C476C">
        <w:rPr>
          <w:rFonts w:ascii="Calibri" w:eastAsia="Calibri" w:hAnsi="Calibri" w:cs="Times New Roman"/>
        </w:rPr>
        <w:t xml:space="preserve">To demonstrate </w:t>
      </w:r>
      <w:r w:rsidR="00E726D7" w:rsidRPr="003C476C">
        <w:rPr>
          <w:rFonts w:ascii="Calibri" w:eastAsia="Calibri" w:hAnsi="Calibri" w:cs="Times New Roman"/>
        </w:rPr>
        <w:t xml:space="preserve">the </w:t>
      </w:r>
      <w:r w:rsidRPr="003C476C">
        <w:rPr>
          <w:rFonts w:ascii="Calibri" w:eastAsia="Calibri" w:hAnsi="Calibri" w:cs="Times New Roman"/>
        </w:rPr>
        <w:t xml:space="preserve">ability of Cross-ID to </w:t>
      </w:r>
      <w:r w:rsidR="00BF2131" w:rsidRPr="003C476C">
        <w:rPr>
          <w:rFonts w:ascii="Calibri" w:eastAsia="Calibri" w:hAnsi="Calibri" w:cs="Times New Roman"/>
        </w:rPr>
        <w:t>rapidly leverage quantitation information</w:t>
      </w:r>
      <w:r w:rsidRPr="003C476C">
        <w:rPr>
          <w:rFonts w:ascii="Calibri" w:eastAsia="Calibri" w:hAnsi="Calibri" w:cs="Times New Roman"/>
        </w:rPr>
        <w:t>, we performed TMT labelling experiments on</w:t>
      </w:r>
      <w:r w:rsidR="00E726D7" w:rsidRPr="003C476C">
        <w:rPr>
          <w:rFonts w:ascii="Calibri" w:eastAsia="Calibri" w:hAnsi="Calibri" w:cs="Times New Roman"/>
        </w:rPr>
        <w:t xml:space="preserve"> the</w:t>
      </w:r>
      <w:r w:rsidRPr="003C476C">
        <w:rPr>
          <w:rFonts w:ascii="Calibri" w:eastAsia="Calibri" w:hAnsi="Calibri" w:cs="Times New Roman"/>
        </w:rPr>
        <w:t xml:space="preserve"> </w:t>
      </w:r>
      <w:r w:rsidR="006702A3" w:rsidRPr="003C476C">
        <w:rPr>
          <w:rFonts w:ascii="Calibri" w:eastAsia="Calibri" w:hAnsi="Calibri" w:cs="Times New Roman"/>
        </w:rPr>
        <w:t xml:space="preserve">bovine </w:t>
      </w:r>
      <w:r w:rsidRPr="003C476C">
        <w:rPr>
          <w:rFonts w:ascii="Calibri" w:eastAsia="Calibri" w:hAnsi="Calibri" w:cs="Times New Roman"/>
        </w:rPr>
        <w:t>Protein Kinase A (</w:t>
      </w:r>
      <w:proofErr w:type="spellStart"/>
      <w:r w:rsidRPr="003C476C">
        <w:rPr>
          <w:rFonts w:ascii="Calibri" w:eastAsia="Calibri" w:hAnsi="Calibri" w:cs="Times New Roman"/>
        </w:rPr>
        <w:t>PKA</w:t>
      </w:r>
      <w:proofErr w:type="spellEnd"/>
      <w:r w:rsidRPr="003C476C">
        <w:rPr>
          <w:rFonts w:ascii="Calibri" w:eastAsia="Calibri" w:hAnsi="Calibri" w:cs="Times New Roman"/>
        </w:rPr>
        <w:t xml:space="preserve">) complex. </w:t>
      </w:r>
      <w:proofErr w:type="spellStart"/>
      <w:r w:rsidRPr="003C476C">
        <w:rPr>
          <w:rFonts w:ascii="Calibri" w:eastAsia="Calibri" w:hAnsi="Calibri" w:cs="Times New Roman"/>
        </w:rPr>
        <w:t>PKA</w:t>
      </w:r>
      <w:proofErr w:type="spellEnd"/>
      <w:r w:rsidRPr="003C476C">
        <w:rPr>
          <w:rFonts w:ascii="Calibri" w:eastAsia="Calibri" w:hAnsi="Calibri" w:cs="Times New Roman"/>
        </w:rPr>
        <w:t xml:space="preserve"> is a tetramer composed of two regulatory subunits and two catalytic subunits.</w:t>
      </w:r>
      <w:r w:rsidR="006702A3" w:rsidRPr="003C476C">
        <w:rPr>
          <w:rFonts w:ascii="Calibri" w:eastAsia="Calibri" w:hAnsi="Calibri" w:cs="Times New Roman"/>
        </w:rPr>
        <w:t xml:space="preserve"> </w:t>
      </w:r>
      <w:r w:rsidR="00074C7C" w:rsidRPr="003C476C">
        <w:rPr>
          <w:rFonts w:ascii="Calibri" w:eastAsia="Calibri" w:hAnsi="Calibri" w:cs="Times New Roman"/>
        </w:rPr>
        <w:t>Each r</w:t>
      </w:r>
      <w:r w:rsidR="00F61381" w:rsidRPr="003C476C">
        <w:rPr>
          <w:rFonts w:ascii="Calibri" w:eastAsia="Calibri" w:hAnsi="Calibri" w:cs="Times New Roman"/>
        </w:rPr>
        <w:t xml:space="preserve">egulatory </w:t>
      </w:r>
      <w:r w:rsidR="00074C7C" w:rsidRPr="003C476C">
        <w:rPr>
          <w:rFonts w:ascii="Calibri" w:eastAsia="Calibri" w:hAnsi="Calibri" w:cs="Times New Roman"/>
        </w:rPr>
        <w:t>subunit</w:t>
      </w:r>
      <w:r w:rsidR="00F61381" w:rsidRPr="003C476C">
        <w:rPr>
          <w:rFonts w:ascii="Calibri" w:eastAsia="Calibri" w:hAnsi="Calibri" w:cs="Times New Roman"/>
        </w:rPr>
        <w:t xml:space="preserve"> </w:t>
      </w:r>
      <w:r w:rsidR="00074C7C" w:rsidRPr="003C476C">
        <w:rPr>
          <w:rFonts w:ascii="Calibri" w:eastAsia="Calibri" w:hAnsi="Calibri" w:cs="Times New Roman"/>
        </w:rPr>
        <w:t>is</w:t>
      </w:r>
      <w:r w:rsidR="00F61381" w:rsidRPr="003C476C">
        <w:rPr>
          <w:rFonts w:ascii="Calibri" w:eastAsia="Calibri" w:hAnsi="Calibri" w:cs="Times New Roman"/>
        </w:rPr>
        <w:t xml:space="preserve"> able to bind 2 molecules of cyclic </w:t>
      </w:r>
      <w:r w:rsidR="00F61381" w:rsidRPr="003C476C">
        <w:rPr>
          <w:rFonts w:ascii="Calibri" w:eastAsia="Calibri" w:hAnsi="Calibri" w:cs="Times New Roman"/>
        </w:rPr>
        <w:lastRenderedPageBreak/>
        <w:t>AMP (cAMP)</w:t>
      </w:r>
      <w:r w:rsidR="00E726D7" w:rsidRPr="003C476C">
        <w:rPr>
          <w:rFonts w:ascii="Calibri" w:eastAsia="Calibri" w:hAnsi="Calibri" w:cs="Times New Roman"/>
        </w:rPr>
        <w:t>,</w:t>
      </w:r>
      <w:r w:rsidR="00F61381" w:rsidRPr="003C476C">
        <w:rPr>
          <w:rFonts w:ascii="Calibri" w:eastAsia="Calibri" w:hAnsi="Calibri" w:cs="Times New Roman"/>
        </w:rPr>
        <w:t xml:space="preserve"> upon binding </w:t>
      </w:r>
      <w:r w:rsidR="00E726D7" w:rsidRPr="003C476C">
        <w:rPr>
          <w:rFonts w:ascii="Calibri" w:eastAsia="Calibri" w:hAnsi="Calibri" w:cs="Times New Roman"/>
        </w:rPr>
        <w:t xml:space="preserve">the </w:t>
      </w:r>
      <w:r w:rsidR="00F61381" w:rsidRPr="003C476C">
        <w:rPr>
          <w:rFonts w:ascii="Calibri" w:eastAsia="Calibri" w:hAnsi="Calibri" w:cs="Times New Roman"/>
        </w:rPr>
        <w:t>catalytic subunits are released. We used TMT</w:t>
      </w:r>
      <w:r w:rsidR="00E726D7" w:rsidRPr="003C476C">
        <w:rPr>
          <w:rFonts w:ascii="Calibri" w:eastAsia="Calibri" w:hAnsi="Calibri" w:cs="Times New Roman"/>
        </w:rPr>
        <w:t xml:space="preserve"> 10-plex</w:t>
      </w:r>
      <w:r w:rsidR="00F61381" w:rsidRPr="003C476C">
        <w:rPr>
          <w:rFonts w:ascii="Calibri" w:eastAsia="Calibri" w:hAnsi="Calibri" w:cs="Times New Roman"/>
        </w:rPr>
        <w:t xml:space="preserve"> </w:t>
      </w:r>
      <w:r w:rsidR="00E726D7" w:rsidRPr="003C476C">
        <w:rPr>
          <w:rFonts w:ascii="Calibri" w:eastAsia="Calibri" w:hAnsi="Calibri" w:cs="Times New Roman"/>
        </w:rPr>
        <w:t>to measure</w:t>
      </w:r>
      <w:r w:rsidR="00F61381" w:rsidRPr="003C476C">
        <w:rPr>
          <w:rFonts w:ascii="Calibri" w:eastAsia="Calibri" w:hAnsi="Calibri" w:cs="Times New Roman"/>
        </w:rPr>
        <w:t xml:space="preserve"> the </w:t>
      </w:r>
      <w:r w:rsidR="00E726D7" w:rsidRPr="003C476C">
        <w:rPr>
          <w:rFonts w:ascii="Calibri" w:eastAsia="Calibri" w:hAnsi="Calibri" w:cs="Times New Roman"/>
        </w:rPr>
        <w:t>structural behavior for increasing concentrations of</w:t>
      </w:r>
      <w:r w:rsidR="00F61381" w:rsidRPr="003C476C">
        <w:rPr>
          <w:rFonts w:ascii="Calibri" w:eastAsia="Calibri" w:hAnsi="Calibri" w:cs="Times New Roman"/>
        </w:rPr>
        <w:t xml:space="preserve"> cAMP. </w:t>
      </w:r>
      <w:r w:rsidR="006702A3" w:rsidRPr="003C476C">
        <w:rPr>
          <w:rFonts w:ascii="Calibri" w:eastAsia="Calibri" w:hAnsi="Calibri" w:cs="Times New Roman"/>
        </w:rPr>
        <w:t>There are two types of</w:t>
      </w:r>
      <w:r w:rsidRPr="003C476C">
        <w:rPr>
          <w:rFonts w:ascii="Calibri" w:eastAsia="Calibri" w:hAnsi="Calibri" w:cs="Times New Roman"/>
        </w:rPr>
        <w:t xml:space="preserve"> </w:t>
      </w:r>
      <w:r w:rsidR="006702A3" w:rsidRPr="003C476C">
        <w:rPr>
          <w:rFonts w:ascii="Calibri" w:eastAsia="Calibri" w:hAnsi="Calibri" w:cs="Times New Roman"/>
        </w:rPr>
        <w:t>r</w:t>
      </w:r>
      <w:r w:rsidRPr="003C476C">
        <w:rPr>
          <w:rFonts w:ascii="Calibri" w:eastAsia="Calibri" w:hAnsi="Calibri" w:cs="Times New Roman"/>
        </w:rPr>
        <w:t>egulatory subunit</w:t>
      </w:r>
      <w:r w:rsidR="000170BA">
        <w:rPr>
          <w:rFonts w:ascii="Calibri" w:eastAsia="Calibri" w:hAnsi="Calibri" w:cs="Times New Roman"/>
        </w:rPr>
        <w:t>s;</w:t>
      </w:r>
      <w:r w:rsidR="006702A3" w:rsidRPr="003C476C">
        <w:rPr>
          <w:rFonts w:ascii="Calibri" w:eastAsia="Calibri" w:hAnsi="Calibri" w:cs="Times New Roman"/>
        </w:rPr>
        <w:t xml:space="preserve"> for each type </w:t>
      </w:r>
      <w:r w:rsidR="000170BA">
        <w:rPr>
          <w:rFonts w:ascii="Calibri" w:eastAsia="Calibri" w:hAnsi="Calibri" w:cs="Times New Roman"/>
        </w:rPr>
        <w:t xml:space="preserve">the </w:t>
      </w:r>
      <w:r w:rsidR="006702A3" w:rsidRPr="003C476C">
        <w:rPr>
          <w:rFonts w:ascii="Calibri" w:eastAsia="Calibri" w:hAnsi="Calibri" w:cs="Times New Roman"/>
        </w:rPr>
        <w:t>alpha- and beta-forms are present</w:t>
      </w:r>
      <w:r w:rsidR="00F61381" w:rsidRPr="003C476C">
        <w:rPr>
          <w:rFonts w:ascii="Calibri" w:eastAsia="Calibri" w:hAnsi="Calibri" w:cs="Times New Roman"/>
        </w:rPr>
        <w:t xml:space="preserve"> and </w:t>
      </w:r>
      <w:r w:rsidR="000170BA">
        <w:rPr>
          <w:rFonts w:ascii="Calibri" w:eastAsia="Calibri" w:hAnsi="Calibri" w:cs="Times New Roman"/>
        </w:rPr>
        <w:t xml:space="preserve">a </w:t>
      </w:r>
      <w:r w:rsidR="00F61381" w:rsidRPr="003C476C">
        <w:rPr>
          <w:rFonts w:ascii="Calibri" w:eastAsia="Calibri" w:hAnsi="Calibri" w:cs="Times New Roman"/>
        </w:rPr>
        <w:t xml:space="preserve">complex can be formed either by combination of </w:t>
      </w:r>
      <w:r w:rsidR="000170BA">
        <w:rPr>
          <w:rFonts w:ascii="Calibri" w:eastAsia="Calibri" w:hAnsi="Calibri" w:cs="Times New Roman"/>
        </w:rPr>
        <w:t xml:space="preserve">the </w:t>
      </w:r>
      <w:r w:rsidR="00F61381" w:rsidRPr="003C476C">
        <w:rPr>
          <w:rFonts w:ascii="Calibri" w:eastAsia="Calibri" w:hAnsi="Calibri" w:cs="Times New Roman"/>
        </w:rPr>
        <w:t>al</w:t>
      </w:r>
      <w:r w:rsidR="000170BA">
        <w:rPr>
          <w:rFonts w:ascii="Calibri" w:eastAsia="Calibri" w:hAnsi="Calibri" w:cs="Times New Roman"/>
        </w:rPr>
        <w:t>pha- and beta-forms or by one a single form</w:t>
      </w:r>
      <w:r w:rsidR="00F61381" w:rsidRPr="003C476C">
        <w:rPr>
          <w:rFonts w:ascii="Calibri" w:eastAsia="Calibri" w:hAnsi="Calibri" w:cs="Times New Roman"/>
        </w:rPr>
        <w:t>.</w:t>
      </w:r>
      <w:r w:rsidR="00D22FEA" w:rsidRPr="003C476C">
        <w:rPr>
          <w:rFonts w:ascii="Calibri" w:eastAsia="Calibri" w:hAnsi="Calibri" w:cs="Times New Roman"/>
        </w:rPr>
        <w:t xml:space="preserve"> Catalytic subunits</w:t>
      </w:r>
      <w:r w:rsidR="00BF2131" w:rsidRPr="003C476C">
        <w:rPr>
          <w:rFonts w:ascii="Calibri" w:eastAsia="Calibri" w:hAnsi="Calibri" w:cs="Times New Roman"/>
        </w:rPr>
        <w:t xml:space="preserve"> are</w:t>
      </w:r>
      <w:r w:rsidR="00D22FEA" w:rsidRPr="003C476C">
        <w:rPr>
          <w:rFonts w:ascii="Calibri" w:eastAsia="Calibri" w:hAnsi="Calibri" w:cs="Times New Roman"/>
        </w:rPr>
        <w:t xml:space="preserve"> also present</w:t>
      </w:r>
      <w:r w:rsidR="00BF2131" w:rsidRPr="003C476C">
        <w:rPr>
          <w:rFonts w:ascii="Calibri" w:eastAsia="Calibri" w:hAnsi="Calibri" w:cs="Times New Roman"/>
        </w:rPr>
        <w:t xml:space="preserve"> as</w:t>
      </w:r>
      <w:r w:rsidR="00D22FEA" w:rsidRPr="003C476C">
        <w:rPr>
          <w:rFonts w:ascii="Calibri" w:eastAsia="Calibri" w:hAnsi="Calibri" w:cs="Times New Roman"/>
        </w:rPr>
        <w:t xml:space="preserve"> alpha- and beta-forms, but only one of the forms is present in </w:t>
      </w:r>
      <w:r w:rsidR="00E726D7" w:rsidRPr="003C476C">
        <w:rPr>
          <w:rFonts w:ascii="Calibri" w:eastAsia="Calibri" w:hAnsi="Calibri" w:cs="Times New Roman"/>
        </w:rPr>
        <w:t xml:space="preserve">the </w:t>
      </w:r>
      <w:proofErr w:type="spellStart"/>
      <w:r w:rsidR="00D22FEA" w:rsidRPr="003C476C">
        <w:rPr>
          <w:rFonts w:ascii="Calibri" w:eastAsia="Calibri" w:hAnsi="Calibri" w:cs="Times New Roman"/>
        </w:rPr>
        <w:t>PKA</w:t>
      </w:r>
      <w:proofErr w:type="spellEnd"/>
      <w:r w:rsidR="00D22FEA" w:rsidRPr="003C476C">
        <w:rPr>
          <w:rFonts w:ascii="Calibri" w:eastAsia="Calibri" w:hAnsi="Calibri" w:cs="Times New Roman"/>
        </w:rPr>
        <w:t xml:space="preserve"> complex.</w:t>
      </w:r>
      <w:r w:rsidR="00461405" w:rsidRPr="003C476C">
        <w:rPr>
          <w:rFonts w:ascii="Calibri" w:eastAsia="Calibri" w:hAnsi="Calibri" w:cs="Times New Roman"/>
        </w:rPr>
        <w:t xml:space="preserve"> As the structure for </w:t>
      </w:r>
      <w:r w:rsidR="000170BA">
        <w:rPr>
          <w:rFonts w:ascii="Calibri" w:eastAsia="Calibri" w:hAnsi="Calibri" w:cs="Times New Roman"/>
        </w:rPr>
        <w:t xml:space="preserve">the </w:t>
      </w:r>
      <w:r w:rsidR="00461405" w:rsidRPr="003C476C">
        <w:rPr>
          <w:rFonts w:ascii="Calibri" w:eastAsia="Calibri" w:hAnsi="Calibri" w:cs="Times New Roman"/>
        </w:rPr>
        <w:t>bovine type II alpha regulatory subunit is missing, we modelled this protein from residue 97 to 402 with I-</w:t>
      </w:r>
      <w:proofErr w:type="spellStart"/>
      <w:r w:rsidR="00461405" w:rsidRPr="003C476C">
        <w:rPr>
          <w:rFonts w:ascii="Calibri" w:eastAsia="Calibri" w:hAnsi="Calibri" w:cs="Times New Roman"/>
        </w:rPr>
        <w:t>TASSER</w:t>
      </w:r>
      <w:proofErr w:type="spellEnd"/>
      <w:r w:rsidR="00461405"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{"citationItems":[{"id":"ITEM-1","itemData":{"DOI":"10.1038/nmeth.3213","ISBN":"1548-7091","ISSN":"1548-7091","PMID":"25549265","abstract":"To the Editor Assignment of structure and function to all genes and gene products (such as proteins) of all organisms represents a major challenge in this postgenomic era. Here we present the I-TASSER Suite (http://zhanglab.ccmb.med.umich.edu/I-TASSER/download/), a stand-alone software package for protein structure and function modeling. The gap between the number of proteins with known sequences and the number of proteins with experimentally characterized structure and function keeps increasing. One way to narrow this gap is by developing advanced computational approaches for modeling structure and function from sequences, where progress has been recently witnessed in community-wide blind experiments 1,2 . I-TASSER 3 was originally designed for protein structure modeling by iterative threading assembly simulations. It was recently extended for structure-based function annotation by matching structure predictions with known functional templates 4,5 . Here we introduce the I-TASSER Suite, a stand-alone package implementing the I-TASSER–based protein structure and function modeling pipelines. Although the on-line I-TASSER server is established and widely used in the community, limited computing resources from a single laboratory have prevented large-scale applications of these algorithms. We expect that the development of the stand-alone package will remove the computing resource barriers and therefore enable benchmarking of new structure and function modeling methods. The I-TASSER Suite pipeline consists of four general steps: threading template identification, iterative structure assembly simulation, model selection and refinement, and structure-based function annotation (Fig. 1a). In the first step, the query is threaded by","author":[{"dropping-particle":"","family":"Yang","given":"Jianyi","non-dropping-particle":"","parse-names":false,"suffix":""},{"dropping-particle":"","family":"Yan","given":"Renxiang","non-dropping-particle":"","parse-names":false,"suffix":""},{"dropping-particle":"","family":"Roy","given":"Ambrish","non-dropping-particle":"","parse-names":false,"suffix":""},{"dropping-particle":"","family":"Xu","given":"Dong","non-dropping-particle":"","parse-names":false,"suffix":""},{"dropping-particle":"","family":"Poisson","given":"Jonathan","non-dropping-particle":"","parse-names":false,"suffix":""},{"dropping-particle":"","family":"Zhang","given":"Yang","non-dropping-particle":"","parse-names":false,"suffix":""}],"container-title":"Nature Methods","id":"ITEM-1","issue":"1","issued":{"date-parts":[["2014"]]},"page":"7-8","publisher":"Nature Publishing Group","title":"The I-TASSER Suite: protein structure and function prediction","type":"article-journal","volume":"12"},"uris":["http://www.mendeley.com/documents/?uuid=7779b446-53d1-4c52-a0c9-09f5bc746436"]}],"mendeley":{"formattedCitation":"\\cite{Yang2014The I-TASSER Suite: protein structure and function prediction}","plainTextFormattedCitation":"\\cite{Yang2014The I-TASSER Suite: protein structure and function prediction}","previouslyFormattedCitation":"\\cite{Yang2014The I-TASSER Suite: protein structure and function prediction}"},"properties":{"noteIndex":0},"schema":"https://github.com/citation-style-language/schema/raw/master/csl-citation.json"}</w:instrText>
      </w:r>
      <w:r w:rsidR="00461405" w:rsidRPr="003C476C">
        <w:rPr>
          <w:rFonts w:ascii="Calibri" w:eastAsia="Calibri" w:hAnsi="Calibri" w:cs="Times New Roman"/>
        </w:rPr>
        <w:fldChar w:fldCharType="separate"/>
      </w:r>
      <w:r w:rsidR="00B67D31" w:rsidRPr="00B67D31">
        <w:rPr>
          <w:rFonts w:ascii="Calibri" w:eastAsia="Calibri" w:hAnsi="Calibri" w:cs="Times New Roman"/>
          <w:noProof/>
        </w:rPr>
        <w:t>\cite{Yang2014The I-TASSER Suite: protein structure and function prediction}</w:t>
      </w:r>
      <w:r w:rsidR="00461405" w:rsidRPr="003C476C">
        <w:rPr>
          <w:rFonts w:ascii="Calibri" w:eastAsia="Calibri" w:hAnsi="Calibri" w:cs="Times New Roman"/>
        </w:rPr>
        <w:fldChar w:fldCharType="end"/>
      </w:r>
      <w:r w:rsidR="00461405" w:rsidRPr="003C476C">
        <w:rPr>
          <w:rFonts w:ascii="Calibri" w:eastAsia="Calibri" w:hAnsi="Calibri" w:cs="Times New Roman"/>
        </w:rPr>
        <w:t xml:space="preserve"> (</w:t>
      </w:r>
      <w:del w:id="40" w:author="Graaf, S.C. de (Bastiaan)" w:date="2023-03-24T18:48:00Z">
        <w:r w:rsidR="00461405" w:rsidRPr="003C476C" w:rsidDel="004E4A2B">
          <w:rPr>
            <w:rFonts w:ascii="Calibri" w:eastAsia="Calibri" w:hAnsi="Calibri" w:cs="Times New Roman"/>
            <w:b/>
          </w:rPr>
          <w:delText xml:space="preserve">Supplementary </w:delText>
        </w:r>
      </w:del>
      <w:ins w:id="41" w:author="Graaf, S.C. de (Bastiaan)" w:date="2023-03-24T18:49:00Z">
        <w:r w:rsidR="004E4A2B">
          <w:rPr>
            <w:rFonts w:ascii="Calibri" w:eastAsia="Calibri" w:hAnsi="Calibri" w:cs="Times New Roman"/>
            <w:b/>
          </w:rPr>
          <w:t>\textbf{</w:t>
        </w:r>
      </w:ins>
      <w:r w:rsidR="00461405" w:rsidRPr="003C476C">
        <w:rPr>
          <w:rFonts w:ascii="Calibri" w:eastAsia="Calibri" w:hAnsi="Calibri" w:cs="Times New Roman"/>
          <w:b/>
        </w:rPr>
        <w:t>Structure</w:t>
      </w:r>
      <w:del w:id="42" w:author="Graaf, S.C. de (Bastiaan)" w:date="2023-03-24T18:50:00Z">
        <w:r w:rsidR="00461405" w:rsidRPr="003C476C" w:rsidDel="004E4A2B">
          <w:rPr>
            <w:rFonts w:ascii="Calibri" w:eastAsia="Calibri" w:hAnsi="Calibri" w:cs="Times New Roman"/>
            <w:b/>
          </w:rPr>
          <w:delText xml:space="preserve"> </w:delText>
        </w:r>
      </w:del>
      <w:ins w:id="43" w:author="Graaf, S.C. de (Bastiaan)" w:date="2023-03-24T18:50:00Z">
        <w:r w:rsidR="004E4A2B">
          <w:rPr>
            <w:rFonts w:ascii="Calibri" w:eastAsia="Calibri" w:hAnsi="Calibri" w:cs="Times New Roman"/>
            <w:b/>
          </w:rPr>
          <w:t xml:space="preserve"> </w:t>
        </w:r>
      </w:ins>
      <w:ins w:id="44" w:author="Graaf, S.C. de (Bastiaan)" w:date="2023-03-24T18:48:00Z">
        <w:r w:rsidR="004E4A2B">
          <w:rPr>
            <w:rFonts w:ascii="Calibri" w:eastAsia="Calibri" w:hAnsi="Calibri" w:cs="Times New Roman"/>
            <w:b/>
          </w:rPr>
          <w:t>\ref{</w:t>
        </w:r>
        <w:r w:rsidR="004E4A2B" w:rsidRPr="004E4A2B">
          <w:rPr>
            <w:rFonts w:ascii="Calibri" w:eastAsia="Calibri" w:hAnsi="Calibri" w:cs="Times New Roman"/>
            <w:b/>
          </w:rPr>
          <w:t>struct:structdummy2.1</w:t>
        </w:r>
        <w:r w:rsidR="004E4A2B">
          <w:rPr>
            <w:rFonts w:ascii="Calibri" w:eastAsia="Calibri" w:hAnsi="Calibri" w:cs="Times New Roman"/>
            <w:b/>
          </w:rPr>
          <w:t>}</w:t>
        </w:r>
      </w:ins>
      <w:del w:id="45" w:author="Graaf, S.C. de (Bastiaan)" w:date="2023-03-24T18:48:00Z">
        <w:r w:rsidR="00461405" w:rsidRPr="003C476C" w:rsidDel="004E4A2B">
          <w:rPr>
            <w:rFonts w:ascii="Calibri" w:eastAsia="Calibri" w:hAnsi="Calibri" w:cs="Times New Roman"/>
            <w:b/>
          </w:rPr>
          <w:delText>1</w:delText>
        </w:r>
      </w:del>
      <w:ins w:id="46" w:author="Graaf, S.C. de (Bastiaan)" w:date="2023-03-24T18:48:00Z">
        <w:r w:rsidR="004E4A2B">
          <w:rPr>
            <w:rFonts w:ascii="Calibri" w:eastAsia="Calibri" w:hAnsi="Calibri" w:cs="Times New Roman"/>
            <w:b/>
          </w:rPr>
          <w:t>}</w:t>
        </w:r>
      </w:ins>
      <w:r w:rsidR="00461405" w:rsidRPr="003C476C">
        <w:rPr>
          <w:rFonts w:ascii="Calibri" w:eastAsia="Calibri" w:hAnsi="Calibri" w:cs="Times New Roman"/>
        </w:rPr>
        <w:t xml:space="preserve">), using the available template from mouse (PDB ID 3TNP with resolution 2.3 </w:t>
      </w:r>
      <w:r w:rsidR="00461405" w:rsidRPr="003C476C">
        <w:rPr>
          <w:rFonts w:ascii="Calibri" w:eastAsia="Calibri" w:hAnsi="Calibri" w:cs="Calibri"/>
        </w:rPr>
        <w:t>Å, chain B</w:t>
      </w:r>
      <w:r w:rsidR="00461405" w:rsidRPr="003C476C">
        <w:rPr>
          <w:rFonts w:ascii="Calibri" w:eastAsia="Calibri" w:hAnsi="Calibri" w:cs="Times New Roman"/>
        </w:rPr>
        <w:t>). As structure with the bound cAMP ligand, we  used a previously modelled structure from the SWISS-MODEL repository</w:t>
      </w:r>
      <w:r w:rsidR="00461405"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{"citationItems":[{"id":"ITEM-1","itemData":{"DOI":"10.1093/nar/gkw1132","ISBN":"13624962 (Electronic)","ISSN":"13624962","PMID":"27899672","abstract":"SWISS-MODEL Repository (SMR) is a database of annotated 3D protein structure models generated by the automated SWISS-MODEL homology modeling pipeline. It currently holds &gt;400 000 high quality models covering almost 20% of Swiss-Prot/UniProtKB entries. In this manuscript, we provide an update of features and functionalities which have been implemented recently. We address improvements in target coverage, model quality estimates, functional annotations and improved in-page visualization. We also introduce a new update concept which includes regular updates of an expanded set of core organism models and UniProtKB-based targets, complemented by user-driven on-demand update of individual models. With the new release of the modeling pipeline, SMR has implemented a REST-API and adopted an open licencing model for accessing model coordinates, thus enabling bulk download for groups of targets fostering re-use of models in other contexts. SMR can be accessed at https://swissmodel.expasy.org/repository.","author":[{"dropping-particle":"","family":"Bienert","given":"Stefan","non-dropping-particle":"","parse-names":false,"suffix":""},{"dropping-particle":"","family":"Waterhouse","given":"Andrew","non-dropping-particle":"","parse-names":false,"suffix":""},{"dropping-particle":"","family":"Beer","given":"Tjaart A.P.","non-dropping-particle":"De","parse-names":false,"suffix":""},{"dropping-particle":"","family":"Tauriello","given":"Gerardo","non-dropping-particle":"","parse-names":false,"suffix":""},{"dropping-particle":"","family":"Studer","given":"Gabriel","non-dropping-particle":"","parse-names":false,"suffix":""},{"dropping-particle":"","family":"Bordoli","given":"Lorenza","non-dropping-particle":"","parse-names":false,"suffix":""},{"dropping-particle":"","family":"Schwede","given":"Torsten","non-dropping-particle":"","parse-names":false,"suffix":""}],"container-title":"Nucleic Acids Research","id":"ITEM-1","issued":{"date-parts":[["2017"]]},"page":"D313-D319","title":"The SWISS-MODEL Repository-new features and functionality","type":"article-journal","volume":"45"},"uris":["http://www.mendeley.com/documents/?uuid=a08b5a89-105b-472d-8ae4-3cb4c7b73c3e"]}],"mendeley":{"formattedCitation":"\\cite{Bienert2017The SWISS-MODEL Repository-new features and functionality}","plainTextFormattedCitation":"\\cite{Bienert2017The SWISS-MODEL Repository-new features and functionality}","previouslyFormattedCitation":"\\cite{Bienert2017The SWISS-MODEL Repository-new features and functionality}"},"properties":{"noteIndex":0},"schema":"https://github.com/citation-style-language/schema/raw/master/csl-citation.json"}</w:instrText>
      </w:r>
      <w:r w:rsidR="00461405" w:rsidRPr="003C476C">
        <w:rPr>
          <w:rFonts w:ascii="Calibri" w:eastAsia="Calibri" w:hAnsi="Calibri" w:cs="Times New Roman"/>
        </w:rPr>
        <w:fldChar w:fldCharType="separate"/>
      </w:r>
      <w:r w:rsidR="00B67D31" w:rsidRPr="00B67D31">
        <w:rPr>
          <w:rFonts w:ascii="Calibri" w:eastAsia="Calibri" w:hAnsi="Calibri" w:cs="Times New Roman"/>
          <w:noProof/>
        </w:rPr>
        <w:t>\cite{Bienert2017The SWISS-MODEL Repository-new features and functionality}</w:t>
      </w:r>
      <w:r w:rsidR="00461405" w:rsidRPr="003C476C">
        <w:rPr>
          <w:rFonts w:ascii="Calibri" w:eastAsia="Calibri" w:hAnsi="Calibri" w:cs="Times New Roman"/>
        </w:rPr>
        <w:fldChar w:fldCharType="end"/>
      </w:r>
      <w:r w:rsidR="00461405" w:rsidRPr="003C476C">
        <w:rPr>
          <w:rFonts w:ascii="Calibri" w:eastAsia="Calibri" w:hAnsi="Calibri" w:cs="Times New Roman"/>
        </w:rPr>
        <w:t xml:space="preserve"> (</w:t>
      </w:r>
      <w:ins w:id="47" w:author="Graaf, S.C. de (Bastiaan)" w:date="2023-03-24T18:49:00Z">
        <w:r w:rsidR="004E4A2B">
          <w:rPr>
            <w:rFonts w:ascii="Calibri" w:eastAsia="Calibri" w:hAnsi="Calibri" w:cs="Times New Roman"/>
            <w:b/>
          </w:rPr>
          <w:t>\textbf{</w:t>
        </w:r>
        <w:r w:rsidR="004E4A2B" w:rsidRPr="003C476C">
          <w:rPr>
            <w:rFonts w:ascii="Calibri" w:eastAsia="Calibri" w:hAnsi="Calibri" w:cs="Times New Roman"/>
            <w:b/>
          </w:rPr>
          <w:t>Structure</w:t>
        </w:r>
      </w:ins>
      <w:ins w:id="48" w:author="Graaf, S.C. de (Bastiaan)" w:date="2023-03-24T18:50:00Z">
        <w:r w:rsidR="004E4A2B">
          <w:rPr>
            <w:rFonts w:ascii="Calibri" w:eastAsia="Calibri" w:hAnsi="Calibri" w:cs="Times New Roman"/>
            <w:b/>
          </w:rPr>
          <w:t xml:space="preserve"> </w:t>
        </w:r>
      </w:ins>
      <w:ins w:id="49" w:author="Graaf, S.C. de (Bastiaan)" w:date="2023-03-24T18:49:00Z">
        <w:r w:rsidR="004E4A2B">
          <w:rPr>
            <w:rFonts w:ascii="Calibri" w:eastAsia="Calibri" w:hAnsi="Calibri" w:cs="Times New Roman"/>
            <w:b/>
          </w:rPr>
          <w:t>\ref{</w:t>
        </w:r>
        <w:r w:rsidR="004E4A2B" w:rsidRPr="004E4A2B">
          <w:rPr>
            <w:rFonts w:ascii="Calibri" w:eastAsia="Calibri" w:hAnsi="Calibri" w:cs="Times New Roman"/>
            <w:b/>
          </w:rPr>
          <w:t>struct:structdummy2.</w:t>
        </w:r>
        <w:r w:rsidR="004E4A2B">
          <w:rPr>
            <w:rFonts w:ascii="Calibri" w:eastAsia="Calibri" w:hAnsi="Calibri" w:cs="Times New Roman"/>
            <w:b/>
          </w:rPr>
          <w:t>2}}</w:t>
        </w:r>
      </w:ins>
      <w:del w:id="50" w:author="Graaf, S.C. de (Bastiaan)" w:date="2023-03-24T18:49:00Z">
        <w:r w:rsidR="00461405" w:rsidRPr="003C476C" w:rsidDel="004E4A2B">
          <w:rPr>
            <w:rFonts w:ascii="Calibri" w:eastAsia="Calibri" w:hAnsi="Calibri" w:cs="Times New Roman"/>
            <w:b/>
          </w:rPr>
          <w:delText>Supplementary Structure 2</w:delText>
        </w:r>
      </w:del>
      <w:r w:rsidR="00461405" w:rsidRPr="003C476C">
        <w:rPr>
          <w:rFonts w:ascii="Calibri" w:eastAsia="Calibri" w:hAnsi="Calibri" w:cs="Times New Roman"/>
        </w:rPr>
        <w:t xml:space="preserve">). </w:t>
      </w:r>
      <w:r w:rsidR="005B7C88" w:rsidRPr="003C476C">
        <w:rPr>
          <w:rFonts w:ascii="Calibri" w:eastAsia="Calibri" w:hAnsi="Calibri" w:cs="Times New Roman"/>
        </w:rPr>
        <w:t>W</w:t>
      </w:r>
      <w:r w:rsidR="00074C7C" w:rsidRPr="003C476C">
        <w:rPr>
          <w:rFonts w:ascii="Calibri" w:eastAsia="Calibri" w:hAnsi="Calibri" w:cs="Times New Roman"/>
        </w:rPr>
        <w:t xml:space="preserve">e detect </w:t>
      </w:r>
      <w:r w:rsidR="00461405" w:rsidRPr="003C476C">
        <w:rPr>
          <w:rFonts w:ascii="Calibri" w:eastAsia="Calibri" w:hAnsi="Calibri" w:cs="Times New Roman"/>
        </w:rPr>
        <w:t xml:space="preserve">5 </w:t>
      </w:r>
      <w:proofErr w:type="spellStart"/>
      <w:r w:rsidR="00461405" w:rsidRPr="003C476C">
        <w:rPr>
          <w:rFonts w:ascii="Calibri" w:eastAsia="Calibri" w:hAnsi="Calibri" w:cs="Times New Roman"/>
        </w:rPr>
        <w:t>intralinks</w:t>
      </w:r>
      <w:proofErr w:type="spellEnd"/>
      <w:r w:rsidR="00461405" w:rsidRPr="003C476C">
        <w:rPr>
          <w:rFonts w:ascii="Calibri" w:eastAsia="Calibri" w:hAnsi="Calibri" w:cs="Times New Roman"/>
        </w:rPr>
        <w:t xml:space="preserve"> for the </w:t>
      </w:r>
      <w:r w:rsidR="00074C7C" w:rsidRPr="003C476C">
        <w:rPr>
          <w:rFonts w:ascii="Calibri" w:eastAsia="Calibri" w:hAnsi="Calibri" w:cs="Times New Roman"/>
        </w:rPr>
        <w:t xml:space="preserve">type II regulatory </w:t>
      </w:r>
      <w:r w:rsidR="00660E64" w:rsidRPr="003C476C">
        <w:rPr>
          <w:rFonts w:ascii="Calibri" w:eastAsia="Calibri" w:hAnsi="Calibri" w:cs="Times New Roman"/>
        </w:rPr>
        <w:t>subunit</w:t>
      </w:r>
      <w:r w:rsidR="00074C7C" w:rsidRPr="003C476C">
        <w:rPr>
          <w:rFonts w:ascii="Calibri" w:eastAsia="Calibri" w:hAnsi="Calibri" w:cs="Times New Roman"/>
        </w:rPr>
        <w:t xml:space="preserve"> alpha</w:t>
      </w:r>
      <w:r w:rsidR="00461405" w:rsidRPr="003C476C">
        <w:rPr>
          <w:rFonts w:ascii="Calibri" w:eastAsia="Calibri" w:hAnsi="Calibri" w:cs="Times New Roman"/>
        </w:rPr>
        <w:t>-form</w:t>
      </w:r>
      <w:r w:rsidR="00074C7C" w:rsidRPr="003C476C">
        <w:rPr>
          <w:rFonts w:ascii="Calibri" w:eastAsia="Calibri" w:hAnsi="Calibri" w:cs="Times New Roman"/>
        </w:rPr>
        <w:t xml:space="preserve"> </w:t>
      </w:r>
      <w:r w:rsidR="00D30F71" w:rsidRPr="003C476C">
        <w:rPr>
          <w:rFonts w:ascii="Calibri" w:eastAsia="Calibri" w:hAnsi="Calibri" w:cs="Times New Roman"/>
        </w:rPr>
        <w:t>(</w:t>
      </w:r>
      <w:r w:rsidR="009B0D10" w:rsidRPr="003C476C">
        <w:rPr>
          <w:rFonts w:ascii="Calibri" w:eastAsia="Calibri" w:hAnsi="Calibri" w:cs="Times New Roman"/>
        </w:rPr>
        <w:t xml:space="preserve">Uniprot accession P00515, </w:t>
      </w:r>
      <w:r w:rsidR="00BB22E2">
        <w:rPr>
          <w:rFonts w:ascii="Calibri" w:eastAsia="Calibri" w:hAnsi="Calibri" w:cs="Times New Roman"/>
          <w:b/>
        </w:rPr>
        <w:t>\textbf{\</w:t>
      </w:r>
      <w:proofErr w:type="spellStart"/>
      <w:r w:rsidR="00BB22E2">
        <w:rPr>
          <w:rFonts w:ascii="Calibri" w:eastAsia="Calibri" w:hAnsi="Calibri" w:cs="Times New Roman"/>
          <w:b/>
        </w:rPr>
        <w:t>autoref</w:t>
      </w:r>
      <w:proofErr w:type="spellEnd"/>
      <w:r w:rsidR="00BB22E2">
        <w:rPr>
          <w:rFonts w:ascii="Calibri" w:eastAsia="Calibri" w:hAnsi="Calibri" w:cs="Times New Roman"/>
          <w:b/>
        </w:rPr>
        <w:t>{</w:t>
      </w:r>
      <w:proofErr w:type="gramStart"/>
      <w:r w:rsidR="00BB22E2">
        <w:rPr>
          <w:rFonts w:ascii="Calibri" w:eastAsia="Calibri" w:hAnsi="Calibri" w:cs="Times New Roman"/>
          <w:b/>
        </w:rPr>
        <w:t>fig:fig</w:t>
      </w:r>
      <w:proofErr w:type="gramEnd"/>
      <w:r w:rsidR="00BB22E2">
        <w:rPr>
          <w:rFonts w:ascii="Calibri" w:eastAsia="Calibri" w:hAnsi="Calibri" w:cs="Times New Roman"/>
          <w:b/>
        </w:rPr>
        <w:t>2.4}</w:t>
      </w:r>
      <w:r w:rsidR="008550AC" w:rsidRPr="003C476C">
        <w:rPr>
          <w:rFonts w:ascii="Calibri" w:eastAsia="Calibri" w:hAnsi="Calibri" w:cs="Times New Roman"/>
          <w:b/>
        </w:rPr>
        <w:t>A</w:t>
      </w:r>
      <w:r w:rsidR="001834E6">
        <w:rPr>
          <w:rFonts w:ascii="Calibri" w:eastAsia="Calibri" w:hAnsi="Calibri" w:cs="Times New Roman"/>
          <w:b/>
        </w:rPr>
        <w:t>}</w:t>
      </w:r>
      <w:r w:rsidR="00D30F71" w:rsidRPr="003C476C">
        <w:rPr>
          <w:rFonts w:ascii="Calibri" w:eastAsia="Calibri" w:hAnsi="Calibri" w:cs="Times New Roman"/>
        </w:rPr>
        <w:t xml:space="preserve">) </w:t>
      </w:r>
      <w:r w:rsidR="00074C7C" w:rsidRPr="003C476C">
        <w:rPr>
          <w:rFonts w:ascii="Calibri" w:eastAsia="Calibri" w:hAnsi="Calibri" w:cs="Times New Roman"/>
        </w:rPr>
        <w:t>and</w:t>
      </w:r>
      <w:r w:rsidR="00E726D7" w:rsidRPr="003C476C">
        <w:rPr>
          <w:rFonts w:ascii="Calibri" w:eastAsia="Calibri" w:hAnsi="Calibri" w:cs="Times New Roman"/>
        </w:rPr>
        <w:t xml:space="preserve"> </w:t>
      </w:r>
      <w:r w:rsidR="00461405" w:rsidRPr="003C476C">
        <w:rPr>
          <w:rFonts w:ascii="Calibri" w:eastAsia="Calibri" w:hAnsi="Calibri" w:cs="Times New Roman"/>
        </w:rPr>
        <w:t xml:space="preserve">for </w:t>
      </w:r>
      <w:r w:rsidR="00E726D7" w:rsidRPr="003C476C">
        <w:rPr>
          <w:rFonts w:ascii="Calibri" w:eastAsia="Calibri" w:hAnsi="Calibri" w:cs="Times New Roman"/>
        </w:rPr>
        <w:t>the</w:t>
      </w:r>
      <w:r w:rsidR="00074C7C" w:rsidRPr="003C476C">
        <w:rPr>
          <w:rFonts w:ascii="Calibri" w:eastAsia="Calibri" w:hAnsi="Calibri" w:cs="Times New Roman"/>
        </w:rPr>
        <w:t xml:space="preserve"> </w:t>
      </w:r>
      <w:r w:rsidR="00660E64" w:rsidRPr="003C476C">
        <w:rPr>
          <w:rFonts w:ascii="Calibri" w:eastAsia="Calibri" w:hAnsi="Calibri" w:cs="Times New Roman"/>
        </w:rPr>
        <w:t>beta</w:t>
      </w:r>
      <w:r w:rsidR="009F6549" w:rsidRPr="003C476C">
        <w:rPr>
          <w:rFonts w:ascii="Calibri" w:eastAsia="Calibri" w:hAnsi="Calibri" w:cs="Times New Roman"/>
        </w:rPr>
        <w:t>-</w:t>
      </w:r>
      <w:r w:rsidR="00660E64" w:rsidRPr="003C476C">
        <w:rPr>
          <w:rFonts w:ascii="Calibri" w:eastAsia="Calibri" w:hAnsi="Calibri" w:cs="Times New Roman"/>
        </w:rPr>
        <w:t xml:space="preserve">form </w:t>
      </w:r>
      <w:r w:rsidR="00074C7C" w:rsidRPr="003C476C">
        <w:rPr>
          <w:rFonts w:ascii="Calibri" w:eastAsia="Calibri" w:hAnsi="Calibri" w:cs="Times New Roman"/>
        </w:rPr>
        <w:t xml:space="preserve">no crosslinks. </w:t>
      </w:r>
      <w:r w:rsidR="00E726D7" w:rsidRPr="003C476C">
        <w:rPr>
          <w:rFonts w:ascii="Calibri" w:eastAsia="Calibri" w:hAnsi="Calibri" w:cs="Times New Roman"/>
        </w:rPr>
        <w:t>The c</w:t>
      </w:r>
      <w:r w:rsidR="00074C7C" w:rsidRPr="003C476C">
        <w:rPr>
          <w:rFonts w:ascii="Calibri" w:eastAsia="Calibri" w:hAnsi="Calibri" w:cs="Times New Roman"/>
        </w:rPr>
        <w:t>atalytic subunit is represented by</w:t>
      </w:r>
      <w:r w:rsidR="00461405" w:rsidRPr="003C476C">
        <w:rPr>
          <w:rFonts w:ascii="Calibri" w:eastAsia="Calibri" w:hAnsi="Calibri" w:cs="Times New Roman"/>
        </w:rPr>
        <w:t xml:space="preserve"> the</w:t>
      </w:r>
      <w:r w:rsidR="00074C7C" w:rsidRPr="003C476C">
        <w:rPr>
          <w:rFonts w:ascii="Calibri" w:eastAsia="Calibri" w:hAnsi="Calibri" w:cs="Times New Roman"/>
        </w:rPr>
        <w:t xml:space="preserve"> </w:t>
      </w:r>
      <w:r w:rsidR="00D22FEA" w:rsidRPr="003C476C">
        <w:rPr>
          <w:rFonts w:ascii="Calibri" w:eastAsia="Calibri" w:hAnsi="Calibri" w:cs="Times New Roman"/>
        </w:rPr>
        <w:t>alpha subunit</w:t>
      </w:r>
      <w:r w:rsidR="00660E64" w:rsidRPr="003C476C">
        <w:rPr>
          <w:rFonts w:ascii="Calibri" w:eastAsia="Calibri" w:hAnsi="Calibri" w:cs="Times New Roman"/>
        </w:rPr>
        <w:t xml:space="preserve"> with </w:t>
      </w:r>
      <w:r w:rsidR="003F71F8" w:rsidRPr="003C476C">
        <w:rPr>
          <w:rFonts w:ascii="Calibri" w:eastAsia="Calibri" w:hAnsi="Calibri" w:cs="Times New Roman"/>
        </w:rPr>
        <w:t>5</w:t>
      </w:r>
      <w:r w:rsidR="00660E64" w:rsidRPr="003C476C">
        <w:rPr>
          <w:rFonts w:ascii="Calibri" w:eastAsia="Calibri" w:hAnsi="Calibri" w:cs="Times New Roman"/>
        </w:rPr>
        <w:t xml:space="preserve"> </w:t>
      </w:r>
      <w:proofErr w:type="spellStart"/>
      <w:r w:rsidR="00660E64" w:rsidRPr="003C476C">
        <w:rPr>
          <w:rFonts w:ascii="Calibri" w:eastAsia="Calibri" w:hAnsi="Calibri" w:cs="Times New Roman"/>
        </w:rPr>
        <w:t>intralinks</w:t>
      </w:r>
      <w:proofErr w:type="spellEnd"/>
      <w:r w:rsidR="00923EED" w:rsidRPr="003C476C">
        <w:rPr>
          <w:rFonts w:ascii="Calibri" w:eastAsia="Calibri" w:hAnsi="Calibri" w:cs="Times New Roman"/>
        </w:rPr>
        <w:t xml:space="preserve"> (</w:t>
      </w:r>
      <w:r w:rsidR="009B0D10" w:rsidRPr="003C476C">
        <w:rPr>
          <w:rFonts w:ascii="Calibri" w:eastAsia="Calibri" w:hAnsi="Calibri" w:cs="Times New Roman"/>
        </w:rPr>
        <w:t xml:space="preserve">Uniprot accession P00517, </w:t>
      </w:r>
      <w:r w:rsidR="00BB22E2">
        <w:rPr>
          <w:rFonts w:ascii="Calibri" w:eastAsia="Calibri" w:hAnsi="Calibri" w:cs="Times New Roman"/>
          <w:b/>
        </w:rPr>
        <w:t>\textbf{\</w:t>
      </w:r>
      <w:proofErr w:type="spellStart"/>
      <w:r w:rsidR="00BB22E2">
        <w:rPr>
          <w:rFonts w:ascii="Calibri" w:eastAsia="Calibri" w:hAnsi="Calibri" w:cs="Times New Roman"/>
          <w:b/>
        </w:rPr>
        <w:t>autoref</w:t>
      </w:r>
      <w:proofErr w:type="spellEnd"/>
      <w:r w:rsidR="00BB22E2">
        <w:rPr>
          <w:rFonts w:ascii="Calibri" w:eastAsia="Calibri" w:hAnsi="Calibri" w:cs="Times New Roman"/>
          <w:b/>
        </w:rPr>
        <w:t>{fig:fig2.4}</w:t>
      </w:r>
      <w:r w:rsidR="008550AC" w:rsidRPr="003C476C">
        <w:rPr>
          <w:rFonts w:ascii="Calibri" w:eastAsia="Calibri" w:hAnsi="Calibri" w:cs="Times New Roman"/>
          <w:b/>
        </w:rPr>
        <w:t>A</w:t>
      </w:r>
      <w:r w:rsidR="001834E6">
        <w:rPr>
          <w:rFonts w:ascii="Calibri" w:eastAsia="Calibri" w:hAnsi="Calibri" w:cs="Times New Roman"/>
          <w:b/>
        </w:rPr>
        <w:t>}</w:t>
      </w:r>
      <w:r w:rsidR="008550AC" w:rsidRPr="003C476C">
        <w:rPr>
          <w:rFonts w:ascii="Calibri" w:eastAsia="Calibri" w:hAnsi="Calibri" w:cs="Times New Roman"/>
        </w:rPr>
        <w:t>)</w:t>
      </w:r>
      <w:r w:rsidR="00074C7C" w:rsidRPr="003C476C">
        <w:rPr>
          <w:rFonts w:ascii="Calibri" w:eastAsia="Calibri" w:hAnsi="Calibri" w:cs="Times New Roman"/>
        </w:rPr>
        <w:t>.</w:t>
      </w:r>
      <w:r w:rsidR="008A1EF2" w:rsidRPr="003C476C">
        <w:rPr>
          <w:rFonts w:ascii="Calibri" w:eastAsia="Calibri" w:hAnsi="Calibri" w:cs="Times New Roman"/>
        </w:rPr>
        <w:t xml:space="preserve"> </w:t>
      </w:r>
      <w:r w:rsidR="00E358B7" w:rsidRPr="003C476C">
        <w:rPr>
          <w:rFonts w:ascii="Calibri" w:eastAsia="Calibri" w:hAnsi="Calibri" w:cs="Times New Roman"/>
        </w:rPr>
        <w:t xml:space="preserve">In both cases, </w:t>
      </w:r>
      <w:r w:rsidR="002E0B46" w:rsidRPr="003C476C">
        <w:rPr>
          <w:rFonts w:ascii="Calibri" w:eastAsia="Calibri" w:hAnsi="Calibri" w:cs="Times New Roman"/>
        </w:rPr>
        <w:t>i</w:t>
      </w:r>
      <w:r w:rsidR="008A1EF2" w:rsidRPr="003C476C">
        <w:rPr>
          <w:rFonts w:ascii="Calibri" w:eastAsia="Calibri" w:hAnsi="Calibri" w:cs="Times New Roman"/>
        </w:rPr>
        <w:t xml:space="preserve">t </w:t>
      </w:r>
      <w:r w:rsidR="00E358B7" w:rsidRPr="003C476C">
        <w:rPr>
          <w:rFonts w:ascii="Calibri" w:eastAsia="Calibri" w:hAnsi="Calibri" w:cs="Times New Roman"/>
        </w:rPr>
        <w:t xml:space="preserve">was </w:t>
      </w:r>
      <w:r w:rsidR="008A1EF2" w:rsidRPr="003C476C">
        <w:rPr>
          <w:rFonts w:ascii="Calibri" w:eastAsia="Calibri" w:hAnsi="Calibri" w:cs="Times New Roman"/>
        </w:rPr>
        <w:t xml:space="preserve">possible to </w:t>
      </w:r>
      <w:r w:rsidR="00E726D7" w:rsidRPr="003C476C">
        <w:rPr>
          <w:rFonts w:ascii="Calibri" w:eastAsia="Calibri" w:hAnsi="Calibri" w:cs="Times New Roman"/>
        </w:rPr>
        <w:t>group</w:t>
      </w:r>
      <w:r w:rsidR="008A1EF2" w:rsidRPr="003C476C">
        <w:rPr>
          <w:rFonts w:ascii="Calibri" w:eastAsia="Calibri" w:hAnsi="Calibri" w:cs="Times New Roman"/>
        </w:rPr>
        <w:t xml:space="preserve"> </w:t>
      </w:r>
      <w:r w:rsidR="00E726D7" w:rsidRPr="003C476C">
        <w:rPr>
          <w:rFonts w:ascii="Calibri" w:eastAsia="Calibri" w:hAnsi="Calibri" w:cs="Times New Roman"/>
        </w:rPr>
        <w:t xml:space="preserve">the </w:t>
      </w:r>
      <w:r w:rsidR="008A1EF2" w:rsidRPr="003C476C">
        <w:rPr>
          <w:rFonts w:ascii="Calibri" w:eastAsia="Calibri" w:hAnsi="Calibri" w:cs="Times New Roman"/>
        </w:rPr>
        <w:t xml:space="preserve">behavior of all detected crosslinks </w:t>
      </w:r>
      <w:r w:rsidR="00E358B7" w:rsidRPr="003C476C">
        <w:rPr>
          <w:rFonts w:ascii="Calibri" w:eastAsia="Calibri" w:hAnsi="Calibri" w:cs="Times New Roman"/>
        </w:rPr>
        <w:t>in</w:t>
      </w:r>
      <w:r w:rsidR="00E726D7" w:rsidRPr="003C476C">
        <w:rPr>
          <w:rFonts w:ascii="Calibri" w:eastAsia="Calibri" w:hAnsi="Calibri" w:cs="Times New Roman"/>
        </w:rPr>
        <w:t>to</w:t>
      </w:r>
      <w:r w:rsidR="00E358B7" w:rsidRPr="003C476C">
        <w:rPr>
          <w:rFonts w:ascii="Calibri" w:eastAsia="Calibri" w:hAnsi="Calibri" w:cs="Times New Roman"/>
        </w:rPr>
        <w:t xml:space="preserve"> 4 clusters </w:t>
      </w:r>
      <w:r w:rsidR="00E726D7" w:rsidRPr="003C476C">
        <w:rPr>
          <w:rFonts w:ascii="Calibri" w:eastAsia="Calibri" w:hAnsi="Calibri" w:cs="Times New Roman"/>
        </w:rPr>
        <w:t xml:space="preserve">even though </w:t>
      </w:r>
      <w:r w:rsidR="00461405" w:rsidRPr="003C476C">
        <w:rPr>
          <w:rFonts w:ascii="Calibri" w:eastAsia="Calibri" w:hAnsi="Calibri" w:cs="Times New Roman"/>
        </w:rPr>
        <w:t>the</w:t>
      </w:r>
      <w:r w:rsidR="00E726D7" w:rsidRPr="003C476C">
        <w:rPr>
          <w:rFonts w:ascii="Calibri" w:eastAsia="Calibri" w:hAnsi="Calibri" w:cs="Times New Roman"/>
        </w:rPr>
        <w:t xml:space="preserve"> </w:t>
      </w:r>
      <w:r w:rsidR="008A1EF2" w:rsidRPr="003C476C">
        <w:rPr>
          <w:rFonts w:ascii="Calibri" w:eastAsia="Calibri" w:hAnsi="Calibri" w:cs="Times New Roman"/>
        </w:rPr>
        <w:t>number of maximum clusters</w:t>
      </w:r>
      <w:r w:rsidR="00E358B7" w:rsidRPr="003C476C">
        <w:rPr>
          <w:rFonts w:ascii="Calibri" w:eastAsia="Calibri" w:hAnsi="Calibri" w:cs="Times New Roman"/>
        </w:rPr>
        <w:t xml:space="preserve"> </w:t>
      </w:r>
      <w:r w:rsidR="00581671" w:rsidRPr="003C476C">
        <w:rPr>
          <w:rFonts w:ascii="Calibri" w:eastAsia="Calibri" w:hAnsi="Calibri" w:cs="Times New Roman"/>
        </w:rPr>
        <w:t>was</w:t>
      </w:r>
      <w:r w:rsidR="00E358B7" w:rsidRPr="003C476C">
        <w:rPr>
          <w:rFonts w:ascii="Calibri" w:eastAsia="Calibri" w:hAnsi="Calibri" w:cs="Times New Roman"/>
        </w:rPr>
        <w:t xml:space="preserve"> set to </w:t>
      </w:r>
      <w:r w:rsidR="00E726D7" w:rsidRPr="003C476C">
        <w:rPr>
          <w:rFonts w:ascii="Calibri" w:eastAsia="Calibri" w:hAnsi="Calibri" w:cs="Times New Roman"/>
        </w:rPr>
        <w:t xml:space="preserve">5 (see </w:t>
      </w:r>
      <w:ins w:id="51" w:author="Graaf, S.C. de (Bastiaan)" w:date="2023-03-24T18:49:00Z">
        <w:r w:rsidR="004E4A2B">
          <w:rPr>
            <w:rFonts w:ascii="Calibri" w:eastAsia="Calibri" w:hAnsi="Calibri" w:cs="Times New Roman"/>
            <w:b/>
          </w:rPr>
          <w:t>\textbf{\</w:t>
        </w:r>
      </w:ins>
      <w:proofErr w:type="spellStart"/>
      <w:ins w:id="52" w:author="Graaf, S.C. de (Bastiaan)" w:date="2023-03-24T18:50:00Z">
        <w:r w:rsidR="004E4A2B">
          <w:rPr>
            <w:rFonts w:ascii="Calibri" w:eastAsia="Calibri" w:hAnsi="Calibri" w:cs="Times New Roman"/>
            <w:b/>
          </w:rPr>
          <w:t>auto</w:t>
        </w:r>
      </w:ins>
      <w:ins w:id="53" w:author="Graaf, S.C. de (Bastiaan)" w:date="2023-03-24T18:49:00Z">
        <w:r w:rsidR="004E4A2B">
          <w:rPr>
            <w:rFonts w:ascii="Calibri" w:eastAsia="Calibri" w:hAnsi="Calibri" w:cs="Times New Roman"/>
            <w:b/>
          </w:rPr>
          <w:t>ref</w:t>
        </w:r>
        <w:proofErr w:type="spellEnd"/>
        <w:r w:rsidR="004E4A2B">
          <w:rPr>
            <w:rFonts w:ascii="Calibri" w:eastAsia="Calibri" w:hAnsi="Calibri" w:cs="Times New Roman"/>
            <w:b/>
          </w:rPr>
          <w:t>{</w:t>
        </w:r>
      </w:ins>
      <w:ins w:id="54" w:author="Graaf, S.C. de (Bastiaan)" w:date="2023-03-24T18:50:00Z">
        <w:r w:rsidR="004E4A2B">
          <w:rPr>
            <w:rFonts w:ascii="Calibri" w:eastAsia="Calibri" w:hAnsi="Calibri" w:cs="Times New Roman"/>
            <w:b/>
          </w:rPr>
          <w:t>tab</w:t>
        </w:r>
      </w:ins>
      <w:ins w:id="55" w:author="Graaf, S.C. de (Bastiaan)" w:date="2023-03-24T18:49:00Z">
        <w:r w:rsidR="004E4A2B" w:rsidRPr="004E4A2B">
          <w:rPr>
            <w:rFonts w:ascii="Calibri" w:eastAsia="Calibri" w:hAnsi="Calibri" w:cs="Times New Roman"/>
            <w:b/>
          </w:rPr>
          <w:t>:</w:t>
        </w:r>
      </w:ins>
      <w:ins w:id="56" w:author="Graaf, S.C. de (Bastiaan)" w:date="2023-03-24T18:50:00Z">
        <w:r w:rsidR="004E4A2B">
          <w:rPr>
            <w:rFonts w:ascii="Calibri" w:eastAsia="Calibri" w:hAnsi="Calibri" w:cs="Times New Roman"/>
            <w:b/>
          </w:rPr>
          <w:t>tab</w:t>
        </w:r>
      </w:ins>
      <w:ins w:id="57" w:author="Graaf, S.C. de (Bastiaan)" w:date="2023-03-24T18:49:00Z">
        <w:r w:rsidR="004E4A2B" w:rsidRPr="004E4A2B">
          <w:rPr>
            <w:rFonts w:ascii="Calibri" w:eastAsia="Calibri" w:hAnsi="Calibri" w:cs="Times New Roman"/>
            <w:b/>
          </w:rPr>
          <w:t>dummy2.</w:t>
        </w:r>
      </w:ins>
      <w:ins w:id="58" w:author="Graaf, S.C. de (Bastiaan)" w:date="2023-03-24T18:50:00Z">
        <w:r w:rsidR="004E4A2B">
          <w:rPr>
            <w:rFonts w:ascii="Calibri" w:eastAsia="Calibri" w:hAnsi="Calibri" w:cs="Times New Roman"/>
            <w:b/>
          </w:rPr>
          <w:t>5</w:t>
        </w:r>
      </w:ins>
      <w:ins w:id="59" w:author="Graaf, S.C. de (Bastiaan)" w:date="2023-03-24T18:49:00Z">
        <w:r w:rsidR="004E4A2B">
          <w:rPr>
            <w:rFonts w:ascii="Calibri" w:eastAsia="Calibri" w:hAnsi="Calibri" w:cs="Times New Roman"/>
            <w:b/>
          </w:rPr>
          <w:t>}}</w:t>
        </w:r>
      </w:ins>
      <w:del w:id="60" w:author="Graaf, S.C. de (Bastiaan)" w:date="2023-03-24T18:51:00Z">
        <w:r w:rsidR="00D30F71" w:rsidRPr="003C476C" w:rsidDel="004E4A2B">
          <w:rPr>
            <w:rFonts w:ascii="Calibri" w:eastAsia="Calibri" w:hAnsi="Calibri" w:cs="Times New Roman"/>
            <w:b/>
          </w:rPr>
          <w:delText xml:space="preserve">Supplementary Table </w:delText>
        </w:r>
        <w:r w:rsidR="00B56824" w:rsidRPr="003C476C" w:rsidDel="004E4A2B">
          <w:rPr>
            <w:rFonts w:ascii="Calibri" w:eastAsia="Calibri" w:hAnsi="Calibri" w:cs="Times New Roman"/>
            <w:b/>
          </w:rPr>
          <w:delText>5</w:delText>
        </w:r>
      </w:del>
      <w:r w:rsidR="00461405" w:rsidRPr="003C476C">
        <w:rPr>
          <w:rFonts w:ascii="Calibri" w:eastAsia="Calibri" w:hAnsi="Calibri" w:cs="Times New Roman"/>
        </w:rPr>
        <w:t xml:space="preserve"> and </w:t>
      </w:r>
      <w:r w:rsidR="00D26A01">
        <w:rPr>
          <w:rFonts w:ascii="Calibri" w:eastAsia="Calibri" w:hAnsi="Calibri" w:cs="Times New Roman"/>
          <w:b/>
        </w:rPr>
        <w:t>\textbf{\</w:t>
      </w:r>
      <w:proofErr w:type="spellStart"/>
      <w:r w:rsidR="00D26A01">
        <w:rPr>
          <w:rFonts w:ascii="Calibri" w:eastAsia="Calibri" w:hAnsi="Calibri" w:cs="Times New Roman"/>
          <w:b/>
        </w:rPr>
        <w:t>autoref</w:t>
      </w:r>
      <w:proofErr w:type="spellEnd"/>
      <w:r w:rsidR="00D26A01">
        <w:rPr>
          <w:rFonts w:ascii="Calibri" w:eastAsia="Calibri" w:hAnsi="Calibri" w:cs="Times New Roman"/>
          <w:b/>
        </w:rPr>
        <w:t>{fig:figs2.1}</w:t>
      </w:r>
      <w:r w:rsidR="00461405" w:rsidRPr="003C476C">
        <w:rPr>
          <w:rFonts w:ascii="Calibri" w:eastAsia="Calibri" w:hAnsi="Calibri" w:cs="Times New Roman"/>
          <w:b/>
        </w:rPr>
        <w:t>A-D</w:t>
      </w:r>
      <w:r w:rsidR="001834E6">
        <w:rPr>
          <w:rFonts w:ascii="Calibri" w:eastAsia="Calibri" w:hAnsi="Calibri" w:cs="Times New Roman"/>
          <w:b/>
        </w:rPr>
        <w:t>}</w:t>
      </w:r>
      <w:r w:rsidR="00E726D7" w:rsidRPr="003C476C">
        <w:rPr>
          <w:rFonts w:ascii="Calibri" w:eastAsia="Calibri" w:hAnsi="Calibri" w:cs="Times New Roman"/>
        </w:rPr>
        <w:t>)</w:t>
      </w:r>
      <w:r w:rsidR="00D30F71" w:rsidRPr="003C476C">
        <w:rPr>
          <w:rFonts w:ascii="Calibri" w:eastAsia="Calibri" w:hAnsi="Calibri" w:cs="Times New Roman"/>
        </w:rPr>
        <w:t>.</w:t>
      </w:r>
      <w:r w:rsidR="00AD6C3F">
        <w:rPr>
          <w:rFonts w:ascii="Calibri" w:eastAsia="Calibri" w:hAnsi="Calibri" w:cs="Times New Roman"/>
        </w:rPr>
        <w:t>It is known</w:t>
      </w:r>
      <w:r w:rsidR="00432865" w:rsidRPr="003C476C">
        <w:rPr>
          <w:rFonts w:ascii="Calibri" w:eastAsia="Calibri" w:hAnsi="Calibri" w:cs="Times New Roman"/>
        </w:rPr>
        <w:t xml:space="preserve"> that the r</w:t>
      </w:r>
      <w:r w:rsidR="00525C3D" w:rsidRPr="003C476C">
        <w:rPr>
          <w:rFonts w:ascii="Calibri" w:eastAsia="Calibri" w:hAnsi="Calibri" w:cs="Times New Roman"/>
        </w:rPr>
        <w:t xml:space="preserve">egulatory subunit undergoes conformational changes upon binding of cAMP. </w:t>
      </w:r>
      <w:r w:rsidR="00461405" w:rsidRPr="003C476C">
        <w:rPr>
          <w:rFonts w:ascii="Calibri" w:eastAsia="Calibri" w:hAnsi="Calibri" w:cs="Times New Roman"/>
        </w:rPr>
        <w:t xml:space="preserve">Cluster 3 and 4 contain crosslinks </w:t>
      </w:r>
      <w:r w:rsidR="00BF2131" w:rsidRPr="003C476C">
        <w:rPr>
          <w:rFonts w:ascii="Calibri" w:eastAsia="Calibri" w:hAnsi="Calibri" w:cs="Times New Roman"/>
        </w:rPr>
        <w:t>with</w:t>
      </w:r>
      <w:r w:rsidR="00461405" w:rsidRPr="003C476C">
        <w:rPr>
          <w:rFonts w:ascii="Calibri" w:eastAsia="Calibri" w:hAnsi="Calibri" w:cs="Times New Roman"/>
        </w:rPr>
        <w:t xml:space="preserve"> increasing intensities for increasing </w:t>
      </w:r>
      <w:r w:rsidR="00BF2131" w:rsidRPr="003C476C">
        <w:rPr>
          <w:rFonts w:ascii="Calibri" w:eastAsia="Calibri" w:hAnsi="Calibri" w:cs="Times New Roman"/>
        </w:rPr>
        <w:t>concentrations</w:t>
      </w:r>
      <w:r w:rsidR="00461405" w:rsidRPr="003C476C">
        <w:rPr>
          <w:rFonts w:ascii="Calibri" w:eastAsia="Calibri" w:hAnsi="Calibri" w:cs="Times New Roman"/>
        </w:rPr>
        <w:t xml:space="preserve"> of cAMP. </w:t>
      </w:r>
      <w:r w:rsidR="00BF2131" w:rsidRPr="003C476C">
        <w:rPr>
          <w:rFonts w:ascii="Calibri" w:eastAsia="Calibri" w:hAnsi="Calibri" w:cs="Times New Roman"/>
        </w:rPr>
        <w:t xml:space="preserve">Crosslink </w:t>
      </w:r>
      <w:r w:rsidR="00F37E64" w:rsidRPr="003C476C">
        <w:rPr>
          <w:rFonts w:ascii="Calibri" w:eastAsia="Calibri" w:hAnsi="Calibri" w:cs="Times New Roman"/>
        </w:rPr>
        <w:t xml:space="preserve">187-269 </w:t>
      </w:r>
      <w:r w:rsidR="00760269" w:rsidRPr="003C476C">
        <w:rPr>
          <w:rFonts w:ascii="Calibri" w:eastAsia="Calibri" w:hAnsi="Calibri" w:cs="Times New Roman"/>
        </w:rPr>
        <w:t xml:space="preserve">is mapped as </w:t>
      </w:r>
      <w:r w:rsidR="00204454" w:rsidRPr="003C476C">
        <w:rPr>
          <w:rFonts w:ascii="Calibri" w:eastAsia="Calibri" w:hAnsi="Calibri" w:cs="Times New Roman"/>
        </w:rPr>
        <w:t>46.6</w:t>
      </w:r>
      <w:r w:rsidR="00760269" w:rsidRPr="003C476C">
        <w:rPr>
          <w:rFonts w:ascii="Calibri" w:eastAsia="Calibri" w:hAnsi="Calibri" w:cs="Times New Roman"/>
        </w:rPr>
        <w:t xml:space="preserve"> </w:t>
      </w:r>
      <w:r w:rsidR="00760269" w:rsidRPr="003C476C">
        <w:rPr>
          <w:rFonts w:ascii="Calibri" w:eastAsia="Calibri" w:hAnsi="Calibri" w:cs="Calibri"/>
        </w:rPr>
        <w:t>Å</w:t>
      </w:r>
      <w:r w:rsidR="00F37E64" w:rsidRPr="003C476C">
        <w:rPr>
          <w:rFonts w:ascii="Calibri" w:eastAsia="Calibri" w:hAnsi="Calibri" w:cs="Times New Roman"/>
        </w:rPr>
        <w:t xml:space="preserve"> when no ligand is </w:t>
      </w:r>
      <w:r w:rsidR="00760269" w:rsidRPr="003C476C">
        <w:rPr>
          <w:rFonts w:ascii="Calibri" w:eastAsia="Calibri" w:hAnsi="Calibri" w:cs="Times New Roman"/>
        </w:rPr>
        <w:t>present</w:t>
      </w:r>
      <w:r w:rsidR="008550AC" w:rsidRPr="003C476C">
        <w:rPr>
          <w:rFonts w:ascii="Calibri" w:eastAsia="Calibri" w:hAnsi="Calibri" w:cs="Times New Roman"/>
        </w:rPr>
        <w:t xml:space="preserve"> (see </w:t>
      </w:r>
      <w:r w:rsidR="00BB22E2">
        <w:rPr>
          <w:rFonts w:ascii="Calibri" w:eastAsia="Calibri" w:hAnsi="Calibri" w:cs="Times New Roman"/>
          <w:b/>
        </w:rPr>
        <w:t>\textbf{\</w:t>
      </w:r>
      <w:proofErr w:type="spellStart"/>
      <w:r w:rsidR="00BB22E2">
        <w:rPr>
          <w:rFonts w:ascii="Calibri" w:eastAsia="Calibri" w:hAnsi="Calibri" w:cs="Times New Roman"/>
          <w:b/>
        </w:rPr>
        <w:t>autoref</w:t>
      </w:r>
      <w:proofErr w:type="spellEnd"/>
      <w:r w:rsidR="00BB22E2">
        <w:rPr>
          <w:rFonts w:ascii="Calibri" w:eastAsia="Calibri" w:hAnsi="Calibri" w:cs="Times New Roman"/>
          <w:b/>
        </w:rPr>
        <w:t>{</w:t>
      </w:r>
      <w:proofErr w:type="gramStart"/>
      <w:r w:rsidR="00BB22E2">
        <w:rPr>
          <w:rFonts w:ascii="Calibri" w:eastAsia="Calibri" w:hAnsi="Calibri" w:cs="Times New Roman"/>
          <w:b/>
        </w:rPr>
        <w:t>fig:fig</w:t>
      </w:r>
      <w:proofErr w:type="gramEnd"/>
      <w:r w:rsidR="00BB22E2">
        <w:rPr>
          <w:rFonts w:ascii="Calibri" w:eastAsia="Calibri" w:hAnsi="Calibri" w:cs="Times New Roman"/>
          <w:b/>
        </w:rPr>
        <w:t>2.4}</w:t>
      </w:r>
      <w:r w:rsidR="008550AC" w:rsidRPr="003C476C">
        <w:rPr>
          <w:rFonts w:ascii="Calibri" w:eastAsia="Calibri" w:hAnsi="Calibri" w:cs="Times New Roman"/>
          <w:b/>
        </w:rPr>
        <w:t>B</w:t>
      </w:r>
      <w:r w:rsidR="001834E6">
        <w:rPr>
          <w:rFonts w:ascii="Calibri" w:eastAsia="Calibri" w:hAnsi="Calibri" w:cs="Times New Roman"/>
          <w:b/>
        </w:rPr>
        <w:t>}</w:t>
      </w:r>
      <w:r w:rsidR="008550AC" w:rsidRPr="003C476C">
        <w:rPr>
          <w:rFonts w:ascii="Calibri" w:eastAsia="Calibri" w:hAnsi="Calibri" w:cs="Times New Roman"/>
        </w:rPr>
        <w:t>)</w:t>
      </w:r>
      <w:r w:rsidR="00F37E64" w:rsidRPr="003C476C">
        <w:rPr>
          <w:rFonts w:ascii="Calibri" w:eastAsia="Calibri" w:hAnsi="Calibri" w:cs="Times New Roman"/>
        </w:rPr>
        <w:t xml:space="preserve"> and 21.0 </w:t>
      </w:r>
      <w:r w:rsidR="00760269" w:rsidRPr="003C476C">
        <w:rPr>
          <w:rFonts w:ascii="Calibri" w:eastAsia="Calibri" w:hAnsi="Calibri" w:cs="Calibri"/>
        </w:rPr>
        <w:t>Å</w:t>
      </w:r>
      <w:r w:rsidR="00F37E64" w:rsidRPr="003C476C">
        <w:rPr>
          <w:rFonts w:ascii="Calibri" w:eastAsia="Calibri" w:hAnsi="Calibri" w:cs="Times New Roman"/>
        </w:rPr>
        <w:t xml:space="preserve"> </w:t>
      </w:r>
      <w:r w:rsidR="00BF2131" w:rsidRPr="003C476C">
        <w:rPr>
          <w:rFonts w:ascii="Calibri" w:eastAsia="Calibri" w:hAnsi="Calibri" w:cs="Times New Roman"/>
        </w:rPr>
        <w:t xml:space="preserve">with the ligand present </w:t>
      </w:r>
      <w:r w:rsidR="008550AC" w:rsidRPr="003C476C">
        <w:rPr>
          <w:rFonts w:ascii="Calibri" w:eastAsia="Calibri" w:hAnsi="Calibri" w:cs="Times New Roman"/>
        </w:rPr>
        <w:t xml:space="preserve">(see </w:t>
      </w:r>
      <w:r w:rsidR="00BB22E2">
        <w:rPr>
          <w:rFonts w:ascii="Calibri" w:eastAsia="Calibri" w:hAnsi="Calibri" w:cs="Times New Roman"/>
          <w:b/>
        </w:rPr>
        <w:t>\textbf{\</w:t>
      </w:r>
      <w:proofErr w:type="spellStart"/>
      <w:r w:rsidR="00BB22E2">
        <w:rPr>
          <w:rFonts w:ascii="Calibri" w:eastAsia="Calibri" w:hAnsi="Calibri" w:cs="Times New Roman"/>
          <w:b/>
        </w:rPr>
        <w:t>autoref</w:t>
      </w:r>
      <w:proofErr w:type="spellEnd"/>
      <w:r w:rsidR="00BB22E2">
        <w:rPr>
          <w:rFonts w:ascii="Calibri" w:eastAsia="Calibri" w:hAnsi="Calibri" w:cs="Times New Roman"/>
          <w:b/>
        </w:rPr>
        <w:t>{fig:fig2.4}</w:t>
      </w:r>
      <w:r w:rsidR="008550AC" w:rsidRPr="003C476C">
        <w:rPr>
          <w:rFonts w:ascii="Calibri" w:eastAsia="Calibri" w:hAnsi="Calibri" w:cs="Times New Roman"/>
          <w:b/>
        </w:rPr>
        <w:t>C</w:t>
      </w:r>
      <w:r w:rsidR="001834E6">
        <w:rPr>
          <w:rFonts w:ascii="Calibri" w:eastAsia="Calibri" w:hAnsi="Calibri" w:cs="Times New Roman"/>
          <w:b/>
        </w:rPr>
        <w:t>}</w:t>
      </w:r>
      <w:r w:rsidR="008550AC" w:rsidRPr="003C476C">
        <w:rPr>
          <w:rFonts w:ascii="Calibri" w:eastAsia="Calibri" w:hAnsi="Calibri" w:cs="Times New Roman"/>
        </w:rPr>
        <w:t>)</w:t>
      </w:r>
      <w:r w:rsidR="000170BA">
        <w:rPr>
          <w:rFonts w:ascii="Calibri" w:eastAsia="Calibri" w:hAnsi="Calibri" w:cs="Times New Roman"/>
        </w:rPr>
        <w:t>; for this crosslink we detect</w:t>
      </w:r>
      <w:r w:rsidR="008550AC" w:rsidRPr="003C476C">
        <w:rPr>
          <w:rFonts w:ascii="Calibri" w:eastAsia="Calibri" w:hAnsi="Calibri" w:cs="Times New Roman"/>
        </w:rPr>
        <w:t xml:space="preserve"> </w:t>
      </w:r>
      <w:r w:rsidR="00BF2131" w:rsidRPr="003C476C">
        <w:rPr>
          <w:rFonts w:ascii="Calibri" w:eastAsia="Calibri" w:hAnsi="Calibri" w:cs="Times New Roman"/>
        </w:rPr>
        <w:t xml:space="preserve">a </w:t>
      </w:r>
      <w:r w:rsidR="00F37E64" w:rsidRPr="003C476C">
        <w:rPr>
          <w:rFonts w:ascii="Calibri" w:eastAsia="Calibri" w:hAnsi="Calibri" w:cs="Times New Roman"/>
        </w:rPr>
        <w:t xml:space="preserve">10-fold </w:t>
      </w:r>
      <w:r w:rsidR="00BF2131" w:rsidRPr="003C476C">
        <w:rPr>
          <w:rFonts w:ascii="Calibri" w:eastAsia="Calibri" w:hAnsi="Calibri" w:cs="Times New Roman"/>
        </w:rPr>
        <w:t>increase</w:t>
      </w:r>
      <w:r w:rsidR="00F37E64" w:rsidRPr="003C476C">
        <w:rPr>
          <w:rFonts w:ascii="Calibri" w:eastAsia="Calibri" w:hAnsi="Calibri" w:cs="Times New Roman"/>
        </w:rPr>
        <w:t xml:space="preserve"> in intensity. </w:t>
      </w:r>
      <w:r w:rsidR="00BF2131" w:rsidRPr="003C476C">
        <w:rPr>
          <w:rFonts w:ascii="Calibri" w:eastAsia="Calibri" w:hAnsi="Calibri" w:cs="Times New Roman"/>
        </w:rPr>
        <w:t xml:space="preserve">Crosslink 342-376 is mapped as 21.2 </w:t>
      </w:r>
      <w:r w:rsidR="00BF2131" w:rsidRPr="003C476C">
        <w:rPr>
          <w:rFonts w:ascii="Calibri" w:eastAsia="Calibri" w:hAnsi="Calibri" w:cs="Calibri"/>
        </w:rPr>
        <w:t>Å</w:t>
      </w:r>
      <w:r w:rsidR="00BF2131" w:rsidRPr="003C476C">
        <w:rPr>
          <w:rFonts w:ascii="Calibri" w:eastAsia="Calibri" w:hAnsi="Calibri" w:cs="Times New Roman"/>
        </w:rPr>
        <w:t xml:space="preserve"> on the holoenzyme regulatory subunit and quantified with relatively low intensity in </w:t>
      </w:r>
      <w:r w:rsidR="000170BA">
        <w:rPr>
          <w:rFonts w:ascii="Calibri" w:eastAsia="Calibri" w:hAnsi="Calibri" w:cs="Times New Roman"/>
        </w:rPr>
        <w:t xml:space="preserve">the </w:t>
      </w:r>
      <w:r w:rsidR="00BF2131" w:rsidRPr="003C476C">
        <w:rPr>
          <w:rFonts w:ascii="Calibri" w:eastAsia="Calibri" w:hAnsi="Calibri" w:cs="Times New Roman"/>
        </w:rPr>
        <w:t xml:space="preserve">control experiment. On </w:t>
      </w:r>
      <w:r w:rsidR="000170BA">
        <w:rPr>
          <w:rFonts w:ascii="Calibri" w:eastAsia="Calibri" w:hAnsi="Calibri" w:cs="Times New Roman"/>
        </w:rPr>
        <w:t xml:space="preserve">the </w:t>
      </w:r>
      <w:r w:rsidR="00BF2131" w:rsidRPr="003C476C">
        <w:rPr>
          <w:rFonts w:ascii="Calibri" w:eastAsia="Calibri" w:hAnsi="Calibri" w:cs="Times New Roman"/>
        </w:rPr>
        <w:t xml:space="preserve">folded conformation </w:t>
      </w:r>
      <w:r w:rsidR="000C7511">
        <w:rPr>
          <w:rFonts w:ascii="Calibri" w:eastAsia="Calibri" w:hAnsi="Calibri" w:cs="Times New Roman"/>
        </w:rPr>
        <w:t xml:space="preserve">the </w:t>
      </w:r>
      <w:r w:rsidR="00BF2131" w:rsidRPr="003C476C">
        <w:rPr>
          <w:rFonts w:ascii="Calibri" w:eastAsia="Calibri" w:hAnsi="Calibri" w:cs="Times New Roman"/>
        </w:rPr>
        <w:t xml:space="preserve">same restraint is 30% shorter and </w:t>
      </w:r>
      <w:r w:rsidR="000C7511">
        <w:rPr>
          <w:rFonts w:ascii="Calibri" w:eastAsia="Calibri" w:hAnsi="Calibri" w:cs="Times New Roman"/>
        </w:rPr>
        <w:t>shows an</w:t>
      </w:r>
      <w:r w:rsidR="00BF2131" w:rsidRPr="003C476C">
        <w:rPr>
          <w:rFonts w:ascii="Calibri" w:eastAsia="Calibri" w:hAnsi="Calibri" w:cs="Times New Roman"/>
        </w:rPr>
        <w:t xml:space="preserve"> intensity increase upon cAMP addition </w:t>
      </w:r>
      <w:r w:rsidR="000C7511">
        <w:rPr>
          <w:rFonts w:ascii="Calibri" w:eastAsia="Calibri" w:hAnsi="Calibri" w:cs="Times New Roman"/>
        </w:rPr>
        <w:t xml:space="preserve">of </w:t>
      </w:r>
      <w:r w:rsidR="00BF2131" w:rsidRPr="003C476C">
        <w:rPr>
          <w:rFonts w:ascii="Calibri" w:eastAsia="Calibri" w:hAnsi="Calibri" w:cs="Times New Roman"/>
        </w:rPr>
        <w:t xml:space="preserve">almost 4–fold. </w:t>
      </w:r>
      <w:r w:rsidR="000927A8" w:rsidRPr="00636093">
        <w:rPr>
          <w:rFonts w:ascii="Calibri" w:eastAsia="Calibri" w:hAnsi="Calibri" w:cs="Times New Roman"/>
        </w:rPr>
        <w:t xml:space="preserve">There is one </w:t>
      </w:r>
      <w:r w:rsidR="00C80E86">
        <w:rPr>
          <w:rFonts w:ascii="Calibri" w:eastAsia="Calibri" w:hAnsi="Calibri" w:cs="Times New Roman"/>
        </w:rPr>
        <w:t xml:space="preserve">unmapped </w:t>
      </w:r>
      <w:r w:rsidR="000927A8" w:rsidRPr="00636093">
        <w:rPr>
          <w:rFonts w:ascii="Calibri" w:eastAsia="Calibri" w:hAnsi="Calibri" w:cs="Times New Roman"/>
        </w:rPr>
        <w:t>crosslink between</w:t>
      </w:r>
      <w:r w:rsidR="000927A8">
        <w:rPr>
          <w:rFonts w:ascii="Calibri" w:eastAsia="Calibri" w:hAnsi="Calibri" w:cs="Times New Roman"/>
        </w:rPr>
        <w:t xml:space="preserve"> lysine residues</w:t>
      </w:r>
      <w:r w:rsidR="000927A8" w:rsidRPr="000927A8">
        <w:rPr>
          <w:rFonts w:ascii="Calibri" w:eastAsia="Calibri" w:hAnsi="Calibri" w:cs="Times New Roman"/>
        </w:rPr>
        <w:t xml:space="preserve"> 315, which </w:t>
      </w:r>
      <w:r w:rsidR="00C80E86">
        <w:rPr>
          <w:rFonts w:ascii="Calibri" w:eastAsia="Calibri" w:hAnsi="Calibri" w:cs="Times New Roman"/>
        </w:rPr>
        <w:t>is located on</w:t>
      </w:r>
      <w:r w:rsidR="000927A8" w:rsidRPr="00636093">
        <w:rPr>
          <w:rFonts w:ascii="Calibri" w:eastAsia="Calibri" w:hAnsi="Calibri" w:cs="Times New Roman"/>
        </w:rPr>
        <w:t xml:space="preserve"> the </w:t>
      </w:r>
      <w:r w:rsidR="00C80E86">
        <w:rPr>
          <w:rFonts w:ascii="Calibri" w:eastAsia="Calibri" w:hAnsi="Calibri" w:cs="Times New Roman"/>
        </w:rPr>
        <w:t xml:space="preserve">surface exposed </w:t>
      </w:r>
      <w:proofErr w:type="spellStart"/>
      <w:r w:rsidR="000927A8" w:rsidRPr="00636093">
        <w:rPr>
          <w:rFonts w:ascii="Calibri" w:eastAsia="Calibri" w:hAnsi="Calibri" w:cs="Times New Roman"/>
        </w:rPr>
        <w:t>flexble</w:t>
      </w:r>
      <w:proofErr w:type="spellEnd"/>
      <w:r w:rsidR="000927A8" w:rsidRPr="00636093">
        <w:rPr>
          <w:rFonts w:ascii="Calibri" w:eastAsia="Calibri" w:hAnsi="Calibri" w:cs="Times New Roman"/>
        </w:rPr>
        <w:t xml:space="preserve"> loop</w:t>
      </w:r>
      <w:r w:rsidR="003F640B">
        <w:rPr>
          <w:rFonts w:ascii="Calibri" w:eastAsia="Calibri" w:hAnsi="Calibri" w:cs="Times New Roman"/>
        </w:rPr>
        <w:t xml:space="preserve"> and might belong to an alternative folded conformation of the complex</w:t>
      </w:r>
      <w:r w:rsidR="00E43D42">
        <w:rPr>
          <w:rFonts w:ascii="Calibri" w:eastAsia="Calibri" w:hAnsi="Calibri" w:cs="Times New Roman"/>
        </w:rPr>
        <w:t>.</w:t>
      </w:r>
      <w:r w:rsidR="00F81DAA">
        <w:rPr>
          <w:rFonts w:ascii="Calibri" w:eastAsia="Calibri" w:hAnsi="Calibri" w:cs="Times New Roman"/>
        </w:rPr>
        <w:t xml:space="preserve"> </w:t>
      </w:r>
      <w:r w:rsidR="00BF2131" w:rsidRPr="003C476C">
        <w:rPr>
          <w:rFonts w:ascii="Calibri" w:eastAsia="Calibri" w:hAnsi="Calibri" w:cs="Times New Roman"/>
        </w:rPr>
        <w:t xml:space="preserve">Notably, the remaining crosslinks are mapped within the </w:t>
      </w:r>
      <w:proofErr w:type="spellStart"/>
      <w:r w:rsidR="00BF2131" w:rsidRPr="003C476C">
        <w:rPr>
          <w:rFonts w:ascii="Calibri" w:eastAsia="Calibri" w:hAnsi="Calibri" w:cs="Times New Roman"/>
        </w:rPr>
        <w:t>DSSO</w:t>
      </w:r>
      <w:proofErr w:type="spellEnd"/>
      <w:r w:rsidR="00BF2131" w:rsidRPr="003C476C">
        <w:rPr>
          <w:rFonts w:ascii="Calibri" w:eastAsia="Calibri" w:hAnsi="Calibri" w:cs="Times New Roman"/>
        </w:rPr>
        <w:t xml:space="preserve"> crosslinking range for at least one of the conformations of</w:t>
      </w:r>
      <w:r w:rsidR="000C7511">
        <w:rPr>
          <w:rFonts w:ascii="Calibri" w:eastAsia="Calibri" w:hAnsi="Calibri" w:cs="Times New Roman"/>
        </w:rPr>
        <w:t xml:space="preserve"> the</w:t>
      </w:r>
      <w:r w:rsidR="00BF2131" w:rsidRPr="003C476C">
        <w:rPr>
          <w:rFonts w:ascii="Calibri" w:eastAsia="Calibri" w:hAnsi="Calibri" w:cs="Times New Roman"/>
        </w:rPr>
        <w:t xml:space="preserve"> regulatory subunit </w:t>
      </w:r>
      <w:r w:rsidR="00BF2131" w:rsidRPr="003C476C">
        <w:rPr>
          <w:rFonts w:ascii="Calibri" w:eastAsia="Calibri" w:hAnsi="Calibri" w:cs="Times New Roman"/>
          <w:b/>
        </w:rPr>
        <w:t>(</w:t>
      </w:r>
      <w:ins w:id="61" w:author="Graaf, S.C. de (Bastiaan)" w:date="2023-03-24T18:52:00Z">
        <w:r w:rsidR="004E4A2B">
          <w:rPr>
            <w:rFonts w:ascii="Calibri" w:eastAsia="Calibri" w:hAnsi="Calibri" w:cs="Times New Roman"/>
            <w:b/>
          </w:rPr>
          <w:t>\textbf{\</w:t>
        </w:r>
        <w:proofErr w:type="spellStart"/>
        <w:r w:rsidR="004E4A2B">
          <w:rPr>
            <w:rFonts w:ascii="Calibri" w:eastAsia="Calibri" w:hAnsi="Calibri" w:cs="Times New Roman"/>
            <w:b/>
          </w:rPr>
          <w:t>autoref</w:t>
        </w:r>
        <w:proofErr w:type="spellEnd"/>
        <w:r w:rsidR="004E4A2B">
          <w:rPr>
            <w:rFonts w:ascii="Calibri" w:eastAsia="Calibri" w:hAnsi="Calibri" w:cs="Times New Roman"/>
            <w:b/>
          </w:rPr>
          <w:t>{</w:t>
        </w:r>
        <w:proofErr w:type="gramStart"/>
        <w:r w:rsidR="004E4A2B">
          <w:rPr>
            <w:rFonts w:ascii="Calibri" w:eastAsia="Calibri" w:hAnsi="Calibri" w:cs="Times New Roman"/>
            <w:b/>
          </w:rPr>
          <w:t>tab</w:t>
        </w:r>
        <w:r w:rsidR="004E4A2B" w:rsidRPr="004E4A2B">
          <w:rPr>
            <w:rFonts w:ascii="Calibri" w:eastAsia="Calibri" w:hAnsi="Calibri" w:cs="Times New Roman"/>
            <w:b/>
          </w:rPr>
          <w:t>:</w:t>
        </w:r>
        <w:r w:rsidR="004E4A2B">
          <w:rPr>
            <w:rFonts w:ascii="Calibri" w:eastAsia="Calibri" w:hAnsi="Calibri" w:cs="Times New Roman"/>
            <w:b/>
          </w:rPr>
          <w:t>tab</w:t>
        </w:r>
        <w:r w:rsidR="004E4A2B" w:rsidRPr="004E4A2B">
          <w:rPr>
            <w:rFonts w:ascii="Calibri" w:eastAsia="Calibri" w:hAnsi="Calibri" w:cs="Times New Roman"/>
            <w:b/>
          </w:rPr>
          <w:t>dummy</w:t>
        </w:r>
        <w:proofErr w:type="gramEnd"/>
        <w:r w:rsidR="004E4A2B" w:rsidRPr="004E4A2B">
          <w:rPr>
            <w:rFonts w:ascii="Calibri" w:eastAsia="Calibri" w:hAnsi="Calibri" w:cs="Times New Roman"/>
            <w:b/>
          </w:rPr>
          <w:t>2.</w:t>
        </w:r>
        <w:r w:rsidR="004E4A2B">
          <w:rPr>
            <w:rFonts w:ascii="Calibri" w:eastAsia="Calibri" w:hAnsi="Calibri" w:cs="Times New Roman"/>
            <w:b/>
          </w:rPr>
          <w:t>6}}</w:t>
        </w:r>
      </w:ins>
      <w:del w:id="62" w:author="Graaf, S.C. de (Bastiaan)" w:date="2023-03-24T18:52:00Z">
        <w:r w:rsidR="00BF2131" w:rsidRPr="003C476C" w:rsidDel="004E4A2B">
          <w:rPr>
            <w:rFonts w:ascii="Calibri" w:eastAsia="Calibri" w:hAnsi="Calibri" w:cs="Times New Roman"/>
            <w:b/>
          </w:rPr>
          <w:delText>Supplementary Table 6</w:delText>
        </w:r>
      </w:del>
      <w:r w:rsidR="00BF2131" w:rsidRPr="003C476C">
        <w:rPr>
          <w:rFonts w:ascii="Calibri" w:eastAsia="Calibri" w:hAnsi="Calibri" w:cs="Times New Roman"/>
          <w:b/>
        </w:rPr>
        <w:t>)</w:t>
      </w:r>
      <w:r w:rsidR="00BF2131" w:rsidRPr="000927A8">
        <w:rPr>
          <w:rFonts w:ascii="Calibri" w:eastAsia="Calibri" w:hAnsi="Calibri" w:cs="Times New Roman"/>
        </w:rPr>
        <w:t>.</w:t>
      </w:r>
      <w:r w:rsidR="008550AC" w:rsidRPr="003C476C">
        <w:rPr>
          <w:rFonts w:ascii="Calibri" w:eastAsia="Calibri" w:hAnsi="Calibri" w:cs="Times New Roman"/>
        </w:rPr>
        <w:t xml:space="preserve"> </w:t>
      </w:r>
      <w:r w:rsidR="00BF2131" w:rsidRPr="003C476C">
        <w:rPr>
          <w:rFonts w:ascii="Calibri" w:eastAsia="Calibri" w:hAnsi="Calibri" w:cs="Times New Roman"/>
        </w:rPr>
        <w:t>The c</w:t>
      </w:r>
      <w:r w:rsidR="009721C0" w:rsidRPr="003C476C">
        <w:rPr>
          <w:rFonts w:ascii="Calibri" w:eastAsia="Calibri" w:hAnsi="Calibri" w:cs="Times New Roman"/>
        </w:rPr>
        <w:t>atalytic subunit</w:t>
      </w:r>
      <w:r w:rsidR="00BE17B7" w:rsidRPr="003C476C">
        <w:rPr>
          <w:rFonts w:ascii="Calibri" w:eastAsia="Calibri" w:hAnsi="Calibri" w:cs="Times New Roman"/>
        </w:rPr>
        <w:t xml:space="preserve"> </w:t>
      </w:r>
      <w:r w:rsidR="0098533B" w:rsidRPr="003C476C">
        <w:rPr>
          <w:rFonts w:ascii="Calibri" w:eastAsia="Calibri" w:hAnsi="Calibri" w:cs="Times New Roman"/>
        </w:rPr>
        <w:t>is released</w:t>
      </w:r>
      <w:r w:rsidR="009721C0" w:rsidRPr="003C476C">
        <w:rPr>
          <w:rFonts w:ascii="Calibri" w:eastAsia="Calibri" w:hAnsi="Calibri" w:cs="Times New Roman"/>
        </w:rPr>
        <w:t xml:space="preserve"> </w:t>
      </w:r>
      <w:r w:rsidR="00BF2131" w:rsidRPr="003C476C">
        <w:rPr>
          <w:rFonts w:ascii="Calibri" w:eastAsia="Calibri" w:hAnsi="Calibri" w:cs="Times New Roman"/>
        </w:rPr>
        <w:t>upon</w:t>
      </w:r>
      <w:r w:rsidR="00BE17B7" w:rsidRPr="003C476C">
        <w:rPr>
          <w:rFonts w:ascii="Calibri" w:eastAsia="Calibri" w:hAnsi="Calibri" w:cs="Times New Roman"/>
        </w:rPr>
        <w:t xml:space="preserve"> </w:t>
      </w:r>
      <w:r w:rsidR="0098533B" w:rsidRPr="003C476C">
        <w:rPr>
          <w:rFonts w:ascii="Calibri" w:eastAsia="Calibri" w:hAnsi="Calibri" w:cs="Times New Roman"/>
        </w:rPr>
        <w:t>cAMP</w:t>
      </w:r>
      <w:r w:rsidR="00232203" w:rsidRPr="003C476C">
        <w:rPr>
          <w:rFonts w:ascii="Calibri" w:eastAsia="Calibri" w:hAnsi="Calibri" w:cs="Times New Roman"/>
        </w:rPr>
        <w:t xml:space="preserve"> binding and </w:t>
      </w:r>
      <w:r w:rsidR="000C7511">
        <w:rPr>
          <w:rFonts w:ascii="Calibri" w:eastAsia="Calibri" w:hAnsi="Calibri" w:cs="Times New Roman"/>
        </w:rPr>
        <w:t>with</w:t>
      </w:r>
      <w:r w:rsidR="009C5C36" w:rsidRPr="003C476C">
        <w:rPr>
          <w:rFonts w:ascii="Calibri" w:eastAsia="Calibri" w:hAnsi="Calibri" w:cs="Times New Roman"/>
        </w:rPr>
        <w:t xml:space="preserve"> </w:t>
      </w:r>
      <w:r w:rsidR="00BF2131" w:rsidRPr="003C476C">
        <w:rPr>
          <w:rFonts w:ascii="Calibri" w:eastAsia="Calibri" w:hAnsi="Calibri" w:cs="Times New Roman"/>
        </w:rPr>
        <w:t>this</w:t>
      </w:r>
      <w:r w:rsidR="009C5C36" w:rsidRPr="003C476C">
        <w:rPr>
          <w:rFonts w:ascii="Calibri" w:eastAsia="Calibri" w:hAnsi="Calibri" w:cs="Times New Roman"/>
        </w:rPr>
        <w:t xml:space="preserve"> </w:t>
      </w:r>
      <w:r w:rsidR="00BF2131" w:rsidRPr="003C476C">
        <w:rPr>
          <w:rFonts w:ascii="Calibri" w:eastAsia="Calibri" w:hAnsi="Calibri" w:cs="Times New Roman"/>
        </w:rPr>
        <w:t>release</w:t>
      </w:r>
      <w:r w:rsidR="000C7511">
        <w:rPr>
          <w:rFonts w:ascii="Calibri" w:eastAsia="Calibri" w:hAnsi="Calibri" w:cs="Times New Roman"/>
        </w:rPr>
        <w:t xml:space="preserve"> </w:t>
      </w:r>
      <w:proofErr w:type="spellStart"/>
      <w:r w:rsidR="000C7511">
        <w:rPr>
          <w:rFonts w:ascii="Calibri" w:eastAsia="Calibri" w:hAnsi="Calibri" w:cs="Times New Roman"/>
        </w:rPr>
        <w:t>cteayes</w:t>
      </w:r>
      <w:proofErr w:type="spellEnd"/>
      <w:r w:rsidR="000C7511">
        <w:rPr>
          <w:rFonts w:ascii="Calibri" w:eastAsia="Calibri" w:hAnsi="Calibri" w:cs="Times New Roman"/>
        </w:rPr>
        <w:t xml:space="preserve"> </w:t>
      </w:r>
      <w:r w:rsidR="004522C9" w:rsidRPr="003C476C">
        <w:rPr>
          <w:rFonts w:ascii="Calibri" w:eastAsia="Calibri" w:hAnsi="Calibri" w:cs="Times New Roman"/>
        </w:rPr>
        <w:t xml:space="preserve">a </w:t>
      </w:r>
      <w:r w:rsidR="0098533B" w:rsidRPr="003C476C">
        <w:rPr>
          <w:rFonts w:ascii="Calibri" w:eastAsia="Calibri" w:hAnsi="Calibri" w:cs="Times New Roman"/>
        </w:rPr>
        <w:t xml:space="preserve">highly dynamic protein </w:t>
      </w:r>
      <w:r w:rsidR="00C3449B" w:rsidRPr="003C476C">
        <w:rPr>
          <w:rFonts w:ascii="Calibri" w:eastAsia="Calibri" w:hAnsi="Calibri" w:cs="Times New Roman"/>
        </w:rPr>
        <w:t xml:space="preserve">with domains involved in </w:t>
      </w:r>
      <w:r w:rsidR="0098533B" w:rsidRPr="003C476C">
        <w:rPr>
          <w:rFonts w:ascii="Calibri" w:eastAsia="Calibri" w:hAnsi="Calibri" w:cs="Times New Roman"/>
        </w:rPr>
        <w:t>hinge and shear motion</w:t>
      </w:r>
      <w:r w:rsidR="000C7511">
        <w:rPr>
          <w:rFonts w:ascii="Calibri" w:eastAsia="Calibri" w:hAnsi="Calibri" w:cs="Times New Roman"/>
        </w:rPr>
        <w:t>s</w:t>
      </w:r>
      <w:r w:rsidR="00C3449B"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{"citationItems":[{"id":"ITEM-1","itemData":{"DOI":"10.1016/S0022-2836(02)01446-8","ISBN":"0022-2836 (Print)","ISSN":"00222836","PMID":"12614615","abstract":"To better understand the mechanism of ligand binding and ligand-induced conformational change, the crystal structure of apoenzyme catalytic (C) subunit of adenosine-3′,5′-cyclic monophosphate (cAMP)-dependent protein kinase (PKA) was solved. The apoenzyme structure (Apo) provides a snapshot of the enzyme in the first step of the catalytic cycle, and in this unliganded form the PKA C subunit adopts an open conformation. A hydrophobic junction is formed by residues from the small and large lobes that come into close contact. This \"greasy\" patch may lubricate the shearing motion associated with domain rotation, and the opening and closing of the active-site cleft. Although Apo appears to be quite dynamic, many important residues for MgATP binding and phosphoryl transfer in the active site are preformed. Residues around the adenine ring of ATP and residues involved in phosphoryl transfer from the large lobe are mostly preformed, whereas residues involved in ribose binding and in the Gly-rich loop are not. Prior to ligand binding, Lys72 and the C-terminal tail, two important ATP-binding elements are also disordered. The surface created in the active site is contoured to bind ATP, but not GTP, and appears to be held in place by a stable hydrophobic core, which includes helices C, E, and F, and β strand 6. This core seems to provide a network for communicating from the active site, where nucleotide binds, to the peripheral peptide-binding F-to-G helix loop, exemplified by Phe239. Two potential lines of communication are the D helix and the F helix. The conserved Trp222-Phe238 network, which lies adjacent to the F-to-G helix loop, suggests that this network would exist in other protein kinases and may be a conserved means of communicating ATP binding from the active site to the distal peptide-binding ledge. © 2003 Elsevier Science Ltd. All rights reserved.","author":[{"dropping-particle":"","family":"Akamine","given":"Pearl","non-dropping-particle":"","parse-names":false,"suffix":""},{"dropping-particle":"","family":"Madhusudan","given":"","non-dropping-particle":"","parse-names":false,"suffix":""},{"dropping-particle":"","family":"Wu","given":"Jian","non-dropping-particle":"","parse-names":false,"suffix":""},{"dropping-particle":"","family":"Xuong","given":"Nguyen Huu","non-dropping-particle":"","parse-names":false,"suffix":""},{"dropping-particle":"","family":"Eyck","given":"Lynn F","non-dropping-particle":"Ten","parse-names":false,"suffix":""},{"dropping-particle":"","family":"Taylor","given":"Susan S","non-dropping-particle":"","parse-names":false,"suffix":""}],"container-title":"Journal of Molecular Biology","id":"ITEM-1","issue":"1","issued":{"date-parts":[["2003"]]},"page":"159-171","title":"Dynamic features of cAMP-dependent protein kinase revealed by apoenzyme crystal structure","type":"article-journal","volume":"327"},"uris":["http://www.mendeley.com/documents/?uuid=eed1dffe-1715-40e1-8cf4-dc8d8db02edb"]}],"mendeley":{"formattedCitation":"\\cite{Akamine2003Dynamic features of cAMP-dependent protein kinase revealed by apoenzyme crystal structure}","plainTextFormattedCitation":"\\cite{Akamine2003Dynamic features of cAMP-dependent protein kinase revealed by apoenzyme crystal structure}","previouslyFormattedCitation":"\\cite{Akamine2003Dynamic features of cAMP-dependent protein kinase revealed by apoenzyme crystal structure}"},"properties":{"noteIndex":0},"schema":"https://github.com/citation-style-language/schema/raw/master/csl-citation.json"}</w:instrText>
      </w:r>
      <w:r w:rsidR="00C3449B" w:rsidRPr="003C476C">
        <w:rPr>
          <w:rFonts w:ascii="Calibri" w:eastAsia="Calibri" w:hAnsi="Calibri" w:cs="Times New Roman"/>
        </w:rPr>
        <w:fldChar w:fldCharType="separate"/>
      </w:r>
      <w:r w:rsidR="00B67D31" w:rsidRPr="00B67D31">
        <w:rPr>
          <w:rFonts w:ascii="Calibri" w:eastAsia="Calibri" w:hAnsi="Calibri" w:cs="Times New Roman"/>
          <w:noProof/>
        </w:rPr>
        <w:t>\cite{Akamine2003Dynamic features of cAMP-dependent protein kinase revealed by apoenzyme crystal structure}</w:t>
      </w:r>
      <w:r w:rsidR="00C3449B" w:rsidRPr="003C476C">
        <w:rPr>
          <w:rFonts w:ascii="Calibri" w:eastAsia="Calibri" w:hAnsi="Calibri" w:cs="Times New Roman"/>
        </w:rPr>
        <w:fldChar w:fldCharType="end"/>
      </w:r>
      <w:r w:rsidR="00A35B77" w:rsidRPr="003C476C">
        <w:rPr>
          <w:rFonts w:ascii="Calibri" w:eastAsia="Calibri" w:hAnsi="Calibri" w:cs="Times New Roman"/>
        </w:rPr>
        <w:t xml:space="preserve">. </w:t>
      </w:r>
      <w:r w:rsidR="00BF2131" w:rsidRPr="003C476C">
        <w:rPr>
          <w:rFonts w:ascii="Calibri" w:eastAsia="Calibri" w:hAnsi="Calibri" w:cs="Times New Roman"/>
        </w:rPr>
        <w:t xml:space="preserve">Even though it is expected </w:t>
      </w:r>
      <w:r w:rsidR="00B51B68" w:rsidRPr="003C476C">
        <w:rPr>
          <w:rFonts w:ascii="Calibri" w:eastAsia="Calibri" w:hAnsi="Calibri" w:cs="Times New Roman"/>
        </w:rPr>
        <w:t xml:space="preserve">that </w:t>
      </w:r>
      <w:r w:rsidR="00BF2131" w:rsidRPr="003C476C">
        <w:rPr>
          <w:rFonts w:ascii="Calibri" w:eastAsia="Calibri" w:hAnsi="Calibri" w:cs="Times New Roman"/>
        </w:rPr>
        <w:t>this protein is very flexible, a</w:t>
      </w:r>
      <w:r w:rsidR="009F0CB9" w:rsidRPr="003C476C">
        <w:rPr>
          <w:rFonts w:ascii="Calibri" w:eastAsia="Calibri" w:hAnsi="Calibri" w:cs="Times New Roman"/>
        </w:rPr>
        <w:t>ll detected intra</w:t>
      </w:r>
      <w:r w:rsidR="00B51B68" w:rsidRPr="003C476C">
        <w:rPr>
          <w:rFonts w:ascii="Calibri" w:eastAsia="Calibri" w:hAnsi="Calibri" w:cs="Times New Roman"/>
        </w:rPr>
        <w:t>-</w:t>
      </w:r>
      <w:r w:rsidR="009F0CB9" w:rsidRPr="003C476C">
        <w:rPr>
          <w:rFonts w:ascii="Calibri" w:eastAsia="Calibri" w:hAnsi="Calibri" w:cs="Times New Roman"/>
        </w:rPr>
        <w:t xml:space="preserve">links </w:t>
      </w:r>
      <w:r w:rsidR="00BF2131" w:rsidRPr="003C476C">
        <w:rPr>
          <w:rFonts w:ascii="Calibri" w:eastAsia="Calibri" w:hAnsi="Calibri" w:cs="Times New Roman"/>
        </w:rPr>
        <w:t xml:space="preserve">can be mapped </w:t>
      </w:r>
      <w:r w:rsidR="009F0CB9" w:rsidRPr="003C476C">
        <w:rPr>
          <w:rFonts w:ascii="Calibri" w:eastAsia="Calibri" w:hAnsi="Calibri" w:cs="Times New Roman"/>
        </w:rPr>
        <w:t xml:space="preserve">on the </w:t>
      </w:r>
      <w:r w:rsidR="00060325" w:rsidRPr="003C476C">
        <w:rPr>
          <w:rFonts w:ascii="Calibri" w:eastAsia="Calibri" w:hAnsi="Calibri" w:cs="Times New Roman"/>
        </w:rPr>
        <w:t>available</w:t>
      </w:r>
      <w:r w:rsidR="007D758D" w:rsidRPr="003C476C">
        <w:rPr>
          <w:rFonts w:ascii="Calibri" w:eastAsia="Calibri" w:hAnsi="Calibri" w:cs="Times New Roman"/>
        </w:rPr>
        <w:t xml:space="preserve"> apoenzyme</w:t>
      </w:r>
      <w:r w:rsidR="009F0CB9" w:rsidRPr="003C476C">
        <w:rPr>
          <w:rFonts w:ascii="Calibri" w:eastAsia="Calibri" w:hAnsi="Calibri" w:cs="Times New Roman"/>
        </w:rPr>
        <w:t xml:space="preserve"> structure</w:t>
      </w:r>
      <w:r w:rsidR="00060325" w:rsidRPr="003C476C">
        <w:rPr>
          <w:rFonts w:ascii="Calibri" w:eastAsia="Calibri" w:hAnsi="Calibri" w:cs="Times New Roman"/>
        </w:rPr>
        <w:t xml:space="preserve"> (PDB ID </w:t>
      </w:r>
      <w:r w:rsidR="000C39A1" w:rsidRPr="003C476C">
        <w:rPr>
          <w:rFonts w:ascii="Calibri" w:eastAsia="Calibri" w:hAnsi="Calibri" w:cs="Times New Roman"/>
        </w:rPr>
        <w:t xml:space="preserve">5VI9 </w:t>
      </w:r>
      <w:r w:rsidR="00060325" w:rsidRPr="003C476C">
        <w:rPr>
          <w:rFonts w:ascii="Calibri" w:eastAsia="Calibri" w:hAnsi="Calibri" w:cs="Times New Roman"/>
        </w:rPr>
        <w:t>with resolution</w:t>
      </w:r>
      <w:r w:rsidR="000C39A1" w:rsidRPr="003C476C">
        <w:rPr>
          <w:rFonts w:ascii="Calibri" w:eastAsia="Calibri" w:hAnsi="Calibri" w:cs="Times New Roman"/>
        </w:rPr>
        <w:t xml:space="preserve"> 1.9 </w:t>
      </w:r>
      <w:r w:rsidR="000C39A1" w:rsidRPr="003C476C">
        <w:rPr>
          <w:rFonts w:ascii="Calibri" w:eastAsia="Calibri" w:hAnsi="Calibri" w:cs="Calibri"/>
        </w:rPr>
        <w:t>Å, chain A</w:t>
      </w:r>
      <w:r w:rsidR="00060325" w:rsidRPr="003C476C">
        <w:rPr>
          <w:rFonts w:ascii="Calibri" w:eastAsia="Calibri" w:hAnsi="Calibri" w:cs="Times New Roman"/>
        </w:rPr>
        <w:t>)</w:t>
      </w:r>
      <w:r w:rsidR="009F0CB9" w:rsidRPr="003C476C">
        <w:rPr>
          <w:rFonts w:ascii="Calibri" w:eastAsia="Calibri" w:hAnsi="Calibri" w:cs="Times New Roman"/>
        </w:rPr>
        <w:t xml:space="preserve"> within</w:t>
      </w:r>
      <w:r w:rsidR="00B51B68" w:rsidRPr="003C476C">
        <w:rPr>
          <w:rFonts w:ascii="Calibri" w:eastAsia="Calibri" w:hAnsi="Calibri" w:cs="Times New Roman"/>
        </w:rPr>
        <w:t xml:space="preserve"> the</w:t>
      </w:r>
      <w:r w:rsidR="009F0CB9" w:rsidRPr="003C476C">
        <w:rPr>
          <w:rFonts w:ascii="Calibri" w:eastAsia="Calibri" w:hAnsi="Calibri" w:cs="Times New Roman"/>
        </w:rPr>
        <w:t xml:space="preserve"> </w:t>
      </w:r>
      <w:proofErr w:type="spellStart"/>
      <w:r w:rsidR="009F0CB9" w:rsidRPr="003C476C">
        <w:rPr>
          <w:rFonts w:ascii="Calibri" w:eastAsia="Calibri" w:hAnsi="Calibri" w:cs="Times New Roman"/>
        </w:rPr>
        <w:t>DSSO</w:t>
      </w:r>
      <w:proofErr w:type="spellEnd"/>
      <w:r w:rsidR="009F0CB9" w:rsidRPr="003C476C">
        <w:rPr>
          <w:rFonts w:ascii="Calibri" w:eastAsia="Calibri" w:hAnsi="Calibri" w:cs="Times New Roman"/>
        </w:rPr>
        <w:t xml:space="preserve"> maximum crosslinking distance</w:t>
      </w:r>
      <w:r w:rsidR="00D20144" w:rsidRPr="003C476C">
        <w:rPr>
          <w:rFonts w:ascii="Calibri" w:eastAsia="Calibri" w:hAnsi="Calibri" w:cs="Times New Roman"/>
        </w:rPr>
        <w:t xml:space="preserve"> (</w:t>
      </w:r>
      <w:ins w:id="63" w:author="Graaf, S.C. de (Bastiaan)" w:date="2023-03-24T18:51:00Z">
        <w:r w:rsidR="004E4A2B">
          <w:rPr>
            <w:rFonts w:ascii="Calibri" w:eastAsia="Calibri" w:hAnsi="Calibri" w:cs="Times New Roman"/>
            <w:b/>
          </w:rPr>
          <w:t>\textbf{\</w:t>
        </w:r>
        <w:proofErr w:type="spellStart"/>
        <w:r w:rsidR="004E4A2B">
          <w:rPr>
            <w:rFonts w:ascii="Calibri" w:eastAsia="Calibri" w:hAnsi="Calibri" w:cs="Times New Roman"/>
            <w:b/>
          </w:rPr>
          <w:t>autoref</w:t>
        </w:r>
        <w:proofErr w:type="spellEnd"/>
        <w:r w:rsidR="004E4A2B">
          <w:rPr>
            <w:rFonts w:ascii="Calibri" w:eastAsia="Calibri" w:hAnsi="Calibri" w:cs="Times New Roman"/>
            <w:b/>
          </w:rPr>
          <w:t>{</w:t>
        </w:r>
        <w:proofErr w:type="gramStart"/>
        <w:r w:rsidR="004E4A2B">
          <w:rPr>
            <w:rFonts w:ascii="Calibri" w:eastAsia="Calibri" w:hAnsi="Calibri" w:cs="Times New Roman"/>
            <w:b/>
          </w:rPr>
          <w:t>tab</w:t>
        </w:r>
        <w:r w:rsidR="004E4A2B" w:rsidRPr="004E4A2B">
          <w:rPr>
            <w:rFonts w:ascii="Calibri" w:eastAsia="Calibri" w:hAnsi="Calibri" w:cs="Times New Roman"/>
            <w:b/>
          </w:rPr>
          <w:t>:</w:t>
        </w:r>
        <w:r w:rsidR="004E4A2B">
          <w:rPr>
            <w:rFonts w:ascii="Calibri" w:eastAsia="Calibri" w:hAnsi="Calibri" w:cs="Times New Roman"/>
            <w:b/>
          </w:rPr>
          <w:t>tab</w:t>
        </w:r>
        <w:r w:rsidR="004E4A2B" w:rsidRPr="004E4A2B">
          <w:rPr>
            <w:rFonts w:ascii="Calibri" w:eastAsia="Calibri" w:hAnsi="Calibri" w:cs="Times New Roman"/>
            <w:b/>
          </w:rPr>
          <w:t>dummy</w:t>
        </w:r>
        <w:proofErr w:type="gramEnd"/>
        <w:r w:rsidR="004E4A2B" w:rsidRPr="004E4A2B">
          <w:rPr>
            <w:rFonts w:ascii="Calibri" w:eastAsia="Calibri" w:hAnsi="Calibri" w:cs="Times New Roman"/>
            <w:b/>
          </w:rPr>
          <w:t>2.</w:t>
        </w:r>
        <w:r w:rsidR="004E4A2B">
          <w:rPr>
            <w:rFonts w:ascii="Calibri" w:eastAsia="Calibri" w:hAnsi="Calibri" w:cs="Times New Roman"/>
            <w:b/>
          </w:rPr>
          <w:t>6}}</w:t>
        </w:r>
      </w:ins>
      <w:del w:id="64" w:author="Graaf, S.C. de (Bastiaan)" w:date="2023-03-24T18:51:00Z">
        <w:r w:rsidR="00060325" w:rsidRPr="003C476C" w:rsidDel="004E4A2B">
          <w:rPr>
            <w:rFonts w:ascii="Calibri" w:eastAsia="Calibri" w:hAnsi="Calibri" w:cs="Times New Roman"/>
            <w:b/>
          </w:rPr>
          <w:delText xml:space="preserve">Supplementary </w:delText>
        </w:r>
        <w:r w:rsidR="00D20144" w:rsidRPr="003C476C" w:rsidDel="004E4A2B">
          <w:rPr>
            <w:rFonts w:ascii="Calibri" w:eastAsia="Calibri" w:hAnsi="Calibri" w:cs="Times New Roman"/>
            <w:b/>
          </w:rPr>
          <w:delText xml:space="preserve">Table </w:delText>
        </w:r>
        <w:r w:rsidR="00B56824" w:rsidRPr="003C476C" w:rsidDel="004E4A2B">
          <w:rPr>
            <w:rFonts w:ascii="Calibri" w:eastAsia="Calibri" w:hAnsi="Calibri" w:cs="Times New Roman"/>
            <w:b/>
          </w:rPr>
          <w:delText>6</w:delText>
        </w:r>
      </w:del>
      <w:r w:rsidR="00D20144" w:rsidRPr="003C476C">
        <w:rPr>
          <w:rFonts w:ascii="Calibri" w:eastAsia="Calibri" w:hAnsi="Calibri" w:cs="Times New Roman"/>
        </w:rPr>
        <w:t>)</w:t>
      </w:r>
      <w:r w:rsidR="009F0CB9" w:rsidRPr="003C476C">
        <w:rPr>
          <w:rFonts w:ascii="Calibri" w:eastAsia="Calibri" w:hAnsi="Calibri" w:cs="Times New Roman"/>
        </w:rPr>
        <w:t xml:space="preserve">. </w:t>
      </w:r>
      <w:r w:rsidR="001F183C" w:rsidRPr="003C476C">
        <w:rPr>
          <w:rFonts w:ascii="Calibri" w:eastAsia="Calibri" w:hAnsi="Calibri" w:cs="Times New Roman"/>
        </w:rPr>
        <w:t xml:space="preserve">Crosslink 24-193 </w:t>
      </w:r>
      <w:r w:rsidR="008550AC" w:rsidRPr="003C476C">
        <w:rPr>
          <w:rFonts w:ascii="Calibri" w:eastAsia="Calibri" w:hAnsi="Calibri" w:cs="Times New Roman"/>
        </w:rPr>
        <w:t xml:space="preserve">is located </w:t>
      </w:r>
      <w:r w:rsidR="008550AC" w:rsidRPr="003C476C">
        <w:rPr>
          <w:rFonts w:ascii="Calibri" w:eastAsia="Calibri" w:hAnsi="Calibri" w:cs="Times New Roman"/>
        </w:rPr>
        <w:lastRenderedPageBreak/>
        <w:t>in</w:t>
      </w:r>
      <w:r w:rsidR="001F183C" w:rsidRPr="003C476C">
        <w:rPr>
          <w:rFonts w:ascii="Calibri" w:eastAsia="Calibri" w:hAnsi="Calibri" w:cs="Times New Roman"/>
        </w:rPr>
        <w:t xml:space="preserve"> cluster 1 </w:t>
      </w:r>
      <w:r w:rsidR="00A71D1A" w:rsidRPr="003C476C">
        <w:rPr>
          <w:rFonts w:ascii="Calibri" w:eastAsia="Calibri" w:hAnsi="Calibri" w:cs="Times New Roman"/>
        </w:rPr>
        <w:t>(</w:t>
      </w:r>
      <w:r w:rsidR="00D26A01">
        <w:rPr>
          <w:rFonts w:ascii="Calibri" w:eastAsia="Calibri" w:hAnsi="Calibri" w:cs="Times New Roman"/>
          <w:b/>
        </w:rPr>
        <w:t>\textbf{\</w:t>
      </w:r>
      <w:proofErr w:type="spellStart"/>
      <w:r w:rsidR="00D26A01">
        <w:rPr>
          <w:rFonts w:ascii="Calibri" w:eastAsia="Calibri" w:hAnsi="Calibri" w:cs="Times New Roman"/>
          <w:b/>
        </w:rPr>
        <w:t>autoref</w:t>
      </w:r>
      <w:proofErr w:type="spellEnd"/>
      <w:r w:rsidR="00D26A01">
        <w:rPr>
          <w:rFonts w:ascii="Calibri" w:eastAsia="Calibri" w:hAnsi="Calibri" w:cs="Times New Roman"/>
          <w:b/>
        </w:rPr>
        <w:t>{</w:t>
      </w:r>
      <w:proofErr w:type="gramStart"/>
      <w:r w:rsidR="00D26A01">
        <w:rPr>
          <w:rFonts w:ascii="Calibri" w:eastAsia="Calibri" w:hAnsi="Calibri" w:cs="Times New Roman"/>
          <w:b/>
        </w:rPr>
        <w:t>fig:figs</w:t>
      </w:r>
      <w:proofErr w:type="gramEnd"/>
      <w:r w:rsidR="00D26A01">
        <w:rPr>
          <w:rFonts w:ascii="Calibri" w:eastAsia="Calibri" w:hAnsi="Calibri" w:cs="Times New Roman"/>
          <w:b/>
        </w:rPr>
        <w:t>2.1}</w:t>
      </w:r>
      <w:r w:rsidR="00A71D1A" w:rsidRPr="003C476C">
        <w:rPr>
          <w:rFonts w:ascii="Calibri" w:eastAsia="Calibri" w:hAnsi="Calibri" w:cs="Times New Roman"/>
          <w:b/>
        </w:rPr>
        <w:t>E</w:t>
      </w:r>
      <w:r w:rsidR="001834E6">
        <w:rPr>
          <w:rFonts w:ascii="Calibri" w:eastAsia="Calibri" w:hAnsi="Calibri" w:cs="Times New Roman"/>
          <w:b/>
        </w:rPr>
        <w:t>}</w:t>
      </w:r>
      <w:r w:rsidR="00A71D1A" w:rsidRPr="003C476C">
        <w:rPr>
          <w:rFonts w:ascii="Calibri" w:eastAsia="Calibri" w:hAnsi="Calibri" w:cs="Times New Roman"/>
        </w:rPr>
        <w:t xml:space="preserve">) </w:t>
      </w:r>
      <w:r w:rsidR="001F183C" w:rsidRPr="003C476C">
        <w:rPr>
          <w:rFonts w:ascii="Calibri" w:eastAsia="Calibri" w:hAnsi="Calibri" w:cs="Times New Roman"/>
        </w:rPr>
        <w:t xml:space="preserve">and shows </w:t>
      </w:r>
      <w:r w:rsidR="008550AC" w:rsidRPr="003C476C">
        <w:rPr>
          <w:rFonts w:ascii="Calibri" w:eastAsia="Calibri" w:hAnsi="Calibri" w:cs="Times New Roman"/>
        </w:rPr>
        <w:t xml:space="preserve">a </w:t>
      </w:r>
      <w:r w:rsidR="001F183C" w:rsidRPr="003C476C">
        <w:rPr>
          <w:rFonts w:ascii="Calibri" w:eastAsia="Calibri" w:hAnsi="Calibri" w:cs="Times New Roman"/>
        </w:rPr>
        <w:t xml:space="preserve">drastic decrease in intensity for </w:t>
      </w:r>
      <w:r w:rsidR="008550AC" w:rsidRPr="003C476C">
        <w:rPr>
          <w:rFonts w:ascii="Calibri" w:eastAsia="Calibri" w:hAnsi="Calibri" w:cs="Times New Roman"/>
        </w:rPr>
        <w:t>higher concentrations of cAMP</w:t>
      </w:r>
      <w:r w:rsidR="00B57056" w:rsidRPr="003C476C">
        <w:rPr>
          <w:rFonts w:ascii="Calibri" w:eastAsia="Calibri" w:hAnsi="Calibri" w:cs="Times New Roman"/>
        </w:rPr>
        <w:t xml:space="preserve">. </w:t>
      </w:r>
      <w:r w:rsidR="008550AC" w:rsidRPr="003C476C">
        <w:rPr>
          <w:rFonts w:ascii="Calibri" w:eastAsia="Calibri" w:hAnsi="Calibri" w:cs="Times New Roman"/>
        </w:rPr>
        <w:t>This behavior is not readil</w:t>
      </w:r>
      <w:r w:rsidR="000C7511">
        <w:rPr>
          <w:rFonts w:ascii="Calibri" w:eastAsia="Calibri" w:hAnsi="Calibri" w:cs="Times New Roman"/>
        </w:rPr>
        <w:t>y explainable, but we hypothesize</w:t>
      </w:r>
      <w:r w:rsidR="008550AC" w:rsidRPr="003C476C">
        <w:rPr>
          <w:rFonts w:ascii="Calibri" w:eastAsia="Calibri" w:hAnsi="Calibri" w:cs="Times New Roman"/>
        </w:rPr>
        <w:t xml:space="preserve"> that upon substrate binding </w:t>
      </w:r>
      <w:r w:rsidR="000C7511">
        <w:rPr>
          <w:rFonts w:ascii="Calibri" w:eastAsia="Calibri" w:hAnsi="Calibri" w:cs="Times New Roman"/>
        </w:rPr>
        <w:t xml:space="preserve">the protein is made structurally less flexible by formation of a salt-bridge </w:t>
      </w:r>
      <w:r w:rsidR="000821A9">
        <w:rPr>
          <w:rFonts w:ascii="Calibri" w:eastAsia="Calibri" w:hAnsi="Calibri" w:cs="Times New Roman"/>
        </w:rPr>
        <w:t xml:space="preserve">between one of these </w:t>
      </w:r>
      <w:proofErr w:type="spellStart"/>
      <w:r w:rsidR="000821A9">
        <w:rPr>
          <w:rFonts w:ascii="Calibri" w:eastAsia="Calibri" w:hAnsi="Calibri" w:cs="Times New Roman"/>
        </w:rPr>
        <w:t>lysines</w:t>
      </w:r>
      <w:proofErr w:type="spellEnd"/>
      <w:r w:rsidR="000821A9">
        <w:rPr>
          <w:rFonts w:ascii="Calibri" w:eastAsia="Calibri" w:hAnsi="Calibri" w:cs="Times New Roman"/>
        </w:rPr>
        <w:t xml:space="preserve"> and Asp’162</w:t>
      </w:r>
      <w:r w:rsidR="008550AC" w:rsidRPr="003C476C">
        <w:rPr>
          <w:rFonts w:ascii="Calibri" w:eastAsia="Calibri" w:hAnsi="Calibri" w:cs="Times New Roman"/>
        </w:rPr>
        <w:t xml:space="preserve"> (see </w:t>
      </w:r>
      <w:r w:rsidR="00BB22E2">
        <w:rPr>
          <w:rFonts w:ascii="Calibri" w:eastAsia="Calibri" w:hAnsi="Calibri" w:cs="Times New Roman"/>
          <w:b/>
        </w:rPr>
        <w:t>\textbf{\</w:t>
      </w:r>
      <w:proofErr w:type="spellStart"/>
      <w:r w:rsidR="00BB22E2">
        <w:rPr>
          <w:rFonts w:ascii="Calibri" w:eastAsia="Calibri" w:hAnsi="Calibri" w:cs="Times New Roman"/>
          <w:b/>
        </w:rPr>
        <w:t>autoref</w:t>
      </w:r>
      <w:proofErr w:type="spellEnd"/>
      <w:r w:rsidR="00BB22E2">
        <w:rPr>
          <w:rFonts w:ascii="Calibri" w:eastAsia="Calibri" w:hAnsi="Calibri" w:cs="Times New Roman"/>
          <w:b/>
        </w:rPr>
        <w:t>{fig:fig2.4}</w:t>
      </w:r>
      <w:r w:rsidR="008550AC" w:rsidRPr="003C476C">
        <w:rPr>
          <w:rFonts w:ascii="Calibri" w:eastAsia="Calibri" w:hAnsi="Calibri" w:cs="Times New Roman"/>
          <w:b/>
        </w:rPr>
        <w:t>D</w:t>
      </w:r>
      <w:r w:rsidR="001834E6">
        <w:rPr>
          <w:rFonts w:ascii="Calibri" w:eastAsia="Calibri" w:hAnsi="Calibri" w:cs="Times New Roman"/>
          <w:b/>
        </w:rPr>
        <w:t>}</w:t>
      </w:r>
      <w:r w:rsidR="008550AC" w:rsidRPr="003C476C">
        <w:rPr>
          <w:rFonts w:ascii="Calibri" w:eastAsia="Calibri" w:hAnsi="Calibri" w:cs="Times New Roman"/>
        </w:rPr>
        <w:t>).</w:t>
      </w:r>
    </w:p>
    <w:p w14:paraId="60D5896B" w14:textId="77777777" w:rsidR="0089050E" w:rsidRPr="0089050E" w:rsidRDefault="0089050E" w:rsidP="0089050E">
      <w:pPr>
        <w:shd w:val="clear" w:color="auto" w:fill="1E1E1E"/>
        <w:spacing w:after="0" w:line="285" w:lineRule="atLeast"/>
        <w:rPr>
          <w:rFonts w:ascii="Fira Code" w:eastAsia="Times New Roman" w:hAnsi="Fira Code" w:cs="Fira Code"/>
          <w:color w:val="D4D4D4"/>
          <w:sz w:val="21"/>
          <w:szCs w:val="21"/>
        </w:rPr>
      </w:pPr>
      <w:r w:rsidRPr="0089050E">
        <w:rPr>
          <w:rFonts w:ascii="Fira Code" w:eastAsia="Times New Roman" w:hAnsi="Fira Code" w:cs="Fira Code"/>
          <w:color w:val="6A9955"/>
          <w:sz w:val="21"/>
          <w:szCs w:val="21"/>
        </w:rPr>
        <w:t>%%</w:t>
      </w:r>
      <w:proofErr w:type="spellStart"/>
      <w:r w:rsidRPr="0089050E">
        <w:rPr>
          <w:rFonts w:ascii="Fira Code" w:eastAsia="Times New Roman" w:hAnsi="Fira Code" w:cs="Fira Code"/>
          <w:color w:val="6A9955"/>
          <w:sz w:val="21"/>
          <w:szCs w:val="21"/>
        </w:rPr>
        <w:t>TODO</w:t>
      </w:r>
      <w:proofErr w:type="spellEnd"/>
      <w:r w:rsidRPr="0089050E">
        <w:rPr>
          <w:rFonts w:ascii="Fira Code" w:eastAsia="Times New Roman" w:hAnsi="Fira Code" w:cs="Fira Code"/>
          <w:color w:val="6A9955"/>
          <w:sz w:val="21"/>
          <w:szCs w:val="21"/>
        </w:rPr>
        <w:t xml:space="preserve"> caption overflows</w:t>
      </w:r>
    </w:p>
    <w:p w14:paraId="7B05B0FF" w14:textId="77777777" w:rsidR="0089050E" w:rsidRPr="0089050E" w:rsidRDefault="0089050E" w:rsidP="0089050E">
      <w:pPr>
        <w:shd w:val="clear" w:color="auto" w:fill="1E1E1E"/>
        <w:spacing w:after="0" w:line="285" w:lineRule="atLeast"/>
        <w:rPr>
          <w:rFonts w:ascii="Fira Code" w:eastAsia="Times New Roman" w:hAnsi="Fira Code" w:cs="Fira Code"/>
          <w:color w:val="D4D4D4"/>
          <w:sz w:val="21"/>
          <w:szCs w:val="21"/>
        </w:rPr>
      </w:pPr>
      <w:r w:rsidRPr="0089050E">
        <w:rPr>
          <w:rFonts w:ascii="Fira Code" w:eastAsia="Times New Roman" w:hAnsi="Fira Code" w:cs="Fira Code"/>
          <w:color w:val="DCDCAA"/>
          <w:sz w:val="21"/>
          <w:szCs w:val="21"/>
        </w:rPr>
        <w:t>\begin</w:t>
      </w:r>
      <w:r w:rsidRPr="0089050E">
        <w:rPr>
          <w:rFonts w:ascii="Fira Code" w:eastAsia="Times New Roman" w:hAnsi="Fira Code" w:cs="Fira Code"/>
          <w:color w:val="D4D4D4"/>
          <w:sz w:val="21"/>
          <w:szCs w:val="21"/>
        </w:rPr>
        <w:t>{</w:t>
      </w:r>
      <w:r w:rsidRPr="0089050E">
        <w:rPr>
          <w:rFonts w:ascii="Fira Code" w:eastAsia="Times New Roman" w:hAnsi="Fira Code" w:cs="Fira Code"/>
          <w:color w:val="9CDCFE"/>
          <w:sz w:val="21"/>
          <w:szCs w:val="21"/>
        </w:rPr>
        <w:t>figure</w:t>
      </w:r>
      <w:proofErr w:type="gramStart"/>
      <w:r w:rsidRPr="0089050E">
        <w:rPr>
          <w:rFonts w:ascii="Fira Code" w:eastAsia="Times New Roman" w:hAnsi="Fira Code" w:cs="Fira Code"/>
          <w:color w:val="9CDCFE"/>
          <w:sz w:val="21"/>
          <w:szCs w:val="21"/>
        </w:rPr>
        <w:t>*</w:t>
      </w:r>
      <w:r w:rsidRPr="0089050E">
        <w:rPr>
          <w:rFonts w:ascii="Fira Code" w:eastAsia="Times New Roman" w:hAnsi="Fira Code" w:cs="Fira Code"/>
          <w:color w:val="D4D4D4"/>
          <w:sz w:val="21"/>
          <w:szCs w:val="21"/>
        </w:rPr>
        <w:t>}[</w:t>
      </w:r>
      <w:proofErr w:type="gramEnd"/>
      <w:r w:rsidRPr="0089050E">
        <w:rPr>
          <w:rFonts w:ascii="Fira Code" w:eastAsia="Times New Roman" w:hAnsi="Fira Code" w:cs="Fira Code"/>
          <w:color w:val="D4D4D4"/>
          <w:sz w:val="21"/>
          <w:szCs w:val="21"/>
        </w:rPr>
        <w:t>!</w:t>
      </w:r>
      <w:proofErr w:type="spellStart"/>
      <w:r w:rsidRPr="0089050E">
        <w:rPr>
          <w:rFonts w:ascii="Fira Code" w:eastAsia="Times New Roman" w:hAnsi="Fira Code" w:cs="Fira Code"/>
          <w:color w:val="D4D4D4"/>
          <w:sz w:val="21"/>
          <w:szCs w:val="21"/>
        </w:rPr>
        <w:t>htb</w:t>
      </w:r>
      <w:proofErr w:type="spellEnd"/>
      <w:r w:rsidRPr="0089050E">
        <w:rPr>
          <w:rFonts w:ascii="Fira Code" w:eastAsia="Times New Roman" w:hAnsi="Fira Code" w:cs="Fira Code"/>
          <w:color w:val="D4D4D4"/>
          <w:sz w:val="21"/>
          <w:szCs w:val="21"/>
        </w:rPr>
        <w:t>]</w:t>
      </w:r>
    </w:p>
    <w:p w14:paraId="246432C1" w14:textId="77777777" w:rsidR="0089050E" w:rsidRPr="0089050E" w:rsidRDefault="0089050E" w:rsidP="0089050E">
      <w:pPr>
        <w:shd w:val="clear" w:color="auto" w:fill="1E1E1E"/>
        <w:spacing w:after="0" w:line="285" w:lineRule="atLeast"/>
        <w:rPr>
          <w:rFonts w:ascii="Fira Code" w:eastAsia="Times New Roman" w:hAnsi="Fira Code" w:cs="Fira Code"/>
          <w:color w:val="D4D4D4"/>
          <w:sz w:val="21"/>
          <w:szCs w:val="21"/>
        </w:rPr>
      </w:pPr>
      <w:r w:rsidRPr="0089050E">
        <w:rPr>
          <w:rFonts w:ascii="Fira Code" w:eastAsia="Times New Roman" w:hAnsi="Fira Code" w:cs="Fira Code"/>
          <w:color w:val="D4D4D4"/>
          <w:sz w:val="21"/>
          <w:szCs w:val="21"/>
        </w:rPr>
        <w:t>   </w:t>
      </w:r>
      <w:r w:rsidRPr="0089050E">
        <w:rPr>
          <w:rFonts w:ascii="Fira Code" w:eastAsia="Times New Roman" w:hAnsi="Fira Code" w:cs="Fira Code"/>
          <w:color w:val="DCDCAA"/>
          <w:sz w:val="21"/>
          <w:szCs w:val="21"/>
        </w:rPr>
        <w:t>\</w:t>
      </w:r>
      <w:proofErr w:type="gramStart"/>
      <w:r w:rsidRPr="0089050E">
        <w:rPr>
          <w:rFonts w:ascii="Fira Code" w:eastAsia="Times New Roman" w:hAnsi="Fira Code" w:cs="Fira Code"/>
          <w:color w:val="DCDCAA"/>
          <w:sz w:val="21"/>
          <w:szCs w:val="21"/>
        </w:rPr>
        <w:t>center</w:t>
      </w:r>
      <w:proofErr w:type="gramEnd"/>
    </w:p>
    <w:p w14:paraId="32FBE35E" w14:textId="77777777" w:rsidR="0089050E" w:rsidRPr="0089050E" w:rsidRDefault="0089050E" w:rsidP="0089050E">
      <w:pPr>
        <w:shd w:val="clear" w:color="auto" w:fill="1E1E1E"/>
        <w:spacing w:after="0" w:line="285" w:lineRule="atLeast"/>
        <w:rPr>
          <w:rFonts w:ascii="Fira Code" w:eastAsia="Times New Roman" w:hAnsi="Fira Code" w:cs="Fira Code"/>
          <w:color w:val="D4D4D4"/>
          <w:sz w:val="21"/>
          <w:szCs w:val="21"/>
        </w:rPr>
      </w:pPr>
      <w:r w:rsidRPr="0089050E">
        <w:rPr>
          <w:rFonts w:ascii="Fira Code" w:eastAsia="Times New Roman" w:hAnsi="Fira Code" w:cs="Fira Code"/>
          <w:color w:val="D4D4D4"/>
          <w:sz w:val="21"/>
          <w:szCs w:val="21"/>
        </w:rPr>
        <w:t>   </w:t>
      </w:r>
      <w:r w:rsidRPr="0089050E">
        <w:rPr>
          <w:rFonts w:ascii="Fira Code" w:eastAsia="Times New Roman" w:hAnsi="Fira Code" w:cs="Fira Code"/>
          <w:color w:val="DCDCAA"/>
          <w:sz w:val="21"/>
          <w:szCs w:val="21"/>
        </w:rPr>
        <w:t>\includegraphics</w:t>
      </w:r>
      <w:proofErr w:type="gramStart"/>
      <w:r w:rsidRPr="0089050E">
        <w:rPr>
          <w:rFonts w:ascii="Fira Code" w:eastAsia="Times New Roman" w:hAnsi="Fira Code" w:cs="Fira Code"/>
          <w:color w:val="D4D4D4"/>
          <w:sz w:val="21"/>
          <w:szCs w:val="21"/>
        </w:rPr>
        <w:t>[]{</w:t>
      </w:r>
      <w:proofErr w:type="gramEnd"/>
      <w:r w:rsidRPr="0089050E">
        <w:rPr>
          <w:rFonts w:ascii="Fira Code" w:eastAsia="Times New Roman" w:hAnsi="Fira Code" w:cs="Fira Code"/>
          <w:color w:val="D4D4D4"/>
          <w:sz w:val="21"/>
          <w:szCs w:val="21"/>
        </w:rPr>
        <w:t>Chapter.2/Figures/f5.png}</w:t>
      </w:r>
    </w:p>
    <w:p w14:paraId="044E4B0B" w14:textId="77777777" w:rsidR="0089050E" w:rsidRPr="0089050E" w:rsidRDefault="0089050E" w:rsidP="0089050E">
      <w:pPr>
        <w:shd w:val="clear" w:color="auto" w:fill="1E1E1E"/>
        <w:spacing w:after="0" w:line="285" w:lineRule="atLeast"/>
        <w:rPr>
          <w:rFonts w:ascii="Fira Code" w:eastAsia="Times New Roman" w:hAnsi="Fira Code" w:cs="Fira Code"/>
          <w:color w:val="D4D4D4"/>
          <w:sz w:val="21"/>
          <w:szCs w:val="21"/>
        </w:rPr>
      </w:pPr>
      <w:r w:rsidRPr="0089050E">
        <w:rPr>
          <w:rFonts w:ascii="Fira Code" w:eastAsia="Times New Roman" w:hAnsi="Fira Code" w:cs="Fira Code"/>
          <w:color w:val="D4D4D4"/>
          <w:sz w:val="21"/>
          <w:szCs w:val="21"/>
        </w:rPr>
        <w:t>   </w:t>
      </w:r>
      <w:r w:rsidRPr="0089050E">
        <w:rPr>
          <w:rFonts w:ascii="Fira Code" w:eastAsia="Times New Roman" w:hAnsi="Fira Code" w:cs="Fira Code"/>
          <w:color w:val="DCDCAA"/>
          <w:sz w:val="21"/>
          <w:szCs w:val="21"/>
        </w:rPr>
        <w:t>\</w:t>
      </w:r>
      <w:proofErr w:type="gramStart"/>
      <w:r w:rsidRPr="0089050E">
        <w:rPr>
          <w:rFonts w:ascii="Fira Code" w:eastAsia="Times New Roman" w:hAnsi="Fira Code" w:cs="Fira Code"/>
          <w:color w:val="DCDCAA"/>
          <w:sz w:val="21"/>
          <w:szCs w:val="21"/>
        </w:rPr>
        <w:t>caption</w:t>
      </w:r>
      <w:r w:rsidRPr="0089050E">
        <w:rPr>
          <w:rFonts w:ascii="Fira Code" w:eastAsia="Times New Roman" w:hAnsi="Fira Code" w:cs="Fira Code"/>
          <w:color w:val="D4D4D4"/>
          <w:sz w:val="21"/>
          <w:szCs w:val="21"/>
        </w:rPr>
        <w:t>{</w:t>
      </w:r>
      <w:proofErr w:type="gramEnd"/>
    </w:p>
    <w:p w14:paraId="4AA199D2" w14:textId="77777777" w:rsidR="0089050E" w:rsidRPr="0089050E" w:rsidRDefault="0089050E" w:rsidP="0089050E">
      <w:pPr>
        <w:shd w:val="clear" w:color="auto" w:fill="1E1E1E"/>
        <w:spacing w:after="0" w:line="285" w:lineRule="atLeast"/>
        <w:rPr>
          <w:rFonts w:ascii="Fira Code" w:eastAsia="Times New Roman" w:hAnsi="Fira Code" w:cs="Fira Code"/>
          <w:color w:val="D4D4D4"/>
          <w:sz w:val="21"/>
          <w:szCs w:val="21"/>
        </w:rPr>
      </w:pPr>
      <w:r w:rsidRPr="0089050E">
        <w:rPr>
          <w:rFonts w:ascii="Fira Code" w:eastAsia="Times New Roman" w:hAnsi="Fira Code" w:cs="Fira Code"/>
          <w:color w:val="D4D4D4"/>
          <w:sz w:val="21"/>
          <w:szCs w:val="21"/>
        </w:rPr>
        <w:t xml:space="preserve">      </w:t>
      </w:r>
      <w:r w:rsidRPr="0089050E">
        <w:rPr>
          <w:rFonts w:ascii="Fira Code" w:eastAsia="Times New Roman" w:hAnsi="Fira Code" w:cs="Fira Code"/>
          <w:color w:val="DCDCAA"/>
          <w:sz w:val="21"/>
          <w:szCs w:val="21"/>
        </w:rPr>
        <w:t>\</w:t>
      </w:r>
      <w:proofErr w:type="gramStart"/>
      <w:r w:rsidRPr="0089050E">
        <w:rPr>
          <w:rFonts w:ascii="Fira Code" w:eastAsia="Times New Roman" w:hAnsi="Fira Code" w:cs="Fira Code"/>
          <w:color w:val="DCDCAA"/>
          <w:sz w:val="21"/>
          <w:szCs w:val="21"/>
        </w:rPr>
        <w:t>textbf</w:t>
      </w:r>
      <w:r w:rsidRPr="0089050E">
        <w:rPr>
          <w:rFonts w:ascii="Fira Code" w:eastAsia="Times New Roman" w:hAnsi="Fira Code" w:cs="Fira Code"/>
          <w:color w:val="D4D4D4"/>
          <w:sz w:val="21"/>
          <w:szCs w:val="21"/>
        </w:rPr>
        <w:t>{</w:t>
      </w:r>
      <w:proofErr w:type="gramEnd"/>
      <w:r w:rsidRPr="0089050E">
        <w:rPr>
          <w:rFonts w:ascii="Fira Code" w:eastAsia="Times New Roman" w:hAnsi="Fira Code" w:cs="Fira Code"/>
          <w:color w:val="569CD6"/>
          <w:sz w:val="21"/>
          <w:szCs w:val="21"/>
        </w:rPr>
        <w:t>Quantitation with Cross-ID.</w:t>
      </w:r>
      <w:r w:rsidRPr="0089050E">
        <w:rPr>
          <w:rFonts w:ascii="Fira Code" w:eastAsia="Times New Roman" w:hAnsi="Fira Code" w:cs="Fira Code"/>
          <w:color w:val="D4D4D4"/>
          <w:sz w:val="21"/>
          <w:szCs w:val="21"/>
        </w:rPr>
        <w:t xml:space="preserve">} (a) Detected cross-links for the </w:t>
      </w:r>
      <w:proofErr w:type="spellStart"/>
      <w:r w:rsidRPr="0089050E">
        <w:rPr>
          <w:rFonts w:ascii="Fira Code" w:eastAsia="Times New Roman" w:hAnsi="Fira Code" w:cs="Fira Code"/>
          <w:color w:val="D4D4D4"/>
          <w:sz w:val="21"/>
          <w:szCs w:val="21"/>
        </w:rPr>
        <w:t>PKA</w:t>
      </w:r>
      <w:proofErr w:type="spellEnd"/>
      <w:r w:rsidRPr="0089050E">
        <w:rPr>
          <w:rFonts w:ascii="Fira Code" w:eastAsia="Times New Roman" w:hAnsi="Fira Code" w:cs="Fira Code"/>
          <w:color w:val="D4D4D4"/>
          <w:sz w:val="21"/>
          <w:szCs w:val="21"/>
        </w:rPr>
        <w:t xml:space="preserve"> complex in circular representation (left: regulatory subunit; right: catalytic subunit alpha). (b) Ligand-free and (c) </w:t>
      </w:r>
      <w:proofErr w:type="spellStart"/>
      <w:r w:rsidRPr="0089050E">
        <w:rPr>
          <w:rFonts w:ascii="Fira Code" w:eastAsia="Times New Roman" w:hAnsi="Fira Code" w:cs="Fira Code"/>
          <w:color w:val="D4D4D4"/>
          <w:sz w:val="21"/>
          <w:szCs w:val="21"/>
        </w:rPr>
        <w:t>cAMPbounded</w:t>
      </w:r>
      <w:proofErr w:type="spellEnd"/>
      <w:r w:rsidRPr="0089050E">
        <w:rPr>
          <w:rFonts w:ascii="Fira Code" w:eastAsia="Times New Roman" w:hAnsi="Fira Code" w:cs="Fira Code"/>
          <w:color w:val="D4D4D4"/>
          <w:sz w:val="21"/>
          <w:szCs w:val="21"/>
        </w:rPr>
        <w:t xml:space="preserve"> structures of bovine alpha type II regulatory subunit. (d)</w:t>
      </w:r>
    </w:p>
    <w:p w14:paraId="3496E94D" w14:textId="77777777" w:rsidR="0089050E" w:rsidRPr="0089050E" w:rsidRDefault="0089050E" w:rsidP="0089050E">
      <w:pPr>
        <w:shd w:val="clear" w:color="auto" w:fill="1E1E1E"/>
        <w:spacing w:after="0" w:line="285" w:lineRule="atLeast"/>
        <w:rPr>
          <w:rFonts w:ascii="Fira Code" w:eastAsia="Times New Roman" w:hAnsi="Fira Code" w:cs="Fira Code"/>
          <w:color w:val="D4D4D4"/>
          <w:sz w:val="21"/>
          <w:szCs w:val="21"/>
        </w:rPr>
      </w:pPr>
      <w:r w:rsidRPr="0089050E">
        <w:rPr>
          <w:rFonts w:ascii="Fira Code" w:eastAsia="Times New Roman" w:hAnsi="Fira Code" w:cs="Fira Code"/>
          <w:color w:val="D4D4D4"/>
          <w:sz w:val="21"/>
          <w:szCs w:val="21"/>
        </w:rPr>
        <w:t>      Structure of bovine catalytic subunit alpha with mapped cross-links. Cross-links mapped in black do not change intensity across TMT channels, whereas residues and cross-links mapped in dark red are changing their intensity across the TMT channels.</w:t>
      </w:r>
    </w:p>
    <w:p w14:paraId="1C810AEA" w14:textId="77777777" w:rsidR="0089050E" w:rsidRPr="0089050E" w:rsidRDefault="0089050E" w:rsidP="0089050E">
      <w:pPr>
        <w:shd w:val="clear" w:color="auto" w:fill="1E1E1E"/>
        <w:spacing w:after="0" w:line="285" w:lineRule="atLeast"/>
        <w:rPr>
          <w:rFonts w:ascii="Fira Code" w:eastAsia="Times New Roman" w:hAnsi="Fira Code" w:cs="Fira Code"/>
          <w:color w:val="D4D4D4"/>
          <w:sz w:val="21"/>
          <w:szCs w:val="21"/>
        </w:rPr>
      </w:pPr>
      <w:r w:rsidRPr="0089050E">
        <w:rPr>
          <w:rFonts w:ascii="Fira Code" w:eastAsia="Times New Roman" w:hAnsi="Fira Code" w:cs="Fira Code"/>
          <w:color w:val="D4D4D4"/>
          <w:sz w:val="21"/>
          <w:szCs w:val="21"/>
        </w:rPr>
        <w:t>   }</w:t>
      </w:r>
    </w:p>
    <w:p w14:paraId="1D8C619E" w14:textId="77777777" w:rsidR="0089050E" w:rsidRPr="0089050E" w:rsidRDefault="0089050E" w:rsidP="0089050E">
      <w:pPr>
        <w:shd w:val="clear" w:color="auto" w:fill="1E1E1E"/>
        <w:spacing w:after="0" w:line="285" w:lineRule="atLeast"/>
        <w:rPr>
          <w:rFonts w:ascii="Fira Code" w:eastAsia="Times New Roman" w:hAnsi="Fira Code" w:cs="Fira Code"/>
          <w:color w:val="D4D4D4"/>
          <w:sz w:val="21"/>
          <w:szCs w:val="21"/>
        </w:rPr>
      </w:pPr>
      <w:r w:rsidRPr="0089050E">
        <w:rPr>
          <w:rFonts w:ascii="Fira Code" w:eastAsia="Times New Roman" w:hAnsi="Fira Code" w:cs="Fira Code"/>
          <w:color w:val="D4D4D4"/>
          <w:sz w:val="21"/>
          <w:szCs w:val="21"/>
        </w:rPr>
        <w:t>   </w:t>
      </w:r>
      <w:r w:rsidRPr="0089050E">
        <w:rPr>
          <w:rFonts w:ascii="Fira Code" w:eastAsia="Times New Roman" w:hAnsi="Fira Code" w:cs="Fira Code"/>
          <w:color w:val="C586C0"/>
          <w:sz w:val="21"/>
          <w:szCs w:val="21"/>
        </w:rPr>
        <w:t>\label</w:t>
      </w:r>
      <w:r w:rsidRPr="0089050E">
        <w:rPr>
          <w:rFonts w:ascii="Fira Code" w:eastAsia="Times New Roman" w:hAnsi="Fira Code" w:cs="Fira Code"/>
          <w:color w:val="D4D4D4"/>
          <w:sz w:val="21"/>
          <w:szCs w:val="21"/>
        </w:rPr>
        <w:t>{</w:t>
      </w:r>
      <w:proofErr w:type="gramStart"/>
      <w:r w:rsidRPr="0089050E">
        <w:rPr>
          <w:rFonts w:ascii="Fira Code" w:eastAsia="Times New Roman" w:hAnsi="Fira Code" w:cs="Fira Code"/>
          <w:color w:val="9CDCFE"/>
          <w:sz w:val="21"/>
          <w:szCs w:val="21"/>
        </w:rPr>
        <w:t>fig:fig</w:t>
      </w:r>
      <w:proofErr w:type="gramEnd"/>
      <w:r w:rsidRPr="0089050E">
        <w:rPr>
          <w:rFonts w:ascii="Fira Code" w:eastAsia="Times New Roman" w:hAnsi="Fira Code" w:cs="Fira Code"/>
          <w:color w:val="9CDCFE"/>
          <w:sz w:val="21"/>
          <w:szCs w:val="21"/>
        </w:rPr>
        <w:t>2.5</w:t>
      </w:r>
      <w:r w:rsidRPr="0089050E">
        <w:rPr>
          <w:rFonts w:ascii="Fira Code" w:eastAsia="Times New Roman" w:hAnsi="Fira Code" w:cs="Fira Code"/>
          <w:color w:val="D4D4D4"/>
          <w:sz w:val="21"/>
          <w:szCs w:val="21"/>
        </w:rPr>
        <w:t>}</w:t>
      </w:r>
    </w:p>
    <w:p w14:paraId="2D899D20" w14:textId="77777777" w:rsidR="0089050E" w:rsidRPr="0089050E" w:rsidRDefault="0089050E" w:rsidP="0089050E">
      <w:pPr>
        <w:shd w:val="clear" w:color="auto" w:fill="1E1E1E"/>
        <w:spacing w:after="0" w:line="285" w:lineRule="atLeast"/>
        <w:rPr>
          <w:rFonts w:ascii="Fira Code" w:eastAsia="Times New Roman" w:hAnsi="Fira Code" w:cs="Fira Code"/>
          <w:color w:val="D4D4D4"/>
          <w:sz w:val="21"/>
          <w:szCs w:val="21"/>
        </w:rPr>
      </w:pPr>
      <w:r w:rsidRPr="0089050E">
        <w:rPr>
          <w:rFonts w:ascii="Fira Code" w:eastAsia="Times New Roman" w:hAnsi="Fira Code" w:cs="Fira Code"/>
          <w:color w:val="DCDCAA"/>
          <w:sz w:val="21"/>
          <w:szCs w:val="21"/>
        </w:rPr>
        <w:t>\</w:t>
      </w:r>
      <w:proofErr w:type="gramStart"/>
      <w:r w:rsidRPr="0089050E">
        <w:rPr>
          <w:rFonts w:ascii="Fira Code" w:eastAsia="Times New Roman" w:hAnsi="Fira Code" w:cs="Fira Code"/>
          <w:color w:val="DCDCAA"/>
          <w:sz w:val="21"/>
          <w:szCs w:val="21"/>
        </w:rPr>
        <w:t>end</w:t>
      </w:r>
      <w:proofErr w:type="gramEnd"/>
      <w:r w:rsidRPr="0089050E">
        <w:rPr>
          <w:rFonts w:ascii="Fira Code" w:eastAsia="Times New Roman" w:hAnsi="Fira Code" w:cs="Fira Code"/>
          <w:color w:val="D4D4D4"/>
          <w:sz w:val="21"/>
          <w:szCs w:val="21"/>
        </w:rPr>
        <w:t>{</w:t>
      </w:r>
      <w:r w:rsidRPr="0089050E">
        <w:rPr>
          <w:rFonts w:ascii="Fira Code" w:eastAsia="Times New Roman" w:hAnsi="Fira Code" w:cs="Fira Code"/>
          <w:color w:val="9CDCFE"/>
          <w:sz w:val="21"/>
          <w:szCs w:val="21"/>
        </w:rPr>
        <w:t>figure*</w:t>
      </w:r>
      <w:r w:rsidRPr="0089050E">
        <w:rPr>
          <w:rFonts w:ascii="Fira Code" w:eastAsia="Times New Roman" w:hAnsi="Fira Code" w:cs="Fira Code"/>
          <w:color w:val="D4D4D4"/>
          <w:sz w:val="21"/>
          <w:szCs w:val="21"/>
        </w:rPr>
        <w:t>}</w:t>
      </w:r>
    </w:p>
    <w:p w14:paraId="7EA07F4D" w14:textId="77777777" w:rsidR="005E430F" w:rsidRPr="003C476C" w:rsidRDefault="005E430F" w:rsidP="00A2584B">
      <w:pPr>
        <w:spacing w:line="360" w:lineRule="auto"/>
        <w:jc w:val="both"/>
        <w:rPr>
          <w:rFonts w:ascii="Calibri" w:eastAsia="Calibri" w:hAnsi="Calibri" w:cs="Times New Roman"/>
        </w:rPr>
      </w:pPr>
    </w:p>
    <w:p w14:paraId="6E40A215" w14:textId="7F83F17C" w:rsidR="00805B0D" w:rsidRPr="003C476C" w:rsidRDefault="007F69C9" w:rsidP="007F69C9">
      <w:pPr>
        <w:pStyle w:val="Heading1"/>
      </w:pPr>
      <w:proofErr w:type="gramStart"/>
      <w:r>
        <w:t>!</w:t>
      </w:r>
      <w:r w:rsidR="00037B52" w:rsidRPr="003C476C">
        <w:t>C</w:t>
      </w:r>
      <w:r w:rsidR="00805B0D" w:rsidRPr="003C476C">
        <w:t>onclusions</w:t>
      </w:r>
      <w:proofErr w:type="gramEnd"/>
    </w:p>
    <w:p w14:paraId="4096FC3C" w14:textId="2E2372EA" w:rsidR="00ED075D" w:rsidRPr="003C476C" w:rsidRDefault="00E14CB8" w:rsidP="002D0DE9">
      <w:pPr>
        <w:spacing w:line="360" w:lineRule="auto"/>
        <w:jc w:val="both"/>
        <w:rPr>
          <w:rFonts w:ascii="Calibri" w:eastAsia="Calibri" w:hAnsi="Calibri" w:cs="Times New Roman"/>
        </w:rPr>
      </w:pPr>
      <w:r w:rsidRPr="003C476C">
        <w:rPr>
          <w:rFonts w:ascii="Calibri" w:eastAsia="Calibri" w:hAnsi="Calibri" w:cs="Times New Roman"/>
        </w:rPr>
        <w:t>Crosslinking mass spectrometry experiments tend to</w:t>
      </w:r>
      <w:r w:rsidR="00394823" w:rsidRPr="003C476C">
        <w:rPr>
          <w:rFonts w:ascii="Calibri" w:eastAsia="Calibri" w:hAnsi="Calibri" w:cs="Times New Roman"/>
        </w:rPr>
        <w:t xml:space="preserve"> produce such large</w:t>
      </w:r>
      <w:r w:rsidRPr="003C476C">
        <w:rPr>
          <w:rFonts w:ascii="Calibri" w:eastAsia="Calibri" w:hAnsi="Calibri" w:cs="Times New Roman"/>
        </w:rPr>
        <w:t xml:space="preserve"> amount</w:t>
      </w:r>
      <w:r w:rsidR="00394823" w:rsidRPr="003C476C">
        <w:rPr>
          <w:rFonts w:ascii="Calibri" w:eastAsia="Calibri" w:hAnsi="Calibri" w:cs="Times New Roman"/>
        </w:rPr>
        <w:t>s</w:t>
      </w:r>
      <w:r w:rsidRPr="003C476C">
        <w:rPr>
          <w:rFonts w:ascii="Calibri" w:eastAsia="Calibri" w:hAnsi="Calibri" w:cs="Times New Roman"/>
        </w:rPr>
        <w:t xml:space="preserve"> of data, </w:t>
      </w:r>
      <w:r w:rsidR="00394823" w:rsidRPr="003C476C">
        <w:rPr>
          <w:rFonts w:ascii="Calibri" w:eastAsia="Calibri" w:hAnsi="Calibri" w:cs="Times New Roman"/>
        </w:rPr>
        <w:t xml:space="preserve">that processing rapidly becomes impractical </w:t>
      </w:r>
      <w:r w:rsidRPr="003C476C">
        <w:rPr>
          <w:rFonts w:ascii="Calibri" w:eastAsia="Calibri" w:hAnsi="Calibri" w:cs="Times New Roman"/>
        </w:rPr>
        <w:t>– especially in the case of whole proteome experiments. To alleviate th</w:t>
      </w:r>
      <w:r w:rsidR="005D2C27" w:rsidRPr="003C476C">
        <w:rPr>
          <w:rFonts w:ascii="Calibri" w:eastAsia="Calibri" w:hAnsi="Calibri" w:cs="Times New Roman"/>
        </w:rPr>
        <w:t>is</w:t>
      </w:r>
      <w:r w:rsidRPr="003C476C">
        <w:rPr>
          <w:rFonts w:ascii="Calibri" w:eastAsia="Calibri" w:hAnsi="Calibri" w:cs="Times New Roman"/>
        </w:rPr>
        <w:t xml:space="preserve"> </w:t>
      </w:r>
      <w:r w:rsidR="00394823" w:rsidRPr="003C476C">
        <w:rPr>
          <w:rFonts w:ascii="Calibri" w:eastAsia="Calibri" w:hAnsi="Calibri" w:cs="Times New Roman"/>
        </w:rPr>
        <w:t>we present</w:t>
      </w:r>
      <w:r w:rsidRPr="003C476C">
        <w:rPr>
          <w:rFonts w:ascii="Calibri" w:eastAsia="Calibri" w:hAnsi="Calibri" w:cs="Times New Roman"/>
        </w:rPr>
        <w:t xml:space="preserve"> Cross-ID</w:t>
      </w:r>
      <w:r w:rsidR="00E023A4" w:rsidRPr="003C476C">
        <w:rPr>
          <w:rFonts w:ascii="Calibri" w:eastAsia="Calibri" w:hAnsi="Calibri" w:cs="Times New Roman"/>
        </w:rPr>
        <w:t>,</w:t>
      </w:r>
      <w:r w:rsidR="00F5648F" w:rsidRPr="003C476C">
        <w:rPr>
          <w:rFonts w:ascii="Calibri" w:eastAsia="Calibri" w:hAnsi="Calibri" w:cs="Times New Roman"/>
        </w:rPr>
        <w:t xml:space="preserve"> a tool that produces graph presentations of crosslinking data</w:t>
      </w:r>
      <w:r w:rsidR="00E023A4" w:rsidRPr="003C476C">
        <w:rPr>
          <w:rFonts w:ascii="Calibri" w:eastAsia="Calibri" w:hAnsi="Calibri" w:cs="Times New Roman"/>
        </w:rPr>
        <w:t xml:space="preserve"> and offers several tools to bring the detected crosslinking data into structural data like crystal structures</w:t>
      </w:r>
      <w:r w:rsidR="00F5648F" w:rsidRPr="003C476C">
        <w:rPr>
          <w:rFonts w:ascii="Calibri" w:eastAsia="Calibri" w:hAnsi="Calibri" w:cs="Times New Roman"/>
        </w:rPr>
        <w:t>.</w:t>
      </w:r>
      <w:r w:rsidRPr="003C476C">
        <w:rPr>
          <w:rFonts w:ascii="Calibri" w:eastAsia="Calibri" w:hAnsi="Calibri" w:cs="Times New Roman"/>
        </w:rPr>
        <w:t xml:space="preserve"> </w:t>
      </w:r>
      <w:r w:rsidR="00F5648F" w:rsidRPr="003C476C">
        <w:rPr>
          <w:rFonts w:ascii="Calibri" w:eastAsia="Calibri" w:hAnsi="Calibri" w:cs="Times New Roman"/>
        </w:rPr>
        <w:t xml:space="preserve">It </w:t>
      </w:r>
      <w:r w:rsidRPr="003C476C">
        <w:rPr>
          <w:rFonts w:ascii="Calibri" w:eastAsia="Calibri" w:hAnsi="Calibri" w:cs="Times New Roman"/>
        </w:rPr>
        <w:t>offers optimal integration with the Xlink</w:t>
      </w:r>
      <w:r w:rsidR="001B57C4" w:rsidRPr="003C476C">
        <w:rPr>
          <w:rFonts w:ascii="Calibri" w:eastAsia="Calibri" w:hAnsi="Calibri" w:cs="Times New Roman"/>
        </w:rPr>
        <w:t>X</w:t>
      </w:r>
      <w:r w:rsidRPr="003C476C">
        <w:rPr>
          <w:rFonts w:ascii="Calibri" w:eastAsia="Calibri" w:hAnsi="Calibri" w:cs="Times New Roman"/>
        </w:rPr>
        <w:t xml:space="preserve"> data analysis pipeline</w:t>
      </w:r>
      <w:r w:rsidR="00034C86"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{"citationItems":[{"id":"ITEM-1","itemData":{"DOI":"10.1038/ncomms15473","ISSN":"20411723","PMID":"28524877","abstract":"Chemical cross-linking combined with mass spectrometry (XL-MS) can provide information on protein conformations and interactions in highly complex samples. Here the authors describe an improved XL-MS workflow to increase the depth and fidelity of cross-link identification using whole proteome databases.","author":[{"dropping-particle":"","family":"Liu","given":"Fan","non-dropping-particle":"","parse-names":false,"suffix":""},{"dropping-particle":"","family":"Lössl","given":"Philip","non-dropping-particle":"","parse-names":false,"suffix":""},{"dropping-particle":"","family":"Scheltema","given":"Richard","non-dropping-particle":"","parse-names":false,"suffix":""},{"dropping-particle":"","family":"Viner","given":"Rosa","non-dropping-particle":"","parse-names":false,"suffix":""},{"dropping-particle":"","family":"Heck","given":"Albert J R","non-dropping-particle":"","parse-names":false,"suffix":""}],"container-title":"Nature Communications","id":"ITEM-1","issue":"May","issued":{"date-parts":[["2017"]]},"title":"Optimized fragmentation schemes and data analysis strategies for proteome-wide cross-link identification","type":"article-journal","volume":"8"},"uris":["http://www.mendeley.com/documents/?uuid=8f3212cf-2c30-4e18-a095-c19209ddc6f5"]},{"id":"ITEM-2","itemData":{"DOI":"10.1038/s41596-018-0074-x","ISSN":"1754-2189","PMID":"30446747","abstract":"Cross-linking mass spectrometry (XL-MS) has received considerable interest, owing to its potential to investigate protein–protein interactions (PPIs) in an unbiased fashion in complex protein mixtures. Recent developments have enabled the detection of thousands of PPIs from a single experiment. A unique strength of XL-MS, in comparison with other methods for determining PPIs, is that it provides direct spatial information for the detected interactions. This is accomplished by the use of bifunctional cross-linking molecules that link two amino acids in close proximity with a covalent bond. Upon proteolytic digestion, this results in two newly linked peptides, which are identifiable by MS. XL-MS has received the required boost to tackle more-complex samples with recent advances in cross-linking chemistry with MS-cleavable or reporter-based cross-linkers and faster, more sensitive and more versatile MS platforms. This protocol provides a detailed description of our optimized conditions for a full-proteome native protein preparation followed by cross-linking using the gas-phase cleavable cross-linking reagent disuccinimidyl sulfoxide (DSSO). Following cross-linking, we demonstrate extensive sample fractionation and substantially simplified data analysis with XlinkX in Proteome Discoverer, as well as subsequent protein structure investigations with DisVis and HADDOCK. This protocol produces data of high confidence and can be performed within ~10 d, including structural investigations.","author":[{"dropping-particle":"","family":"Klykov","given":"Oleg","non-dropping-particle":"","parse-names":false,"suffix":""},{"dropping-particle":"","family":"Steigenberger","given":"Barbara","non-dropping-particle":"","parse-names":false,"suffix":""},{"dropping-particle":"","family":"Pektaş","given":"Sibel","non-dropping-particle":"","parse-names":false,"suffix":""},{"dropping-particle":"","family":"Fasci","given":"Domenico","non-dropping-particle":"","parse-names":false,"suffix":""},{"dropping-particle":"","family":"Heck","given":"Albert J. R.","non-dropping-particle":"","parse-names":false,"suffix":""},{"dropping-particle":"","family":"Scheltema","given":"Richard A.","non-dropping-particle":"","parse-names":false,"suffix":""}],"container-title":"Nature Protocols","id":"ITEM-2","issue":"12","issued":{"date-parts":[["2018","12"]]},"page":"2964-2990","title":"Efficient and robust proteome-wide approaches for cross-linking mass spectrometry","type":"article-journal","volume":"13"},"uris":["http://www.mendeley.com/documents/?uuid=6a14f9c7-ad86-4e21-ad3a-edc28d02e0f3"]}],"mendeley":{"formattedCitation":"\\cite{Liu2017Optimized fragmentation schemes and data analysis strategies for proteome-wide cross-link identification|||Klykov2018Efficient and robust proteome-wide approaches for cross-linking mass spectrometry}","plainTextFormattedCitation":"\\cite{Liu2017Optimized fragmentation schemes and data analysis strategies for proteome-wide cross-link identification|||Klykov2018Efficient and robust proteome-wide approaches for cross-linking mass spectrometry}","previouslyFormattedCitation":"\\cite{Liu2017Optimized fragmentation schemes and data analysis strategies for proteome-wide cross-link identification|||Klykov2018Efficient and robust proteome-wide approaches for cross-linking mass spectrometry}"},"properties":{"noteIndex":0},"schema":"https://github.com/citation-style-language/schema/raw/master/csl-citation.json"}</w:instrText>
      </w:r>
      <w:r w:rsidR="00034C86" w:rsidRPr="003C476C">
        <w:rPr>
          <w:rFonts w:ascii="Calibri" w:eastAsia="Calibri" w:hAnsi="Calibri" w:cs="Times New Roman"/>
        </w:rPr>
        <w:fldChar w:fldCharType="separate"/>
      </w:r>
      <w:r w:rsidR="00B67D31" w:rsidRPr="00B67D31">
        <w:rPr>
          <w:rFonts w:ascii="Calibri" w:eastAsia="Calibri" w:hAnsi="Calibri" w:cs="Times New Roman"/>
          <w:noProof/>
        </w:rPr>
        <w:t>\cite{Liu2017Optimized fragmentation schemes and data analysis strategies for proteome-wide cross-link identification|||Klykov2018Efficient and robust proteome-wide approaches for cross-linking mass spectrometry}</w:t>
      </w:r>
      <w:r w:rsidR="00034C86" w:rsidRPr="003C476C">
        <w:rPr>
          <w:rFonts w:ascii="Calibri" w:eastAsia="Calibri" w:hAnsi="Calibri" w:cs="Times New Roman"/>
        </w:rPr>
        <w:fldChar w:fldCharType="end"/>
      </w:r>
      <w:r w:rsidR="00F5648F" w:rsidRPr="003C476C">
        <w:rPr>
          <w:rFonts w:ascii="Calibri" w:eastAsia="Calibri" w:hAnsi="Calibri" w:cs="Times New Roman"/>
        </w:rPr>
        <w:t>,</w:t>
      </w:r>
      <w:r w:rsidR="00394823" w:rsidRPr="003C476C">
        <w:rPr>
          <w:rFonts w:ascii="Calibri" w:eastAsia="Calibri" w:hAnsi="Calibri" w:cs="Times New Roman"/>
        </w:rPr>
        <w:t xml:space="preserve"> but also supports import of data in CSV format from other search engines with </w:t>
      </w:r>
      <w:r w:rsidR="005D2C27" w:rsidRPr="003C476C">
        <w:rPr>
          <w:rFonts w:ascii="Calibri" w:eastAsia="Calibri" w:hAnsi="Calibri" w:cs="Times New Roman"/>
        </w:rPr>
        <w:t>partial</w:t>
      </w:r>
      <w:r w:rsidR="00394823" w:rsidRPr="003C476C">
        <w:rPr>
          <w:rFonts w:ascii="Calibri" w:eastAsia="Calibri" w:hAnsi="Calibri" w:cs="Times New Roman"/>
        </w:rPr>
        <w:t xml:space="preserve"> automation through a natural language importer</w:t>
      </w:r>
      <w:r w:rsidRPr="003C476C">
        <w:rPr>
          <w:rFonts w:ascii="Calibri" w:eastAsia="Calibri" w:hAnsi="Calibri" w:cs="Times New Roman"/>
        </w:rPr>
        <w:t>.</w:t>
      </w:r>
      <w:r w:rsidR="00F5648F" w:rsidRPr="003C476C">
        <w:rPr>
          <w:rFonts w:ascii="Calibri" w:eastAsia="Calibri" w:hAnsi="Calibri" w:cs="Times New Roman"/>
        </w:rPr>
        <w:t xml:space="preserve"> Various forms of </w:t>
      </w:r>
      <w:r w:rsidR="00933F9D" w:rsidRPr="003C476C">
        <w:rPr>
          <w:rFonts w:ascii="Calibri" w:eastAsia="Calibri" w:hAnsi="Calibri" w:cs="Times New Roman"/>
        </w:rPr>
        <w:t xml:space="preserve">grouping </w:t>
      </w:r>
      <w:r w:rsidR="00F5648F" w:rsidRPr="003C476C">
        <w:rPr>
          <w:rFonts w:ascii="Calibri" w:eastAsia="Calibri" w:hAnsi="Calibri" w:cs="Times New Roman"/>
        </w:rPr>
        <w:t>of the protein network are supported for</w:t>
      </w:r>
      <w:r w:rsidR="00E023A4" w:rsidRPr="003C476C">
        <w:rPr>
          <w:rFonts w:ascii="Calibri" w:eastAsia="Calibri" w:hAnsi="Calibri" w:cs="Times New Roman"/>
        </w:rPr>
        <w:t xml:space="preserve"> gaining</w:t>
      </w:r>
      <w:r w:rsidR="00F5648F" w:rsidRPr="003C476C">
        <w:rPr>
          <w:rFonts w:ascii="Calibri" w:eastAsia="Calibri" w:hAnsi="Calibri" w:cs="Times New Roman"/>
        </w:rPr>
        <w:t xml:space="preserve"> optimal insights in the detected data, with support for </w:t>
      </w:r>
      <w:r w:rsidR="00933F9D" w:rsidRPr="003C476C">
        <w:rPr>
          <w:rFonts w:ascii="Calibri" w:eastAsia="Calibri" w:hAnsi="Calibri" w:cs="Times New Roman"/>
        </w:rPr>
        <w:t xml:space="preserve">grouping </w:t>
      </w:r>
      <w:r w:rsidR="00F5648F" w:rsidRPr="003C476C">
        <w:rPr>
          <w:rFonts w:ascii="Calibri" w:eastAsia="Calibri" w:hAnsi="Calibri" w:cs="Times New Roman"/>
        </w:rPr>
        <w:t xml:space="preserve">on external data like e.g. GO annotations. To support </w:t>
      </w:r>
      <w:r w:rsidR="00E023A4" w:rsidRPr="003C476C">
        <w:rPr>
          <w:rFonts w:ascii="Calibri" w:eastAsia="Calibri" w:hAnsi="Calibri" w:cs="Times New Roman"/>
        </w:rPr>
        <w:t>analyses of the detected crosslinks on existing crystal structure data, Cross-ID implements automated sequence alignment to bridge the differences between the used sequences</w:t>
      </w:r>
      <w:r w:rsidR="002F6C8F" w:rsidRPr="003C476C">
        <w:rPr>
          <w:rFonts w:ascii="Calibri" w:eastAsia="Calibri" w:hAnsi="Calibri" w:cs="Times New Roman"/>
        </w:rPr>
        <w:t xml:space="preserve"> and those in the crystal structures. As further support in this direction, it also offers a convenient interface to the structural modeling pipeline of </w:t>
      </w:r>
      <w:r w:rsidR="007D4847" w:rsidRPr="003C476C">
        <w:rPr>
          <w:rFonts w:ascii="Calibri" w:eastAsia="Calibri" w:hAnsi="Calibri" w:cs="Times New Roman"/>
        </w:rPr>
        <w:t>DisVis/</w:t>
      </w:r>
      <w:r w:rsidR="002F6C8F" w:rsidRPr="003C476C">
        <w:rPr>
          <w:rFonts w:ascii="Calibri" w:eastAsia="Calibri" w:hAnsi="Calibri" w:cs="Times New Roman"/>
        </w:rPr>
        <w:t xml:space="preserve">HADDOCK. With support for various quantitation options with automated clustering, the tool </w:t>
      </w:r>
      <w:r w:rsidR="002F6C8F" w:rsidRPr="003C476C">
        <w:rPr>
          <w:rFonts w:ascii="Calibri" w:eastAsia="Calibri" w:hAnsi="Calibri" w:cs="Times New Roman"/>
        </w:rPr>
        <w:lastRenderedPageBreak/>
        <w:t>provides a very detailed look at structures from a crosslinking point-of-view.</w:t>
      </w:r>
      <w:r w:rsidR="009434E3" w:rsidRPr="003C476C">
        <w:rPr>
          <w:rFonts w:ascii="Calibri" w:eastAsia="Calibri" w:hAnsi="Calibri" w:cs="Times New Roman"/>
        </w:rPr>
        <w:t xml:space="preserve"> Cross-ID</w:t>
      </w:r>
      <w:r w:rsidR="00F5648F" w:rsidRPr="003C476C">
        <w:rPr>
          <w:rFonts w:ascii="Calibri" w:eastAsia="Calibri" w:hAnsi="Calibri" w:cs="Times New Roman"/>
        </w:rPr>
        <w:t xml:space="preserve"> was developed with extensibility in mind and as part of the </w:t>
      </w:r>
      <w:r w:rsidR="007D4847" w:rsidRPr="003C476C">
        <w:rPr>
          <w:rFonts w:ascii="Calibri" w:eastAsia="Calibri" w:hAnsi="Calibri" w:cs="Times New Roman"/>
        </w:rPr>
        <w:t xml:space="preserve">XlinkX </w:t>
      </w:r>
      <w:r w:rsidR="00F5648F" w:rsidRPr="003C476C">
        <w:rPr>
          <w:rFonts w:ascii="Calibri" w:eastAsia="Calibri" w:hAnsi="Calibri" w:cs="Times New Roman"/>
        </w:rPr>
        <w:t xml:space="preserve">data analysis pipeline will see continued development and support. </w:t>
      </w:r>
      <w:r w:rsidR="00E023A4" w:rsidRPr="003C476C">
        <w:rPr>
          <w:rFonts w:ascii="Calibri" w:eastAsia="Calibri" w:hAnsi="Calibri" w:cs="Times New Roman"/>
        </w:rPr>
        <w:t>Future functionalities currently al</w:t>
      </w:r>
      <w:r w:rsidR="002F6C8F" w:rsidRPr="003C476C">
        <w:rPr>
          <w:rFonts w:ascii="Calibri" w:eastAsia="Calibri" w:hAnsi="Calibri" w:cs="Times New Roman"/>
        </w:rPr>
        <w:t>ready under development include: integration of PPI databases such as String</w:t>
      </w:r>
      <w:r w:rsidR="002F6C8F"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{"citationItems":[{"id":"ITEM-1","itemData":{"DOI":"10.1093/nar/gku1003","ISBN":"13624962 (Electronic)","ISSN":"13624962","PMID":"25352553","abstract":"The many functional partnerships and interactions that occur between proteins are at the core of cellular processing and their systematic characterization helps to provide context in molecular systems biology. However, known and predicted interactions are scattered over multiple resources, and the available data exhibit notable differences in terms of quality and completeness. The STRING database (http://string-db.org) aims to provide a critical assessment and integration of protein-protein interactions, including direct (physical) as well as indirect (functional) associations. The new version 10.0 of STRING covers more than 2000 organisms, which has necessitated novel, scalable algorithms for transferring interaction information between organisms. For this purpose, we have introduced hierarchical and self-consistent orthology annotations for all interacting proteins, grouping the proteins into families at various levels of phylogenetic resolution. Further improvements in version 10.0 include a completely redesigned prediction pipeline for inferring protein-protein associations from co-expression data, an API interface for the R computing environment and improved statistical analysis for enrichment tests in user-provided networks.","author":[{"dropping-particle":"","family":"Szklarczyk","given":"Damian","non-dropping-particle":"","parse-names":false,"suffix":""},{"dropping-particle":"","family":"Franceschini","given":"Andrea","non-dropping-particle":"","parse-names":false,"suffix":""},{"dropping-particle":"","family":"Wyder","given":"Stefan","non-dropping-particle":"","parse-names":false,"suffix":""},{"dropping-particle":"","family":"Forslund","given":"Kristoffer","non-dropping-particle":"","parse-names":false,"suffix":""},{"dropping-particle":"","family":"Heller","given":"Davide","non-dropping-particle":"","parse-names":false,"suffix":""},{"dropping-particle":"","family":"Huerta-Cepas","given":"Jaime","non-dropping-particle":"","parse-names":false,"suffix":""},{"dropping-particle":"","family":"Simonovic","given":"Milan","non-dropping-particle":"","parse-names":false,"suffix":""},{"dropping-particle":"","family":"Roth","given":"Alexander","non-dropping-particle":"","parse-names":false,"suffix":""},{"dropping-particle":"","family":"Santos","given":"Alberto","non-dropping-particle":"","parse-names":false,"suffix":""},{"dropping-particle":"","family":"Tsafou","given":"Kalliopi P","non-dropping-particle":"","parse-names":false,"suffix":""},{"dropping-particle":"","family":"Kuhn","given":"Michael","non-dropping-particle":"","parse-names":false,"suffix":""},{"dropping-particle":"","family":"Bork","given":"Peer","non-dropping-particle":"","parse-names":false,"suffix":""},{"dropping-particle":"","family":"Jensen","given":"Lars J","non-dropping-particle":"","parse-names":false,"suffix":""},{"dropping-particle":"","family":"Mering","given":"Christian","non-dropping-particle":"Von","parse-names":false,"suffix":""}],"container-title":"Nucleic Acids Research","id":"ITEM-1","issue":"D1","issued":{"date-parts":[["2015"]]},"page":"D447--D452","title":"STRING v10: Protein-protein interaction networks, integrated over the tree of life","type":"article-journal","volume":"43"},"uris":["http://www.mendeley.com/documents/?uuid=a661e8b6-3276-4a30-a6f0-f751ffbc0d8a"]}],"mendeley":{"formattedCitation":"\\cite{Szklarczyk2015STRING v10: Protein-protein interaction networks, integrated over the tree of life}","plainTextFormattedCitation":"\\cite{Szklarczyk2015STRING v10: Protein-protein interaction networks, integrated over the tree of life}","previouslyFormattedCitation":"\\cite{Szklarczyk2015STRING v10: Protein-protein interaction networks, integrated over the tree of life}"},"properties":{"noteIndex":0},"schema":"https://github.com/citation-style-language/schema/raw/master/csl-citation.json"}</w:instrText>
      </w:r>
      <w:r w:rsidR="002F6C8F" w:rsidRPr="003C476C">
        <w:rPr>
          <w:rFonts w:ascii="Calibri" w:eastAsia="Calibri" w:hAnsi="Calibri" w:cs="Times New Roman"/>
        </w:rPr>
        <w:fldChar w:fldCharType="separate"/>
      </w:r>
      <w:r w:rsidR="00B67D31" w:rsidRPr="00B67D31">
        <w:rPr>
          <w:rFonts w:ascii="Calibri" w:eastAsia="Calibri" w:hAnsi="Calibri" w:cs="Times New Roman"/>
          <w:noProof/>
        </w:rPr>
        <w:t>\cite{Szklarczyk2015STRING v10: Protein-protein interaction networks, integrated over the tree of life}</w:t>
      </w:r>
      <w:r w:rsidR="002F6C8F" w:rsidRPr="003C476C">
        <w:rPr>
          <w:rFonts w:ascii="Calibri" w:eastAsia="Calibri" w:hAnsi="Calibri" w:cs="Times New Roman"/>
        </w:rPr>
        <w:fldChar w:fldCharType="end"/>
      </w:r>
      <w:r w:rsidR="002F6C8F" w:rsidRPr="003C476C">
        <w:rPr>
          <w:rFonts w:ascii="Calibri" w:eastAsia="Calibri" w:hAnsi="Calibri" w:cs="Times New Roman"/>
        </w:rPr>
        <w:t xml:space="preserve"> and </w:t>
      </w:r>
      <w:proofErr w:type="spellStart"/>
      <w:r w:rsidR="002F6C8F" w:rsidRPr="003C476C">
        <w:rPr>
          <w:rFonts w:ascii="Calibri" w:eastAsia="Calibri" w:hAnsi="Calibri" w:cs="Times New Roman"/>
        </w:rPr>
        <w:t>CORUM</w:t>
      </w:r>
      <w:proofErr w:type="spellEnd"/>
      <w:r w:rsidR="002F6C8F"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{"citationItems":[{"id":"ITEM-1","itemData":{"DOI":"10.1093/nar/gkm936","ISBN":"1362-4962 (Electronic)$\\$n0305-1048 (Linking)","ISSN":"03051048","PMID":"17965090","abstract":"Protein complexes are key molecular entities that integrate multiple gene products to perform cellular functions. The CORUM (http://mips.gsf.de/genre/proj/corum/index.html) database is a collection of experimentally verified mammalian protein complexes. Information is manually derived by critical reading of the scientific literature from expert annotators. Information about protein complexes includes protein complex names, subunits, literature references as well as the function of the complexes. For functional annotation, we use the FunCat catalogue that enables to organize the protein complex space into biologically meaningful subsets. The database contains more than 1750 protein complexes that are built from 2400 different genes, thus representing 12% of the protein-coding genes in human. A web-based system is available to query, view and download the data. CORUM provides a comprehensive dataset of protein complexes for discoveries in systems biology, analyses of protein networks and protein complex-associated diseases. Comparable to the MIPS reference dataset of protein complexes from yeast, CORUM intends to serve as a reference for mammalian protein complexes.","author":[{"dropping-particle":"","family":"Ruepp","given":"Andreas","non-dropping-particle":"","parse-names":false,"suffix":""},{"dropping-particle":"","family":"Brauner","given":"Barbara","non-dropping-particle":"","parse-names":false,"suffix":""},{"dropping-particle":"","family":"Dunger-Kaltenbach","given":"Irmtraud","non-dropping-particle":"","parse-names":false,"suffix":""},{"dropping-particle":"","family":"Frishman","given":"Goar","non-dropping-particle":"","parse-names":false,"suffix":""},{"dropping-particle":"","family":"Montrone","given":"Corinna","non-dropping-particle":"","parse-names":false,"suffix":""},{"dropping-particle":"","family":"Stransky","given":"Michael","non-dropping-particle":"","parse-names":false,"suffix":""},{"dropping-particle":"","family":"Waegele","given":"Brigitte","non-dropping-particle":"","parse-names":false,"suffix":""},{"dropping-particle":"","family":"Schmidt","given":"Thorsten","non-dropping-particle":"","parse-names":false,"suffix":""},{"dropping-particle":"","family":"Doudieu","given":"Octave Noubibou","non-dropping-particle":"","parse-names":false,"suffix":""},{"dropping-particle":"","family":"Stümpflen","given":"Volker","non-dropping-particle":"","parse-names":false,"suffix":""},{"dropping-particle":"","family":"Mewes","given":"H Werner","non-dropping-particle":"","parse-names":false,"suffix":""}],"container-title":"Nucleic Acids Research","id":"ITEM-1","issue":"SUPPL. 1","issued":{"date-parts":[["2008"]]},"page":"646-650","title":"CORUM: The comprehensive resource of mammalian protein complexes","type":"article-journal","volume":"36"},"uris":["http://www.mendeley.com/documents/?uuid=1ea23406-c6cb-4255-8b08-fb941a0ca31c"]}],"mendeley":{"formattedCitation":"\\cite{Ruepp2008CORUM: The comprehensive resource of mammalian protein complexes}","plainTextFormattedCitation":"\\cite{Ruepp2008CORUM: The comprehensive resource of mammalian protein complexes}","previouslyFormattedCitation":"\\cite{Ruepp2008CORUM: The comprehensive resource of mammalian protein complexes}"},"properties":{"noteIndex":0},"schema":"https://github.com/citation-style-language/schema/raw/master/csl-citation.json"}</w:instrText>
      </w:r>
      <w:r w:rsidR="002F6C8F" w:rsidRPr="003C476C">
        <w:rPr>
          <w:rFonts w:ascii="Calibri" w:eastAsia="Calibri" w:hAnsi="Calibri" w:cs="Times New Roman"/>
        </w:rPr>
        <w:fldChar w:fldCharType="separate"/>
      </w:r>
      <w:r w:rsidR="00B67D31" w:rsidRPr="00B67D31">
        <w:rPr>
          <w:rFonts w:ascii="Calibri" w:eastAsia="Calibri" w:hAnsi="Calibri" w:cs="Times New Roman"/>
          <w:noProof/>
        </w:rPr>
        <w:t>\cite{Ruepp2008CORUM: The comprehensive resource of mammalian protein complexes}</w:t>
      </w:r>
      <w:r w:rsidR="002F6C8F" w:rsidRPr="003C476C">
        <w:rPr>
          <w:rFonts w:ascii="Calibri" w:eastAsia="Calibri" w:hAnsi="Calibri" w:cs="Times New Roman"/>
        </w:rPr>
        <w:fldChar w:fldCharType="end"/>
      </w:r>
      <w:r w:rsidR="002F6C8F" w:rsidRPr="003C476C">
        <w:rPr>
          <w:rFonts w:ascii="Calibri" w:eastAsia="Calibri" w:hAnsi="Calibri" w:cs="Times New Roman"/>
        </w:rPr>
        <w:t xml:space="preserve"> to group based on known complexes, further integration with the HADDOCK software for structural modelling, implementation of true distance </w:t>
      </w:r>
      <w:r w:rsidR="000C7511">
        <w:rPr>
          <w:rFonts w:ascii="Calibri" w:eastAsia="Calibri" w:hAnsi="Calibri" w:cs="Times New Roman"/>
        </w:rPr>
        <w:t>measures</w:t>
      </w:r>
      <w:r w:rsidR="002F6C8F" w:rsidRPr="003C476C">
        <w:rPr>
          <w:rFonts w:ascii="Calibri" w:eastAsia="Calibri" w:hAnsi="Calibri" w:cs="Times New Roman"/>
        </w:rPr>
        <w:t xml:space="preserve"> like e.g. Xwalk implements</w:t>
      </w:r>
      <w:r w:rsidR="00034C86"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{"citationItems":[{"id":"ITEM-1","itemData":{"DOI":"10.1093/bioinformatics/btr348","ISBN":"1367-4811 (Electronic)\\r1367-4803 (Linking)","ISSN":"13674803","PMID":"21666267","abstract":"Chemical cross-linking of proteins or protein complexes and the mass spectrometry-based localization of the cross-linked amino acids in peptide sequences is a powerful method for generating distance restraints on the substrate's topology.","author":[{"dropping-particle":"","family":"Kahraman","given":"Abdullah","non-dropping-particle":"","parse-names":false,"suffix":""},{"dropping-particle":"","family":"Malmström","given":"Lars","non-dropping-particle":"","parse-names":false,"suffix":""},{"dropping-particle":"","family":"Aebersold","given":"Ruedi","non-dropping-particle":"","parse-names":false,"suffix":""}],"container-title":"Bioinformatics","id":"ITEM-1","issue":"15","issued":{"date-parts":[["2011"]]},"page":"2163-2164","title":"Xwalk: Computing and visualizing distances in cross-linking experiments","type":"article-journal","volume":"27"},"uris":["http://www.mendeley.com/documents/?uuid=c920e2c1-0d27-4d04-a876-0c894fd4b2e1"]}],"mendeley":{"formattedCitation":"\\cite{Kahraman2011Xwalk: Computing and visualizing distances in cross-linking experiments}","plainTextFormattedCitation":"\\cite{Kahraman2011Xwalk: Computing and visualizing distances in cross-linking experiments}","previouslyFormattedCitation":"\\cite{Kahraman2011Xwalk: Computing and visualizing distances in cross-linking experiments}"},"properties":{"noteIndex":0},"schema":"https://github.com/citation-style-language/schema/raw/master/csl-citation.json"}</w:instrText>
      </w:r>
      <w:r w:rsidR="00034C86" w:rsidRPr="003C476C">
        <w:rPr>
          <w:rFonts w:ascii="Calibri" w:eastAsia="Calibri" w:hAnsi="Calibri" w:cs="Times New Roman"/>
        </w:rPr>
        <w:fldChar w:fldCharType="separate"/>
      </w:r>
      <w:r w:rsidR="00B67D31" w:rsidRPr="00B67D31">
        <w:rPr>
          <w:rFonts w:ascii="Calibri" w:eastAsia="Calibri" w:hAnsi="Calibri" w:cs="Times New Roman"/>
          <w:noProof/>
        </w:rPr>
        <w:t>\cite{Kahraman2011Xwalk: Computing and visualizing distances in cross-linking experiments}</w:t>
      </w:r>
      <w:r w:rsidR="00034C86" w:rsidRPr="003C476C">
        <w:rPr>
          <w:rFonts w:ascii="Calibri" w:eastAsia="Calibri" w:hAnsi="Calibri" w:cs="Times New Roman"/>
        </w:rPr>
        <w:fldChar w:fldCharType="end"/>
      </w:r>
      <w:r w:rsidR="002F6C8F" w:rsidRPr="003C476C">
        <w:rPr>
          <w:rFonts w:ascii="Calibri" w:eastAsia="Calibri" w:hAnsi="Calibri" w:cs="Times New Roman"/>
        </w:rPr>
        <w:t xml:space="preserve">, </w:t>
      </w:r>
      <w:r w:rsidR="00EF74D3" w:rsidRPr="003C476C">
        <w:rPr>
          <w:rFonts w:ascii="Calibri" w:eastAsia="Calibri" w:hAnsi="Calibri" w:cs="Times New Roman"/>
        </w:rPr>
        <w:t xml:space="preserve">integration with standardization efforts like </w:t>
      </w:r>
      <w:proofErr w:type="spellStart"/>
      <w:r w:rsidR="00EF74D3" w:rsidRPr="003C476C">
        <w:rPr>
          <w:rFonts w:ascii="Calibri" w:eastAsia="Calibri" w:hAnsi="Calibri" w:cs="Times New Roman"/>
        </w:rPr>
        <w:t>mzIdentMl</w:t>
      </w:r>
      <w:proofErr w:type="spellEnd"/>
      <w:r w:rsidR="00EF74D3" w:rsidRPr="003C476C">
        <w:rPr>
          <w:rFonts w:ascii="Calibri" w:eastAsia="Calibri" w:hAnsi="Calibri" w:cs="Times New Roman"/>
        </w:rPr>
        <w:t xml:space="preserve">, </w:t>
      </w:r>
      <w:r w:rsidR="002F6C8F" w:rsidRPr="003C476C">
        <w:rPr>
          <w:rFonts w:ascii="Calibri" w:eastAsia="Calibri" w:hAnsi="Calibri" w:cs="Times New Roman"/>
        </w:rPr>
        <w:t>and many others.</w:t>
      </w:r>
      <w:r w:rsidR="0052291C">
        <w:rPr>
          <w:rFonts w:ascii="Calibri" w:eastAsia="Calibri" w:hAnsi="Calibri" w:cs="Times New Roman"/>
        </w:rPr>
        <w:t xml:space="preserve"> </w:t>
      </w:r>
      <w:r w:rsidR="002D0DE9">
        <w:rPr>
          <w:rFonts w:ascii="Calibri" w:eastAsia="Calibri" w:hAnsi="Calibri" w:cs="Times New Roman"/>
        </w:rPr>
        <w:t xml:space="preserve">To further integrate with other </w:t>
      </w:r>
      <w:proofErr w:type="spellStart"/>
      <w:r w:rsidR="002D0DE9">
        <w:rPr>
          <w:rFonts w:ascii="Calibri" w:eastAsia="Calibri" w:hAnsi="Calibri" w:cs="Times New Roman"/>
        </w:rPr>
        <w:t>softwares</w:t>
      </w:r>
      <w:proofErr w:type="spellEnd"/>
      <w:r w:rsidR="002D0DE9">
        <w:rPr>
          <w:rFonts w:ascii="Calibri" w:eastAsia="Calibri" w:hAnsi="Calibri" w:cs="Times New Roman"/>
        </w:rPr>
        <w:t xml:space="preserve">, we aim to add support for </w:t>
      </w:r>
      <w:r w:rsidR="0052291C">
        <w:rPr>
          <w:rFonts w:ascii="Calibri" w:eastAsia="Calibri" w:hAnsi="Calibri" w:cs="Times New Roman"/>
        </w:rPr>
        <w:t xml:space="preserve">non csv/text based output </w:t>
      </w:r>
      <w:r w:rsidR="000C2007">
        <w:rPr>
          <w:rFonts w:ascii="Calibri" w:eastAsia="Calibri" w:hAnsi="Calibri" w:cs="Times New Roman"/>
        </w:rPr>
        <w:t xml:space="preserve">formats </w:t>
      </w:r>
      <w:r w:rsidR="002D0DE9">
        <w:rPr>
          <w:rFonts w:ascii="Calibri" w:eastAsia="Calibri" w:hAnsi="Calibri" w:cs="Times New Roman"/>
        </w:rPr>
        <w:t>like</w:t>
      </w:r>
      <w:r w:rsidR="001505C5">
        <w:rPr>
          <w:rFonts w:ascii="Calibri" w:eastAsia="Calibri" w:hAnsi="Calibri" w:cs="Times New Roman"/>
        </w:rPr>
        <w:t xml:space="preserve"> </w:t>
      </w:r>
      <w:proofErr w:type="spellStart"/>
      <w:r w:rsidR="00850B32">
        <w:rPr>
          <w:rFonts w:ascii="Calibri" w:eastAsia="Calibri" w:hAnsi="Calibri" w:cs="Times New Roman"/>
        </w:rPr>
        <w:t>p</w:t>
      </w:r>
      <w:r w:rsidR="001505C5">
        <w:rPr>
          <w:rFonts w:ascii="Calibri" w:eastAsia="Calibri" w:hAnsi="Calibri" w:cs="Times New Roman"/>
        </w:rPr>
        <w:t>epXML</w:t>
      </w:r>
      <w:proofErr w:type="spellEnd"/>
      <w:r w:rsidR="0093168B">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{"citationItems":[{"id":"ITEM-1","itemData":{"DOI":"10.1007/S13361-016-1435-8","ISSN":"1336101614358","author":[{"dropping-particle":"","family":"Hoopmann","given":"Michael R","non-dropping-particle":"","parse-names":false,"suffix":""},{"dropping-particle":"","family":"Mendoza","given":"Luis","non-dropping-particle":"","parse-names":false,"suffix":""},{"dropping-particle":"","family":"Deutsch","given":"Eric W","non-dropping-particle":"","parse-names":false,"suffix":""},{"dropping-particle":"","family":"Shteynberg","given":"David","non-dropping-particle":"","parse-names":false,"suffix":""},{"dropping-particle":"","family":"Moritz","given":"Robert L","non-dropping-particle":"","parse-names":false,"suffix":""}],"container-title":"Journal of The American Society for Mass Spectrometry","id":"ITEM-1","issued":{"date-parts":[["2016"]]},"note":"Moritz 2016 Another software An Open Data Format for Visualization and Analysis of Cross-Linked Mass Spectrometry Results","page":"1-7","publisher":"Journal of The American Society for Mass Spectrometry","title":"An Open Data Format for Visualization and Analysis of Cross-Linked Mass Spectrometry Results","type":"article-journal"},"uris":["http://www.mendeley.com/documents/?uuid=04a82afb-15bf-474b-a5ec-51a7048a9c97"]}],"mendeley":{"formattedCitation":"\\cite{Hoopmann2016An Open Data Format for Visualization and Analysis of Cross-Linked Mass Spectrometry Results}","plainTextFormattedCitation":"\\cite{Hoopmann2016An Open Data Format for Visualization and Analysis of Cross-Linked Mass Spectrometry Results}","previouslyFormattedCitation":"\\cite{Hoopmann2016An Open Data Format for Visualization and Analysis of Cross-Linked Mass Spectrometry Results}"},"properties":{"noteIndex":0},"schema":"https://github.com/citation-style-language/schema/raw/master/csl-citation.json"}</w:instrText>
      </w:r>
      <w:r w:rsidR="0093168B">
        <w:rPr>
          <w:rFonts w:ascii="Calibri" w:eastAsia="Calibri" w:hAnsi="Calibri" w:cs="Times New Roman"/>
        </w:rPr>
        <w:fldChar w:fldCharType="separate"/>
      </w:r>
      <w:r w:rsidR="00B67D31" w:rsidRPr="00B67D31">
        <w:rPr>
          <w:rFonts w:ascii="Calibri" w:eastAsia="Calibri" w:hAnsi="Calibri" w:cs="Times New Roman"/>
          <w:noProof/>
        </w:rPr>
        <w:t>\cite{Hoopmann2016An Open Data Format for Visualization and Analysis of Cross-Linked Mass Spectrometry Results}</w:t>
      </w:r>
      <w:r w:rsidR="0093168B">
        <w:rPr>
          <w:rFonts w:ascii="Calibri" w:eastAsia="Calibri" w:hAnsi="Calibri" w:cs="Times New Roman"/>
        </w:rPr>
        <w:fldChar w:fldCharType="end"/>
      </w:r>
      <w:r w:rsidR="002D0DE9">
        <w:rPr>
          <w:rFonts w:ascii="Calibri" w:eastAsia="Calibri" w:hAnsi="Calibri" w:cs="Times New Roman"/>
        </w:rPr>
        <w:t xml:space="preserve"> and/or </w:t>
      </w:r>
      <w:proofErr w:type="spellStart"/>
      <w:r w:rsidR="00B608F0">
        <w:rPr>
          <w:rFonts w:ascii="Calibri" w:eastAsia="Calibri" w:hAnsi="Calibri" w:cs="Times New Roman"/>
        </w:rPr>
        <w:t>pepXMLTab</w:t>
      </w:r>
      <w:proofErr w:type="spellEnd"/>
      <w:r w:rsidR="001505C5">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{"citationItems":[{"id":"ITEM-1","itemData":{"DOI":"https://doi.org/doi:10.18129/B9.bioc.pepXMLTab","abstract":"Parsing pepXML files based one XML package. The package tries to handle pepXML files generated from different softwares. The output will be a peptide-spectrum-matching tabular file. The package also provide function to filter the PSMs based on FDR.","author":[{"dropping-particle":"","family":"Xiaojing Wang","given":"","non-dropping-particle":"","parse-names":false,"suffix":""}],"id":"ITEM-1","issued":{"date-parts":[["2018"]]},"title":"pepXMLTab: Parsing pepXML files and filter based on peptide FDR.","type":"article"},"uris":["http://www.mendeley.com/documents/?uuid=761ccafc-ed33-437c-b838-7a853d35a822"]}],"mendeley":{"formattedCitation":"\\cite{Xiaojing Wang2018pepXMLTab: Parsing pepXML files and filter based on peptide FDR.}","plainTextFormattedCitation":"\\cite{Xiaojing Wang2018pepXMLTab: Parsing pepXML files and filter based on peptide FDR.}","previouslyFormattedCitation":"\\cite{Xiaojing Wang2018pepXMLTab: Parsing pepXML files and filter based on peptide FDR.}"},"properties":{"noteIndex":0},"schema":"https://github.com/citation-style-language/schema/raw/master/csl-citation.json"}</w:instrText>
      </w:r>
      <w:r w:rsidR="001505C5">
        <w:rPr>
          <w:rFonts w:ascii="Calibri" w:eastAsia="Calibri" w:hAnsi="Calibri" w:cs="Times New Roman"/>
        </w:rPr>
        <w:fldChar w:fldCharType="separate"/>
      </w:r>
      <w:r w:rsidR="00B67D31" w:rsidRPr="00B67D31">
        <w:rPr>
          <w:rFonts w:ascii="Calibri" w:eastAsia="Calibri" w:hAnsi="Calibri" w:cs="Times New Roman"/>
          <w:noProof/>
        </w:rPr>
        <w:t>\cite{Xiaojing Wang2018pepXMLTab: Parsing pepXML files and filter based on peptide FDR.}</w:t>
      </w:r>
      <w:r w:rsidR="001505C5">
        <w:rPr>
          <w:rFonts w:ascii="Calibri" w:eastAsia="Calibri" w:hAnsi="Calibri" w:cs="Times New Roman"/>
        </w:rPr>
        <w:fldChar w:fldCharType="end"/>
      </w:r>
      <w:r w:rsidR="002D0DE9">
        <w:rPr>
          <w:rFonts w:ascii="Calibri" w:eastAsia="Calibri" w:hAnsi="Calibri" w:cs="Times New Roman"/>
        </w:rPr>
        <w:t>.</w:t>
      </w:r>
    </w:p>
    <w:p w14:paraId="7B576654" w14:textId="63E33ACA" w:rsidR="005B10C3" w:rsidDel="00066DED" w:rsidRDefault="005B10C3" w:rsidP="00DE3F5D">
      <w:pPr>
        <w:spacing w:line="360" w:lineRule="auto"/>
        <w:jc w:val="both"/>
        <w:rPr>
          <w:del w:id="65" w:author="Graaf, S.C. de (Bastiaan)" w:date="2023-03-24T17:56:00Z"/>
          <w:rFonts w:ascii="Calibri" w:eastAsia="Calibri" w:hAnsi="Calibri" w:cs="Times New Roman"/>
        </w:rPr>
      </w:pPr>
    </w:p>
    <w:p w14:paraId="396F2F5A" w14:textId="2BBA0B13" w:rsidR="00FD202D" w:rsidDel="00066DED" w:rsidRDefault="007F69C9" w:rsidP="0089050E">
      <w:pPr>
        <w:pStyle w:val="Heading2"/>
        <w:rPr>
          <w:del w:id="66" w:author="Graaf, S.C. de (Bastiaan)" w:date="2023-03-24T17:56:00Z"/>
        </w:rPr>
      </w:pPr>
      <w:del w:id="67" w:author="Graaf, S.C. de (Bastiaan)" w:date="2023-03-24T17:56:00Z">
        <w:r w:rsidDel="00066DED">
          <w:delText>!!</w:delText>
        </w:r>
        <w:r w:rsidR="00FD202D" w:rsidDel="00066DED">
          <w:delText>Supporting information</w:delText>
        </w:r>
      </w:del>
    </w:p>
    <w:p w14:paraId="2812E76D" w14:textId="113DE775" w:rsidR="00AA1CD3" w:rsidDel="00066DED" w:rsidRDefault="00DB1F70" w:rsidP="006C73FA">
      <w:pPr>
        <w:spacing w:line="360" w:lineRule="auto"/>
        <w:jc w:val="both"/>
        <w:rPr>
          <w:del w:id="68" w:author="Graaf, S.C. de (Bastiaan)" w:date="2023-03-24T17:56:00Z"/>
          <w:rFonts w:ascii="Calibri" w:eastAsia="Calibri" w:hAnsi="Calibri" w:cs="Times New Roman"/>
        </w:rPr>
      </w:pPr>
      <w:del w:id="69" w:author="Graaf, S.C. de (Bastiaan)" w:date="2023-03-24T17:56:00Z">
        <w:r w:rsidDel="00066DED">
          <w:rPr>
            <w:rFonts w:ascii="Calibri" w:eastAsia="Calibri" w:hAnsi="Calibri" w:cs="Times New Roman"/>
          </w:rPr>
          <w:delText>\</w:delText>
        </w:r>
        <w:r w:rsidR="0089050E" w:rsidRPr="0089050E" w:rsidDel="00066DED">
          <w:rPr>
            <w:rFonts w:ascii="Calibri" w:eastAsia="Calibri" w:hAnsi="Calibri" w:cs="Times New Roman"/>
          </w:rPr>
          <w:delText>textbf{2</w:delText>
        </w:r>
        <w:r w:rsidR="00AA1CD3" w:rsidRPr="00AA1CD3" w:rsidDel="00066DED">
          <w:rPr>
            <w:rFonts w:ascii="Calibri" w:eastAsia="Calibri" w:hAnsi="Calibri" w:cs="Times New Roman"/>
            <w:b/>
          </w:rPr>
          <w:delText>018</w:delText>
        </w:r>
        <w:r w:rsidR="00AA1CD3" w:rsidDel="00066DED">
          <w:rPr>
            <w:rFonts w:ascii="Calibri" w:eastAsia="Calibri" w:hAnsi="Calibri" w:cs="Times New Roman"/>
            <w:b/>
          </w:rPr>
          <w:delText>1205</w:delText>
        </w:r>
        <w:r w:rsidR="00AA1CD3" w:rsidRPr="00AA1CD3" w:rsidDel="00066DED">
          <w:rPr>
            <w:rFonts w:ascii="Calibri" w:eastAsia="Calibri" w:hAnsi="Calibri" w:cs="Times New Roman"/>
            <w:b/>
          </w:rPr>
          <w:delText>_deGraaf_et_al_Supporting.zip</w:delText>
        </w:r>
        <w:r w:rsidR="001834E6" w:rsidDel="00066DED">
          <w:rPr>
            <w:rFonts w:ascii="Calibri" w:eastAsia="Calibri" w:hAnsi="Calibri" w:cs="Times New Roman"/>
            <w:b/>
          </w:rPr>
          <w:delText>}</w:delText>
        </w:r>
        <w:r w:rsidR="00AA1CD3" w:rsidRPr="00AA1CD3" w:rsidDel="00066DED">
          <w:rPr>
            <w:rFonts w:ascii="Calibri" w:eastAsia="Calibri" w:hAnsi="Calibri" w:cs="Times New Roman"/>
            <w:b/>
          </w:rPr>
          <w:delText xml:space="preserve"> </w:delText>
        </w:r>
        <w:r w:rsidR="00AA1CD3" w:rsidRPr="009D4B1D" w:rsidDel="00066DED">
          <w:rPr>
            <w:rFonts w:ascii="Calibri" w:eastAsia="Calibri" w:hAnsi="Calibri" w:cs="Times New Roman"/>
          </w:rPr>
          <w:delText>–</w:delText>
        </w:r>
        <w:r w:rsidR="006C73FA" w:rsidRPr="006C73FA" w:rsidDel="00066DED">
          <w:rPr>
            <w:rFonts w:ascii="Calibri" w:eastAsia="Calibri" w:hAnsi="Calibri" w:cs="Times New Roman"/>
          </w:rPr>
          <w:delText xml:space="preserve"> </w:delText>
        </w:r>
        <w:r w:rsidR="00AA1CD3" w:rsidDel="00066DED">
          <w:rPr>
            <w:rFonts w:ascii="Calibri" w:eastAsia="Calibri" w:hAnsi="Calibri" w:cs="Times New Roman"/>
          </w:rPr>
          <w:delText xml:space="preserve">Supporting information containing Supplementary Figure </w:delText>
        </w:r>
        <w:r w:rsidR="007E7DD0" w:rsidDel="00066DED">
          <w:rPr>
            <w:rFonts w:ascii="Calibri" w:eastAsia="Calibri" w:hAnsi="Calibri" w:cs="Times New Roman"/>
          </w:rPr>
          <w:delText>S1, DisVis in- / output files, I-TASSER and SWISS-MODEL models, and XlinkX output together with detected crosslink distances.</w:delText>
        </w:r>
      </w:del>
    </w:p>
    <w:p w14:paraId="62FDB13B" w14:textId="15D46E05" w:rsidR="00AD5000" w:rsidRPr="003C476C" w:rsidRDefault="007F69C9" w:rsidP="0089050E">
      <w:pPr>
        <w:pStyle w:val="Heading2"/>
      </w:pPr>
      <w:r>
        <w:t>!!</w:t>
      </w:r>
      <w:r w:rsidR="00AD5000" w:rsidRPr="003C476C">
        <w:t>Acknowledgements</w:t>
      </w:r>
    </w:p>
    <w:p w14:paraId="3ED38CD3" w14:textId="0C1C94AD" w:rsidR="00ED075D" w:rsidRDefault="00AD5000" w:rsidP="00DE3F5D">
      <w:pPr>
        <w:spacing w:line="360" w:lineRule="auto"/>
        <w:jc w:val="both"/>
        <w:rPr>
          <w:rFonts w:ascii="Calibri" w:eastAsia="Calibri" w:hAnsi="Calibri" w:cs="Times New Roman"/>
        </w:rPr>
      </w:pPr>
      <w:r w:rsidRPr="003C476C">
        <w:rPr>
          <w:rFonts w:ascii="Calibri" w:eastAsia="Calibri" w:hAnsi="Calibri" w:cs="Times New Roman"/>
        </w:rPr>
        <w:t>We thank all Heck-group members for their helpful contributions</w:t>
      </w:r>
      <w:r w:rsidR="00E14CB8" w:rsidRPr="003C476C">
        <w:rPr>
          <w:rFonts w:ascii="Calibri" w:eastAsia="Calibri" w:hAnsi="Calibri" w:cs="Times New Roman"/>
        </w:rPr>
        <w:t xml:space="preserve"> and enduring early testing</w:t>
      </w:r>
      <w:r w:rsidRPr="003C476C">
        <w:rPr>
          <w:rFonts w:ascii="Calibri" w:eastAsia="Calibri" w:hAnsi="Calibri" w:cs="Times New Roman"/>
        </w:rPr>
        <w:t>.</w:t>
      </w:r>
      <w:r w:rsidR="00E023A4" w:rsidRPr="003C476C">
        <w:rPr>
          <w:rFonts w:ascii="Calibri" w:eastAsia="Calibri" w:hAnsi="Calibri" w:cs="Times New Roman"/>
        </w:rPr>
        <w:t xml:space="preserve"> From the </w:t>
      </w:r>
      <w:proofErr w:type="spellStart"/>
      <w:r w:rsidR="00E023A4" w:rsidRPr="003C476C">
        <w:rPr>
          <w:rFonts w:ascii="Calibri" w:eastAsia="Calibri" w:hAnsi="Calibri" w:cs="Times New Roman"/>
        </w:rPr>
        <w:t>Bonvin</w:t>
      </w:r>
      <w:proofErr w:type="spellEnd"/>
      <w:r w:rsidR="00E023A4" w:rsidRPr="003C476C">
        <w:rPr>
          <w:rFonts w:ascii="Calibri" w:eastAsia="Calibri" w:hAnsi="Calibri" w:cs="Times New Roman"/>
        </w:rPr>
        <w:t xml:space="preserve">-lab we thank Alexandre </w:t>
      </w:r>
      <w:proofErr w:type="spellStart"/>
      <w:r w:rsidR="00E023A4" w:rsidRPr="003C476C">
        <w:rPr>
          <w:rFonts w:ascii="Calibri" w:eastAsia="Calibri" w:hAnsi="Calibri" w:cs="Times New Roman"/>
        </w:rPr>
        <w:t>Bonvin</w:t>
      </w:r>
      <w:proofErr w:type="spellEnd"/>
      <w:r w:rsidR="00E023A4" w:rsidRPr="003C476C">
        <w:rPr>
          <w:rFonts w:ascii="Calibri" w:eastAsia="Calibri" w:hAnsi="Calibri" w:cs="Times New Roman"/>
        </w:rPr>
        <w:t xml:space="preserve"> and </w:t>
      </w:r>
      <w:proofErr w:type="spellStart"/>
      <w:r w:rsidR="00E023A4" w:rsidRPr="003C476C">
        <w:rPr>
          <w:rFonts w:ascii="Calibri" w:eastAsia="Calibri" w:hAnsi="Calibri" w:cs="Times New Roman"/>
        </w:rPr>
        <w:t>Jörg</w:t>
      </w:r>
      <w:proofErr w:type="spellEnd"/>
      <w:r w:rsidR="00E023A4" w:rsidRPr="003C476C">
        <w:rPr>
          <w:rFonts w:ascii="Calibri" w:eastAsia="Calibri" w:hAnsi="Calibri" w:cs="Times New Roman"/>
        </w:rPr>
        <w:t xml:space="preserve"> </w:t>
      </w:r>
      <w:proofErr w:type="spellStart"/>
      <w:r w:rsidR="00E023A4" w:rsidRPr="003C476C">
        <w:rPr>
          <w:rFonts w:ascii="Calibri" w:eastAsia="Calibri" w:hAnsi="Calibri" w:cs="Times New Roman"/>
        </w:rPr>
        <w:t>Schaarschmidt</w:t>
      </w:r>
      <w:proofErr w:type="spellEnd"/>
      <w:r w:rsidR="00E023A4" w:rsidRPr="003C476C">
        <w:rPr>
          <w:rFonts w:ascii="Calibri" w:eastAsia="Calibri" w:hAnsi="Calibri" w:cs="Times New Roman"/>
        </w:rPr>
        <w:t xml:space="preserve"> for integration with the DisVis platform.</w:t>
      </w:r>
      <w:r w:rsidRPr="003C476C">
        <w:rPr>
          <w:rFonts w:ascii="Calibri" w:eastAsia="Calibri" w:hAnsi="Calibri" w:cs="Times New Roman"/>
        </w:rPr>
        <w:t xml:space="preserve"> From Thermo Fisher Scientific we thank Bernard Delanghe</w:t>
      </w:r>
      <w:r w:rsidR="008567ED" w:rsidRPr="003C476C">
        <w:rPr>
          <w:rFonts w:ascii="Calibri" w:eastAsia="Calibri" w:hAnsi="Calibri" w:cs="Times New Roman"/>
        </w:rPr>
        <w:t>,</w:t>
      </w:r>
      <w:r w:rsidRPr="003C476C">
        <w:rPr>
          <w:rFonts w:ascii="Calibri" w:eastAsia="Calibri" w:hAnsi="Calibri" w:cs="Times New Roman"/>
        </w:rPr>
        <w:t xml:space="preserve"> Kai </w:t>
      </w:r>
      <w:proofErr w:type="spellStart"/>
      <w:r w:rsidRPr="003C476C">
        <w:rPr>
          <w:rFonts w:ascii="Calibri" w:eastAsia="Calibri" w:hAnsi="Calibri" w:cs="Times New Roman"/>
        </w:rPr>
        <w:t>Fitzemeier</w:t>
      </w:r>
      <w:proofErr w:type="spellEnd"/>
      <w:r w:rsidR="008567ED" w:rsidRPr="003C476C">
        <w:rPr>
          <w:rFonts w:ascii="Calibri" w:eastAsia="Calibri" w:hAnsi="Calibri" w:cs="Times New Roman"/>
        </w:rPr>
        <w:t xml:space="preserve"> and Frank Berg</w:t>
      </w:r>
      <w:r w:rsidRPr="003C476C">
        <w:rPr>
          <w:rFonts w:ascii="Calibri" w:eastAsia="Calibri" w:hAnsi="Calibri" w:cs="Times New Roman"/>
        </w:rPr>
        <w:t xml:space="preserve"> for their collaboration on incorporating the </w:t>
      </w:r>
      <w:proofErr w:type="spellStart"/>
      <w:r w:rsidRPr="003C476C">
        <w:rPr>
          <w:rFonts w:ascii="Calibri" w:eastAsia="Calibri" w:hAnsi="Calibri" w:cs="Times New Roman"/>
        </w:rPr>
        <w:t>XLinkX</w:t>
      </w:r>
      <w:proofErr w:type="spellEnd"/>
      <w:r w:rsidRPr="003C476C">
        <w:rPr>
          <w:rFonts w:ascii="Calibri" w:eastAsia="Calibri" w:hAnsi="Calibri" w:cs="Times New Roman"/>
        </w:rPr>
        <w:t xml:space="preserve"> crosslink search engine into the Proteome Discoverer software and Rosa Viner for her collaborative work on </w:t>
      </w:r>
      <w:proofErr w:type="spellStart"/>
      <w:r w:rsidRPr="003C476C">
        <w:rPr>
          <w:rFonts w:ascii="Calibri" w:eastAsia="Calibri" w:hAnsi="Calibri" w:cs="Times New Roman"/>
        </w:rPr>
        <w:t>DSSO</w:t>
      </w:r>
      <w:proofErr w:type="spellEnd"/>
      <w:r w:rsidR="00ED075D" w:rsidRPr="003C476C">
        <w:rPr>
          <w:rFonts w:ascii="Calibri" w:eastAsia="Calibri" w:hAnsi="Calibri" w:cs="Times New Roman"/>
        </w:rPr>
        <w:t xml:space="preserve"> </w:t>
      </w:r>
      <w:r w:rsidRPr="003C476C">
        <w:rPr>
          <w:rFonts w:ascii="Calibri" w:eastAsia="Calibri" w:hAnsi="Calibri" w:cs="Times New Roman"/>
        </w:rPr>
        <w:t xml:space="preserve">crosslinking and support in mass spectrometry method development. We acknowledge financial support by the large-scale proteomics facility Proteins@Work (Project 184.032.201) embedded in the Netherlands Proteomics Centre and supported by the Netherlands Organization for Scientific Research (NWO). Additional support came through the European Union Horizon 2020 program FET-OPEN project </w:t>
      </w:r>
      <w:proofErr w:type="spellStart"/>
      <w:r w:rsidRPr="003C476C">
        <w:rPr>
          <w:rFonts w:ascii="Calibri" w:eastAsia="Calibri" w:hAnsi="Calibri" w:cs="Times New Roman"/>
        </w:rPr>
        <w:t>MSmed</w:t>
      </w:r>
      <w:proofErr w:type="spellEnd"/>
      <w:r w:rsidRPr="003C476C">
        <w:rPr>
          <w:rFonts w:ascii="Calibri" w:eastAsia="Calibri" w:hAnsi="Calibri" w:cs="Times New Roman"/>
        </w:rPr>
        <w:t xml:space="preserve"> </w:t>
      </w:r>
      <w:r w:rsidR="00851C29" w:rsidRPr="003C476C">
        <w:rPr>
          <w:rFonts w:ascii="Calibri" w:eastAsia="Calibri" w:hAnsi="Calibri" w:cs="Times New Roman"/>
        </w:rPr>
        <w:t>(</w:t>
      </w:r>
      <w:r w:rsidRPr="003C476C">
        <w:rPr>
          <w:rFonts w:ascii="Calibri" w:eastAsia="Calibri" w:hAnsi="Calibri" w:cs="Times New Roman"/>
        </w:rPr>
        <w:t>Project 686547</w:t>
      </w:r>
      <w:r w:rsidR="00E14CB8" w:rsidRPr="003C476C">
        <w:rPr>
          <w:rFonts w:ascii="Calibri" w:eastAsia="Calibri" w:hAnsi="Calibri" w:cs="Times New Roman"/>
        </w:rPr>
        <w:t xml:space="preserve">), </w:t>
      </w:r>
      <w:r w:rsidR="005B4D01" w:rsidRPr="003C476C">
        <w:rPr>
          <w:rFonts w:ascii="Calibri" w:eastAsia="Calibri" w:hAnsi="Calibri" w:cs="Times New Roman"/>
        </w:rPr>
        <w:t xml:space="preserve">and </w:t>
      </w:r>
      <w:r w:rsidR="00060931" w:rsidRPr="003C476C">
        <w:rPr>
          <w:rFonts w:ascii="Calibri" w:eastAsia="Calibri" w:hAnsi="Calibri" w:cs="Times New Roman"/>
        </w:rPr>
        <w:t xml:space="preserve">the European Union Horizon 2020 program INFRAIA project Epic-XS </w:t>
      </w:r>
      <w:r w:rsidR="00851C29" w:rsidRPr="003C476C">
        <w:rPr>
          <w:rFonts w:ascii="Calibri" w:eastAsia="Calibri" w:hAnsi="Calibri" w:cs="Times New Roman"/>
        </w:rPr>
        <w:t>(</w:t>
      </w:r>
      <w:r w:rsidR="00060931" w:rsidRPr="003C476C">
        <w:rPr>
          <w:rFonts w:ascii="Calibri" w:eastAsia="Calibri" w:hAnsi="Calibri" w:cs="Times New Roman"/>
        </w:rPr>
        <w:t xml:space="preserve">Project </w:t>
      </w:r>
      <w:r w:rsidR="00060931" w:rsidRPr="003C476C">
        <w:t>823839</w:t>
      </w:r>
      <w:r w:rsidR="00851C29" w:rsidRPr="003C476C">
        <w:t>)</w:t>
      </w:r>
      <w:r w:rsidRPr="003C476C">
        <w:rPr>
          <w:rFonts w:ascii="Calibri" w:eastAsia="Calibri" w:hAnsi="Calibri" w:cs="Times New Roman"/>
        </w:rPr>
        <w:t>.</w:t>
      </w:r>
    </w:p>
    <w:p w14:paraId="54CE58D6" w14:textId="77DF617E" w:rsidR="00AD5000" w:rsidRPr="0089050E" w:rsidRDefault="007F69C9" w:rsidP="0089050E">
      <w:pPr>
        <w:pStyle w:val="Heading2"/>
      </w:pPr>
      <w:r w:rsidRPr="0089050E">
        <w:t>!!</w:t>
      </w:r>
      <w:r w:rsidR="00AD5000" w:rsidRPr="0089050E">
        <w:t>Author contributions</w:t>
      </w:r>
    </w:p>
    <w:p w14:paraId="3C2BE776" w14:textId="09298940" w:rsidR="001B015D" w:rsidRDefault="005A63C5">
      <w:pPr>
        <w:spacing w:line="360" w:lineRule="auto"/>
        <w:jc w:val="both"/>
        <w:rPr>
          <w:rFonts w:ascii="Calibri" w:eastAsia="Calibri" w:hAnsi="Calibri" w:cs="Times New Roman"/>
        </w:rPr>
      </w:pPr>
      <w:r w:rsidRPr="003C476C">
        <w:rPr>
          <w:rFonts w:ascii="Calibri" w:eastAsia="Calibri" w:hAnsi="Calibri" w:cs="Times New Roman"/>
        </w:rPr>
        <w:t xml:space="preserve">R.A.S. conceived of the study. O.K. performed the XL-MS experiments and provided ideas for features. </w:t>
      </w:r>
      <w:r w:rsidR="00947081">
        <w:rPr>
          <w:rFonts w:ascii="Calibri" w:eastAsia="Calibri" w:hAnsi="Calibri" w:cs="Times New Roman"/>
        </w:rPr>
        <w:t>S.C</w:t>
      </w:r>
      <w:r w:rsidRPr="003C476C">
        <w:rPr>
          <w:rFonts w:ascii="Calibri" w:eastAsia="Calibri" w:hAnsi="Calibri" w:cs="Times New Roman"/>
        </w:rPr>
        <w:t xml:space="preserve">.G., </w:t>
      </w:r>
      <w:proofErr w:type="spellStart"/>
      <w:r w:rsidRPr="003C476C">
        <w:rPr>
          <w:rFonts w:ascii="Calibri" w:eastAsia="Calibri" w:hAnsi="Calibri" w:cs="Times New Roman"/>
        </w:rPr>
        <w:t>H.v.d.T</w:t>
      </w:r>
      <w:proofErr w:type="spellEnd"/>
      <w:r w:rsidRPr="003C476C">
        <w:rPr>
          <w:rFonts w:ascii="Calibri" w:eastAsia="Calibri" w:hAnsi="Calibri" w:cs="Times New Roman"/>
        </w:rPr>
        <w:t>., and R.A.S. programmed Cross-</w:t>
      </w:r>
      <w:r w:rsidR="009504FB" w:rsidRPr="003C476C">
        <w:rPr>
          <w:rFonts w:ascii="Calibri" w:eastAsia="Calibri" w:hAnsi="Calibri" w:cs="Times New Roman"/>
        </w:rPr>
        <w:t>ID</w:t>
      </w:r>
      <w:r w:rsidRPr="003C476C">
        <w:rPr>
          <w:rFonts w:ascii="Calibri" w:eastAsia="Calibri" w:hAnsi="Calibri" w:cs="Times New Roman"/>
        </w:rPr>
        <w:t>.</w:t>
      </w:r>
      <w:r w:rsidR="00150BCA" w:rsidRPr="003C476C">
        <w:rPr>
          <w:rFonts w:ascii="Calibri" w:eastAsia="Calibri" w:hAnsi="Calibri" w:cs="Times New Roman"/>
        </w:rPr>
        <w:t xml:space="preserve"> </w:t>
      </w:r>
      <w:r w:rsidR="00947081">
        <w:rPr>
          <w:rFonts w:ascii="Calibri" w:eastAsia="Calibri" w:hAnsi="Calibri" w:cs="Times New Roman"/>
        </w:rPr>
        <w:t>S.C</w:t>
      </w:r>
      <w:r w:rsidR="005E0185">
        <w:rPr>
          <w:rFonts w:ascii="Calibri" w:eastAsia="Calibri" w:hAnsi="Calibri" w:cs="Times New Roman"/>
        </w:rPr>
        <w:t>.G.</w:t>
      </w:r>
      <w:r w:rsidR="00E27F0D">
        <w:rPr>
          <w:rFonts w:ascii="Calibri" w:eastAsia="Calibri" w:hAnsi="Calibri" w:cs="Times New Roman"/>
        </w:rPr>
        <w:t>, O.K.</w:t>
      </w:r>
      <w:r w:rsidR="005E0185">
        <w:rPr>
          <w:rFonts w:ascii="Calibri" w:eastAsia="Calibri" w:hAnsi="Calibri" w:cs="Times New Roman"/>
        </w:rPr>
        <w:t xml:space="preserve"> and R.A.S. wrote</w:t>
      </w:r>
      <w:r w:rsidR="00B70140">
        <w:rPr>
          <w:rFonts w:ascii="Calibri" w:eastAsia="Calibri" w:hAnsi="Calibri" w:cs="Times New Roman"/>
        </w:rPr>
        <w:t xml:space="preserve"> </w:t>
      </w:r>
      <w:r w:rsidR="005E0185">
        <w:rPr>
          <w:rFonts w:ascii="Calibri" w:eastAsia="Calibri" w:hAnsi="Calibri" w:cs="Times New Roman"/>
        </w:rPr>
        <w:t>the paper</w:t>
      </w:r>
      <w:r w:rsidR="00B70140">
        <w:rPr>
          <w:rFonts w:ascii="Calibri" w:eastAsia="Calibri" w:hAnsi="Calibri" w:cs="Times New Roman"/>
        </w:rPr>
        <w:t>, whereafter a</w:t>
      </w:r>
      <w:r w:rsidR="00150BCA" w:rsidRPr="003C476C">
        <w:rPr>
          <w:rFonts w:ascii="Calibri" w:eastAsia="Calibri" w:hAnsi="Calibri" w:cs="Times New Roman"/>
        </w:rPr>
        <w:t>ll authors critically read and edited the manuscript.</w:t>
      </w:r>
    </w:p>
    <w:p w14:paraId="3597120A" w14:textId="77777777" w:rsidR="00841C5E" w:rsidRDefault="00841C5E">
      <w:pPr>
        <w:spacing w:line="360" w:lineRule="auto"/>
        <w:jc w:val="both"/>
        <w:rPr>
          <w:rFonts w:ascii="Calibri" w:eastAsia="Calibri" w:hAnsi="Calibri" w:cs="Times New Roman"/>
        </w:rPr>
      </w:pPr>
    </w:p>
    <w:p w14:paraId="5E7EE366" w14:textId="77777777" w:rsidR="00725AE5" w:rsidRPr="00725AE5" w:rsidRDefault="00725AE5" w:rsidP="00725AE5">
      <w:pPr>
        <w:shd w:val="clear" w:color="auto" w:fill="1E1E1E"/>
        <w:spacing w:after="0" w:line="285" w:lineRule="atLeast"/>
        <w:rPr>
          <w:rFonts w:ascii="Fira Code" w:eastAsia="Times New Roman" w:hAnsi="Fira Code" w:cs="Fira Code"/>
          <w:color w:val="D4D4D4"/>
          <w:sz w:val="21"/>
          <w:szCs w:val="21"/>
        </w:rPr>
      </w:pPr>
      <w:r w:rsidRPr="00725AE5">
        <w:rPr>
          <w:rFonts w:ascii="Fira Code" w:eastAsia="Times New Roman" w:hAnsi="Fira Code" w:cs="Fira Code"/>
          <w:color w:val="C586C0"/>
          <w:sz w:val="21"/>
          <w:szCs w:val="21"/>
        </w:rPr>
        <w:t>\</w:t>
      </w:r>
      <w:proofErr w:type="spellStart"/>
      <w:proofErr w:type="gramStart"/>
      <w:r w:rsidRPr="00725AE5">
        <w:rPr>
          <w:rFonts w:ascii="Fira Code" w:eastAsia="Times New Roman" w:hAnsi="Fira Code" w:cs="Fira Code"/>
          <w:color w:val="C586C0"/>
          <w:sz w:val="21"/>
          <w:szCs w:val="21"/>
        </w:rPr>
        <w:t>clearpage</w:t>
      </w:r>
      <w:proofErr w:type="spellEnd"/>
      <w:proofErr w:type="gramEnd"/>
    </w:p>
    <w:p w14:paraId="44E6B29F" w14:textId="77777777" w:rsidR="00725AE5" w:rsidRPr="00725AE5" w:rsidRDefault="00725AE5" w:rsidP="00725AE5">
      <w:pPr>
        <w:shd w:val="clear" w:color="auto" w:fill="1E1E1E"/>
        <w:spacing w:after="0" w:line="285" w:lineRule="atLeast"/>
        <w:rPr>
          <w:rFonts w:ascii="Fira Code" w:eastAsia="Times New Roman" w:hAnsi="Fira Code" w:cs="Fira Code"/>
          <w:color w:val="D4D4D4"/>
          <w:sz w:val="21"/>
          <w:szCs w:val="21"/>
        </w:rPr>
      </w:pPr>
      <w:r w:rsidRPr="00725AE5">
        <w:rPr>
          <w:rFonts w:ascii="Fira Code" w:eastAsia="Times New Roman" w:hAnsi="Fira Code" w:cs="Fira Code"/>
          <w:color w:val="DCDCAA"/>
          <w:sz w:val="21"/>
          <w:szCs w:val="21"/>
        </w:rPr>
        <w:lastRenderedPageBreak/>
        <w:t>\</w:t>
      </w:r>
      <w:proofErr w:type="gramStart"/>
      <w:r w:rsidRPr="00725AE5">
        <w:rPr>
          <w:rFonts w:ascii="Fira Code" w:eastAsia="Times New Roman" w:hAnsi="Fira Code" w:cs="Fira Code"/>
          <w:color w:val="DCDCAA"/>
          <w:sz w:val="21"/>
          <w:szCs w:val="21"/>
        </w:rPr>
        <w:t>begin</w:t>
      </w:r>
      <w:proofErr w:type="gramEnd"/>
      <w:r w:rsidRPr="00725AE5">
        <w:rPr>
          <w:rFonts w:ascii="Fira Code" w:eastAsia="Times New Roman" w:hAnsi="Fira Code" w:cs="Fira Code"/>
          <w:color w:val="D4D4D4"/>
          <w:sz w:val="21"/>
          <w:szCs w:val="21"/>
        </w:rPr>
        <w:t>{</w:t>
      </w:r>
      <w:proofErr w:type="spellStart"/>
      <w:r w:rsidRPr="00725AE5">
        <w:rPr>
          <w:rFonts w:ascii="Fira Code" w:eastAsia="Times New Roman" w:hAnsi="Fira Code" w:cs="Fira Code"/>
          <w:color w:val="9CDCFE"/>
          <w:sz w:val="21"/>
          <w:szCs w:val="21"/>
        </w:rPr>
        <w:t>subappendices</w:t>
      </w:r>
      <w:proofErr w:type="spellEnd"/>
      <w:r w:rsidRPr="00725AE5">
        <w:rPr>
          <w:rFonts w:ascii="Fira Code" w:eastAsia="Times New Roman" w:hAnsi="Fira Code" w:cs="Fira Code"/>
          <w:color w:val="D4D4D4"/>
          <w:sz w:val="21"/>
          <w:szCs w:val="21"/>
        </w:rPr>
        <w:t>}</w:t>
      </w:r>
    </w:p>
    <w:p w14:paraId="615F4D2F" w14:textId="0635C207" w:rsidR="00725AE5" w:rsidRPr="00725AE5" w:rsidRDefault="00725AE5" w:rsidP="00725AE5">
      <w:pPr>
        <w:shd w:val="clear" w:color="auto" w:fill="1E1E1E"/>
        <w:spacing w:after="0" w:line="285" w:lineRule="atLeast"/>
        <w:rPr>
          <w:rFonts w:ascii="Fira Code" w:eastAsia="Times New Roman" w:hAnsi="Fira Code" w:cs="Fira Code"/>
          <w:color w:val="D4D4D4"/>
          <w:sz w:val="21"/>
          <w:szCs w:val="21"/>
        </w:rPr>
      </w:pPr>
      <w:r w:rsidRPr="00725AE5">
        <w:rPr>
          <w:rFonts w:ascii="Fira Code" w:eastAsia="Times New Roman" w:hAnsi="Fira Code" w:cs="Fira Code"/>
          <w:color w:val="D4D4D4"/>
          <w:sz w:val="21"/>
          <w:szCs w:val="21"/>
        </w:rPr>
        <w:t xml:space="preserve">    </w:t>
      </w:r>
      <w:del w:id="70" w:author="Graaf, S.C. de (Bastiaan)" w:date="2023-03-24T18:00:00Z">
        <w:r w:rsidRPr="00725AE5" w:rsidDel="00066DED">
          <w:rPr>
            <w:rFonts w:ascii="Fira Code" w:eastAsia="Times New Roman" w:hAnsi="Fira Code" w:cs="Fira Code"/>
            <w:color w:val="DCDCAA"/>
            <w:sz w:val="21"/>
            <w:szCs w:val="21"/>
          </w:rPr>
          <w:delText>\counterwithin</w:delText>
        </w:r>
        <w:r w:rsidRPr="00725AE5" w:rsidDel="00066DED">
          <w:rPr>
            <w:rFonts w:ascii="Fira Code" w:eastAsia="Times New Roman" w:hAnsi="Fira Code" w:cs="Fira Code"/>
            <w:color w:val="D4D4D4"/>
            <w:sz w:val="21"/>
            <w:szCs w:val="21"/>
          </w:rPr>
          <w:delText>{figure}{section}</w:delText>
        </w:r>
      </w:del>
      <w:ins w:id="71" w:author="Graaf, S.C. de (Bastiaan)" w:date="2023-03-24T18:00:00Z">
        <w:r w:rsidR="00066DED">
          <w:rPr>
            <w:rFonts w:ascii="Fira Code" w:eastAsia="Times New Roman" w:hAnsi="Fira Code" w:cs="Fira Code"/>
            <w:color w:val="DCDCAA"/>
            <w:sz w:val="21"/>
            <w:szCs w:val="21"/>
          </w:rPr>
          <w:t>\</w:t>
        </w:r>
        <w:proofErr w:type="spellStart"/>
        <w:proofErr w:type="gramStart"/>
        <w:r w:rsidR="00066DED">
          <w:rPr>
            <w:rFonts w:ascii="Fira Code" w:eastAsia="Times New Roman" w:hAnsi="Fira Code" w:cs="Fira Code"/>
            <w:color w:val="DCDCAA"/>
            <w:sz w:val="21"/>
            <w:szCs w:val="21"/>
          </w:rPr>
          <w:t>beginsupplement</w:t>
        </w:r>
      </w:ins>
      <w:proofErr w:type="spellEnd"/>
      <w:proofErr w:type="gramEnd"/>
    </w:p>
    <w:p w14:paraId="0E33678A" w14:textId="0C8C852C" w:rsidR="00725AE5" w:rsidRDefault="00725AE5" w:rsidP="00725AE5">
      <w:pPr>
        <w:pStyle w:val="Heading1"/>
      </w:pPr>
      <w:proofErr w:type="gramStart"/>
      <w:r>
        <w:t>!Supplementary</w:t>
      </w:r>
      <w:proofErr w:type="gramEnd"/>
      <w:r>
        <w:t xml:space="preserve"> material</w:t>
      </w:r>
    </w:p>
    <w:p w14:paraId="02142C3C" w14:textId="77777777" w:rsidR="00DA1C24" w:rsidRDefault="009740DD" w:rsidP="00725AE5">
      <w:pPr>
        <w:spacing w:line="360" w:lineRule="auto"/>
        <w:jc w:val="both"/>
        <w:rPr>
          <w:rFonts w:ascii="Calibri" w:eastAsia="Calibri" w:hAnsi="Calibri" w:cs="Times New Roman"/>
          <w:bCs/>
        </w:rPr>
      </w:pPr>
      <w:r>
        <w:rPr>
          <w:rFonts w:ascii="Calibri" w:eastAsia="Calibri" w:hAnsi="Calibri" w:cs="Times New Roman"/>
          <w:bCs/>
        </w:rPr>
        <w:t>Supplementary Structure 1</w:t>
      </w:r>
      <w:r w:rsidR="00753AFA">
        <w:rPr>
          <w:rFonts w:ascii="Calibri" w:eastAsia="Calibri" w:hAnsi="Calibri" w:cs="Times New Roman"/>
          <w:bCs/>
        </w:rPr>
        <w:t>-</w:t>
      </w:r>
      <w:r>
        <w:rPr>
          <w:rFonts w:ascii="Calibri" w:eastAsia="Calibri" w:hAnsi="Calibri" w:cs="Times New Roman"/>
          <w:bCs/>
        </w:rPr>
        <w:t>2, Supplementary Result</w:t>
      </w:r>
      <w:del w:id="72" w:author="Graaf, S.C. de (Bastiaan)" w:date="2023-03-24T18:00:00Z">
        <w:r w:rsidDel="00066DED">
          <w:rPr>
            <w:rFonts w:ascii="Calibri" w:eastAsia="Calibri" w:hAnsi="Calibri" w:cs="Times New Roman"/>
            <w:bCs/>
          </w:rPr>
          <w:delText>s</w:delText>
        </w:r>
      </w:del>
      <w:r>
        <w:rPr>
          <w:rFonts w:ascii="Calibri" w:eastAsia="Calibri" w:hAnsi="Calibri" w:cs="Times New Roman"/>
          <w:bCs/>
        </w:rPr>
        <w:t xml:space="preserve"> 1</w:t>
      </w:r>
      <w:r w:rsidR="00753AFA">
        <w:rPr>
          <w:rFonts w:ascii="Calibri" w:eastAsia="Calibri" w:hAnsi="Calibri" w:cs="Times New Roman"/>
          <w:bCs/>
        </w:rPr>
        <w:t>-</w:t>
      </w:r>
      <w:r>
        <w:rPr>
          <w:rFonts w:ascii="Calibri" w:eastAsia="Calibri" w:hAnsi="Calibri" w:cs="Times New Roman"/>
          <w:bCs/>
        </w:rPr>
        <w:t xml:space="preserve">2 </w:t>
      </w:r>
      <w:r w:rsidR="00725AE5">
        <w:rPr>
          <w:rFonts w:ascii="Calibri" w:eastAsia="Calibri" w:hAnsi="Calibri" w:cs="Times New Roman"/>
          <w:bCs/>
        </w:rPr>
        <w:t>and Supplementary Table 1</w:t>
      </w:r>
      <w:r w:rsidR="00753AFA">
        <w:rPr>
          <w:rFonts w:ascii="Calibri" w:eastAsia="Calibri" w:hAnsi="Calibri" w:cs="Times New Roman"/>
          <w:bCs/>
        </w:rPr>
        <w:t xml:space="preserve"> and</w:t>
      </w:r>
      <w:r w:rsidR="00725AE5">
        <w:rPr>
          <w:rFonts w:ascii="Calibri" w:eastAsia="Calibri" w:hAnsi="Calibri" w:cs="Times New Roman"/>
          <w:bCs/>
        </w:rPr>
        <w:t xml:space="preserve"> 5</w:t>
      </w:r>
      <w:r w:rsidR="00753AFA">
        <w:rPr>
          <w:rFonts w:ascii="Calibri" w:eastAsia="Calibri" w:hAnsi="Calibri" w:cs="Times New Roman"/>
          <w:bCs/>
        </w:rPr>
        <w:t>-</w:t>
      </w:r>
      <w:r w:rsidR="00725AE5">
        <w:rPr>
          <w:rFonts w:ascii="Calibri" w:eastAsia="Calibri" w:hAnsi="Calibri" w:cs="Times New Roman"/>
          <w:bCs/>
        </w:rPr>
        <w:t xml:space="preserve">6 can be found online </w:t>
      </w:r>
      <w:proofErr w:type="gramStart"/>
      <w:r w:rsidR="00725AE5">
        <w:rPr>
          <w:rFonts w:ascii="Calibri" w:eastAsia="Calibri" w:hAnsi="Calibri" w:cs="Times New Roman"/>
          <w:bCs/>
        </w:rPr>
        <w:t>at:</w:t>
      </w:r>
      <w:r w:rsidR="00DA1C24">
        <w:rPr>
          <w:rFonts w:ascii="Calibri" w:eastAsia="Calibri" w:hAnsi="Calibri" w:cs="Times New Roman"/>
          <w:bCs/>
        </w:rPr>
        <w:t>\</w:t>
      </w:r>
      <w:proofErr w:type="gramEnd"/>
      <w:r w:rsidR="00DA1C24">
        <w:rPr>
          <w:rFonts w:ascii="Calibri" w:eastAsia="Calibri" w:hAnsi="Calibri" w:cs="Times New Roman"/>
          <w:bCs/>
        </w:rPr>
        <w:t>\</w:t>
      </w:r>
    </w:p>
    <w:p w14:paraId="25AF377D" w14:textId="2DC31AE9" w:rsidR="00DA1C24" w:rsidRDefault="007D46BE" w:rsidP="00725AE5">
      <w:pPr>
        <w:spacing w:line="360" w:lineRule="auto"/>
        <w:jc w:val="both"/>
        <w:rPr>
          <w:rFonts w:ascii="Calibri" w:eastAsia="Calibri" w:hAnsi="Calibri" w:cs="Times New Roman"/>
        </w:rPr>
      </w:pPr>
      <w:ins w:id="73" w:author="Graaf, S.C. de (Bastiaan)" w:date="2023-03-24T19:18:00Z">
        <w:r>
          <w:t>\emph{</w:t>
        </w:r>
        <w:r>
          <w:rPr>
            <w:rFonts w:ascii="Calibri" w:eastAsia="Calibri" w:hAnsi="Calibri" w:cs="Times New Roman"/>
            <w:bCs/>
          </w:rPr>
          <w:fldChar w:fldCharType="begin"/>
        </w:r>
        <w:r>
          <w:rPr>
            <w:rFonts w:ascii="Calibri" w:eastAsia="Calibri" w:hAnsi="Calibri" w:cs="Times New Roman"/>
            <w:bCs/>
          </w:rPr>
          <w:instrText xml:space="preserve"> HYPERLINK "</w:instrText>
        </w:r>
      </w:ins>
      <w:r w:rsidRPr="007D46BE">
        <w:rPr>
          <w:rPrChange w:id="74" w:author="Graaf, S.C. de (Bastiaan)" w:date="2023-03-24T19:18:00Z">
            <w:rPr>
              <w:rStyle w:val="Hyperlink"/>
              <w:rFonts w:ascii="Calibri" w:eastAsia="Calibri" w:hAnsi="Calibri" w:cs="Times New Roman"/>
              <w:bCs/>
            </w:rPr>
          </w:rPrChange>
        </w:rPr>
        <w:instrText>https://pubs.acs.org/doi/full/10.1021/acs.jproteome.8b00725</w:instrText>
      </w:r>
      <w:ins w:id="75" w:author="Graaf, S.C. de (Bastiaan)" w:date="2023-03-24T19:18:00Z">
        <w:r>
          <w:rPr>
            <w:rFonts w:ascii="Calibri" w:eastAsia="Calibri" w:hAnsi="Calibri" w:cs="Times New Roman"/>
            <w:bCs/>
          </w:rPr>
          <w:instrText xml:space="preserve">" </w:instrText>
        </w:r>
        <w:r>
          <w:rPr>
            <w:rFonts w:ascii="Calibri" w:eastAsia="Calibri" w:hAnsi="Calibri" w:cs="Times New Roman"/>
            <w:bCs/>
          </w:rPr>
        </w:r>
        <w:r>
          <w:rPr>
            <w:rFonts w:ascii="Calibri" w:eastAsia="Calibri" w:hAnsi="Calibri" w:cs="Times New Roman"/>
            <w:bCs/>
          </w:rPr>
          <w:fldChar w:fldCharType="separate"/>
        </w:r>
      </w:ins>
      <w:r w:rsidRPr="007D46BE">
        <w:rPr>
          <w:rStyle w:val="Hyperlink"/>
          <w:rFonts w:ascii="Calibri" w:eastAsia="Calibri" w:hAnsi="Calibri" w:cs="Times New Roman"/>
          <w:bCs/>
        </w:rPr>
        <w:t>https://pubs.acs.org/doi/full/10.1021/acs.jproteome.8b00725</w:t>
      </w:r>
      <w:ins w:id="76" w:author="Graaf, S.C. de (Bastiaan)" w:date="2023-03-24T19:18:00Z">
        <w:r>
          <w:rPr>
            <w:rFonts w:ascii="Calibri" w:eastAsia="Calibri" w:hAnsi="Calibri" w:cs="Times New Roman"/>
            <w:bCs/>
          </w:rPr>
          <w:fldChar w:fldCharType="end"/>
        </w:r>
        <w:r>
          <w:rPr>
            <w:rFonts w:ascii="Calibri" w:eastAsia="Calibri" w:hAnsi="Calibri" w:cs="Times New Roman"/>
            <w:bCs/>
          </w:rPr>
          <w:t>}</w:t>
        </w:r>
      </w:ins>
      <w:ins w:id="77" w:author="Graaf, S.C. de (Bastiaan)" w:date="2023-03-24T18:56:00Z">
        <w:r w:rsidR="00FF10BA">
          <w:rPr>
            <w:rStyle w:val="Hyperlink"/>
            <w:rFonts w:ascii="Calibri" w:eastAsia="Calibri" w:hAnsi="Calibri" w:cs="Times New Roman"/>
            <w:bCs/>
          </w:rPr>
          <w:t>\\</w:t>
        </w:r>
      </w:ins>
      <w:r w:rsidR="00725AE5">
        <w:rPr>
          <w:rFonts w:ascii="Calibri" w:eastAsia="Calibri" w:hAnsi="Calibri" w:cs="Times New Roman"/>
          <w:bCs/>
        </w:rPr>
        <w:br/>
      </w:r>
      <w:r w:rsidR="00725AE5">
        <w:rPr>
          <w:rFonts w:ascii="Calibri" w:eastAsia="Calibri" w:hAnsi="Calibri" w:cs="Times New Roman"/>
        </w:rPr>
        <w:t>The Cross-ID software, documentation and instructional video can be found online at:</w:t>
      </w:r>
      <w:ins w:id="78" w:author="Graaf, S.C. de (Bastiaan)" w:date="2023-03-24T18:59:00Z">
        <w:r w:rsidR="00761B8C">
          <w:rPr>
            <w:rFonts w:ascii="Calibri" w:eastAsia="Calibri" w:hAnsi="Calibri" w:cs="Times New Roman"/>
          </w:rPr>
          <w:t>\\</w:t>
        </w:r>
      </w:ins>
      <w:del w:id="79" w:author="Graaf, S.C. de (Bastiaan)" w:date="2023-03-24T18:58:00Z">
        <w:r w:rsidR="00DA1C24" w:rsidDel="00761B8C">
          <w:rPr>
            <w:rFonts w:ascii="Calibri" w:eastAsia="Calibri" w:hAnsi="Calibri" w:cs="Times New Roman"/>
          </w:rPr>
          <w:delText>\\</w:delText>
        </w:r>
      </w:del>
    </w:p>
    <w:p w14:paraId="59E6DF44" w14:textId="7609E982" w:rsidR="00725AE5" w:rsidRDefault="007D46BE" w:rsidP="00725AE5">
      <w:pPr>
        <w:spacing w:line="360" w:lineRule="auto"/>
        <w:jc w:val="both"/>
        <w:rPr>
          <w:ins w:id="80" w:author="Graaf, S.C. de (Bastiaan)" w:date="2023-03-24T18:47:00Z"/>
          <w:rFonts w:ascii="Calibri" w:eastAsia="Calibri" w:hAnsi="Calibri" w:cs="Times New Roman"/>
        </w:rPr>
      </w:pPr>
      <w:ins w:id="81" w:author="Graaf, S.C. de (Bastiaan)" w:date="2023-03-24T19:18:00Z">
        <w:r>
          <w:t>\</w:t>
        </w:r>
        <w:proofErr w:type="gramStart"/>
        <w:r>
          <w:t>emph</w:t>
        </w:r>
        <w:proofErr w:type="gramEnd"/>
        <w:r>
          <w:t>{</w:t>
        </w:r>
        <w:r>
          <w:rPr>
            <w:rFonts w:ascii="Calibri" w:eastAsia="Calibri" w:hAnsi="Calibri" w:cs="Times New Roman"/>
          </w:rPr>
          <w:fldChar w:fldCharType="begin"/>
        </w:r>
        <w:r>
          <w:rPr>
            <w:rFonts w:ascii="Calibri" w:eastAsia="Calibri" w:hAnsi="Calibri" w:cs="Times New Roman"/>
          </w:rPr>
          <w:instrText xml:space="preserve"> HYPERLINK "</w:instrText>
        </w:r>
      </w:ins>
      <w:r w:rsidRPr="007D46BE">
        <w:rPr>
          <w:rPrChange w:id="82" w:author="Graaf, S.C. de (Bastiaan)" w:date="2023-03-24T19:18:00Z">
            <w:rPr>
              <w:rStyle w:val="Hyperlink"/>
              <w:rFonts w:ascii="Calibri" w:eastAsia="Calibri" w:hAnsi="Calibri" w:cs="Times New Roman"/>
            </w:rPr>
          </w:rPrChange>
        </w:rPr>
        <w:instrText>https://www.hecklab.com/software/xlinkx</w:instrText>
      </w:r>
      <w:ins w:id="83" w:author="Graaf, S.C. de (Bastiaan)" w:date="2023-03-24T19:18:00Z">
        <w:r>
          <w:rPr>
            <w:rFonts w:ascii="Calibri" w:eastAsia="Calibri" w:hAnsi="Calibri" w:cs="Times New Roman"/>
          </w:rPr>
          <w:instrText xml:space="preserve">" </w:instrText>
        </w:r>
        <w:r>
          <w:rPr>
            <w:rFonts w:ascii="Calibri" w:eastAsia="Calibri" w:hAnsi="Calibri" w:cs="Times New Roman"/>
          </w:rPr>
        </w:r>
        <w:r>
          <w:rPr>
            <w:rFonts w:ascii="Calibri" w:eastAsia="Calibri" w:hAnsi="Calibri" w:cs="Times New Roman"/>
          </w:rPr>
          <w:fldChar w:fldCharType="separate"/>
        </w:r>
      </w:ins>
      <w:r w:rsidRPr="007D46BE">
        <w:rPr>
          <w:rStyle w:val="Hyperlink"/>
          <w:rFonts w:ascii="Calibri" w:eastAsia="Calibri" w:hAnsi="Calibri" w:cs="Times New Roman"/>
        </w:rPr>
        <w:t>https://www.hecklab.com/software/xlinkx</w:t>
      </w:r>
      <w:ins w:id="84" w:author="Graaf, S.C. de (Bastiaan)" w:date="2023-03-24T19:18:00Z">
        <w:r>
          <w:rPr>
            <w:rFonts w:ascii="Calibri" w:eastAsia="Calibri" w:hAnsi="Calibri" w:cs="Times New Roman"/>
          </w:rPr>
          <w:fldChar w:fldCharType="end"/>
        </w:r>
      </w:ins>
      <w:ins w:id="85" w:author="Graaf, S.C. de (Bastiaan)" w:date="2023-03-24T19:19:00Z">
        <w:r>
          <w:rPr>
            <w:rFonts w:ascii="Calibri" w:eastAsia="Calibri" w:hAnsi="Calibri" w:cs="Times New Roman"/>
          </w:rPr>
          <w:t>}</w:t>
        </w:r>
      </w:ins>
      <w:ins w:id="86" w:author="Graaf, S.C. de (Bastiaan)" w:date="2023-03-24T18:57:00Z">
        <w:r w:rsidR="00FF10BA">
          <w:rPr>
            <w:rFonts w:ascii="Calibri" w:eastAsia="Calibri" w:hAnsi="Calibri" w:cs="Times New Roman"/>
          </w:rPr>
          <w:t>\\</w:t>
        </w:r>
      </w:ins>
      <w:del w:id="87" w:author="Graaf, S.C. de (Bastiaan)" w:date="2023-03-24T18:57:00Z">
        <w:r w:rsidR="00725AE5" w:rsidDel="00FF10BA">
          <w:rPr>
            <w:rFonts w:ascii="Calibri" w:eastAsia="Calibri" w:hAnsi="Calibri" w:cs="Times New Roman"/>
          </w:rPr>
          <w:delText xml:space="preserve"> </w:delText>
        </w:r>
      </w:del>
    </w:p>
    <w:p w14:paraId="70FFEAE2" w14:textId="77777777" w:rsidR="004E4A2B" w:rsidRPr="004E4A2B" w:rsidRDefault="004E4A2B" w:rsidP="004E4A2B">
      <w:pPr>
        <w:shd w:val="clear" w:color="auto" w:fill="1E1E1E"/>
        <w:spacing w:after="0" w:line="285" w:lineRule="atLeast"/>
        <w:rPr>
          <w:ins w:id="88" w:author="Graaf, S.C. de (Bastiaan)" w:date="2023-03-24T18:47:00Z"/>
          <w:rFonts w:ascii="Fira Code" w:eastAsia="Times New Roman" w:hAnsi="Fira Code" w:cs="Fira Code"/>
          <w:color w:val="D4D4D4"/>
          <w:sz w:val="21"/>
          <w:szCs w:val="21"/>
        </w:rPr>
      </w:pPr>
      <w:ins w:id="89" w:author="Graaf, S.C. de (Bastiaan)" w:date="2023-03-24T18:47:00Z">
        <w:r w:rsidRPr="004E4A2B">
          <w:rPr>
            <w:rFonts w:ascii="Fira Code" w:eastAsia="Times New Roman" w:hAnsi="Fira Code" w:cs="Fira Code"/>
            <w:color w:val="D4D4D4"/>
            <w:sz w:val="21"/>
            <w:szCs w:val="21"/>
          </w:rPr>
          <w:t>   </w:t>
        </w:r>
        <w:r w:rsidRPr="004E4A2B">
          <w:rPr>
            <w:rFonts w:ascii="Fira Code" w:eastAsia="Times New Roman" w:hAnsi="Fira Code" w:cs="Fira Code"/>
            <w:color w:val="DCDCAA"/>
            <w:sz w:val="21"/>
            <w:szCs w:val="21"/>
          </w:rPr>
          <w:t>\</w:t>
        </w:r>
        <w:proofErr w:type="spellStart"/>
        <w:proofErr w:type="gramStart"/>
        <w:r w:rsidRPr="004E4A2B">
          <w:rPr>
            <w:rFonts w:ascii="Fira Code" w:eastAsia="Times New Roman" w:hAnsi="Fira Code" w:cs="Fira Code"/>
            <w:color w:val="DCDCAA"/>
            <w:sz w:val="21"/>
            <w:szCs w:val="21"/>
          </w:rPr>
          <w:t>refstepcounter</w:t>
        </w:r>
        <w:proofErr w:type="spellEnd"/>
        <w:proofErr w:type="gramEnd"/>
        <w:r w:rsidRPr="004E4A2B">
          <w:rPr>
            <w:rFonts w:ascii="Fira Code" w:eastAsia="Times New Roman" w:hAnsi="Fira Code" w:cs="Fira Code"/>
            <w:color w:val="D4D4D4"/>
            <w:sz w:val="21"/>
            <w:szCs w:val="21"/>
          </w:rPr>
          <w:t>{table}</w:t>
        </w:r>
      </w:ins>
    </w:p>
    <w:p w14:paraId="24E2D1FF" w14:textId="77777777" w:rsidR="004E4A2B" w:rsidRPr="004E4A2B" w:rsidRDefault="004E4A2B" w:rsidP="004E4A2B">
      <w:pPr>
        <w:shd w:val="clear" w:color="auto" w:fill="1E1E1E"/>
        <w:spacing w:after="0" w:line="285" w:lineRule="atLeast"/>
        <w:rPr>
          <w:ins w:id="90" w:author="Graaf, S.C. de (Bastiaan)" w:date="2023-03-24T18:47:00Z"/>
          <w:rFonts w:ascii="Fira Code" w:eastAsia="Times New Roman" w:hAnsi="Fira Code" w:cs="Fira Code"/>
          <w:color w:val="D4D4D4"/>
          <w:sz w:val="21"/>
          <w:szCs w:val="21"/>
        </w:rPr>
      </w:pPr>
      <w:ins w:id="91" w:author="Graaf, S.C. de (Bastiaan)" w:date="2023-03-24T18:47:00Z">
        <w:r w:rsidRPr="004E4A2B">
          <w:rPr>
            <w:rFonts w:ascii="Fira Code" w:eastAsia="Times New Roman" w:hAnsi="Fira Code" w:cs="Fira Code"/>
            <w:color w:val="D4D4D4"/>
            <w:sz w:val="21"/>
            <w:szCs w:val="21"/>
          </w:rPr>
          <w:t>   </w:t>
        </w:r>
        <w:r w:rsidRPr="004E4A2B">
          <w:rPr>
            <w:rFonts w:ascii="Fira Code" w:eastAsia="Times New Roman" w:hAnsi="Fira Code" w:cs="Fira Code"/>
            <w:color w:val="C586C0"/>
            <w:sz w:val="21"/>
            <w:szCs w:val="21"/>
          </w:rPr>
          <w:t>\label</w:t>
        </w:r>
        <w:r w:rsidRPr="004E4A2B">
          <w:rPr>
            <w:rFonts w:ascii="Fira Code" w:eastAsia="Times New Roman" w:hAnsi="Fira Code" w:cs="Fira Code"/>
            <w:color w:val="D4D4D4"/>
            <w:sz w:val="21"/>
            <w:szCs w:val="21"/>
          </w:rPr>
          <w:t>{</w:t>
        </w:r>
        <w:proofErr w:type="gramStart"/>
        <w:r w:rsidRPr="004E4A2B">
          <w:rPr>
            <w:rFonts w:ascii="Fira Code" w:eastAsia="Times New Roman" w:hAnsi="Fira Code" w:cs="Fira Code"/>
            <w:color w:val="9CDCFE"/>
            <w:sz w:val="21"/>
            <w:szCs w:val="21"/>
          </w:rPr>
          <w:t>struct:structdummy</w:t>
        </w:r>
        <w:proofErr w:type="gramEnd"/>
        <w:r w:rsidRPr="004E4A2B">
          <w:rPr>
            <w:rFonts w:ascii="Fira Code" w:eastAsia="Times New Roman" w:hAnsi="Fira Code" w:cs="Fira Code"/>
            <w:color w:val="9CDCFE"/>
            <w:sz w:val="21"/>
            <w:szCs w:val="21"/>
          </w:rPr>
          <w:t>2.1</w:t>
        </w:r>
        <w:r w:rsidRPr="004E4A2B">
          <w:rPr>
            <w:rFonts w:ascii="Fira Code" w:eastAsia="Times New Roman" w:hAnsi="Fira Code" w:cs="Fira Code"/>
            <w:color w:val="D4D4D4"/>
            <w:sz w:val="21"/>
            <w:szCs w:val="21"/>
          </w:rPr>
          <w:t>}</w:t>
        </w:r>
      </w:ins>
    </w:p>
    <w:p w14:paraId="2C9EDAB6" w14:textId="77777777" w:rsidR="004E4A2B" w:rsidRPr="004E4A2B" w:rsidRDefault="004E4A2B" w:rsidP="004E4A2B">
      <w:pPr>
        <w:shd w:val="clear" w:color="auto" w:fill="1E1E1E"/>
        <w:spacing w:after="0" w:line="285" w:lineRule="atLeast"/>
        <w:rPr>
          <w:ins w:id="92" w:author="Graaf, S.C. de (Bastiaan)" w:date="2023-03-24T18:47:00Z"/>
          <w:rFonts w:ascii="Fira Code" w:eastAsia="Times New Roman" w:hAnsi="Fira Code" w:cs="Fira Code"/>
          <w:color w:val="D4D4D4"/>
          <w:sz w:val="21"/>
          <w:szCs w:val="21"/>
        </w:rPr>
      </w:pPr>
      <w:ins w:id="93" w:author="Graaf, S.C. de (Bastiaan)" w:date="2023-03-24T18:47:00Z">
        <w:r w:rsidRPr="004E4A2B">
          <w:rPr>
            <w:rFonts w:ascii="Fira Code" w:eastAsia="Times New Roman" w:hAnsi="Fira Code" w:cs="Fira Code"/>
            <w:color w:val="D4D4D4"/>
            <w:sz w:val="21"/>
            <w:szCs w:val="21"/>
          </w:rPr>
          <w:t>   </w:t>
        </w:r>
        <w:r w:rsidRPr="004E4A2B">
          <w:rPr>
            <w:rFonts w:ascii="Fira Code" w:eastAsia="Times New Roman" w:hAnsi="Fira Code" w:cs="Fira Code"/>
            <w:color w:val="DCDCAA"/>
            <w:sz w:val="21"/>
            <w:szCs w:val="21"/>
          </w:rPr>
          <w:t>\</w:t>
        </w:r>
        <w:proofErr w:type="spellStart"/>
        <w:proofErr w:type="gramStart"/>
        <w:r w:rsidRPr="004E4A2B">
          <w:rPr>
            <w:rFonts w:ascii="Fira Code" w:eastAsia="Times New Roman" w:hAnsi="Fira Code" w:cs="Fira Code"/>
            <w:color w:val="DCDCAA"/>
            <w:sz w:val="21"/>
            <w:szCs w:val="21"/>
          </w:rPr>
          <w:t>refstepcounter</w:t>
        </w:r>
        <w:proofErr w:type="spellEnd"/>
        <w:proofErr w:type="gramEnd"/>
        <w:r w:rsidRPr="004E4A2B">
          <w:rPr>
            <w:rFonts w:ascii="Fira Code" w:eastAsia="Times New Roman" w:hAnsi="Fira Code" w:cs="Fira Code"/>
            <w:color w:val="D4D4D4"/>
            <w:sz w:val="21"/>
            <w:szCs w:val="21"/>
          </w:rPr>
          <w:t>{table}</w:t>
        </w:r>
      </w:ins>
    </w:p>
    <w:p w14:paraId="65393EFF" w14:textId="77777777" w:rsidR="004E4A2B" w:rsidRPr="004E4A2B" w:rsidRDefault="004E4A2B" w:rsidP="004E4A2B">
      <w:pPr>
        <w:shd w:val="clear" w:color="auto" w:fill="1E1E1E"/>
        <w:spacing w:after="0" w:line="285" w:lineRule="atLeast"/>
        <w:rPr>
          <w:ins w:id="94" w:author="Graaf, S.C. de (Bastiaan)" w:date="2023-03-24T18:47:00Z"/>
          <w:rFonts w:ascii="Fira Code" w:eastAsia="Times New Roman" w:hAnsi="Fira Code" w:cs="Fira Code"/>
          <w:color w:val="D4D4D4"/>
          <w:sz w:val="21"/>
          <w:szCs w:val="21"/>
        </w:rPr>
      </w:pPr>
      <w:ins w:id="95" w:author="Graaf, S.C. de (Bastiaan)" w:date="2023-03-24T18:47:00Z">
        <w:r w:rsidRPr="004E4A2B">
          <w:rPr>
            <w:rFonts w:ascii="Fira Code" w:eastAsia="Times New Roman" w:hAnsi="Fira Code" w:cs="Fira Code"/>
            <w:color w:val="D4D4D4"/>
            <w:sz w:val="21"/>
            <w:szCs w:val="21"/>
          </w:rPr>
          <w:t>   </w:t>
        </w:r>
        <w:r w:rsidRPr="004E4A2B">
          <w:rPr>
            <w:rFonts w:ascii="Fira Code" w:eastAsia="Times New Roman" w:hAnsi="Fira Code" w:cs="Fira Code"/>
            <w:color w:val="C586C0"/>
            <w:sz w:val="21"/>
            <w:szCs w:val="21"/>
          </w:rPr>
          <w:t>\label</w:t>
        </w:r>
        <w:r w:rsidRPr="004E4A2B">
          <w:rPr>
            <w:rFonts w:ascii="Fira Code" w:eastAsia="Times New Roman" w:hAnsi="Fira Code" w:cs="Fira Code"/>
            <w:color w:val="D4D4D4"/>
            <w:sz w:val="21"/>
            <w:szCs w:val="21"/>
          </w:rPr>
          <w:t>{</w:t>
        </w:r>
        <w:proofErr w:type="gramStart"/>
        <w:r w:rsidRPr="004E4A2B">
          <w:rPr>
            <w:rFonts w:ascii="Fira Code" w:eastAsia="Times New Roman" w:hAnsi="Fira Code" w:cs="Fira Code"/>
            <w:color w:val="9CDCFE"/>
            <w:sz w:val="21"/>
            <w:szCs w:val="21"/>
          </w:rPr>
          <w:t>struct:structdummy</w:t>
        </w:r>
        <w:proofErr w:type="gramEnd"/>
        <w:r w:rsidRPr="004E4A2B">
          <w:rPr>
            <w:rFonts w:ascii="Fira Code" w:eastAsia="Times New Roman" w:hAnsi="Fira Code" w:cs="Fira Code"/>
            <w:color w:val="9CDCFE"/>
            <w:sz w:val="21"/>
            <w:szCs w:val="21"/>
          </w:rPr>
          <w:t>2.2</w:t>
        </w:r>
        <w:r w:rsidRPr="004E4A2B">
          <w:rPr>
            <w:rFonts w:ascii="Fira Code" w:eastAsia="Times New Roman" w:hAnsi="Fira Code" w:cs="Fira Code"/>
            <w:color w:val="D4D4D4"/>
            <w:sz w:val="21"/>
            <w:szCs w:val="21"/>
          </w:rPr>
          <w:t>}</w:t>
        </w:r>
      </w:ins>
    </w:p>
    <w:p w14:paraId="6032B665" w14:textId="77777777" w:rsidR="004E4A2B" w:rsidRPr="004E4A2B" w:rsidRDefault="004E4A2B" w:rsidP="004E4A2B">
      <w:pPr>
        <w:shd w:val="clear" w:color="auto" w:fill="1E1E1E"/>
        <w:spacing w:after="0" w:line="285" w:lineRule="atLeast"/>
        <w:rPr>
          <w:ins w:id="96" w:author="Graaf, S.C. de (Bastiaan)" w:date="2023-03-24T18:47:00Z"/>
          <w:rFonts w:ascii="Fira Code" w:eastAsia="Times New Roman" w:hAnsi="Fira Code" w:cs="Fira Code"/>
          <w:color w:val="D4D4D4"/>
          <w:sz w:val="21"/>
          <w:szCs w:val="21"/>
        </w:rPr>
      </w:pPr>
      <w:ins w:id="97" w:author="Graaf, S.C. de (Bastiaan)" w:date="2023-03-24T18:47:00Z">
        <w:r w:rsidRPr="004E4A2B">
          <w:rPr>
            <w:rFonts w:ascii="Fira Code" w:eastAsia="Times New Roman" w:hAnsi="Fira Code" w:cs="Fira Code"/>
            <w:color w:val="D4D4D4"/>
            <w:sz w:val="21"/>
            <w:szCs w:val="21"/>
          </w:rPr>
          <w:t>   </w:t>
        </w:r>
        <w:r w:rsidRPr="004E4A2B">
          <w:rPr>
            <w:rFonts w:ascii="Fira Code" w:eastAsia="Times New Roman" w:hAnsi="Fira Code" w:cs="Fira Code"/>
            <w:color w:val="DCDCAA"/>
            <w:sz w:val="21"/>
            <w:szCs w:val="21"/>
          </w:rPr>
          <w:t>\</w:t>
        </w:r>
        <w:proofErr w:type="spellStart"/>
        <w:r w:rsidRPr="004E4A2B">
          <w:rPr>
            <w:rFonts w:ascii="Fira Code" w:eastAsia="Times New Roman" w:hAnsi="Fira Code" w:cs="Fira Code"/>
            <w:color w:val="DCDCAA"/>
            <w:sz w:val="21"/>
            <w:szCs w:val="21"/>
          </w:rPr>
          <w:t>addtocounter</w:t>
        </w:r>
        <w:proofErr w:type="spellEnd"/>
        <w:r w:rsidRPr="004E4A2B">
          <w:rPr>
            <w:rFonts w:ascii="Fira Code" w:eastAsia="Times New Roman" w:hAnsi="Fira Code" w:cs="Fira Code"/>
            <w:color w:val="D4D4D4"/>
            <w:sz w:val="21"/>
            <w:szCs w:val="21"/>
          </w:rPr>
          <w:t>{table</w:t>
        </w:r>
        <w:proofErr w:type="gramStart"/>
        <w:r w:rsidRPr="004E4A2B">
          <w:rPr>
            <w:rFonts w:ascii="Fira Code" w:eastAsia="Times New Roman" w:hAnsi="Fira Code" w:cs="Fira Code"/>
            <w:color w:val="D4D4D4"/>
            <w:sz w:val="21"/>
            <w:szCs w:val="21"/>
          </w:rPr>
          <w:t>}{</w:t>
        </w:r>
        <w:proofErr w:type="gramEnd"/>
        <w:r w:rsidRPr="004E4A2B">
          <w:rPr>
            <w:rFonts w:ascii="Fira Code" w:eastAsia="Times New Roman" w:hAnsi="Fira Code" w:cs="Fira Code"/>
            <w:color w:val="D4D4D4"/>
            <w:sz w:val="21"/>
            <w:szCs w:val="21"/>
          </w:rPr>
          <w:t>-2}</w:t>
        </w:r>
      </w:ins>
    </w:p>
    <w:p w14:paraId="148C20E7" w14:textId="77777777" w:rsidR="004E4A2B" w:rsidRPr="004E4A2B" w:rsidRDefault="004E4A2B" w:rsidP="004E4A2B">
      <w:pPr>
        <w:shd w:val="clear" w:color="auto" w:fill="1E1E1E"/>
        <w:spacing w:after="0" w:line="285" w:lineRule="atLeast"/>
        <w:rPr>
          <w:ins w:id="98" w:author="Graaf, S.C. de (Bastiaan)" w:date="2023-03-24T18:47:00Z"/>
          <w:rFonts w:ascii="Fira Code" w:eastAsia="Times New Roman" w:hAnsi="Fira Code" w:cs="Fira Code"/>
          <w:color w:val="D4D4D4"/>
          <w:sz w:val="21"/>
          <w:szCs w:val="21"/>
        </w:rPr>
      </w:pPr>
      <w:ins w:id="99" w:author="Graaf, S.C. de (Bastiaan)" w:date="2023-03-24T18:47:00Z">
        <w:r w:rsidRPr="004E4A2B">
          <w:rPr>
            <w:rFonts w:ascii="Fira Code" w:eastAsia="Times New Roman" w:hAnsi="Fira Code" w:cs="Fira Code"/>
            <w:color w:val="D4D4D4"/>
            <w:sz w:val="21"/>
            <w:szCs w:val="21"/>
          </w:rPr>
          <w:t>   </w:t>
        </w:r>
        <w:r w:rsidRPr="004E4A2B">
          <w:rPr>
            <w:rFonts w:ascii="Fira Code" w:eastAsia="Times New Roman" w:hAnsi="Fira Code" w:cs="Fira Code"/>
            <w:color w:val="DCDCAA"/>
            <w:sz w:val="21"/>
            <w:szCs w:val="21"/>
          </w:rPr>
          <w:t>\</w:t>
        </w:r>
        <w:proofErr w:type="spellStart"/>
        <w:proofErr w:type="gramStart"/>
        <w:r w:rsidRPr="004E4A2B">
          <w:rPr>
            <w:rFonts w:ascii="Fira Code" w:eastAsia="Times New Roman" w:hAnsi="Fira Code" w:cs="Fira Code"/>
            <w:color w:val="DCDCAA"/>
            <w:sz w:val="21"/>
            <w:szCs w:val="21"/>
          </w:rPr>
          <w:t>refstepcounter</w:t>
        </w:r>
        <w:proofErr w:type="spellEnd"/>
        <w:proofErr w:type="gramEnd"/>
        <w:r w:rsidRPr="004E4A2B">
          <w:rPr>
            <w:rFonts w:ascii="Fira Code" w:eastAsia="Times New Roman" w:hAnsi="Fira Code" w:cs="Fira Code"/>
            <w:color w:val="D4D4D4"/>
            <w:sz w:val="21"/>
            <w:szCs w:val="21"/>
          </w:rPr>
          <w:t>{table}</w:t>
        </w:r>
      </w:ins>
    </w:p>
    <w:p w14:paraId="5ED6FA15" w14:textId="77777777" w:rsidR="004E4A2B" w:rsidRPr="004E4A2B" w:rsidRDefault="004E4A2B" w:rsidP="004E4A2B">
      <w:pPr>
        <w:shd w:val="clear" w:color="auto" w:fill="1E1E1E"/>
        <w:spacing w:after="0" w:line="285" w:lineRule="atLeast"/>
        <w:rPr>
          <w:ins w:id="100" w:author="Graaf, S.C. de (Bastiaan)" w:date="2023-03-24T18:47:00Z"/>
          <w:rFonts w:ascii="Fira Code" w:eastAsia="Times New Roman" w:hAnsi="Fira Code" w:cs="Fira Code"/>
          <w:color w:val="D4D4D4"/>
          <w:sz w:val="21"/>
          <w:szCs w:val="21"/>
        </w:rPr>
      </w:pPr>
      <w:ins w:id="101" w:author="Graaf, S.C. de (Bastiaan)" w:date="2023-03-24T18:47:00Z">
        <w:r w:rsidRPr="004E4A2B">
          <w:rPr>
            <w:rFonts w:ascii="Fira Code" w:eastAsia="Times New Roman" w:hAnsi="Fira Code" w:cs="Fira Code"/>
            <w:color w:val="D4D4D4"/>
            <w:sz w:val="21"/>
            <w:szCs w:val="21"/>
          </w:rPr>
          <w:t>   </w:t>
        </w:r>
        <w:r w:rsidRPr="004E4A2B">
          <w:rPr>
            <w:rFonts w:ascii="Fira Code" w:eastAsia="Times New Roman" w:hAnsi="Fira Code" w:cs="Fira Code"/>
            <w:color w:val="C586C0"/>
            <w:sz w:val="21"/>
            <w:szCs w:val="21"/>
          </w:rPr>
          <w:t>\label</w:t>
        </w:r>
        <w:r w:rsidRPr="004E4A2B">
          <w:rPr>
            <w:rFonts w:ascii="Fira Code" w:eastAsia="Times New Roman" w:hAnsi="Fira Code" w:cs="Fira Code"/>
            <w:color w:val="D4D4D4"/>
            <w:sz w:val="21"/>
            <w:szCs w:val="21"/>
          </w:rPr>
          <w:t>{</w:t>
        </w:r>
        <w:proofErr w:type="gramStart"/>
        <w:r w:rsidRPr="004E4A2B">
          <w:rPr>
            <w:rFonts w:ascii="Fira Code" w:eastAsia="Times New Roman" w:hAnsi="Fira Code" w:cs="Fira Code"/>
            <w:color w:val="9CDCFE"/>
            <w:sz w:val="21"/>
            <w:szCs w:val="21"/>
          </w:rPr>
          <w:t>tab:tabdummy</w:t>
        </w:r>
        <w:proofErr w:type="gramEnd"/>
        <w:r w:rsidRPr="004E4A2B">
          <w:rPr>
            <w:rFonts w:ascii="Fira Code" w:eastAsia="Times New Roman" w:hAnsi="Fira Code" w:cs="Fira Code"/>
            <w:color w:val="9CDCFE"/>
            <w:sz w:val="21"/>
            <w:szCs w:val="21"/>
          </w:rPr>
          <w:t>2.1</w:t>
        </w:r>
        <w:r w:rsidRPr="004E4A2B">
          <w:rPr>
            <w:rFonts w:ascii="Fira Code" w:eastAsia="Times New Roman" w:hAnsi="Fira Code" w:cs="Fira Code"/>
            <w:color w:val="D4D4D4"/>
            <w:sz w:val="21"/>
            <w:szCs w:val="21"/>
          </w:rPr>
          <w:t>}</w:t>
        </w:r>
      </w:ins>
    </w:p>
    <w:p w14:paraId="7844F25C" w14:textId="77777777" w:rsidR="004E4A2B" w:rsidRPr="004E4A2B" w:rsidRDefault="004E4A2B" w:rsidP="004E4A2B">
      <w:pPr>
        <w:shd w:val="clear" w:color="auto" w:fill="1E1E1E"/>
        <w:spacing w:after="0" w:line="285" w:lineRule="atLeast"/>
        <w:rPr>
          <w:ins w:id="102" w:author="Graaf, S.C. de (Bastiaan)" w:date="2023-03-24T18:47:00Z"/>
          <w:rFonts w:ascii="Fira Code" w:eastAsia="Times New Roman" w:hAnsi="Fira Code" w:cs="Fira Code"/>
          <w:color w:val="D4D4D4"/>
          <w:sz w:val="21"/>
          <w:szCs w:val="21"/>
        </w:rPr>
      </w:pPr>
      <w:ins w:id="103" w:author="Graaf, S.C. de (Bastiaan)" w:date="2023-03-24T18:47:00Z">
        <w:r w:rsidRPr="004E4A2B">
          <w:rPr>
            <w:rFonts w:ascii="Fira Code" w:eastAsia="Times New Roman" w:hAnsi="Fira Code" w:cs="Fira Code"/>
            <w:color w:val="D4D4D4"/>
            <w:sz w:val="21"/>
            <w:szCs w:val="21"/>
          </w:rPr>
          <w:t>   </w:t>
        </w:r>
        <w:r w:rsidRPr="004E4A2B">
          <w:rPr>
            <w:rFonts w:ascii="Fira Code" w:eastAsia="Times New Roman" w:hAnsi="Fira Code" w:cs="Fira Code"/>
            <w:color w:val="DCDCAA"/>
            <w:sz w:val="21"/>
            <w:szCs w:val="21"/>
          </w:rPr>
          <w:t>\</w:t>
        </w:r>
        <w:proofErr w:type="spellStart"/>
        <w:proofErr w:type="gramStart"/>
        <w:r w:rsidRPr="004E4A2B">
          <w:rPr>
            <w:rFonts w:ascii="Fira Code" w:eastAsia="Times New Roman" w:hAnsi="Fira Code" w:cs="Fira Code"/>
            <w:color w:val="DCDCAA"/>
            <w:sz w:val="21"/>
            <w:szCs w:val="21"/>
          </w:rPr>
          <w:t>addtocounter</w:t>
        </w:r>
        <w:proofErr w:type="spellEnd"/>
        <w:proofErr w:type="gramEnd"/>
        <w:r w:rsidRPr="004E4A2B">
          <w:rPr>
            <w:rFonts w:ascii="Fira Code" w:eastAsia="Times New Roman" w:hAnsi="Fira Code" w:cs="Fira Code"/>
            <w:color w:val="D4D4D4"/>
            <w:sz w:val="21"/>
            <w:szCs w:val="21"/>
          </w:rPr>
          <w:t>{table}{3}</w:t>
        </w:r>
      </w:ins>
    </w:p>
    <w:p w14:paraId="0812A17F" w14:textId="77777777" w:rsidR="004E4A2B" w:rsidRPr="004E4A2B" w:rsidRDefault="004E4A2B" w:rsidP="004E4A2B">
      <w:pPr>
        <w:shd w:val="clear" w:color="auto" w:fill="1E1E1E"/>
        <w:spacing w:after="0" w:line="285" w:lineRule="atLeast"/>
        <w:rPr>
          <w:ins w:id="104" w:author="Graaf, S.C. de (Bastiaan)" w:date="2023-03-24T18:47:00Z"/>
          <w:rFonts w:ascii="Fira Code" w:eastAsia="Times New Roman" w:hAnsi="Fira Code" w:cs="Fira Code"/>
          <w:color w:val="D4D4D4"/>
          <w:sz w:val="21"/>
          <w:szCs w:val="21"/>
        </w:rPr>
      </w:pPr>
      <w:ins w:id="105" w:author="Graaf, S.C. de (Bastiaan)" w:date="2023-03-24T18:47:00Z">
        <w:r w:rsidRPr="004E4A2B">
          <w:rPr>
            <w:rFonts w:ascii="Fira Code" w:eastAsia="Times New Roman" w:hAnsi="Fira Code" w:cs="Fira Code"/>
            <w:color w:val="D4D4D4"/>
            <w:sz w:val="21"/>
            <w:szCs w:val="21"/>
          </w:rPr>
          <w:t>   </w:t>
        </w:r>
        <w:r w:rsidRPr="004E4A2B">
          <w:rPr>
            <w:rFonts w:ascii="Fira Code" w:eastAsia="Times New Roman" w:hAnsi="Fira Code" w:cs="Fira Code"/>
            <w:color w:val="DCDCAA"/>
            <w:sz w:val="21"/>
            <w:szCs w:val="21"/>
          </w:rPr>
          <w:t>\</w:t>
        </w:r>
        <w:proofErr w:type="spellStart"/>
        <w:proofErr w:type="gramStart"/>
        <w:r w:rsidRPr="004E4A2B">
          <w:rPr>
            <w:rFonts w:ascii="Fira Code" w:eastAsia="Times New Roman" w:hAnsi="Fira Code" w:cs="Fira Code"/>
            <w:color w:val="DCDCAA"/>
            <w:sz w:val="21"/>
            <w:szCs w:val="21"/>
          </w:rPr>
          <w:t>refstepcounter</w:t>
        </w:r>
        <w:proofErr w:type="spellEnd"/>
        <w:proofErr w:type="gramEnd"/>
        <w:r w:rsidRPr="004E4A2B">
          <w:rPr>
            <w:rFonts w:ascii="Fira Code" w:eastAsia="Times New Roman" w:hAnsi="Fira Code" w:cs="Fira Code"/>
            <w:color w:val="D4D4D4"/>
            <w:sz w:val="21"/>
            <w:szCs w:val="21"/>
          </w:rPr>
          <w:t>{table}</w:t>
        </w:r>
      </w:ins>
    </w:p>
    <w:p w14:paraId="4DCA322B" w14:textId="77777777" w:rsidR="004E4A2B" w:rsidRPr="004E4A2B" w:rsidRDefault="004E4A2B" w:rsidP="004E4A2B">
      <w:pPr>
        <w:shd w:val="clear" w:color="auto" w:fill="1E1E1E"/>
        <w:spacing w:after="0" w:line="285" w:lineRule="atLeast"/>
        <w:rPr>
          <w:ins w:id="106" w:author="Graaf, S.C. de (Bastiaan)" w:date="2023-03-24T18:47:00Z"/>
          <w:rFonts w:ascii="Fira Code" w:eastAsia="Times New Roman" w:hAnsi="Fira Code" w:cs="Fira Code"/>
          <w:color w:val="D4D4D4"/>
          <w:sz w:val="21"/>
          <w:szCs w:val="21"/>
        </w:rPr>
      </w:pPr>
      <w:ins w:id="107" w:author="Graaf, S.C. de (Bastiaan)" w:date="2023-03-24T18:47:00Z">
        <w:r w:rsidRPr="004E4A2B">
          <w:rPr>
            <w:rFonts w:ascii="Fira Code" w:eastAsia="Times New Roman" w:hAnsi="Fira Code" w:cs="Fira Code"/>
            <w:color w:val="D4D4D4"/>
            <w:sz w:val="21"/>
            <w:szCs w:val="21"/>
          </w:rPr>
          <w:t>   </w:t>
        </w:r>
        <w:r w:rsidRPr="004E4A2B">
          <w:rPr>
            <w:rFonts w:ascii="Fira Code" w:eastAsia="Times New Roman" w:hAnsi="Fira Code" w:cs="Fira Code"/>
            <w:color w:val="C586C0"/>
            <w:sz w:val="21"/>
            <w:szCs w:val="21"/>
          </w:rPr>
          <w:t>\label</w:t>
        </w:r>
        <w:r w:rsidRPr="004E4A2B">
          <w:rPr>
            <w:rFonts w:ascii="Fira Code" w:eastAsia="Times New Roman" w:hAnsi="Fira Code" w:cs="Fira Code"/>
            <w:color w:val="D4D4D4"/>
            <w:sz w:val="21"/>
            <w:szCs w:val="21"/>
          </w:rPr>
          <w:t>{</w:t>
        </w:r>
        <w:proofErr w:type="gramStart"/>
        <w:r w:rsidRPr="004E4A2B">
          <w:rPr>
            <w:rFonts w:ascii="Fira Code" w:eastAsia="Times New Roman" w:hAnsi="Fira Code" w:cs="Fira Code"/>
            <w:color w:val="9CDCFE"/>
            <w:sz w:val="21"/>
            <w:szCs w:val="21"/>
          </w:rPr>
          <w:t>tab:tabdummy</w:t>
        </w:r>
        <w:proofErr w:type="gramEnd"/>
        <w:r w:rsidRPr="004E4A2B">
          <w:rPr>
            <w:rFonts w:ascii="Fira Code" w:eastAsia="Times New Roman" w:hAnsi="Fira Code" w:cs="Fira Code"/>
            <w:color w:val="9CDCFE"/>
            <w:sz w:val="21"/>
            <w:szCs w:val="21"/>
          </w:rPr>
          <w:t>2.5</w:t>
        </w:r>
        <w:r w:rsidRPr="004E4A2B">
          <w:rPr>
            <w:rFonts w:ascii="Fira Code" w:eastAsia="Times New Roman" w:hAnsi="Fira Code" w:cs="Fira Code"/>
            <w:color w:val="D4D4D4"/>
            <w:sz w:val="21"/>
            <w:szCs w:val="21"/>
          </w:rPr>
          <w:t>}</w:t>
        </w:r>
      </w:ins>
    </w:p>
    <w:p w14:paraId="60F37BD4" w14:textId="77777777" w:rsidR="004E4A2B" w:rsidRPr="004E4A2B" w:rsidRDefault="004E4A2B" w:rsidP="004E4A2B">
      <w:pPr>
        <w:shd w:val="clear" w:color="auto" w:fill="1E1E1E"/>
        <w:spacing w:after="0" w:line="285" w:lineRule="atLeast"/>
        <w:rPr>
          <w:ins w:id="108" w:author="Graaf, S.C. de (Bastiaan)" w:date="2023-03-24T18:47:00Z"/>
          <w:rFonts w:ascii="Fira Code" w:eastAsia="Times New Roman" w:hAnsi="Fira Code" w:cs="Fira Code"/>
          <w:color w:val="D4D4D4"/>
          <w:sz w:val="21"/>
          <w:szCs w:val="21"/>
        </w:rPr>
      </w:pPr>
      <w:ins w:id="109" w:author="Graaf, S.C. de (Bastiaan)" w:date="2023-03-24T18:47:00Z">
        <w:r w:rsidRPr="004E4A2B">
          <w:rPr>
            <w:rFonts w:ascii="Fira Code" w:eastAsia="Times New Roman" w:hAnsi="Fira Code" w:cs="Fira Code"/>
            <w:color w:val="D4D4D4"/>
            <w:sz w:val="21"/>
            <w:szCs w:val="21"/>
          </w:rPr>
          <w:t>   </w:t>
        </w:r>
        <w:r w:rsidRPr="004E4A2B">
          <w:rPr>
            <w:rFonts w:ascii="Fira Code" w:eastAsia="Times New Roman" w:hAnsi="Fira Code" w:cs="Fira Code"/>
            <w:color w:val="DCDCAA"/>
            <w:sz w:val="21"/>
            <w:szCs w:val="21"/>
          </w:rPr>
          <w:t>\</w:t>
        </w:r>
        <w:proofErr w:type="spellStart"/>
        <w:proofErr w:type="gramStart"/>
        <w:r w:rsidRPr="004E4A2B">
          <w:rPr>
            <w:rFonts w:ascii="Fira Code" w:eastAsia="Times New Roman" w:hAnsi="Fira Code" w:cs="Fira Code"/>
            <w:color w:val="DCDCAA"/>
            <w:sz w:val="21"/>
            <w:szCs w:val="21"/>
          </w:rPr>
          <w:t>refstepcounter</w:t>
        </w:r>
        <w:proofErr w:type="spellEnd"/>
        <w:proofErr w:type="gramEnd"/>
        <w:r w:rsidRPr="004E4A2B">
          <w:rPr>
            <w:rFonts w:ascii="Fira Code" w:eastAsia="Times New Roman" w:hAnsi="Fira Code" w:cs="Fira Code"/>
            <w:color w:val="D4D4D4"/>
            <w:sz w:val="21"/>
            <w:szCs w:val="21"/>
          </w:rPr>
          <w:t>{table}</w:t>
        </w:r>
      </w:ins>
    </w:p>
    <w:p w14:paraId="77E2568B" w14:textId="77777777" w:rsidR="004E4A2B" w:rsidRPr="004E4A2B" w:rsidRDefault="004E4A2B" w:rsidP="004E4A2B">
      <w:pPr>
        <w:shd w:val="clear" w:color="auto" w:fill="1E1E1E"/>
        <w:spacing w:after="0" w:line="285" w:lineRule="atLeast"/>
        <w:rPr>
          <w:ins w:id="110" w:author="Graaf, S.C. de (Bastiaan)" w:date="2023-03-24T18:47:00Z"/>
          <w:rFonts w:ascii="Fira Code" w:eastAsia="Times New Roman" w:hAnsi="Fira Code" w:cs="Fira Code"/>
          <w:color w:val="D4D4D4"/>
          <w:sz w:val="21"/>
          <w:szCs w:val="21"/>
        </w:rPr>
      </w:pPr>
      <w:ins w:id="111" w:author="Graaf, S.C. de (Bastiaan)" w:date="2023-03-24T18:47:00Z">
        <w:r w:rsidRPr="004E4A2B">
          <w:rPr>
            <w:rFonts w:ascii="Fira Code" w:eastAsia="Times New Roman" w:hAnsi="Fira Code" w:cs="Fira Code"/>
            <w:color w:val="D4D4D4"/>
            <w:sz w:val="21"/>
            <w:szCs w:val="21"/>
          </w:rPr>
          <w:t>   </w:t>
        </w:r>
        <w:r w:rsidRPr="004E4A2B">
          <w:rPr>
            <w:rFonts w:ascii="Fira Code" w:eastAsia="Times New Roman" w:hAnsi="Fira Code" w:cs="Fira Code"/>
            <w:color w:val="C586C0"/>
            <w:sz w:val="21"/>
            <w:szCs w:val="21"/>
          </w:rPr>
          <w:t>\label</w:t>
        </w:r>
        <w:r w:rsidRPr="004E4A2B">
          <w:rPr>
            <w:rFonts w:ascii="Fira Code" w:eastAsia="Times New Roman" w:hAnsi="Fira Code" w:cs="Fira Code"/>
            <w:color w:val="D4D4D4"/>
            <w:sz w:val="21"/>
            <w:szCs w:val="21"/>
          </w:rPr>
          <w:t>{</w:t>
        </w:r>
        <w:proofErr w:type="gramStart"/>
        <w:r w:rsidRPr="004E4A2B">
          <w:rPr>
            <w:rFonts w:ascii="Fira Code" w:eastAsia="Times New Roman" w:hAnsi="Fira Code" w:cs="Fira Code"/>
            <w:color w:val="9CDCFE"/>
            <w:sz w:val="21"/>
            <w:szCs w:val="21"/>
          </w:rPr>
          <w:t>tab:tabdummy</w:t>
        </w:r>
        <w:proofErr w:type="gramEnd"/>
        <w:r w:rsidRPr="004E4A2B">
          <w:rPr>
            <w:rFonts w:ascii="Fira Code" w:eastAsia="Times New Roman" w:hAnsi="Fira Code" w:cs="Fira Code"/>
            <w:color w:val="9CDCFE"/>
            <w:sz w:val="21"/>
            <w:szCs w:val="21"/>
          </w:rPr>
          <w:t>2.6</w:t>
        </w:r>
        <w:r w:rsidRPr="004E4A2B">
          <w:rPr>
            <w:rFonts w:ascii="Fira Code" w:eastAsia="Times New Roman" w:hAnsi="Fira Code" w:cs="Fira Code"/>
            <w:color w:val="D4D4D4"/>
            <w:sz w:val="21"/>
            <w:szCs w:val="21"/>
          </w:rPr>
          <w:t>}</w:t>
        </w:r>
      </w:ins>
    </w:p>
    <w:p w14:paraId="411F0D3B" w14:textId="77777777" w:rsidR="004E4A2B" w:rsidRPr="004E4A2B" w:rsidRDefault="004E4A2B" w:rsidP="004E4A2B">
      <w:pPr>
        <w:shd w:val="clear" w:color="auto" w:fill="1E1E1E"/>
        <w:spacing w:after="0" w:line="285" w:lineRule="atLeast"/>
        <w:rPr>
          <w:ins w:id="112" w:author="Graaf, S.C. de (Bastiaan)" w:date="2023-03-24T18:47:00Z"/>
          <w:rFonts w:ascii="Fira Code" w:eastAsia="Times New Roman" w:hAnsi="Fira Code" w:cs="Fira Code"/>
          <w:color w:val="D4D4D4"/>
          <w:sz w:val="21"/>
          <w:szCs w:val="21"/>
        </w:rPr>
      </w:pPr>
      <w:ins w:id="113" w:author="Graaf, S.C. de (Bastiaan)" w:date="2023-03-24T18:47:00Z">
        <w:r w:rsidRPr="004E4A2B">
          <w:rPr>
            <w:rFonts w:ascii="Fira Code" w:eastAsia="Times New Roman" w:hAnsi="Fira Code" w:cs="Fira Code"/>
            <w:color w:val="D4D4D4"/>
            <w:sz w:val="21"/>
            <w:szCs w:val="21"/>
          </w:rPr>
          <w:t>   </w:t>
        </w:r>
        <w:r w:rsidRPr="004E4A2B">
          <w:rPr>
            <w:rFonts w:ascii="Fira Code" w:eastAsia="Times New Roman" w:hAnsi="Fira Code" w:cs="Fira Code"/>
            <w:color w:val="DCDCAA"/>
            <w:sz w:val="21"/>
            <w:szCs w:val="21"/>
          </w:rPr>
          <w:t>\</w:t>
        </w:r>
        <w:proofErr w:type="spellStart"/>
        <w:r w:rsidRPr="004E4A2B">
          <w:rPr>
            <w:rFonts w:ascii="Fira Code" w:eastAsia="Times New Roman" w:hAnsi="Fira Code" w:cs="Fira Code"/>
            <w:color w:val="DCDCAA"/>
            <w:sz w:val="21"/>
            <w:szCs w:val="21"/>
          </w:rPr>
          <w:t>addtocounter</w:t>
        </w:r>
        <w:proofErr w:type="spellEnd"/>
        <w:r w:rsidRPr="004E4A2B">
          <w:rPr>
            <w:rFonts w:ascii="Fira Code" w:eastAsia="Times New Roman" w:hAnsi="Fira Code" w:cs="Fira Code"/>
            <w:color w:val="D4D4D4"/>
            <w:sz w:val="21"/>
            <w:szCs w:val="21"/>
          </w:rPr>
          <w:t>{table</w:t>
        </w:r>
        <w:proofErr w:type="gramStart"/>
        <w:r w:rsidRPr="004E4A2B">
          <w:rPr>
            <w:rFonts w:ascii="Fira Code" w:eastAsia="Times New Roman" w:hAnsi="Fira Code" w:cs="Fira Code"/>
            <w:color w:val="D4D4D4"/>
            <w:sz w:val="21"/>
            <w:szCs w:val="21"/>
          </w:rPr>
          <w:t>}{</w:t>
        </w:r>
        <w:proofErr w:type="gramEnd"/>
        <w:r w:rsidRPr="004E4A2B">
          <w:rPr>
            <w:rFonts w:ascii="Fira Code" w:eastAsia="Times New Roman" w:hAnsi="Fira Code" w:cs="Fira Code"/>
            <w:color w:val="D4D4D4"/>
            <w:sz w:val="21"/>
            <w:szCs w:val="21"/>
          </w:rPr>
          <w:t>-6}</w:t>
        </w:r>
      </w:ins>
    </w:p>
    <w:p w14:paraId="2AEC7F34" w14:textId="77777777" w:rsidR="004E4A2B" w:rsidRPr="003C476C" w:rsidRDefault="004E4A2B" w:rsidP="00725AE5">
      <w:pPr>
        <w:spacing w:line="360" w:lineRule="auto"/>
        <w:jc w:val="both"/>
        <w:rPr>
          <w:rFonts w:ascii="Calibri" w:eastAsia="Calibri" w:hAnsi="Calibri" w:cs="Times New Roman"/>
        </w:rPr>
      </w:pPr>
    </w:p>
    <w:p w14:paraId="0AAF3EF8" w14:textId="77777777"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r w:rsidRPr="00D26A01">
        <w:rPr>
          <w:rFonts w:ascii="Fira Code" w:eastAsia="Times New Roman" w:hAnsi="Fira Code" w:cs="Fira Code"/>
          <w:color w:val="DCDCAA"/>
          <w:sz w:val="21"/>
          <w:szCs w:val="21"/>
        </w:rPr>
        <w:t>\begin</w:t>
      </w:r>
      <w:r w:rsidRPr="00D26A01">
        <w:rPr>
          <w:rFonts w:ascii="Fira Code" w:eastAsia="Times New Roman" w:hAnsi="Fira Code" w:cs="Fira Code"/>
          <w:color w:val="D4D4D4"/>
          <w:sz w:val="21"/>
          <w:szCs w:val="21"/>
        </w:rPr>
        <w:t>{</w:t>
      </w:r>
      <w:r w:rsidRPr="00D26A01">
        <w:rPr>
          <w:rFonts w:ascii="Fira Code" w:eastAsia="Times New Roman" w:hAnsi="Fira Code" w:cs="Fira Code"/>
          <w:color w:val="9CDCFE"/>
          <w:sz w:val="21"/>
          <w:szCs w:val="21"/>
        </w:rPr>
        <w:t>figure</w:t>
      </w:r>
      <w:proofErr w:type="gramStart"/>
      <w:r w:rsidRPr="00D26A01">
        <w:rPr>
          <w:rFonts w:ascii="Fira Code" w:eastAsia="Times New Roman" w:hAnsi="Fira Code" w:cs="Fira Code"/>
          <w:color w:val="9CDCFE"/>
          <w:sz w:val="21"/>
          <w:szCs w:val="21"/>
        </w:rPr>
        <w:t>*</w:t>
      </w:r>
      <w:r w:rsidRPr="00D26A01">
        <w:rPr>
          <w:rFonts w:ascii="Fira Code" w:eastAsia="Times New Roman" w:hAnsi="Fira Code" w:cs="Fira Code"/>
          <w:color w:val="D4D4D4"/>
          <w:sz w:val="21"/>
          <w:szCs w:val="21"/>
        </w:rPr>
        <w:t>}[</w:t>
      </w:r>
      <w:proofErr w:type="gramEnd"/>
      <w:r w:rsidRPr="00D26A01">
        <w:rPr>
          <w:rFonts w:ascii="Fira Code" w:eastAsia="Times New Roman" w:hAnsi="Fira Code" w:cs="Fira Code"/>
          <w:color w:val="D4D4D4"/>
          <w:sz w:val="21"/>
          <w:szCs w:val="21"/>
        </w:rPr>
        <w:t>!</w:t>
      </w:r>
      <w:proofErr w:type="spellStart"/>
      <w:r w:rsidRPr="00D26A01">
        <w:rPr>
          <w:rFonts w:ascii="Fira Code" w:eastAsia="Times New Roman" w:hAnsi="Fira Code" w:cs="Fira Code"/>
          <w:color w:val="D4D4D4"/>
          <w:sz w:val="21"/>
          <w:szCs w:val="21"/>
        </w:rPr>
        <w:t>hbt</w:t>
      </w:r>
      <w:proofErr w:type="spellEnd"/>
      <w:r w:rsidRPr="00D26A01">
        <w:rPr>
          <w:rFonts w:ascii="Fira Code" w:eastAsia="Times New Roman" w:hAnsi="Fira Code" w:cs="Fira Code"/>
          <w:color w:val="D4D4D4"/>
          <w:sz w:val="21"/>
          <w:szCs w:val="21"/>
        </w:rPr>
        <w:t>]</w:t>
      </w:r>
    </w:p>
    <w:p w14:paraId="000F63CC" w14:textId="77777777"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xml:space="preserve">      </w:t>
      </w:r>
      <w:r w:rsidRPr="00D26A01">
        <w:rPr>
          <w:rFonts w:ascii="Fira Code" w:eastAsia="Times New Roman" w:hAnsi="Fira Code" w:cs="Fira Code"/>
          <w:color w:val="DCDCAA"/>
          <w:sz w:val="21"/>
          <w:szCs w:val="21"/>
        </w:rPr>
        <w:t>\</w:t>
      </w:r>
      <w:proofErr w:type="gramStart"/>
      <w:r w:rsidRPr="00D26A01">
        <w:rPr>
          <w:rFonts w:ascii="Fira Code" w:eastAsia="Times New Roman" w:hAnsi="Fira Code" w:cs="Fira Code"/>
          <w:color w:val="DCDCAA"/>
          <w:sz w:val="21"/>
          <w:szCs w:val="21"/>
        </w:rPr>
        <w:t>center</w:t>
      </w:r>
      <w:proofErr w:type="gramEnd"/>
    </w:p>
    <w:p w14:paraId="69744952" w14:textId="77777777"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xml:space="preserve">      </w:t>
      </w:r>
      <w:r w:rsidRPr="00D26A01">
        <w:rPr>
          <w:rFonts w:ascii="Fira Code" w:eastAsia="Times New Roman" w:hAnsi="Fira Code" w:cs="Fira Code"/>
          <w:color w:val="DCDCAA"/>
          <w:sz w:val="21"/>
          <w:szCs w:val="21"/>
        </w:rPr>
        <w:t>\includegraphics</w:t>
      </w:r>
      <w:proofErr w:type="gramStart"/>
      <w:r w:rsidRPr="00D26A01">
        <w:rPr>
          <w:rFonts w:ascii="Fira Code" w:eastAsia="Times New Roman" w:hAnsi="Fira Code" w:cs="Fira Code"/>
          <w:color w:val="D4D4D4"/>
          <w:sz w:val="21"/>
          <w:szCs w:val="21"/>
        </w:rPr>
        <w:t>[]{</w:t>
      </w:r>
      <w:proofErr w:type="gramEnd"/>
      <w:r w:rsidRPr="00D26A01">
        <w:rPr>
          <w:rFonts w:ascii="Fira Code" w:eastAsia="Times New Roman" w:hAnsi="Fira Code" w:cs="Fira Code"/>
          <w:color w:val="D4D4D4"/>
          <w:sz w:val="21"/>
          <w:szCs w:val="21"/>
        </w:rPr>
        <w:t>Chapter.2/Figures/fs1.png}</w:t>
      </w:r>
    </w:p>
    <w:p w14:paraId="2D2DC22E" w14:textId="77777777"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xml:space="preserve">      </w:t>
      </w:r>
      <w:r w:rsidRPr="00D26A01">
        <w:rPr>
          <w:rFonts w:ascii="Fira Code" w:eastAsia="Times New Roman" w:hAnsi="Fira Code" w:cs="Fira Code"/>
          <w:color w:val="DCDCAA"/>
          <w:sz w:val="21"/>
          <w:szCs w:val="21"/>
        </w:rPr>
        <w:t>\</w:t>
      </w:r>
      <w:proofErr w:type="gramStart"/>
      <w:r w:rsidRPr="00D26A01">
        <w:rPr>
          <w:rFonts w:ascii="Fira Code" w:eastAsia="Times New Roman" w:hAnsi="Fira Code" w:cs="Fira Code"/>
          <w:color w:val="DCDCAA"/>
          <w:sz w:val="21"/>
          <w:szCs w:val="21"/>
        </w:rPr>
        <w:t>caption</w:t>
      </w:r>
      <w:r w:rsidRPr="00D26A01">
        <w:rPr>
          <w:rFonts w:ascii="Fira Code" w:eastAsia="Times New Roman" w:hAnsi="Fira Code" w:cs="Fira Code"/>
          <w:color w:val="D4D4D4"/>
          <w:sz w:val="21"/>
          <w:szCs w:val="21"/>
        </w:rPr>
        <w:t>{</w:t>
      </w:r>
      <w:proofErr w:type="gramEnd"/>
    </w:p>
    <w:p w14:paraId="4F7F3BB2" w14:textId="77777777"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r w:rsidRPr="00D26A01">
        <w:rPr>
          <w:rFonts w:ascii="Fira Code" w:eastAsia="Times New Roman" w:hAnsi="Fira Code" w:cs="Fira Code"/>
          <w:color w:val="DCDCAA"/>
          <w:sz w:val="21"/>
          <w:szCs w:val="21"/>
        </w:rPr>
        <w:t>\</w:t>
      </w:r>
      <w:proofErr w:type="gramStart"/>
      <w:r w:rsidRPr="00D26A01">
        <w:rPr>
          <w:rFonts w:ascii="Fira Code" w:eastAsia="Times New Roman" w:hAnsi="Fira Code" w:cs="Fira Code"/>
          <w:color w:val="DCDCAA"/>
          <w:sz w:val="21"/>
          <w:szCs w:val="21"/>
        </w:rPr>
        <w:t>textbf</w:t>
      </w:r>
      <w:r w:rsidRPr="00D26A01">
        <w:rPr>
          <w:rFonts w:ascii="Fira Code" w:eastAsia="Times New Roman" w:hAnsi="Fira Code" w:cs="Fira Code"/>
          <w:color w:val="D4D4D4"/>
          <w:sz w:val="21"/>
          <w:szCs w:val="21"/>
        </w:rPr>
        <w:t>{</w:t>
      </w:r>
      <w:proofErr w:type="gramEnd"/>
      <w:r w:rsidRPr="00D26A01">
        <w:rPr>
          <w:rFonts w:ascii="Fira Code" w:eastAsia="Times New Roman" w:hAnsi="Fira Code" w:cs="Fira Code"/>
          <w:color w:val="569CD6"/>
          <w:sz w:val="21"/>
          <w:szCs w:val="21"/>
        </w:rPr>
        <w:t>Intensity clusters generated with Cross-ID for TMT-labelled crosslinked peptides of Protein Kinase A proteins.</w:t>
      </w:r>
      <w:r w:rsidRPr="00D26A01">
        <w:rPr>
          <w:rFonts w:ascii="Fira Code" w:eastAsia="Times New Roman" w:hAnsi="Fira Code" w:cs="Fira Code"/>
          <w:color w:val="D4D4D4"/>
          <w:sz w:val="21"/>
          <w:szCs w:val="21"/>
        </w:rPr>
        <w:t>} TMT channels 1 to 10 corresponds to increasing concentration of cAMP ligand from 0 µM for channel 1 and 10 µM for channel 10. (A-D) Crosslinks intensity for bovine type II regulatory subunit alpha. (E-F) Crosslinks intensity for bovine catalytic subunit alpha.</w:t>
      </w:r>
    </w:p>
    <w:p w14:paraId="5F220576" w14:textId="77777777"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p>
    <w:p w14:paraId="37386BFD" w14:textId="13233A00"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xml:space="preserve">      </w:t>
      </w:r>
      <w:r w:rsidRPr="00D26A01">
        <w:rPr>
          <w:rFonts w:ascii="Fira Code" w:eastAsia="Times New Roman" w:hAnsi="Fira Code" w:cs="Fira Code"/>
          <w:color w:val="C586C0"/>
          <w:sz w:val="21"/>
          <w:szCs w:val="21"/>
        </w:rPr>
        <w:t>\label</w:t>
      </w:r>
      <w:r w:rsidRPr="00D26A01">
        <w:rPr>
          <w:rFonts w:ascii="Fira Code" w:eastAsia="Times New Roman" w:hAnsi="Fira Code" w:cs="Fira Code"/>
          <w:color w:val="D4D4D4"/>
          <w:sz w:val="21"/>
          <w:szCs w:val="21"/>
        </w:rPr>
        <w:t>{</w:t>
      </w:r>
      <w:proofErr w:type="gramStart"/>
      <w:r w:rsidRPr="00D26A01">
        <w:rPr>
          <w:rFonts w:ascii="Fira Code" w:eastAsia="Times New Roman" w:hAnsi="Fira Code" w:cs="Fira Code"/>
          <w:color w:val="9CDCFE"/>
          <w:sz w:val="21"/>
          <w:szCs w:val="21"/>
        </w:rPr>
        <w:t>fig:figs</w:t>
      </w:r>
      <w:proofErr w:type="gramEnd"/>
      <w:r>
        <w:rPr>
          <w:rFonts w:ascii="Fira Code" w:eastAsia="Times New Roman" w:hAnsi="Fira Code" w:cs="Fira Code"/>
          <w:color w:val="9CDCFE"/>
          <w:sz w:val="21"/>
          <w:szCs w:val="21"/>
        </w:rPr>
        <w:t>2.</w:t>
      </w:r>
      <w:r w:rsidRPr="00D26A01">
        <w:rPr>
          <w:rFonts w:ascii="Fira Code" w:eastAsia="Times New Roman" w:hAnsi="Fira Code" w:cs="Fira Code"/>
          <w:color w:val="9CDCFE"/>
          <w:sz w:val="21"/>
          <w:szCs w:val="21"/>
        </w:rPr>
        <w:t>1</w:t>
      </w:r>
      <w:r w:rsidRPr="00D26A01">
        <w:rPr>
          <w:rFonts w:ascii="Fira Code" w:eastAsia="Times New Roman" w:hAnsi="Fira Code" w:cs="Fira Code"/>
          <w:color w:val="D4D4D4"/>
          <w:sz w:val="21"/>
          <w:szCs w:val="21"/>
        </w:rPr>
        <w:t>}</w:t>
      </w:r>
    </w:p>
    <w:p w14:paraId="0A93A6E0" w14:textId="77777777"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r w:rsidRPr="00D26A01">
        <w:rPr>
          <w:rFonts w:ascii="Fira Code" w:eastAsia="Times New Roman" w:hAnsi="Fira Code" w:cs="Fira Code"/>
          <w:color w:val="DCDCAA"/>
          <w:sz w:val="21"/>
          <w:szCs w:val="21"/>
        </w:rPr>
        <w:t>\</w:t>
      </w:r>
      <w:proofErr w:type="gramStart"/>
      <w:r w:rsidRPr="00D26A01">
        <w:rPr>
          <w:rFonts w:ascii="Fira Code" w:eastAsia="Times New Roman" w:hAnsi="Fira Code" w:cs="Fira Code"/>
          <w:color w:val="DCDCAA"/>
          <w:sz w:val="21"/>
          <w:szCs w:val="21"/>
        </w:rPr>
        <w:t>end</w:t>
      </w:r>
      <w:proofErr w:type="gramEnd"/>
      <w:r w:rsidRPr="00D26A01">
        <w:rPr>
          <w:rFonts w:ascii="Fira Code" w:eastAsia="Times New Roman" w:hAnsi="Fira Code" w:cs="Fira Code"/>
          <w:color w:val="D4D4D4"/>
          <w:sz w:val="21"/>
          <w:szCs w:val="21"/>
        </w:rPr>
        <w:t>{</w:t>
      </w:r>
      <w:r w:rsidRPr="00D26A01">
        <w:rPr>
          <w:rFonts w:ascii="Fira Code" w:eastAsia="Times New Roman" w:hAnsi="Fira Code" w:cs="Fira Code"/>
          <w:color w:val="9CDCFE"/>
          <w:sz w:val="21"/>
          <w:szCs w:val="21"/>
        </w:rPr>
        <w:t>figure*</w:t>
      </w:r>
      <w:r w:rsidRPr="00D26A01">
        <w:rPr>
          <w:rFonts w:ascii="Fira Code" w:eastAsia="Times New Roman" w:hAnsi="Fira Code" w:cs="Fira Code"/>
          <w:color w:val="D4D4D4"/>
          <w:sz w:val="21"/>
          <w:szCs w:val="21"/>
        </w:rPr>
        <w:t>}</w:t>
      </w:r>
    </w:p>
    <w:p w14:paraId="5D758A4F" w14:textId="77777777"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r w:rsidRPr="00D26A01">
        <w:rPr>
          <w:rFonts w:ascii="Fira Code" w:eastAsia="Times New Roman" w:hAnsi="Fira Code" w:cs="Fira Code"/>
          <w:color w:val="DCDCAA"/>
          <w:sz w:val="21"/>
          <w:szCs w:val="21"/>
        </w:rPr>
        <w:t>\</w:t>
      </w:r>
      <w:proofErr w:type="gramStart"/>
      <w:r w:rsidRPr="00D26A01">
        <w:rPr>
          <w:rFonts w:ascii="Fira Code" w:eastAsia="Times New Roman" w:hAnsi="Fira Code" w:cs="Fira Code"/>
          <w:color w:val="DCDCAA"/>
          <w:sz w:val="21"/>
          <w:szCs w:val="21"/>
        </w:rPr>
        <w:t>vspace</w:t>
      </w:r>
      <w:proofErr w:type="gramEnd"/>
      <w:r w:rsidRPr="00D26A01">
        <w:rPr>
          <w:rFonts w:ascii="Fira Code" w:eastAsia="Times New Roman" w:hAnsi="Fira Code" w:cs="Fira Code"/>
          <w:color w:val="D4D4D4"/>
          <w:sz w:val="21"/>
          <w:szCs w:val="21"/>
        </w:rPr>
        <w:t>{1cm}</w:t>
      </w:r>
    </w:p>
    <w:p w14:paraId="3BDAA481" w14:textId="30398C3F" w:rsidR="00D26A01" w:rsidRPr="00D26A01" w:rsidRDefault="00D26A01" w:rsidP="00DA1C24">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r w:rsidRPr="00D26A01">
        <w:rPr>
          <w:rFonts w:ascii="Fira Code" w:eastAsia="Times New Roman" w:hAnsi="Fira Code" w:cs="Fira Code"/>
          <w:color w:val="DCDCAA"/>
          <w:sz w:val="21"/>
          <w:szCs w:val="21"/>
        </w:rPr>
        <w:t>\begin</w:t>
      </w:r>
      <w:r w:rsidRPr="00D26A01">
        <w:rPr>
          <w:rFonts w:ascii="Fira Code" w:eastAsia="Times New Roman" w:hAnsi="Fira Code" w:cs="Fira Code"/>
          <w:color w:val="D4D4D4"/>
          <w:sz w:val="21"/>
          <w:szCs w:val="21"/>
        </w:rPr>
        <w:t>{</w:t>
      </w:r>
      <w:r w:rsidRPr="00D26A01">
        <w:rPr>
          <w:rFonts w:ascii="Fira Code" w:eastAsia="Times New Roman" w:hAnsi="Fira Code" w:cs="Fira Code"/>
          <w:color w:val="9CDCFE"/>
          <w:sz w:val="21"/>
          <w:szCs w:val="21"/>
        </w:rPr>
        <w:t>table</w:t>
      </w:r>
      <w:proofErr w:type="gramStart"/>
      <w:r w:rsidRPr="00D26A01">
        <w:rPr>
          <w:rFonts w:ascii="Fira Code" w:eastAsia="Times New Roman" w:hAnsi="Fira Code" w:cs="Fira Code"/>
          <w:color w:val="9CDCFE"/>
          <w:sz w:val="21"/>
          <w:szCs w:val="21"/>
        </w:rPr>
        <w:t>*</w:t>
      </w:r>
      <w:r w:rsidRPr="00D26A01">
        <w:rPr>
          <w:rFonts w:ascii="Fira Code" w:eastAsia="Times New Roman" w:hAnsi="Fira Code" w:cs="Fira Code"/>
          <w:color w:val="D4D4D4"/>
          <w:sz w:val="21"/>
          <w:szCs w:val="21"/>
        </w:rPr>
        <w:t>}[</w:t>
      </w:r>
      <w:proofErr w:type="gramEnd"/>
      <w:r w:rsidRPr="00D26A01">
        <w:rPr>
          <w:rFonts w:ascii="Fira Code" w:eastAsia="Times New Roman" w:hAnsi="Fira Code" w:cs="Fira Code"/>
          <w:color w:val="D4D4D4"/>
          <w:sz w:val="21"/>
          <w:szCs w:val="21"/>
        </w:rPr>
        <w:t>!</w:t>
      </w:r>
      <w:proofErr w:type="spellStart"/>
      <w:r w:rsidRPr="00D26A01">
        <w:rPr>
          <w:rFonts w:ascii="Fira Code" w:eastAsia="Times New Roman" w:hAnsi="Fira Code" w:cs="Fira Code"/>
          <w:color w:val="D4D4D4"/>
          <w:sz w:val="21"/>
          <w:szCs w:val="21"/>
        </w:rPr>
        <w:t>hbt</w:t>
      </w:r>
      <w:proofErr w:type="spellEnd"/>
      <w:r w:rsidRPr="00D26A01">
        <w:rPr>
          <w:rFonts w:ascii="Fira Code" w:eastAsia="Times New Roman" w:hAnsi="Fira Code" w:cs="Fira Code"/>
          <w:color w:val="D4D4D4"/>
          <w:sz w:val="21"/>
          <w:szCs w:val="21"/>
        </w:rPr>
        <w:t>]</w:t>
      </w:r>
    </w:p>
    <w:p w14:paraId="4DE5B2BE" w14:textId="6609A2E0" w:rsidR="00D26A01" w:rsidRDefault="00D26A01" w:rsidP="00D26A01">
      <w:pPr>
        <w:shd w:val="clear" w:color="auto" w:fill="1E1E1E"/>
        <w:spacing w:after="0" w:line="285" w:lineRule="atLeast"/>
        <w:rPr>
          <w:ins w:id="114" w:author="Graaf, S.C. de (Bastiaan)" w:date="2023-03-24T19:49:00Z"/>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xml:space="preserve">      </w:t>
      </w:r>
      <w:r w:rsidRPr="00D26A01">
        <w:rPr>
          <w:rFonts w:ascii="Fira Code" w:eastAsia="Times New Roman" w:hAnsi="Fira Code" w:cs="Fira Code"/>
          <w:color w:val="DCDCAA"/>
          <w:sz w:val="21"/>
          <w:szCs w:val="21"/>
        </w:rPr>
        <w:t>\includegraphics</w:t>
      </w:r>
      <w:proofErr w:type="gramStart"/>
      <w:r w:rsidRPr="00D26A01">
        <w:rPr>
          <w:rFonts w:ascii="Fira Code" w:eastAsia="Times New Roman" w:hAnsi="Fira Code" w:cs="Fira Code"/>
          <w:color w:val="D4D4D4"/>
          <w:sz w:val="21"/>
          <w:szCs w:val="21"/>
        </w:rPr>
        <w:t>[]{</w:t>
      </w:r>
      <w:proofErr w:type="gramEnd"/>
      <w:r w:rsidRPr="00D26A01">
        <w:rPr>
          <w:rFonts w:ascii="Fira Code" w:eastAsia="Times New Roman" w:hAnsi="Fira Code" w:cs="Fira Code"/>
          <w:color w:val="D4D4D4"/>
          <w:sz w:val="21"/>
          <w:szCs w:val="21"/>
        </w:rPr>
        <w:t>Chapter.2/Figures/ts1.png}</w:t>
      </w:r>
    </w:p>
    <w:p w14:paraId="1ABA4F2F" w14:textId="6F09D125" w:rsidR="00394CE6" w:rsidRPr="00D26A01" w:rsidRDefault="00394CE6" w:rsidP="00D26A01">
      <w:pPr>
        <w:shd w:val="clear" w:color="auto" w:fill="1E1E1E"/>
        <w:spacing w:after="0" w:line="285" w:lineRule="atLeast"/>
        <w:rPr>
          <w:rFonts w:ascii="Fira Code" w:eastAsia="Times New Roman" w:hAnsi="Fira Code" w:cs="Fira Code"/>
          <w:color w:val="D4D4D4"/>
          <w:sz w:val="21"/>
          <w:szCs w:val="21"/>
        </w:rPr>
      </w:pPr>
      <w:ins w:id="115" w:author="Graaf, S.C. de (Bastiaan)" w:date="2023-03-24T19:49:00Z">
        <w:r w:rsidRPr="00394CE6">
          <w:rPr>
            <w:rFonts w:ascii="Fira Code" w:eastAsia="Times New Roman" w:hAnsi="Fira Code" w:cs="Fira Code"/>
            <w:color w:val="D4D4D4"/>
            <w:sz w:val="21"/>
            <w:szCs w:val="21"/>
          </w:rPr>
          <w:t>   </w:t>
        </w:r>
        <w:r w:rsidRPr="00394CE6">
          <w:rPr>
            <w:rFonts w:ascii="Fira Code" w:eastAsia="Times New Roman" w:hAnsi="Fira Code" w:cs="Fira Code"/>
            <w:color w:val="DCDCAA"/>
            <w:sz w:val="21"/>
            <w:szCs w:val="21"/>
          </w:rPr>
          <w:t>\</w:t>
        </w:r>
        <w:proofErr w:type="spellStart"/>
        <w:proofErr w:type="gramStart"/>
        <w:r w:rsidRPr="00394CE6">
          <w:rPr>
            <w:rFonts w:ascii="Fira Code" w:eastAsia="Times New Roman" w:hAnsi="Fira Code" w:cs="Fira Code"/>
            <w:color w:val="DCDCAA"/>
            <w:sz w:val="21"/>
            <w:szCs w:val="21"/>
          </w:rPr>
          <w:t>captionsetup</w:t>
        </w:r>
        <w:proofErr w:type="spellEnd"/>
        <w:r w:rsidRPr="00394CE6">
          <w:rPr>
            <w:rFonts w:ascii="Fira Code" w:eastAsia="Times New Roman" w:hAnsi="Fira Code" w:cs="Fira Code"/>
            <w:color w:val="D4D4D4"/>
            <w:sz w:val="21"/>
            <w:szCs w:val="21"/>
          </w:rPr>
          <w:t>{</w:t>
        </w:r>
        <w:proofErr w:type="spellStart"/>
        <w:proofErr w:type="gramEnd"/>
        <w:r w:rsidRPr="00394CE6">
          <w:rPr>
            <w:rFonts w:ascii="Fira Code" w:eastAsia="Times New Roman" w:hAnsi="Fira Code" w:cs="Fira Code"/>
            <w:color w:val="D4D4D4"/>
            <w:sz w:val="21"/>
            <w:szCs w:val="21"/>
          </w:rPr>
          <w:t>singlelinecheck</w:t>
        </w:r>
        <w:proofErr w:type="spellEnd"/>
        <w:r w:rsidRPr="00394CE6">
          <w:rPr>
            <w:rFonts w:ascii="Fira Code" w:eastAsia="Times New Roman" w:hAnsi="Fira Code" w:cs="Fira Code"/>
            <w:color w:val="D4D4D4"/>
            <w:sz w:val="21"/>
            <w:szCs w:val="21"/>
          </w:rPr>
          <w:t xml:space="preserve"> = false, format= hang}</w:t>
        </w:r>
      </w:ins>
    </w:p>
    <w:p w14:paraId="00070C14" w14:textId="77777777"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lastRenderedPageBreak/>
        <w:t xml:space="preserve">      </w:t>
      </w:r>
      <w:r w:rsidRPr="00D26A01">
        <w:rPr>
          <w:rFonts w:ascii="Fira Code" w:eastAsia="Times New Roman" w:hAnsi="Fira Code" w:cs="Fira Code"/>
          <w:color w:val="DCDCAA"/>
          <w:sz w:val="21"/>
          <w:szCs w:val="21"/>
        </w:rPr>
        <w:t>\</w:t>
      </w:r>
      <w:proofErr w:type="gramStart"/>
      <w:r w:rsidRPr="00D26A01">
        <w:rPr>
          <w:rFonts w:ascii="Fira Code" w:eastAsia="Times New Roman" w:hAnsi="Fira Code" w:cs="Fira Code"/>
          <w:color w:val="DCDCAA"/>
          <w:sz w:val="21"/>
          <w:szCs w:val="21"/>
        </w:rPr>
        <w:t>caption</w:t>
      </w:r>
      <w:r w:rsidRPr="00D26A01">
        <w:rPr>
          <w:rFonts w:ascii="Fira Code" w:eastAsia="Times New Roman" w:hAnsi="Fira Code" w:cs="Fira Code"/>
          <w:color w:val="D4D4D4"/>
          <w:sz w:val="21"/>
          <w:szCs w:val="21"/>
        </w:rPr>
        <w:t>{</w:t>
      </w:r>
      <w:proofErr w:type="gramEnd"/>
    </w:p>
    <w:p w14:paraId="296701B5" w14:textId="77777777"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r w:rsidRPr="00D26A01">
        <w:rPr>
          <w:rFonts w:ascii="Fira Code" w:eastAsia="Times New Roman" w:hAnsi="Fira Code" w:cs="Fira Code"/>
          <w:color w:val="DCDCAA"/>
          <w:sz w:val="21"/>
          <w:szCs w:val="21"/>
        </w:rPr>
        <w:t>\</w:t>
      </w:r>
      <w:proofErr w:type="gramStart"/>
      <w:r w:rsidRPr="00D26A01">
        <w:rPr>
          <w:rFonts w:ascii="Fira Code" w:eastAsia="Times New Roman" w:hAnsi="Fira Code" w:cs="Fira Code"/>
          <w:color w:val="DCDCAA"/>
          <w:sz w:val="21"/>
          <w:szCs w:val="21"/>
        </w:rPr>
        <w:t>textbf</w:t>
      </w:r>
      <w:r w:rsidRPr="00D26A01">
        <w:rPr>
          <w:rFonts w:ascii="Fira Code" w:eastAsia="Times New Roman" w:hAnsi="Fira Code" w:cs="Fira Code"/>
          <w:color w:val="D4D4D4"/>
          <w:sz w:val="21"/>
          <w:szCs w:val="21"/>
        </w:rPr>
        <w:t>{</w:t>
      </w:r>
      <w:proofErr w:type="gramEnd"/>
      <w:r w:rsidRPr="00D26A01">
        <w:rPr>
          <w:rFonts w:ascii="Fira Code" w:eastAsia="Times New Roman" w:hAnsi="Fira Code" w:cs="Fira Code"/>
          <w:color w:val="569CD6"/>
          <w:sz w:val="21"/>
          <w:szCs w:val="21"/>
        </w:rPr>
        <w:t>Detected and mapped interlink-crosslinks for Alpha-Enolase.</w:t>
      </w:r>
      <w:r w:rsidRPr="00D26A01">
        <w:rPr>
          <w:rFonts w:ascii="Fira Code" w:eastAsia="Times New Roman" w:hAnsi="Fira Code" w:cs="Fira Code"/>
          <w:color w:val="D4D4D4"/>
          <w:sz w:val="21"/>
          <w:szCs w:val="21"/>
        </w:rPr>
        <w:t>}</w:t>
      </w:r>
    </w:p>
    <w:p w14:paraId="6FB93732" w14:textId="77777777"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p>
    <w:p w14:paraId="2F877AB7" w14:textId="3651D9BE"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xml:space="preserve">      </w:t>
      </w:r>
      <w:r w:rsidRPr="00D26A01">
        <w:rPr>
          <w:rFonts w:ascii="Fira Code" w:eastAsia="Times New Roman" w:hAnsi="Fira Code" w:cs="Fira Code"/>
          <w:color w:val="C586C0"/>
          <w:sz w:val="21"/>
          <w:szCs w:val="21"/>
        </w:rPr>
        <w:t>\label</w:t>
      </w:r>
      <w:r w:rsidRPr="00D26A01">
        <w:rPr>
          <w:rFonts w:ascii="Fira Code" w:eastAsia="Times New Roman" w:hAnsi="Fira Code" w:cs="Fira Code"/>
          <w:color w:val="D4D4D4"/>
          <w:sz w:val="21"/>
          <w:szCs w:val="21"/>
        </w:rPr>
        <w:t>{</w:t>
      </w:r>
      <w:proofErr w:type="gramStart"/>
      <w:r w:rsidRPr="00D26A01">
        <w:rPr>
          <w:rFonts w:ascii="Fira Code" w:eastAsia="Times New Roman" w:hAnsi="Fira Code" w:cs="Fira Code"/>
          <w:color w:val="9CDCFE"/>
          <w:sz w:val="21"/>
          <w:szCs w:val="21"/>
        </w:rPr>
        <w:t>tab:tabs</w:t>
      </w:r>
      <w:proofErr w:type="gramEnd"/>
      <w:r>
        <w:rPr>
          <w:rFonts w:ascii="Fira Code" w:eastAsia="Times New Roman" w:hAnsi="Fira Code" w:cs="Fira Code"/>
          <w:color w:val="9CDCFE"/>
          <w:sz w:val="21"/>
          <w:szCs w:val="21"/>
        </w:rPr>
        <w:t>2.1</w:t>
      </w:r>
      <w:r w:rsidRPr="00D26A01">
        <w:rPr>
          <w:rFonts w:ascii="Fira Code" w:eastAsia="Times New Roman" w:hAnsi="Fira Code" w:cs="Fira Code"/>
          <w:color w:val="D4D4D4"/>
          <w:sz w:val="21"/>
          <w:szCs w:val="21"/>
        </w:rPr>
        <w:t>}</w:t>
      </w:r>
    </w:p>
    <w:p w14:paraId="7B7B9A90" w14:textId="77777777"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r w:rsidRPr="00D26A01">
        <w:rPr>
          <w:rFonts w:ascii="Fira Code" w:eastAsia="Times New Roman" w:hAnsi="Fira Code" w:cs="Fira Code"/>
          <w:color w:val="DCDCAA"/>
          <w:sz w:val="21"/>
          <w:szCs w:val="21"/>
        </w:rPr>
        <w:t>\</w:t>
      </w:r>
      <w:proofErr w:type="gramStart"/>
      <w:r w:rsidRPr="00D26A01">
        <w:rPr>
          <w:rFonts w:ascii="Fira Code" w:eastAsia="Times New Roman" w:hAnsi="Fira Code" w:cs="Fira Code"/>
          <w:color w:val="DCDCAA"/>
          <w:sz w:val="21"/>
          <w:szCs w:val="21"/>
        </w:rPr>
        <w:t>end</w:t>
      </w:r>
      <w:proofErr w:type="gramEnd"/>
      <w:r w:rsidRPr="00D26A01">
        <w:rPr>
          <w:rFonts w:ascii="Fira Code" w:eastAsia="Times New Roman" w:hAnsi="Fira Code" w:cs="Fira Code"/>
          <w:color w:val="D4D4D4"/>
          <w:sz w:val="21"/>
          <w:szCs w:val="21"/>
        </w:rPr>
        <w:t>{</w:t>
      </w:r>
      <w:r w:rsidRPr="00D26A01">
        <w:rPr>
          <w:rFonts w:ascii="Fira Code" w:eastAsia="Times New Roman" w:hAnsi="Fira Code" w:cs="Fira Code"/>
          <w:color w:val="9CDCFE"/>
          <w:sz w:val="21"/>
          <w:szCs w:val="21"/>
        </w:rPr>
        <w:t>table*</w:t>
      </w:r>
      <w:r w:rsidRPr="00D26A01">
        <w:rPr>
          <w:rFonts w:ascii="Fira Code" w:eastAsia="Times New Roman" w:hAnsi="Fira Code" w:cs="Fira Code"/>
          <w:color w:val="D4D4D4"/>
          <w:sz w:val="21"/>
          <w:szCs w:val="21"/>
        </w:rPr>
        <w:t>}</w:t>
      </w:r>
    </w:p>
    <w:p w14:paraId="4FE58F95" w14:textId="77777777"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r w:rsidRPr="00D26A01">
        <w:rPr>
          <w:rFonts w:ascii="Fira Code" w:eastAsia="Times New Roman" w:hAnsi="Fira Code" w:cs="Fira Code"/>
          <w:color w:val="DCDCAA"/>
          <w:sz w:val="21"/>
          <w:szCs w:val="21"/>
        </w:rPr>
        <w:t>\</w:t>
      </w:r>
      <w:proofErr w:type="gramStart"/>
      <w:r w:rsidRPr="00D26A01">
        <w:rPr>
          <w:rFonts w:ascii="Fira Code" w:eastAsia="Times New Roman" w:hAnsi="Fira Code" w:cs="Fira Code"/>
          <w:color w:val="DCDCAA"/>
          <w:sz w:val="21"/>
          <w:szCs w:val="21"/>
        </w:rPr>
        <w:t>vspace</w:t>
      </w:r>
      <w:proofErr w:type="gramEnd"/>
      <w:r w:rsidRPr="00D26A01">
        <w:rPr>
          <w:rFonts w:ascii="Fira Code" w:eastAsia="Times New Roman" w:hAnsi="Fira Code" w:cs="Fira Code"/>
          <w:color w:val="D4D4D4"/>
          <w:sz w:val="21"/>
          <w:szCs w:val="21"/>
        </w:rPr>
        <w:t>{1cm}</w:t>
      </w:r>
    </w:p>
    <w:p w14:paraId="151EAB4A" w14:textId="2AC60B61" w:rsidR="00D26A01" w:rsidRPr="00D26A01" w:rsidRDefault="00D26A01" w:rsidP="00DA1C24">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r w:rsidRPr="00D26A01">
        <w:rPr>
          <w:rFonts w:ascii="Fira Code" w:eastAsia="Times New Roman" w:hAnsi="Fira Code" w:cs="Fira Code"/>
          <w:color w:val="DCDCAA"/>
          <w:sz w:val="21"/>
          <w:szCs w:val="21"/>
        </w:rPr>
        <w:t>\begin</w:t>
      </w:r>
      <w:r w:rsidRPr="00D26A01">
        <w:rPr>
          <w:rFonts w:ascii="Fira Code" w:eastAsia="Times New Roman" w:hAnsi="Fira Code" w:cs="Fira Code"/>
          <w:color w:val="D4D4D4"/>
          <w:sz w:val="21"/>
          <w:szCs w:val="21"/>
        </w:rPr>
        <w:t>{</w:t>
      </w:r>
      <w:r w:rsidRPr="00D26A01">
        <w:rPr>
          <w:rFonts w:ascii="Fira Code" w:eastAsia="Times New Roman" w:hAnsi="Fira Code" w:cs="Fira Code"/>
          <w:color w:val="9CDCFE"/>
          <w:sz w:val="21"/>
          <w:szCs w:val="21"/>
        </w:rPr>
        <w:t>table</w:t>
      </w:r>
      <w:proofErr w:type="gramStart"/>
      <w:r w:rsidRPr="00D26A01">
        <w:rPr>
          <w:rFonts w:ascii="Fira Code" w:eastAsia="Times New Roman" w:hAnsi="Fira Code" w:cs="Fira Code"/>
          <w:color w:val="9CDCFE"/>
          <w:sz w:val="21"/>
          <w:szCs w:val="21"/>
        </w:rPr>
        <w:t>*</w:t>
      </w:r>
      <w:r w:rsidRPr="00D26A01">
        <w:rPr>
          <w:rFonts w:ascii="Fira Code" w:eastAsia="Times New Roman" w:hAnsi="Fira Code" w:cs="Fira Code"/>
          <w:color w:val="D4D4D4"/>
          <w:sz w:val="21"/>
          <w:szCs w:val="21"/>
        </w:rPr>
        <w:t>}[</w:t>
      </w:r>
      <w:proofErr w:type="gramEnd"/>
      <w:r w:rsidRPr="00D26A01">
        <w:rPr>
          <w:rFonts w:ascii="Fira Code" w:eastAsia="Times New Roman" w:hAnsi="Fira Code" w:cs="Fira Code"/>
          <w:color w:val="D4D4D4"/>
          <w:sz w:val="21"/>
          <w:szCs w:val="21"/>
        </w:rPr>
        <w:t>!</w:t>
      </w:r>
      <w:proofErr w:type="spellStart"/>
      <w:r w:rsidRPr="00D26A01">
        <w:rPr>
          <w:rFonts w:ascii="Fira Code" w:eastAsia="Times New Roman" w:hAnsi="Fira Code" w:cs="Fira Code"/>
          <w:color w:val="D4D4D4"/>
          <w:sz w:val="21"/>
          <w:szCs w:val="21"/>
        </w:rPr>
        <w:t>hbt</w:t>
      </w:r>
      <w:proofErr w:type="spellEnd"/>
      <w:r w:rsidRPr="00D26A01">
        <w:rPr>
          <w:rFonts w:ascii="Fira Code" w:eastAsia="Times New Roman" w:hAnsi="Fira Code" w:cs="Fira Code"/>
          <w:color w:val="D4D4D4"/>
          <w:sz w:val="21"/>
          <w:szCs w:val="21"/>
        </w:rPr>
        <w:t>]</w:t>
      </w:r>
    </w:p>
    <w:p w14:paraId="33875E69" w14:textId="77777777" w:rsidR="00394CE6" w:rsidRDefault="00D26A01" w:rsidP="00394CE6">
      <w:pPr>
        <w:shd w:val="clear" w:color="auto" w:fill="1E1E1E"/>
        <w:spacing w:after="0" w:line="285" w:lineRule="atLeast"/>
        <w:rPr>
          <w:ins w:id="116" w:author="Graaf, S.C. de (Bastiaan)" w:date="2023-03-24T19:50:00Z"/>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xml:space="preserve">      </w:t>
      </w:r>
      <w:r w:rsidRPr="00D26A01">
        <w:rPr>
          <w:rFonts w:ascii="Fira Code" w:eastAsia="Times New Roman" w:hAnsi="Fira Code" w:cs="Fira Code"/>
          <w:color w:val="DCDCAA"/>
          <w:sz w:val="21"/>
          <w:szCs w:val="21"/>
        </w:rPr>
        <w:t>\includegraphics</w:t>
      </w:r>
      <w:proofErr w:type="gramStart"/>
      <w:r w:rsidRPr="00D26A01">
        <w:rPr>
          <w:rFonts w:ascii="Fira Code" w:eastAsia="Times New Roman" w:hAnsi="Fira Code" w:cs="Fira Code"/>
          <w:color w:val="D4D4D4"/>
          <w:sz w:val="21"/>
          <w:szCs w:val="21"/>
        </w:rPr>
        <w:t>[]{</w:t>
      </w:r>
      <w:proofErr w:type="gramEnd"/>
      <w:r w:rsidRPr="00D26A01">
        <w:rPr>
          <w:rFonts w:ascii="Fira Code" w:eastAsia="Times New Roman" w:hAnsi="Fira Code" w:cs="Fira Code"/>
          <w:color w:val="D4D4D4"/>
          <w:sz w:val="21"/>
          <w:szCs w:val="21"/>
        </w:rPr>
        <w:t>Chapter.2/Figures/ts2.png}</w:t>
      </w:r>
    </w:p>
    <w:p w14:paraId="549DE4B6" w14:textId="04CDFECA" w:rsidR="00D26A01" w:rsidRPr="00D26A01" w:rsidRDefault="00394CE6" w:rsidP="00D26A01">
      <w:pPr>
        <w:shd w:val="clear" w:color="auto" w:fill="1E1E1E"/>
        <w:spacing w:after="0" w:line="285" w:lineRule="atLeast"/>
        <w:rPr>
          <w:rFonts w:ascii="Fira Code" w:eastAsia="Times New Roman" w:hAnsi="Fira Code" w:cs="Fira Code"/>
          <w:color w:val="D4D4D4"/>
          <w:sz w:val="21"/>
          <w:szCs w:val="21"/>
        </w:rPr>
      </w:pPr>
      <w:ins w:id="117" w:author="Graaf, S.C. de (Bastiaan)" w:date="2023-03-24T19:50:00Z">
        <w:r w:rsidRPr="00394CE6">
          <w:rPr>
            <w:rFonts w:ascii="Fira Code" w:eastAsia="Times New Roman" w:hAnsi="Fira Code" w:cs="Fira Code"/>
            <w:color w:val="D4D4D4"/>
            <w:sz w:val="21"/>
            <w:szCs w:val="21"/>
          </w:rPr>
          <w:t>   </w:t>
        </w:r>
        <w:r w:rsidRPr="00394CE6">
          <w:rPr>
            <w:rFonts w:ascii="Fira Code" w:eastAsia="Times New Roman" w:hAnsi="Fira Code" w:cs="Fira Code"/>
            <w:color w:val="DCDCAA"/>
            <w:sz w:val="21"/>
            <w:szCs w:val="21"/>
          </w:rPr>
          <w:t>\</w:t>
        </w:r>
        <w:proofErr w:type="spellStart"/>
        <w:proofErr w:type="gramStart"/>
        <w:r w:rsidRPr="00394CE6">
          <w:rPr>
            <w:rFonts w:ascii="Fira Code" w:eastAsia="Times New Roman" w:hAnsi="Fira Code" w:cs="Fira Code"/>
            <w:color w:val="DCDCAA"/>
            <w:sz w:val="21"/>
            <w:szCs w:val="21"/>
          </w:rPr>
          <w:t>captionsetup</w:t>
        </w:r>
        <w:proofErr w:type="spellEnd"/>
        <w:r w:rsidRPr="00394CE6">
          <w:rPr>
            <w:rFonts w:ascii="Fira Code" w:eastAsia="Times New Roman" w:hAnsi="Fira Code" w:cs="Fira Code"/>
            <w:color w:val="D4D4D4"/>
            <w:sz w:val="21"/>
            <w:szCs w:val="21"/>
          </w:rPr>
          <w:t>{</w:t>
        </w:r>
        <w:proofErr w:type="spellStart"/>
        <w:proofErr w:type="gramEnd"/>
        <w:r w:rsidRPr="00394CE6">
          <w:rPr>
            <w:rFonts w:ascii="Fira Code" w:eastAsia="Times New Roman" w:hAnsi="Fira Code" w:cs="Fira Code"/>
            <w:color w:val="D4D4D4"/>
            <w:sz w:val="21"/>
            <w:szCs w:val="21"/>
          </w:rPr>
          <w:t>singlelinecheck</w:t>
        </w:r>
        <w:proofErr w:type="spellEnd"/>
        <w:r w:rsidRPr="00394CE6">
          <w:rPr>
            <w:rFonts w:ascii="Fira Code" w:eastAsia="Times New Roman" w:hAnsi="Fira Code" w:cs="Fira Code"/>
            <w:color w:val="D4D4D4"/>
            <w:sz w:val="21"/>
            <w:szCs w:val="21"/>
          </w:rPr>
          <w:t xml:space="preserve"> = false, format= hang}</w:t>
        </w:r>
      </w:ins>
    </w:p>
    <w:p w14:paraId="485C081D" w14:textId="77777777"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xml:space="preserve">      </w:t>
      </w:r>
      <w:r w:rsidRPr="00D26A01">
        <w:rPr>
          <w:rFonts w:ascii="Fira Code" w:eastAsia="Times New Roman" w:hAnsi="Fira Code" w:cs="Fira Code"/>
          <w:color w:val="DCDCAA"/>
          <w:sz w:val="21"/>
          <w:szCs w:val="21"/>
        </w:rPr>
        <w:t>\</w:t>
      </w:r>
      <w:proofErr w:type="gramStart"/>
      <w:r w:rsidRPr="00D26A01">
        <w:rPr>
          <w:rFonts w:ascii="Fira Code" w:eastAsia="Times New Roman" w:hAnsi="Fira Code" w:cs="Fira Code"/>
          <w:color w:val="DCDCAA"/>
          <w:sz w:val="21"/>
          <w:szCs w:val="21"/>
        </w:rPr>
        <w:t>caption</w:t>
      </w:r>
      <w:r w:rsidRPr="00D26A01">
        <w:rPr>
          <w:rFonts w:ascii="Fira Code" w:eastAsia="Times New Roman" w:hAnsi="Fira Code" w:cs="Fira Code"/>
          <w:color w:val="D4D4D4"/>
          <w:sz w:val="21"/>
          <w:szCs w:val="21"/>
        </w:rPr>
        <w:t>{</w:t>
      </w:r>
      <w:proofErr w:type="gramEnd"/>
    </w:p>
    <w:p w14:paraId="0DB00CE4" w14:textId="77777777"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r w:rsidRPr="00D26A01">
        <w:rPr>
          <w:rFonts w:ascii="Fira Code" w:eastAsia="Times New Roman" w:hAnsi="Fira Code" w:cs="Fira Code"/>
          <w:color w:val="DCDCAA"/>
          <w:sz w:val="21"/>
          <w:szCs w:val="21"/>
        </w:rPr>
        <w:t>\</w:t>
      </w:r>
      <w:proofErr w:type="gramStart"/>
      <w:r w:rsidRPr="00D26A01">
        <w:rPr>
          <w:rFonts w:ascii="Fira Code" w:eastAsia="Times New Roman" w:hAnsi="Fira Code" w:cs="Fira Code"/>
          <w:color w:val="DCDCAA"/>
          <w:sz w:val="21"/>
          <w:szCs w:val="21"/>
        </w:rPr>
        <w:t>textbf</w:t>
      </w:r>
      <w:r w:rsidRPr="00D26A01">
        <w:rPr>
          <w:rFonts w:ascii="Fira Code" w:eastAsia="Times New Roman" w:hAnsi="Fira Code" w:cs="Fira Code"/>
          <w:color w:val="D4D4D4"/>
          <w:sz w:val="21"/>
          <w:szCs w:val="21"/>
        </w:rPr>
        <w:t>{</w:t>
      </w:r>
      <w:proofErr w:type="gramEnd"/>
      <w:r w:rsidRPr="00D26A01">
        <w:rPr>
          <w:rFonts w:ascii="Fira Code" w:eastAsia="Times New Roman" w:hAnsi="Fira Code" w:cs="Fira Code"/>
          <w:color w:val="569CD6"/>
          <w:sz w:val="21"/>
          <w:szCs w:val="21"/>
        </w:rPr>
        <w:t xml:space="preserve">DisVis input example file for potentially </w:t>
      </w:r>
      <w:proofErr w:type="spellStart"/>
      <w:r w:rsidRPr="00D26A01">
        <w:rPr>
          <w:rFonts w:ascii="Fira Code" w:eastAsia="Times New Roman" w:hAnsi="Fira Code" w:cs="Fira Code"/>
          <w:color w:val="569CD6"/>
          <w:sz w:val="21"/>
          <w:szCs w:val="21"/>
        </w:rPr>
        <w:t>intersubunit</w:t>
      </w:r>
      <w:proofErr w:type="spellEnd"/>
      <w:r w:rsidRPr="00D26A01">
        <w:rPr>
          <w:rFonts w:ascii="Fira Code" w:eastAsia="Times New Roman" w:hAnsi="Fira Code" w:cs="Fira Code"/>
          <w:color w:val="569CD6"/>
          <w:sz w:val="21"/>
          <w:szCs w:val="21"/>
        </w:rPr>
        <w:t xml:space="preserve"> Alpha-Enolase crosslinks.</w:t>
      </w:r>
      <w:r w:rsidRPr="00D26A01">
        <w:rPr>
          <w:rFonts w:ascii="Fira Code" w:eastAsia="Times New Roman" w:hAnsi="Fira Code" w:cs="Fira Code"/>
          <w:color w:val="D4D4D4"/>
          <w:sz w:val="21"/>
          <w:szCs w:val="21"/>
        </w:rPr>
        <w:t>}</w:t>
      </w:r>
    </w:p>
    <w:p w14:paraId="35EB3DD4" w14:textId="77777777"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p>
    <w:p w14:paraId="1CAFADEF" w14:textId="1E7B39FF"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xml:space="preserve">      </w:t>
      </w:r>
      <w:r w:rsidRPr="00D26A01">
        <w:rPr>
          <w:rFonts w:ascii="Fira Code" w:eastAsia="Times New Roman" w:hAnsi="Fira Code" w:cs="Fira Code"/>
          <w:color w:val="C586C0"/>
          <w:sz w:val="21"/>
          <w:szCs w:val="21"/>
        </w:rPr>
        <w:t>\label</w:t>
      </w:r>
      <w:r w:rsidRPr="00D26A01">
        <w:rPr>
          <w:rFonts w:ascii="Fira Code" w:eastAsia="Times New Roman" w:hAnsi="Fira Code" w:cs="Fira Code"/>
          <w:color w:val="D4D4D4"/>
          <w:sz w:val="21"/>
          <w:szCs w:val="21"/>
        </w:rPr>
        <w:t>{</w:t>
      </w:r>
      <w:proofErr w:type="gramStart"/>
      <w:r w:rsidRPr="00D26A01">
        <w:rPr>
          <w:rFonts w:ascii="Fira Code" w:eastAsia="Times New Roman" w:hAnsi="Fira Code" w:cs="Fira Code"/>
          <w:color w:val="9CDCFE"/>
          <w:sz w:val="21"/>
          <w:szCs w:val="21"/>
        </w:rPr>
        <w:t>tab:tabs</w:t>
      </w:r>
      <w:proofErr w:type="gramEnd"/>
      <w:r>
        <w:rPr>
          <w:rFonts w:ascii="Fira Code" w:eastAsia="Times New Roman" w:hAnsi="Fira Code" w:cs="Fira Code"/>
          <w:color w:val="9CDCFE"/>
          <w:sz w:val="21"/>
          <w:szCs w:val="21"/>
        </w:rPr>
        <w:t>2.</w:t>
      </w:r>
      <w:r w:rsidRPr="00D26A01">
        <w:rPr>
          <w:rFonts w:ascii="Fira Code" w:eastAsia="Times New Roman" w:hAnsi="Fira Code" w:cs="Fira Code"/>
          <w:color w:val="9CDCFE"/>
          <w:sz w:val="21"/>
          <w:szCs w:val="21"/>
        </w:rPr>
        <w:t>2</w:t>
      </w:r>
      <w:r w:rsidRPr="00D26A01">
        <w:rPr>
          <w:rFonts w:ascii="Fira Code" w:eastAsia="Times New Roman" w:hAnsi="Fira Code" w:cs="Fira Code"/>
          <w:color w:val="D4D4D4"/>
          <w:sz w:val="21"/>
          <w:szCs w:val="21"/>
        </w:rPr>
        <w:t>}</w:t>
      </w:r>
    </w:p>
    <w:p w14:paraId="1AB05AFB" w14:textId="77777777"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r w:rsidRPr="00D26A01">
        <w:rPr>
          <w:rFonts w:ascii="Fira Code" w:eastAsia="Times New Roman" w:hAnsi="Fira Code" w:cs="Fira Code"/>
          <w:color w:val="DCDCAA"/>
          <w:sz w:val="21"/>
          <w:szCs w:val="21"/>
        </w:rPr>
        <w:t>\</w:t>
      </w:r>
      <w:proofErr w:type="gramStart"/>
      <w:r w:rsidRPr="00D26A01">
        <w:rPr>
          <w:rFonts w:ascii="Fira Code" w:eastAsia="Times New Roman" w:hAnsi="Fira Code" w:cs="Fira Code"/>
          <w:color w:val="DCDCAA"/>
          <w:sz w:val="21"/>
          <w:szCs w:val="21"/>
        </w:rPr>
        <w:t>end</w:t>
      </w:r>
      <w:proofErr w:type="gramEnd"/>
      <w:r w:rsidRPr="00D26A01">
        <w:rPr>
          <w:rFonts w:ascii="Fira Code" w:eastAsia="Times New Roman" w:hAnsi="Fira Code" w:cs="Fira Code"/>
          <w:color w:val="D4D4D4"/>
          <w:sz w:val="21"/>
          <w:szCs w:val="21"/>
        </w:rPr>
        <w:t>{</w:t>
      </w:r>
      <w:r w:rsidRPr="00D26A01">
        <w:rPr>
          <w:rFonts w:ascii="Fira Code" w:eastAsia="Times New Roman" w:hAnsi="Fira Code" w:cs="Fira Code"/>
          <w:color w:val="9CDCFE"/>
          <w:sz w:val="21"/>
          <w:szCs w:val="21"/>
        </w:rPr>
        <w:t>table*</w:t>
      </w:r>
      <w:r w:rsidRPr="00D26A01">
        <w:rPr>
          <w:rFonts w:ascii="Fira Code" w:eastAsia="Times New Roman" w:hAnsi="Fira Code" w:cs="Fira Code"/>
          <w:color w:val="D4D4D4"/>
          <w:sz w:val="21"/>
          <w:szCs w:val="21"/>
        </w:rPr>
        <w:t>}</w:t>
      </w:r>
    </w:p>
    <w:p w14:paraId="7A9F08A6" w14:textId="77777777"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r w:rsidRPr="00D26A01">
        <w:rPr>
          <w:rFonts w:ascii="Fira Code" w:eastAsia="Times New Roman" w:hAnsi="Fira Code" w:cs="Fira Code"/>
          <w:color w:val="DCDCAA"/>
          <w:sz w:val="21"/>
          <w:szCs w:val="21"/>
        </w:rPr>
        <w:t>\</w:t>
      </w:r>
      <w:proofErr w:type="gramStart"/>
      <w:r w:rsidRPr="00D26A01">
        <w:rPr>
          <w:rFonts w:ascii="Fira Code" w:eastAsia="Times New Roman" w:hAnsi="Fira Code" w:cs="Fira Code"/>
          <w:color w:val="DCDCAA"/>
          <w:sz w:val="21"/>
          <w:szCs w:val="21"/>
        </w:rPr>
        <w:t>vspace</w:t>
      </w:r>
      <w:proofErr w:type="gramEnd"/>
      <w:r w:rsidRPr="00D26A01">
        <w:rPr>
          <w:rFonts w:ascii="Fira Code" w:eastAsia="Times New Roman" w:hAnsi="Fira Code" w:cs="Fira Code"/>
          <w:color w:val="D4D4D4"/>
          <w:sz w:val="21"/>
          <w:szCs w:val="21"/>
        </w:rPr>
        <w:t>{1cm}</w:t>
      </w:r>
    </w:p>
    <w:p w14:paraId="421BD4B8" w14:textId="77777777"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r w:rsidRPr="00D26A01">
        <w:rPr>
          <w:rFonts w:ascii="Fira Code" w:eastAsia="Times New Roman" w:hAnsi="Fira Code" w:cs="Fira Code"/>
          <w:color w:val="DCDCAA"/>
          <w:sz w:val="21"/>
          <w:szCs w:val="21"/>
        </w:rPr>
        <w:t>\begin</w:t>
      </w:r>
      <w:r w:rsidRPr="00D26A01">
        <w:rPr>
          <w:rFonts w:ascii="Fira Code" w:eastAsia="Times New Roman" w:hAnsi="Fira Code" w:cs="Fira Code"/>
          <w:color w:val="D4D4D4"/>
          <w:sz w:val="21"/>
          <w:szCs w:val="21"/>
        </w:rPr>
        <w:t>{</w:t>
      </w:r>
      <w:r w:rsidRPr="00D26A01">
        <w:rPr>
          <w:rFonts w:ascii="Fira Code" w:eastAsia="Times New Roman" w:hAnsi="Fira Code" w:cs="Fira Code"/>
          <w:color w:val="9CDCFE"/>
          <w:sz w:val="21"/>
          <w:szCs w:val="21"/>
        </w:rPr>
        <w:t>table</w:t>
      </w:r>
      <w:proofErr w:type="gramStart"/>
      <w:r w:rsidRPr="00D26A01">
        <w:rPr>
          <w:rFonts w:ascii="Fira Code" w:eastAsia="Times New Roman" w:hAnsi="Fira Code" w:cs="Fira Code"/>
          <w:color w:val="9CDCFE"/>
          <w:sz w:val="21"/>
          <w:szCs w:val="21"/>
        </w:rPr>
        <w:t>*</w:t>
      </w:r>
      <w:r w:rsidRPr="00D26A01">
        <w:rPr>
          <w:rFonts w:ascii="Fira Code" w:eastAsia="Times New Roman" w:hAnsi="Fira Code" w:cs="Fira Code"/>
          <w:color w:val="D4D4D4"/>
          <w:sz w:val="21"/>
          <w:szCs w:val="21"/>
        </w:rPr>
        <w:t>}[</w:t>
      </w:r>
      <w:proofErr w:type="gramEnd"/>
      <w:r w:rsidRPr="00D26A01">
        <w:rPr>
          <w:rFonts w:ascii="Fira Code" w:eastAsia="Times New Roman" w:hAnsi="Fira Code" w:cs="Fira Code"/>
          <w:color w:val="D4D4D4"/>
          <w:sz w:val="21"/>
          <w:szCs w:val="21"/>
        </w:rPr>
        <w:t>!</w:t>
      </w:r>
      <w:proofErr w:type="spellStart"/>
      <w:r w:rsidRPr="00D26A01">
        <w:rPr>
          <w:rFonts w:ascii="Fira Code" w:eastAsia="Times New Roman" w:hAnsi="Fira Code" w:cs="Fira Code"/>
          <w:color w:val="D4D4D4"/>
          <w:sz w:val="21"/>
          <w:szCs w:val="21"/>
        </w:rPr>
        <w:t>hbt</w:t>
      </w:r>
      <w:proofErr w:type="spellEnd"/>
      <w:r w:rsidRPr="00D26A01">
        <w:rPr>
          <w:rFonts w:ascii="Fira Code" w:eastAsia="Times New Roman" w:hAnsi="Fira Code" w:cs="Fira Code"/>
          <w:color w:val="D4D4D4"/>
          <w:sz w:val="21"/>
          <w:szCs w:val="21"/>
        </w:rPr>
        <w:t>]</w:t>
      </w:r>
    </w:p>
    <w:p w14:paraId="2D7B93D4" w14:textId="77777777" w:rsidR="00394CE6" w:rsidRDefault="00D26A01" w:rsidP="00394CE6">
      <w:pPr>
        <w:shd w:val="clear" w:color="auto" w:fill="1E1E1E"/>
        <w:spacing w:after="0" w:line="285" w:lineRule="atLeast"/>
        <w:rPr>
          <w:ins w:id="118" w:author="Graaf, S.C. de (Bastiaan)" w:date="2023-03-24T19:50:00Z"/>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xml:space="preserve">      </w:t>
      </w:r>
      <w:r w:rsidRPr="00D26A01">
        <w:rPr>
          <w:rFonts w:ascii="Fira Code" w:eastAsia="Times New Roman" w:hAnsi="Fira Code" w:cs="Fira Code"/>
          <w:color w:val="DCDCAA"/>
          <w:sz w:val="21"/>
          <w:szCs w:val="21"/>
        </w:rPr>
        <w:t>\includegraphics</w:t>
      </w:r>
      <w:proofErr w:type="gramStart"/>
      <w:r w:rsidRPr="00D26A01">
        <w:rPr>
          <w:rFonts w:ascii="Fira Code" w:eastAsia="Times New Roman" w:hAnsi="Fira Code" w:cs="Fira Code"/>
          <w:color w:val="D4D4D4"/>
          <w:sz w:val="21"/>
          <w:szCs w:val="21"/>
        </w:rPr>
        <w:t>[]{</w:t>
      </w:r>
      <w:proofErr w:type="gramEnd"/>
      <w:r w:rsidRPr="00D26A01">
        <w:rPr>
          <w:rFonts w:ascii="Fira Code" w:eastAsia="Times New Roman" w:hAnsi="Fira Code" w:cs="Fira Code"/>
          <w:color w:val="D4D4D4"/>
          <w:sz w:val="21"/>
          <w:szCs w:val="21"/>
        </w:rPr>
        <w:t>Chapter.2/Figures/ts3.png}</w:t>
      </w:r>
    </w:p>
    <w:p w14:paraId="1A8620DE" w14:textId="13E5868B" w:rsidR="00D26A01" w:rsidRPr="00D26A01" w:rsidRDefault="00394CE6" w:rsidP="00D26A01">
      <w:pPr>
        <w:shd w:val="clear" w:color="auto" w:fill="1E1E1E"/>
        <w:spacing w:after="0" w:line="285" w:lineRule="atLeast"/>
        <w:rPr>
          <w:rFonts w:ascii="Fira Code" w:eastAsia="Times New Roman" w:hAnsi="Fira Code" w:cs="Fira Code"/>
          <w:color w:val="D4D4D4"/>
          <w:sz w:val="21"/>
          <w:szCs w:val="21"/>
        </w:rPr>
      </w:pPr>
      <w:ins w:id="119" w:author="Graaf, S.C. de (Bastiaan)" w:date="2023-03-24T19:50:00Z">
        <w:r w:rsidRPr="00394CE6">
          <w:rPr>
            <w:rFonts w:ascii="Fira Code" w:eastAsia="Times New Roman" w:hAnsi="Fira Code" w:cs="Fira Code"/>
            <w:color w:val="D4D4D4"/>
            <w:sz w:val="21"/>
            <w:szCs w:val="21"/>
          </w:rPr>
          <w:t>   </w:t>
        </w:r>
        <w:r w:rsidRPr="00394CE6">
          <w:rPr>
            <w:rFonts w:ascii="Fira Code" w:eastAsia="Times New Roman" w:hAnsi="Fira Code" w:cs="Fira Code"/>
            <w:color w:val="DCDCAA"/>
            <w:sz w:val="21"/>
            <w:szCs w:val="21"/>
          </w:rPr>
          <w:t>\</w:t>
        </w:r>
        <w:proofErr w:type="spellStart"/>
        <w:proofErr w:type="gramStart"/>
        <w:r w:rsidRPr="00394CE6">
          <w:rPr>
            <w:rFonts w:ascii="Fira Code" w:eastAsia="Times New Roman" w:hAnsi="Fira Code" w:cs="Fira Code"/>
            <w:color w:val="DCDCAA"/>
            <w:sz w:val="21"/>
            <w:szCs w:val="21"/>
          </w:rPr>
          <w:t>captionsetup</w:t>
        </w:r>
        <w:proofErr w:type="spellEnd"/>
        <w:r w:rsidRPr="00394CE6">
          <w:rPr>
            <w:rFonts w:ascii="Fira Code" w:eastAsia="Times New Roman" w:hAnsi="Fira Code" w:cs="Fira Code"/>
            <w:color w:val="D4D4D4"/>
            <w:sz w:val="21"/>
            <w:szCs w:val="21"/>
          </w:rPr>
          <w:t>{</w:t>
        </w:r>
        <w:proofErr w:type="spellStart"/>
        <w:proofErr w:type="gramEnd"/>
        <w:r w:rsidRPr="00394CE6">
          <w:rPr>
            <w:rFonts w:ascii="Fira Code" w:eastAsia="Times New Roman" w:hAnsi="Fira Code" w:cs="Fira Code"/>
            <w:color w:val="D4D4D4"/>
            <w:sz w:val="21"/>
            <w:szCs w:val="21"/>
          </w:rPr>
          <w:t>singlelinecheck</w:t>
        </w:r>
        <w:proofErr w:type="spellEnd"/>
        <w:r w:rsidRPr="00394CE6">
          <w:rPr>
            <w:rFonts w:ascii="Fira Code" w:eastAsia="Times New Roman" w:hAnsi="Fira Code" w:cs="Fira Code"/>
            <w:color w:val="D4D4D4"/>
            <w:sz w:val="21"/>
            <w:szCs w:val="21"/>
          </w:rPr>
          <w:t xml:space="preserve"> = false, format= hang}</w:t>
        </w:r>
      </w:ins>
    </w:p>
    <w:p w14:paraId="26A79AF9" w14:textId="77777777"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xml:space="preserve">      </w:t>
      </w:r>
      <w:r w:rsidRPr="00D26A01">
        <w:rPr>
          <w:rFonts w:ascii="Fira Code" w:eastAsia="Times New Roman" w:hAnsi="Fira Code" w:cs="Fira Code"/>
          <w:color w:val="DCDCAA"/>
          <w:sz w:val="21"/>
          <w:szCs w:val="21"/>
        </w:rPr>
        <w:t>\</w:t>
      </w:r>
      <w:proofErr w:type="gramStart"/>
      <w:r w:rsidRPr="00D26A01">
        <w:rPr>
          <w:rFonts w:ascii="Fira Code" w:eastAsia="Times New Roman" w:hAnsi="Fira Code" w:cs="Fira Code"/>
          <w:color w:val="DCDCAA"/>
          <w:sz w:val="21"/>
          <w:szCs w:val="21"/>
        </w:rPr>
        <w:t>caption</w:t>
      </w:r>
      <w:r w:rsidRPr="00D26A01">
        <w:rPr>
          <w:rFonts w:ascii="Fira Code" w:eastAsia="Times New Roman" w:hAnsi="Fira Code" w:cs="Fira Code"/>
          <w:color w:val="D4D4D4"/>
          <w:sz w:val="21"/>
          <w:szCs w:val="21"/>
        </w:rPr>
        <w:t>{</w:t>
      </w:r>
      <w:proofErr w:type="gramEnd"/>
    </w:p>
    <w:p w14:paraId="06F11063" w14:textId="77777777"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r w:rsidRPr="00D26A01">
        <w:rPr>
          <w:rFonts w:ascii="Fira Code" w:eastAsia="Times New Roman" w:hAnsi="Fira Code" w:cs="Fira Code"/>
          <w:color w:val="DCDCAA"/>
          <w:sz w:val="21"/>
          <w:szCs w:val="21"/>
        </w:rPr>
        <w:t>\</w:t>
      </w:r>
      <w:proofErr w:type="gramStart"/>
      <w:r w:rsidRPr="00D26A01">
        <w:rPr>
          <w:rFonts w:ascii="Fira Code" w:eastAsia="Times New Roman" w:hAnsi="Fira Code" w:cs="Fira Code"/>
          <w:color w:val="DCDCAA"/>
          <w:sz w:val="21"/>
          <w:szCs w:val="21"/>
        </w:rPr>
        <w:t>textbf</w:t>
      </w:r>
      <w:r w:rsidRPr="00D26A01">
        <w:rPr>
          <w:rFonts w:ascii="Fira Code" w:eastAsia="Times New Roman" w:hAnsi="Fira Code" w:cs="Fira Code"/>
          <w:color w:val="D4D4D4"/>
          <w:sz w:val="21"/>
          <w:szCs w:val="21"/>
        </w:rPr>
        <w:t>{</w:t>
      </w:r>
      <w:proofErr w:type="gramEnd"/>
      <w:r w:rsidRPr="00D26A01">
        <w:rPr>
          <w:rFonts w:ascii="Fira Code" w:eastAsia="Times New Roman" w:hAnsi="Fira Code" w:cs="Fira Code"/>
          <w:color w:val="569CD6"/>
          <w:sz w:val="21"/>
          <w:szCs w:val="21"/>
        </w:rPr>
        <w:t xml:space="preserve">DisVis output example for potentially </w:t>
      </w:r>
      <w:proofErr w:type="spellStart"/>
      <w:r w:rsidRPr="00D26A01">
        <w:rPr>
          <w:rFonts w:ascii="Fira Code" w:eastAsia="Times New Roman" w:hAnsi="Fira Code" w:cs="Fira Code"/>
          <w:color w:val="569CD6"/>
          <w:sz w:val="21"/>
          <w:szCs w:val="21"/>
        </w:rPr>
        <w:t>intersubunit</w:t>
      </w:r>
      <w:proofErr w:type="spellEnd"/>
      <w:r w:rsidRPr="00D26A01">
        <w:rPr>
          <w:rFonts w:ascii="Fira Code" w:eastAsia="Times New Roman" w:hAnsi="Fira Code" w:cs="Fira Code"/>
          <w:color w:val="569CD6"/>
          <w:sz w:val="21"/>
          <w:szCs w:val="21"/>
        </w:rPr>
        <w:t xml:space="preserve"> Alpha-Enolase crosslinks.</w:t>
      </w:r>
      <w:r w:rsidRPr="00D26A01">
        <w:rPr>
          <w:rFonts w:ascii="Fira Code" w:eastAsia="Times New Roman" w:hAnsi="Fira Code" w:cs="Fira Code"/>
          <w:color w:val="D4D4D4"/>
          <w:sz w:val="21"/>
          <w:szCs w:val="21"/>
        </w:rPr>
        <w:t>}</w:t>
      </w:r>
    </w:p>
    <w:p w14:paraId="690E55D8" w14:textId="77777777"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p>
    <w:p w14:paraId="66001BEE" w14:textId="7CB60F75"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xml:space="preserve">      </w:t>
      </w:r>
      <w:r w:rsidRPr="00D26A01">
        <w:rPr>
          <w:rFonts w:ascii="Fira Code" w:eastAsia="Times New Roman" w:hAnsi="Fira Code" w:cs="Fira Code"/>
          <w:color w:val="C586C0"/>
          <w:sz w:val="21"/>
          <w:szCs w:val="21"/>
        </w:rPr>
        <w:t>\label</w:t>
      </w:r>
      <w:r w:rsidRPr="00D26A01">
        <w:rPr>
          <w:rFonts w:ascii="Fira Code" w:eastAsia="Times New Roman" w:hAnsi="Fira Code" w:cs="Fira Code"/>
          <w:color w:val="D4D4D4"/>
          <w:sz w:val="21"/>
          <w:szCs w:val="21"/>
        </w:rPr>
        <w:t>{</w:t>
      </w:r>
      <w:proofErr w:type="gramStart"/>
      <w:r w:rsidRPr="00D26A01">
        <w:rPr>
          <w:rFonts w:ascii="Fira Code" w:eastAsia="Times New Roman" w:hAnsi="Fira Code" w:cs="Fira Code"/>
          <w:color w:val="9CDCFE"/>
          <w:sz w:val="21"/>
          <w:szCs w:val="21"/>
        </w:rPr>
        <w:t>tab:tabs</w:t>
      </w:r>
      <w:proofErr w:type="gramEnd"/>
      <w:r>
        <w:rPr>
          <w:rFonts w:ascii="Fira Code" w:eastAsia="Times New Roman" w:hAnsi="Fira Code" w:cs="Fira Code"/>
          <w:color w:val="9CDCFE"/>
          <w:sz w:val="21"/>
          <w:szCs w:val="21"/>
        </w:rPr>
        <w:t>2.</w:t>
      </w:r>
      <w:r w:rsidRPr="00D26A01">
        <w:rPr>
          <w:rFonts w:ascii="Fira Code" w:eastAsia="Times New Roman" w:hAnsi="Fira Code" w:cs="Fira Code"/>
          <w:color w:val="9CDCFE"/>
          <w:sz w:val="21"/>
          <w:szCs w:val="21"/>
        </w:rPr>
        <w:t>3</w:t>
      </w:r>
      <w:r w:rsidRPr="00D26A01">
        <w:rPr>
          <w:rFonts w:ascii="Fira Code" w:eastAsia="Times New Roman" w:hAnsi="Fira Code" w:cs="Fira Code"/>
          <w:color w:val="D4D4D4"/>
          <w:sz w:val="21"/>
          <w:szCs w:val="21"/>
        </w:rPr>
        <w:t>}</w:t>
      </w:r>
    </w:p>
    <w:p w14:paraId="2D3C58D9" w14:textId="77777777"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r w:rsidRPr="00D26A01">
        <w:rPr>
          <w:rFonts w:ascii="Fira Code" w:eastAsia="Times New Roman" w:hAnsi="Fira Code" w:cs="Fira Code"/>
          <w:color w:val="DCDCAA"/>
          <w:sz w:val="21"/>
          <w:szCs w:val="21"/>
        </w:rPr>
        <w:t>\</w:t>
      </w:r>
      <w:proofErr w:type="gramStart"/>
      <w:r w:rsidRPr="00D26A01">
        <w:rPr>
          <w:rFonts w:ascii="Fira Code" w:eastAsia="Times New Roman" w:hAnsi="Fira Code" w:cs="Fira Code"/>
          <w:color w:val="DCDCAA"/>
          <w:sz w:val="21"/>
          <w:szCs w:val="21"/>
        </w:rPr>
        <w:t>end</w:t>
      </w:r>
      <w:proofErr w:type="gramEnd"/>
      <w:r w:rsidRPr="00D26A01">
        <w:rPr>
          <w:rFonts w:ascii="Fira Code" w:eastAsia="Times New Roman" w:hAnsi="Fira Code" w:cs="Fira Code"/>
          <w:color w:val="D4D4D4"/>
          <w:sz w:val="21"/>
          <w:szCs w:val="21"/>
        </w:rPr>
        <w:t>{</w:t>
      </w:r>
      <w:r w:rsidRPr="00D26A01">
        <w:rPr>
          <w:rFonts w:ascii="Fira Code" w:eastAsia="Times New Roman" w:hAnsi="Fira Code" w:cs="Fira Code"/>
          <w:color w:val="9CDCFE"/>
          <w:sz w:val="21"/>
          <w:szCs w:val="21"/>
        </w:rPr>
        <w:t>table*</w:t>
      </w:r>
      <w:r w:rsidRPr="00D26A01">
        <w:rPr>
          <w:rFonts w:ascii="Fira Code" w:eastAsia="Times New Roman" w:hAnsi="Fira Code" w:cs="Fira Code"/>
          <w:color w:val="D4D4D4"/>
          <w:sz w:val="21"/>
          <w:szCs w:val="21"/>
        </w:rPr>
        <w:t>}</w:t>
      </w:r>
    </w:p>
    <w:p w14:paraId="09124362" w14:textId="77777777" w:rsidR="00725AE5" w:rsidRPr="00725AE5" w:rsidRDefault="00725AE5" w:rsidP="00725AE5">
      <w:pPr>
        <w:shd w:val="clear" w:color="auto" w:fill="1E1E1E"/>
        <w:spacing w:after="0" w:line="285" w:lineRule="atLeast"/>
        <w:rPr>
          <w:rFonts w:ascii="Fira Code" w:eastAsia="Times New Roman" w:hAnsi="Fira Code" w:cs="Fira Code"/>
          <w:color w:val="D4D4D4"/>
          <w:sz w:val="21"/>
          <w:szCs w:val="21"/>
        </w:rPr>
      </w:pPr>
      <w:r w:rsidRPr="00725AE5">
        <w:rPr>
          <w:rFonts w:ascii="Fira Code" w:eastAsia="Times New Roman" w:hAnsi="Fira Code" w:cs="Fira Code"/>
          <w:color w:val="DCDCAA"/>
          <w:sz w:val="21"/>
          <w:szCs w:val="21"/>
        </w:rPr>
        <w:t>\</w:t>
      </w:r>
      <w:proofErr w:type="gramStart"/>
      <w:r w:rsidRPr="00725AE5">
        <w:rPr>
          <w:rFonts w:ascii="Fira Code" w:eastAsia="Times New Roman" w:hAnsi="Fira Code" w:cs="Fira Code"/>
          <w:color w:val="DCDCAA"/>
          <w:sz w:val="21"/>
          <w:szCs w:val="21"/>
        </w:rPr>
        <w:t>end</w:t>
      </w:r>
      <w:proofErr w:type="gramEnd"/>
      <w:r w:rsidRPr="00725AE5">
        <w:rPr>
          <w:rFonts w:ascii="Fira Code" w:eastAsia="Times New Roman" w:hAnsi="Fira Code" w:cs="Fira Code"/>
          <w:color w:val="D4D4D4"/>
          <w:sz w:val="21"/>
          <w:szCs w:val="21"/>
        </w:rPr>
        <w:t>{</w:t>
      </w:r>
      <w:proofErr w:type="spellStart"/>
      <w:r w:rsidRPr="00725AE5">
        <w:rPr>
          <w:rFonts w:ascii="Fira Code" w:eastAsia="Times New Roman" w:hAnsi="Fira Code" w:cs="Fira Code"/>
          <w:color w:val="9CDCFE"/>
          <w:sz w:val="21"/>
          <w:szCs w:val="21"/>
        </w:rPr>
        <w:t>subappendices</w:t>
      </w:r>
      <w:proofErr w:type="spellEnd"/>
      <w:r w:rsidRPr="00725AE5">
        <w:rPr>
          <w:rFonts w:ascii="Fira Code" w:eastAsia="Times New Roman" w:hAnsi="Fira Code" w:cs="Fira Code"/>
          <w:color w:val="D4D4D4"/>
          <w:sz w:val="21"/>
          <w:szCs w:val="21"/>
        </w:rPr>
        <w:t>}</w:t>
      </w:r>
    </w:p>
    <w:p w14:paraId="5DA08215" w14:textId="2D1D5B4D" w:rsidR="0089050E" w:rsidRPr="00D26A01" w:rsidRDefault="0089050E" w:rsidP="0089050E">
      <w:pPr>
        <w:shd w:val="clear" w:color="auto" w:fill="1E1E1E"/>
        <w:spacing w:line="285" w:lineRule="atLeast"/>
        <w:rPr>
          <w:rFonts w:ascii="Fira Code" w:eastAsia="Times New Roman" w:hAnsi="Fira Code" w:cs="Fira Code"/>
          <w:color w:val="D4D4D4"/>
          <w:sz w:val="21"/>
          <w:szCs w:val="21"/>
        </w:rPr>
      </w:pPr>
    </w:p>
    <w:p w14:paraId="71AB5770" w14:textId="77777777" w:rsidR="0089050E" w:rsidRPr="00D26A01" w:rsidRDefault="0089050E" w:rsidP="0089050E">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C586C0"/>
          <w:sz w:val="21"/>
          <w:szCs w:val="21"/>
        </w:rPr>
        <w:t>\</w:t>
      </w:r>
      <w:proofErr w:type="spellStart"/>
      <w:proofErr w:type="gramStart"/>
      <w:r w:rsidRPr="00D26A01">
        <w:rPr>
          <w:rFonts w:ascii="Fira Code" w:eastAsia="Times New Roman" w:hAnsi="Fira Code" w:cs="Fira Code"/>
          <w:color w:val="C586C0"/>
          <w:sz w:val="21"/>
          <w:szCs w:val="21"/>
        </w:rPr>
        <w:t>clearpage</w:t>
      </w:r>
      <w:proofErr w:type="spellEnd"/>
      <w:proofErr w:type="gramEnd"/>
    </w:p>
    <w:p w14:paraId="55464E89" w14:textId="77777777" w:rsidR="0089050E" w:rsidRPr="00D26A01" w:rsidRDefault="0089050E" w:rsidP="0089050E">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CDCAA"/>
          <w:sz w:val="21"/>
          <w:szCs w:val="21"/>
        </w:rPr>
        <w:t>\section*</w:t>
      </w:r>
      <w:r w:rsidRPr="00D26A01">
        <w:rPr>
          <w:rFonts w:ascii="Fira Code" w:eastAsia="Times New Roman" w:hAnsi="Fira Code" w:cs="Fira Code"/>
          <w:color w:val="D4D4D4"/>
          <w:sz w:val="21"/>
          <w:szCs w:val="21"/>
        </w:rPr>
        <w:t>{References}</w:t>
      </w:r>
    </w:p>
    <w:p w14:paraId="053FB883" w14:textId="5E2A9396" w:rsidR="0089050E" w:rsidRPr="00D26A01" w:rsidRDefault="0089050E">
      <w:pPr>
        <w:shd w:val="clear" w:color="auto" w:fill="1E1E1E"/>
        <w:spacing w:line="285" w:lineRule="atLeast"/>
        <w:rPr>
          <w:rFonts w:ascii="Fira Code" w:eastAsia="Times New Roman" w:hAnsi="Fira Code" w:cs="Fira Code"/>
          <w:color w:val="D4D4D4"/>
          <w:sz w:val="21"/>
          <w:szCs w:val="21"/>
        </w:rPr>
        <w:pPrChange w:id="120" w:author="Graaf, S.C. de (Bastiaan)" w:date="2023-03-27T14:54:00Z">
          <w:pPr>
            <w:shd w:val="clear" w:color="auto" w:fill="1E1E1E"/>
            <w:spacing w:after="0" w:line="285" w:lineRule="atLeast"/>
          </w:pPr>
        </w:pPrChange>
      </w:pPr>
      <w:r w:rsidRPr="00D26A01">
        <w:rPr>
          <w:rFonts w:ascii="Fira Code" w:eastAsia="Times New Roman" w:hAnsi="Fira Code" w:cs="Fira Code"/>
          <w:color w:val="DCDCAA"/>
          <w:sz w:val="21"/>
          <w:szCs w:val="21"/>
        </w:rPr>
        <w:t>\</w:t>
      </w:r>
      <w:proofErr w:type="spellStart"/>
      <w:proofErr w:type="gramStart"/>
      <w:r w:rsidRPr="00D26A01">
        <w:rPr>
          <w:rFonts w:ascii="Fira Code" w:eastAsia="Times New Roman" w:hAnsi="Fira Code" w:cs="Fira Code"/>
          <w:color w:val="DCDCAA"/>
          <w:sz w:val="21"/>
          <w:szCs w:val="21"/>
        </w:rPr>
        <w:t>bibliographystyle</w:t>
      </w:r>
      <w:proofErr w:type="spellEnd"/>
      <w:r w:rsidRPr="00D26A01">
        <w:rPr>
          <w:rFonts w:ascii="Fira Code" w:eastAsia="Times New Roman" w:hAnsi="Fira Code" w:cs="Fira Code"/>
          <w:color w:val="D4D4D4"/>
          <w:sz w:val="21"/>
          <w:szCs w:val="21"/>
        </w:rPr>
        <w:t>{</w:t>
      </w:r>
      <w:proofErr w:type="spellStart"/>
      <w:proofErr w:type="gramEnd"/>
      <w:r w:rsidRPr="00D26A01">
        <w:rPr>
          <w:rFonts w:ascii="Fira Code" w:eastAsia="Times New Roman" w:hAnsi="Fira Code" w:cs="Fira Code"/>
          <w:color w:val="D4D4D4"/>
          <w:sz w:val="21"/>
          <w:szCs w:val="21"/>
        </w:rPr>
        <w:t>Stylesettings</w:t>
      </w:r>
      <w:proofErr w:type="spellEnd"/>
      <w:r w:rsidRPr="00D26A01">
        <w:rPr>
          <w:rFonts w:ascii="Fira Code" w:eastAsia="Times New Roman" w:hAnsi="Fira Code" w:cs="Fira Code"/>
          <w:color w:val="D4D4D4"/>
          <w:sz w:val="21"/>
          <w:szCs w:val="21"/>
        </w:rPr>
        <w:t>/</w:t>
      </w:r>
      <w:proofErr w:type="spellStart"/>
      <w:r w:rsidRPr="00D26A01">
        <w:rPr>
          <w:rFonts w:ascii="Fira Code" w:eastAsia="Times New Roman" w:hAnsi="Fira Code" w:cs="Fira Code"/>
          <w:color w:val="D4D4D4"/>
          <w:sz w:val="21"/>
          <w:szCs w:val="21"/>
        </w:rPr>
        <w:t>pnas</w:t>
      </w:r>
      <w:proofErr w:type="spellEnd"/>
      <w:r w:rsidRPr="00D26A01">
        <w:rPr>
          <w:rFonts w:ascii="Fira Code" w:eastAsia="Times New Roman" w:hAnsi="Fira Code" w:cs="Fira Code"/>
          <w:color w:val="D4D4D4"/>
          <w:sz w:val="21"/>
          <w:szCs w:val="21"/>
        </w:rPr>
        <w:t>}</w:t>
      </w:r>
      <w:bookmarkStart w:id="121" w:name="_Hlk130821272"/>
      <w:ins w:id="122" w:author="Graaf, S.C. de (Bastiaan)" w:date="2023-03-27T14:53:00Z">
        <w:r w:rsidR="0070194B">
          <w:rPr>
            <w:rFonts w:ascii="Fira Code" w:eastAsia="Times New Roman" w:hAnsi="Fira Code" w:cs="Fira Code"/>
            <w:color w:val="D4D4D4"/>
            <w:sz w:val="21"/>
            <w:szCs w:val="21"/>
          </w:rPr>
          <w:br/>
        </w:r>
        <w:r w:rsidR="0070194B" w:rsidRPr="0070194B">
          <w:rPr>
            <w:rFonts w:ascii="Fira Code" w:eastAsia="Times New Roman" w:hAnsi="Fira Code" w:cs="Fira Code"/>
            <w:color w:val="DCDCAA"/>
            <w:sz w:val="21"/>
            <w:szCs w:val="21"/>
          </w:rPr>
          <w:t>\</w:t>
        </w:r>
        <w:proofErr w:type="spellStart"/>
        <w:r w:rsidR="0070194B" w:rsidRPr="0070194B">
          <w:rPr>
            <w:rFonts w:ascii="Fira Code" w:eastAsia="Times New Roman" w:hAnsi="Fira Code" w:cs="Fira Code"/>
            <w:color w:val="DCDCAA"/>
            <w:sz w:val="21"/>
            <w:szCs w:val="21"/>
          </w:rPr>
          <w:t>patchcmd</w:t>
        </w:r>
        <w:proofErr w:type="spellEnd"/>
        <w:r w:rsidR="0070194B" w:rsidRPr="0070194B">
          <w:rPr>
            <w:rFonts w:ascii="Fira Code" w:eastAsia="Times New Roman" w:hAnsi="Fira Code" w:cs="Fira Code"/>
            <w:color w:val="D4D4D4"/>
            <w:sz w:val="21"/>
            <w:szCs w:val="21"/>
          </w:rPr>
          <w:t>{</w:t>
        </w:r>
        <w:r w:rsidR="0070194B" w:rsidRPr="0070194B">
          <w:rPr>
            <w:rFonts w:ascii="Fira Code" w:eastAsia="Times New Roman" w:hAnsi="Fira Code" w:cs="Fira Code"/>
            <w:color w:val="DCDCAA"/>
            <w:sz w:val="21"/>
            <w:szCs w:val="21"/>
          </w:rPr>
          <w:t>\</w:t>
        </w:r>
        <w:proofErr w:type="spellStart"/>
        <w:r w:rsidR="0070194B" w:rsidRPr="0070194B">
          <w:rPr>
            <w:rFonts w:ascii="Fira Code" w:eastAsia="Times New Roman" w:hAnsi="Fira Code" w:cs="Fira Code"/>
            <w:color w:val="DCDCAA"/>
            <w:sz w:val="21"/>
            <w:szCs w:val="21"/>
          </w:rPr>
          <w:t>thebibliography</w:t>
        </w:r>
        <w:proofErr w:type="spellEnd"/>
        <w:r w:rsidR="0070194B" w:rsidRPr="0070194B">
          <w:rPr>
            <w:rFonts w:ascii="Fira Code" w:eastAsia="Times New Roman" w:hAnsi="Fira Code" w:cs="Fira Code"/>
            <w:color w:val="D4D4D4"/>
            <w:sz w:val="21"/>
            <w:szCs w:val="21"/>
          </w:rPr>
          <w:t>}</w:t>
        </w:r>
        <w:r w:rsidR="0070194B">
          <w:rPr>
            <w:rFonts w:ascii="Fira Code" w:eastAsia="Times New Roman" w:hAnsi="Fira Code" w:cs="Fira Code"/>
            <w:color w:val="D4D4D4"/>
            <w:sz w:val="21"/>
            <w:szCs w:val="21"/>
          </w:rPr>
          <w:br/>
        </w:r>
        <w:r w:rsidR="0070194B" w:rsidRPr="0070194B">
          <w:rPr>
            <w:rFonts w:ascii="Fira Code" w:eastAsia="Times New Roman" w:hAnsi="Fira Code" w:cs="Fira Code"/>
            <w:color w:val="D4D4D4"/>
            <w:sz w:val="21"/>
            <w:szCs w:val="21"/>
          </w:rPr>
          <w:t>{</w:t>
        </w:r>
        <w:r w:rsidR="0070194B" w:rsidRPr="0070194B">
          <w:rPr>
            <w:rFonts w:ascii="Fira Code" w:eastAsia="Times New Roman" w:hAnsi="Fira Code" w:cs="Fira Code"/>
            <w:color w:val="DCDCAA"/>
            <w:sz w:val="21"/>
            <w:szCs w:val="21"/>
          </w:rPr>
          <w:t>\</w:t>
        </w:r>
        <w:proofErr w:type="spellStart"/>
        <w:r w:rsidR="0070194B" w:rsidRPr="0070194B">
          <w:rPr>
            <w:rFonts w:ascii="Fira Code" w:eastAsia="Times New Roman" w:hAnsi="Fira Code" w:cs="Fira Code"/>
            <w:color w:val="DCDCAA"/>
            <w:sz w:val="21"/>
            <w:szCs w:val="21"/>
          </w:rPr>
          <w:t>clubpenalty</w:t>
        </w:r>
        <w:proofErr w:type="spellEnd"/>
        <w:r w:rsidR="0070194B" w:rsidRPr="0070194B">
          <w:rPr>
            <w:rFonts w:ascii="Fira Code" w:eastAsia="Times New Roman" w:hAnsi="Fira Code" w:cs="Fira Code"/>
            <w:color w:val="D4D4D4"/>
            <w:sz w:val="21"/>
            <w:szCs w:val="21"/>
          </w:rPr>
          <w:t xml:space="preserve"> 4000</w:t>
        </w:r>
        <w:r w:rsidR="0070194B" w:rsidRPr="0070194B">
          <w:rPr>
            <w:rFonts w:ascii="Fira Code" w:eastAsia="Times New Roman" w:hAnsi="Fira Code" w:cs="Fira Code"/>
            <w:color w:val="DCDCAA"/>
            <w:sz w:val="21"/>
            <w:szCs w:val="21"/>
          </w:rPr>
          <w:t>\</w:t>
        </w:r>
        <w:proofErr w:type="spellStart"/>
        <w:r w:rsidR="0070194B" w:rsidRPr="0070194B">
          <w:rPr>
            <w:rFonts w:ascii="Fira Code" w:eastAsia="Times New Roman" w:hAnsi="Fira Code" w:cs="Fira Code"/>
            <w:color w:val="DCDCAA"/>
            <w:sz w:val="21"/>
            <w:szCs w:val="21"/>
          </w:rPr>
          <w:t>widowpenalty</w:t>
        </w:r>
        <w:proofErr w:type="spellEnd"/>
        <w:r w:rsidR="0070194B" w:rsidRPr="0070194B">
          <w:rPr>
            <w:rFonts w:ascii="Fira Code" w:eastAsia="Times New Roman" w:hAnsi="Fira Code" w:cs="Fira Code"/>
            <w:color w:val="D4D4D4"/>
            <w:sz w:val="21"/>
            <w:szCs w:val="21"/>
          </w:rPr>
          <w:t xml:space="preserve"> 4000}</w:t>
        </w:r>
        <w:r w:rsidR="0070194B">
          <w:rPr>
            <w:rFonts w:ascii="Fira Code" w:eastAsia="Times New Roman" w:hAnsi="Fira Code" w:cs="Fira Code"/>
            <w:color w:val="D4D4D4"/>
            <w:sz w:val="21"/>
            <w:szCs w:val="21"/>
          </w:rPr>
          <w:br/>
        </w:r>
        <w:r w:rsidR="0070194B" w:rsidRPr="0070194B">
          <w:rPr>
            <w:rFonts w:ascii="Fira Code" w:eastAsia="Times New Roman" w:hAnsi="Fira Code" w:cs="Fira Code"/>
            <w:color w:val="D4D4D4"/>
            <w:sz w:val="21"/>
            <w:szCs w:val="21"/>
          </w:rPr>
          <w:t>{</w:t>
        </w:r>
        <w:r w:rsidR="0070194B" w:rsidRPr="0070194B">
          <w:rPr>
            <w:rFonts w:ascii="Fira Code" w:eastAsia="Times New Roman" w:hAnsi="Fira Code" w:cs="Fira Code"/>
            <w:color w:val="DCDCAA"/>
            <w:sz w:val="21"/>
            <w:szCs w:val="21"/>
          </w:rPr>
          <w:t>\</w:t>
        </w:r>
        <w:proofErr w:type="spellStart"/>
        <w:r w:rsidR="0070194B" w:rsidRPr="0070194B">
          <w:rPr>
            <w:rFonts w:ascii="Fira Code" w:eastAsia="Times New Roman" w:hAnsi="Fira Code" w:cs="Fira Code"/>
            <w:color w:val="DCDCAA"/>
            <w:sz w:val="21"/>
            <w:szCs w:val="21"/>
          </w:rPr>
          <w:t>clubpenalties</w:t>
        </w:r>
        <w:proofErr w:type="spellEnd"/>
        <w:r w:rsidR="0070194B" w:rsidRPr="0070194B">
          <w:rPr>
            <w:rFonts w:ascii="Fira Code" w:eastAsia="Times New Roman" w:hAnsi="Fira Code" w:cs="Fira Code"/>
            <w:color w:val="D4D4D4"/>
            <w:sz w:val="21"/>
            <w:szCs w:val="21"/>
          </w:rPr>
          <w:t xml:space="preserve"> 1 10000 </w:t>
        </w:r>
        <w:r w:rsidR="0070194B" w:rsidRPr="0070194B">
          <w:rPr>
            <w:rFonts w:ascii="Fira Code" w:eastAsia="Times New Roman" w:hAnsi="Fira Code" w:cs="Fira Code"/>
            <w:color w:val="DCDCAA"/>
            <w:sz w:val="21"/>
            <w:szCs w:val="21"/>
          </w:rPr>
          <w:t>\</w:t>
        </w:r>
        <w:proofErr w:type="spellStart"/>
        <w:r w:rsidR="0070194B" w:rsidRPr="0070194B">
          <w:rPr>
            <w:rFonts w:ascii="Fira Code" w:eastAsia="Times New Roman" w:hAnsi="Fira Code" w:cs="Fira Code"/>
            <w:color w:val="DCDCAA"/>
            <w:sz w:val="21"/>
            <w:szCs w:val="21"/>
          </w:rPr>
          <w:t>widowpenalties</w:t>
        </w:r>
        <w:proofErr w:type="spellEnd"/>
        <w:r w:rsidR="0070194B" w:rsidRPr="0070194B">
          <w:rPr>
            <w:rFonts w:ascii="Fira Code" w:eastAsia="Times New Roman" w:hAnsi="Fira Code" w:cs="Fira Code"/>
            <w:color w:val="D4D4D4"/>
            <w:sz w:val="21"/>
            <w:szCs w:val="21"/>
          </w:rPr>
          <w:t xml:space="preserve"> 1 10000 }</w:t>
        </w:r>
      </w:ins>
      <w:ins w:id="123" w:author="Graaf, S.C. de (Bastiaan)" w:date="2023-03-27T14:54:00Z">
        <w:r w:rsidR="0070194B">
          <w:rPr>
            <w:rFonts w:ascii="Fira Code" w:eastAsia="Times New Roman" w:hAnsi="Fira Code" w:cs="Fira Code"/>
            <w:color w:val="D4D4D4"/>
            <w:sz w:val="21"/>
            <w:szCs w:val="21"/>
          </w:rPr>
          <w:br/>
        </w:r>
      </w:ins>
      <w:ins w:id="124" w:author="Graaf, S.C. de (Bastiaan)" w:date="2023-03-27T14:53:00Z">
        <w:r w:rsidR="0070194B" w:rsidRPr="0070194B">
          <w:rPr>
            <w:rFonts w:ascii="Fira Code" w:eastAsia="Times New Roman" w:hAnsi="Fira Code" w:cs="Fira Code"/>
            <w:color w:val="D4D4D4"/>
            <w:sz w:val="21"/>
            <w:szCs w:val="21"/>
          </w:rPr>
          <w:t>{}{}</w:t>
        </w:r>
      </w:ins>
      <w:bookmarkEnd w:id="121"/>
    </w:p>
    <w:p w14:paraId="78962BCA" w14:textId="26BAC1EC" w:rsidR="0089050E" w:rsidRPr="00D26A01" w:rsidRDefault="0089050E" w:rsidP="0089050E">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CDCAA"/>
          <w:sz w:val="21"/>
          <w:szCs w:val="21"/>
        </w:rPr>
        <w:t>\</w:t>
      </w:r>
      <w:proofErr w:type="gramStart"/>
      <w:r w:rsidRPr="00D26A01">
        <w:rPr>
          <w:rFonts w:ascii="Fira Code" w:eastAsia="Times New Roman" w:hAnsi="Fira Code" w:cs="Fira Code"/>
          <w:color w:val="DCDCAA"/>
          <w:sz w:val="21"/>
          <w:szCs w:val="21"/>
        </w:rPr>
        <w:t>bibliography</w:t>
      </w:r>
      <w:proofErr w:type="gramEnd"/>
      <w:r w:rsidRPr="00D26A01">
        <w:rPr>
          <w:rFonts w:ascii="Fira Code" w:eastAsia="Times New Roman" w:hAnsi="Fira Code" w:cs="Fira Code"/>
          <w:color w:val="D4D4D4"/>
          <w:sz w:val="21"/>
          <w:szCs w:val="21"/>
        </w:rPr>
        <w:t>{</w:t>
      </w:r>
      <w:proofErr w:type="spellStart"/>
      <w:del w:id="125" w:author="Graaf, S.C. de (Bastiaan)" w:date="2023-03-28T14:56:00Z">
        <w:r w:rsidRPr="00D26A01" w:rsidDel="00255538">
          <w:rPr>
            <w:rFonts w:ascii="Fira Code" w:eastAsia="Times New Roman" w:hAnsi="Fira Code" w:cs="Fira Code"/>
            <w:color w:val="D4D4D4"/>
            <w:sz w:val="21"/>
            <w:szCs w:val="21"/>
          </w:rPr>
          <w:delText>Chapter.2/</w:delText>
        </w:r>
      </w:del>
      <w:r w:rsidRPr="00D26A01">
        <w:rPr>
          <w:rFonts w:ascii="Fira Code" w:eastAsia="Times New Roman" w:hAnsi="Fira Code" w:cs="Fira Code"/>
          <w:color w:val="D4D4D4"/>
          <w:sz w:val="21"/>
          <w:szCs w:val="21"/>
        </w:rPr>
        <w:t>chap</w:t>
      </w:r>
      <w:ins w:id="126" w:author="Graaf, S.C. de (Bastiaan)" w:date="2023-03-28T14:56:00Z">
        <w:r w:rsidR="00255538">
          <w:rPr>
            <w:rFonts w:ascii="Fira Code" w:eastAsia="Times New Roman" w:hAnsi="Fira Code" w:cs="Fira Code"/>
            <w:color w:val="D4D4D4"/>
            <w:sz w:val="21"/>
            <w:szCs w:val="21"/>
          </w:rPr>
          <w:t>merge</w:t>
        </w:r>
      </w:ins>
      <w:proofErr w:type="spellEnd"/>
      <w:r w:rsidRPr="00D26A01">
        <w:rPr>
          <w:rFonts w:ascii="Fira Code" w:eastAsia="Times New Roman" w:hAnsi="Fira Code" w:cs="Fira Code"/>
          <w:color w:val="D4D4D4"/>
          <w:sz w:val="21"/>
          <w:szCs w:val="21"/>
        </w:rPr>
        <w:t>}</w:t>
      </w:r>
    </w:p>
    <w:p w14:paraId="341AD90C" w14:textId="77777777" w:rsidR="0089050E" w:rsidRPr="00D26A01" w:rsidRDefault="0089050E" w:rsidP="0089050E">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CDCAA"/>
          <w:sz w:val="21"/>
          <w:szCs w:val="21"/>
        </w:rPr>
        <w:t>\</w:t>
      </w:r>
      <w:proofErr w:type="spellStart"/>
      <w:proofErr w:type="gramStart"/>
      <w:r w:rsidRPr="00D26A01">
        <w:rPr>
          <w:rFonts w:ascii="Fira Code" w:eastAsia="Times New Roman" w:hAnsi="Fira Code" w:cs="Fira Code"/>
          <w:color w:val="DCDCAA"/>
          <w:sz w:val="21"/>
          <w:szCs w:val="21"/>
        </w:rPr>
        <w:t>stopthumb</w:t>
      </w:r>
      <w:proofErr w:type="spellEnd"/>
      <w:proofErr w:type="gramEnd"/>
    </w:p>
    <w:p w14:paraId="1E1B1440" w14:textId="05057429" w:rsidR="003E3085" w:rsidRPr="003E3085" w:rsidRDefault="003E3085" w:rsidP="009102A3">
      <w:pPr>
        <w:rPr>
          <w:rFonts w:ascii="Calibri" w:eastAsia="Calibri" w:hAnsi="Calibri" w:cs="Times New Roman"/>
        </w:rPr>
      </w:pPr>
    </w:p>
    <w:sectPr w:rsidR="003E3085" w:rsidRPr="003E3085" w:rsidSect="00FD202D">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 w:author="Graaf, S.C. de (Bastiaan)" w:date="2023-03-24T19:10:00Z" w:initials="GSd(">
    <w:p w14:paraId="16016D7E" w14:textId="77777777" w:rsidR="007D46BE" w:rsidRDefault="007D46BE" w:rsidP="00923C75">
      <w:pPr>
        <w:pStyle w:val="CommentText"/>
      </w:pPr>
      <w:r>
        <w:rPr>
          <w:rStyle w:val="CommentReference"/>
        </w:rPr>
        <w:annotationRef/>
      </w:r>
      <w:r>
        <w:rPr>
          <w:lang w:val="nl-NL"/>
        </w:rPr>
        <w:t>Really? Weird scaling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016D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87425" w16cex:dateUtc="2023-03-24T18: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016D7E" w16cid:durableId="27C874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050BE" w14:textId="77777777" w:rsidR="00345A5B" w:rsidRDefault="00345A5B" w:rsidP="00874D8D">
      <w:pPr>
        <w:spacing w:after="0" w:line="240" w:lineRule="auto"/>
      </w:pPr>
      <w:r>
        <w:separator/>
      </w:r>
    </w:p>
  </w:endnote>
  <w:endnote w:type="continuationSeparator" w:id="0">
    <w:p w14:paraId="6F4E4A9E" w14:textId="77777777" w:rsidR="00345A5B" w:rsidRDefault="00345A5B" w:rsidP="00874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Fira Code">
    <w:panose1 w:val="00000000000000000000"/>
    <w:charset w:val="00"/>
    <w:family w:val="auto"/>
    <w:pitch w:val="fixed"/>
    <w:sig w:usb0="E00002EF" w:usb1="1201F9FB" w:usb2="02002038" w:usb3="00000000" w:csb0="0000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083822"/>
      <w:docPartObj>
        <w:docPartGallery w:val="Page Numbers (Bottom of Page)"/>
        <w:docPartUnique/>
      </w:docPartObj>
    </w:sdtPr>
    <w:sdtEndPr>
      <w:rPr>
        <w:noProof/>
      </w:rPr>
    </w:sdtEndPr>
    <w:sdtContent>
      <w:p w14:paraId="7B611C49" w14:textId="2EDAC9F4" w:rsidR="001C6E09" w:rsidRDefault="001C6E09">
        <w:pPr>
          <w:pStyle w:val="Footer"/>
          <w:jc w:val="center"/>
        </w:pPr>
        <w:r>
          <w:fldChar w:fldCharType="begin"/>
        </w:r>
        <w:r>
          <w:instrText xml:space="preserve"> PAGE   \* MERGEFORMAT </w:instrText>
        </w:r>
        <w:r>
          <w:fldChar w:fldCharType="separate"/>
        </w:r>
        <w:r w:rsidR="00D95A48">
          <w:rPr>
            <w:noProof/>
          </w:rPr>
          <w:t>22</w:t>
        </w:r>
        <w:r>
          <w:rPr>
            <w:noProof/>
          </w:rPr>
          <w:fldChar w:fldCharType="end"/>
        </w:r>
      </w:p>
    </w:sdtContent>
  </w:sdt>
  <w:p w14:paraId="57870F9C" w14:textId="77777777" w:rsidR="001C6E09" w:rsidRDefault="001C6E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25157" w14:textId="77777777" w:rsidR="00345A5B" w:rsidRDefault="00345A5B" w:rsidP="00874D8D">
      <w:pPr>
        <w:spacing w:after="0" w:line="240" w:lineRule="auto"/>
      </w:pPr>
      <w:r>
        <w:separator/>
      </w:r>
    </w:p>
  </w:footnote>
  <w:footnote w:type="continuationSeparator" w:id="0">
    <w:p w14:paraId="091B7CAB" w14:textId="77777777" w:rsidR="00345A5B" w:rsidRDefault="00345A5B" w:rsidP="00874D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937F2"/>
    <w:multiLevelType w:val="hybridMultilevel"/>
    <w:tmpl w:val="B43044FE"/>
    <w:lvl w:ilvl="0" w:tplc="459A828C">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361171"/>
    <w:multiLevelType w:val="hybridMultilevel"/>
    <w:tmpl w:val="0A78D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6103B8"/>
    <w:multiLevelType w:val="hybridMultilevel"/>
    <w:tmpl w:val="8F0EB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C2CD3"/>
    <w:multiLevelType w:val="hybridMultilevel"/>
    <w:tmpl w:val="092C428A"/>
    <w:lvl w:ilvl="0" w:tplc="64E8A87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A12D2"/>
    <w:multiLevelType w:val="hybridMultilevel"/>
    <w:tmpl w:val="752EEA94"/>
    <w:lvl w:ilvl="0" w:tplc="D8B4FD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163006"/>
    <w:multiLevelType w:val="hybridMultilevel"/>
    <w:tmpl w:val="CC3E0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3F0950"/>
    <w:multiLevelType w:val="hybridMultilevel"/>
    <w:tmpl w:val="5C0CB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663560">
    <w:abstractNumId w:val="1"/>
  </w:num>
  <w:num w:numId="2" w16cid:durableId="379592664">
    <w:abstractNumId w:val="5"/>
  </w:num>
  <w:num w:numId="3" w16cid:durableId="1086536701">
    <w:abstractNumId w:val="6"/>
  </w:num>
  <w:num w:numId="4" w16cid:durableId="1215506417">
    <w:abstractNumId w:val="0"/>
  </w:num>
  <w:num w:numId="5" w16cid:durableId="455833321">
    <w:abstractNumId w:val="3"/>
  </w:num>
  <w:num w:numId="6" w16cid:durableId="1942107166">
    <w:abstractNumId w:val="2"/>
  </w:num>
  <w:num w:numId="7" w16cid:durableId="10148472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aaf, S.C. de (Bastiaan)">
    <w15:presenceInfo w15:providerId="AD" w15:userId="S::s.c.degraaf@uu.nl::cf431a3b-2f78-4eb5-99bc-fe2000999c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E3F"/>
    <w:rsid w:val="00000AC7"/>
    <w:rsid w:val="000012E0"/>
    <w:rsid w:val="00001DC2"/>
    <w:rsid w:val="000040FB"/>
    <w:rsid w:val="0001138B"/>
    <w:rsid w:val="0001546A"/>
    <w:rsid w:val="00015A23"/>
    <w:rsid w:val="000160C9"/>
    <w:rsid w:val="000163D4"/>
    <w:rsid w:val="000170BA"/>
    <w:rsid w:val="000200F7"/>
    <w:rsid w:val="000211AB"/>
    <w:rsid w:val="00021D33"/>
    <w:rsid w:val="00023BB0"/>
    <w:rsid w:val="00024587"/>
    <w:rsid w:val="000246DF"/>
    <w:rsid w:val="00024725"/>
    <w:rsid w:val="000279DA"/>
    <w:rsid w:val="00027A90"/>
    <w:rsid w:val="000304A0"/>
    <w:rsid w:val="000304F1"/>
    <w:rsid w:val="00030615"/>
    <w:rsid w:val="00031ADD"/>
    <w:rsid w:val="00031BC2"/>
    <w:rsid w:val="00034C86"/>
    <w:rsid w:val="00035ACF"/>
    <w:rsid w:val="00036631"/>
    <w:rsid w:val="0003686A"/>
    <w:rsid w:val="00037B52"/>
    <w:rsid w:val="0004047E"/>
    <w:rsid w:val="000405F9"/>
    <w:rsid w:val="00040729"/>
    <w:rsid w:val="00040F1B"/>
    <w:rsid w:val="00041ECA"/>
    <w:rsid w:val="000429E9"/>
    <w:rsid w:val="00043374"/>
    <w:rsid w:val="00045469"/>
    <w:rsid w:val="000454DE"/>
    <w:rsid w:val="00045DA0"/>
    <w:rsid w:val="00046864"/>
    <w:rsid w:val="000469E6"/>
    <w:rsid w:val="00046B56"/>
    <w:rsid w:val="00047220"/>
    <w:rsid w:val="00047309"/>
    <w:rsid w:val="00047BC7"/>
    <w:rsid w:val="00053739"/>
    <w:rsid w:val="00060325"/>
    <w:rsid w:val="00060931"/>
    <w:rsid w:val="00060D28"/>
    <w:rsid w:val="00062653"/>
    <w:rsid w:val="00064BB3"/>
    <w:rsid w:val="00064DA7"/>
    <w:rsid w:val="00065740"/>
    <w:rsid w:val="00066DED"/>
    <w:rsid w:val="000719E9"/>
    <w:rsid w:val="00072214"/>
    <w:rsid w:val="00072DCD"/>
    <w:rsid w:val="00073836"/>
    <w:rsid w:val="00074C7C"/>
    <w:rsid w:val="00075A7D"/>
    <w:rsid w:val="00076B26"/>
    <w:rsid w:val="00077F47"/>
    <w:rsid w:val="00080577"/>
    <w:rsid w:val="00080B6F"/>
    <w:rsid w:val="00081C69"/>
    <w:rsid w:val="000821A9"/>
    <w:rsid w:val="00085225"/>
    <w:rsid w:val="00085278"/>
    <w:rsid w:val="00086B08"/>
    <w:rsid w:val="00087013"/>
    <w:rsid w:val="00090B23"/>
    <w:rsid w:val="00092142"/>
    <w:rsid w:val="0009273B"/>
    <w:rsid w:val="000927A8"/>
    <w:rsid w:val="0009337F"/>
    <w:rsid w:val="0009398C"/>
    <w:rsid w:val="00094438"/>
    <w:rsid w:val="00095FCD"/>
    <w:rsid w:val="000976BB"/>
    <w:rsid w:val="000A7193"/>
    <w:rsid w:val="000A728F"/>
    <w:rsid w:val="000A7A4C"/>
    <w:rsid w:val="000B111F"/>
    <w:rsid w:val="000B1A61"/>
    <w:rsid w:val="000B2A7F"/>
    <w:rsid w:val="000B3AFF"/>
    <w:rsid w:val="000B5339"/>
    <w:rsid w:val="000B5CC3"/>
    <w:rsid w:val="000C0F20"/>
    <w:rsid w:val="000C2007"/>
    <w:rsid w:val="000C34F5"/>
    <w:rsid w:val="000C39A1"/>
    <w:rsid w:val="000C7511"/>
    <w:rsid w:val="000D26A4"/>
    <w:rsid w:val="000D388B"/>
    <w:rsid w:val="000D5417"/>
    <w:rsid w:val="000D6EDA"/>
    <w:rsid w:val="000D7B8A"/>
    <w:rsid w:val="000E1139"/>
    <w:rsid w:val="000E1777"/>
    <w:rsid w:val="000E1E23"/>
    <w:rsid w:val="000E514C"/>
    <w:rsid w:val="000F0236"/>
    <w:rsid w:val="000F0528"/>
    <w:rsid w:val="000F2D73"/>
    <w:rsid w:val="000F6BBA"/>
    <w:rsid w:val="0010283A"/>
    <w:rsid w:val="001067C3"/>
    <w:rsid w:val="0011444E"/>
    <w:rsid w:val="00115F2A"/>
    <w:rsid w:val="00116A39"/>
    <w:rsid w:val="00116C49"/>
    <w:rsid w:val="00117CD1"/>
    <w:rsid w:val="00120D79"/>
    <w:rsid w:val="00121BFE"/>
    <w:rsid w:val="00127C92"/>
    <w:rsid w:val="00132C36"/>
    <w:rsid w:val="00133F72"/>
    <w:rsid w:val="001340BA"/>
    <w:rsid w:val="00135073"/>
    <w:rsid w:val="00136006"/>
    <w:rsid w:val="00136E0F"/>
    <w:rsid w:val="00140783"/>
    <w:rsid w:val="00144A58"/>
    <w:rsid w:val="00144E69"/>
    <w:rsid w:val="00146AB3"/>
    <w:rsid w:val="001503AF"/>
    <w:rsid w:val="001505C5"/>
    <w:rsid w:val="00150BCA"/>
    <w:rsid w:val="00151673"/>
    <w:rsid w:val="001519CC"/>
    <w:rsid w:val="00151F22"/>
    <w:rsid w:val="0015239E"/>
    <w:rsid w:val="00153265"/>
    <w:rsid w:val="001550C8"/>
    <w:rsid w:val="00155692"/>
    <w:rsid w:val="00162502"/>
    <w:rsid w:val="001626E7"/>
    <w:rsid w:val="0016296B"/>
    <w:rsid w:val="00164BC8"/>
    <w:rsid w:val="00165297"/>
    <w:rsid w:val="00165AF2"/>
    <w:rsid w:val="001673EA"/>
    <w:rsid w:val="00170825"/>
    <w:rsid w:val="00170996"/>
    <w:rsid w:val="00177ED6"/>
    <w:rsid w:val="00180C7A"/>
    <w:rsid w:val="00180EA9"/>
    <w:rsid w:val="001834E6"/>
    <w:rsid w:val="00184F54"/>
    <w:rsid w:val="001865A4"/>
    <w:rsid w:val="001903B5"/>
    <w:rsid w:val="001908F9"/>
    <w:rsid w:val="001918FC"/>
    <w:rsid w:val="00191907"/>
    <w:rsid w:val="0019195F"/>
    <w:rsid w:val="0019250C"/>
    <w:rsid w:val="00192782"/>
    <w:rsid w:val="0019318E"/>
    <w:rsid w:val="001965EC"/>
    <w:rsid w:val="001A56CE"/>
    <w:rsid w:val="001A5E1F"/>
    <w:rsid w:val="001A6B8B"/>
    <w:rsid w:val="001A6FC0"/>
    <w:rsid w:val="001B015D"/>
    <w:rsid w:val="001B0930"/>
    <w:rsid w:val="001B21FE"/>
    <w:rsid w:val="001B351F"/>
    <w:rsid w:val="001B4B05"/>
    <w:rsid w:val="001B4C8D"/>
    <w:rsid w:val="001B57C4"/>
    <w:rsid w:val="001B5884"/>
    <w:rsid w:val="001B62BA"/>
    <w:rsid w:val="001B6EFD"/>
    <w:rsid w:val="001B760B"/>
    <w:rsid w:val="001C19EB"/>
    <w:rsid w:val="001C3F7A"/>
    <w:rsid w:val="001C5357"/>
    <w:rsid w:val="001C5540"/>
    <w:rsid w:val="001C664D"/>
    <w:rsid w:val="001C6E09"/>
    <w:rsid w:val="001D0E9F"/>
    <w:rsid w:val="001D33B2"/>
    <w:rsid w:val="001D491C"/>
    <w:rsid w:val="001D49CE"/>
    <w:rsid w:val="001D61BC"/>
    <w:rsid w:val="001D7513"/>
    <w:rsid w:val="001E17F5"/>
    <w:rsid w:val="001E235E"/>
    <w:rsid w:val="001E3909"/>
    <w:rsid w:val="001E487A"/>
    <w:rsid w:val="001E6C02"/>
    <w:rsid w:val="001E7632"/>
    <w:rsid w:val="001F0FB0"/>
    <w:rsid w:val="001F162F"/>
    <w:rsid w:val="001F183C"/>
    <w:rsid w:val="001F275A"/>
    <w:rsid w:val="001F27AF"/>
    <w:rsid w:val="001F5AB0"/>
    <w:rsid w:val="001F5DA9"/>
    <w:rsid w:val="001F69C9"/>
    <w:rsid w:val="001F7E01"/>
    <w:rsid w:val="0020047B"/>
    <w:rsid w:val="00202C4B"/>
    <w:rsid w:val="00204454"/>
    <w:rsid w:val="00211401"/>
    <w:rsid w:val="00211D9D"/>
    <w:rsid w:val="00223FDE"/>
    <w:rsid w:val="00224742"/>
    <w:rsid w:val="0022563E"/>
    <w:rsid w:val="0023020A"/>
    <w:rsid w:val="00232203"/>
    <w:rsid w:val="00232642"/>
    <w:rsid w:val="002330AB"/>
    <w:rsid w:val="002355CD"/>
    <w:rsid w:val="00235733"/>
    <w:rsid w:val="002359F9"/>
    <w:rsid w:val="00235ADD"/>
    <w:rsid w:val="0023615D"/>
    <w:rsid w:val="00236641"/>
    <w:rsid w:val="00237566"/>
    <w:rsid w:val="00240DDF"/>
    <w:rsid w:val="0024102E"/>
    <w:rsid w:val="00242755"/>
    <w:rsid w:val="0025115E"/>
    <w:rsid w:val="00251B80"/>
    <w:rsid w:val="00253CBB"/>
    <w:rsid w:val="00254887"/>
    <w:rsid w:val="00254AFB"/>
    <w:rsid w:val="00255538"/>
    <w:rsid w:val="0026158D"/>
    <w:rsid w:val="002616F6"/>
    <w:rsid w:val="00262D02"/>
    <w:rsid w:val="00266E35"/>
    <w:rsid w:val="00267B7B"/>
    <w:rsid w:val="00272AC0"/>
    <w:rsid w:val="002743B5"/>
    <w:rsid w:val="00276098"/>
    <w:rsid w:val="002760F0"/>
    <w:rsid w:val="00277CEC"/>
    <w:rsid w:val="00281BE3"/>
    <w:rsid w:val="00281D34"/>
    <w:rsid w:val="00287353"/>
    <w:rsid w:val="00291764"/>
    <w:rsid w:val="002942C9"/>
    <w:rsid w:val="00297C97"/>
    <w:rsid w:val="002A01F8"/>
    <w:rsid w:val="002A0EA0"/>
    <w:rsid w:val="002A10E9"/>
    <w:rsid w:val="002A16CE"/>
    <w:rsid w:val="002A1B2F"/>
    <w:rsid w:val="002A2BAC"/>
    <w:rsid w:val="002A7729"/>
    <w:rsid w:val="002A7E55"/>
    <w:rsid w:val="002B0E9F"/>
    <w:rsid w:val="002B2008"/>
    <w:rsid w:val="002B282E"/>
    <w:rsid w:val="002B2DC7"/>
    <w:rsid w:val="002B35CD"/>
    <w:rsid w:val="002B39AF"/>
    <w:rsid w:val="002B3B63"/>
    <w:rsid w:val="002B5A30"/>
    <w:rsid w:val="002C367A"/>
    <w:rsid w:val="002C4C25"/>
    <w:rsid w:val="002C4FF6"/>
    <w:rsid w:val="002C5E35"/>
    <w:rsid w:val="002C640E"/>
    <w:rsid w:val="002D0729"/>
    <w:rsid w:val="002D0DE9"/>
    <w:rsid w:val="002D6107"/>
    <w:rsid w:val="002D63E8"/>
    <w:rsid w:val="002D680E"/>
    <w:rsid w:val="002D6A9F"/>
    <w:rsid w:val="002D7C53"/>
    <w:rsid w:val="002E0B46"/>
    <w:rsid w:val="002E0D41"/>
    <w:rsid w:val="002E0E26"/>
    <w:rsid w:val="002E1736"/>
    <w:rsid w:val="002E1C71"/>
    <w:rsid w:val="002E282B"/>
    <w:rsid w:val="002E58D2"/>
    <w:rsid w:val="002E59A3"/>
    <w:rsid w:val="002F1599"/>
    <w:rsid w:val="002F27CB"/>
    <w:rsid w:val="002F36CA"/>
    <w:rsid w:val="002F48F1"/>
    <w:rsid w:val="002F6038"/>
    <w:rsid w:val="002F6B35"/>
    <w:rsid w:val="002F6C8F"/>
    <w:rsid w:val="00301CCE"/>
    <w:rsid w:val="003034F2"/>
    <w:rsid w:val="00303526"/>
    <w:rsid w:val="00304C0E"/>
    <w:rsid w:val="00305222"/>
    <w:rsid w:val="003052E6"/>
    <w:rsid w:val="00306C82"/>
    <w:rsid w:val="00307215"/>
    <w:rsid w:val="00307580"/>
    <w:rsid w:val="003077ED"/>
    <w:rsid w:val="00307F19"/>
    <w:rsid w:val="003100EC"/>
    <w:rsid w:val="00310C01"/>
    <w:rsid w:val="00310F18"/>
    <w:rsid w:val="00311DA2"/>
    <w:rsid w:val="00312C5C"/>
    <w:rsid w:val="003165CB"/>
    <w:rsid w:val="00316E89"/>
    <w:rsid w:val="003231C8"/>
    <w:rsid w:val="003241BD"/>
    <w:rsid w:val="0032460F"/>
    <w:rsid w:val="00325F96"/>
    <w:rsid w:val="003269F5"/>
    <w:rsid w:val="00327571"/>
    <w:rsid w:val="0032789E"/>
    <w:rsid w:val="00327C42"/>
    <w:rsid w:val="00336B4E"/>
    <w:rsid w:val="00336D1A"/>
    <w:rsid w:val="00336FCF"/>
    <w:rsid w:val="00337F3F"/>
    <w:rsid w:val="00341AFA"/>
    <w:rsid w:val="00341E34"/>
    <w:rsid w:val="00343058"/>
    <w:rsid w:val="00343595"/>
    <w:rsid w:val="0034370B"/>
    <w:rsid w:val="003449DA"/>
    <w:rsid w:val="00344B37"/>
    <w:rsid w:val="003451F1"/>
    <w:rsid w:val="003455FB"/>
    <w:rsid w:val="00345839"/>
    <w:rsid w:val="00345A5B"/>
    <w:rsid w:val="00347A4B"/>
    <w:rsid w:val="00351D02"/>
    <w:rsid w:val="003520E9"/>
    <w:rsid w:val="00360255"/>
    <w:rsid w:val="00362C20"/>
    <w:rsid w:val="00365498"/>
    <w:rsid w:val="00365733"/>
    <w:rsid w:val="00365C20"/>
    <w:rsid w:val="00371078"/>
    <w:rsid w:val="0037216A"/>
    <w:rsid w:val="00374882"/>
    <w:rsid w:val="00375335"/>
    <w:rsid w:val="003760EA"/>
    <w:rsid w:val="00377212"/>
    <w:rsid w:val="00380C08"/>
    <w:rsid w:val="00385B97"/>
    <w:rsid w:val="0038691F"/>
    <w:rsid w:val="003920B0"/>
    <w:rsid w:val="00393751"/>
    <w:rsid w:val="00393DE8"/>
    <w:rsid w:val="0039438B"/>
    <w:rsid w:val="003945D5"/>
    <w:rsid w:val="00394823"/>
    <w:rsid w:val="00394CE6"/>
    <w:rsid w:val="00395BBF"/>
    <w:rsid w:val="00395FCB"/>
    <w:rsid w:val="00397493"/>
    <w:rsid w:val="00397A6C"/>
    <w:rsid w:val="003A1EDE"/>
    <w:rsid w:val="003A2989"/>
    <w:rsid w:val="003A361B"/>
    <w:rsid w:val="003A3D61"/>
    <w:rsid w:val="003A5D57"/>
    <w:rsid w:val="003A6885"/>
    <w:rsid w:val="003A6C1A"/>
    <w:rsid w:val="003B0D1E"/>
    <w:rsid w:val="003B1972"/>
    <w:rsid w:val="003B2564"/>
    <w:rsid w:val="003B33C2"/>
    <w:rsid w:val="003B4FDC"/>
    <w:rsid w:val="003B4FDD"/>
    <w:rsid w:val="003B50EE"/>
    <w:rsid w:val="003B60DD"/>
    <w:rsid w:val="003B6313"/>
    <w:rsid w:val="003C057E"/>
    <w:rsid w:val="003C0DC9"/>
    <w:rsid w:val="003C1AC6"/>
    <w:rsid w:val="003C2C03"/>
    <w:rsid w:val="003C2F15"/>
    <w:rsid w:val="003C3EBB"/>
    <w:rsid w:val="003C476C"/>
    <w:rsid w:val="003C47C8"/>
    <w:rsid w:val="003C4B10"/>
    <w:rsid w:val="003C6323"/>
    <w:rsid w:val="003C6369"/>
    <w:rsid w:val="003C6B85"/>
    <w:rsid w:val="003D2CD0"/>
    <w:rsid w:val="003D34E3"/>
    <w:rsid w:val="003D5002"/>
    <w:rsid w:val="003D5492"/>
    <w:rsid w:val="003D5AA7"/>
    <w:rsid w:val="003E0563"/>
    <w:rsid w:val="003E3085"/>
    <w:rsid w:val="003E4957"/>
    <w:rsid w:val="003E63DA"/>
    <w:rsid w:val="003E6D25"/>
    <w:rsid w:val="003E6D28"/>
    <w:rsid w:val="003E75FB"/>
    <w:rsid w:val="003E7728"/>
    <w:rsid w:val="003E7CD2"/>
    <w:rsid w:val="003E7E92"/>
    <w:rsid w:val="003F08E4"/>
    <w:rsid w:val="003F1D6C"/>
    <w:rsid w:val="003F4624"/>
    <w:rsid w:val="003F4A97"/>
    <w:rsid w:val="003F5768"/>
    <w:rsid w:val="003F640B"/>
    <w:rsid w:val="003F71F8"/>
    <w:rsid w:val="00402E5C"/>
    <w:rsid w:val="004036B5"/>
    <w:rsid w:val="00405247"/>
    <w:rsid w:val="00405CC5"/>
    <w:rsid w:val="00411624"/>
    <w:rsid w:val="004138B8"/>
    <w:rsid w:val="0041622E"/>
    <w:rsid w:val="004168F5"/>
    <w:rsid w:val="004231DB"/>
    <w:rsid w:val="004236A4"/>
    <w:rsid w:val="0042442C"/>
    <w:rsid w:val="0042513A"/>
    <w:rsid w:val="0042545F"/>
    <w:rsid w:val="0042591E"/>
    <w:rsid w:val="004263D9"/>
    <w:rsid w:val="00430D7D"/>
    <w:rsid w:val="00430FCC"/>
    <w:rsid w:val="00432865"/>
    <w:rsid w:val="004333A8"/>
    <w:rsid w:val="00440366"/>
    <w:rsid w:val="004419F4"/>
    <w:rsid w:val="0044221B"/>
    <w:rsid w:val="00442791"/>
    <w:rsid w:val="00442D00"/>
    <w:rsid w:val="00443EB6"/>
    <w:rsid w:val="0044522A"/>
    <w:rsid w:val="004522C9"/>
    <w:rsid w:val="0045373B"/>
    <w:rsid w:val="00454358"/>
    <w:rsid w:val="00455FBE"/>
    <w:rsid w:val="004612EE"/>
    <w:rsid w:val="00461405"/>
    <w:rsid w:val="00461F2A"/>
    <w:rsid w:val="004627AA"/>
    <w:rsid w:val="0046280C"/>
    <w:rsid w:val="00462C52"/>
    <w:rsid w:val="00464F50"/>
    <w:rsid w:val="00465EEF"/>
    <w:rsid w:val="00466D73"/>
    <w:rsid w:val="00471E12"/>
    <w:rsid w:val="004723BD"/>
    <w:rsid w:val="0047346E"/>
    <w:rsid w:val="0047358D"/>
    <w:rsid w:val="004739FD"/>
    <w:rsid w:val="00477018"/>
    <w:rsid w:val="004774EA"/>
    <w:rsid w:val="00477EF1"/>
    <w:rsid w:val="00482B7F"/>
    <w:rsid w:val="00485032"/>
    <w:rsid w:val="00487039"/>
    <w:rsid w:val="004907AE"/>
    <w:rsid w:val="00490BEE"/>
    <w:rsid w:val="004917D8"/>
    <w:rsid w:val="0049349F"/>
    <w:rsid w:val="00493582"/>
    <w:rsid w:val="00494550"/>
    <w:rsid w:val="00495120"/>
    <w:rsid w:val="004968C7"/>
    <w:rsid w:val="00497DEF"/>
    <w:rsid w:val="004A2386"/>
    <w:rsid w:val="004A3BE1"/>
    <w:rsid w:val="004A46E3"/>
    <w:rsid w:val="004A5BCE"/>
    <w:rsid w:val="004B1C8E"/>
    <w:rsid w:val="004B1CD8"/>
    <w:rsid w:val="004B232A"/>
    <w:rsid w:val="004B3349"/>
    <w:rsid w:val="004B6209"/>
    <w:rsid w:val="004B7EF5"/>
    <w:rsid w:val="004C0975"/>
    <w:rsid w:val="004C1A54"/>
    <w:rsid w:val="004C2287"/>
    <w:rsid w:val="004C466D"/>
    <w:rsid w:val="004C600A"/>
    <w:rsid w:val="004D0B8E"/>
    <w:rsid w:val="004D305B"/>
    <w:rsid w:val="004D31E8"/>
    <w:rsid w:val="004D7B93"/>
    <w:rsid w:val="004E36D2"/>
    <w:rsid w:val="004E3E79"/>
    <w:rsid w:val="004E4A2B"/>
    <w:rsid w:val="004F02AA"/>
    <w:rsid w:val="004F1CC4"/>
    <w:rsid w:val="004F4676"/>
    <w:rsid w:val="004F5B59"/>
    <w:rsid w:val="004F74EC"/>
    <w:rsid w:val="0050253E"/>
    <w:rsid w:val="00502B6A"/>
    <w:rsid w:val="005073B7"/>
    <w:rsid w:val="00507FF9"/>
    <w:rsid w:val="00514A43"/>
    <w:rsid w:val="00516339"/>
    <w:rsid w:val="00516E0F"/>
    <w:rsid w:val="0052002A"/>
    <w:rsid w:val="005203F5"/>
    <w:rsid w:val="00520646"/>
    <w:rsid w:val="00520A0B"/>
    <w:rsid w:val="00521AC9"/>
    <w:rsid w:val="0052291C"/>
    <w:rsid w:val="005230F7"/>
    <w:rsid w:val="0052518A"/>
    <w:rsid w:val="00525C3D"/>
    <w:rsid w:val="00530995"/>
    <w:rsid w:val="00532A2F"/>
    <w:rsid w:val="0053502F"/>
    <w:rsid w:val="00536D3A"/>
    <w:rsid w:val="00537158"/>
    <w:rsid w:val="0054058A"/>
    <w:rsid w:val="00540642"/>
    <w:rsid w:val="0054079B"/>
    <w:rsid w:val="00541575"/>
    <w:rsid w:val="00541FB8"/>
    <w:rsid w:val="00542D8D"/>
    <w:rsid w:val="00542E8D"/>
    <w:rsid w:val="00552597"/>
    <w:rsid w:val="0055278F"/>
    <w:rsid w:val="00552B3B"/>
    <w:rsid w:val="005576C5"/>
    <w:rsid w:val="005578DF"/>
    <w:rsid w:val="00560F8C"/>
    <w:rsid w:val="005626E8"/>
    <w:rsid w:val="00562749"/>
    <w:rsid w:val="005651BE"/>
    <w:rsid w:val="00565298"/>
    <w:rsid w:val="00565ADC"/>
    <w:rsid w:val="00566305"/>
    <w:rsid w:val="00566665"/>
    <w:rsid w:val="00570F25"/>
    <w:rsid w:val="00571C0F"/>
    <w:rsid w:val="00573390"/>
    <w:rsid w:val="00577CCF"/>
    <w:rsid w:val="005803BE"/>
    <w:rsid w:val="00581671"/>
    <w:rsid w:val="00581D84"/>
    <w:rsid w:val="00584038"/>
    <w:rsid w:val="005863E8"/>
    <w:rsid w:val="0058744E"/>
    <w:rsid w:val="00587656"/>
    <w:rsid w:val="00590697"/>
    <w:rsid w:val="00591081"/>
    <w:rsid w:val="00593CF4"/>
    <w:rsid w:val="0059624E"/>
    <w:rsid w:val="00596C9A"/>
    <w:rsid w:val="005A1F4A"/>
    <w:rsid w:val="005A21A4"/>
    <w:rsid w:val="005A236E"/>
    <w:rsid w:val="005A3A2D"/>
    <w:rsid w:val="005A4263"/>
    <w:rsid w:val="005A59D0"/>
    <w:rsid w:val="005A63C5"/>
    <w:rsid w:val="005A797A"/>
    <w:rsid w:val="005B06BB"/>
    <w:rsid w:val="005B10C3"/>
    <w:rsid w:val="005B4D01"/>
    <w:rsid w:val="005B56FA"/>
    <w:rsid w:val="005B5C35"/>
    <w:rsid w:val="005B686A"/>
    <w:rsid w:val="005B6AFE"/>
    <w:rsid w:val="005B7C88"/>
    <w:rsid w:val="005C2AAB"/>
    <w:rsid w:val="005C3EB9"/>
    <w:rsid w:val="005C443A"/>
    <w:rsid w:val="005C6C2C"/>
    <w:rsid w:val="005C7E13"/>
    <w:rsid w:val="005D018B"/>
    <w:rsid w:val="005D11F1"/>
    <w:rsid w:val="005D1C59"/>
    <w:rsid w:val="005D21A3"/>
    <w:rsid w:val="005D2C27"/>
    <w:rsid w:val="005D4BBC"/>
    <w:rsid w:val="005D6E7C"/>
    <w:rsid w:val="005D6F7A"/>
    <w:rsid w:val="005D7558"/>
    <w:rsid w:val="005E0185"/>
    <w:rsid w:val="005E05C0"/>
    <w:rsid w:val="005E2EAB"/>
    <w:rsid w:val="005E420E"/>
    <w:rsid w:val="005E430F"/>
    <w:rsid w:val="005E492A"/>
    <w:rsid w:val="005E4B69"/>
    <w:rsid w:val="005E54E2"/>
    <w:rsid w:val="005E684A"/>
    <w:rsid w:val="005E6989"/>
    <w:rsid w:val="005E6C0A"/>
    <w:rsid w:val="005F254D"/>
    <w:rsid w:val="005F29FC"/>
    <w:rsid w:val="005F37A6"/>
    <w:rsid w:val="005F3912"/>
    <w:rsid w:val="005F51C6"/>
    <w:rsid w:val="005F547A"/>
    <w:rsid w:val="005F6C38"/>
    <w:rsid w:val="0060194E"/>
    <w:rsid w:val="00601F3D"/>
    <w:rsid w:val="00602942"/>
    <w:rsid w:val="006041E5"/>
    <w:rsid w:val="00605F83"/>
    <w:rsid w:val="00607B25"/>
    <w:rsid w:val="006101B4"/>
    <w:rsid w:val="00610375"/>
    <w:rsid w:val="0061046A"/>
    <w:rsid w:val="006120C9"/>
    <w:rsid w:val="006149A1"/>
    <w:rsid w:val="00620BC3"/>
    <w:rsid w:val="006232BA"/>
    <w:rsid w:val="00623FB7"/>
    <w:rsid w:val="006245CC"/>
    <w:rsid w:val="00624FE0"/>
    <w:rsid w:val="00626091"/>
    <w:rsid w:val="006358ED"/>
    <w:rsid w:val="00636D15"/>
    <w:rsid w:val="006409C2"/>
    <w:rsid w:val="00640D04"/>
    <w:rsid w:val="00642500"/>
    <w:rsid w:val="006429CC"/>
    <w:rsid w:val="0064352E"/>
    <w:rsid w:val="00643AA4"/>
    <w:rsid w:val="006449EA"/>
    <w:rsid w:val="00645077"/>
    <w:rsid w:val="00645679"/>
    <w:rsid w:val="0065043F"/>
    <w:rsid w:val="00651467"/>
    <w:rsid w:val="00651559"/>
    <w:rsid w:val="00652613"/>
    <w:rsid w:val="00653E0A"/>
    <w:rsid w:val="00656CB9"/>
    <w:rsid w:val="006575F1"/>
    <w:rsid w:val="00657E7D"/>
    <w:rsid w:val="00660E64"/>
    <w:rsid w:val="00662554"/>
    <w:rsid w:val="00662DB7"/>
    <w:rsid w:val="006635BC"/>
    <w:rsid w:val="00664069"/>
    <w:rsid w:val="00665F4C"/>
    <w:rsid w:val="006702A3"/>
    <w:rsid w:val="006754FF"/>
    <w:rsid w:val="006775D7"/>
    <w:rsid w:val="00681302"/>
    <w:rsid w:val="006823B5"/>
    <w:rsid w:val="00682535"/>
    <w:rsid w:val="00682CB9"/>
    <w:rsid w:val="006835DD"/>
    <w:rsid w:val="00685561"/>
    <w:rsid w:val="00685A40"/>
    <w:rsid w:val="00686891"/>
    <w:rsid w:val="00690041"/>
    <w:rsid w:val="00690927"/>
    <w:rsid w:val="00691BD4"/>
    <w:rsid w:val="006920FA"/>
    <w:rsid w:val="00696B7E"/>
    <w:rsid w:val="006A2E8F"/>
    <w:rsid w:val="006A4826"/>
    <w:rsid w:val="006A4B4D"/>
    <w:rsid w:val="006A4E2B"/>
    <w:rsid w:val="006A7D94"/>
    <w:rsid w:val="006B1909"/>
    <w:rsid w:val="006B27E2"/>
    <w:rsid w:val="006B4C1A"/>
    <w:rsid w:val="006B527E"/>
    <w:rsid w:val="006C047A"/>
    <w:rsid w:val="006C2B5F"/>
    <w:rsid w:val="006C3D68"/>
    <w:rsid w:val="006C53CA"/>
    <w:rsid w:val="006C5C65"/>
    <w:rsid w:val="006C73FA"/>
    <w:rsid w:val="006D0786"/>
    <w:rsid w:val="006D1B2F"/>
    <w:rsid w:val="006D2823"/>
    <w:rsid w:val="006D414F"/>
    <w:rsid w:val="006D591F"/>
    <w:rsid w:val="006D6012"/>
    <w:rsid w:val="006D7B5D"/>
    <w:rsid w:val="006E3033"/>
    <w:rsid w:val="006E4269"/>
    <w:rsid w:val="006E5DAB"/>
    <w:rsid w:val="006E5FF5"/>
    <w:rsid w:val="006E66C5"/>
    <w:rsid w:val="006F1E2D"/>
    <w:rsid w:val="006F237F"/>
    <w:rsid w:val="006F2969"/>
    <w:rsid w:val="006F4F2D"/>
    <w:rsid w:val="006F61A1"/>
    <w:rsid w:val="006F708C"/>
    <w:rsid w:val="00701584"/>
    <w:rsid w:val="0070194B"/>
    <w:rsid w:val="00705C76"/>
    <w:rsid w:val="007108D5"/>
    <w:rsid w:val="00711C23"/>
    <w:rsid w:val="00712DC0"/>
    <w:rsid w:val="0071519F"/>
    <w:rsid w:val="00716530"/>
    <w:rsid w:val="0071786F"/>
    <w:rsid w:val="00721A39"/>
    <w:rsid w:val="007224CF"/>
    <w:rsid w:val="007234BE"/>
    <w:rsid w:val="00725AE5"/>
    <w:rsid w:val="00726343"/>
    <w:rsid w:val="007264C9"/>
    <w:rsid w:val="00726D7F"/>
    <w:rsid w:val="007271DA"/>
    <w:rsid w:val="00727EB7"/>
    <w:rsid w:val="007314B5"/>
    <w:rsid w:val="007319F0"/>
    <w:rsid w:val="00733755"/>
    <w:rsid w:val="00734493"/>
    <w:rsid w:val="00734BD5"/>
    <w:rsid w:val="007359DA"/>
    <w:rsid w:val="00737883"/>
    <w:rsid w:val="00741025"/>
    <w:rsid w:val="007420A3"/>
    <w:rsid w:val="00742CC2"/>
    <w:rsid w:val="0074309B"/>
    <w:rsid w:val="0074314C"/>
    <w:rsid w:val="00743342"/>
    <w:rsid w:val="007436B9"/>
    <w:rsid w:val="00744289"/>
    <w:rsid w:val="007445D3"/>
    <w:rsid w:val="007461A0"/>
    <w:rsid w:val="0074706A"/>
    <w:rsid w:val="0075047E"/>
    <w:rsid w:val="00750808"/>
    <w:rsid w:val="00750C72"/>
    <w:rsid w:val="00750E69"/>
    <w:rsid w:val="00751B2B"/>
    <w:rsid w:val="00751B7C"/>
    <w:rsid w:val="0075302D"/>
    <w:rsid w:val="007530A1"/>
    <w:rsid w:val="00753AFA"/>
    <w:rsid w:val="0075445B"/>
    <w:rsid w:val="007549F0"/>
    <w:rsid w:val="00756084"/>
    <w:rsid w:val="00756B98"/>
    <w:rsid w:val="0075773D"/>
    <w:rsid w:val="00757D5A"/>
    <w:rsid w:val="007600D1"/>
    <w:rsid w:val="00760269"/>
    <w:rsid w:val="00761B8C"/>
    <w:rsid w:val="00761D8C"/>
    <w:rsid w:val="00765D00"/>
    <w:rsid w:val="00766860"/>
    <w:rsid w:val="0077086B"/>
    <w:rsid w:val="0077116D"/>
    <w:rsid w:val="00771892"/>
    <w:rsid w:val="007728F4"/>
    <w:rsid w:val="00772D10"/>
    <w:rsid w:val="00773501"/>
    <w:rsid w:val="007748C0"/>
    <w:rsid w:val="00774EFB"/>
    <w:rsid w:val="0077693E"/>
    <w:rsid w:val="00780810"/>
    <w:rsid w:val="00783B8A"/>
    <w:rsid w:val="007859EE"/>
    <w:rsid w:val="00786D61"/>
    <w:rsid w:val="00787C0C"/>
    <w:rsid w:val="00792216"/>
    <w:rsid w:val="0079294E"/>
    <w:rsid w:val="00793D67"/>
    <w:rsid w:val="00796A39"/>
    <w:rsid w:val="007A02BE"/>
    <w:rsid w:val="007A2074"/>
    <w:rsid w:val="007A209D"/>
    <w:rsid w:val="007A27CE"/>
    <w:rsid w:val="007A3BAD"/>
    <w:rsid w:val="007A67A2"/>
    <w:rsid w:val="007A68BD"/>
    <w:rsid w:val="007B2380"/>
    <w:rsid w:val="007B472C"/>
    <w:rsid w:val="007B4C3D"/>
    <w:rsid w:val="007B5648"/>
    <w:rsid w:val="007B68F8"/>
    <w:rsid w:val="007C0E3A"/>
    <w:rsid w:val="007C1103"/>
    <w:rsid w:val="007C1B3A"/>
    <w:rsid w:val="007C2F43"/>
    <w:rsid w:val="007C366E"/>
    <w:rsid w:val="007C432A"/>
    <w:rsid w:val="007D086A"/>
    <w:rsid w:val="007D2344"/>
    <w:rsid w:val="007D40B4"/>
    <w:rsid w:val="007D40C1"/>
    <w:rsid w:val="007D46BE"/>
    <w:rsid w:val="007D4847"/>
    <w:rsid w:val="007D4C12"/>
    <w:rsid w:val="007D4CF5"/>
    <w:rsid w:val="007D758D"/>
    <w:rsid w:val="007E1D1D"/>
    <w:rsid w:val="007E224A"/>
    <w:rsid w:val="007E3522"/>
    <w:rsid w:val="007E5362"/>
    <w:rsid w:val="007E5D06"/>
    <w:rsid w:val="007E7DD0"/>
    <w:rsid w:val="007F031B"/>
    <w:rsid w:val="007F0772"/>
    <w:rsid w:val="007F5308"/>
    <w:rsid w:val="007F69C9"/>
    <w:rsid w:val="007F6AD2"/>
    <w:rsid w:val="00800852"/>
    <w:rsid w:val="00803F9A"/>
    <w:rsid w:val="00804FED"/>
    <w:rsid w:val="00805B0D"/>
    <w:rsid w:val="008102F0"/>
    <w:rsid w:val="0081192A"/>
    <w:rsid w:val="00812D56"/>
    <w:rsid w:val="00812F81"/>
    <w:rsid w:val="008131A0"/>
    <w:rsid w:val="008143C1"/>
    <w:rsid w:val="008172A3"/>
    <w:rsid w:val="0082036E"/>
    <w:rsid w:val="00820803"/>
    <w:rsid w:val="00820CFA"/>
    <w:rsid w:val="00821D71"/>
    <w:rsid w:val="00826A93"/>
    <w:rsid w:val="0082783C"/>
    <w:rsid w:val="00831D47"/>
    <w:rsid w:val="008348F1"/>
    <w:rsid w:val="0083724B"/>
    <w:rsid w:val="00837631"/>
    <w:rsid w:val="00837B65"/>
    <w:rsid w:val="00840D01"/>
    <w:rsid w:val="00841C5E"/>
    <w:rsid w:val="00843CF2"/>
    <w:rsid w:val="00844C67"/>
    <w:rsid w:val="0084601C"/>
    <w:rsid w:val="008472BC"/>
    <w:rsid w:val="008477F2"/>
    <w:rsid w:val="00847B91"/>
    <w:rsid w:val="00850B32"/>
    <w:rsid w:val="00851C29"/>
    <w:rsid w:val="00853EDC"/>
    <w:rsid w:val="008545B1"/>
    <w:rsid w:val="008550AC"/>
    <w:rsid w:val="008567ED"/>
    <w:rsid w:val="0085777D"/>
    <w:rsid w:val="008577E8"/>
    <w:rsid w:val="00862140"/>
    <w:rsid w:val="008640AE"/>
    <w:rsid w:val="00864D0C"/>
    <w:rsid w:val="00867AC8"/>
    <w:rsid w:val="008701DA"/>
    <w:rsid w:val="00873F1F"/>
    <w:rsid w:val="00874D8D"/>
    <w:rsid w:val="0087542E"/>
    <w:rsid w:val="00876433"/>
    <w:rsid w:val="00882C8D"/>
    <w:rsid w:val="008837DA"/>
    <w:rsid w:val="00885FE2"/>
    <w:rsid w:val="008867A1"/>
    <w:rsid w:val="00886F80"/>
    <w:rsid w:val="008873B0"/>
    <w:rsid w:val="008875D5"/>
    <w:rsid w:val="0089050E"/>
    <w:rsid w:val="00891AA2"/>
    <w:rsid w:val="00891DB7"/>
    <w:rsid w:val="00891FBB"/>
    <w:rsid w:val="00893D22"/>
    <w:rsid w:val="008963CF"/>
    <w:rsid w:val="00896FB9"/>
    <w:rsid w:val="0089793D"/>
    <w:rsid w:val="008A13C7"/>
    <w:rsid w:val="008A1EF2"/>
    <w:rsid w:val="008A3501"/>
    <w:rsid w:val="008A45E0"/>
    <w:rsid w:val="008A631F"/>
    <w:rsid w:val="008A70A1"/>
    <w:rsid w:val="008A7663"/>
    <w:rsid w:val="008A766C"/>
    <w:rsid w:val="008B08B2"/>
    <w:rsid w:val="008B1FA2"/>
    <w:rsid w:val="008B2271"/>
    <w:rsid w:val="008B56E2"/>
    <w:rsid w:val="008B65A7"/>
    <w:rsid w:val="008B6CE0"/>
    <w:rsid w:val="008C056A"/>
    <w:rsid w:val="008C0639"/>
    <w:rsid w:val="008C1406"/>
    <w:rsid w:val="008C6B8D"/>
    <w:rsid w:val="008C7046"/>
    <w:rsid w:val="008C7845"/>
    <w:rsid w:val="008C7E77"/>
    <w:rsid w:val="008D3031"/>
    <w:rsid w:val="008D3E7D"/>
    <w:rsid w:val="008D52B9"/>
    <w:rsid w:val="008E0E64"/>
    <w:rsid w:val="008E1912"/>
    <w:rsid w:val="008E231A"/>
    <w:rsid w:val="008E3C4C"/>
    <w:rsid w:val="008E3F87"/>
    <w:rsid w:val="008E4063"/>
    <w:rsid w:val="008E5A08"/>
    <w:rsid w:val="008F08E2"/>
    <w:rsid w:val="008F0E2A"/>
    <w:rsid w:val="008F102A"/>
    <w:rsid w:val="008F17CB"/>
    <w:rsid w:val="008F23D3"/>
    <w:rsid w:val="008F299E"/>
    <w:rsid w:val="008F5C5C"/>
    <w:rsid w:val="008F6A15"/>
    <w:rsid w:val="00901595"/>
    <w:rsid w:val="009016F3"/>
    <w:rsid w:val="00901A9F"/>
    <w:rsid w:val="00901BBC"/>
    <w:rsid w:val="009021EE"/>
    <w:rsid w:val="00903AAB"/>
    <w:rsid w:val="00903CB1"/>
    <w:rsid w:val="009067A1"/>
    <w:rsid w:val="00907336"/>
    <w:rsid w:val="009078B0"/>
    <w:rsid w:val="009102A3"/>
    <w:rsid w:val="00913DC6"/>
    <w:rsid w:val="00913FA0"/>
    <w:rsid w:val="00917B5C"/>
    <w:rsid w:val="009229BE"/>
    <w:rsid w:val="00923EED"/>
    <w:rsid w:val="00923F8A"/>
    <w:rsid w:val="0093168B"/>
    <w:rsid w:val="00933445"/>
    <w:rsid w:val="00933F9D"/>
    <w:rsid w:val="0094051F"/>
    <w:rsid w:val="009434E3"/>
    <w:rsid w:val="0094477B"/>
    <w:rsid w:val="00946B26"/>
    <w:rsid w:val="00946D0A"/>
    <w:rsid w:val="00947081"/>
    <w:rsid w:val="0094788A"/>
    <w:rsid w:val="009504FB"/>
    <w:rsid w:val="00950AE5"/>
    <w:rsid w:val="00952956"/>
    <w:rsid w:val="00952B64"/>
    <w:rsid w:val="009554E7"/>
    <w:rsid w:val="00956047"/>
    <w:rsid w:val="00956594"/>
    <w:rsid w:val="0095750F"/>
    <w:rsid w:val="00962C45"/>
    <w:rsid w:val="0096387A"/>
    <w:rsid w:val="0096465D"/>
    <w:rsid w:val="0096492B"/>
    <w:rsid w:val="00967609"/>
    <w:rsid w:val="009714E2"/>
    <w:rsid w:val="009721C0"/>
    <w:rsid w:val="009740DD"/>
    <w:rsid w:val="0097629F"/>
    <w:rsid w:val="009768D9"/>
    <w:rsid w:val="00976EE7"/>
    <w:rsid w:val="0098112F"/>
    <w:rsid w:val="0098156D"/>
    <w:rsid w:val="00982E35"/>
    <w:rsid w:val="009833CA"/>
    <w:rsid w:val="0098533B"/>
    <w:rsid w:val="00985525"/>
    <w:rsid w:val="009861C3"/>
    <w:rsid w:val="0099581A"/>
    <w:rsid w:val="00996C32"/>
    <w:rsid w:val="00997EE6"/>
    <w:rsid w:val="009A0DC7"/>
    <w:rsid w:val="009A61B2"/>
    <w:rsid w:val="009B0D10"/>
    <w:rsid w:val="009B25FD"/>
    <w:rsid w:val="009B3B01"/>
    <w:rsid w:val="009B4585"/>
    <w:rsid w:val="009B7456"/>
    <w:rsid w:val="009B7636"/>
    <w:rsid w:val="009C03A9"/>
    <w:rsid w:val="009C172D"/>
    <w:rsid w:val="009C1FF8"/>
    <w:rsid w:val="009C284E"/>
    <w:rsid w:val="009C4A8D"/>
    <w:rsid w:val="009C5C36"/>
    <w:rsid w:val="009C6D07"/>
    <w:rsid w:val="009D1AFB"/>
    <w:rsid w:val="009D4B1D"/>
    <w:rsid w:val="009E2753"/>
    <w:rsid w:val="009E47C6"/>
    <w:rsid w:val="009E4DC9"/>
    <w:rsid w:val="009E4DCC"/>
    <w:rsid w:val="009F0CB9"/>
    <w:rsid w:val="009F1334"/>
    <w:rsid w:val="009F1A4C"/>
    <w:rsid w:val="009F23C2"/>
    <w:rsid w:val="009F29A0"/>
    <w:rsid w:val="009F2E14"/>
    <w:rsid w:val="009F33C7"/>
    <w:rsid w:val="009F4447"/>
    <w:rsid w:val="009F521D"/>
    <w:rsid w:val="009F6549"/>
    <w:rsid w:val="00A0254C"/>
    <w:rsid w:val="00A0706C"/>
    <w:rsid w:val="00A1238B"/>
    <w:rsid w:val="00A14409"/>
    <w:rsid w:val="00A15373"/>
    <w:rsid w:val="00A15726"/>
    <w:rsid w:val="00A162B7"/>
    <w:rsid w:val="00A17CD1"/>
    <w:rsid w:val="00A2584B"/>
    <w:rsid w:val="00A25D0C"/>
    <w:rsid w:val="00A26B28"/>
    <w:rsid w:val="00A27350"/>
    <w:rsid w:val="00A35B77"/>
    <w:rsid w:val="00A403F1"/>
    <w:rsid w:val="00A42CF3"/>
    <w:rsid w:val="00A4351E"/>
    <w:rsid w:val="00A45926"/>
    <w:rsid w:val="00A52D4A"/>
    <w:rsid w:val="00A54275"/>
    <w:rsid w:val="00A5497D"/>
    <w:rsid w:val="00A54D0C"/>
    <w:rsid w:val="00A54F47"/>
    <w:rsid w:val="00A54F64"/>
    <w:rsid w:val="00A57429"/>
    <w:rsid w:val="00A61FC3"/>
    <w:rsid w:val="00A62AA9"/>
    <w:rsid w:val="00A630E7"/>
    <w:rsid w:val="00A63747"/>
    <w:rsid w:val="00A65214"/>
    <w:rsid w:val="00A7099E"/>
    <w:rsid w:val="00A71D1A"/>
    <w:rsid w:val="00A71D9E"/>
    <w:rsid w:val="00A728C1"/>
    <w:rsid w:val="00A7314F"/>
    <w:rsid w:val="00A74FA0"/>
    <w:rsid w:val="00A81DF1"/>
    <w:rsid w:val="00A863E8"/>
    <w:rsid w:val="00A87CE5"/>
    <w:rsid w:val="00A91A64"/>
    <w:rsid w:val="00A921F8"/>
    <w:rsid w:val="00A93A16"/>
    <w:rsid w:val="00A9457A"/>
    <w:rsid w:val="00A94675"/>
    <w:rsid w:val="00A94B7F"/>
    <w:rsid w:val="00A9575A"/>
    <w:rsid w:val="00A95CFD"/>
    <w:rsid w:val="00A96776"/>
    <w:rsid w:val="00A975D0"/>
    <w:rsid w:val="00AA1B04"/>
    <w:rsid w:val="00AA1CD3"/>
    <w:rsid w:val="00AA3C06"/>
    <w:rsid w:val="00AA57F9"/>
    <w:rsid w:val="00AA6E7C"/>
    <w:rsid w:val="00AB1662"/>
    <w:rsid w:val="00AB17BA"/>
    <w:rsid w:val="00AB2E31"/>
    <w:rsid w:val="00AB33D5"/>
    <w:rsid w:val="00AB56C8"/>
    <w:rsid w:val="00AB6A80"/>
    <w:rsid w:val="00AB6ECE"/>
    <w:rsid w:val="00AB6FF4"/>
    <w:rsid w:val="00AC0F74"/>
    <w:rsid w:val="00AC31DD"/>
    <w:rsid w:val="00AC3C97"/>
    <w:rsid w:val="00AC7DE4"/>
    <w:rsid w:val="00AD3E06"/>
    <w:rsid w:val="00AD4D0B"/>
    <w:rsid w:val="00AD5000"/>
    <w:rsid w:val="00AD5DAD"/>
    <w:rsid w:val="00AD6C3F"/>
    <w:rsid w:val="00AD7E70"/>
    <w:rsid w:val="00AE164F"/>
    <w:rsid w:val="00AE310D"/>
    <w:rsid w:val="00AE3130"/>
    <w:rsid w:val="00AE3828"/>
    <w:rsid w:val="00AF12AC"/>
    <w:rsid w:val="00AF2079"/>
    <w:rsid w:val="00AF2E63"/>
    <w:rsid w:val="00AF3A00"/>
    <w:rsid w:val="00AF56EB"/>
    <w:rsid w:val="00AF6241"/>
    <w:rsid w:val="00AF72E9"/>
    <w:rsid w:val="00B066A5"/>
    <w:rsid w:val="00B114A0"/>
    <w:rsid w:val="00B122E0"/>
    <w:rsid w:val="00B124E3"/>
    <w:rsid w:val="00B12F4D"/>
    <w:rsid w:val="00B13070"/>
    <w:rsid w:val="00B15150"/>
    <w:rsid w:val="00B1585F"/>
    <w:rsid w:val="00B1586C"/>
    <w:rsid w:val="00B21963"/>
    <w:rsid w:val="00B2196D"/>
    <w:rsid w:val="00B240D0"/>
    <w:rsid w:val="00B24E36"/>
    <w:rsid w:val="00B25AA5"/>
    <w:rsid w:val="00B271F8"/>
    <w:rsid w:val="00B279EC"/>
    <w:rsid w:val="00B309CB"/>
    <w:rsid w:val="00B327B8"/>
    <w:rsid w:val="00B330E9"/>
    <w:rsid w:val="00B3346B"/>
    <w:rsid w:val="00B33C3A"/>
    <w:rsid w:val="00B345D6"/>
    <w:rsid w:val="00B351C3"/>
    <w:rsid w:val="00B36674"/>
    <w:rsid w:val="00B41036"/>
    <w:rsid w:val="00B4378D"/>
    <w:rsid w:val="00B45A17"/>
    <w:rsid w:val="00B512AE"/>
    <w:rsid w:val="00B518DD"/>
    <w:rsid w:val="00B51B68"/>
    <w:rsid w:val="00B526F2"/>
    <w:rsid w:val="00B52E14"/>
    <w:rsid w:val="00B54129"/>
    <w:rsid w:val="00B55A79"/>
    <w:rsid w:val="00B56824"/>
    <w:rsid w:val="00B569A0"/>
    <w:rsid w:val="00B57056"/>
    <w:rsid w:val="00B57BA2"/>
    <w:rsid w:val="00B608F0"/>
    <w:rsid w:val="00B60BB0"/>
    <w:rsid w:val="00B63205"/>
    <w:rsid w:val="00B63E3F"/>
    <w:rsid w:val="00B6425D"/>
    <w:rsid w:val="00B65885"/>
    <w:rsid w:val="00B65B7B"/>
    <w:rsid w:val="00B66857"/>
    <w:rsid w:val="00B67856"/>
    <w:rsid w:val="00B67D31"/>
    <w:rsid w:val="00B70140"/>
    <w:rsid w:val="00B71741"/>
    <w:rsid w:val="00B745F6"/>
    <w:rsid w:val="00B77B77"/>
    <w:rsid w:val="00B802F4"/>
    <w:rsid w:val="00B803E6"/>
    <w:rsid w:val="00B83914"/>
    <w:rsid w:val="00B83E23"/>
    <w:rsid w:val="00B8441C"/>
    <w:rsid w:val="00B86732"/>
    <w:rsid w:val="00B91E07"/>
    <w:rsid w:val="00B97AB8"/>
    <w:rsid w:val="00BA16FC"/>
    <w:rsid w:val="00BA646D"/>
    <w:rsid w:val="00BA6F16"/>
    <w:rsid w:val="00BA70A2"/>
    <w:rsid w:val="00BA7DF6"/>
    <w:rsid w:val="00BB1440"/>
    <w:rsid w:val="00BB1E6F"/>
    <w:rsid w:val="00BB22E2"/>
    <w:rsid w:val="00BB2334"/>
    <w:rsid w:val="00BB2D85"/>
    <w:rsid w:val="00BB3112"/>
    <w:rsid w:val="00BB41F5"/>
    <w:rsid w:val="00BB4713"/>
    <w:rsid w:val="00BB56C8"/>
    <w:rsid w:val="00BB6740"/>
    <w:rsid w:val="00BC1E85"/>
    <w:rsid w:val="00BC26D8"/>
    <w:rsid w:val="00BC2AFD"/>
    <w:rsid w:val="00BC3353"/>
    <w:rsid w:val="00BC3365"/>
    <w:rsid w:val="00BC3A07"/>
    <w:rsid w:val="00BC4B20"/>
    <w:rsid w:val="00BC5816"/>
    <w:rsid w:val="00BC5C2E"/>
    <w:rsid w:val="00BC6B10"/>
    <w:rsid w:val="00BC6D47"/>
    <w:rsid w:val="00BC783F"/>
    <w:rsid w:val="00BD10CB"/>
    <w:rsid w:val="00BD5258"/>
    <w:rsid w:val="00BE0A4A"/>
    <w:rsid w:val="00BE1312"/>
    <w:rsid w:val="00BE17B7"/>
    <w:rsid w:val="00BE1A47"/>
    <w:rsid w:val="00BE2F8D"/>
    <w:rsid w:val="00BE3EE3"/>
    <w:rsid w:val="00BE4C98"/>
    <w:rsid w:val="00BE7858"/>
    <w:rsid w:val="00BF0874"/>
    <w:rsid w:val="00BF2131"/>
    <w:rsid w:val="00BF46E1"/>
    <w:rsid w:val="00BF61D9"/>
    <w:rsid w:val="00BF6F95"/>
    <w:rsid w:val="00BF7925"/>
    <w:rsid w:val="00C00EBE"/>
    <w:rsid w:val="00C016A0"/>
    <w:rsid w:val="00C03113"/>
    <w:rsid w:val="00C03A05"/>
    <w:rsid w:val="00C04980"/>
    <w:rsid w:val="00C05842"/>
    <w:rsid w:val="00C132C9"/>
    <w:rsid w:val="00C13DA7"/>
    <w:rsid w:val="00C14B8D"/>
    <w:rsid w:val="00C14C47"/>
    <w:rsid w:val="00C21933"/>
    <w:rsid w:val="00C21F15"/>
    <w:rsid w:val="00C22051"/>
    <w:rsid w:val="00C23CE3"/>
    <w:rsid w:val="00C27A65"/>
    <w:rsid w:val="00C3028B"/>
    <w:rsid w:val="00C31A68"/>
    <w:rsid w:val="00C3342E"/>
    <w:rsid w:val="00C3449B"/>
    <w:rsid w:val="00C369EC"/>
    <w:rsid w:val="00C371F9"/>
    <w:rsid w:val="00C41EF8"/>
    <w:rsid w:val="00C42894"/>
    <w:rsid w:val="00C42C90"/>
    <w:rsid w:val="00C43F66"/>
    <w:rsid w:val="00C440C0"/>
    <w:rsid w:val="00C46718"/>
    <w:rsid w:val="00C56A74"/>
    <w:rsid w:val="00C56F62"/>
    <w:rsid w:val="00C613C2"/>
    <w:rsid w:val="00C6330F"/>
    <w:rsid w:val="00C67053"/>
    <w:rsid w:val="00C77AE1"/>
    <w:rsid w:val="00C77BC0"/>
    <w:rsid w:val="00C80E86"/>
    <w:rsid w:val="00C81BF2"/>
    <w:rsid w:val="00C82688"/>
    <w:rsid w:val="00C8295F"/>
    <w:rsid w:val="00C83BFD"/>
    <w:rsid w:val="00C85D42"/>
    <w:rsid w:val="00C872E0"/>
    <w:rsid w:val="00C90245"/>
    <w:rsid w:val="00C90CF7"/>
    <w:rsid w:val="00C9122C"/>
    <w:rsid w:val="00C92CB0"/>
    <w:rsid w:val="00C9665C"/>
    <w:rsid w:val="00C9726E"/>
    <w:rsid w:val="00CA2EA1"/>
    <w:rsid w:val="00CA3E90"/>
    <w:rsid w:val="00CA4B60"/>
    <w:rsid w:val="00CA4DC7"/>
    <w:rsid w:val="00CA5874"/>
    <w:rsid w:val="00CA73B4"/>
    <w:rsid w:val="00CB1F61"/>
    <w:rsid w:val="00CB54BC"/>
    <w:rsid w:val="00CB7A25"/>
    <w:rsid w:val="00CC01BD"/>
    <w:rsid w:val="00CC33BB"/>
    <w:rsid w:val="00CC4213"/>
    <w:rsid w:val="00CC6568"/>
    <w:rsid w:val="00CC6599"/>
    <w:rsid w:val="00CC741E"/>
    <w:rsid w:val="00CD15BB"/>
    <w:rsid w:val="00CD3CBD"/>
    <w:rsid w:val="00CD4869"/>
    <w:rsid w:val="00CD4EE5"/>
    <w:rsid w:val="00CD63B5"/>
    <w:rsid w:val="00CD7B65"/>
    <w:rsid w:val="00CD7F1C"/>
    <w:rsid w:val="00CD7FD4"/>
    <w:rsid w:val="00CE0B0D"/>
    <w:rsid w:val="00CE23B9"/>
    <w:rsid w:val="00CE2827"/>
    <w:rsid w:val="00CE39E7"/>
    <w:rsid w:val="00CE3C70"/>
    <w:rsid w:val="00CE4592"/>
    <w:rsid w:val="00CE4F6F"/>
    <w:rsid w:val="00CE4F8E"/>
    <w:rsid w:val="00CE695A"/>
    <w:rsid w:val="00CE7C4F"/>
    <w:rsid w:val="00CF0D09"/>
    <w:rsid w:val="00CF1065"/>
    <w:rsid w:val="00CF32E0"/>
    <w:rsid w:val="00CF4554"/>
    <w:rsid w:val="00CF47F3"/>
    <w:rsid w:val="00CF765F"/>
    <w:rsid w:val="00D01AD4"/>
    <w:rsid w:val="00D023C2"/>
    <w:rsid w:val="00D037B6"/>
    <w:rsid w:val="00D048E3"/>
    <w:rsid w:val="00D0498C"/>
    <w:rsid w:val="00D07F5B"/>
    <w:rsid w:val="00D1142B"/>
    <w:rsid w:val="00D11D49"/>
    <w:rsid w:val="00D12031"/>
    <w:rsid w:val="00D1261F"/>
    <w:rsid w:val="00D13514"/>
    <w:rsid w:val="00D15087"/>
    <w:rsid w:val="00D1569C"/>
    <w:rsid w:val="00D17AD0"/>
    <w:rsid w:val="00D200C1"/>
    <w:rsid w:val="00D20144"/>
    <w:rsid w:val="00D22C74"/>
    <w:rsid w:val="00D22FEA"/>
    <w:rsid w:val="00D23683"/>
    <w:rsid w:val="00D24863"/>
    <w:rsid w:val="00D24881"/>
    <w:rsid w:val="00D25F93"/>
    <w:rsid w:val="00D2634D"/>
    <w:rsid w:val="00D26475"/>
    <w:rsid w:val="00D26A01"/>
    <w:rsid w:val="00D307F9"/>
    <w:rsid w:val="00D30F71"/>
    <w:rsid w:val="00D33A46"/>
    <w:rsid w:val="00D33D4F"/>
    <w:rsid w:val="00D349E4"/>
    <w:rsid w:val="00D351B5"/>
    <w:rsid w:val="00D3570B"/>
    <w:rsid w:val="00D35BF1"/>
    <w:rsid w:val="00D35C06"/>
    <w:rsid w:val="00D372B1"/>
    <w:rsid w:val="00D374A6"/>
    <w:rsid w:val="00D37D55"/>
    <w:rsid w:val="00D402FB"/>
    <w:rsid w:val="00D41BDE"/>
    <w:rsid w:val="00D441C7"/>
    <w:rsid w:val="00D4686F"/>
    <w:rsid w:val="00D504ED"/>
    <w:rsid w:val="00D51A77"/>
    <w:rsid w:val="00D51EAC"/>
    <w:rsid w:val="00D52AFA"/>
    <w:rsid w:val="00D6275E"/>
    <w:rsid w:val="00D64811"/>
    <w:rsid w:val="00D656B0"/>
    <w:rsid w:val="00D65797"/>
    <w:rsid w:val="00D67950"/>
    <w:rsid w:val="00D712F3"/>
    <w:rsid w:val="00D71BBF"/>
    <w:rsid w:val="00D7275F"/>
    <w:rsid w:val="00D77A2E"/>
    <w:rsid w:val="00D80F28"/>
    <w:rsid w:val="00D81577"/>
    <w:rsid w:val="00D81F4F"/>
    <w:rsid w:val="00D82386"/>
    <w:rsid w:val="00D82A46"/>
    <w:rsid w:val="00D83397"/>
    <w:rsid w:val="00D8383F"/>
    <w:rsid w:val="00D868C6"/>
    <w:rsid w:val="00D86DD2"/>
    <w:rsid w:val="00D90317"/>
    <w:rsid w:val="00D90EE5"/>
    <w:rsid w:val="00D93803"/>
    <w:rsid w:val="00D95A48"/>
    <w:rsid w:val="00D95DC4"/>
    <w:rsid w:val="00D96762"/>
    <w:rsid w:val="00D96E1B"/>
    <w:rsid w:val="00DA0BE3"/>
    <w:rsid w:val="00DA1156"/>
    <w:rsid w:val="00DA1C24"/>
    <w:rsid w:val="00DA37AA"/>
    <w:rsid w:val="00DA41C4"/>
    <w:rsid w:val="00DA4B45"/>
    <w:rsid w:val="00DA4CDC"/>
    <w:rsid w:val="00DB0CEF"/>
    <w:rsid w:val="00DB0FB8"/>
    <w:rsid w:val="00DB15DD"/>
    <w:rsid w:val="00DB1CD7"/>
    <w:rsid w:val="00DB1F70"/>
    <w:rsid w:val="00DB3926"/>
    <w:rsid w:val="00DB6F5A"/>
    <w:rsid w:val="00DC01B4"/>
    <w:rsid w:val="00DC092B"/>
    <w:rsid w:val="00DC14E5"/>
    <w:rsid w:val="00DC2F23"/>
    <w:rsid w:val="00DC3247"/>
    <w:rsid w:val="00DC3FC2"/>
    <w:rsid w:val="00DC4AA5"/>
    <w:rsid w:val="00DC6279"/>
    <w:rsid w:val="00DC6F97"/>
    <w:rsid w:val="00DD002D"/>
    <w:rsid w:val="00DD298B"/>
    <w:rsid w:val="00DD49BE"/>
    <w:rsid w:val="00DE1DF9"/>
    <w:rsid w:val="00DE2151"/>
    <w:rsid w:val="00DE2578"/>
    <w:rsid w:val="00DE3F5D"/>
    <w:rsid w:val="00DE5736"/>
    <w:rsid w:val="00DF03D7"/>
    <w:rsid w:val="00DF5438"/>
    <w:rsid w:val="00E02319"/>
    <w:rsid w:val="00E023A4"/>
    <w:rsid w:val="00E02682"/>
    <w:rsid w:val="00E02FDF"/>
    <w:rsid w:val="00E039D2"/>
    <w:rsid w:val="00E11FC7"/>
    <w:rsid w:val="00E14CB8"/>
    <w:rsid w:val="00E15181"/>
    <w:rsid w:val="00E169C6"/>
    <w:rsid w:val="00E1752A"/>
    <w:rsid w:val="00E20C6C"/>
    <w:rsid w:val="00E22638"/>
    <w:rsid w:val="00E248A1"/>
    <w:rsid w:val="00E24A1E"/>
    <w:rsid w:val="00E26C40"/>
    <w:rsid w:val="00E27F0D"/>
    <w:rsid w:val="00E3030C"/>
    <w:rsid w:val="00E309DA"/>
    <w:rsid w:val="00E33642"/>
    <w:rsid w:val="00E34B8D"/>
    <w:rsid w:val="00E358B7"/>
    <w:rsid w:val="00E3603F"/>
    <w:rsid w:val="00E36C94"/>
    <w:rsid w:val="00E372DA"/>
    <w:rsid w:val="00E37B2C"/>
    <w:rsid w:val="00E43D42"/>
    <w:rsid w:val="00E4726C"/>
    <w:rsid w:val="00E50287"/>
    <w:rsid w:val="00E5049C"/>
    <w:rsid w:val="00E513C1"/>
    <w:rsid w:val="00E53ED1"/>
    <w:rsid w:val="00E541ED"/>
    <w:rsid w:val="00E552F3"/>
    <w:rsid w:val="00E557E6"/>
    <w:rsid w:val="00E603EB"/>
    <w:rsid w:val="00E6097F"/>
    <w:rsid w:val="00E61D04"/>
    <w:rsid w:val="00E633D7"/>
    <w:rsid w:val="00E63A46"/>
    <w:rsid w:val="00E63D06"/>
    <w:rsid w:val="00E63E01"/>
    <w:rsid w:val="00E65284"/>
    <w:rsid w:val="00E66B95"/>
    <w:rsid w:val="00E66FC9"/>
    <w:rsid w:val="00E6778F"/>
    <w:rsid w:val="00E677D5"/>
    <w:rsid w:val="00E705F5"/>
    <w:rsid w:val="00E707C0"/>
    <w:rsid w:val="00E70B82"/>
    <w:rsid w:val="00E726D7"/>
    <w:rsid w:val="00E7275E"/>
    <w:rsid w:val="00E74E9B"/>
    <w:rsid w:val="00E74FB9"/>
    <w:rsid w:val="00E75EDD"/>
    <w:rsid w:val="00E760DA"/>
    <w:rsid w:val="00E76451"/>
    <w:rsid w:val="00E77894"/>
    <w:rsid w:val="00E77B74"/>
    <w:rsid w:val="00E82D1D"/>
    <w:rsid w:val="00E8344D"/>
    <w:rsid w:val="00E838C7"/>
    <w:rsid w:val="00E8632E"/>
    <w:rsid w:val="00E91186"/>
    <w:rsid w:val="00EA0E7E"/>
    <w:rsid w:val="00EA0F8C"/>
    <w:rsid w:val="00EA331A"/>
    <w:rsid w:val="00EA3524"/>
    <w:rsid w:val="00EA453E"/>
    <w:rsid w:val="00EA6201"/>
    <w:rsid w:val="00EB0735"/>
    <w:rsid w:val="00EB0758"/>
    <w:rsid w:val="00EB4081"/>
    <w:rsid w:val="00EB63E4"/>
    <w:rsid w:val="00EC4BEF"/>
    <w:rsid w:val="00EC5509"/>
    <w:rsid w:val="00EC5D05"/>
    <w:rsid w:val="00EC74C5"/>
    <w:rsid w:val="00EC794F"/>
    <w:rsid w:val="00ED075D"/>
    <w:rsid w:val="00ED0EC9"/>
    <w:rsid w:val="00ED1C5B"/>
    <w:rsid w:val="00ED269E"/>
    <w:rsid w:val="00ED4D6D"/>
    <w:rsid w:val="00ED6218"/>
    <w:rsid w:val="00ED6630"/>
    <w:rsid w:val="00EE2D4E"/>
    <w:rsid w:val="00EE6618"/>
    <w:rsid w:val="00EE703B"/>
    <w:rsid w:val="00EE7045"/>
    <w:rsid w:val="00EF1902"/>
    <w:rsid w:val="00EF3032"/>
    <w:rsid w:val="00EF415F"/>
    <w:rsid w:val="00EF4552"/>
    <w:rsid w:val="00EF596A"/>
    <w:rsid w:val="00EF6EDA"/>
    <w:rsid w:val="00EF74D3"/>
    <w:rsid w:val="00EF7C3F"/>
    <w:rsid w:val="00F00198"/>
    <w:rsid w:val="00F01643"/>
    <w:rsid w:val="00F018B1"/>
    <w:rsid w:val="00F02C1E"/>
    <w:rsid w:val="00F03F30"/>
    <w:rsid w:val="00F05E0C"/>
    <w:rsid w:val="00F11D93"/>
    <w:rsid w:val="00F14468"/>
    <w:rsid w:val="00F14C77"/>
    <w:rsid w:val="00F1738A"/>
    <w:rsid w:val="00F17B0C"/>
    <w:rsid w:val="00F17DF4"/>
    <w:rsid w:val="00F17F5F"/>
    <w:rsid w:val="00F20A47"/>
    <w:rsid w:val="00F21A61"/>
    <w:rsid w:val="00F21C3D"/>
    <w:rsid w:val="00F23099"/>
    <w:rsid w:val="00F2334A"/>
    <w:rsid w:val="00F243E2"/>
    <w:rsid w:val="00F24772"/>
    <w:rsid w:val="00F31434"/>
    <w:rsid w:val="00F3244E"/>
    <w:rsid w:val="00F37E64"/>
    <w:rsid w:val="00F42B79"/>
    <w:rsid w:val="00F45B33"/>
    <w:rsid w:val="00F465F8"/>
    <w:rsid w:val="00F4798F"/>
    <w:rsid w:val="00F55CA7"/>
    <w:rsid w:val="00F55F87"/>
    <w:rsid w:val="00F563BA"/>
    <w:rsid w:val="00F5648F"/>
    <w:rsid w:val="00F5752B"/>
    <w:rsid w:val="00F57E56"/>
    <w:rsid w:val="00F60AEB"/>
    <w:rsid w:val="00F61381"/>
    <w:rsid w:val="00F622C0"/>
    <w:rsid w:val="00F632F7"/>
    <w:rsid w:val="00F63A6F"/>
    <w:rsid w:val="00F64A4F"/>
    <w:rsid w:val="00F64F97"/>
    <w:rsid w:val="00F657D7"/>
    <w:rsid w:val="00F700B8"/>
    <w:rsid w:val="00F70B9B"/>
    <w:rsid w:val="00F74C8E"/>
    <w:rsid w:val="00F74D1F"/>
    <w:rsid w:val="00F75C89"/>
    <w:rsid w:val="00F77070"/>
    <w:rsid w:val="00F80D5E"/>
    <w:rsid w:val="00F81DAA"/>
    <w:rsid w:val="00F84557"/>
    <w:rsid w:val="00F84CF9"/>
    <w:rsid w:val="00F85796"/>
    <w:rsid w:val="00F90FB9"/>
    <w:rsid w:val="00F91324"/>
    <w:rsid w:val="00F921DA"/>
    <w:rsid w:val="00F92E38"/>
    <w:rsid w:val="00F95B7F"/>
    <w:rsid w:val="00F96619"/>
    <w:rsid w:val="00F978A5"/>
    <w:rsid w:val="00F97A42"/>
    <w:rsid w:val="00FA14EE"/>
    <w:rsid w:val="00FA1951"/>
    <w:rsid w:val="00FA22E4"/>
    <w:rsid w:val="00FA2998"/>
    <w:rsid w:val="00FA339F"/>
    <w:rsid w:val="00FA4AA2"/>
    <w:rsid w:val="00FA532A"/>
    <w:rsid w:val="00FA6A81"/>
    <w:rsid w:val="00FA6E27"/>
    <w:rsid w:val="00FA793C"/>
    <w:rsid w:val="00FB2093"/>
    <w:rsid w:val="00FB30DB"/>
    <w:rsid w:val="00FB687C"/>
    <w:rsid w:val="00FC2115"/>
    <w:rsid w:val="00FC6FAE"/>
    <w:rsid w:val="00FC7744"/>
    <w:rsid w:val="00FD095A"/>
    <w:rsid w:val="00FD202D"/>
    <w:rsid w:val="00FD2758"/>
    <w:rsid w:val="00FD7D26"/>
    <w:rsid w:val="00FE248A"/>
    <w:rsid w:val="00FE3E04"/>
    <w:rsid w:val="00FE4CE6"/>
    <w:rsid w:val="00FE5696"/>
    <w:rsid w:val="00FE6EF4"/>
    <w:rsid w:val="00FE7AC3"/>
    <w:rsid w:val="00FF10BA"/>
    <w:rsid w:val="00FF233B"/>
    <w:rsid w:val="00FF3157"/>
    <w:rsid w:val="00FF5D4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3B6FA"/>
  <w15:chartTrackingRefBased/>
  <w15:docId w15:val="{E32E8908-38D5-44C7-A8F5-FC2B6A3F8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CE6"/>
  </w:style>
  <w:style w:type="paragraph" w:styleId="Heading1">
    <w:name w:val="heading 1"/>
    <w:basedOn w:val="Normal"/>
    <w:next w:val="Normal"/>
    <w:link w:val="Heading1Char"/>
    <w:uiPriority w:val="9"/>
    <w:qFormat/>
    <w:rsid w:val="00B63E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050E"/>
    <w:pPr>
      <w:spacing w:line="360" w:lineRule="auto"/>
      <w:jc w:val="both"/>
      <w:outlineLvl w:val="1"/>
    </w:pPr>
    <w:rPr>
      <w:rFonts w:ascii="Calibri" w:eastAsia="Calibri" w:hAnsi="Calibri" w:cs="Times New Roman"/>
      <w:bCs/>
    </w:rPr>
  </w:style>
  <w:style w:type="paragraph" w:styleId="Heading3">
    <w:name w:val="heading 3"/>
    <w:basedOn w:val="Normal"/>
    <w:next w:val="Normal"/>
    <w:link w:val="Heading3Char"/>
    <w:uiPriority w:val="9"/>
    <w:unhideWhenUsed/>
    <w:qFormat/>
    <w:rsid w:val="00DD29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E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050E"/>
    <w:rPr>
      <w:rFonts w:ascii="Calibri" w:eastAsia="Calibri" w:hAnsi="Calibri" w:cs="Times New Roman"/>
      <w:bCs/>
    </w:rPr>
  </w:style>
  <w:style w:type="character" w:customStyle="1" w:styleId="Heading3Char">
    <w:name w:val="Heading 3 Char"/>
    <w:basedOn w:val="DefaultParagraphFont"/>
    <w:link w:val="Heading3"/>
    <w:uiPriority w:val="9"/>
    <w:rsid w:val="00DD298B"/>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3B50EE"/>
    <w:rPr>
      <w:sz w:val="16"/>
      <w:szCs w:val="16"/>
    </w:rPr>
  </w:style>
  <w:style w:type="paragraph" w:styleId="CommentText">
    <w:name w:val="annotation text"/>
    <w:basedOn w:val="Normal"/>
    <w:link w:val="CommentTextChar"/>
    <w:uiPriority w:val="99"/>
    <w:unhideWhenUsed/>
    <w:rsid w:val="003B50EE"/>
    <w:pPr>
      <w:spacing w:line="240" w:lineRule="auto"/>
    </w:pPr>
    <w:rPr>
      <w:sz w:val="20"/>
      <w:szCs w:val="20"/>
    </w:rPr>
  </w:style>
  <w:style w:type="character" w:customStyle="1" w:styleId="CommentTextChar">
    <w:name w:val="Comment Text Char"/>
    <w:basedOn w:val="DefaultParagraphFont"/>
    <w:link w:val="CommentText"/>
    <w:uiPriority w:val="99"/>
    <w:rsid w:val="003B50EE"/>
    <w:rPr>
      <w:sz w:val="20"/>
      <w:szCs w:val="20"/>
    </w:rPr>
  </w:style>
  <w:style w:type="paragraph" w:styleId="CommentSubject">
    <w:name w:val="annotation subject"/>
    <w:basedOn w:val="CommentText"/>
    <w:next w:val="CommentText"/>
    <w:link w:val="CommentSubjectChar"/>
    <w:uiPriority w:val="99"/>
    <w:semiHidden/>
    <w:unhideWhenUsed/>
    <w:rsid w:val="003B50EE"/>
    <w:rPr>
      <w:b/>
      <w:bCs/>
    </w:rPr>
  </w:style>
  <w:style w:type="character" w:customStyle="1" w:styleId="CommentSubjectChar">
    <w:name w:val="Comment Subject Char"/>
    <w:basedOn w:val="CommentTextChar"/>
    <w:link w:val="CommentSubject"/>
    <w:uiPriority w:val="99"/>
    <w:semiHidden/>
    <w:rsid w:val="003B50EE"/>
    <w:rPr>
      <w:b/>
      <w:bCs/>
      <w:sz w:val="20"/>
      <w:szCs w:val="20"/>
    </w:rPr>
  </w:style>
  <w:style w:type="paragraph" w:styleId="BalloonText">
    <w:name w:val="Balloon Text"/>
    <w:basedOn w:val="Normal"/>
    <w:link w:val="BalloonTextChar"/>
    <w:uiPriority w:val="99"/>
    <w:semiHidden/>
    <w:unhideWhenUsed/>
    <w:rsid w:val="003B50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50EE"/>
    <w:rPr>
      <w:rFonts w:ascii="Segoe UI" w:hAnsi="Segoe UI" w:cs="Segoe UI"/>
      <w:sz w:val="18"/>
      <w:szCs w:val="18"/>
    </w:rPr>
  </w:style>
  <w:style w:type="paragraph" w:styleId="Revision">
    <w:name w:val="Revision"/>
    <w:hidden/>
    <w:uiPriority w:val="99"/>
    <w:semiHidden/>
    <w:rsid w:val="00477EF1"/>
    <w:pPr>
      <w:spacing w:after="0" w:line="240" w:lineRule="auto"/>
    </w:pPr>
  </w:style>
  <w:style w:type="paragraph" w:styleId="Header">
    <w:name w:val="header"/>
    <w:basedOn w:val="Normal"/>
    <w:link w:val="HeaderChar"/>
    <w:uiPriority w:val="99"/>
    <w:unhideWhenUsed/>
    <w:rsid w:val="00874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D8D"/>
  </w:style>
  <w:style w:type="paragraph" w:styleId="Footer">
    <w:name w:val="footer"/>
    <w:basedOn w:val="Normal"/>
    <w:link w:val="FooterChar"/>
    <w:uiPriority w:val="99"/>
    <w:unhideWhenUsed/>
    <w:rsid w:val="00874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D8D"/>
  </w:style>
  <w:style w:type="paragraph" w:styleId="ListParagraph">
    <w:name w:val="List Paragraph"/>
    <w:basedOn w:val="Normal"/>
    <w:uiPriority w:val="34"/>
    <w:qFormat/>
    <w:rsid w:val="00874D8D"/>
    <w:pPr>
      <w:ind w:left="720"/>
      <w:contextualSpacing/>
    </w:pPr>
  </w:style>
  <w:style w:type="table" w:styleId="GridTable5Dark">
    <w:name w:val="Grid Table 5 Dark"/>
    <w:basedOn w:val="TableNormal"/>
    <w:uiPriority w:val="50"/>
    <w:rsid w:val="00B541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3">
    <w:name w:val="Grid Table 4 Accent 3"/>
    <w:basedOn w:val="TableNormal"/>
    <w:uiPriority w:val="49"/>
    <w:rsid w:val="00B5412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CD15BB"/>
    <w:rPr>
      <w:color w:val="0000FF"/>
      <w:u w:val="single"/>
    </w:rPr>
  </w:style>
  <w:style w:type="character" w:customStyle="1" w:styleId="Onopgelostemelding1">
    <w:name w:val="Onopgeloste melding1"/>
    <w:basedOn w:val="DefaultParagraphFont"/>
    <w:uiPriority w:val="99"/>
    <w:semiHidden/>
    <w:unhideWhenUsed/>
    <w:rsid w:val="00CD15BB"/>
    <w:rPr>
      <w:color w:val="808080"/>
      <w:shd w:val="clear" w:color="auto" w:fill="E6E6E6"/>
    </w:rPr>
  </w:style>
  <w:style w:type="paragraph" w:customStyle="1" w:styleId="Default">
    <w:name w:val="Default"/>
    <w:rsid w:val="00726D7F"/>
    <w:pPr>
      <w:autoSpaceDE w:val="0"/>
      <w:autoSpaceDN w:val="0"/>
      <w:adjustRightInd w:val="0"/>
      <w:spacing w:after="0" w:line="240" w:lineRule="auto"/>
    </w:pPr>
    <w:rPr>
      <w:rFonts w:ascii="Calibri" w:hAnsi="Calibri" w:cs="Calibri"/>
      <w:color w:val="000000"/>
      <w:sz w:val="24"/>
      <w:szCs w:val="24"/>
    </w:rPr>
  </w:style>
  <w:style w:type="character" w:styleId="LineNumber">
    <w:name w:val="line number"/>
    <w:basedOn w:val="DefaultParagraphFont"/>
    <w:uiPriority w:val="99"/>
    <w:semiHidden/>
    <w:unhideWhenUsed/>
    <w:rsid w:val="00685561"/>
  </w:style>
  <w:style w:type="table" w:styleId="TableGrid">
    <w:name w:val="Table Grid"/>
    <w:basedOn w:val="TableNormal"/>
    <w:uiPriority w:val="39"/>
    <w:rsid w:val="00397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fuvd">
    <w:name w:val="ilfuvd"/>
    <w:basedOn w:val="DefaultParagraphFont"/>
    <w:rsid w:val="006F237F"/>
  </w:style>
  <w:style w:type="character" w:customStyle="1" w:styleId="Onopgelostemelding2">
    <w:name w:val="Onopgeloste melding2"/>
    <w:basedOn w:val="DefaultParagraphFont"/>
    <w:uiPriority w:val="99"/>
    <w:semiHidden/>
    <w:unhideWhenUsed/>
    <w:rsid w:val="00B65B7B"/>
    <w:rPr>
      <w:color w:val="808080"/>
      <w:shd w:val="clear" w:color="auto" w:fill="E6E6E6"/>
    </w:rPr>
  </w:style>
  <w:style w:type="character" w:styleId="FollowedHyperlink">
    <w:name w:val="FollowedHyperlink"/>
    <w:basedOn w:val="DefaultParagraphFont"/>
    <w:uiPriority w:val="99"/>
    <w:semiHidden/>
    <w:unhideWhenUsed/>
    <w:rsid w:val="00EE2D4E"/>
    <w:rPr>
      <w:color w:val="954F72" w:themeColor="followedHyperlink"/>
      <w:u w:val="single"/>
    </w:rPr>
  </w:style>
  <w:style w:type="paragraph" w:styleId="Caption">
    <w:name w:val="caption"/>
    <w:basedOn w:val="Normal"/>
    <w:next w:val="Normal"/>
    <w:uiPriority w:val="35"/>
    <w:unhideWhenUsed/>
    <w:qFormat/>
    <w:rsid w:val="004B7EF5"/>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725A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7432">
      <w:bodyDiv w:val="1"/>
      <w:marLeft w:val="0"/>
      <w:marRight w:val="0"/>
      <w:marTop w:val="0"/>
      <w:marBottom w:val="0"/>
      <w:divBdr>
        <w:top w:val="none" w:sz="0" w:space="0" w:color="auto"/>
        <w:left w:val="none" w:sz="0" w:space="0" w:color="auto"/>
        <w:bottom w:val="none" w:sz="0" w:space="0" w:color="auto"/>
        <w:right w:val="none" w:sz="0" w:space="0" w:color="auto"/>
      </w:divBdr>
      <w:divsChild>
        <w:div w:id="982732128">
          <w:marLeft w:val="0"/>
          <w:marRight w:val="0"/>
          <w:marTop w:val="0"/>
          <w:marBottom w:val="0"/>
          <w:divBdr>
            <w:top w:val="none" w:sz="0" w:space="0" w:color="auto"/>
            <w:left w:val="none" w:sz="0" w:space="0" w:color="auto"/>
            <w:bottom w:val="none" w:sz="0" w:space="0" w:color="auto"/>
            <w:right w:val="none" w:sz="0" w:space="0" w:color="auto"/>
          </w:divBdr>
          <w:divsChild>
            <w:div w:id="2116439651">
              <w:marLeft w:val="0"/>
              <w:marRight w:val="0"/>
              <w:marTop w:val="0"/>
              <w:marBottom w:val="0"/>
              <w:divBdr>
                <w:top w:val="none" w:sz="0" w:space="0" w:color="auto"/>
                <w:left w:val="none" w:sz="0" w:space="0" w:color="auto"/>
                <w:bottom w:val="none" w:sz="0" w:space="0" w:color="auto"/>
                <w:right w:val="none" w:sz="0" w:space="0" w:color="auto"/>
              </w:divBdr>
            </w:div>
            <w:div w:id="1130436461">
              <w:marLeft w:val="0"/>
              <w:marRight w:val="0"/>
              <w:marTop w:val="0"/>
              <w:marBottom w:val="0"/>
              <w:divBdr>
                <w:top w:val="none" w:sz="0" w:space="0" w:color="auto"/>
                <w:left w:val="none" w:sz="0" w:space="0" w:color="auto"/>
                <w:bottom w:val="none" w:sz="0" w:space="0" w:color="auto"/>
                <w:right w:val="none" w:sz="0" w:space="0" w:color="auto"/>
              </w:divBdr>
            </w:div>
            <w:div w:id="785587550">
              <w:marLeft w:val="0"/>
              <w:marRight w:val="0"/>
              <w:marTop w:val="0"/>
              <w:marBottom w:val="0"/>
              <w:divBdr>
                <w:top w:val="none" w:sz="0" w:space="0" w:color="auto"/>
                <w:left w:val="none" w:sz="0" w:space="0" w:color="auto"/>
                <w:bottom w:val="none" w:sz="0" w:space="0" w:color="auto"/>
                <w:right w:val="none" w:sz="0" w:space="0" w:color="auto"/>
              </w:divBdr>
            </w:div>
            <w:div w:id="6082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1499">
      <w:bodyDiv w:val="1"/>
      <w:marLeft w:val="0"/>
      <w:marRight w:val="0"/>
      <w:marTop w:val="0"/>
      <w:marBottom w:val="0"/>
      <w:divBdr>
        <w:top w:val="none" w:sz="0" w:space="0" w:color="auto"/>
        <w:left w:val="none" w:sz="0" w:space="0" w:color="auto"/>
        <w:bottom w:val="none" w:sz="0" w:space="0" w:color="auto"/>
        <w:right w:val="none" w:sz="0" w:space="0" w:color="auto"/>
      </w:divBdr>
      <w:divsChild>
        <w:div w:id="998776745">
          <w:marLeft w:val="0"/>
          <w:marRight w:val="0"/>
          <w:marTop w:val="0"/>
          <w:marBottom w:val="0"/>
          <w:divBdr>
            <w:top w:val="none" w:sz="0" w:space="0" w:color="auto"/>
            <w:left w:val="none" w:sz="0" w:space="0" w:color="auto"/>
            <w:bottom w:val="none" w:sz="0" w:space="0" w:color="auto"/>
            <w:right w:val="none" w:sz="0" w:space="0" w:color="auto"/>
          </w:divBdr>
          <w:divsChild>
            <w:div w:id="1342394251">
              <w:marLeft w:val="0"/>
              <w:marRight w:val="0"/>
              <w:marTop w:val="0"/>
              <w:marBottom w:val="0"/>
              <w:divBdr>
                <w:top w:val="none" w:sz="0" w:space="0" w:color="auto"/>
                <w:left w:val="none" w:sz="0" w:space="0" w:color="auto"/>
                <w:bottom w:val="none" w:sz="0" w:space="0" w:color="auto"/>
                <w:right w:val="none" w:sz="0" w:space="0" w:color="auto"/>
              </w:divBdr>
            </w:div>
            <w:div w:id="778141054">
              <w:marLeft w:val="0"/>
              <w:marRight w:val="0"/>
              <w:marTop w:val="0"/>
              <w:marBottom w:val="0"/>
              <w:divBdr>
                <w:top w:val="none" w:sz="0" w:space="0" w:color="auto"/>
                <w:left w:val="none" w:sz="0" w:space="0" w:color="auto"/>
                <w:bottom w:val="none" w:sz="0" w:space="0" w:color="auto"/>
                <w:right w:val="none" w:sz="0" w:space="0" w:color="auto"/>
              </w:divBdr>
            </w:div>
            <w:div w:id="1781796390">
              <w:marLeft w:val="0"/>
              <w:marRight w:val="0"/>
              <w:marTop w:val="0"/>
              <w:marBottom w:val="0"/>
              <w:divBdr>
                <w:top w:val="none" w:sz="0" w:space="0" w:color="auto"/>
                <w:left w:val="none" w:sz="0" w:space="0" w:color="auto"/>
                <w:bottom w:val="none" w:sz="0" w:space="0" w:color="auto"/>
                <w:right w:val="none" w:sz="0" w:space="0" w:color="auto"/>
              </w:divBdr>
            </w:div>
            <w:div w:id="1612273645">
              <w:marLeft w:val="0"/>
              <w:marRight w:val="0"/>
              <w:marTop w:val="0"/>
              <w:marBottom w:val="0"/>
              <w:divBdr>
                <w:top w:val="none" w:sz="0" w:space="0" w:color="auto"/>
                <w:left w:val="none" w:sz="0" w:space="0" w:color="auto"/>
                <w:bottom w:val="none" w:sz="0" w:space="0" w:color="auto"/>
                <w:right w:val="none" w:sz="0" w:space="0" w:color="auto"/>
              </w:divBdr>
            </w:div>
            <w:div w:id="1265192105">
              <w:marLeft w:val="0"/>
              <w:marRight w:val="0"/>
              <w:marTop w:val="0"/>
              <w:marBottom w:val="0"/>
              <w:divBdr>
                <w:top w:val="none" w:sz="0" w:space="0" w:color="auto"/>
                <w:left w:val="none" w:sz="0" w:space="0" w:color="auto"/>
                <w:bottom w:val="none" w:sz="0" w:space="0" w:color="auto"/>
                <w:right w:val="none" w:sz="0" w:space="0" w:color="auto"/>
              </w:divBdr>
            </w:div>
            <w:div w:id="409547505">
              <w:marLeft w:val="0"/>
              <w:marRight w:val="0"/>
              <w:marTop w:val="0"/>
              <w:marBottom w:val="0"/>
              <w:divBdr>
                <w:top w:val="none" w:sz="0" w:space="0" w:color="auto"/>
                <w:left w:val="none" w:sz="0" w:space="0" w:color="auto"/>
                <w:bottom w:val="none" w:sz="0" w:space="0" w:color="auto"/>
                <w:right w:val="none" w:sz="0" w:space="0" w:color="auto"/>
              </w:divBdr>
            </w:div>
            <w:div w:id="1458833542">
              <w:marLeft w:val="0"/>
              <w:marRight w:val="0"/>
              <w:marTop w:val="0"/>
              <w:marBottom w:val="0"/>
              <w:divBdr>
                <w:top w:val="none" w:sz="0" w:space="0" w:color="auto"/>
                <w:left w:val="none" w:sz="0" w:space="0" w:color="auto"/>
                <w:bottom w:val="none" w:sz="0" w:space="0" w:color="auto"/>
                <w:right w:val="none" w:sz="0" w:space="0" w:color="auto"/>
              </w:divBdr>
            </w:div>
            <w:div w:id="410196561">
              <w:marLeft w:val="0"/>
              <w:marRight w:val="0"/>
              <w:marTop w:val="0"/>
              <w:marBottom w:val="0"/>
              <w:divBdr>
                <w:top w:val="none" w:sz="0" w:space="0" w:color="auto"/>
                <w:left w:val="none" w:sz="0" w:space="0" w:color="auto"/>
                <w:bottom w:val="none" w:sz="0" w:space="0" w:color="auto"/>
                <w:right w:val="none" w:sz="0" w:space="0" w:color="auto"/>
              </w:divBdr>
            </w:div>
            <w:div w:id="901986869">
              <w:marLeft w:val="0"/>
              <w:marRight w:val="0"/>
              <w:marTop w:val="0"/>
              <w:marBottom w:val="0"/>
              <w:divBdr>
                <w:top w:val="none" w:sz="0" w:space="0" w:color="auto"/>
                <w:left w:val="none" w:sz="0" w:space="0" w:color="auto"/>
                <w:bottom w:val="none" w:sz="0" w:space="0" w:color="auto"/>
                <w:right w:val="none" w:sz="0" w:space="0" w:color="auto"/>
              </w:divBdr>
            </w:div>
            <w:div w:id="532423155">
              <w:marLeft w:val="0"/>
              <w:marRight w:val="0"/>
              <w:marTop w:val="0"/>
              <w:marBottom w:val="0"/>
              <w:divBdr>
                <w:top w:val="none" w:sz="0" w:space="0" w:color="auto"/>
                <w:left w:val="none" w:sz="0" w:space="0" w:color="auto"/>
                <w:bottom w:val="none" w:sz="0" w:space="0" w:color="auto"/>
                <w:right w:val="none" w:sz="0" w:space="0" w:color="auto"/>
              </w:divBdr>
            </w:div>
            <w:div w:id="14427346">
              <w:marLeft w:val="0"/>
              <w:marRight w:val="0"/>
              <w:marTop w:val="0"/>
              <w:marBottom w:val="0"/>
              <w:divBdr>
                <w:top w:val="none" w:sz="0" w:space="0" w:color="auto"/>
                <w:left w:val="none" w:sz="0" w:space="0" w:color="auto"/>
                <w:bottom w:val="none" w:sz="0" w:space="0" w:color="auto"/>
                <w:right w:val="none" w:sz="0" w:space="0" w:color="auto"/>
              </w:divBdr>
            </w:div>
            <w:div w:id="440615599">
              <w:marLeft w:val="0"/>
              <w:marRight w:val="0"/>
              <w:marTop w:val="0"/>
              <w:marBottom w:val="0"/>
              <w:divBdr>
                <w:top w:val="none" w:sz="0" w:space="0" w:color="auto"/>
                <w:left w:val="none" w:sz="0" w:space="0" w:color="auto"/>
                <w:bottom w:val="none" w:sz="0" w:space="0" w:color="auto"/>
                <w:right w:val="none" w:sz="0" w:space="0" w:color="auto"/>
              </w:divBdr>
            </w:div>
            <w:div w:id="1298031802">
              <w:marLeft w:val="0"/>
              <w:marRight w:val="0"/>
              <w:marTop w:val="0"/>
              <w:marBottom w:val="0"/>
              <w:divBdr>
                <w:top w:val="none" w:sz="0" w:space="0" w:color="auto"/>
                <w:left w:val="none" w:sz="0" w:space="0" w:color="auto"/>
                <w:bottom w:val="none" w:sz="0" w:space="0" w:color="auto"/>
                <w:right w:val="none" w:sz="0" w:space="0" w:color="auto"/>
              </w:divBdr>
            </w:div>
            <w:div w:id="1439645114">
              <w:marLeft w:val="0"/>
              <w:marRight w:val="0"/>
              <w:marTop w:val="0"/>
              <w:marBottom w:val="0"/>
              <w:divBdr>
                <w:top w:val="none" w:sz="0" w:space="0" w:color="auto"/>
                <w:left w:val="none" w:sz="0" w:space="0" w:color="auto"/>
                <w:bottom w:val="none" w:sz="0" w:space="0" w:color="auto"/>
                <w:right w:val="none" w:sz="0" w:space="0" w:color="auto"/>
              </w:divBdr>
            </w:div>
            <w:div w:id="636574328">
              <w:marLeft w:val="0"/>
              <w:marRight w:val="0"/>
              <w:marTop w:val="0"/>
              <w:marBottom w:val="0"/>
              <w:divBdr>
                <w:top w:val="none" w:sz="0" w:space="0" w:color="auto"/>
                <w:left w:val="none" w:sz="0" w:space="0" w:color="auto"/>
                <w:bottom w:val="none" w:sz="0" w:space="0" w:color="auto"/>
                <w:right w:val="none" w:sz="0" w:space="0" w:color="auto"/>
              </w:divBdr>
            </w:div>
            <w:div w:id="1169249693">
              <w:marLeft w:val="0"/>
              <w:marRight w:val="0"/>
              <w:marTop w:val="0"/>
              <w:marBottom w:val="0"/>
              <w:divBdr>
                <w:top w:val="none" w:sz="0" w:space="0" w:color="auto"/>
                <w:left w:val="none" w:sz="0" w:space="0" w:color="auto"/>
                <w:bottom w:val="none" w:sz="0" w:space="0" w:color="auto"/>
                <w:right w:val="none" w:sz="0" w:space="0" w:color="auto"/>
              </w:divBdr>
            </w:div>
            <w:div w:id="295569809">
              <w:marLeft w:val="0"/>
              <w:marRight w:val="0"/>
              <w:marTop w:val="0"/>
              <w:marBottom w:val="0"/>
              <w:divBdr>
                <w:top w:val="none" w:sz="0" w:space="0" w:color="auto"/>
                <w:left w:val="none" w:sz="0" w:space="0" w:color="auto"/>
                <w:bottom w:val="none" w:sz="0" w:space="0" w:color="auto"/>
                <w:right w:val="none" w:sz="0" w:space="0" w:color="auto"/>
              </w:divBdr>
            </w:div>
            <w:div w:id="2116485633">
              <w:marLeft w:val="0"/>
              <w:marRight w:val="0"/>
              <w:marTop w:val="0"/>
              <w:marBottom w:val="0"/>
              <w:divBdr>
                <w:top w:val="none" w:sz="0" w:space="0" w:color="auto"/>
                <w:left w:val="none" w:sz="0" w:space="0" w:color="auto"/>
                <w:bottom w:val="none" w:sz="0" w:space="0" w:color="auto"/>
                <w:right w:val="none" w:sz="0" w:space="0" w:color="auto"/>
              </w:divBdr>
            </w:div>
            <w:div w:id="2066566301">
              <w:marLeft w:val="0"/>
              <w:marRight w:val="0"/>
              <w:marTop w:val="0"/>
              <w:marBottom w:val="0"/>
              <w:divBdr>
                <w:top w:val="none" w:sz="0" w:space="0" w:color="auto"/>
                <w:left w:val="none" w:sz="0" w:space="0" w:color="auto"/>
                <w:bottom w:val="none" w:sz="0" w:space="0" w:color="auto"/>
                <w:right w:val="none" w:sz="0" w:space="0" w:color="auto"/>
              </w:divBdr>
            </w:div>
            <w:div w:id="1253663849">
              <w:marLeft w:val="0"/>
              <w:marRight w:val="0"/>
              <w:marTop w:val="0"/>
              <w:marBottom w:val="0"/>
              <w:divBdr>
                <w:top w:val="none" w:sz="0" w:space="0" w:color="auto"/>
                <w:left w:val="none" w:sz="0" w:space="0" w:color="auto"/>
                <w:bottom w:val="none" w:sz="0" w:space="0" w:color="auto"/>
                <w:right w:val="none" w:sz="0" w:space="0" w:color="auto"/>
              </w:divBdr>
            </w:div>
            <w:div w:id="1169714018">
              <w:marLeft w:val="0"/>
              <w:marRight w:val="0"/>
              <w:marTop w:val="0"/>
              <w:marBottom w:val="0"/>
              <w:divBdr>
                <w:top w:val="none" w:sz="0" w:space="0" w:color="auto"/>
                <w:left w:val="none" w:sz="0" w:space="0" w:color="auto"/>
                <w:bottom w:val="none" w:sz="0" w:space="0" w:color="auto"/>
                <w:right w:val="none" w:sz="0" w:space="0" w:color="auto"/>
              </w:divBdr>
            </w:div>
            <w:div w:id="1086850810">
              <w:marLeft w:val="0"/>
              <w:marRight w:val="0"/>
              <w:marTop w:val="0"/>
              <w:marBottom w:val="0"/>
              <w:divBdr>
                <w:top w:val="none" w:sz="0" w:space="0" w:color="auto"/>
                <w:left w:val="none" w:sz="0" w:space="0" w:color="auto"/>
                <w:bottom w:val="none" w:sz="0" w:space="0" w:color="auto"/>
                <w:right w:val="none" w:sz="0" w:space="0" w:color="auto"/>
              </w:divBdr>
            </w:div>
            <w:div w:id="1031803011">
              <w:marLeft w:val="0"/>
              <w:marRight w:val="0"/>
              <w:marTop w:val="0"/>
              <w:marBottom w:val="0"/>
              <w:divBdr>
                <w:top w:val="none" w:sz="0" w:space="0" w:color="auto"/>
                <w:left w:val="none" w:sz="0" w:space="0" w:color="auto"/>
                <w:bottom w:val="none" w:sz="0" w:space="0" w:color="auto"/>
                <w:right w:val="none" w:sz="0" w:space="0" w:color="auto"/>
              </w:divBdr>
            </w:div>
            <w:div w:id="192132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02745">
      <w:bodyDiv w:val="1"/>
      <w:marLeft w:val="0"/>
      <w:marRight w:val="0"/>
      <w:marTop w:val="0"/>
      <w:marBottom w:val="0"/>
      <w:divBdr>
        <w:top w:val="none" w:sz="0" w:space="0" w:color="auto"/>
        <w:left w:val="none" w:sz="0" w:space="0" w:color="auto"/>
        <w:bottom w:val="none" w:sz="0" w:space="0" w:color="auto"/>
        <w:right w:val="none" w:sz="0" w:space="0" w:color="auto"/>
      </w:divBdr>
    </w:div>
    <w:div w:id="534928027">
      <w:bodyDiv w:val="1"/>
      <w:marLeft w:val="0"/>
      <w:marRight w:val="0"/>
      <w:marTop w:val="0"/>
      <w:marBottom w:val="0"/>
      <w:divBdr>
        <w:top w:val="none" w:sz="0" w:space="0" w:color="auto"/>
        <w:left w:val="none" w:sz="0" w:space="0" w:color="auto"/>
        <w:bottom w:val="none" w:sz="0" w:space="0" w:color="auto"/>
        <w:right w:val="none" w:sz="0" w:space="0" w:color="auto"/>
      </w:divBdr>
      <w:divsChild>
        <w:div w:id="1868250854">
          <w:marLeft w:val="0"/>
          <w:marRight w:val="0"/>
          <w:marTop w:val="0"/>
          <w:marBottom w:val="0"/>
          <w:divBdr>
            <w:top w:val="none" w:sz="0" w:space="0" w:color="auto"/>
            <w:left w:val="none" w:sz="0" w:space="0" w:color="auto"/>
            <w:bottom w:val="none" w:sz="0" w:space="0" w:color="auto"/>
            <w:right w:val="none" w:sz="0" w:space="0" w:color="auto"/>
          </w:divBdr>
          <w:divsChild>
            <w:div w:id="208452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48205">
      <w:bodyDiv w:val="1"/>
      <w:marLeft w:val="0"/>
      <w:marRight w:val="0"/>
      <w:marTop w:val="0"/>
      <w:marBottom w:val="0"/>
      <w:divBdr>
        <w:top w:val="none" w:sz="0" w:space="0" w:color="auto"/>
        <w:left w:val="none" w:sz="0" w:space="0" w:color="auto"/>
        <w:bottom w:val="none" w:sz="0" w:space="0" w:color="auto"/>
        <w:right w:val="none" w:sz="0" w:space="0" w:color="auto"/>
      </w:divBdr>
      <w:divsChild>
        <w:div w:id="963778182">
          <w:marLeft w:val="0"/>
          <w:marRight w:val="0"/>
          <w:marTop w:val="0"/>
          <w:marBottom w:val="0"/>
          <w:divBdr>
            <w:top w:val="none" w:sz="0" w:space="0" w:color="auto"/>
            <w:left w:val="none" w:sz="0" w:space="0" w:color="auto"/>
            <w:bottom w:val="none" w:sz="0" w:space="0" w:color="auto"/>
            <w:right w:val="none" w:sz="0" w:space="0" w:color="auto"/>
          </w:divBdr>
          <w:divsChild>
            <w:div w:id="67962848">
              <w:marLeft w:val="0"/>
              <w:marRight w:val="0"/>
              <w:marTop w:val="0"/>
              <w:marBottom w:val="0"/>
              <w:divBdr>
                <w:top w:val="none" w:sz="0" w:space="0" w:color="auto"/>
                <w:left w:val="none" w:sz="0" w:space="0" w:color="auto"/>
                <w:bottom w:val="none" w:sz="0" w:space="0" w:color="auto"/>
                <w:right w:val="none" w:sz="0" w:space="0" w:color="auto"/>
              </w:divBdr>
            </w:div>
            <w:div w:id="806243579">
              <w:marLeft w:val="0"/>
              <w:marRight w:val="0"/>
              <w:marTop w:val="0"/>
              <w:marBottom w:val="0"/>
              <w:divBdr>
                <w:top w:val="none" w:sz="0" w:space="0" w:color="auto"/>
                <w:left w:val="none" w:sz="0" w:space="0" w:color="auto"/>
                <w:bottom w:val="none" w:sz="0" w:space="0" w:color="auto"/>
                <w:right w:val="none" w:sz="0" w:space="0" w:color="auto"/>
              </w:divBdr>
            </w:div>
            <w:div w:id="1399286708">
              <w:marLeft w:val="0"/>
              <w:marRight w:val="0"/>
              <w:marTop w:val="0"/>
              <w:marBottom w:val="0"/>
              <w:divBdr>
                <w:top w:val="none" w:sz="0" w:space="0" w:color="auto"/>
                <w:left w:val="none" w:sz="0" w:space="0" w:color="auto"/>
                <w:bottom w:val="none" w:sz="0" w:space="0" w:color="auto"/>
                <w:right w:val="none" w:sz="0" w:space="0" w:color="auto"/>
              </w:divBdr>
            </w:div>
            <w:div w:id="194588284">
              <w:marLeft w:val="0"/>
              <w:marRight w:val="0"/>
              <w:marTop w:val="0"/>
              <w:marBottom w:val="0"/>
              <w:divBdr>
                <w:top w:val="none" w:sz="0" w:space="0" w:color="auto"/>
                <w:left w:val="none" w:sz="0" w:space="0" w:color="auto"/>
                <w:bottom w:val="none" w:sz="0" w:space="0" w:color="auto"/>
                <w:right w:val="none" w:sz="0" w:space="0" w:color="auto"/>
              </w:divBdr>
            </w:div>
            <w:div w:id="1751611699">
              <w:marLeft w:val="0"/>
              <w:marRight w:val="0"/>
              <w:marTop w:val="0"/>
              <w:marBottom w:val="0"/>
              <w:divBdr>
                <w:top w:val="none" w:sz="0" w:space="0" w:color="auto"/>
                <w:left w:val="none" w:sz="0" w:space="0" w:color="auto"/>
                <w:bottom w:val="none" w:sz="0" w:space="0" w:color="auto"/>
                <w:right w:val="none" w:sz="0" w:space="0" w:color="auto"/>
              </w:divBdr>
            </w:div>
            <w:div w:id="1144733695">
              <w:marLeft w:val="0"/>
              <w:marRight w:val="0"/>
              <w:marTop w:val="0"/>
              <w:marBottom w:val="0"/>
              <w:divBdr>
                <w:top w:val="none" w:sz="0" w:space="0" w:color="auto"/>
                <w:left w:val="none" w:sz="0" w:space="0" w:color="auto"/>
                <w:bottom w:val="none" w:sz="0" w:space="0" w:color="auto"/>
                <w:right w:val="none" w:sz="0" w:space="0" w:color="auto"/>
              </w:divBdr>
            </w:div>
            <w:div w:id="901596505">
              <w:marLeft w:val="0"/>
              <w:marRight w:val="0"/>
              <w:marTop w:val="0"/>
              <w:marBottom w:val="0"/>
              <w:divBdr>
                <w:top w:val="none" w:sz="0" w:space="0" w:color="auto"/>
                <w:left w:val="none" w:sz="0" w:space="0" w:color="auto"/>
                <w:bottom w:val="none" w:sz="0" w:space="0" w:color="auto"/>
                <w:right w:val="none" w:sz="0" w:space="0" w:color="auto"/>
              </w:divBdr>
            </w:div>
            <w:div w:id="314534444">
              <w:marLeft w:val="0"/>
              <w:marRight w:val="0"/>
              <w:marTop w:val="0"/>
              <w:marBottom w:val="0"/>
              <w:divBdr>
                <w:top w:val="none" w:sz="0" w:space="0" w:color="auto"/>
                <w:left w:val="none" w:sz="0" w:space="0" w:color="auto"/>
                <w:bottom w:val="none" w:sz="0" w:space="0" w:color="auto"/>
                <w:right w:val="none" w:sz="0" w:space="0" w:color="auto"/>
              </w:divBdr>
            </w:div>
            <w:div w:id="1273131147">
              <w:marLeft w:val="0"/>
              <w:marRight w:val="0"/>
              <w:marTop w:val="0"/>
              <w:marBottom w:val="0"/>
              <w:divBdr>
                <w:top w:val="none" w:sz="0" w:space="0" w:color="auto"/>
                <w:left w:val="none" w:sz="0" w:space="0" w:color="auto"/>
                <w:bottom w:val="none" w:sz="0" w:space="0" w:color="auto"/>
                <w:right w:val="none" w:sz="0" w:space="0" w:color="auto"/>
              </w:divBdr>
            </w:div>
            <w:div w:id="7571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7862">
      <w:bodyDiv w:val="1"/>
      <w:marLeft w:val="0"/>
      <w:marRight w:val="0"/>
      <w:marTop w:val="0"/>
      <w:marBottom w:val="0"/>
      <w:divBdr>
        <w:top w:val="none" w:sz="0" w:space="0" w:color="auto"/>
        <w:left w:val="none" w:sz="0" w:space="0" w:color="auto"/>
        <w:bottom w:val="none" w:sz="0" w:space="0" w:color="auto"/>
        <w:right w:val="none" w:sz="0" w:space="0" w:color="auto"/>
      </w:divBdr>
      <w:divsChild>
        <w:div w:id="1836843493">
          <w:marLeft w:val="0"/>
          <w:marRight w:val="0"/>
          <w:marTop w:val="0"/>
          <w:marBottom w:val="0"/>
          <w:divBdr>
            <w:top w:val="none" w:sz="0" w:space="0" w:color="auto"/>
            <w:left w:val="none" w:sz="0" w:space="0" w:color="auto"/>
            <w:bottom w:val="none" w:sz="0" w:space="0" w:color="auto"/>
            <w:right w:val="none" w:sz="0" w:space="0" w:color="auto"/>
          </w:divBdr>
          <w:divsChild>
            <w:div w:id="1305574803">
              <w:marLeft w:val="0"/>
              <w:marRight w:val="0"/>
              <w:marTop w:val="0"/>
              <w:marBottom w:val="0"/>
              <w:divBdr>
                <w:top w:val="none" w:sz="0" w:space="0" w:color="auto"/>
                <w:left w:val="none" w:sz="0" w:space="0" w:color="auto"/>
                <w:bottom w:val="none" w:sz="0" w:space="0" w:color="auto"/>
                <w:right w:val="none" w:sz="0" w:space="0" w:color="auto"/>
              </w:divBdr>
            </w:div>
            <w:div w:id="516888985">
              <w:marLeft w:val="0"/>
              <w:marRight w:val="0"/>
              <w:marTop w:val="0"/>
              <w:marBottom w:val="0"/>
              <w:divBdr>
                <w:top w:val="none" w:sz="0" w:space="0" w:color="auto"/>
                <w:left w:val="none" w:sz="0" w:space="0" w:color="auto"/>
                <w:bottom w:val="none" w:sz="0" w:space="0" w:color="auto"/>
                <w:right w:val="none" w:sz="0" w:space="0" w:color="auto"/>
              </w:divBdr>
            </w:div>
            <w:div w:id="214778699">
              <w:marLeft w:val="0"/>
              <w:marRight w:val="0"/>
              <w:marTop w:val="0"/>
              <w:marBottom w:val="0"/>
              <w:divBdr>
                <w:top w:val="none" w:sz="0" w:space="0" w:color="auto"/>
                <w:left w:val="none" w:sz="0" w:space="0" w:color="auto"/>
                <w:bottom w:val="none" w:sz="0" w:space="0" w:color="auto"/>
                <w:right w:val="none" w:sz="0" w:space="0" w:color="auto"/>
              </w:divBdr>
            </w:div>
            <w:div w:id="576133344">
              <w:marLeft w:val="0"/>
              <w:marRight w:val="0"/>
              <w:marTop w:val="0"/>
              <w:marBottom w:val="0"/>
              <w:divBdr>
                <w:top w:val="none" w:sz="0" w:space="0" w:color="auto"/>
                <w:left w:val="none" w:sz="0" w:space="0" w:color="auto"/>
                <w:bottom w:val="none" w:sz="0" w:space="0" w:color="auto"/>
                <w:right w:val="none" w:sz="0" w:space="0" w:color="auto"/>
              </w:divBdr>
            </w:div>
            <w:div w:id="1642808068">
              <w:marLeft w:val="0"/>
              <w:marRight w:val="0"/>
              <w:marTop w:val="0"/>
              <w:marBottom w:val="0"/>
              <w:divBdr>
                <w:top w:val="none" w:sz="0" w:space="0" w:color="auto"/>
                <w:left w:val="none" w:sz="0" w:space="0" w:color="auto"/>
                <w:bottom w:val="none" w:sz="0" w:space="0" w:color="auto"/>
                <w:right w:val="none" w:sz="0" w:space="0" w:color="auto"/>
              </w:divBdr>
            </w:div>
            <w:div w:id="518355532">
              <w:marLeft w:val="0"/>
              <w:marRight w:val="0"/>
              <w:marTop w:val="0"/>
              <w:marBottom w:val="0"/>
              <w:divBdr>
                <w:top w:val="none" w:sz="0" w:space="0" w:color="auto"/>
                <w:left w:val="none" w:sz="0" w:space="0" w:color="auto"/>
                <w:bottom w:val="none" w:sz="0" w:space="0" w:color="auto"/>
                <w:right w:val="none" w:sz="0" w:space="0" w:color="auto"/>
              </w:divBdr>
            </w:div>
            <w:div w:id="1896970554">
              <w:marLeft w:val="0"/>
              <w:marRight w:val="0"/>
              <w:marTop w:val="0"/>
              <w:marBottom w:val="0"/>
              <w:divBdr>
                <w:top w:val="none" w:sz="0" w:space="0" w:color="auto"/>
                <w:left w:val="none" w:sz="0" w:space="0" w:color="auto"/>
                <w:bottom w:val="none" w:sz="0" w:space="0" w:color="auto"/>
                <w:right w:val="none" w:sz="0" w:space="0" w:color="auto"/>
              </w:divBdr>
            </w:div>
            <w:div w:id="1270770729">
              <w:marLeft w:val="0"/>
              <w:marRight w:val="0"/>
              <w:marTop w:val="0"/>
              <w:marBottom w:val="0"/>
              <w:divBdr>
                <w:top w:val="none" w:sz="0" w:space="0" w:color="auto"/>
                <w:left w:val="none" w:sz="0" w:space="0" w:color="auto"/>
                <w:bottom w:val="none" w:sz="0" w:space="0" w:color="auto"/>
                <w:right w:val="none" w:sz="0" w:space="0" w:color="auto"/>
              </w:divBdr>
            </w:div>
            <w:div w:id="255795599">
              <w:marLeft w:val="0"/>
              <w:marRight w:val="0"/>
              <w:marTop w:val="0"/>
              <w:marBottom w:val="0"/>
              <w:divBdr>
                <w:top w:val="none" w:sz="0" w:space="0" w:color="auto"/>
                <w:left w:val="none" w:sz="0" w:space="0" w:color="auto"/>
                <w:bottom w:val="none" w:sz="0" w:space="0" w:color="auto"/>
                <w:right w:val="none" w:sz="0" w:space="0" w:color="auto"/>
              </w:divBdr>
            </w:div>
            <w:div w:id="12505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8134">
      <w:bodyDiv w:val="1"/>
      <w:marLeft w:val="0"/>
      <w:marRight w:val="0"/>
      <w:marTop w:val="0"/>
      <w:marBottom w:val="0"/>
      <w:divBdr>
        <w:top w:val="none" w:sz="0" w:space="0" w:color="auto"/>
        <w:left w:val="none" w:sz="0" w:space="0" w:color="auto"/>
        <w:bottom w:val="none" w:sz="0" w:space="0" w:color="auto"/>
        <w:right w:val="none" w:sz="0" w:space="0" w:color="auto"/>
      </w:divBdr>
      <w:divsChild>
        <w:div w:id="1826126448">
          <w:marLeft w:val="0"/>
          <w:marRight w:val="0"/>
          <w:marTop w:val="0"/>
          <w:marBottom w:val="0"/>
          <w:divBdr>
            <w:top w:val="none" w:sz="0" w:space="0" w:color="auto"/>
            <w:left w:val="none" w:sz="0" w:space="0" w:color="auto"/>
            <w:bottom w:val="none" w:sz="0" w:space="0" w:color="auto"/>
            <w:right w:val="none" w:sz="0" w:space="0" w:color="auto"/>
          </w:divBdr>
          <w:divsChild>
            <w:div w:id="2127700431">
              <w:marLeft w:val="0"/>
              <w:marRight w:val="0"/>
              <w:marTop w:val="0"/>
              <w:marBottom w:val="0"/>
              <w:divBdr>
                <w:top w:val="none" w:sz="0" w:space="0" w:color="auto"/>
                <w:left w:val="none" w:sz="0" w:space="0" w:color="auto"/>
                <w:bottom w:val="none" w:sz="0" w:space="0" w:color="auto"/>
                <w:right w:val="none" w:sz="0" w:space="0" w:color="auto"/>
              </w:divBdr>
            </w:div>
            <w:div w:id="504442927">
              <w:marLeft w:val="0"/>
              <w:marRight w:val="0"/>
              <w:marTop w:val="0"/>
              <w:marBottom w:val="0"/>
              <w:divBdr>
                <w:top w:val="none" w:sz="0" w:space="0" w:color="auto"/>
                <w:left w:val="none" w:sz="0" w:space="0" w:color="auto"/>
                <w:bottom w:val="none" w:sz="0" w:space="0" w:color="auto"/>
                <w:right w:val="none" w:sz="0" w:space="0" w:color="auto"/>
              </w:divBdr>
            </w:div>
            <w:div w:id="247076337">
              <w:marLeft w:val="0"/>
              <w:marRight w:val="0"/>
              <w:marTop w:val="0"/>
              <w:marBottom w:val="0"/>
              <w:divBdr>
                <w:top w:val="none" w:sz="0" w:space="0" w:color="auto"/>
                <w:left w:val="none" w:sz="0" w:space="0" w:color="auto"/>
                <w:bottom w:val="none" w:sz="0" w:space="0" w:color="auto"/>
                <w:right w:val="none" w:sz="0" w:space="0" w:color="auto"/>
              </w:divBdr>
            </w:div>
            <w:div w:id="1283538096">
              <w:marLeft w:val="0"/>
              <w:marRight w:val="0"/>
              <w:marTop w:val="0"/>
              <w:marBottom w:val="0"/>
              <w:divBdr>
                <w:top w:val="none" w:sz="0" w:space="0" w:color="auto"/>
                <w:left w:val="none" w:sz="0" w:space="0" w:color="auto"/>
                <w:bottom w:val="none" w:sz="0" w:space="0" w:color="auto"/>
                <w:right w:val="none" w:sz="0" w:space="0" w:color="auto"/>
              </w:divBdr>
            </w:div>
            <w:div w:id="9855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00599">
      <w:bodyDiv w:val="1"/>
      <w:marLeft w:val="0"/>
      <w:marRight w:val="0"/>
      <w:marTop w:val="0"/>
      <w:marBottom w:val="0"/>
      <w:divBdr>
        <w:top w:val="none" w:sz="0" w:space="0" w:color="auto"/>
        <w:left w:val="none" w:sz="0" w:space="0" w:color="auto"/>
        <w:bottom w:val="none" w:sz="0" w:space="0" w:color="auto"/>
        <w:right w:val="none" w:sz="0" w:space="0" w:color="auto"/>
      </w:divBdr>
      <w:divsChild>
        <w:div w:id="2116948351">
          <w:marLeft w:val="0"/>
          <w:marRight w:val="0"/>
          <w:marTop w:val="0"/>
          <w:marBottom w:val="0"/>
          <w:divBdr>
            <w:top w:val="none" w:sz="0" w:space="0" w:color="auto"/>
            <w:left w:val="none" w:sz="0" w:space="0" w:color="auto"/>
            <w:bottom w:val="none" w:sz="0" w:space="0" w:color="auto"/>
            <w:right w:val="none" w:sz="0" w:space="0" w:color="auto"/>
          </w:divBdr>
          <w:divsChild>
            <w:div w:id="1833524178">
              <w:marLeft w:val="0"/>
              <w:marRight w:val="0"/>
              <w:marTop w:val="0"/>
              <w:marBottom w:val="0"/>
              <w:divBdr>
                <w:top w:val="none" w:sz="0" w:space="0" w:color="auto"/>
                <w:left w:val="none" w:sz="0" w:space="0" w:color="auto"/>
                <w:bottom w:val="none" w:sz="0" w:space="0" w:color="auto"/>
                <w:right w:val="none" w:sz="0" w:space="0" w:color="auto"/>
              </w:divBdr>
            </w:div>
            <w:div w:id="989670184">
              <w:marLeft w:val="0"/>
              <w:marRight w:val="0"/>
              <w:marTop w:val="0"/>
              <w:marBottom w:val="0"/>
              <w:divBdr>
                <w:top w:val="none" w:sz="0" w:space="0" w:color="auto"/>
                <w:left w:val="none" w:sz="0" w:space="0" w:color="auto"/>
                <w:bottom w:val="none" w:sz="0" w:space="0" w:color="auto"/>
                <w:right w:val="none" w:sz="0" w:space="0" w:color="auto"/>
              </w:divBdr>
            </w:div>
            <w:div w:id="739399968">
              <w:marLeft w:val="0"/>
              <w:marRight w:val="0"/>
              <w:marTop w:val="0"/>
              <w:marBottom w:val="0"/>
              <w:divBdr>
                <w:top w:val="none" w:sz="0" w:space="0" w:color="auto"/>
                <w:left w:val="none" w:sz="0" w:space="0" w:color="auto"/>
                <w:bottom w:val="none" w:sz="0" w:space="0" w:color="auto"/>
                <w:right w:val="none" w:sz="0" w:space="0" w:color="auto"/>
              </w:divBdr>
            </w:div>
            <w:div w:id="1018503181">
              <w:marLeft w:val="0"/>
              <w:marRight w:val="0"/>
              <w:marTop w:val="0"/>
              <w:marBottom w:val="0"/>
              <w:divBdr>
                <w:top w:val="none" w:sz="0" w:space="0" w:color="auto"/>
                <w:left w:val="none" w:sz="0" w:space="0" w:color="auto"/>
                <w:bottom w:val="none" w:sz="0" w:space="0" w:color="auto"/>
                <w:right w:val="none" w:sz="0" w:space="0" w:color="auto"/>
              </w:divBdr>
            </w:div>
            <w:div w:id="32663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1470">
      <w:bodyDiv w:val="1"/>
      <w:marLeft w:val="0"/>
      <w:marRight w:val="0"/>
      <w:marTop w:val="0"/>
      <w:marBottom w:val="0"/>
      <w:divBdr>
        <w:top w:val="none" w:sz="0" w:space="0" w:color="auto"/>
        <w:left w:val="none" w:sz="0" w:space="0" w:color="auto"/>
        <w:bottom w:val="none" w:sz="0" w:space="0" w:color="auto"/>
        <w:right w:val="none" w:sz="0" w:space="0" w:color="auto"/>
      </w:divBdr>
    </w:div>
    <w:div w:id="1000347255">
      <w:bodyDiv w:val="1"/>
      <w:marLeft w:val="0"/>
      <w:marRight w:val="0"/>
      <w:marTop w:val="0"/>
      <w:marBottom w:val="0"/>
      <w:divBdr>
        <w:top w:val="none" w:sz="0" w:space="0" w:color="auto"/>
        <w:left w:val="none" w:sz="0" w:space="0" w:color="auto"/>
        <w:bottom w:val="none" w:sz="0" w:space="0" w:color="auto"/>
        <w:right w:val="none" w:sz="0" w:space="0" w:color="auto"/>
      </w:divBdr>
      <w:divsChild>
        <w:div w:id="1662656896">
          <w:marLeft w:val="0"/>
          <w:marRight w:val="0"/>
          <w:marTop w:val="0"/>
          <w:marBottom w:val="0"/>
          <w:divBdr>
            <w:top w:val="none" w:sz="0" w:space="0" w:color="auto"/>
            <w:left w:val="none" w:sz="0" w:space="0" w:color="auto"/>
            <w:bottom w:val="none" w:sz="0" w:space="0" w:color="auto"/>
            <w:right w:val="none" w:sz="0" w:space="0" w:color="auto"/>
          </w:divBdr>
          <w:divsChild>
            <w:div w:id="1666085743">
              <w:marLeft w:val="0"/>
              <w:marRight w:val="0"/>
              <w:marTop w:val="0"/>
              <w:marBottom w:val="0"/>
              <w:divBdr>
                <w:top w:val="none" w:sz="0" w:space="0" w:color="auto"/>
                <w:left w:val="none" w:sz="0" w:space="0" w:color="auto"/>
                <w:bottom w:val="none" w:sz="0" w:space="0" w:color="auto"/>
                <w:right w:val="none" w:sz="0" w:space="0" w:color="auto"/>
              </w:divBdr>
            </w:div>
            <w:div w:id="196704032">
              <w:marLeft w:val="0"/>
              <w:marRight w:val="0"/>
              <w:marTop w:val="0"/>
              <w:marBottom w:val="0"/>
              <w:divBdr>
                <w:top w:val="none" w:sz="0" w:space="0" w:color="auto"/>
                <w:left w:val="none" w:sz="0" w:space="0" w:color="auto"/>
                <w:bottom w:val="none" w:sz="0" w:space="0" w:color="auto"/>
                <w:right w:val="none" w:sz="0" w:space="0" w:color="auto"/>
              </w:divBdr>
            </w:div>
            <w:div w:id="743187145">
              <w:marLeft w:val="0"/>
              <w:marRight w:val="0"/>
              <w:marTop w:val="0"/>
              <w:marBottom w:val="0"/>
              <w:divBdr>
                <w:top w:val="none" w:sz="0" w:space="0" w:color="auto"/>
                <w:left w:val="none" w:sz="0" w:space="0" w:color="auto"/>
                <w:bottom w:val="none" w:sz="0" w:space="0" w:color="auto"/>
                <w:right w:val="none" w:sz="0" w:space="0" w:color="auto"/>
              </w:divBdr>
            </w:div>
            <w:div w:id="2131436227">
              <w:marLeft w:val="0"/>
              <w:marRight w:val="0"/>
              <w:marTop w:val="0"/>
              <w:marBottom w:val="0"/>
              <w:divBdr>
                <w:top w:val="none" w:sz="0" w:space="0" w:color="auto"/>
                <w:left w:val="none" w:sz="0" w:space="0" w:color="auto"/>
                <w:bottom w:val="none" w:sz="0" w:space="0" w:color="auto"/>
                <w:right w:val="none" w:sz="0" w:space="0" w:color="auto"/>
              </w:divBdr>
            </w:div>
            <w:div w:id="737096942">
              <w:marLeft w:val="0"/>
              <w:marRight w:val="0"/>
              <w:marTop w:val="0"/>
              <w:marBottom w:val="0"/>
              <w:divBdr>
                <w:top w:val="none" w:sz="0" w:space="0" w:color="auto"/>
                <w:left w:val="none" w:sz="0" w:space="0" w:color="auto"/>
                <w:bottom w:val="none" w:sz="0" w:space="0" w:color="auto"/>
                <w:right w:val="none" w:sz="0" w:space="0" w:color="auto"/>
              </w:divBdr>
            </w:div>
            <w:div w:id="821578663">
              <w:marLeft w:val="0"/>
              <w:marRight w:val="0"/>
              <w:marTop w:val="0"/>
              <w:marBottom w:val="0"/>
              <w:divBdr>
                <w:top w:val="none" w:sz="0" w:space="0" w:color="auto"/>
                <w:left w:val="none" w:sz="0" w:space="0" w:color="auto"/>
                <w:bottom w:val="none" w:sz="0" w:space="0" w:color="auto"/>
                <w:right w:val="none" w:sz="0" w:space="0" w:color="auto"/>
              </w:divBdr>
            </w:div>
            <w:div w:id="1735350362">
              <w:marLeft w:val="0"/>
              <w:marRight w:val="0"/>
              <w:marTop w:val="0"/>
              <w:marBottom w:val="0"/>
              <w:divBdr>
                <w:top w:val="none" w:sz="0" w:space="0" w:color="auto"/>
                <w:left w:val="none" w:sz="0" w:space="0" w:color="auto"/>
                <w:bottom w:val="none" w:sz="0" w:space="0" w:color="auto"/>
                <w:right w:val="none" w:sz="0" w:space="0" w:color="auto"/>
              </w:divBdr>
            </w:div>
            <w:div w:id="82992754">
              <w:marLeft w:val="0"/>
              <w:marRight w:val="0"/>
              <w:marTop w:val="0"/>
              <w:marBottom w:val="0"/>
              <w:divBdr>
                <w:top w:val="none" w:sz="0" w:space="0" w:color="auto"/>
                <w:left w:val="none" w:sz="0" w:space="0" w:color="auto"/>
                <w:bottom w:val="none" w:sz="0" w:space="0" w:color="auto"/>
                <w:right w:val="none" w:sz="0" w:space="0" w:color="auto"/>
              </w:divBdr>
            </w:div>
            <w:div w:id="1755206262">
              <w:marLeft w:val="0"/>
              <w:marRight w:val="0"/>
              <w:marTop w:val="0"/>
              <w:marBottom w:val="0"/>
              <w:divBdr>
                <w:top w:val="none" w:sz="0" w:space="0" w:color="auto"/>
                <w:left w:val="none" w:sz="0" w:space="0" w:color="auto"/>
                <w:bottom w:val="none" w:sz="0" w:space="0" w:color="auto"/>
                <w:right w:val="none" w:sz="0" w:space="0" w:color="auto"/>
              </w:divBdr>
            </w:div>
            <w:div w:id="136386678">
              <w:marLeft w:val="0"/>
              <w:marRight w:val="0"/>
              <w:marTop w:val="0"/>
              <w:marBottom w:val="0"/>
              <w:divBdr>
                <w:top w:val="none" w:sz="0" w:space="0" w:color="auto"/>
                <w:left w:val="none" w:sz="0" w:space="0" w:color="auto"/>
                <w:bottom w:val="none" w:sz="0" w:space="0" w:color="auto"/>
                <w:right w:val="none" w:sz="0" w:space="0" w:color="auto"/>
              </w:divBdr>
            </w:div>
            <w:div w:id="1904869956">
              <w:marLeft w:val="0"/>
              <w:marRight w:val="0"/>
              <w:marTop w:val="0"/>
              <w:marBottom w:val="0"/>
              <w:divBdr>
                <w:top w:val="none" w:sz="0" w:space="0" w:color="auto"/>
                <w:left w:val="none" w:sz="0" w:space="0" w:color="auto"/>
                <w:bottom w:val="none" w:sz="0" w:space="0" w:color="auto"/>
                <w:right w:val="none" w:sz="0" w:space="0" w:color="auto"/>
              </w:divBdr>
            </w:div>
            <w:div w:id="82341117">
              <w:marLeft w:val="0"/>
              <w:marRight w:val="0"/>
              <w:marTop w:val="0"/>
              <w:marBottom w:val="0"/>
              <w:divBdr>
                <w:top w:val="none" w:sz="0" w:space="0" w:color="auto"/>
                <w:left w:val="none" w:sz="0" w:space="0" w:color="auto"/>
                <w:bottom w:val="none" w:sz="0" w:space="0" w:color="auto"/>
                <w:right w:val="none" w:sz="0" w:space="0" w:color="auto"/>
              </w:divBdr>
            </w:div>
            <w:div w:id="1089543841">
              <w:marLeft w:val="0"/>
              <w:marRight w:val="0"/>
              <w:marTop w:val="0"/>
              <w:marBottom w:val="0"/>
              <w:divBdr>
                <w:top w:val="none" w:sz="0" w:space="0" w:color="auto"/>
                <w:left w:val="none" w:sz="0" w:space="0" w:color="auto"/>
                <w:bottom w:val="none" w:sz="0" w:space="0" w:color="auto"/>
                <w:right w:val="none" w:sz="0" w:space="0" w:color="auto"/>
              </w:divBdr>
            </w:div>
            <w:div w:id="271862817">
              <w:marLeft w:val="0"/>
              <w:marRight w:val="0"/>
              <w:marTop w:val="0"/>
              <w:marBottom w:val="0"/>
              <w:divBdr>
                <w:top w:val="none" w:sz="0" w:space="0" w:color="auto"/>
                <w:left w:val="none" w:sz="0" w:space="0" w:color="auto"/>
                <w:bottom w:val="none" w:sz="0" w:space="0" w:color="auto"/>
                <w:right w:val="none" w:sz="0" w:space="0" w:color="auto"/>
              </w:divBdr>
            </w:div>
            <w:div w:id="660736547">
              <w:marLeft w:val="0"/>
              <w:marRight w:val="0"/>
              <w:marTop w:val="0"/>
              <w:marBottom w:val="0"/>
              <w:divBdr>
                <w:top w:val="none" w:sz="0" w:space="0" w:color="auto"/>
                <w:left w:val="none" w:sz="0" w:space="0" w:color="auto"/>
                <w:bottom w:val="none" w:sz="0" w:space="0" w:color="auto"/>
                <w:right w:val="none" w:sz="0" w:space="0" w:color="auto"/>
              </w:divBdr>
            </w:div>
            <w:div w:id="1843621115">
              <w:marLeft w:val="0"/>
              <w:marRight w:val="0"/>
              <w:marTop w:val="0"/>
              <w:marBottom w:val="0"/>
              <w:divBdr>
                <w:top w:val="none" w:sz="0" w:space="0" w:color="auto"/>
                <w:left w:val="none" w:sz="0" w:space="0" w:color="auto"/>
                <w:bottom w:val="none" w:sz="0" w:space="0" w:color="auto"/>
                <w:right w:val="none" w:sz="0" w:space="0" w:color="auto"/>
              </w:divBdr>
            </w:div>
            <w:div w:id="181480423">
              <w:marLeft w:val="0"/>
              <w:marRight w:val="0"/>
              <w:marTop w:val="0"/>
              <w:marBottom w:val="0"/>
              <w:divBdr>
                <w:top w:val="none" w:sz="0" w:space="0" w:color="auto"/>
                <w:left w:val="none" w:sz="0" w:space="0" w:color="auto"/>
                <w:bottom w:val="none" w:sz="0" w:space="0" w:color="auto"/>
                <w:right w:val="none" w:sz="0" w:space="0" w:color="auto"/>
              </w:divBdr>
            </w:div>
            <w:div w:id="1368289892">
              <w:marLeft w:val="0"/>
              <w:marRight w:val="0"/>
              <w:marTop w:val="0"/>
              <w:marBottom w:val="0"/>
              <w:divBdr>
                <w:top w:val="none" w:sz="0" w:space="0" w:color="auto"/>
                <w:left w:val="none" w:sz="0" w:space="0" w:color="auto"/>
                <w:bottom w:val="none" w:sz="0" w:space="0" w:color="auto"/>
                <w:right w:val="none" w:sz="0" w:space="0" w:color="auto"/>
              </w:divBdr>
            </w:div>
            <w:div w:id="511263876">
              <w:marLeft w:val="0"/>
              <w:marRight w:val="0"/>
              <w:marTop w:val="0"/>
              <w:marBottom w:val="0"/>
              <w:divBdr>
                <w:top w:val="none" w:sz="0" w:space="0" w:color="auto"/>
                <w:left w:val="none" w:sz="0" w:space="0" w:color="auto"/>
                <w:bottom w:val="none" w:sz="0" w:space="0" w:color="auto"/>
                <w:right w:val="none" w:sz="0" w:space="0" w:color="auto"/>
              </w:divBdr>
            </w:div>
            <w:div w:id="557864989">
              <w:marLeft w:val="0"/>
              <w:marRight w:val="0"/>
              <w:marTop w:val="0"/>
              <w:marBottom w:val="0"/>
              <w:divBdr>
                <w:top w:val="none" w:sz="0" w:space="0" w:color="auto"/>
                <w:left w:val="none" w:sz="0" w:space="0" w:color="auto"/>
                <w:bottom w:val="none" w:sz="0" w:space="0" w:color="auto"/>
                <w:right w:val="none" w:sz="0" w:space="0" w:color="auto"/>
              </w:divBdr>
            </w:div>
            <w:div w:id="53895351">
              <w:marLeft w:val="0"/>
              <w:marRight w:val="0"/>
              <w:marTop w:val="0"/>
              <w:marBottom w:val="0"/>
              <w:divBdr>
                <w:top w:val="none" w:sz="0" w:space="0" w:color="auto"/>
                <w:left w:val="none" w:sz="0" w:space="0" w:color="auto"/>
                <w:bottom w:val="none" w:sz="0" w:space="0" w:color="auto"/>
                <w:right w:val="none" w:sz="0" w:space="0" w:color="auto"/>
              </w:divBdr>
            </w:div>
            <w:div w:id="2143183675">
              <w:marLeft w:val="0"/>
              <w:marRight w:val="0"/>
              <w:marTop w:val="0"/>
              <w:marBottom w:val="0"/>
              <w:divBdr>
                <w:top w:val="none" w:sz="0" w:space="0" w:color="auto"/>
                <w:left w:val="none" w:sz="0" w:space="0" w:color="auto"/>
                <w:bottom w:val="none" w:sz="0" w:space="0" w:color="auto"/>
                <w:right w:val="none" w:sz="0" w:space="0" w:color="auto"/>
              </w:divBdr>
            </w:div>
            <w:div w:id="22632570">
              <w:marLeft w:val="0"/>
              <w:marRight w:val="0"/>
              <w:marTop w:val="0"/>
              <w:marBottom w:val="0"/>
              <w:divBdr>
                <w:top w:val="none" w:sz="0" w:space="0" w:color="auto"/>
                <w:left w:val="none" w:sz="0" w:space="0" w:color="auto"/>
                <w:bottom w:val="none" w:sz="0" w:space="0" w:color="auto"/>
                <w:right w:val="none" w:sz="0" w:space="0" w:color="auto"/>
              </w:divBdr>
            </w:div>
            <w:div w:id="1888956770">
              <w:marLeft w:val="0"/>
              <w:marRight w:val="0"/>
              <w:marTop w:val="0"/>
              <w:marBottom w:val="0"/>
              <w:divBdr>
                <w:top w:val="none" w:sz="0" w:space="0" w:color="auto"/>
                <w:left w:val="none" w:sz="0" w:space="0" w:color="auto"/>
                <w:bottom w:val="none" w:sz="0" w:space="0" w:color="auto"/>
                <w:right w:val="none" w:sz="0" w:space="0" w:color="auto"/>
              </w:divBdr>
            </w:div>
            <w:div w:id="509638505">
              <w:marLeft w:val="0"/>
              <w:marRight w:val="0"/>
              <w:marTop w:val="0"/>
              <w:marBottom w:val="0"/>
              <w:divBdr>
                <w:top w:val="none" w:sz="0" w:space="0" w:color="auto"/>
                <w:left w:val="none" w:sz="0" w:space="0" w:color="auto"/>
                <w:bottom w:val="none" w:sz="0" w:space="0" w:color="auto"/>
                <w:right w:val="none" w:sz="0" w:space="0" w:color="auto"/>
              </w:divBdr>
            </w:div>
            <w:div w:id="658047424">
              <w:marLeft w:val="0"/>
              <w:marRight w:val="0"/>
              <w:marTop w:val="0"/>
              <w:marBottom w:val="0"/>
              <w:divBdr>
                <w:top w:val="none" w:sz="0" w:space="0" w:color="auto"/>
                <w:left w:val="none" w:sz="0" w:space="0" w:color="auto"/>
                <w:bottom w:val="none" w:sz="0" w:space="0" w:color="auto"/>
                <w:right w:val="none" w:sz="0" w:space="0" w:color="auto"/>
              </w:divBdr>
            </w:div>
            <w:div w:id="635376658">
              <w:marLeft w:val="0"/>
              <w:marRight w:val="0"/>
              <w:marTop w:val="0"/>
              <w:marBottom w:val="0"/>
              <w:divBdr>
                <w:top w:val="none" w:sz="0" w:space="0" w:color="auto"/>
                <w:left w:val="none" w:sz="0" w:space="0" w:color="auto"/>
                <w:bottom w:val="none" w:sz="0" w:space="0" w:color="auto"/>
                <w:right w:val="none" w:sz="0" w:space="0" w:color="auto"/>
              </w:divBdr>
            </w:div>
            <w:div w:id="217908274">
              <w:marLeft w:val="0"/>
              <w:marRight w:val="0"/>
              <w:marTop w:val="0"/>
              <w:marBottom w:val="0"/>
              <w:divBdr>
                <w:top w:val="none" w:sz="0" w:space="0" w:color="auto"/>
                <w:left w:val="none" w:sz="0" w:space="0" w:color="auto"/>
                <w:bottom w:val="none" w:sz="0" w:space="0" w:color="auto"/>
                <w:right w:val="none" w:sz="0" w:space="0" w:color="auto"/>
              </w:divBdr>
            </w:div>
            <w:div w:id="60910863">
              <w:marLeft w:val="0"/>
              <w:marRight w:val="0"/>
              <w:marTop w:val="0"/>
              <w:marBottom w:val="0"/>
              <w:divBdr>
                <w:top w:val="none" w:sz="0" w:space="0" w:color="auto"/>
                <w:left w:val="none" w:sz="0" w:space="0" w:color="auto"/>
                <w:bottom w:val="none" w:sz="0" w:space="0" w:color="auto"/>
                <w:right w:val="none" w:sz="0" w:space="0" w:color="auto"/>
              </w:divBdr>
            </w:div>
            <w:div w:id="2106489781">
              <w:marLeft w:val="0"/>
              <w:marRight w:val="0"/>
              <w:marTop w:val="0"/>
              <w:marBottom w:val="0"/>
              <w:divBdr>
                <w:top w:val="none" w:sz="0" w:space="0" w:color="auto"/>
                <w:left w:val="none" w:sz="0" w:space="0" w:color="auto"/>
                <w:bottom w:val="none" w:sz="0" w:space="0" w:color="auto"/>
                <w:right w:val="none" w:sz="0" w:space="0" w:color="auto"/>
              </w:divBdr>
            </w:div>
            <w:div w:id="102848369">
              <w:marLeft w:val="0"/>
              <w:marRight w:val="0"/>
              <w:marTop w:val="0"/>
              <w:marBottom w:val="0"/>
              <w:divBdr>
                <w:top w:val="none" w:sz="0" w:space="0" w:color="auto"/>
                <w:left w:val="none" w:sz="0" w:space="0" w:color="auto"/>
                <w:bottom w:val="none" w:sz="0" w:space="0" w:color="auto"/>
                <w:right w:val="none" w:sz="0" w:space="0" w:color="auto"/>
              </w:divBdr>
            </w:div>
            <w:div w:id="714625159">
              <w:marLeft w:val="0"/>
              <w:marRight w:val="0"/>
              <w:marTop w:val="0"/>
              <w:marBottom w:val="0"/>
              <w:divBdr>
                <w:top w:val="none" w:sz="0" w:space="0" w:color="auto"/>
                <w:left w:val="none" w:sz="0" w:space="0" w:color="auto"/>
                <w:bottom w:val="none" w:sz="0" w:space="0" w:color="auto"/>
                <w:right w:val="none" w:sz="0" w:space="0" w:color="auto"/>
              </w:divBdr>
            </w:div>
            <w:div w:id="1711031047">
              <w:marLeft w:val="0"/>
              <w:marRight w:val="0"/>
              <w:marTop w:val="0"/>
              <w:marBottom w:val="0"/>
              <w:divBdr>
                <w:top w:val="none" w:sz="0" w:space="0" w:color="auto"/>
                <w:left w:val="none" w:sz="0" w:space="0" w:color="auto"/>
                <w:bottom w:val="none" w:sz="0" w:space="0" w:color="auto"/>
                <w:right w:val="none" w:sz="0" w:space="0" w:color="auto"/>
              </w:divBdr>
            </w:div>
            <w:div w:id="299381181">
              <w:marLeft w:val="0"/>
              <w:marRight w:val="0"/>
              <w:marTop w:val="0"/>
              <w:marBottom w:val="0"/>
              <w:divBdr>
                <w:top w:val="none" w:sz="0" w:space="0" w:color="auto"/>
                <w:left w:val="none" w:sz="0" w:space="0" w:color="auto"/>
                <w:bottom w:val="none" w:sz="0" w:space="0" w:color="auto"/>
                <w:right w:val="none" w:sz="0" w:space="0" w:color="auto"/>
              </w:divBdr>
            </w:div>
            <w:div w:id="10031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5610">
      <w:bodyDiv w:val="1"/>
      <w:marLeft w:val="0"/>
      <w:marRight w:val="0"/>
      <w:marTop w:val="0"/>
      <w:marBottom w:val="0"/>
      <w:divBdr>
        <w:top w:val="none" w:sz="0" w:space="0" w:color="auto"/>
        <w:left w:val="none" w:sz="0" w:space="0" w:color="auto"/>
        <w:bottom w:val="none" w:sz="0" w:space="0" w:color="auto"/>
        <w:right w:val="none" w:sz="0" w:space="0" w:color="auto"/>
      </w:divBdr>
    </w:div>
    <w:div w:id="1049838672">
      <w:bodyDiv w:val="1"/>
      <w:marLeft w:val="0"/>
      <w:marRight w:val="0"/>
      <w:marTop w:val="0"/>
      <w:marBottom w:val="0"/>
      <w:divBdr>
        <w:top w:val="none" w:sz="0" w:space="0" w:color="auto"/>
        <w:left w:val="none" w:sz="0" w:space="0" w:color="auto"/>
        <w:bottom w:val="none" w:sz="0" w:space="0" w:color="auto"/>
        <w:right w:val="none" w:sz="0" w:space="0" w:color="auto"/>
      </w:divBdr>
    </w:div>
    <w:div w:id="1056128034">
      <w:bodyDiv w:val="1"/>
      <w:marLeft w:val="0"/>
      <w:marRight w:val="0"/>
      <w:marTop w:val="0"/>
      <w:marBottom w:val="0"/>
      <w:divBdr>
        <w:top w:val="none" w:sz="0" w:space="0" w:color="auto"/>
        <w:left w:val="none" w:sz="0" w:space="0" w:color="auto"/>
        <w:bottom w:val="none" w:sz="0" w:space="0" w:color="auto"/>
        <w:right w:val="none" w:sz="0" w:space="0" w:color="auto"/>
      </w:divBdr>
      <w:divsChild>
        <w:div w:id="803041173">
          <w:marLeft w:val="0"/>
          <w:marRight w:val="0"/>
          <w:marTop w:val="0"/>
          <w:marBottom w:val="0"/>
          <w:divBdr>
            <w:top w:val="none" w:sz="0" w:space="0" w:color="auto"/>
            <w:left w:val="none" w:sz="0" w:space="0" w:color="auto"/>
            <w:bottom w:val="none" w:sz="0" w:space="0" w:color="auto"/>
            <w:right w:val="none" w:sz="0" w:space="0" w:color="auto"/>
          </w:divBdr>
          <w:divsChild>
            <w:div w:id="19597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17759">
      <w:bodyDiv w:val="1"/>
      <w:marLeft w:val="0"/>
      <w:marRight w:val="0"/>
      <w:marTop w:val="0"/>
      <w:marBottom w:val="0"/>
      <w:divBdr>
        <w:top w:val="none" w:sz="0" w:space="0" w:color="auto"/>
        <w:left w:val="none" w:sz="0" w:space="0" w:color="auto"/>
        <w:bottom w:val="none" w:sz="0" w:space="0" w:color="auto"/>
        <w:right w:val="none" w:sz="0" w:space="0" w:color="auto"/>
      </w:divBdr>
    </w:div>
    <w:div w:id="1127821099">
      <w:bodyDiv w:val="1"/>
      <w:marLeft w:val="0"/>
      <w:marRight w:val="0"/>
      <w:marTop w:val="0"/>
      <w:marBottom w:val="0"/>
      <w:divBdr>
        <w:top w:val="none" w:sz="0" w:space="0" w:color="auto"/>
        <w:left w:val="none" w:sz="0" w:space="0" w:color="auto"/>
        <w:bottom w:val="none" w:sz="0" w:space="0" w:color="auto"/>
        <w:right w:val="none" w:sz="0" w:space="0" w:color="auto"/>
      </w:divBdr>
    </w:div>
    <w:div w:id="1129132276">
      <w:bodyDiv w:val="1"/>
      <w:marLeft w:val="0"/>
      <w:marRight w:val="0"/>
      <w:marTop w:val="0"/>
      <w:marBottom w:val="0"/>
      <w:divBdr>
        <w:top w:val="none" w:sz="0" w:space="0" w:color="auto"/>
        <w:left w:val="none" w:sz="0" w:space="0" w:color="auto"/>
        <w:bottom w:val="none" w:sz="0" w:space="0" w:color="auto"/>
        <w:right w:val="none" w:sz="0" w:space="0" w:color="auto"/>
      </w:divBdr>
      <w:divsChild>
        <w:div w:id="1408645523">
          <w:marLeft w:val="0"/>
          <w:marRight w:val="0"/>
          <w:marTop w:val="0"/>
          <w:marBottom w:val="0"/>
          <w:divBdr>
            <w:top w:val="none" w:sz="0" w:space="0" w:color="auto"/>
            <w:left w:val="none" w:sz="0" w:space="0" w:color="auto"/>
            <w:bottom w:val="none" w:sz="0" w:space="0" w:color="auto"/>
            <w:right w:val="none" w:sz="0" w:space="0" w:color="auto"/>
          </w:divBdr>
          <w:divsChild>
            <w:div w:id="114696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90636">
      <w:bodyDiv w:val="1"/>
      <w:marLeft w:val="0"/>
      <w:marRight w:val="0"/>
      <w:marTop w:val="0"/>
      <w:marBottom w:val="0"/>
      <w:divBdr>
        <w:top w:val="none" w:sz="0" w:space="0" w:color="auto"/>
        <w:left w:val="none" w:sz="0" w:space="0" w:color="auto"/>
        <w:bottom w:val="none" w:sz="0" w:space="0" w:color="auto"/>
        <w:right w:val="none" w:sz="0" w:space="0" w:color="auto"/>
      </w:divBdr>
      <w:divsChild>
        <w:div w:id="1363095720">
          <w:marLeft w:val="0"/>
          <w:marRight w:val="0"/>
          <w:marTop w:val="0"/>
          <w:marBottom w:val="0"/>
          <w:divBdr>
            <w:top w:val="none" w:sz="0" w:space="0" w:color="auto"/>
            <w:left w:val="none" w:sz="0" w:space="0" w:color="auto"/>
            <w:bottom w:val="none" w:sz="0" w:space="0" w:color="auto"/>
            <w:right w:val="none" w:sz="0" w:space="0" w:color="auto"/>
          </w:divBdr>
          <w:divsChild>
            <w:div w:id="2129732912">
              <w:marLeft w:val="0"/>
              <w:marRight w:val="0"/>
              <w:marTop w:val="0"/>
              <w:marBottom w:val="0"/>
              <w:divBdr>
                <w:top w:val="none" w:sz="0" w:space="0" w:color="auto"/>
                <w:left w:val="none" w:sz="0" w:space="0" w:color="auto"/>
                <w:bottom w:val="none" w:sz="0" w:space="0" w:color="auto"/>
                <w:right w:val="none" w:sz="0" w:space="0" w:color="auto"/>
              </w:divBdr>
            </w:div>
            <w:div w:id="998657165">
              <w:marLeft w:val="0"/>
              <w:marRight w:val="0"/>
              <w:marTop w:val="0"/>
              <w:marBottom w:val="0"/>
              <w:divBdr>
                <w:top w:val="none" w:sz="0" w:space="0" w:color="auto"/>
                <w:left w:val="none" w:sz="0" w:space="0" w:color="auto"/>
                <w:bottom w:val="none" w:sz="0" w:space="0" w:color="auto"/>
                <w:right w:val="none" w:sz="0" w:space="0" w:color="auto"/>
              </w:divBdr>
            </w:div>
            <w:div w:id="1305307800">
              <w:marLeft w:val="0"/>
              <w:marRight w:val="0"/>
              <w:marTop w:val="0"/>
              <w:marBottom w:val="0"/>
              <w:divBdr>
                <w:top w:val="none" w:sz="0" w:space="0" w:color="auto"/>
                <w:left w:val="none" w:sz="0" w:space="0" w:color="auto"/>
                <w:bottom w:val="none" w:sz="0" w:space="0" w:color="auto"/>
                <w:right w:val="none" w:sz="0" w:space="0" w:color="auto"/>
              </w:divBdr>
            </w:div>
            <w:div w:id="1941795152">
              <w:marLeft w:val="0"/>
              <w:marRight w:val="0"/>
              <w:marTop w:val="0"/>
              <w:marBottom w:val="0"/>
              <w:divBdr>
                <w:top w:val="none" w:sz="0" w:space="0" w:color="auto"/>
                <w:left w:val="none" w:sz="0" w:space="0" w:color="auto"/>
                <w:bottom w:val="none" w:sz="0" w:space="0" w:color="auto"/>
                <w:right w:val="none" w:sz="0" w:space="0" w:color="auto"/>
              </w:divBdr>
            </w:div>
            <w:div w:id="908925218">
              <w:marLeft w:val="0"/>
              <w:marRight w:val="0"/>
              <w:marTop w:val="0"/>
              <w:marBottom w:val="0"/>
              <w:divBdr>
                <w:top w:val="none" w:sz="0" w:space="0" w:color="auto"/>
                <w:left w:val="none" w:sz="0" w:space="0" w:color="auto"/>
                <w:bottom w:val="none" w:sz="0" w:space="0" w:color="auto"/>
                <w:right w:val="none" w:sz="0" w:space="0" w:color="auto"/>
              </w:divBdr>
            </w:div>
            <w:div w:id="1181092846">
              <w:marLeft w:val="0"/>
              <w:marRight w:val="0"/>
              <w:marTop w:val="0"/>
              <w:marBottom w:val="0"/>
              <w:divBdr>
                <w:top w:val="none" w:sz="0" w:space="0" w:color="auto"/>
                <w:left w:val="none" w:sz="0" w:space="0" w:color="auto"/>
                <w:bottom w:val="none" w:sz="0" w:space="0" w:color="auto"/>
                <w:right w:val="none" w:sz="0" w:space="0" w:color="auto"/>
              </w:divBdr>
            </w:div>
            <w:div w:id="873925630">
              <w:marLeft w:val="0"/>
              <w:marRight w:val="0"/>
              <w:marTop w:val="0"/>
              <w:marBottom w:val="0"/>
              <w:divBdr>
                <w:top w:val="none" w:sz="0" w:space="0" w:color="auto"/>
                <w:left w:val="none" w:sz="0" w:space="0" w:color="auto"/>
                <w:bottom w:val="none" w:sz="0" w:space="0" w:color="auto"/>
                <w:right w:val="none" w:sz="0" w:space="0" w:color="auto"/>
              </w:divBdr>
            </w:div>
            <w:div w:id="308557587">
              <w:marLeft w:val="0"/>
              <w:marRight w:val="0"/>
              <w:marTop w:val="0"/>
              <w:marBottom w:val="0"/>
              <w:divBdr>
                <w:top w:val="none" w:sz="0" w:space="0" w:color="auto"/>
                <w:left w:val="none" w:sz="0" w:space="0" w:color="auto"/>
                <w:bottom w:val="none" w:sz="0" w:space="0" w:color="auto"/>
                <w:right w:val="none" w:sz="0" w:space="0" w:color="auto"/>
              </w:divBdr>
            </w:div>
            <w:div w:id="1497917107">
              <w:marLeft w:val="0"/>
              <w:marRight w:val="0"/>
              <w:marTop w:val="0"/>
              <w:marBottom w:val="0"/>
              <w:divBdr>
                <w:top w:val="none" w:sz="0" w:space="0" w:color="auto"/>
                <w:left w:val="none" w:sz="0" w:space="0" w:color="auto"/>
                <w:bottom w:val="none" w:sz="0" w:space="0" w:color="auto"/>
                <w:right w:val="none" w:sz="0" w:space="0" w:color="auto"/>
              </w:divBdr>
            </w:div>
            <w:div w:id="1958174618">
              <w:marLeft w:val="0"/>
              <w:marRight w:val="0"/>
              <w:marTop w:val="0"/>
              <w:marBottom w:val="0"/>
              <w:divBdr>
                <w:top w:val="none" w:sz="0" w:space="0" w:color="auto"/>
                <w:left w:val="none" w:sz="0" w:space="0" w:color="auto"/>
                <w:bottom w:val="none" w:sz="0" w:space="0" w:color="auto"/>
                <w:right w:val="none" w:sz="0" w:space="0" w:color="auto"/>
              </w:divBdr>
            </w:div>
            <w:div w:id="772089085">
              <w:marLeft w:val="0"/>
              <w:marRight w:val="0"/>
              <w:marTop w:val="0"/>
              <w:marBottom w:val="0"/>
              <w:divBdr>
                <w:top w:val="none" w:sz="0" w:space="0" w:color="auto"/>
                <w:left w:val="none" w:sz="0" w:space="0" w:color="auto"/>
                <w:bottom w:val="none" w:sz="0" w:space="0" w:color="auto"/>
                <w:right w:val="none" w:sz="0" w:space="0" w:color="auto"/>
              </w:divBdr>
            </w:div>
            <w:div w:id="1104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15552">
      <w:bodyDiv w:val="1"/>
      <w:marLeft w:val="0"/>
      <w:marRight w:val="0"/>
      <w:marTop w:val="0"/>
      <w:marBottom w:val="0"/>
      <w:divBdr>
        <w:top w:val="none" w:sz="0" w:space="0" w:color="auto"/>
        <w:left w:val="none" w:sz="0" w:space="0" w:color="auto"/>
        <w:bottom w:val="none" w:sz="0" w:space="0" w:color="auto"/>
        <w:right w:val="none" w:sz="0" w:space="0" w:color="auto"/>
      </w:divBdr>
    </w:div>
    <w:div w:id="1236668037">
      <w:bodyDiv w:val="1"/>
      <w:marLeft w:val="0"/>
      <w:marRight w:val="0"/>
      <w:marTop w:val="0"/>
      <w:marBottom w:val="0"/>
      <w:divBdr>
        <w:top w:val="none" w:sz="0" w:space="0" w:color="auto"/>
        <w:left w:val="none" w:sz="0" w:space="0" w:color="auto"/>
        <w:bottom w:val="none" w:sz="0" w:space="0" w:color="auto"/>
        <w:right w:val="none" w:sz="0" w:space="0" w:color="auto"/>
      </w:divBdr>
      <w:divsChild>
        <w:div w:id="156924054">
          <w:marLeft w:val="0"/>
          <w:marRight w:val="0"/>
          <w:marTop w:val="0"/>
          <w:marBottom w:val="0"/>
          <w:divBdr>
            <w:top w:val="none" w:sz="0" w:space="0" w:color="auto"/>
            <w:left w:val="none" w:sz="0" w:space="0" w:color="auto"/>
            <w:bottom w:val="none" w:sz="0" w:space="0" w:color="auto"/>
            <w:right w:val="none" w:sz="0" w:space="0" w:color="auto"/>
          </w:divBdr>
          <w:divsChild>
            <w:div w:id="94719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98915">
      <w:bodyDiv w:val="1"/>
      <w:marLeft w:val="0"/>
      <w:marRight w:val="0"/>
      <w:marTop w:val="0"/>
      <w:marBottom w:val="0"/>
      <w:divBdr>
        <w:top w:val="none" w:sz="0" w:space="0" w:color="auto"/>
        <w:left w:val="none" w:sz="0" w:space="0" w:color="auto"/>
        <w:bottom w:val="none" w:sz="0" w:space="0" w:color="auto"/>
        <w:right w:val="none" w:sz="0" w:space="0" w:color="auto"/>
      </w:divBdr>
      <w:divsChild>
        <w:div w:id="584875179">
          <w:marLeft w:val="0"/>
          <w:marRight w:val="0"/>
          <w:marTop w:val="0"/>
          <w:marBottom w:val="0"/>
          <w:divBdr>
            <w:top w:val="none" w:sz="0" w:space="0" w:color="auto"/>
            <w:left w:val="none" w:sz="0" w:space="0" w:color="auto"/>
            <w:bottom w:val="none" w:sz="0" w:space="0" w:color="auto"/>
            <w:right w:val="none" w:sz="0" w:space="0" w:color="auto"/>
          </w:divBdr>
          <w:divsChild>
            <w:div w:id="2054427716">
              <w:marLeft w:val="0"/>
              <w:marRight w:val="0"/>
              <w:marTop w:val="0"/>
              <w:marBottom w:val="0"/>
              <w:divBdr>
                <w:top w:val="none" w:sz="0" w:space="0" w:color="auto"/>
                <w:left w:val="none" w:sz="0" w:space="0" w:color="auto"/>
                <w:bottom w:val="none" w:sz="0" w:space="0" w:color="auto"/>
                <w:right w:val="none" w:sz="0" w:space="0" w:color="auto"/>
              </w:divBdr>
            </w:div>
            <w:div w:id="178862433">
              <w:marLeft w:val="0"/>
              <w:marRight w:val="0"/>
              <w:marTop w:val="0"/>
              <w:marBottom w:val="0"/>
              <w:divBdr>
                <w:top w:val="none" w:sz="0" w:space="0" w:color="auto"/>
                <w:left w:val="none" w:sz="0" w:space="0" w:color="auto"/>
                <w:bottom w:val="none" w:sz="0" w:space="0" w:color="auto"/>
                <w:right w:val="none" w:sz="0" w:space="0" w:color="auto"/>
              </w:divBdr>
            </w:div>
            <w:div w:id="1478107691">
              <w:marLeft w:val="0"/>
              <w:marRight w:val="0"/>
              <w:marTop w:val="0"/>
              <w:marBottom w:val="0"/>
              <w:divBdr>
                <w:top w:val="none" w:sz="0" w:space="0" w:color="auto"/>
                <w:left w:val="none" w:sz="0" w:space="0" w:color="auto"/>
                <w:bottom w:val="none" w:sz="0" w:space="0" w:color="auto"/>
                <w:right w:val="none" w:sz="0" w:space="0" w:color="auto"/>
              </w:divBdr>
            </w:div>
            <w:div w:id="1523396574">
              <w:marLeft w:val="0"/>
              <w:marRight w:val="0"/>
              <w:marTop w:val="0"/>
              <w:marBottom w:val="0"/>
              <w:divBdr>
                <w:top w:val="none" w:sz="0" w:space="0" w:color="auto"/>
                <w:left w:val="none" w:sz="0" w:space="0" w:color="auto"/>
                <w:bottom w:val="none" w:sz="0" w:space="0" w:color="auto"/>
                <w:right w:val="none" w:sz="0" w:space="0" w:color="auto"/>
              </w:divBdr>
            </w:div>
            <w:div w:id="1929150379">
              <w:marLeft w:val="0"/>
              <w:marRight w:val="0"/>
              <w:marTop w:val="0"/>
              <w:marBottom w:val="0"/>
              <w:divBdr>
                <w:top w:val="none" w:sz="0" w:space="0" w:color="auto"/>
                <w:left w:val="none" w:sz="0" w:space="0" w:color="auto"/>
                <w:bottom w:val="none" w:sz="0" w:space="0" w:color="auto"/>
                <w:right w:val="none" w:sz="0" w:space="0" w:color="auto"/>
              </w:divBdr>
            </w:div>
            <w:div w:id="3630947">
              <w:marLeft w:val="0"/>
              <w:marRight w:val="0"/>
              <w:marTop w:val="0"/>
              <w:marBottom w:val="0"/>
              <w:divBdr>
                <w:top w:val="none" w:sz="0" w:space="0" w:color="auto"/>
                <w:left w:val="none" w:sz="0" w:space="0" w:color="auto"/>
                <w:bottom w:val="none" w:sz="0" w:space="0" w:color="auto"/>
                <w:right w:val="none" w:sz="0" w:space="0" w:color="auto"/>
              </w:divBdr>
            </w:div>
            <w:div w:id="1812818613">
              <w:marLeft w:val="0"/>
              <w:marRight w:val="0"/>
              <w:marTop w:val="0"/>
              <w:marBottom w:val="0"/>
              <w:divBdr>
                <w:top w:val="none" w:sz="0" w:space="0" w:color="auto"/>
                <w:left w:val="none" w:sz="0" w:space="0" w:color="auto"/>
                <w:bottom w:val="none" w:sz="0" w:space="0" w:color="auto"/>
                <w:right w:val="none" w:sz="0" w:space="0" w:color="auto"/>
              </w:divBdr>
            </w:div>
            <w:div w:id="1407191905">
              <w:marLeft w:val="0"/>
              <w:marRight w:val="0"/>
              <w:marTop w:val="0"/>
              <w:marBottom w:val="0"/>
              <w:divBdr>
                <w:top w:val="none" w:sz="0" w:space="0" w:color="auto"/>
                <w:left w:val="none" w:sz="0" w:space="0" w:color="auto"/>
                <w:bottom w:val="none" w:sz="0" w:space="0" w:color="auto"/>
                <w:right w:val="none" w:sz="0" w:space="0" w:color="auto"/>
              </w:divBdr>
            </w:div>
            <w:div w:id="345643274">
              <w:marLeft w:val="0"/>
              <w:marRight w:val="0"/>
              <w:marTop w:val="0"/>
              <w:marBottom w:val="0"/>
              <w:divBdr>
                <w:top w:val="none" w:sz="0" w:space="0" w:color="auto"/>
                <w:left w:val="none" w:sz="0" w:space="0" w:color="auto"/>
                <w:bottom w:val="none" w:sz="0" w:space="0" w:color="auto"/>
                <w:right w:val="none" w:sz="0" w:space="0" w:color="auto"/>
              </w:divBdr>
            </w:div>
            <w:div w:id="570694976">
              <w:marLeft w:val="0"/>
              <w:marRight w:val="0"/>
              <w:marTop w:val="0"/>
              <w:marBottom w:val="0"/>
              <w:divBdr>
                <w:top w:val="none" w:sz="0" w:space="0" w:color="auto"/>
                <w:left w:val="none" w:sz="0" w:space="0" w:color="auto"/>
                <w:bottom w:val="none" w:sz="0" w:space="0" w:color="auto"/>
                <w:right w:val="none" w:sz="0" w:space="0" w:color="auto"/>
              </w:divBdr>
            </w:div>
            <w:div w:id="967206707">
              <w:marLeft w:val="0"/>
              <w:marRight w:val="0"/>
              <w:marTop w:val="0"/>
              <w:marBottom w:val="0"/>
              <w:divBdr>
                <w:top w:val="none" w:sz="0" w:space="0" w:color="auto"/>
                <w:left w:val="none" w:sz="0" w:space="0" w:color="auto"/>
                <w:bottom w:val="none" w:sz="0" w:space="0" w:color="auto"/>
                <w:right w:val="none" w:sz="0" w:space="0" w:color="auto"/>
              </w:divBdr>
            </w:div>
            <w:div w:id="1191383572">
              <w:marLeft w:val="0"/>
              <w:marRight w:val="0"/>
              <w:marTop w:val="0"/>
              <w:marBottom w:val="0"/>
              <w:divBdr>
                <w:top w:val="none" w:sz="0" w:space="0" w:color="auto"/>
                <w:left w:val="none" w:sz="0" w:space="0" w:color="auto"/>
                <w:bottom w:val="none" w:sz="0" w:space="0" w:color="auto"/>
                <w:right w:val="none" w:sz="0" w:space="0" w:color="auto"/>
              </w:divBdr>
            </w:div>
            <w:div w:id="468519734">
              <w:marLeft w:val="0"/>
              <w:marRight w:val="0"/>
              <w:marTop w:val="0"/>
              <w:marBottom w:val="0"/>
              <w:divBdr>
                <w:top w:val="none" w:sz="0" w:space="0" w:color="auto"/>
                <w:left w:val="none" w:sz="0" w:space="0" w:color="auto"/>
                <w:bottom w:val="none" w:sz="0" w:space="0" w:color="auto"/>
                <w:right w:val="none" w:sz="0" w:space="0" w:color="auto"/>
              </w:divBdr>
            </w:div>
            <w:div w:id="668027115">
              <w:marLeft w:val="0"/>
              <w:marRight w:val="0"/>
              <w:marTop w:val="0"/>
              <w:marBottom w:val="0"/>
              <w:divBdr>
                <w:top w:val="none" w:sz="0" w:space="0" w:color="auto"/>
                <w:left w:val="none" w:sz="0" w:space="0" w:color="auto"/>
                <w:bottom w:val="none" w:sz="0" w:space="0" w:color="auto"/>
                <w:right w:val="none" w:sz="0" w:space="0" w:color="auto"/>
              </w:divBdr>
            </w:div>
            <w:div w:id="2131781704">
              <w:marLeft w:val="0"/>
              <w:marRight w:val="0"/>
              <w:marTop w:val="0"/>
              <w:marBottom w:val="0"/>
              <w:divBdr>
                <w:top w:val="none" w:sz="0" w:space="0" w:color="auto"/>
                <w:left w:val="none" w:sz="0" w:space="0" w:color="auto"/>
                <w:bottom w:val="none" w:sz="0" w:space="0" w:color="auto"/>
                <w:right w:val="none" w:sz="0" w:space="0" w:color="auto"/>
              </w:divBdr>
            </w:div>
            <w:div w:id="11137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10824">
      <w:bodyDiv w:val="1"/>
      <w:marLeft w:val="0"/>
      <w:marRight w:val="0"/>
      <w:marTop w:val="0"/>
      <w:marBottom w:val="0"/>
      <w:divBdr>
        <w:top w:val="none" w:sz="0" w:space="0" w:color="auto"/>
        <w:left w:val="none" w:sz="0" w:space="0" w:color="auto"/>
        <w:bottom w:val="none" w:sz="0" w:space="0" w:color="auto"/>
        <w:right w:val="none" w:sz="0" w:space="0" w:color="auto"/>
      </w:divBdr>
      <w:divsChild>
        <w:div w:id="2058969007">
          <w:marLeft w:val="0"/>
          <w:marRight w:val="0"/>
          <w:marTop w:val="0"/>
          <w:marBottom w:val="0"/>
          <w:divBdr>
            <w:top w:val="none" w:sz="0" w:space="0" w:color="auto"/>
            <w:left w:val="none" w:sz="0" w:space="0" w:color="auto"/>
            <w:bottom w:val="none" w:sz="0" w:space="0" w:color="auto"/>
            <w:right w:val="none" w:sz="0" w:space="0" w:color="auto"/>
          </w:divBdr>
          <w:divsChild>
            <w:div w:id="1283654840">
              <w:marLeft w:val="0"/>
              <w:marRight w:val="0"/>
              <w:marTop w:val="0"/>
              <w:marBottom w:val="0"/>
              <w:divBdr>
                <w:top w:val="none" w:sz="0" w:space="0" w:color="auto"/>
                <w:left w:val="none" w:sz="0" w:space="0" w:color="auto"/>
                <w:bottom w:val="none" w:sz="0" w:space="0" w:color="auto"/>
                <w:right w:val="none" w:sz="0" w:space="0" w:color="auto"/>
              </w:divBdr>
            </w:div>
            <w:div w:id="124858080">
              <w:marLeft w:val="0"/>
              <w:marRight w:val="0"/>
              <w:marTop w:val="0"/>
              <w:marBottom w:val="0"/>
              <w:divBdr>
                <w:top w:val="none" w:sz="0" w:space="0" w:color="auto"/>
                <w:left w:val="none" w:sz="0" w:space="0" w:color="auto"/>
                <w:bottom w:val="none" w:sz="0" w:space="0" w:color="auto"/>
                <w:right w:val="none" w:sz="0" w:space="0" w:color="auto"/>
              </w:divBdr>
            </w:div>
            <w:div w:id="1341468251">
              <w:marLeft w:val="0"/>
              <w:marRight w:val="0"/>
              <w:marTop w:val="0"/>
              <w:marBottom w:val="0"/>
              <w:divBdr>
                <w:top w:val="none" w:sz="0" w:space="0" w:color="auto"/>
                <w:left w:val="none" w:sz="0" w:space="0" w:color="auto"/>
                <w:bottom w:val="none" w:sz="0" w:space="0" w:color="auto"/>
                <w:right w:val="none" w:sz="0" w:space="0" w:color="auto"/>
              </w:divBdr>
            </w:div>
            <w:div w:id="1713387897">
              <w:marLeft w:val="0"/>
              <w:marRight w:val="0"/>
              <w:marTop w:val="0"/>
              <w:marBottom w:val="0"/>
              <w:divBdr>
                <w:top w:val="none" w:sz="0" w:space="0" w:color="auto"/>
                <w:left w:val="none" w:sz="0" w:space="0" w:color="auto"/>
                <w:bottom w:val="none" w:sz="0" w:space="0" w:color="auto"/>
                <w:right w:val="none" w:sz="0" w:space="0" w:color="auto"/>
              </w:divBdr>
            </w:div>
            <w:div w:id="1723403783">
              <w:marLeft w:val="0"/>
              <w:marRight w:val="0"/>
              <w:marTop w:val="0"/>
              <w:marBottom w:val="0"/>
              <w:divBdr>
                <w:top w:val="none" w:sz="0" w:space="0" w:color="auto"/>
                <w:left w:val="none" w:sz="0" w:space="0" w:color="auto"/>
                <w:bottom w:val="none" w:sz="0" w:space="0" w:color="auto"/>
                <w:right w:val="none" w:sz="0" w:space="0" w:color="auto"/>
              </w:divBdr>
            </w:div>
            <w:div w:id="981274077">
              <w:marLeft w:val="0"/>
              <w:marRight w:val="0"/>
              <w:marTop w:val="0"/>
              <w:marBottom w:val="0"/>
              <w:divBdr>
                <w:top w:val="none" w:sz="0" w:space="0" w:color="auto"/>
                <w:left w:val="none" w:sz="0" w:space="0" w:color="auto"/>
                <w:bottom w:val="none" w:sz="0" w:space="0" w:color="auto"/>
                <w:right w:val="none" w:sz="0" w:space="0" w:color="auto"/>
              </w:divBdr>
            </w:div>
            <w:div w:id="1738897197">
              <w:marLeft w:val="0"/>
              <w:marRight w:val="0"/>
              <w:marTop w:val="0"/>
              <w:marBottom w:val="0"/>
              <w:divBdr>
                <w:top w:val="none" w:sz="0" w:space="0" w:color="auto"/>
                <w:left w:val="none" w:sz="0" w:space="0" w:color="auto"/>
                <w:bottom w:val="none" w:sz="0" w:space="0" w:color="auto"/>
                <w:right w:val="none" w:sz="0" w:space="0" w:color="auto"/>
              </w:divBdr>
            </w:div>
            <w:div w:id="69889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3579">
      <w:bodyDiv w:val="1"/>
      <w:marLeft w:val="0"/>
      <w:marRight w:val="0"/>
      <w:marTop w:val="0"/>
      <w:marBottom w:val="0"/>
      <w:divBdr>
        <w:top w:val="none" w:sz="0" w:space="0" w:color="auto"/>
        <w:left w:val="none" w:sz="0" w:space="0" w:color="auto"/>
        <w:bottom w:val="none" w:sz="0" w:space="0" w:color="auto"/>
        <w:right w:val="none" w:sz="0" w:space="0" w:color="auto"/>
      </w:divBdr>
      <w:divsChild>
        <w:div w:id="113407410">
          <w:marLeft w:val="0"/>
          <w:marRight w:val="0"/>
          <w:marTop w:val="0"/>
          <w:marBottom w:val="0"/>
          <w:divBdr>
            <w:top w:val="none" w:sz="0" w:space="0" w:color="auto"/>
            <w:left w:val="none" w:sz="0" w:space="0" w:color="auto"/>
            <w:bottom w:val="none" w:sz="0" w:space="0" w:color="auto"/>
            <w:right w:val="none" w:sz="0" w:space="0" w:color="auto"/>
          </w:divBdr>
          <w:divsChild>
            <w:div w:id="1144355049">
              <w:marLeft w:val="0"/>
              <w:marRight w:val="0"/>
              <w:marTop w:val="0"/>
              <w:marBottom w:val="0"/>
              <w:divBdr>
                <w:top w:val="none" w:sz="0" w:space="0" w:color="auto"/>
                <w:left w:val="none" w:sz="0" w:space="0" w:color="auto"/>
                <w:bottom w:val="none" w:sz="0" w:space="0" w:color="auto"/>
                <w:right w:val="none" w:sz="0" w:space="0" w:color="auto"/>
              </w:divBdr>
            </w:div>
            <w:div w:id="776634031">
              <w:marLeft w:val="0"/>
              <w:marRight w:val="0"/>
              <w:marTop w:val="0"/>
              <w:marBottom w:val="0"/>
              <w:divBdr>
                <w:top w:val="none" w:sz="0" w:space="0" w:color="auto"/>
                <w:left w:val="none" w:sz="0" w:space="0" w:color="auto"/>
                <w:bottom w:val="none" w:sz="0" w:space="0" w:color="auto"/>
                <w:right w:val="none" w:sz="0" w:space="0" w:color="auto"/>
              </w:divBdr>
            </w:div>
            <w:div w:id="968897325">
              <w:marLeft w:val="0"/>
              <w:marRight w:val="0"/>
              <w:marTop w:val="0"/>
              <w:marBottom w:val="0"/>
              <w:divBdr>
                <w:top w:val="none" w:sz="0" w:space="0" w:color="auto"/>
                <w:left w:val="none" w:sz="0" w:space="0" w:color="auto"/>
                <w:bottom w:val="none" w:sz="0" w:space="0" w:color="auto"/>
                <w:right w:val="none" w:sz="0" w:space="0" w:color="auto"/>
              </w:divBdr>
            </w:div>
            <w:div w:id="1575814274">
              <w:marLeft w:val="0"/>
              <w:marRight w:val="0"/>
              <w:marTop w:val="0"/>
              <w:marBottom w:val="0"/>
              <w:divBdr>
                <w:top w:val="none" w:sz="0" w:space="0" w:color="auto"/>
                <w:left w:val="none" w:sz="0" w:space="0" w:color="auto"/>
                <w:bottom w:val="none" w:sz="0" w:space="0" w:color="auto"/>
                <w:right w:val="none" w:sz="0" w:space="0" w:color="auto"/>
              </w:divBdr>
            </w:div>
            <w:div w:id="183397283">
              <w:marLeft w:val="0"/>
              <w:marRight w:val="0"/>
              <w:marTop w:val="0"/>
              <w:marBottom w:val="0"/>
              <w:divBdr>
                <w:top w:val="none" w:sz="0" w:space="0" w:color="auto"/>
                <w:left w:val="none" w:sz="0" w:space="0" w:color="auto"/>
                <w:bottom w:val="none" w:sz="0" w:space="0" w:color="auto"/>
                <w:right w:val="none" w:sz="0" w:space="0" w:color="auto"/>
              </w:divBdr>
            </w:div>
            <w:div w:id="1771772727">
              <w:marLeft w:val="0"/>
              <w:marRight w:val="0"/>
              <w:marTop w:val="0"/>
              <w:marBottom w:val="0"/>
              <w:divBdr>
                <w:top w:val="none" w:sz="0" w:space="0" w:color="auto"/>
                <w:left w:val="none" w:sz="0" w:space="0" w:color="auto"/>
                <w:bottom w:val="none" w:sz="0" w:space="0" w:color="auto"/>
                <w:right w:val="none" w:sz="0" w:space="0" w:color="auto"/>
              </w:divBdr>
            </w:div>
            <w:div w:id="600187577">
              <w:marLeft w:val="0"/>
              <w:marRight w:val="0"/>
              <w:marTop w:val="0"/>
              <w:marBottom w:val="0"/>
              <w:divBdr>
                <w:top w:val="none" w:sz="0" w:space="0" w:color="auto"/>
                <w:left w:val="none" w:sz="0" w:space="0" w:color="auto"/>
                <w:bottom w:val="none" w:sz="0" w:space="0" w:color="auto"/>
                <w:right w:val="none" w:sz="0" w:space="0" w:color="auto"/>
              </w:divBdr>
            </w:div>
            <w:div w:id="402610405">
              <w:marLeft w:val="0"/>
              <w:marRight w:val="0"/>
              <w:marTop w:val="0"/>
              <w:marBottom w:val="0"/>
              <w:divBdr>
                <w:top w:val="none" w:sz="0" w:space="0" w:color="auto"/>
                <w:left w:val="none" w:sz="0" w:space="0" w:color="auto"/>
                <w:bottom w:val="none" w:sz="0" w:space="0" w:color="auto"/>
                <w:right w:val="none" w:sz="0" w:space="0" w:color="auto"/>
              </w:divBdr>
            </w:div>
            <w:div w:id="1647128939">
              <w:marLeft w:val="0"/>
              <w:marRight w:val="0"/>
              <w:marTop w:val="0"/>
              <w:marBottom w:val="0"/>
              <w:divBdr>
                <w:top w:val="none" w:sz="0" w:space="0" w:color="auto"/>
                <w:left w:val="none" w:sz="0" w:space="0" w:color="auto"/>
                <w:bottom w:val="none" w:sz="0" w:space="0" w:color="auto"/>
                <w:right w:val="none" w:sz="0" w:space="0" w:color="auto"/>
              </w:divBdr>
            </w:div>
            <w:div w:id="1572084431">
              <w:marLeft w:val="0"/>
              <w:marRight w:val="0"/>
              <w:marTop w:val="0"/>
              <w:marBottom w:val="0"/>
              <w:divBdr>
                <w:top w:val="none" w:sz="0" w:space="0" w:color="auto"/>
                <w:left w:val="none" w:sz="0" w:space="0" w:color="auto"/>
                <w:bottom w:val="none" w:sz="0" w:space="0" w:color="auto"/>
                <w:right w:val="none" w:sz="0" w:space="0" w:color="auto"/>
              </w:divBdr>
            </w:div>
            <w:div w:id="385878456">
              <w:marLeft w:val="0"/>
              <w:marRight w:val="0"/>
              <w:marTop w:val="0"/>
              <w:marBottom w:val="0"/>
              <w:divBdr>
                <w:top w:val="none" w:sz="0" w:space="0" w:color="auto"/>
                <w:left w:val="none" w:sz="0" w:space="0" w:color="auto"/>
                <w:bottom w:val="none" w:sz="0" w:space="0" w:color="auto"/>
                <w:right w:val="none" w:sz="0" w:space="0" w:color="auto"/>
              </w:divBdr>
            </w:div>
            <w:div w:id="1955016681">
              <w:marLeft w:val="0"/>
              <w:marRight w:val="0"/>
              <w:marTop w:val="0"/>
              <w:marBottom w:val="0"/>
              <w:divBdr>
                <w:top w:val="none" w:sz="0" w:space="0" w:color="auto"/>
                <w:left w:val="none" w:sz="0" w:space="0" w:color="auto"/>
                <w:bottom w:val="none" w:sz="0" w:space="0" w:color="auto"/>
                <w:right w:val="none" w:sz="0" w:space="0" w:color="auto"/>
              </w:divBdr>
            </w:div>
            <w:div w:id="15730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6984">
      <w:bodyDiv w:val="1"/>
      <w:marLeft w:val="0"/>
      <w:marRight w:val="0"/>
      <w:marTop w:val="0"/>
      <w:marBottom w:val="0"/>
      <w:divBdr>
        <w:top w:val="none" w:sz="0" w:space="0" w:color="auto"/>
        <w:left w:val="none" w:sz="0" w:space="0" w:color="auto"/>
        <w:bottom w:val="none" w:sz="0" w:space="0" w:color="auto"/>
        <w:right w:val="none" w:sz="0" w:space="0" w:color="auto"/>
      </w:divBdr>
      <w:divsChild>
        <w:div w:id="1076242931">
          <w:marLeft w:val="0"/>
          <w:marRight w:val="0"/>
          <w:marTop w:val="0"/>
          <w:marBottom w:val="0"/>
          <w:divBdr>
            <w:top w:val="none" w:sz="0" w:space="0" w:color="auto"/>
            <w:left w:val="none" w:sz="0" w:space="0" w:color="auto"/>
            <w:bottom w:val="none" w:sz="0" w:space="0" w:color="auto"/>
            <w:right w:val="none" w:sz="0" w:space="0" w:color="auto"/>
          </w:divBdr>
          <w:divsChild>
            <w:div w:id="1142499219">
              <w:marLeft w:val="0"/>
              <w:marRight w:val="0"/>
              <w:marTop w:val="0"/>
              <w:marBottom w:val="0"/>
              <w:divBdr>
                <w:top w:val="none" w:sz="0" w:space="0" w:color="auto"/>
                <w:left w:val="none" w:sz="0" w:space="0" w:color="auto"/>
                <w:bottom w:val="none" w:sz="0" w:space="0" w:color="auto"/>
                <w:right w:val="none" w:sz="0" w:space="0" w:color="auto"/>
              </w:divBdr>
            </w:div>
            <w:div w:id="1100759916">
              <w:marLeft w:val="0"/>
              <w:marRight w:val="0"/>
              <w:marTop w:val="0"/>
              <w:marBottom w:val="0"/>
              <w:divBdr>
                <w:top w:val="none" w:sz="0" w:space="0" w:color="auto"/>
                <w:left w:val="none" w:sz="0" w:space="0" w:color="auto"/>
                <w:bottom w:val="none" w:sz="0" w:space="0" w:color="auto"/>
                <w:right w:val="none" w:sz="0" w:space="0" w:color="auto"/>
              </w:divBdr>
            </w:div>
            <w:div w:id="821971059">
              <w:marLeft w:val="0"/>
              <w:marRight w:val="0"/>
              <w:marTop w:val="0"/>
              <w:marBottom w:val="0"/>
              <w:divBdr>
                <w:top w:val="none" w:sz="0" w:space="0" w:color="auto"/>
                <w:left w:val="none" w:sz="0" w:space="0" w:color="auto"/>
                <w:bottom w:val="none" w:sz="0" w:space="0" w:color="auto"/>
                <w:right w:val="none" w:sz="0" w:space="0" w:color="auto"/>
              </w:divBdr>
            </w:div>
            <w:div w:id="1873882310">
              <w:marLeft w:val="0"/>
              <w:marRight w:val="0"/>
              <w:marTop w:val="0"/>
              <w:marBottom w:val="0"/>
              <w:divBdr>
                <w:top w:val="none" w:sz="0" w:space="0" w:color="auto"/>
                <w:left w:val="none" w:sz="0" w:space="0" w:color="auto"/>
                <w:bottom w:val="none" w:sz="0" w:space="0" w:color="auto"/>
                <w:right w:val="none" w:sz="0" w:space="0" w:color="auto"/>
              </w:divBdr>
            </w:div>
            <w:div w:id="1320771905">
              <w:marLeft w:val="0"/>
              <w:marRight w:val="0"/>
              <w:marTop w:val="0"/>
              <w:marBottom w:val="0"/>
              <w:divBdr>
                <w:top w:val="none" w:sz="0" w:space="0" w:color="auto"/>
                <w:left w:val="none" w:sz="0" w:space="0" w:color="auto"/>
                <w:bottom w:val="none" w:sz="0" w:space="0" w:color="auto"/>
                <w:right w:val="none" w:sz="0" w:space="0" w:color="auto"/>
              </w:divBdr>
            </w:div>
            <w:div w:id="554318762">
              <w:marLeft w:val="0"/>
              <w:marRight w:val="0"/>
              <w:marTop w:val="0"/>
              <w:marBottom w:val="0"/>
              <w:divBdr>
                <w:top w:val="none" w:sz="0" w:space="0" w:color="auto"/>
                <w:left w:val="none" w:sz="0" w:space="0" w:color="auto"/>
                <w:bottom w:val="none" w:sz="0" w:space="0" w:color="auto"/>
                <w:right w:val="none" w:sz="0" w:space="0" w:color="auto"/>
              </w:divBdr>
            </w:div>
            <w:div w:id="157691058">
              <w:marLeft w:val="0"/>
              <w:marRight w:val="0"/>
              <w:marTop w:val="0"/>
              <w:marBottom w:val="0"/>
              <w:divBdr>
                <w:top w:val="none" w:sz="0" w:space="0" w:color="auto"/>
                <w:left w:val="none" w:sz="0" w:space="0" w:color="auto"/>
                <w:bottom w:val="none" w:sz="0" w:space="0" w:color="auto"/>
                <w:right w:val="none" w:sz="0" w:space="0" w:color="auto"/>
              </w:divBdr>
            </w:div>
            <w:div w:id="847791606">
              <w:marLeft w:val="0"/>
              <w:marRight w:val="0"/>
              <w:marTop w:val="0"/>
              <w:marBottom w:val="0"/>
              <w:divBdr>
                <w:top w:val="none" w:sz="0" w:space="0" w:color="auto"/>
                <w:left w:val="none" w:sz="0" w:space="0" w:color="auto"/>
                <w:bottom w:val="none" w:sz="0" w:space="0" w:color="auto"/>
                <w:right w:val="none" w:sz="0" w:space="0" w:color="auto"/>
              </w:divBdr>
            </w:div>
            <w:div w:id="2047292469">
              <w:marLeft w:val="0"/>
              <w:marRight w:val="0"/>
              <w:marTop w:val="0"/>
              <w:marBottom w:val="0"/>
              <w:divBdr>
                <w:top w:val="none" w:sz="0" w:space="0" w:color="auto"/>
                <w:left w:val="none" w:sz="0" w:space="0" w:color="auto"/>
                <w:bottom w:val="none" w:sz="0" w:space="0" w:color="auto"/>
                <w:right w:val="none" w:sz="0" w:space="0" w:color="auto"/>
              </w:divBdr>
            </w:div>
            <w:div w:id="1818065625">
              <w:marLeft w:val="0"/>
              <w:marRight w:val="0"/>
              <w:marTop w:val="0"/>
              <w:marBottom w:val="0"/>
              <w:divBdr>
                <w:top w:val="none" w:sz="0" w:space="0" w:color="auto"/>
                <w:left w:val="none" w:sz="0" w:space="0" w:color="auto"/>
                <w:bottom w:val="none" w:sz="0" w:space="0" w:color="auto"/>
                <w:right w:val="none" w:sz="0" w:space="0" w:color="auto"/>
              </w:divBdr>
            </w:div>
            <w:div w:id="279335949">
              <w:marLeft w:val="0"/>
              <w:marRight w:val="0"/>
              <w:marTop w:val="0"/>
              <w:marBottom w:val="0"/>
              <w:divBdr>
                <w:top w:val="none" w:sz="0" w:space="0" w:color="auto"/>
                <w:left w:val="none" w:sz="0" w:space="0" w:color="auto"/>
                <w:bottom w:val="none" w:sz="0" w:space="0" w:color="auto"/>
                <w:right w:val="none" w:sz="0" w:space="0" w:color="auto"/>
              </w:divBdr>
            </w:div>
            <w:div w:id="158429817">
              <w:marLeft w:val="0"/>
              <w:marRight w:val="0"/>
              <w:marTop w:val="0"/>
              <w:marBottom w:val="0"/>
              <w:divBdr>
                <w:top w:val="none" w:sz="0" w:space="0" w:color="auto"/>
                <w:left w:val="none" w:sz="0" w:space="0" w:color="auto"/>
                <w:bottom w:val="none" w:sz="0" w:space="0" w:color="auto"/>
                <w:right w:val="none" w:sz="0" w:space="0" w:color="auto"/>
              </w:divBdr>
            </w:div>
            <w:div w:id="779571712">
              <w:marLeft w:val="0"/>
              <w:marRight w:val="0"/>
              <w:marTop w:val="0"/>
              <w:marBottom w:val="0"/>
              <w:divBdr>
                <w:top w:val="none" w:sz="0" w:space="0" w:color="auto"/>
                <w:left w:val="none" w:sz="0" w:space="0" w:color="auto"/>
                <w:bottom w:val="none" w:sz="0" w:space="0" w:color="auto"/>
                <w:right w:val="none" w:sz="0" w:space="0" w:color="auto"/>
              </w:divBdr>
            </w:div>
            <w:div w:id="1756977648">
              <w:marLeft w:val="0"/>
              <w:marRight w:val="0"/>
              <w:marTop w:val="0"/>
              <w:marBottom w:val="0"/>
              <w:divBdr>
                <w:top w:val="none" w:sz="0" w:space="0" w:color="auto"/>
                <w:left w:val="none" w:sz="0" w:space="0" w:color="auto"/>
                <w:bottom w:val="none" w:sz="0" w:space="0" w:color="auto"/>
                <w:right w:val="none" w:sz="0" w:space="0" w:color="auto"/>
              </w:divBdr>
            </w:div>
            <w:div w:id="2071268250">
              <w:marLeft w:val="0"/>
              <w:marRight w:val="0"/>
              <w:marTop w:val="0"/>
              <w:marBottom w:val="0"/>
              <w:divBdr>
                <w:top w:val="none" w:sz="0" w:space="0" w:color="auto"/>
                <w:left w:val="none" w:sz="0" w:space="0" w:color="auto"/>
                <w:bottom w:val="none" w:sz="0" w:space="0" w:color="auto"/>
                <w:right w:val="none" w:sz="0" w:space="0" w:color="auto"/>
              </w:divBdr>
            </w:div>
            <w:div w:id="237251983">
              <w:marLeft w:val="0"/>
              <w:marRight w:val="0"/>
              <w:marTop w:val="0"/>
              <w:marBottom w:val="0"/>
              <w:divBdr>
                <w:top w:val="none" w:sz="0" w:space="0" w:color="auto"/>
                <w:left w:val="none" w:sz="0" w:space="0" w:color="auto"/>
                <w:bottom w:val="none" w:sz="0" w:space="0" w:color="auto"/>
                <w:right w:val="none" w:sz="0" w:space="0" w:color="auto"/>
              </w:divBdr>
            </w:div>
            <w:div w:id="135491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5629">
      <w:bodyDiv w:val="1"/>
      <w:marLeft w:val="0"/>
      <w:marRight w:val="0"/>
      <w:marTop w:val="0"/>
      <w:marBottom w:val="0"/>
      <w:divBdr>
        <w:top w:val="none" w:sz="0" w:space="0" w:color="auto"/>
        <w:left w:val="none" w:sz="0" w:space="0" w:color="auto"/>
        <w:bottom w:val="none" w:sz="0" w:space="0" w:color="auto"/>
        <w:right w:val="none" w:sz="0" w:space="0" w:color="auto"/>
      </w:divBdr>
      <w:divsChild>
        <w:div w:id="60715719">
          <w:marLeft w:val="0"/>
          <w:marRight w:val="0"/>
          <w:marTop w:val="0"/>
          <w:marBottom w:val="0"/>
          <w:divBdr>
            <w:top w:val="none" w:sz="0" w:space="0" w:color="auto"/>
            <w:left w:val="none" w:sz="0" w:space="0" w:color="auto"/>
            <w:bottom w:val="none" w:sz="0" w:space="0" w:color="auto"/>
            <w:right w:val="none" w:sz="0" w:space="0" w:color="auto"/>
          </w:divBdr>
          <w:divsChild>
            <w:div w:id="690686536">
              <w:marLeft w:val="0"/>
              <w:marRight w:val="0"/>
              <w:marTop w:val="0"/>
              <w:marBottom w:val="0"/>
              <w:divBdr>
                <w:top w:val="none" w:sz="0" w:space="0" w:color="auto"/>
                <w:left w:val="none" w:sz="0" w:space="0" w:color="auto"/>
                <w:bottom w:val="none" w:sz="0" w:space="0" w:color="auto"/>
                <w:right w:val="none" w:sz="0" w:space="0" w:color="auto"/>
              </w:divBdr>
              <w:divsChild>
                <w:div w:id="175341344">
                  <w:marLeft w:val="0"/>
                  <w:marRight w:val="0"/>
                  <w:marTop w:val="0"/>
                  <w:marBottom w:val="0"/>
                  <w:divBdr>
                    <w:top w:val="none" w:sz="0" w:space="0" w:color="auto"/>
                    <w:left w:val="none" w:sz="0" w:space="0" w:color="auto"/>
                    <w:bottom w:val="none" w:sz="0" w:space="0" w:color="auto"/>
                    <w:right w:val="none" w:sz="0" w:space="0" w:color="auto"/>
                  </w:divBdr>
                  <w:divsChild>
                    <w:div w:id="71775342">
                      <w:marLeft w:val="0"/>
                      <w:marRight w:val="0"/>
                      <w:marTop w:val="0"/>
                      <w:marBottom w:val="0"/>
                      <w:divBdr>
                        <w:top w:val="none" w:sz="0" w:space="0" w:color="auto"/>
                        <w:left w:val="none" w:sz="0" w:space="0" w:color="auto"/>
                        <w:bottom w:val="none" w:sz="0" w:space="0" w:color="auto"/>
                        <w:right w:val="none" w:sz="0" w:space="0" w:color="auto"/>
                      </w:divBdr>
                      <w:divsChild>
                        <w:div w:id="1268925672">
                          <w:marLeft w:val="0"/>
                          <w:marRight w:val="0"/>
                          <w:marTop w:val="0"/>
                          <w:marBottom w:val="0"/>
                          <w:divBdr>
                            <w:top w:val="none" w:sz="0" w:space="0" w:color="auto"/>
                            <w:left w:val="none" w:sz="0" w:space="0" w:color="auto"/>
                            <w:bottom w:val="none" w:sz="0" w:space="0" w:color="auto"/>
                            <w:right w:val="none" w:sz="0" w:space="0" w:color="auto"/>
                          </w:divBdr>
                          <w:divsChild>
                            <w:div w:id="1634213121">
                              <w:marLeft w:val="0"/>
                              <w:marRight w:val="0"/>
                              <w:marTop w:val="0"/>
                              <w:marBottom w:val="0"/>
                              <w:divBdr>
                                <w:top w:val="none" w:sz="0" w:space="0" w:color="auto"/>
                                <w:left w:val="none" w:sz="0" w:space="0" w:color="auto"/>
                                <w:bottom w:val="none" w:sz="0" w:space="0" w:color="auto"/>
                                <w:right w:val="none" w:sz="0" w:space="0" w:color="auto"/>
                              </w:divBdr>
                              <w:divsChild>
                                <w:div w:id="680085441">
                                  <w:marLeft w:val="0"/>
                                  <w:marRight w:val="0"/>
                                  <w:marTop w:val="0"/>
                                  <w:marBottom w:val="0"/>
                                  <w:divBdr>
                                    <w:top w:val="none" w:sz="0" w:space="0" w:color="auto"/>
                                    <w:left w:val="none" w:sz="0" w:space="0" w:color="auto"/>
                                    <w:bottom w:val="none" w:sz="0" w:space="0" w:color="auto"/>
                                    <w:right w:val="none" w:sz="0" w:space="0" w:color="auto"/>
                                  </w:divBdr>
                                  <w:divsChild>
                                    <w:div w:id="21126829">
                                      <w:marLeft w:val="0"/>
                                      <w:marRight w:val="0"/>
                                      <w:marTop w:val="0"/>
                                      <w:marBottom w:val="0"/>
                                      <w:divBdr>
                                        <w:top w:val="none" w:sz="0" w:space="0" w:color="auto"/>
                                        <w:left w:val="none" w:sz="0" w:space="0" w:color="auto"/>
                                        <w:bottom w:val="none" w:sz="0" w:space="0" w:color="auto"/>
                                        <w:right w:val="none" w:sz="0" w:space="0" w:color="auto"/>
                                      </w:divBdr>
                                      <w:divsChild>
                                        <w:div w:id="1200632268">
                                          <w:marLeft w:val="0"/>
                                          <w:marRight w:val="0"/>
                                          <w:marTop w:val="0"/>
                                          <w:marBottom w:val="0"/>
                                          <w:divBdr>
                                            <w:top w:val="none" w:sz="0" w:space="0" w:color="auto"/>
                                            <w:left w:val="none" w:sz="0" w:space="0" w:color="auto"/>
                                            <w:bottom w:val="none" w:sz="0" w:space="0" w:color="auto"/>
                                            <w:right w:val="none" w:sz="0" w:space="0" w:color="auto"/>
                                          </w:divBdr>
                                          <w:divsChild>
                                            <w:div w:id="3556782">
                                              <w:marLeft w:val="0"/>
                                              <w:marRight w:val="0"/>
                                              <w:marTop w:val="0"/>
                                              <w:marBottom w:val="0"/>
                                              <w:divBdr>
                                                <w:top w:val="none" w:sz="0" w:space="0" w:color="auto"/>
                                                <w:left w:val="none" w:sz="0" w:space="0" w:color="auto"/>
                                                <w:bottom w:val="none" w:sz="0" w:space="0" w:color="auto"/>
                                                <w:right w:val="none" w:sz="0" w:space="0" w:color="auto"/>
                                              </w:divBdr>
                                              <w:divsChild>
                                                <w:div w:id="1892031410">
                                                  <w:marLeft w:val="0"/>
                                                  <w:marRight w:val="0"/>
                                                  <w:marTop w:val="0"/>
                                                  <w:marBottom w:val="0"/>
                                                  <w:divBdr>
                                                    <w:top w:val="none" w:sz="0" w:space="0" w:color="auto"/>
                                                    <w:left w:val="none" w:sz="0" w:space="0" w:color="auto"/>
                                                    <w:bottom w:val="none" w:sz="0" w:space="0" w:color="auto"/>
                                                    <w:right w:val="none" w:sz="0" w:space="0" w:color="auto"/>
                                                  </w:divBdr>
                                                  <w:divsChild>
                                                    <w:div w:id="1101608036">
                                                      <w:marLeft w:val="0"/>
                                                      <w:marRight w:val="0"/>
                                                      <w:marTop w:val="0"/>
                                                      <w:marBottom w:val="0"/>
                                                      <w:divBdr>
                                                        <w:top w:val="none" w:sz="0" w:space="0" w:color="auto"/>
                                                        <w:left w:val="none" w:sz="0" w:space="0" w:color="auto"/>
                                                        <w:bottom w:val="none" w:sz="0" w:space="0" w:color="auto"/>
                                                        <w:right w:val="none" w:sz="0" w:space="0" w:color="auto"/>
                                                      </w:divBdr>
                                                      <w:divsChild>
                                                        <w:div w:id="811099672">
                                                          <w:marLeft w:val="0"/>
                                                          <w:marRight w:val="0"/>
                                                          <w:marTop w:val="0"/>
                                                          <w:marBottom w:val="0"/>
                                                          <w:divBdr>
                                                            <w:top w:val="none" w:sz="0" w:space="0" w:color="auto"/>
                                                            <w:left w:val="none" w:sz="0" w:space="0" w:color="auto"/>
                                                            <w:bottom w:val="none" w:sz="0" w:space="0" w:color="auto"/>
                                                            <w:right w:val="none" w:sz="0" w:space="0" w:color="auto"/>
                                                          </w:divBdr>
                                                          <w:divsChild>
                                                            <w:div w:id="732656496">
                                                              <w:marLeft w:val="0"/>
                                                              <w:marRight w:val="0"/>
                                                              <w:marTop w:val="0"/>
                                                              <w:marBottom w:val="0"/>
                                                              <w:divBdr>
                                                                <w:top w:val="none" w:sz="0" w:space="0" w:color="auto"/>
                                                                <w:left w:val="none" w:sz="0" w:space="0" w:color="auto"/>
                                                                <w:bottom w:val="none" w:sz="0" w:space="0" w:color="auto"/>
                                                                <w:right w:val="none" w:sz="0" w:space="0" w:color="auto"/>
                                                              </w:divBdr>
                                                              <w:divsChild>
                                                                <w:div w:id="5825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21496085">
      <w:bodyDiv w:val="1"/>
      <w:marLeft w:val="0"/>
      <w:marRight w:val="0"/>
      <w:marTop w:val="0"/>
      <w:marBottom w:val="0"/>
      <w:divBdr>
        <w:top w:val="none" w:sz="0" w:space="0" w:color="auto"/>
        <w:left w:val="none" w:sz="0" w:space="0" w:color="auto"/>
        <w:bottom w:val="none" w:sz="0" w:space="0" w:color="auto"/>
        <w:right w:val="none" w:sz="0" w:space="0" w:color="auto"/>
      </w:divBdr>
      <w:divsChild>
        <w:div w:id="1747022929">
          <w:marLeft w:val="0"/>
          <w:marRight w:val="0"/>
          <w:marTop w:val="0"/>
          <w:marBottom w:val="0"/>
          <w:divBdr>
            <w:top w:val="none" w:sz="0" w:space="0" w:color="auto"/>
            <w:left w:val="none" w:sz="0" w:space="0" w:color="auto"/>
            <w:bottom w:val="none" w:sz="0" w:space="0" w:color="auto"/>
            <w:right w:val="none" w:sz="0" w:space="0" w:color="auto"/>
          </w:divBdr>
          <w:divsChild>
            <w:div w:id="86213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0297">
      <w:bodyDiv w:val="1"/>
      <w:marLeft w:val="0"/>
      <w:marRight w:val="0"/>
      <w:marTop w:val="0"/>
      <w:marBottom w:val="0"/>
      <w:divBdr>
        <w:top w:val="none" w:sz="0" w:space="0" w:color="auto"/>
        <w:left w:val="none" w:sz="0" w:space="0" w:color="auto"/>
        <w:bottom w:val="none" w:sz="0" w:space="0" w:color="auto"/>
        <w:right w:val="none" w:sz="0" w:space="0" w:color="auto"/>
      </w:divBdr>
      <w:divsChild>
        <w:div w:id="1234119168">
          <w:marLeft w:val="0"/>
          <w:marRight w:val="0"/>
          <w:marTop w:val="0"/>
          <w:marBottom w:val="0"/>
          <w:divBdr>
            <w:top w:val="none" w:sz="0" w:space="0" w:color="auto"/>
            <w:left w:val="none" w:sz="0" w:space="0" w:color="auto"/>
            <w:bottom w:val="none" w:sz="0" w:space="0" w:color="auto"/>
            <w:right w:val="none" w:sz="0" w:space="0" w:color="auto"/>
          </w:divBdr>
          <w:divsChild>
            <w:div w:id="472020884">
              <w:marLeft w:val="0"/>
              <w:marRight w:val="0"/>
              <w:marTop w:val="0"/>
              <w:marBottom w:val="0"/>
              <w:divBdr>
                <w:top w:val="none" w:sz="0" w:space="0" w:color="auto"/>
                <w:left w:val="none" w:sz="0" w:space="0" w:color="auto"/>
                <w:bottom w:val="none" w:sz="0" w:space="0" w:color="auto"/>
                <w:right w:val="none" w:sz="0" w:space="0" w:color="auto"/>
              </w:divBdr>
            </w:div>
            <w:div w:id="513113938">
              <w:marLeft w:val="0"/>
              <w:marRight w:val="0"/>
              <w:marTop w:val="0"/>
              <w:marBottom w:val="0"/>
              <w:divBdr>
                <w:top w:val="none" w:sz="0" w:space="0" w:color="auto"/>
                <w:left w:val="none" w:sz="0" w:space="0" w:color="auto"/>
                <w:bottom w:val="none" w:sz="0" w:space="0" w:color="auto"/>
                <w:right w:val="none" w:sz="0" w:space="0" w:color="auto"/>
              </w:divBdr>
            </w:div>
            <w:div w:id="25849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49445">
      <w:bodyDiv w:val="1"/>
      <w:marLeft w:val="0"/>
      <w:marRight w:val="0"/>
      <w:marTop w:val="0"/>
      <w:marBottom w:val="0"/>
      <w:divBdr>
        <w:top w:val="none" w:sz="0" w:space="0" w:color="auto"/>
        <w:left w:val="none" w:sz="0" w:space="0" w:color="auto"/>
        <w:bottom w:val="none" w:sz="0" w:space="0" w:color="auto"/>
        <w:right w:val="none" w:sz="0" w:space="0" w:color="auto"/>
      </w:divBdr>
    </w:div>
    <w:div w:id="1854881745">
      <w:bodyDiv w:val="1"/>
      <w:marLeft w:val="0"/>
      <w:marRight w:val="0"/>
      <w:marTop w:val="0"/>
      <w:marBottom w:val="0"/>
      <w:divBdr>
        <w:top w:val="none" w:sz="0" w:space="0" w:color="auto"/>
        <w:left w:val="none" w:sz="0" w:space="0" w:color="auto"/>
        <w:bottom w:val="none" w:sz="0" w:space="0" w:color="auto"/>
        <w:right w:val="none" w:sz="0" w:space="0" w:color="auto"/>
      </w:divBdr>
      <w:divsChild>
        <w:div w:id="201793885">
          <w:marLeft w:val="0"/>
          <w:marRight w:val="0"/>
          <w:marTop w:val="0"/>
          <w:marBottom w:val="0"/>
          <w:divBdr>
            <w:top w:val="none" w:sz="0" w:space="0" w:color="auto"/>
            <w:left w:val="none" w:sz="0" w:space="0" w:color="auto"/>
            <w:bottom w:val="none" w:sz="0" w:space="0" w:color="auto"/>
            <w:right w:val="none" w:sz="0" w:space="0" w:color="auto"/>
          </w:divBdr>
          <w:divsChild>
            <w:div w:id="1619871701">
              <w:marLeft w:val="0"/>
              <w:marRight w:val="0"/>
              <w:marTop w:val="0"/>
              <w:marBottom w:val="0"/>
              <w:divBdr>
                <w:top w:val="none" w:sz="0" w:space="0" w:color="auto"/>
                <w:left w:val="none" w:sz="0" w:space="0" w:color="auto"/>
                <w:bottom w:val="none" w:sz="0" w:space="0" w:color="auto"/>
                <w:right w:val="none" w:sz="0" w:space="0" w:color="auto"/>
              </w:divBdr>
            </w:div>
            <w:div w:id="1587878510">
              <w:marLeft w:val="0"/>
              <w:marRight w:val="0"/>
              <w:marTop w:val="0"/>
              <w:marBottom w:val="0"/>
              <w:divBdr>
                <w:top w:val="none" w:sz="0" w:space="0" w:color="auto"/>
                <w:left w:val="none" w:sz="0" w:space="0" w:color="auto"/>
                <w:bottom w:val="none" w:sz="0" w:space="0" w:color="auto"/>
                <w:right w:val="none" w:sz="0" w:space="0" w:color="auto"/>
              </w:divBdr>
            </w:div>
            <w:div w:id="2077434634">
              <w:marLeft w:val="0"/>
              <w:marRight w:val="0"/>
              <w:marTop w:val="0"/>
              <w:marBottom w:val="0"/>
              <w:divBdr>
                <w:top w:val="none" w:sz="0" w:space="0" w:color="auto"/>
                <w:left w:val="none" w:sz="0" w:space="0" w:color="auto"/>
                <w:bottom w:val="none" w:sz="0" w:space="0" w:color="auto"/>
                <w:right w:val="none" w:sz="0" w:space="0" w:color="auto"/>
              </w:divBdr>
            </w:div>
            <w:div w:id="1498110130">
              <w:marLeft w:val="0"/>
              <w:marRight w:val="0"/>
              <w:marTop w:val="0"/>
              <w:marBottom w:val="0"/>
              <w:divBdr>
                <w:top w:val="none" w:sz="0" w:space="0" w:color="auto"/>
                <w:left w:val="none" w:sz="0" w:space="0" w:color="auto"/>
                <w:bottom w:val="none" w:sz="0" w:space="0" w:color="auto"/>
                <w:right w:val="none" w:sz="0" w:space="0" w:color="auto"/>
              </w:divBdr>
            </w:div>
            <w:div w:id="1340154046">
              <w:marLeft w:val="0"/>
              <w:marRight w:val="0"/>
              <w:marTop w:val="0"/>
              <w:marBottom w:val="0"/>
              <w:divBdr>
                <w:top w:val="none" w:sz="0" w:space="0" w:color="auto"/>
                <w:left w:val="none" w:sz="0" w:space="0" w:color="auto"/>
                <w:bottom w:val="none" w:sz="0" w:space="0" w:color="auto"/>
                <w:right w:val="none" w:sz="0" w:space="0" w:color="auto"/>
              </w:divBdr>
            </w:div>
            <w:div w:id="861819189">
              <w:marLeft w:val="0"/>
              <w:marRight w:val="0"/>
              <w:marTop w:val="0"/>
              <w:marBottom w:val="0"/>
              <w:divBdr>
                <w:top w:val="none" w:sz="0" w:space="0" w:color="auto"/>
                <w:left w:val="none" w:sz="0" w:space="0" w:color="auto"/>
                <w:bottom w:val="none" w:sz="0" w:space="0" w:color="auto"/>
                <w:right w:val="none" w:sz="0" w:space="0" w:color="auto"/>
              </w:divBdr>
            </w:div>
            <w:div w:id="140537612">
              <w:marLeft w:val="0"/>
              <w:marRight w:val="0"/>
              <w:marTop w:val="0"/>
              <w:marBottom w:val="0"/>
              <w:divBdr>
                <w:top w:val="none" w:sz="0" w:space="0" w:color="auto"/>
                <w:left w:val="none" w:sz="0" w:space="0" w:color="auto"/>
                <w:bottom w:val="none" w:sz="0" w:space="0" w:color="auto"/>
                <w:right w:val="none" w:sz="0" w:space="0" w:color="auto"/>
              </w:divBdr>
            </w:div>
            <w:div w:id="1341932585">
              <w:marLeft w:val="0"/>
              <w:marRight w:val="0"/>
              <w:marTop w:val="0"/>
              <w:marBottom w:val="0"/>
              <w:divBdr>
                <w:top w:val="none" w:sz="0" w:space="0" w:color="auto"/>
                <w:left w:val="none" w:sz="0" w:space="0" w:color="auto"/>
                <w:bottom w:val="none" w:sz="0" w:space="0" w:color="auto"/>
                <w:right w:val="none" w:sz="0" w:space="0" w:color="auto"/>
              </w:divBdr>
            </w:div>
            <w:div w:id="1730378415">
              <w:marLeft w:val="0"/>
              <w:marRight w:val="0"/>
              <w:marTop w:val="0"/>
              <w:marBottom w:val="0"/>
              <w:divBdr>
                <w:top w:val="none" w:sz="0" w:space="0" w:color="auto"/>
                <w:left w:val="none" w:sz="0" w:space="0" w:color="auto"/>
                <w:bottom w:val="none" w:sz="0" w:space="0" w:color="auto"/>
                <w:right w:val="none" w:sz="0" w:space="0" w:color="auto"/>
              </w:divBdr>
            </w:div>
            <w:div w:id="1195390498">
              <w:marLeft w:val="0"/>
              <w:marRight w:val="0"/>
              <w:marTop w:val="0"/>
              <w:marBottom w:val="0"/>
              <w:divBdr>
                <w:top w:val="none" w:sz="0" w:space="0" w:color="auto"/>
                <w:left w:val="none" w:sz="0" w:space="0" w:color="auto"/>
                <w:bottom w:val="none" w:sz="0" w:space="0" w:color="auto"/>
                <w:right w:val="none" w:sz="0" w:space="0" w:color="auto"/>
              </w:divBdr>
            </w:div>
            <w:div w:id="1634676615">
              <w:marLeft w:val="0"/>
              <w:marRight w:val="0"/>
              <w:marTop w:val="0"/>
              <w:marBottom w:val="0"/>
              <w:divBdr>
                <w:top w:val="none" w:sz="0" w:space="0" w:color="auto"/>
                <w:left w:val="none" w:sz="0" w:space="0" w:color="auto"/>
                <w:bottom w:val="none" w:sz="0" w:space="0" w:color="auto"/>
                <w:right w:val="none" w:sz="0" w:space="0" w:color="auto"/>
              </w:divBdr>
            </w:div>
            <w:div w:id="1995909059">
              <w:marLeft w:val="0"/>
              <w:marRight w:val="0"/>
              <w:marTop w:val="0"/>
              <w:marBottom w:val="0"/>
              <w:divBdr>
                <w:top w:val="none" w:sz="0" w:space="0" w:color="auto"/>
                <w:left w:val="none" w:sz="0" w:space="0" w:color="auto"/>
                <w:bottom w:val="none" w:sz="0" w:space="0" w:color="auto"/>
                <w:right w:val="none" w:sz="0" w:space="0" w:color="auto"/>
              </w:divBdr>
            </w:div>
            <w:div w:id="10188863">
              <w:marLeft w:val="0"/>
              <w:marRight w:val="0"/>
              <w:marTop w:val="0"/>
              <w:marBottom w:val="0"/>
              <w:divBdr>
                <w:top w:val="none" w:sz="0" w:space="0" w:color="auto"/>
                <w:left w:val="none" w:sz="0" w:space="0" w:color="auto"/>
                <w:bottom w:val="none" w:sz="0" w:space="0" w:color="auto"/>
                <w:right w:val="none" w:sz="0" w:space="0" w:color="auto"/>
              </w:divBdr>
            </w:div>
            <w:div w:id="81614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2207">
      <w:bodyDiv w:val="1"/>
      <w:marLeft w:val="0"/>
      <w:marRight w:val="0"/>
      <w:marTop w:val="0"/>
      <w:marBottom w:val="0"/>
      <w:divBdr>
        <w:top w:val="none" w:sz="0" w:space="0" w:color="auto"/>
        <w:left w:val="none" w:sz="0" w:space="0" w:color="auto"/>
        <w:bottom w:val="none" w:sz="0" w:space="0" w:color="auto"/>
        <w:right w:val="none" w:sz="0" w:space="0" w:color="auto"/>
      </w:divBdr>
      <w:divsChild>
        <w:div w:id="1982886636">
          <w:marLeft w:val="0"/>
          <w:marRight w:val="0"/>
          <w:marTop w:val="0"/>
          <w:marBottom w:val="0"/>
          <w:divBdr>
            <w:top w:val="none" w:sz="0" w:space="0" w:color="auto"/>
            <w:left w:val="none" w:sz="0" w:space="0" w:color="auto"/>
            <w:bottom w:val="none" w:sz="0" w:space="0" w:color="auto"/>
            <w:right w:val="none" w:sz="0" w:space="0" w:color="auto"/>
          </w:divBdr>
          <w:divsChild>
            <w:div w:id="895968440">
              <w:marLeft w:val="0"/>
              <w:marRight w:val="0"/>
              <w:marTop w:val="0"/>
              <w:marBottom w:val="0"/>
              <w:divBdr>
                <w:top w:val="none" w:sz="0" w:space="0" w:color="auto"/>
                <w:left w:val="none" w:sz="0" w:space="0" w:color="auto"/>
                <w:bottom w:val="none" w:sz="0" w:space="0" w:color="auto"/>
                <w:right w:val="none" w:sz="0" w:space="0" w:color="auto"/>
              </w:divBdr>
            </w:div>
            <w:div w:id="180557736">
              <w:marLeft w:val="0"/>
              <w:marRight w:val="0"/>
              <w:marTop w:val="0"/>
              <w:marBottom w:val="0"/>
              <w:divBdr>
                <w:top w:val="none" w:sz="0" w:space="0" w:color="auto"/>
                <w:left w:val="none" w:sz="0" w:space="0" w:color="auto"/>
                <w:bottom w:val="none" w:sz="0" w:space="0" w:color="auto"/>
                <w:right w:val="none" w:sz="0" w:space="0" w:color="auto"/>
              </w:divBdr>
            </w:div>
            <w:div w:id="79763182">
              <w:marLeft w:val="0"/>
              <w:marRight w:val="0"/>
              <w:marTop w:val="0"/>
              <w:marBottom w:val="0"/>
              <w:divBdr>
                <w:top w:val="none" w:sz="0" w:space="0" w:color="auto"/>
                <w:left w:val="none" w:sz="0" w:space="0" w:color="auto"/>
                <w:bottom w:val="none" w:sz="0" w:space="0" w:color="auto"/>
                <w:right w:val="none" w:sz="0" w:space="0" w:color="auto"/>
              </w:divBdr>
            </w:div>
            <w:div w:id="1046569635">
              <w:marLeft w:val="0"/>
              <w:marRight w:val="0"/>
              <w:marTop w:val="0"/>
              <w:marBottom w:val="0"/>
              <w:divBdr>
                <w:top w:val="none" w:sz="0" w:space="0" w:color="auto"/>
                <w:left w:val="none" w:sz="0" w:space="0" w:color="auto"/>
                <w:bottom w:val="none" w:sz="0" w:space="0" w:color="auto"/>
                <w:right w:val="none" w:sz="0" w:space="0" w:color="auto"/>
              </w:divBdr>
            </w:div>
            <w:div w:id="999963239">
              <w:marLeft w:val="0"/>
              <w:marRight w:val="0"/>
              <w:marTop w:val="0"/>
              <w:marBottom w:val="0"/>
              <w:divBdr>
                <w:top w:val="none" w:sz="0" w:space="0" w:color="auto"/>
                <w:left w:val="none" w:sz="0" w:space="0" w:color="auto"/>
                <w:bottom w:val="none" w:sz="0" w:space="0" w:color="auto"/>
                <w:right w:val="none" w:sz="0" w:space="0" w:color="auto"/>
              </w:divBdr>
            </w:div>
            <w:div w:id="415981319">
              <w:marLeft w:val="0"/>
              <w:marRight w:val="0"/>
              <w:marTop w:val="0"/>
              <w:marBottom w:val="0"/>
              <w:divBdr>
                <w:top w:val="none" w:sz="0" w:space="0" w:color="auto"/>
                <w:left w:val="none" w:sz="0" w:space="0" w:color="auto"/>
                <w:bottom w:val="none" w:sz="0" w:space="0" w:color="auto"/>
                <w:right w:val="none" w:sz="0" w:space="0" w:color="auto"/>
              </w:divBdr>
            </w:div>
            <w:div w:id="1003778455">
              <w:marLeft w:val="0"/>
              <w:marRight w:val="0"/>
              <w:marTop w:val="0"/>
              <w:marBottom w:val="0"/>
              <w:divBdr>
                <w:top w:val="none" w:sz="0" w:space="0" w:color="auto"/>
                <w:left w:val="none" w:sz="0" w:space="0" w:color="auto"/>
                <w:bottom w:val="none" w:sz="0" w:space="0" w:color="auto"/>
                <w:right w:val="none" w:sz="0" w:space="0" w:color="auto"/>
              </w:divBdr>
            </w:div>
            <w:div w:id="1765766761">
              <w:marLeft w:val="0"/>
              <w:marRight w:val="0"/>
              <w:marTop w:val="0"/>
              <w:marBottom w:val="0"/>
              <w:divBdr>
                <w:top w:val="none" w:sz="0" w:space="0" w:color="auto"/>
                <w:left w:val="none" w:sz="0" w:space="0" w:color="auto"/>
                <w:bottom w:val="none" w:sz="0" w:space="0" w:color="auto"/>
                <w:right w:val="none" w:sz="0" w:space="0" w:color="auto"/>
              </w:divBdr>
            </w:div>
            <w:div w:id="1276985274">
              <w:marLeft w:val="0"/>
              <w:marRight w:val="0"/>
              <w:marTop w:val="0"/>
              <w:marBottom w:val="0"/>
              <w:divBdr>
                <w:top w:val="none" w:sz="0" w:space="0" w:color="auto"/>
                <w:left w:val="none" w:sz="0" w:space="0" w:color="auto"/>
                <w:bottom w:val="none" w:sz="0" w:space="0" w:color="auto"/>
                <w:right w:val="none" w:sz="0" w:space="0" w:color="auto"/>
              </w:divBdr>
            </w:div>
            <w:div w:id="1672368715">
              <w:marLeft w:val="0"/>
              <w:marRight w:val="0"/>
              <w:marTop w:val="0"/>
              <w:marBottom w:val="0"/>
              <w:divBdr>
                <w:top w:val="none" w:sz="0" w:space="0" w:color="auto"/>
                <w:left w:val="none" w:sz="0" w:space="0" w:color="auto"/>
                <w:bottom w:val="none" w:sz="0" w:space="0" w:color="auto"/>
                <w:right w:val="none" w:sz="0" w:space="0" w:color="auto"/>
              </w:divBdr>
            </w:div>
            <w:div w:id="6996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2491">
      <w:bodyDiv w:val="1"/>
      <w:marLeft w:val="0"/>
      <w:marRight w:val="0"/>
      <w:marTop w:val="0"/>
      <w:marBottom w:val="0"/>
      <w:divBdr>
        <w:top w:val="none" w:sz="0" w:space="0" w:color="auto"/>
        <w:left w:val="none" w:sz="0" w:space="0" w:color="auto"/>
        <w:bottom w:val="none" w:sz="0" w:space="0" w:color="auto"/>
        <w:right w:val="none" w:sz="0" w:space="0" w:color="auto"/>
      </w:divBdr>
      <w:divsChild>
        <w:div w:id="131410119">
          <w:marLeft w:val="0"/>
          <w:marRight w:val="0"/>
          <w:marTop w:val="0"/>
          <w:marBottom w:val="0"/>
          <w:divBdr>
            <w:top w:val="none" w:sz="0" w:space="0" w:color="auto"/>
            <w:left w:val="none" w:sz="0" w:space="0" w:color="auto"/>
            <w:bottom w:val="none" w:sz="0" w:space="0" w:color="auto"/>
            <w:right w:val="none" w:sz="0" w:space="0" w:color="auto"/>
          </w:divBdr>
          <w:divsChild>
            <w:div w:id="648747596">
              <w:marLeft w:val="0"/>
              <w:marRight w:val="0"/>
              <w:marTop w:val="0"/>
              <w:marBottom w:val="0"/>
              <w:divBdr>
                <w:top w:val="none" w:sz="0" w:space="0" w:color="auto"/>
                <w:left w:val="none" w:sz="0" w:space="0" w:color="auto"/>
                <w:bottom w:val="none" w:sz="0" w:space="0" w:color="auto"/>
                <w:right w:val="none" w:sz="0" w:space="0" w:color="auto"/>
              </w:divBdr>
            </w:div>
            <w:div w:id="1880970110">
              <w:marLeft w:val="0"/>
              <w:marRight w:val="0"/>
              <w:marTop w:val="0"/>
              <w:marBottom w:val="0"/>
              <w:divBdr>
                <w:top w:val="none" w:sz="0" w:space="0" w:color="auto"/>
                <w:left w:val="none" w:sz="0" w:space="0" w:color="auto"/>
                <w:bottom w:val="none" w:sz="0" w:space="0" w:color="auto"/>
                <w:right w:val="none" w:sz="0" w:space="0" w:color="auto"/>
              </w:divBdr>
            </w:div>
            <w:div w:id="985088973">
              <w:marLeft w:val="0"/>
              <w:marRight w:val="0"/>
              <w:marTop w:val="0"/>
              <w:marBottom w:val="0"/>
              <w:divBdr>
                <w:top w:val="none" w:sz="0" w:space="0" w:color="auto"/>
                <w:left w:val="none" w:sz="0" w:space="0" w:color="auto"/>
                <w:bottom w:val="none" w:sz="0" w:space="0" w:color="auto"/>
                <w:right w:val="none" w:sz="0" w:space="0" w:color="auto"/>
              </w:divBdr>
            </w:div>
            <w:div w:id="957025447">
              <w:marLeft w:val="0"/>
              <w:marRight w:val="0"/>
              <w:marTop w:val="0"/>
              <w:marBottom w:val="0"/>
              <w:divBdr>
                <w:top w:val="none" w:sz="0" w:space="0" w:color="auto"/>
                <w:left w:val="none" w:sz="0" w:space="0" w:color="auto"/>
                <w:bottom w:val="none" w:sz="0" w:space="0" w:color="auto"/>
                <w:right w:val="none" w:sz="0" w:space="0" w:color="auto"/>
              </w:divBdr>
            </w:div>
            <w:div w:id="1994135004">
              <w:marLeft w:val="0"/>
              <w:marRight w:val="0"/>
              <w:marTop w:val="0"/>
              <w:marBottom w:val="0"/>
              <w:divBdr>
                <w:top w:val="none" w:sz="0" w:space="0" w:color="auto"/>
                <w:left w:val="none" w:sz="0" w:space="0" w:color="auto"/>
                <w:bottom w:val="none" w:sz="0" w:space="0" w:color="auto"/>
                <w:right w:val="none" w:sz="0" w:space="0" w:color="auto"/>
              </w:divBdr>
            </w:div>
            <w:div w:id="422185353">
              <w:marLeft w:val="0"/>
              <w:marRight w:val="0"/>
              <w:marTop w:val="0"/>
              <w:marBottom w:val="0"/>
              <w:divBdr>
                <w:top w:val="none" w:sz="0" w:space="0" w:color="auto"/>
                <w:left w:val="none" w:sz="0" w:space="0" w:color="auto"/>
                <w:bottom w:val="none" w:sz="0" w:space="0" w:color="auto"/>
                <w:right w:val="none" w:sz="0" w:space="0" w:color="auto"/>
              </w:divBdr>
            </w:div>
            <w:div w:id="1406296858">
              <w:marLeft w:val="0"/>
              <w:marRight w:val="0"/>
              <w:marTop w:val="0"/>
              <w:marBottom w:val="0"/>
              <w:divBdr>
                <w:top w:val="none" w:sz="0" w:space="0" w:color="auto"/>
                <w:left w:val="none" w:sz="0" w:space="0" w:color="auto"/>
                <w:bottom w:val="none" w:sz="0" w:space="0" w:color="auto"/>
                <w:right w:val="none" w:sz="0" w:space="0" w:color="auto"/>
              </w:divBdr>
            </w:div>
            <w:div w:id="259526485">
              <w:marLeft w:val="0"/>
              <w:marRight w:val="0"/>
              <w:marTop w:val="0"/>
              <w:marBottom w:val="0"/>
              <w:divBdr>
                <w:top w:val="none" w:sz="0" w:space="0" w:color="auto"/>
                <w:left w:val="none" w:sz="0" w:space="0" w:color="auto"/>
                <w:bottom w:val="none" w:sz="0" w:space="0" w:color="auto"/>
                <w:right w:val="none" w:sz="0" w:space="0" w:color="auto"/>
              </w:divBdr>
            </w:div>
            <w:div w:id="886257641">
              <w:marLeft w:val="0"/>
              <w:marRight w:val="0"/>
              <w:marTop w:val="0"/>
              <w:marBottom w:val="0"/>
              <w:divBdr>
                <w:top w:val="none" w:sz="0" w:space="0" w:color="auto"/>
                <w:left w:val="none" w:sz="0" w:space="0" w:color="auto"/>
                <w:bottom w:val="none" w:sz="0" w:space="0" w:color="auto"/>
                <w:right w:val="none" w:sz="0" w:space="0" w:color="auto"/>
              </w:divBdr>
            </w:div>
            <w:div w:id="70395212">
              <w:marLeft w:val="0"/>
              <w:marRight w:val="0"/>
              <w:marTop w:val="0"/>
              <w:marBottom w:val="0"/>
              <w:divBdr>
                <w:top w:val="none" w:sz="0" w:space="0" w:color="auto"/>
                <w:left w:val="none" w:sz="0" w:space="0" w:color="auto"/>
                <w:bottom w:val="none" w:sz="0" w:space="0" w:color="auto"/>
                <w:right w:val="none" w:sz="0" w:space="0" w:color="auto"/>
              </w:divBdr>
            </w:div>
            <w:div w:id="1897471308">
              <w:marLeft w:val="0"/>
              <w:marRight w:val="0"/>
              <w:marTop w:val="0"/>
              <w:marBottom w:val="0"/>
              <w:divBdr>
                <w:top w:val="none" w:sz="0" w:space="0" w:color="auto"/>
                <w:left w:val="none" w:sz="0" w:space="0" w:color="auto"/>
                <w:bottom w:val="none" w:sz="0" w:space="0" w:color="auto"/>
                <w:right w:val="none" w:sz="0" w:space="0" w:color="auto"/>
              </w:divBdr>
            </w:div>
            <w:div w:id="21212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26728">
      <w:bodyDiv w:val="1"/>
      <w:marLeft w:val="0"/>
      <w:marRight w:val="0"/>
      <w:marTop w:val="0"/>
      <w:marBottom w:val="0"/>
      <w:divBdr>
        <w:top w:val="none" w:sz="0" w:space="0" w:color="auto"/>
        <w:left w:val="none" w:sz="0" w:space="0" w:color="auto"/>
        <w:bottom w:val="none" w:sz="0" w:space="0" w:color="auto"/>
        <w:right w:val="none" w:sz="0" w:space="0" w:color="auto"/>
      </w:divBdr>
      <w:divsChild>
        <w:div w:id="1354767775">
          <w:marLeft w:val="0"/>
          <w:marRight w:val="0"/>
          <w:marTop w:val="0"/>
          <w:marBottom w:val="0"/>
          <w:divBdr>
            <w:top w:val="none" w:sz="0" w:space="0" w:color="auto"/>
            <w:left w:val="none" w:sz="0" w:space="0" w:color="auto"/>
            <w:bottom w:val="none" w:sz="0" w:space="0" w:color="auto"/>
            <w:right w:val="none" w:sz="0" w:space="0" w:color="auto"/>
          </w:divBdr>
          <w:divsChild>
            <w:div w:id="1875389440">
              <w:marLeft w:val="0"/>
              <w:marRight w:val="0"/>
              <w:marTop w:val="0"/>
              <w:marBottom w:val="0"/>
              <w:divBdr>
                <w:top w:val="none" w:sz="0" w:space="0" w:color="auto"/>
                <w:left w:val="none" w:sz="0" w:space="0" w:color="auto"/>
                <w:bottom w:val="none" w:sz="0" w:space="0" w:color="auto"/>
                <w:right w:val="none" w:sz="0" w:space="0" w:color="auto"/>
              </w:divBdr>
            </w:div>
            <w:div w:id="266735450">
              <w:marLeft w:val="0"/>
              <w:marRight w:val="0"/>
              <w:marTop w:val="0"/>
              <w:marBottom w:val="0"/>
              <w:divBdr>
                <w:top w:val="none" w:sz="0" w:space="0" w:color="auto"/>
                <w:left w:val="none" w:sz="0" w:space="0" w:color="auto"/>
                <w:bottom w:val="none" w:sz="0" w:space="0" w:color="auto"/>
                <w:right w:val="none" w:sz="0" w:space="0" w:color="auto"/>
              </w:divBdr>
            </w:div>
            <w:div w:id="1248087">
              <w:marLeft w:val="0"/>
              <w:marRight w:val="0"/>
              <w:marTop w:val="0"/>
              <w:marBottom w:val="0"/>
              <w:divBdr>
                <w:top w:val="none" w:sz="0" w:space="0" w:color="auto"/>
                <w:left w:val="none" w:sz="0" w:space="0" w:color="auto"/>
                <w:bottom w:val="none" w:sz="0" w:space="0" w:color="auto"/>
                <w:right w:val="none" w:sz="0" w:space="0" w:color="auto"/>
              </w:divBdr>
            </w:div>
            <w:div w:id="585265021">
              <w:marLeft w:val="0"/>
              <w:marRight w:val="0"/>
              <w:marTop w:val="0"/>
              <w:marBottom w:val="0"/>
              <w:divBdr>
                <w:top w:val="none" w:sz="0" w:space="0" w:color="auto"/>
                <w:left w:val="none" w:sz="0" w:space="0" w:color="auto"/>
                <w:bottom w:val="none" w:sz="0" w:space="0" w:color="auto"/>
                <w:right w:val="none" w:sz="0" w:space="0" w:color="auto"/>
              </w:divBdr>
            </w:div>
            <w:div w:id="623775398">
              <w:marLeft w:val="0"/>
              <w:marRight w:val="0"/>
              <w:marTop w:val="0"/>
              <w:marBottom w:val="0"/>
              <w:divBdr>
                <w:top w:val="none" w:sz="0" w:space="0" w:color="auto"/>
                <w:left w:val="none" w:sz="0" w:space="0" w:color="auto"/>
                <w:bottom w:val="none" w:sz="0" w:space="0" w:color="auto"/>
                <w:right w:val="none" w:sz="0" w:space="0" w:color="auto"/>
              </w:divBdr>
            </w:div>
            <w:div w:id="184441133">
              <w:marLeft w:val="0"/>
              <w:marRight w:val="0"/>
              <w:marTop w:val="0"/>
              <w:marBottom w:val="0"/>
              <w:divBdr>
                <w:top w:val="none" w:sz="0" w:space="0" w:color="auto"/>
                <w:left w:val="none" w:sz="0" w:space="0" w:color="auto"/>
                <w:bottom w:val="none" w:sz="0" w:space="0" w:color="auto"/>
                <w:right w:val="none" w:sz="0" w:space="0" w:color="auto"/>
              </w:divBdr>
            </w:div>
            <w:div w:id="1004284847">
              <w:marLeft w:val="0"/>
              <w:marRight w:val="0"/>
              <w:marTop w:val="0"/>
              <w:marBottom w:val="0"/>
              <w:divBdr>
                <w:top w:val="none" w:sz="0" w:space="0" w:color="auto"/>
                <w:left w:val="none" w:sz="0" w:space="0" w:color="auto"/>
                <w:bottom w:val="none" w:sz="0" w:space="0" w:color="auto"/>
                <w:right w:val="none" w:sz="0" w:space="0" w:color="auto"/>
              </w:divBdr>
            </w:div>
            <w:div w:id="563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40270">
      <w:bodyDiv w:val="1"/>
      <w:marLeft w:val="0"/>
      <w:marRight w:val="0"/>
      <w:marTop w:val="0"/>
      <w:marBottom w:val="0"/>
      <w:divBdr>
        <w:top w:val="none" w:sz="0" w:space="0" w:color="auto"/>
        <w:left w:val="none" w:sz="0" w:space="0" w:color="auto"/>
        <w:bottom w:val="none" w:sz="0" w:space="0" w:color="auto"/>
        <w:right w:val="none" w:sz="0" w:space="0" w:color="auto"/>
      </w:divBdr>
      <w:divsChild>
        <w:div w:id="1314411389">
          <w:marLeft w:val="0"/>
          <w:marRight w:val="0"/>
          <w:marTop w:val="0"/>
          <w:marBottom w:val="0"/>
          <w:divBdr>
            <w:top w:val="none" w:sz="0" w:space="0" w:color="auto"/>
            <w:left w:val="none" w:sz="0" w:space="0" w:color="auto"/>
            <w:bottom w:val="none" w:sz="0" w:space="0" w:color="auto"/>
            <w:right w:val="none" w:sz="0" w:space="0" w:color="auto"/>
          </w:divBdr>
          <w:divsChild>
            <w:div w:id="165945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7818">
      <w:bodyDiv w:val="1"/>
      <w:marLeft w:val="0"/>
      <w:marRight w:val="0"/>
      <w:marTop w:val="0"/>
      <w:marBottom w:val="0"/>
      <w:divBdr>
        <w:top w:val="none" w:sz="0" w:space="0" w:color="auto"/>
        <w:left w:val="none" w:sz="0" w:space="0" w:color="auto"/>
        <w:bottom w:val="none" w:sz="0" w:space="0" w:color="auto"/>
        <w:right w:val="none" w:sz="0" w:space="0" w:color="auto"/>
      </w:divBdr>
      <w:divsChild>
        <w:div w:id="1270700315">
          <w:marLeft w:val="0"/>
          <w:marRight w:val="0"/>
          <w:marTop w:val="0"/>
          <w:marBottom w:val="0"/>
          <w:divBdr>
            <w:top w:val="none" w:sz="0" w:space="0" w:color="auto"/>
            <w:left w:val="none" w:sz="0" w:space="0" w:color="auto"/>
            <w:bottom w:val="none" w:sz="0" w:space="0" w:color="auto"/>
            <w:right w:val="none" w:sz="0" w:space="0" w:color="auto"/>
          </w:divBdr>
          <w:divsChild>
            <w:div w:id="1378965628">
              <w:marLeft w:val="0"/>
              <w:marRight w:val="0"/>
              <w:marTop w:val="0"/>
              <w:marBottom w:val="0"/>
              <w:divBdr>
                <w:top w:val="none" w:sz="0" w:space="0" w:color="auto"/>
                <w:left w:val="none" w:sz="0" w:space="0" w:color="auto"/>
                <w:bottom w:val="none" w:sz="0" w:space="0" w:color="auto"/>
                <w:right w:val="none" w:sz="0" w:space="0" w:color="auto"/>
              </w:divBdr>
            </w:div>
            <w:div w:id="554321723">
              <w:marLeft w:val="0"/>
              <w:marRight w:val="0"/>
              <w:marTop w:val="0"/>
              <w:marBottom w:val="0"/>
              <w:divBdr>
                <w:top w:val="none" w:sz="0" w:space="0" w:color="auto"/>
                <w:left w:val="none" w:sz="0" w:space="0" w:color="auto"/>
                <w:bottom w:val="none" w:sz="0" w:space="0" w:color="auto"/>
                <w:right w:val="none" w:sz="0" w:space="0" w:color="auto"/>
              </w:divBdr>
            </w:div>
            <w:div w:id="1013647048">
              <w:marLeft w:val="0"/>
              <w:marRight w:val="0"/>
              <w:marTop w:val="0"/>
              <w:marBottom w:val="0"/>
              <w:divBdr>
                <w:top w:val="none" w:sz="0" w:space="0" w:color="auto"/>
                <w:left w:val="none" w:sz="0" w:space="0" w:color="auto"/>
                <w:bottom w:val="none" w:sz="0" w:space="0" w:color="auto"/>
                <w:right w:val="none" w:sz="0" w:space="0" w:color="auto"/>
              </w:divBdr>
            </w:div>
            <w:div w:id="5592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3254">
      <w:bodyDiv w:val="1"/>
      <w:marLeft w:val="0"/>
      <w:marRight w:val="0"/>
      <w:marTop w:val="0"/>
      <w:marBottom w:val="0"/>
      <w:divBdr>
        <w:top w:val="none" w:sz="0" w:space="0" w:color="auto"/>
        <w:left w:val="none" w:sz="0" w:space="0" w:color="auto"/>
        <w:bottom w:val="none" w:sz="0" w:space="0" w:color="auto"/>
        <w:right w:val="none" w:sz="0" w:space="0" w:color="auto"/>
      </w:divBdr>
      <w:divsChild>
        <w:div w:id="724790526">
          <w:marLeft w:val="0"/>
          <w:marRight w:val="0"/>
          <w:marTop w:val="0"/>
          <w:marBottom w:val="0"/>
          <w:divBdr>
            <w:top w:val="none" w:sz="0" w:space="0" w:color="auto"/>
            <w:left w:val="none" w:sz="0" w:space="0" w:color="auto"/>
            <w:bottom w:val="none" w:sz="0" w:space="0" w:color="auto"/>
            <w:right w:val="none" w:sz="0" w:space="0" w:color="auto"/>
          </w:divBdr>
          <w:divsChild>
            <w:div w:id="5004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reviewer59676@ebi.ac.uk" TargetMode="External"/><Relationship Id="rId5" Type="http://schemas.openxmlformats.org/officeDocument/2006/relationships/styles" Target="styles.xml"/><Relationship Id="rId15" Type="http://schemas.microsoft.com/office/2018/08/relationships/commentsExtensible" Target="commentsExtensible.xml"/><Relationship Id="rId10" Type="http://schemas.openxmlformats.org/officeDocument/2006/relationships/hyperlink" Target="https://www.hecklab.com/software/xlinkx/"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C40DAEDCDA13C4091457ADBBA140AE9" ma:contentTypeVersion="14" ma:contentTypeDescription="Een nieuw document maken." ma:contentTypeScope="" ma:versionID="06d383ff18d5decfda5f5d30c80ea224">
  <xsd:schema xmlns:xsd="http://www.w3.org/2001/XMLSchema" xmlns:xs="http://www.w3.org/2001/XMLSchema" xmlns:p="http://schemas.microsoft.com/office/2006/metadata/properties" xmlns:ns2="acd3ca1d-a20a-4d22-bd8f-114a18e0cb68" xmlns:ns3="9a4a9c26-2e19-4ecd-a87f-2efd76e0f03b" xmlns:ns4="53df6a5f-9334-4503-a845-5e05459a4c71" targetNamespace="http://schemas.microsoft.com/office/2006/metadata/properties" ma:root="true" ma:fieldsID="80a4ad8bcdb9c53b82b848c6b47f2867" ns2:_="" ns3:_="" ns4:_="">
    <xsd:import namespace="acd3ca1d-a20a-4d22-bd8f-114a18e0cb68"/>
    <xsd:import namespace="9a4a9c26-2e19-4ecd-a87f-2efd76e0f03b"/>
    <xsd:import namespace="53df6a5f-9334-4503-a845-5e05459a4c7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d3ca1d-a20a-4d22-bd8f-114a18e0cb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eb077af7-eccc-41ba-8726-6d08c81cb05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a4a9c26-2e19-4ecd-a87f-2efd76e0f03b"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3df6a5f-9334-4503-a845-5e05459a4c71"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ead7f3ae-432b-43dd-9a17-26a64a40e799}" ma:internalName="TaxCatchAll" ma:showField="CatchAllData" ma:web="9a4a9c26-2e19-4ecd-a87f-2efd76e0f0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F38D11-033C-4D72-9C25-E3FC56C5F14D}">
  <ds:schemaRefs>
    <ds:schemaRef ds:uri="http://schemas.microsoft.com/sharepoint/v3/contenttype/forms"/>
  </ds:schemaRefs>
</ds:datastoreItem>
</file>

<file path=customXml/itemProps2.xml><?xml version="1.0" encoding="utf-8"?>
<ds:datastoreItem xmlns:ds="http://schemas.openxmlformats.org/officeDocument/2006/customXml" ds:itemID="{F07A5DEF-D444-47F6-9A67-D5BC3A22A6E4}">
  <ds:schemaRefs>
    <ds:schemaRef ds:uri="http://schemas.openxmlformats.org/officeDocument/2006/bibliography"/>
  </ds:schemaRefs>
</ds:datastoreItem>
</file>

<file path=customXml/itemProps3.xml><?xml version="1.0" encoding="utf-8"?>
<ds:datastoreItem xmlns:ds="http://schemas.openxmlformats.org/officeDocument/2006/customXml" ds:itemID="{77302A30-BAD3-4121-A582-2150CE3BE2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d3ca1d-a20a-4d22-bd8f-114a18e0cb68"/>
    <ds:schemaRef ds:uri="9a4a9c26-2e19-4ecd-a87f-2efd76e0f03b"/>
    <ds:schemaRef ds:uri="53df6a5f-9334-4503-a845-5e05459a4c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20</Pages>
  <Words>41601</Words>
  <Characters>237127</Characters>
  <Application>Microsoft Office Word</Application>
  <DocSecurity>0</DocSecurity>
  <Lines>1976</Lines>
  <Paragraphs>556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bastiaan de graaf</dc:creator>
  <cp:keywords/>
  <dc:description/>
  <cp:lastModifiedBy>Graaf, S.C. de (Bastiaan)</cp:lastModifiedBy>
  <cp:revision>49</cp:revision>
  <cp:lastPrinted>2018-05-18T08:48:00Z</cp:lastPrinted>
  <dcterms:created xsi:type="dcterms:W3CDTF">2018-12-20T21:01:00Z</dcterms:created>
  <dcterms:modified xsi:type="dcterms:W3CDTF">2023-05-16T15:16:00Z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http://www.zotero.org/styles/chicago-author-datea</vt:lpwstr>
  </property>
  <property fmtid="{D5CDD505-2E9C-101B-9397-08002B2CF9AE}" pid="5" name="Mendeley Recent Style Name 1_1">
    <vt:lpwstr>BBB3</vt:lpwstr>
  </property>
  <property fmtid="{D5CDD505-2E9C-101B-9397-08002B2CF9AE}" pid="6" name="Mendeley Recent Style Id 2_1">
    <vt:lpwstr>http://www.zotero.org/styles/chicago-author-dateaaa</vt:lpwstr>
  </property>
  <property fmtid="{D5CDD505-2E9C-101B-9397-08002B2CF9AE}" pid="7" name="Mendeley Recent Style Name 2_1">
    <vt:lpwstr>BBB4</vt:lpwstr>
  </property>
  <property fmtid="{D5CDD505-2E9C-101B-9397-08002B2CF9AE}" pid="8" name="Mendeley Recent Style Id 3_1">
    <vt:lpwstr>http://www.zotero.org/styles/bibtex</vt:lpwstr>
  </property>
  <property fmtid="{D5CDD505-2E9C-101B-9397-08002B2CF9AE}" pid="9" name="Mendeley Recent Style Name 3_1">
    <vt:lpwstr>BibTeX generic citation style</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http://www.zotero.org/styles/journal-of-proteome-research</vt:lpwstr>
  </property>
  <property fmtid="{D5CDD505-2E9C-101B-9397-08002B2CF9AE}" pid="13" name="Mendeley Recent Style Name 5_1">
    <vt:lpwstr>Journal of Proteome Research</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http://www.zotero.org/styles/bibtexaas</vt:lpwstr>
  </property>
  <property fmtid="{D5CDD505-2E9C-101B-9397-08002B2CF9AE}" pid="17" name="Mendeley Recent Style Name 7_1">
    <vt:lpwstr>WordToLatex</vt:lpwstr>
  </property>
  <property fmtid="{D5CDD505-2E9C-101B-9397-08002B2CF9AE}" pid="18" name="Mendeley Recent Style Id 8_1">
    <vt:lpwstr>http://www.zotero.org/styles/bibtexaasaaaa</vt:lpwstr>
  </property>
  <property fmtid="{D5CDD505-2E9C-101B-9397-08002B2CF9AE}" pid="19" name="Mendeley Recent Style Name 8_1">
    <vt:lpwstr>WordToLatex2</vt:lpwstr>
  </property>
  <property fmtid="{D5CDD505-2E9C-101B-9397-08002B2CF9AE}" pid="20" name="Mendeley Recent Style Id 9_1">
    <vt:lpwstr>http://www.zotero.org/styles/bibtexaa</vt:lpwstr>
  </property>
  <property fmtid="{D5CDD505-2E9C-101B-9397-08002B2CF9AE}" pid="21" name="Mendeley Recent Style Name 9_1">
    <vt:lpwstr>aaaaaaaaaaaaa</vt:lpwstr>
  </property>
  <property fmtid="{D5CDD505-2E9C-101B-9397-08002B2CF9AE}" pid="22" name="Mendeley Document_1">
    <vt:lpwstr>True</vt:lpwstr>
  </property>
  <property fmtid="{D5CDD505-2E9C-101B-9397-08002B2CF9AE}" pid="23" name="Mendeley Unique User Id_1">
    <vt:lpwstr>b17b735f-00e6-38fc-8601-96d5a4fd41f9</vt:lpwstr>
  </property>
  <property fmtid="{D5CDD505-2E9C-101B-9397-08002B2CF9AE}" pid="24" name="Mendeley Citation Style_1">
    <vt:lpwstr>http://www.zotero.org/styles/bibtexaasaaaa</vt:lpwstr>
  </property>
</Properties>
</file>