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BD0C" w14:textId="77777777" w:rsidR="00C437F8" w:rsidRPr="00C437F8" w:rsidRDefault="00C437F8" w:rsidP="00C437F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437F8">
        <w:rPr>
          <w:rFonts w:asciiTheme="majorHAnsi" w:hAnsiTheme="majorHAnsi" w:cstheme="majorHAnsi"/>
          <w:b/>
          <w:bCs/>
          <w:sz w:val="36"/>
          <w:szCs w:val="36"/>
        </w:rPr>
        <w:t>Computational Approaches for Mass</w:t>
      </w:r>
    </w:p>
    <w:p w14:paraId="681D7410" w14:textId="77777777" w:rsidR="00C437F8" w:rsidRPr="00C437F8" w:rsidRDefault="00C437F8" w:rsidP="00C437F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437F8">
        <w:rPr>
          <w:rFonts w:asciiTheme="majorHAnsi" w:hAnsiTheme="majorHAnsi" w:cstheme="majorHAnsi"/>
          <w:b/>
          <w:bCs/>
          <w:sz w:val="36"/>
          <w:szCs w:val="36"/>
        </w:rPr>
        <w:t>Spectrometry-based Characterization</w:t>
      </w:r>
    </w:p>
    <w:p w14:paraId="006FBE01" w14:textId="4CFA69A5" w:rsidR="00C437F8" w:rsidRPr="00C437F8" w:rsidRDefault="00C437F8" w:rsidP="00C437F8">
      <w:pPr>
        <w:pStyle w:val="Title"/>
        <w:jc w:val="center"/>
        <w:rPr>
          <w:rFonts w:cstheme="majorHAnsi"/>
          <w:sz w:val="36"/>
          <w:szCs w:val="36"/>
        </w:rPr>
      </w:pPr>
      <w:r w:rsidRPr="00C437F8">
        <w:rPr>
          <w:rFonts w:cstheme="majorHAnsi"/>
          <w:b/>
          <w:bCs/>
          <w:sz w:val="36"/>
          <w:szCs w:val="36"/>
        </w:rPr>
        <w:t>of Antibody Repertoires</w:t>
      </w:r>
    </w:p>
    <w:p w14:paraId="51EBB224" w14:textId="47A78395" w:rsidR="00703426" w:rsidRDefault="00C437F8" w:rsidP="00C437F8">
      <w:pPr>
        <w:pStyle w:val="Subtitle"/>
        <w:jc w:val="center"/>
      </w:pPr>
      <w:r>
        <w:t>Scientific summary</w:t>
      </w:r>
    </w:p>
    <w:p w14:paraId="174FAD50" w14:textId="3DF05B30" w:rsidR="005F7959" w:rsidRDefault="00C12AE1" w:rsidP="005F7959">
      <w:r w:rsidRPr="000271D1">
        <w:t xml:space="preserve">Antibodies </w:t>
      </w:r>
      <w:r w:rsidR="00E25713">
        <w:t>are crucially</w:t>
      </w:r>
      <w:r w:rsidRPr="000271D1">
        <w:t xml:space="preserve"> important molecules </w:t>
      </w:r>
      <w:ins w:id="0" w:author="Heck, A.J.R. (Albert)" w:date="2023-06-17T08:34:00Z">
        <w:r w:rsidR="00D12BA8">
          <w:t xml:space="preserve">with a key role </w:t>
        </w:r>
      </w:ins>
      <w:r w:rsidRPr="000271D1">
        <w:t xml:space="preserve">in the human immune system. </w:t>
      </w:r>
      <w:r w:rsidR="00706487">
        <w:t xml:space="preserve">Their pivotal role in </w:t>
      </w:r>
      <w:r w:rsidRPr="000271D1">
        <w:t xml:space="preserve">combatting </w:t>
      </w:r>
      <w:del w:id="1" w:author="Heck, A.J.R. (Albert)" w:date="2023-06-17T08:34:00Z">
        <w:r w:rsidRPr="000271D1" w:rsidDel="00D12BA8">
          <w:delText xml:space="preserve">disease </w:delText>
        </w:r>
      </w:del>
      <w:ins w:id="2" w:author="Heck, A.J.R. (Albert)" w:date="2023-06-17T08:34:00Z">
        <w:r w:rsidR="00D12BA8">
          <w:t>infections and other diseases</w:t>
        </w:r>
        <w:r w:rsidR="00D12BA8" w:rsidRPr="000271D1">
          <w:t xml:space="preserve"> </w:t>
        </w:r>
      </w:ins>
      <w:r w:rsidR="00706487">
        <w:t xml:space="preserve">has led to </w:t>
      </w:r>
      <w:ins w:id="3" w:author="Heck, A.J.R. (Albert)" w:date="2023-06-17T08:34:00Z">
        <w:r w:rsidR="00D12BA8">
          <w:t xml:space="preserve">recombinant </w:t>
        </w:r>
      </w:ins>
      <w:r w:rsidR="00706487">
        <w:t xml:space="preserve">therapeutic antibodies taking </w:t>
      </w:r>
      <w:r w:rsidRPr="000271D1">
        <w:t xml:space="preserve">center stage for development of </w:t>
      </w:r>
      <w:del w:id="4" w:author="Heck, A.J.R. (Albert)" w:date="2023-06-17T08:35:00Z">
        <w:r w:rsidRPr="000271D1" w:rsidDel="00D12BA8">
          <w:delText xml:space="preserve">therapeutics </w:delText>
        </w:r>
      </w:del>
      <w:ins w:id="5" w:author="Heck, A.J.R. (Albert)" w:date="2023-06-17T08:35:00Z">
        <w:r w:rsidR="00D12BA8" w:rsidRPr="000271D1">
          <w:t>therap</w:t>
        </w:r>
        <w:r w:rsidR="00D12BA8">
          <w:t>ies</w:t>
        </w:r>
        <w:r w:rsidR="00D12BA8" w:rsidRPr="000271D1">
          <w:t xml:space="preserve"> </w:t>
        </w:r>
      </w:ins>
      <w:r w:rsidRPr="000271D1">
        <w:t xml:space="preserve">in the last decade. </w:t>
      </w:r>
      <w:r w:rsidR="00D01D80">
        <w:t>Consequently,</w:t>
      </w:r>
      <w:r w:rsidR="005F7959" w:rsidRPr="00165343">
        <w:t xml:space="preserve"> there is a growing demand for efficient and high-throughput characterization methods</w:t>
      </w:r>
      <w:r w:rsidR="005F7959">
        <w:t xml:space="preserve"> to streamline </w:t>
      </w:r>
      <w:del w:id="6" w:author="Heck, A.J.R. (Albert)" w:date="2023-06-17T08:35:00Z">
        <w:r w:rsidR="00D01D80" w:rsidDel="00D12BA8">
          <w:delText xml:space="preserve">drug </w:delText>
        </w:r>
      </w:del>
      <w:r w:rsidR="00D01D80">
        <w:t>discovery</w:t>
      </w:r>
      <w:ins w:id="7" w:author="Heck, A.J.R. (Albert)" w:date="2023-06-17T08:35:00Z">
        <w:r w:rsidR="00D12BA8">
          <w:t xml:space="preserve"> of new antibodies</w:t>
        </w:r>
      </w:ins>
      <w:r w:rsidR="005F7959">
        <w:t xml:space="preserve"> and development pipelines.</w:t>
      </w:r>
    </w:p>
    <w:p w14:paraId="0EDA0772" w14:textId="1831CC83" w:rsidR="00CD392D" w:rsidRDefault="00BD7950" w:rsidP="000271D1">
      <w:r>
        <w:t xml:space="preserve">A fundamental aspect of protein </w:t>
      </w:r>
      <w:r w:rsidR="00D01D80">
        <w:t xml:space="preserve">characterization </w:t>
      </w:r>
      <w:r>
        <w:t>is determi</w:t>
      </w:r>
      <w:r w:rsidR="00D01D80">
        <w:t>ning</w:t>
      </w:r>
      <w:r>
        <w:t xml:space="preserve"> </w:t>
      </w:r>
      <w:del w:id="8" w:author="Heck, A.J.R. (Albert)" w:date="2023-06-17T08:35:00Z">
        <w:r w:rsidDel="00D12BA8">
          <w:delText xml:space="preserve">the </w:delText>
        </w:r>
      </w:del>
      <w:ins w:id="9" w:author="Heck, A.J.R. (Albert)" w:date="2023-06-17T08:35:00Z">
        <w:r w:rsidR="00D12BA8">
          <w:t>its</w:t>
        </w:r>
        <w:r w:rsidR="00D12BA8">
          <w:t xml:space="preserve"> </w:t>
        </w:r>
      </w:ins>
      <w:r>
        <w:t>amino</w:t>
      </w:r>
      <w:r w:rsidR="00D01D80">
        <w:t xml:space="preserve"> </w:t>
      </w:r>
      <w:r>
        <w:t xml:space="preserve">acid sequence. </w:t>
      </w:r>
      <w:r w:rsidR="00A32938" w:rsidRPr="004504CD">
        <w:t xml:space="preserve">Traditionally, antibody sequencing has </w:t>
      </w:r>
      <w:r w:rsidR="00D01D80">
        <w:t xml:space="preserve">relied on </w:t>
      </w:r>
      <w:r w:rsidR="00A32938" w:rsidRPr="004504CD">
        <w:t>B-cell receptor sequencing, which provides information about the genetic blueprint of the antibodies. However, there is a growing interest in protein-level sequencing of antibodies to directly analyze circulating antibody repertoires and the</w:t>
      </w:r>
      <w:del w:id="10" w:author="Heck, A.J.R. (Albert)" w:date="2023-06-17T08:36:00Z">
        <w:r w:rsidR="00A32938" w:rsidRPr="004504CD" w:rsidDel="00D12BA8">
          <w:delText>ir</w:delText>
        </w:r>
      </w:del>
      <w:r w:rsidR="00A32938" w:rsidRPr="004504CD">
        <w:t xml:space="preserve"> relative</w:t>
      </w:r>
      <w:ins w:id="11" w:author="Heck, A.J.R. (Albert)" w:date="2023-06-17T08:36:00Z">
        <w:r w:rsidR="00D12BA8">
          <w:t xml:space="preserve"> clonal</w:t>
        </w:r>
      </w:ins>
      <w:r w:rsidR="00A32938" w:rsidRPr="004504CD">
        <w:t xml:space="preserve"> abundance in specific biological contexts.</w:t>
      </w:r>
      <w:r w:rsidR="00A32938">
        <w:t xml:space="preserve"> </w:t>
      </w:r>
      <w:r w:rsidR="00A32938" w:rsidRPr="000271D1">
        <w:t xml:space="preserve">Mass spectrometry (MS) </w:t>
      </w:r>
      <w:r w:rsidR="0032426F">
        <w:t xml:space="preserve">has emerged as a promising </w:t>
      </w:r>
      <w:r w:rsidR="0032426F" w:rsidRPr="000271D1">
        <w:t xml:space="preserve">method </w:t>
      </w:r>
      <w:r w:rsidR="0032426F">
        <w:t xml:space="preserve">for </w:t>
      </w:r>
      <w:del w:id="12" w:author="Heck, A.J.R. (Albert)" w:date="2023-06-17T08:36:00Z">
        <w:r w:rsidR="0032426F" w:rsidDel="00D12BA8">
          <w:delText xml:space="preserve">antibody </w:delText>
        </w:r>
      </w:del>
      <w:ins w:id="13" w:author="Heck, A.J.R. (Albert)" w:date="2023-06-17T08:36:00Z">
        <w:r w:rsidR="00D12BA8">
          <w:t>protein</w:t>
        </w:r>
        <w:r w:rsidR="00D12BA8">
          <w:t xml:space="preserve"> </w:t>
        </w:r>
      </w:ins>
      <w:r w:rsidR="0032426F">
        <w:t>sequencing and quantitative analysis</w:t>
      </w:r>
      <w:del w:id="14" w:author="Heck, A.J.R. (Albert)" w:date="2023-06-17T08:36:00Z">
        <w:r w:rsidR="0032426F" w:rsidDel="00D12BA8">
          <w:delText xml:space="preserve">, as it is considered </w:delText>
        </w:r>
        <w:r w:rsidR="00D01D80" w:rsidDel="00D12BA8">
          <w:delText xml:space="preserve">the gold standard for </w:delText>
        </w:r>
        <w:r w:rsidR="0032426F" w:rsidDel="00D12BA8">
          <w:delText xml:space="preserve">such </w:delText>
        </w:r>
        <w:r w:rsidR="00D01D80" w:rsidDel="00D12BA8">
          <w:delText>proteomic analysis</w:delText>
        </w:r>
      </w:del>
      <w:r w:rsidR="00A32938">
        <w:t xml:space="preserve">. </w:t>
      </w:r>
      <w:r w:rsidR="0032426F" w:rsidRPr="0032426F">
        <w:t xml:space="preserve">However, antibodies represent a </w:t>
      </w:r>
      <w:r w:rsidR="0032426F">
        <w:t xml:space="preserve">uniquely </w:t>
      </w:r>
      <w:r w:rsidR="0032426F" w:rsidRPr="0032426F">
        <w:t>challenging class of proteins</w:t>
      </w:r>
      <w:r w:rsidR="00A32938">
        <w:t>. E</w:t>
      </w:r>
      <w:r w:rsidR="00A32938" w:rsidRPr="003409AC">
        <w:t xml:space="preserve">stimates suggest that the human body can generate over 10^15 </w:t>
      </w:r>
      <w:r w:rsidR="00A32938">
        <w:t>unique</w:t>
      </w:r>
      <w:r w:rsidR="00A32938" w:rsidRPr="003409AC">
        <w:t xml:space="preserve"> </w:t>
      </w:r>
      <w:r w:rsidR="00A32938">
        <w:t>antibodies</w:t>
      </w:r>
      <w:r w:rsidR="00A32938" w:rsidRPr="003409AC">
        <w:t>.</w:t>
      </w:r>
      <w:r w:rsidR="00A32938">
        <w:t xml:space="preserve"> </w:t>
      </w:r>
      <w:r w:rsidR="00A32938" w:rsidRPr="000271D1">
        <w:t>T</w:t>
      </w:r>
      <w:r w:rsidR="00A32938">
        <w:t>hese</w:t>
      </w:r>
      <w:r w:rsidR="00A32938" w:rsidRPr="000271D1">
        <w:t xml:space="preserve"> antibod</w:t>
      </w:r>
      <w:r w:rsidR="00A32938">
        <w:t>ies</w:t>
      </w:r>
      <w:r w:rsidR="00A32938" w:rsidRPr="000271D1">
        <w:t xml:space="preserve"> all </w:t>
      </w:r>
      <w:r w:rsidR="00A32938">
        <w:t xml:space="preserve">have </w:t>
      </w:r>
      <w:r w:rsidR="00A32938" w:rsidRPr="000271D1">
        <w:t xml:space="preserve">unique yet highly </w:t>
      </w:r>
      <w:r w:rsidR="00A32938">
        <w:t>similar sequences</w:t>
      </w:r>
      <w:r w:rsidR="00A32938" w:rsidRPr="000271D1">
        <w:t xml:space="preserve">, posing a </w:t>
      </w:r>
      <w:r w:rsidR="00A32938">
        <w:t>tremendous</w:t>
      </w:r>
      <w:r w:rsidR="00A32938" w:rsidRPr="000271D1">
        <w:t xml:space="preserve"> challenge for their characterization</w:t>
      </w:r>
      <w:r w:rsidR="0032426F">
        <w:t xml:space="preserve"> and sequencing</w:t>
      </w:r>
      <w:r w:rsidR="00A32938" w:rsidRPr="000271D1">
        <w:t>.</w:t>
      </w:r>
      <w:r w:rsidR="00A32938">
        <w:t xml:space="preserve"> </w:t>
      </w:r>
      <w:r w:rsidR="0032426F">
        <w:t>Thus, w</w:t>
      </w:r>
      <w:r w:rsidR="00A32938" w:rsidRPr="000271D1">
        <w:t>hile MS has already been used to characterize and sequence highly purified monoclonal antibodies,</w:t>
      </w:r>
      <w:r w:rsidR="00A32938">
        <w:t xml:space="preserve"> the field </w:t>
      </w:r>
      <w:r w:rsidR="0032426F">
        <w:t xml:space="preserve">has not yet moved </w:t>
      </w:r>
      <w:r w:rsidR="00A32938">
        <w:t>towards antibody sequencing from endogenous, polyclonal samples</w:t>
      </w:r>
      <w:r w:rsidR="001C032E">
        <w:t xml:space="preserve">, highlighting the need for </w:t>
      </w:r>
      <w:r w:rsidR="001C032E" w:rsidRPr="001C032E">
        <w:t xml:space="preserve">further refinements in sample preparation and data analysis to fully harness the potential of MS in antibody </w:t>
      </w:r>
      <w:r w:rsidR="0032426F">
        <w:t>sequencing and repertoire analysis</w:t>
      </w:r>
      <w:r w:rsidR="001C032E" w:rsidRPr="001C032E">
        <w:t>.</w:t>
      </w:r>
    </w:p>
    <w:p w14:paraId="08219714" w14:textId="667F016F" w:rsidR="001C032E" w:rsidRDefault="001C032E" w:rsidP="00CD392D">
      <w:r w:rsidRPr="001C032E">
        <w:t xml:space="preserve">This thesis </w:t>
      </w:r>
      <w:r w:rsidR="00C646F2">
        <w:t xml:space="preserve">describes </w:t>
      </w:r>
      <w:r w:rsidRPr="001C032E">
        <w:t xml:space="preserve">the development of computational strategies for </w:t>
      </w:r>
      <w:r w:rsidR="0032426F">
        <w:t xml:space="preserve">the </w:t>
      </w:r>
      <w:r w:rsidRPr="001C032E">
        <w:t xml:space="preserve">analysis of endogenous antibody repertoires. At the </w:t>
      </w:r>
      <w:r w:rsidR="00C646F2">
        <w:t xml:space="preserve">repertoire </w:t>
      </w:r>
      <w:r w:rsidRPr="001C032E">
        <w:t xml:space="preserve">level, </w:t>
      </w:r>
      <w:r w:rsidR="00C646F2">
        <w:t xml:space="preserve">we show how longitudinal </w:t>
      </w:r>
      <w:r w:rsidRPr="001C032E">
        <w:t>quantification of individual antibody clones</w:t>
      </w:r>
      <w:r w:rsidR="00454313">
        <w:t xml:space="preserve"> can elucidate</w:t>
      </w:r>
      <w:r w:rsidRPr="001C032E">
        <w:t xml:space="preserve"> repertoire dynamics in response to physiological events such as vaccination or disease. </w:t>
      </w:r>
      <w:r w:rsidR="00C646F2">
        <w:t>Using a</w:t>
      </w:r>
      <w:r w:rsidRPr="001C032E">
        <w:t xml:space="preserve">dvanced intact protein MS </w:t>
      </w:r>
      <w:r w:rsidR="00454313" w:rsidRPr="001C032E">
        <w:t>techniques,</w:t>
      </w:r>
      <w:r w:rsidRPr="001C032E">
        <w:t xml:space="preserve"> </w:t>
      </w:r>
      <w:r w:rsidR="00C646F2">
        <w:t>we were able to detect and</w:t>
      </w:r>
      <w:r w:rsidRPr="001C032E">
        <w:t xml:space="preserve"> </w:t>
      </w:r>
      <w:r w:rsidR="00C646F2">
        <w:t xml:space="preserve">quantify </w:t>
      </w:r>
      <w:r w:rsidRPr="001C032E">
        <w:t>immunoglobulin molecules in human serum</w:t>
      </w:r>
      <w:r w:rsidR="00C646F2">
        <w:t xml:space="preserve"> and breast milk</w:t>
      </w:r>
      <w:r w:rsidRPr="001C032E">
        <w:t xml:space="preserve"> </w:t>
      </w:r>
      <w:r w:rsidR="00C646F2">
        <w:t xml:space="preserve">and construct </w:t>
      </w:r>
      <w:r w:rsidRPr="001C032E">
        <w:t xml:space="preserve">personalized IgG1 and IgA1 repertoires. </w:t>
      </w:r>
      <w:r w:rsidR="00454313">
        <w:t>These repertoires were highly personalized but surprisingly</w:t>
      </w:r>
      <w:r w:rsidR="00454313" w:rsidRPr="00454313">
        <w:t xml:space="preserve"> </w:t>
      </w:r>
      <w:r w:rsidR="00454313" w:rsidRPr="001C032E">
        <w:t xml:space="preserve">simple, with a limited number of clones </w:t>
      </w:r>
      <w:r w:rsidR="00701D30">
        <w:t>(several hundred</w:t>
      </w:r>
      <w:ins w:id="15" w:author="Heck, A.J.R. (Albert)" w:date="2023-06-17T08:37:00Z">
        <w:r w:rsidR="00D12BA8">
          <w:t>s</w:t>
        </w:r>
      </w:ins>
      <w:r w:rsidR="00701D30">
        <w:t xml:space="preserve">) </w:t>
      </w:r>
      <w:r w:rsidR="00454313">
        <w:t>dominating each repertoire</w:t>
      </w:r>
      <w:del w:id="16" w:author="Heck, A.J.R. (Albert)" w:date="2023-06-17T08:37:00Z">
        <w:r w:rsidR="00454313" w:rsidDel="00D12BA8">
          <w:delText xml:space="preserve"> </w:delText>
        </w:r>
        <w:r w:rsidR="00454313" w:rsidRPr="001C032E" w:rsidDel="00D12BA8">
          <w:delText>despite the vast number of possible clones</w:delText>
        </w:r>
      </w:del>
      <w:r w:rsidR="00454313">
        <w:t>. Additionally, while repertoires of healthy individuals were longitudinally stable,</w:t>
      </w:r>
      <w:r w:rsidRPr="001C032E">
        <w:t xml:space="preserve"> significant changes in repertoire composition were observed following immune challenges.</w:t>
      </w:r>
    </w:p>
    <w:p w14:paraId="544EBFF8" w14:textId="4E5E1B35" w:rsidR="001C032E" w:rsidRDefault="00701D30" w:rsidP="00D33FD8">
      <w:r>
        <w:t xml:space="preserve">We also </w:t>
      </w:r>
      <w:r w:rsidR="001C032E" w:rsidRPr="001C032E">
        <w:t>sequence</w:t>
      </w:r>
      <w:r w:rsidR="00D33FD8">
        <w:t>d</w:t>
      </w:r>
      <w:r w:rsidR="001C032E" w:rsidRPr="001C032E">
        <w:t xml:space="preserve"> endogenous antibod</w:t>
      </w:r>
      <w:r>
        <w:t>y chains</w:t>
      </w:r>
      <w:r w:rsidR="001C032E" w:rsidRPr="001C032E">
        <w:t xml:space="preserve"> </w:t>
      </w:r>
      <w:r w:rsidRPr="001C032E">
        <w:t xml:space="preserve">directly </w:t>
      </w:r>
      <w:r w:rsidR="001C032E" w:rsidRPr="001C032E">
        <w:t xml:space="preserve">from </w:t>
      </w:r>
      <w:r w:rsidR="00D33FD8">
        <w:t xml:space="preserve">serum by leveraging the synergy between </w:t>
      </w:r>
      <w:r w:rsidR="00D33FD8" w:rsidRPr="001C032E">
        <w:t>peptide- and protein-centric MS</w:t>
      </w:r>
      <w:r w:rsidR="00D33FD8">
        <w:t xml:space="preserve"> approaches</w:t>
      </w:r>
      <w:r w:rsidR="001C032E" w:rsidRPr="001C032E">
        <w:t xml:space="preserve">. The peptide-centric approach provides comprehensive coverage of the antibody sequences, while the protein-centric fragmentation approach offers </w:t>
      </w:r>
      <w:r>
        <w:t>chain</w:t>
      </w:r>
      <w:r w:rsidR="001C032E" w:rsidRPr="001C032E">
        <w:t>-specific sequence information.</w:t>
      </w:r>
      <w:r w:rsidR="00D33FD8">
        <w:t xml:space="preserve"> In addition to an initial proof of concept, where we sequence an abundant clone from serum, we also present a more generalizable workflow, </w:t>
      </w:r>
      <w:r w:rsidR="00D33FD8" w:rsidRPr="001C032E">
        <w:t>representing a crucial step towards automation of the process</w:t>
      </w:r>
      <w:r w:rsidR="00D33FD8">
        <w:t>, validated by sequencing a series of increasingly complex samples</w:t>
      </w:r>
      <w:r w:rsidR="001C032E" w:rsidRPr="001C032E">
        <w:t>.</w:t>
      </w:r>
    </w:p>
    <w:p w14:paraId="1952E9A6" w14:textId="3F5743EE" w:rsidR="00C957B4" w:rsidRPr="00C437F8" w:rsidRDefault="00656A8A" w:rsidP="00C957B4">
      <w:r>
        <w:t>We conclude that MS</w:t>
      </w:r>
      <w:r w:rsidR="000141A2">
        <w:t xml:space="preserve"> can be used to monitor </w:t>
      </w:r>
      <w:r w:rsidR="001C032E">
        <w:t xml:space="preserve">circulating </w:t>
      </w:r>
      <w:r w:rsidR="001C032E" w:rsidRPr="001C032E">
        <w:t>antibody dynamics</w:t>
      </w:r>
      <w:r>
        <w:t xml:space="preserve"> and sequence endogenous antibody clones from serum. Through antibody profiling, we can </w:t>
      </w:r>
      <w:r w:rsidR="000141A2">
        <w:t>gain</w:t>
      </w:r>
      <w:r w:rsidR="001C032E" w:rsidRPr="001C032E">
        <w:t xml:space="preserve"> new insights into the generation, timing, and specificity of antibody response</w:t>
      </w:r>
      <w:r w:rsidR="001C032E">
        <w:t>s</w:t>
      </w:r>
      <w:r w:rsidR="001C032E" w:rsidRPr="001C032E">
        <w:t xml:space="preserve"> to physiological stimuli</w:t>
      </w:r>
      <w:r w:rsidR="00C957B4">
        <w:t xml:space="preserve">, which could be used to </w:t>
      </w:r>
      <w:r>
        <w:t xml:space="preserve">select </w:t>
      </w:r>
      <w:r w:rsidR="00C957B4">
        <w:t xml:space="preserve">potential </w:t>
      </w:r>
      <w:r>
        <w:t xml:space="preserve">therapeutic candidates </w:t>
      </w:r>
      <w:r w:rsidR="00C957B4">
        <w:t xml:space="preserve">directly from serum. Directly sequencing these candidates using MS </w:t>
      </w:r>
      <w:r w:rsidRPr="001C032E">
        <w:t>present</w:t>
      </w:r>
      <w:r w:rsidR="00C957B4">
        <w:t>s an</w:t>
      </w:r>
      <w:r w:rsidRPr="001C032E">
        <w:t xml:space="preserve"> exciting opportunit</w:t>
      </w:r>
      <w:r w:rsidR="00C957B4">
        <w:t>y</w:t>
      </w:r>
      <w:r w:rsidRPr="001C032E">
        <w:t xml:space="preserve"> </w:t>
      </w:r>
      <w:r>
        <w:t>to facilitate</w:t>
      </w:r>
      <w:r w:rsidRPr="001C032E">
        <w:t xml:space="preserve"> drug discovery by simplifying and accelerating therapeutic development pipelines.</w:t>
      </w:r>
    </w:p>
    <w:p w14:paraId="73D25381" w14:textId="1417D9A1" w:rsidR="000141A2" w:rsidRPr="00C437F8" w:rsidRDefault="000141A2" w:rsidP="009B7AC6"/>
    <w:sectPr w:rsidR="000141A2" w:rsidRPr="00C437F8" w:rsidSect="00793F05">
      <w:pgSz w:w="9634" w:h="13594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ck, A.J.R. (Albert)">
    <w15:presenceInfo w15:providerId="AD" w15:userId="S::a.j.r.heck@uu.nl::c31694e6-4b4b-4f86-acd9-1f0df54f81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DE"/>
    <w:rsid w:val="000141A2"/>
    <w:rsid w:val="000271D1"/>
    <w:rsid w:val="00165343"/>
    <w:rsid w:val="001A6A40"/>
    <w:rsid w:val="001C032E"/>
    <w:rsid w:val="001D47DE"/>
    <w:rsid w:val="0032426F"/>
    <w:rsid w:val="003409AC"/>
    <w:rsid w:val="004504CD"/>
    <w:rsid w:val="00454313"/>
    <w:rsid w:val="00490291"/>
    <w:rsid w:val="005527BC"/>
    <w:rsid w:val="005F7959"/>
    <w:rsid w:val="00656A8A"/>
    <w:rsid w:val="0069525D"/>
    <w:rsid w:val="00701D30"/>
    <w:rsid w:val="00703426"/>
    <w:rsid w:val="00706487"/>
    <w:rsid w:val="00793F05"/>
    <w:rsid w:val="00915101"/>
    <w:rsid w:val="009B7AC6"/>
    <w:rsid w:val="00A32938"/>
    <w:rsid w:val="00B26A94"/>
    <w:rsid w:val="00BD7950"/>
    <w:rsid w:val="00C12AE1"/>
    <w:rsid w:val="00C437F8"/>
    <w:rsid w:val="00C646F2"/>
    <w:rsid w:val="00C957B4"/>
    <w:rsid w:val="00CD392D"/>
    <w:rsid w:val="00D01D80"/>
    <w:rsid w:val="00D12BA8"/>
    <w:rsid w:val="00D31197"/>
    <w:rsid w:val="00D33FD8"/>
    <w:rsid w:val="00DC3FB5"/>
    <w:rsid w:val="00DE75EF"/>
    <w:rsid w:val="00E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3D845"/>
  <w15:chartTrackingRefBased/>
  <w15:docId w15:val="{5D2D3E37-9A33-4224-AB00-AC7F91A4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959"/>
  </w:style>
  <w:style w:type="paragraph" w:styleId="Heading1">
    <w:name w:val="heading 1"/>
    <w:basedOn w:val="Normal"/>
    <w:next w:val="Normal"/>
    <w:link w:val="Heading1Char"/>
    <w:uiPriority w:val="9"/>
    <w:qFormat/>
    <w:rsid w:val="00793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3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7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7F8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D12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Graaf, S.C. de (Bastiaan)</dc:creator>
  <cp:keywords/>
  <dc:description/>
  <cp:lastModifiedBy>Heck, A.J.R. (Albert)</cp:lastModifiedBy>
  <cp:revision>3</cp:revision>
  <dcterms:created xsi:type="dcterms:W3CDTF">2023-06-17T06:33:00Z</dcterms:created>
  <dcterms:modified xsi:type="dcterms:W3CDTF">2023-06-17T06:38:00Z</dcterms:modified>
</cp:coreProperties>
</file>