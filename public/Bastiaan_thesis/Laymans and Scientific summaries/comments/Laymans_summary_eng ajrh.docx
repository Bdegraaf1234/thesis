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752A" w14:textId="77777777" w:rsidR="009E09D3" w:rsidRPr="00C437F8" w:rsidRDefault="009E09D3" w:rsidP="009E09D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C437F8">
        <w:rPr>
          <w:rFonts w:asciiTheme="majorHAnsi" w:hAnsiTheme="majorHAnsi" w:cstheme="majorHAnsi"/>
          <w:b/>
          <w:bCs/>
          <w:sz w:val="36"/>
          <w:szCs w:val="36"/>
        </w:rPr>
        <w:t>Computational Approaches for Mass</w:t>
      </w:r>
    </w:p>
    <w:p w14:paraId="6863AFFC" w14:textId="77777777" w:rsidR="009E09D3" w:rsidRPr="00C437F8" w:rsidRDefault="009E09D3" w:rsidP="009E09D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C437F8">
        <w:rPr>
          <w:rFonts w:asciiTheme="majorHAnsi" w:hAnsiTheme="majorHAnsi" w:cstheme="majorHAnsi"/>
          <w:b/>
          <w:bCs/>
          <w:sz w:val="36"/>
          <w:szCs w:val="36"/>
        </w:rPr>
        <w:t>Spectrometry-based Characterization</w:t>
      </w:r>
    </w:p>
    <w:p w14:paraId="53634DAF" w14:textId="77777777" w:rsidR="009E09D3" w:rsidRPr="00C437F8" w:rsidRDefault="009E09D3" w:rsidP="009E09D3">
      <w:pPr>
        <w:pStyle w:val="Title"/>
        <w:jc w:val="center"/>
        <w:rPr>
          <w:rFonts w:cstheme="majorHAnsi"/>
          <w:sz w:val="36"/>
          <w:szCs w:val="36"/>
        </w:rPr>
      </w:pPr>
      <w:r w:rsidRPr="00C437F8">
        <w:rPr>
          <w:rFonts w:cstheme="majorHAnsi"/>
          <w:b/>
          <w:bCs/>
          <w:sz w:val="36"/>
          <w:szCs w:val="36"/>
        </w:rPr>
        <w:t>of Antibody Repertoires</w:t>
      </w:r>
    </w:p>
    <w:p w14:paraId="51EBB224" w14:textId="5A3A1832" w:rsidR="00703426" w:rsidRDefault="009E09D3" w:rsidP="009E09D3">
      <w:pPr>
        <w:pStyle w:val="Subtitle"/>
        <w:jc w:val="center"/>
      </w:pPr>
      <w:proofErr w:type="spellStart"/>
      <w:proofErr w:type="gramStart"/>
      <w:r>
        <w:t>Laymans</w:t>
      </w:r>
      <w:proofErr w:type="spellEnd"/>
      <w:proofErr w:type="gramEnd"/>
      <w:r>
        <w:t xml:space="preserve"> summary</w:t>
      </w:r>
    </w:p>
    <w:p w14:paraId="46C8A6B4" w14:textId="36798F79" w:rsidR="009E09D3" w:rsidRDefault="009E09D3" w:rsidP="00902A74">
      <w:r w:rsidRPr="009E09D3">
        <w:t xml:space="preserve">Antibodies </w:t>
      </w:r>
      <w:r w:rsidR="00C374DF">
        <w:t xml:space="preserve">are </w:t>
      </w:r>
      <w:del w:id="0" w:author="Heck, A.J.R. (Albert)" w:date="2023-06-16T21:41:00Z">
        <w:r w:rsidR="002C2A18" w:rsidDel="00651BB5">
          <w:delText xml:space="preserve">important </w:delText>
        </w:r>
      </w:del>
      <w:ins w:id="1" w:author="Heck, A.J.R. (Albert)" w:date="2023-06-16T21:41:00Z">
        <w:r w:rsidR="00651BB5">
          <w:t>key</w:t>
        </w:r>
        <w:r w:rsidR="00651BB5">
          <w:t xml:space="preserve"> </w:t>
        </w:r>
      </w:ins>
      <w:r w:rsidR="00C374DF">
        <w:t xml:space="preserve">proteins </w:t>
      </w:r>
      <w:r w:rsidRPr="009E09D3">
        <w:t>in our immune system</w:t>
      </w:r>
      <w:r w:rsidR="002C2A18">
        <w:t xml:space="preserve">, that </w:t>
      </w:r>
      <w:del w:id="2" w:author="Heck, A.J.R. (Albert)" w:date="2023-06-16T21:41:00Z">
        <w:r w:rsidR="002C2A18" w:rsidDel="00651BB5">
          <w:delText>help</w:delText>
        </w:r>
        <w:r w:rsidRPr="009E09D3" w:rsidDel="00651BB5">
          <w:delText xml:space="preserve"> </w:delText>
        </w:r>
      </w:del>
      <w:ins w:id="3" w:author="Heck, A.J.R. (Albert)" w:date="2023-06-16T21:41:00Z">
        <w:r w:rsidR="00651BB5">
          <w:t>assist</w:t>
        </w:r>
      </w:ins>
      <w:ins w:id="4" w:author="Heck, A.J.R. (Albert)" w:date="2023-06-16T21:42:00Z">
        <w:r w:rsidR="00651BB5">
          <w:t xml:space="preserve"> in fighting pathogen and as such</w:t>
        </w:r>
      </w:ins>
      <w:ins w:id="5" w:author="Heck, A.J.R. (Albert)" w:date="2023-06-16T21:41:00Z">
        <w:r w:rsidR="00651BB5" w:rsidRPr="009E09D3">
          <w:t xml:space="preserve"> </w:t>
        </w:r>
      </w:ins>
      <w:r w:rsidR="002C2A18">
        <w:t>combat</w:t>
      </w:r>
      <w:r w:rsidRPr="009E09D3">
        <w:t xml:space="preserve"> diseases. </w:t>
      </w:r>
      <w:del w:id="6" w:author="Heck, A.J.R. (Albert)" w:date="2023-06-16T21:42:00Z">
        <w:r w:rsidR="002C2A18" w:rsidDel="00651BB5">
          <w:delText>Currently</w:delText>
        </w:r>
        <w:r w:rsidRPr="009E09D3" w:rsidDel="00651BB5">
          <w:delText>, there</w:delText>
        </w:r>
      </w:del>
      <w:ins w:id="7" w:author="Heck, A.J.R. (Albert)" w:date="2023-06-16T21:42:00Z">
        <w:r w:rsidR="00651BB5">
          <w:t>There</w:t>
        </w:r>
      </w:ins>
      <w:r w:rsidRPr="009E09D3">
        <w:t xml:space="preserve"> </w:t>
      </w:r>
      <w:r w:rsidR="002C2A18">
        <w:t xml:space="preserve">is </w:t>
      </w:r>
      <w:ins w:id="8" w:author="Heck, A.J.R. (Albert)" w:date="2023-06-16T21:42:00Z">
        <w:r w:rsidR="00651BB5">
          <w:t xml:space="preserve">nowadays </w:t>
        </w:r>
      </w:ins>
      <w:r w:rsidRPr="009E09D3">
        <w:t xml:space="preserve">a </w:t>
      </w:r>
      <w:del w:id="9" w:author="Heck, A.J.R. (Albert)" w:date="2023-06-16T21:42:00Z">
        <w:r w:rsidRPr="009E09D3" w:rsidDel="00651BB5">
          <w:delText xml:space="preserve">focus </w:delText>
        </w:r>
      </w:del>
      <w:ins w:id="10" w:author="Heck, A.J.R. (Albert)" w:date="2023-06-16T21:42:00Z">
        <w:r w:rsidR="00651BB5">
          <w:t>strong interest</w:t>
        </w:r>
        <w:r w:rsidR="00651BB5" w:rsidRPr="009E09D3">
          <w:t xml:space="preserve"> </w:t>
        </w:r>
      </w:ins>
      <w:r w:rsidRPr="009E09D3">
        <w:t xml:space="preserve">on creating antibody-based drugs for use as </w:t>
      </w:r>
      <w:del w:id="11" w:author="Heck, A.J.R. (Albert)" w:date="2023-06-16T21:42:00Z">
        <w:r w:rsidR="002C2A18" w:rsidDel="00651BB5">
          <w:delText>medicine</w:delText>
        </w:r>
      </w:del>
      <w:ins w:id="12" w:author="Heck, A.J.R. (Albert)" w:date="2023-06-16T21:42:00Z">
        <w:r w:rsidR="00651BB5">
          <w:t>therapeutics</w:t>
        </w:r>
      </w:ins>
      <w:r w:rsidRPr="009E09D3">
        <w:t xml:space="preserve">. To better understand </w:t>
      </w:r>
      <w:ins w:id="13" w:author="Heck, A.J.R. (Albert)" w:date="2023-06-16T21:43:00Z">
        <w:r w:rsidR="00651BB5">
          <w:t xml:space="preserve">the functional roles of </w:t>
        </w:r>
      </w:ins>
      <w:r w:rsidRPr="009E09D3">
        <w:t xml:space="preserve">antibodies, scientists are </w:t>
      </w:r>
      <w:ins w:id="14" w:author="Heck, A.J.R. (Albert)" w:date="2023-06-16T21:43:00Z">
        <w:r w:rsidR="00651BB5">
          <w:t xml:space="preserve">continuously </w:t>
        </w:r>
      </w:ins>
      <w:r w:rsidRPr="009E09D3">
        <w:t xml:space="preserve">seeking </w:t>
      </w:r>
      <w:del w:id="15" w:author="Heck, A.J.R. (Albert)" w:date="2023-06-16T21:43:00Z">
        <w:r w:rsidRPr="009E09D3" w:rsidDel="00651BB5">
          <w:delText xml:space="preserve">more </w:delText>
        </w:r>
      </w:del>
      <w:ins w:id="16" w:author="Heck, A.J.R. (Albert)" w:date="2023-06-16T21:43:00Z">
        <w:r w:rsidR="00651BB5">
          <w:t>for more and new</w:t>
        </w:r>
        <w:r w:rsidR="00651BB5" w:rsidRPr="009E09D3">
          <w:t xml:space="preserve"> </w:t>
        </w:r>
      </w:ins>
      <w:r w:rsidRPr="009E09D3">
        <w:t>ways to study them.</w:t>
      </w:r>
    </w:p>
    <w:p w14:paraId="41EC0ECC" w14:textId="7792648E" w:rsidR="009E09D3" w:rsidRDefault="00C374DF" w:rsidP="00902A74">
      <w:r>
        <w:t xml:space="preserve">To </w:t>
      </w:r>
      <w:del w:id="17" w:author="Heck, A.J.R. (Albert)" w:date="2023-06-16T21:43:00Z">
        <w:r w:rsidDel="00651BB5">
          <w:delText xml:space="preserve">study </w:delText>
        </w:r>
      </w:del>
      <w:ins w:id="18" w:author="Heck, A.J.R. (Albert)" w:date="2023-06-16T21:43:00Z">
        <w:r w:rsidR="00651BB5">
          <w:t>investigate and identify</w:t>
        </w:r>
        <w:r w:rsidR="00651BB5">
          <w:t xml:space="preserve"> </w:t>
        </w:r>
      </w:ins>
      <w:r>
        <w:t xml:space="preserve">antibodies, it’s important to </w:t>
      </w:r>
      <w:del w:id="19" w:author="Heck, A.J.R. (Albert)" w:date="2023-06-16T21:43:00Z">
        <w:r w:rsidR="009E09D3" w:rsidDel="00651BB5">
          <w:delText>determin</w:delText>
        </w:r>
        <w:r w:rsidDel="00651BB5">
          <w:delText>e</w:delText>
        </w:r>
        <w:r w:rsidR="009E09D3" w:rsidDel="00651BB5">
          <w:delText xml:space="preserve"> </w:delText>
        </w:r>
      </w:del>
      <w:ins w:id="20" w:author="Heck, A.J.R. (Albert)" w:date="2023-06-16T21:43:00Z">
        <w:r w:rsidR="00651BB5">
          <w:t>know</w:t>
        </w:r>
        <w:r w:rsidR="00651BB5">
          <w:t xml:space="preserve"> </w:t>
        </w:r>
      </w:ins>
      <w:r w:rsidR="009E09D3">
        <w:t>the</w:t>
      </w:r>
      <w:r>
        <w:t>ir</w:t>
      </w:r>
      <w:r w:rsidR="009E09D3">
        <w:t xml:space="preserve"> </w:t>
      </w:r>
      <w:r w:rsidR="00993837">
        <w:t>protein sequence</w:t>
      </w:r>
      <w:r>
        <w:t>: which building blocks are used, and in what order</w:t>
      </w:r>
      <w:r w:rsidR="009E09D3">
        <w:t>. Traditionally, scientists would look at the gene</w:t>
      </w:r>
      <w:r w:rsidR="00993837">
        <w:t xml:space="preserve">tic code </w:t>
      </w:r>
      <w:r w:rsidR="009E09D3">
        <w:t>for</w:t>
      </w:r>
      <w:ins w:id="21" w:author="Heck, A.J.R. (Albert)" w:date="2023-06-16T21:44:00Z">
        <w:r w:rsidR="00651BB5">
          <w:t xml:space="preserve"> the sequence analysis of</w:t>
        </w:r>
      </w:ins>
      <w:r w:rsidR="009E09D3">
        <w:t xml:space="preserve"> antibodies</w:t>
      </w:r>
      <w:del w:id="22" w:author="Heck, A.J.R. (Albert)" w:date="2023-06-16T21:44:00Z">
        <w:r w:rsidR="009E09D3" w:rsidDel="00651BB5">
          <w:delText>, but</w:delText>
        </w:r>
      </w:del>
      <w:ins w:id="23" w:author="Heck, A.J.R. (Albert)" w:date="2023-06-16T21:44:00Z">
        <w:r w:rsidR="00651BB5">
          <w:t>. More recently</w:t>
        </w:r>
      </w:ins>
      <w:ins w:id="24" w:author="Heck, A.J.R. (Albert)" w:date="2023-06-16T21:45:00Z">
        <w:r w:rsidR="00651BB5">
          <w:t>, methods are developed aiming to sequence them more directly</w:t>
        </w:r>
      </w:ins>
      <w:r w:rsidR="009E09D3">
        <w:t xml:space="preserve"> </w:t>
      </w:r>
      <w:del w:id="25" w:author="Heck, A.J.R. (Albert)" w:date="2023-06-16T21:45:00Z">
        <w:r w:rsidR="009E09D3" w:rsidDel="00651BB5">
          <w:delText>now they're exploring a</w:delText>
        </w:r>
      </w:del>
      <w:ins w:id="26" w:author="Heck, A.J.R. (Albert)" w:date="2023-06-16T21:45:00Z">
        <w:r w:rsidR="00651BB5">
          <w:t>at the level of the</w:t>
        </w:r>
      </w:ins>
      <w:r w:rsidR="009E09D3">
        <w:t xml:space="preserve"> protein</w:t>
      </w:r>
      <w:del w:id="27" w:author="Heck, A.J.R. (Albert)" w:date="2023-06-16T21:45:00Z">
        <w:r w:rsidR="009E09D3" w:rsidDel="00651BB5">
          <w:delText>-level approach</w:delText>
        </w:r>
      </w:del>
      <w:r w:rsidR="009E09D3">
        <w:t xml:space="preserve">. This </w:t>
      </w:r>
      <w:del w:id="28" w:author="Heck, A.J.R. (Albert)" w:date="2023-06-16T21:46:00Z">
        <w:r w:rsidR="009E09D3" w:rsidDel="00651BB5">
          <w:delText xml:space="preserve">involves </w:delText>
        </w:r>
      </w:del>
      <w:ins w:id="29" w:author="Heck, A.J.R. (Albert)" w:date="2023-06-16T21:46:00Z">
        <w:r w:rsidR="00651BB5">
          <w:t>would enable to</w:t>
        </w:r>
        <w:r w:rsidR="00651BB5">
          <w:t xml:space="preserve"> </w:t>
        </w:r>
      </w:ins>
      <w:r w:rsidR="009E09D3">
        <w:t>directly analyz</w:t>
      </w:r>
      <w:ins w:id="30" w:author="Heck, A.J.R. (Albert)" w:date="2023-06-16T21:46:00Z">
        <w:r w:rsidR="00651BB5">
          <w:t>e</w:t>
        </w:r>
      </w:ins>
      <w:del w:id="31" w:author="Heck, A.J.R. (Albert)" w:date="2023-06-16T21:46:00Z">
        <w:r w:rsidR="009E09D3" w:rsidDel="00651BB5">
          <w:delText>ing</w:delText>
        </w:r>
      </w:del>
      <w:r w:rsidR="009E09D3">
        <w:t xml:space="preserve"> </w:t>
      </w:r>
      <w:del w:id="32" w:author="Heck, A.J.R. (Albert)" w:date="2023-06-16T21:46:00Z">
        <w:r w:rsidR="009E09D3" w:rsidDel="00651BB5">
          <w:delText xml:space="preserve">the </w:delText>
        </w:r>
      </w:del>
      <w:r w:rsidR="009E09D3">
        <w:t xml:space="preserve">antibodies in our body </w:t>
      </w:r>
      <w:del w:id="33" w:author="Heck, A.J.R. (Albert)" w:date="2023-06-16T21:46:00Z">
        <w:r w:rsidR="009E09D3" w:rsidDel="00651BB5">
          <w:delText xml:space="preserve">in </w:delText>
        </w:r>
      </w:del>
      <w:ins w:id="34" w:author="Heck, A.J.R. (Albert)" w:date="2023-06-16T21:46:00Z">
        <w:r w:rsidR="00651BB5">
          <w:t>originating from</w:t>
        </w:r>
        <w:r w:rsidR="00651BB5">
          <w:t xml:space="preserve"> </w:t>
        </w:r>
      </w:ins>
      <w:r w:rsidR="009E09D3">
        <w:t xml:space="preserve">different </w:t>
      </w:r>
      <w:del w:id="35" w:author="Heck, A.J.R. (Albert)" w:date="2023-06-16T21:46:00Z">
        <w:r w:rsidDel="00651BB5">
          <w:delText xml:space="preserve">places </w:delText>
        </w:r>
      </w:del>
      <w:ins w:id="36" w:author="Heck, A.J.R. (Albert)" w:date="2023-06-16T21:46:00Z">
        <w:r w:rsidR="00651BB5">
          <w:t>localization</w:t>
        </w:r>
        <w:r w:rsidR="00651BB5">
          <w:t xml:space="preserve"> </w:t>
        </w:r>
      </w:ins>
      <w:r>
        <w:t xml:space="preserve">and </w:t>
      </w:r>
      <w:ins w:id="37" w:author="Heck, A.J.R. (Albert)" w:date="2023-06-16T21:46:00Z">
        <w:r w:rsidR="00651BB5">
          <w:t xml:space="preserve">different physiological </w:t>
        </w:r>
      </w:ins>
      <w:r w:rsidR="009E09D3">
        <w:t xml:space="preserve">situations. </w:t>
      </w:r>
      <w:r w:rsidR="001F5E4C">
        <w:t>M</w:t>
      </w:r>
      <w:r w:rsidR="009E09D3">
        <w:t xml:space="preserve">ass spectrometry </w:t>
      </w:r>
      <w:r w:rsidR="00993837">
        <w:t xml:space="preserve">is a tool that is often used </w:t>
      </w:r>
      <w:r w:rsidR="001F5E4C">
        <w:t xml:space="preserve">to </w:t>
      </w:r>
      <w:r w:rsidR="009E09D3">
        <w:t>analyze proteins</w:t>
      </w:r>
      <w:r w:rsidR="00993837">
        <w:t xml:space="preserve"> directly</w:t>
      </w:r>
      <w:r w:rsidR="001F5E4C">
        <w:t>. However,</w:t>
      </w:r>
      <w:r>
        <w:t xml:space="preserve"> </w:t>
      </w:r>
      <w:proofErr w:type="gramStart"/>
      <w:ins w:id="38" w:author="Heck, A.J.R. (Albert)" w:date="2023-06-16T21:47:00Z">
        <w:r w:rsidR="00651BB5">
          <w:t xml:space="preserve">in particular </w:t>
        </w:r>
      </w:ins>
      <w:r w:rsidR="009E09D3">
        <w:t>studying</w:t>
      </w:r>
      <w:proofErr w:type="gramEnd"/>
      <w:r w:rsidR="009E09D3">
        <w:t xml:space="preserve"> antibodies is challenging because there are trillions of </w:t>
      </w:r>
      <w:del w:id="39" w:author="Heck, A.J.R. (Albert)" w:date="2023-06-16T21:47:00Z">
        <w:r w:rsidR="001F5E4C" w:rsidDel="00651BB5">
          <w:delText xml:space="preserve">possible </w:delText>
        </w:r>
      </w:del>
      <w:ins w:id="40" w:author="Heck, A.J.R. (Albert)" w:date="2023-06-16T21:47:00Z">
        <w:r w:rsidR="00651BB5">
          <w:t>distinct</w:t>
        </w:r>
        <w:r w:rsidR="00651BB5">
          <w:t xml:space="preserve"> </w:t>
        </w:r>
      </w:ins>
      <w:r w:rsidR="001F5E4C">
        <w:t>antibodies</w:t>
      </w:r>
      <w:ins w:id="41" w:author="Heck, A.J.R. (Albert)" w:date="2023-06-16T21:47:00Z">
        <w:r w:rsidR="00651BB5">
          <w:t>, all with very alike sequences</w:t>
        </w:r>
      </w:ins>
      <w:r w:rsidR="009E09D3">
        <w:t>.</w:t>
      </w:r>
    </w:p>
    <w:p w14:paraId="18007C7B" w14:textId="6FAADE54" w:rsidR="009E09D3" w:rsidRDefault="009E09D3" w:rsidP="00902A74">
      <w:r>
        <w:t xml:space="preserve">In this </w:t>
      </w:r>
      <w:r w:rsidR="001F5E4C">
        <w:t xml:space="preserve">thesis, I describe </w:t>
      </w:r>
      <w:r>
        <w:t xml:space="preserve">computational methods </w:t>
      </w:r>
      <w:del w:id="42" w:author="Heck, A.J.R. (Albert)" w:date="2023-06-16T21:47:00Z">
        <w:r w:rsidR="001F5E4C" w:rsidDel="00651BB5">
          <w:delText xml:space="preserve">we </w:delText>
        </w:r>
      </w:del>
      <w:ins w:id="43" w:author="Heck, A.J.R. (Albert)" w:date="2023-06-16T21:47:00Z">
        <w:r w:rsidR="00651BB5">
          <w:t>I</w:t>
        </w:r>
        <w:r w:rsidR="00651BB5">
          <w:t xml:space="preserve"> </w:t>
        </w:r>
      </w:ins>
      <w:r w:rsidR="001F5E4C">
        <w:t xml:space="preserve">developed </w:t>
      </w:r>
      <w:r>
        <w:t>to analyze</w:t>
      </w:r>
      <w:ins w:id="44" w:author="Heck, A.J.R. (Albert)" w:date="2023-06-16T21:47:00Z">
        <w:r w:rsidR="00651BB5">
          <w:t xml:space="preserve"> and identify</w:t>
        </w:r>
      </w:ins>
      <w:r>
        <w:t xml:space="preserve"> </w:t>
      </w:r>
      <w:del w:id="45" w:author="Heck, A.J.R. (Albert)" w:date="2023-06-16T21:47:00Z">
        <w:r w:rsidDel="00651BB5">
          <w:delText xml:space="preserve">the </w:delText>
        </w:r>
      </w:del>
      <w:r>
        <w:t xml:space="preserve">antibodies in our bodies. By tracking individual </w:t>
      </w:r>
      <w:r w:rsidR="00902A74">
        <w:t>antibodies</w:t>
      </w:r>
      <w:r>
        <w:t xml:space="preserve"> over time, </w:t>
      </w:r>
      <w:r w:rsidR="001F5E4C">
        <w:t>we</w:t>
      </w:r>
      <w:r>
        <w:t xml:space="preserve"> can observe how our immune system responds to vaccines or </w:t>
      </w:r>
      <w:del w:id="46" w:author="Heck, A.J.R. (Albert)" w:date="2023-06-16T21:48:00Z">
        <w:r w:rsidDel="00651BB5">
          <w:delText>diseases</w:delText>
        </w:r>
      </w:del>
      <w:ins w:id="47" w:author="Heck, A.J.R. (Albert)" w:date="2023-06-16T21:48:00Z">
        <w:r w:rsidR="00651BB5">
          <w:t>pathogens</w:t>
        </w:r>
      </w:ins>
      <w:r>
        <w:t xml:space="preserve">. </w:t>
      </w:r>
      <w:r w:rsidR="001F5E4C">
        <w:t xml:space="preserve">We </w:t>
      </w:r>
      <w:r>
        <w:t xml:space="preserve">were able to </w:t>
      </w:r>
      <w:r w:rsidR="00902A74">
        <w:t xml:space="preserve">detect and quantify the </w:t>
      </w:r>
      <w:r w:rsidR="005B43AB">
        <w:t xml:space="preserve">unique </w:t>
      </w:r>
      <w:r>
        <w:t>antibod</w:t>
      </w:r>
      <w:r w:rsidR="001F5E4C">
        <w:t>ies</w:t>
      </w:r>
      <w:r>
        <w:t xml:space="preserve"> in human </w:t>
      </w:r>
      <w:r w:rsidR="001F5E4C">
        <w:t xml:space="preserve">blood </w:t>
      </w:r>
      <w:r>
        <w:t xml:space="preserve">and milk. </w:t>
      </w:r>
      <w:r w:rsidR="002C2A18">
        <w:t>W</w:t>
      </w:r>
      <w:r w:rsidR="001F5E4C">
        <w:t xml:space="preserve">e </w:t>
      </w:r>
      <w:r>
        <w:t xml:space="preserve">found that </w:t>
      </w:r>
      <w:r w:rsidR="001F5E4C">
        <w:t xml:space="preserve">our immune system relies on a </w:t>
      </w:r>
      <w:r w:rsidR="002C2A18">
        <w:t xml:space="preserve">surprisingly low </w:t>
      </w:r>
      <w:r w:rsidR="001F5E4C">
        <w:t xml:space="preserve">number of </w:t>
      </w:r>
      <w:ins w:id="48" w:author="Heck, A.J.R. (Albert)" w:date="2023-06-16T21:48:00Z">
        <w:r w:rsidR="00651BB5">
          <w:t xml:space="preserve">hundreds to thousands of </w:t>
        </w:r>
      </w:ins>
      <w:r w:rsidR="001F5E4C">
        <w:t xml:space="preserve">antibodies, </w:t>
      </w:r>
      <w:r>
        <w:t xml:space="preserve">despite the </w:t>
      </w:r>
      <w:r w:rsidR="002C2A18">
        <w:t xml:space="preserve">trillions of </w:t>
      </w:r>
      <w:r>
        <w:t>possib</w:t>
      </w:r>
      <w:r w:rsidR="002C2A18">
        <w:t>i</w:t>
      </w:r>
      <w:r>
        <w:t>l</w:t>
      </w:r>
      <w:r w:rsidR="002C2A18">
        <w:t>ities</w:t>
      </w:r>
      <w:r>
        <w:t>.</w:t>
      </w:r>
    </w:p>
    <w:p w14:paraId="068F6A48" w14:textId="73FCA56C" w:rsidR="005322A9" w:rsidRDefault="001F5E4C" w:rsidP="00902A74">
      <w:r>
        <w:t xml:space="preserve">We also </w:t>
      </w:r>
      <w:r w:rsidR="009E09D3">
        <w:t xml:space="preserve">developed a way to directly sequence </w:t>
      </w:r>
      <w:ins w:id="49" w:author="Heck, A.J.R. (Albert)" w:date="2023-06-16T21:48:00Z">
        <w:r w:rsidR="00651BB5">
          <w:t xml:space="preserve">endogenous </w:t>
        </w:r>
      </w:ins>
      <w:r w:rsidR="009E09D3">
        <w:t>antibodies</w:t>
      </w:r>
      <w:del w:id="50" w:author="Heck, A.J.R. (Albert)" w:date="2023-06-16T21:48:00Z">
        <w:r w:rsidR="009E09D3" w:rsidDel="00651BB5">
          <w:delText xml:space="preserve"> from blood</w:delText>
        </w:r>
      </w:del>
      <w:r w:rsidR="005322A9">
        <w:t xml:space="preserve">, by combining several </w:t>
      </w:r>
      <w:r w:rsidR="009E09D3">
        <w:t>MS approaches</w:t>
      </w:r>
      <w:r w:rsidR="005322A9">
        <w:t>.</w:t>
      </w:r>
      <w:r w:rsidR="009E09D3">
        <w:t xml:space="preserve"> </w:t>
      </w:r>
      <w:r w:rsidR="005322A9">
        <w:t>This brings us closer to automatic antibody analysis</w:t>
      </w:r>
      <w:ins w:id="51" w:author="Heck, A.J.R. (Albert)" w:date="2023-06-16T21:49:00Z">
        <w:r w:rsidR="00651BB5">
          <w:t>,</w:t>
        </w:r>
      </w:ins>
      <w:r w:rsidR="005322A9">
        <w:t xml:space="preserve"> </w:t>
      </w:r>
      <w:del w:id="52" w:author="Heck, A.J.R. (Albert)" w:date="2023-06-16T21:49:00Z">
        <w:r w:rsidR="005322A9" w:rsidDel="00651BB5">
          <w:delText xml:space="preserve">and </w:delText>
        </w:r>
      </w:del>
      <w:ins w:id="53" w:author="Heck, A.J.R. (Albert)" w:date="2023-06-16T21:49:00Z">
        <w:r w:rsidR="00651BB5">
          <w:t>which may be useful in the longer term</w:t>
        </w:r>
        <w:r w:rsidR="00651BB5">
          <w:t xml:space="preserve"> </w:t>
        </w:r>
      </w:ins>
      <w:r w:rsidR="005322A9">
        <w:t>to find potential new therapies</w:t>
      </w:r>
      <w:del w:id="54" w:author="Heck, A.J.R. (Albert)" w:date="2023-06-16T21:49:00Z">
        <w:r w:rsidR="005322A9" w:rsidDel="00651BB5">
          <w:delText xml:space="preserve"> more efficiently</w:delText>
        </w:r>
      </w:del>
      <w:r w:rsidR="005322A9">
        <w:t>.</w:t>
      </w:r>
    </w:p>
    <w:p w14:paraId="032BCBD0" w14:textId="4D234AC9" w:rsidR="00902A74" w:rsidRPr="00902A74" w:rsidRDefault="00902A74" w:rsidP="00902A74">
      <w:pPr>
        <w:rPr>
          <w:i/>
          <w:iCs/>
          <w:u w:val="single"/>
        </w:rPr>
      </w:pPr>
      <w:r w:rsidRPr="00902A74">
        <w:rPr>
          <w:i/>
          <w:iCs/>
          <w:u w:val="single"/>
        </w:rPr>
        <w:t xml:space="preserve">These methods </w:t>
      </w:r>
      <w:del w:id="55" w:author="Heck, A.J.R. (Albert)" w:date="2023-06-16T21:49:00Z">
        <w:r w:rsidRPr="00902A74" w:rsidDel="00651BB5">
          <w:rPr>
            <w:i/>
            <w:iCs/>
            <w:u w:val="single"/>
          </w:rPr>
          <w:delText xml:space="preserve">can </w:delText>
        </w:r>
      </w:del>
      <w:r w:rsidRPr="00902A74">
        <w:rPr>
          <w:i/>
          <w:iCs/>
          <w:u w:val="single"/>
        </w:rPr>
        <w:t xml:space="preserve">help </w:t>
      </w:r>
      <w:del w:id="56" w:author="Heck, A.J.R. (Albert)" w:date="2023-06-16T21:49:00Z">
        <w:r w:rsidRPr="00902A74" w:rsidDel="00651BB5">
          <w:rPr>
            <w:i/>
            <w:iCs/>
            <w:u w:val="single"/>
          </w:rPr>
          <w:delText>researchers better</w:delText>
        </w:r>
      </w:del>
      <w:ins w:id="57" w:author="Heck, A.J.R. (Albert)" w:date="2023-06-16T21:49:00Z">
        <w:r w:rsidR="00651BB5">
          <w:rPr>
            <w:i/>
            <w:iCs/>
            <w:u w:val="single"/>
          </w:rPr>
          <w:t>to</w:t>
        </w:r>
      </w:ins>
      <w:r w:rsidRPr="00902A74">
        <w:rPr>
          <w:i/>
          <w:iCs/>
          <w:u w:val="single"/>
        </w:rPr>
        <w:t xml:space="preserve"> study our antibody responses and identify </w:t>
      </w:r>
      <w:del w:id="58" w:author="Heck, A.J.R. (Albert)" w:date="2023-06-16T21:49:00Z">
        <w:r w:rsidRPr="00902A74" w:rsidDel="00651BB5">
          <w:rPr>
            <w:i/>
            <w:iCs/>
            <w:u w:val="single"/>
          </w:rPr>
          <w:delText xml:space="preserve">medicinal </w:delText>
        </w:r>
      </w:del>
      <w:ins w:id="59" w:author="Heck, A.J.R. (Albert)" w:date="2023-06-16T21:49:00Z">
        <w:r w:rsidR="00651BB5">
          <w:rPr>
            <w:i/>
            <w:iCs/>
            <w:u w:val="single"/>
          </w:rPr>
          <w:t>functionally</w:t>
        </w:r>
      </w:ins>
      <w:ins w:id="60" w:author="Heck, A.J.R. (Albert)" w:date="2023-06-16T21:50:00Z">
        <w:r w:rsidR="00651BB5">
          <w:rPr>
            <w:i/>
            <w:iCs/>
            <w:u w:val="single"/>
          </w:rPr>
          <w:t xml:space="preserve"> relevant</w:t>
        </w:r>
      </w:ins>
      <w:ins w:id="61" w:author="Heck, A.J.R. (Albert)" w:date="2023-06-16T21:49:00Z">
        <w:r w:rsidR="00651BB5" w:rsidRPr="00902A74">
          <w:rPr>
            <w:i/>
            <w:iCs/>
            <w:u w:val="single"/>
          </w:rPr>
          <w:t xml:space="preserve"> </w:t>
        </w:r>
      </w:ins>
      <w:r w:rsidRPr="00902A74">
        <w:rPr>
          <w:i/>
          <w:iCs/>
          <w:u w:val="single"/>
        </w:rPr>
        <w:t xml:space="preserve">antibodies in serum. By sequencing these antibodies, they can </w:t>
      </w:r>
      <w:del w:id="62" w:author="Heck, A.J.R. (Albert)" w:date="2023-06-16T21:50:00Z">
        <w:r w:rsidRPr="00902A74" w:rsidDel="00651BB5">
          <w:rPr>
            <w:i/>
            <w:iCs/>
            <w:u w:val="single"/>
          </w:rPr>
          <w:delText xml:space="preserve">be </w:delText>
        </w:r>
      </w:del>
      <w:ins w:id="63" w:author="Heck, A.J.R. (Albert)" w:date="2023-06-16T21:50:00Z">
        <w:r w:rsidR="00651BB5">
          <w:rPr>
            <w:i/>
            <w:iCs/>
            <w:u w:val="single"/>
          </w:rPr>
          <w:t>potentially be</w:t>
        </w:r>
        <w:r w:rsidR="00651BB5" w:rsidRPr="00902A74">
          <w:rPr>
            <w:i/>
            <w:iCs/>
            <w:u w:val="single"/>
          </w:rPr>
          <w:t xml:space="preserve"> </w:t>
        </w:r>
      </w:ins>
      <w:del w:id="64" w:author="Heck, A.J.R. (Albert)" w:date="2023-06-16T21:50:00Z">
        <w:r w:rsidRPr="00902A74" w:rsidDel="00651BB5">
          <w:rPr>
            <w:i/>
            <w:iCs/>
            <w:u w:val="single"/>
          </w:rPr>
          <w:delText>converted to medicine more quickly</w:delText>
        </w:r>
      </w:del>
      <w:ins w:id="65" w:author="Heck, A.J.R. (Albert)" w:date="2023-06-16T21:50:00Z">
        <w:r w:rsidR="00651BB5">
          <w:rPr>
            <w:i/>
            <w:iCs/>
            <w:u w:val="single"/>
          </w:rPr>
          <w:t>developed further into biotherapeutics</w:t>
        </w:r>
      </w:ins>
      <w:r w:rsidR="00C31E82">
        <w:rPr>
          <w:i/>
          <w:iCs/>
          <w:u w:val="single"/>
        </w:rPr>
        <w:t>.</w:t>
      </w:r>
    </w:p>
    <w:p w14:paraId="1E06E1F6" w14:textId="1C13D33A" w:rsidR="00902A74" w:rsidRPr="00902A74" w:rsidRDefault="00902A74" w:rsidP="009E09D3">
      <w:pPr>
        <w:rPr>
          <w:i/>
          <w:iCs/>
        </w:rPr>
      </w:pPr>
      <w:r w:rsidRPr="00902A74">
        <w:rPr>
          <w:i/>
          <w:iCs/>
        </w:rPr>
        <w:t xml:space="preserve">We show that </w:t>
      </w:r>
      <w:del w:id="66" w:author="Heck, A.J.R. (Albert)" w:date="2023-06-16T21:50:00Z">
        <w:r w:rsidRPr="00902A74" w:rsidDel="00651BB5">
          <w:rPr>
            <w:i/>
            <w:iCs/>
          </w:rPr>
          <w:delText xml:space="preserve">MS </w:delText>
        </w:r>
      </w:del>
      <w:ins w:id="67" w:author="Heck, A.J.R. (Albert)" w:date="2023-06-16T21:50:00Z">
        <w:r w:rsidR="00651BB5">
          <w:rPr>
            <w:i/>
            <w:iCs/>
          </w:rPr>
          <w:t>mass spectrometry</w:t>
        </w:r>
        <w:r w:rsidR="00651BB5" w:rsidRPr="00902A74">
          <w:rPr>
            <w:i/>
            <w:iCs/>
          </w:rPr>
          <w:t xml:space="preserve"> </w:t>
        </w:r>
      </w:ins>
      <w:r w:rsidRPr="00902A74">
        <w:rPr>
          <w:i/>
          <w:iCs/>
        </w:rPr>
        <w:t xml:space="preserve">can be used to study antibody responses. By understanding how our antibodies respond to different situations, we can potentially simplify and speed up drug development and combat </w:t>
      </w:r>
      <w:del w:id="68" w:author="Heck, A.J.R. (Albert)" w:date="2023-06-16T21:50:00Z">
        <w:r w:rsidRPr="00902A74" w:rsidDel="00651BB5">
          <w:rPr>
            <w:i/>
            <w:iCs/>
          </w:rPr>
          <w:delText xml:space="preserve">diseases </w:delText>
        </w:r>
      </w:del>
      <w:ins w:id="69" w:author="Heck, A.J.R. (Albert)" w:date="2023-06-16T21:50:00Z">
        <w:r w:rsidR="00651BB5">
          <w:rPr>
            <w:i/>
            <w:iCs/>
          </w:rPr>
          <w:t>pathogens</w:t>
        </w:r>
        <w:r w:rsidR="00651BB5" w:rsidRPr="00902A74">
          <w:rPr>
            <w:i/>
            <w:iCs/>
          </w:rPr>
          <w:t xml:space="preserve"> </w:t>
        </w:r>
      </w:ins>
      <w:r w:rsidRPr="00902A74">
        <w:rPr>
          <w:i/>
          <w:iCs/>
        </w:rPr>
        <w:t>more effectively.</w:t>
      </w:r>
    </w:p>
    <w:sectPr w:rsidR="00902A74" w:rsidRPr="00902A74" w:rsidSect="00793F05">
      <w:pgSz w:w="9634" w:h="13594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ck, A.J.R. (Albert)">
    <w15:presenceInfo w15:providerId="AD" w15:userId="S::a.j.r.heck@uu.nl::c31694e6-4b4b-4f86-acd9-1f0df54f81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revisionView w:markup="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DE"/>
    <w:rsid w:val="001D47DE"/>
    <w:rsid w:val="001F5E4C"/>
    <w:rsid w:val="002C2A18"/>
    <w:rsid w:val="0053194D"/>
    <w:rsid w:val="005322A9"/>
    <w:rsid w:val="005B43AB"/>
    <w:rsid w:val="00651BB5"/>
    <w:rsid w:val="00703426"/>
    <w:rsid w:val="00793F05"/>
    <w:rsid w:val="00902A74"/>
    <w:rsid w:val="00915101"/>
    <w:rsid w:val="00993837"/>
    <w:rsid w:val="009E09D3"/>
    <w:rsid w:val="00B26A94"/>
    <w:rsid w:val="00C31E82"/>
    <w:rsid w:val="00C374DF"/>
    <w:rsid w:val="00DE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3D845"/>
  <w15:chartTrackingRefBased/>
  <w15:docId w15:val="{5D2D3E37-9A33-4224-AB00-AC7F91A4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D3"/>
  </w:style>
  <w:style w:type="paragraph" w:styleId="Heading1">
    <w:name w:val="heading 1"/>
    <w:basedOn w:val="Normal"/>
    <w:next w:val="Normal"/>
    <w:link w:val="Heading1Char"/>
    <w:uiPriority w:val="9"/>
    <w:qFormat/>
    <w:rsid w:val="00793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93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9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09D3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E0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651B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Graaf, S.C. de (Bastiaan)</dc:creator>
  <cp:keywords/>
  <dc:description/>
  <cp:lastModifiedBy>Heck, A.J.R. (Albert)</cp:lastModifiedBy>
  <cp:revision>3</cp:revision>
  <dcterms:created xsi:type="dcterms:W3CDTF">2023-06-16T19:41:00Z</dcterms:created>
  <dcterms:modified xsi:type="dcterms:W3CDTF">2023-06-16T19:51:00Z</dcterms:modified>
</cp:coreProperties>
</file>