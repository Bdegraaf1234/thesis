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C0233"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CDCAA"/>
          <w:sz w:val="21"/>
          <w:szCs w:val="21"/>
        </w:rPr>
        <w:t>\</w:t>
      </w:r>
      <w:proofErr w:type="spellStart"/>
      <w:proofErr w:type="gramStart"/>
      <w:r w:rsidRPr="00307E4D">
        <w:rPr>
          <w:rFonts w:ascii="Fira Code" w:eastAsia="Times New Roman" w:hAnsi="Fira Code" w:cs="Fira Code"/>
          <w:color w:val="DCDCAA"/>
          <w:sz w:val="21"/>
          <w:szCs w:val="21"/>
        </w:rPr>
        <w:t>picturechapter</w:t>
      </w:r>
      <w:proofErr w:type="spellEnd"/>
      <w:r w:rsidRPr="00307E4D">
        <w:rPr>
          <w:rFonts w:ascii="Fira Code" w:eastAsia="Times New Roman" w:hAnsi="Fira Code" w:cs="Fira Code"/>
          <w:color w:val="D4D4D4"/>
          <w:sz w:val="21"/>
          <w:szCs w:val="21"/>
        </w:rPr>
        <w:t>{</w:t>
      </w:r>
      <w:proofErr w:type="gramEnd"/>
      <w:r w:rsidRPr="00307E4D">
        <w:rPr>
          <w:rFonts w:ascii="Fira Code" w:eastAsia="Times New Roman" w:hAnsi="Fira Code" w:cs="Fira Code"/>
          <w:color w:val="D4D4D4"/>
          <w:sz w:val="21"/>
          <w:szCs w:val="21"/>
        </w:rPr>
        <w:t xml:space="preserve">Human plasma IgG1 repertoires are simple, unique, and dynamic}{Chaptercovers/ch3.pdf} </w:t>
      </w:r>
      <w:r w:rsidRPr="00307E4D">
        <w:rPr>
          <w:rFonts w:ascii="Fira Code" w:eastAsia="Times New Roman" w:hAnsi="Fira Code" w:cs="Fira Code"/>
          <w:color w:val="C586C0"/>
          <w:sz w:val="21"/>
          <w:szCs w:val="21"/>
        </w:rPr>
        <w:t>\label</w:t>
      </w:r>
      <w:r w:rsidRPr="00307E4D">
        <w:rPr>
          <w:rFonts w:ascii="Fira Code" w:eastAsia="Times New Roman" w:hAnsi="Fira Code" w:cs="Fira Code"/>
          <w:color w:val="D4D4D4"/>
          <w:sz w:val="21"/>
          <w:szCs w:val="21"/>
        </w:rPr>
        <w:t>{</w:t>
      </w:r>
      <w:r w:rsidRPr="00307E4D">
        <w:rPr>
          <w:rFonts w:ascii="Fira Code" w:eastAsia="Times New Roman" w:hAnsi="Fira Code" w:cs="Fira Code"/>
          <w:color w:val="9CDCFE"/>
          <w:sz w:val="21"/>
          <w:szCs w:val="21"/>
        </w:rPr>
        <w:t>ch-3</w:t>
      </w:r>
      <w:r w:rsidRPr="00307E4D">
        <w:rPr>
          <w:rFonts w:ascii="Fira Code" w:eastAsia="Times New Roman" w:hAnsi="Fira Code" w:cs="Fira Code"/>
          <w:color w:val="D4D4D4"/>
          <w:sz w:val="21"/>
          <w:szCs w:val="21"/>
        </w:rPr>
        <w:t>}</w:t>
      </w:r>
    </w:p>
    <w:p w14:paraId="564D3345"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CDCAA"/>
          <w:sz w:val="21"/>
          <w:szCs w:val="21"/>
        </w:rPr>
        <w:t>\vspace</w:t>
      </w:r>
      <w:r w:rsidRPr="00307E4D">
        <w:rPr>
          <w:rFonts w:ascii="Fira Code" w:eastAsia="Times New Roman" w:hAnsi="Fira Code" w:cs="Fira Code"/>
          <w:color w:val="D4D4D4"/>
          <w:sz w:val="21"/>
          <w:szCs w:val="21"/>
        </w:rPr>
        <w:t>*{0.25cm}</w:t>
      </w:r>
    </w:p>
    <w:p w14:paraId="6AB4C89D"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p>
    <w:p w14:paraId="3481141D"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w:t>
      </w:r>
      <w:r w:rsidRPr="00307E4D">
        <w:rPr>
          <w:rFonts w:ascii="Fira Code" w:eastAsia="Times New Roman" w:hAnsi="Fira Code" w:cs="Fira Code"/>
          <w:color w:val="DCDCAA"/>
          <w:sz w:val="21"/>
          <w:szCs w:val="21"/>
        </w:rPr>
        <w:t>\footnotesize</w:t>
      </w:r>
      <w:r w:rsidRPr="00307E4D">
        <w:rPr>
          <w:rFonts w:ascii="Fira Code" w:eastAsia="Times New Roman" w:hAnsi="Fira Code" w:cs="Fira Code"/>
          <w:color w:val="D4D4D4"/>
          <w:sz w:val="21"/>
          <w:szCs w:val="21"/>
        </w:rPr>
        <w:t xml:space="preserve"> Albert Bondt, Max Hoek, Sem Tamara, Sebastiaan C. de Graaf, Weiwei Peng, Douwe Schulte, Danique M.H. van Rijswijck, Maurits A. den Boer, Jean-François Greisch, Meri R.J. </w:t>
      </w:r>
      <w:proofErr w:type="spellStart"/>
      <w:r w:rsidRPr="00307E4D">
        <w:rPr>
          <w:rFonts w:ascii="Fira Code" w:eastAsia="Times New Roman" w:hAnsi="Fira Code" w:cs="Fira Code"/>
          <w:color w:val="D4D4D4"/>
          <w:sz w:val="21"/>
          <w:szCs w:val="21"/>
        </w:rPr>
        <w:t>Varkila</w:t>
      </w:r>
      <w:proofErr w:type="spellEnd"/>
      <w:r w:rsidRPr="00307E4D">
        <w:rPr>
          <w:rFonts w:ascii="Fira Code" w:eastAsia="Times New Roman" w:hAnsi="Fira Code" w:cs="Fira Code"/>
          <w:color w:val="D4D4D4"/>
          <w:sz w:val="21"/>
          <w:szCs w:val="21"/>
        </w:rPr>
        <w:t xml:space="preserve">, Joost Snijder, Olaf L. Cremer, Marc J.M. </w:t>
      </w:r>
      <w:proofErr w:type="spellStart"/>
      <w:r w:rsidRPr="00307E4D">
        <w:rPr>
          <w:rFonts w:ascii="Fira Code" w:eastAsia="Times New Roman" w:hAnsi="Fira Code" w:cs="Fira Code"/>
          <w:color w:val="D4D4D4"/>
          <w:sz w:val="21"/>
          <w:szCs w:val="21"/>
        </w:rPr>
        <w:t>Bonten</w:t>
      </w:r>
      <w:proofErr w:type="spellEnd"/>
      <w:r w:rsidRPr="00307E4D">
        <w:rPr>
          <w:rFonts w:ascii="Fira Code" w:eastAsia="Times New Roman" w:hAnsi="Fira Code" w:cs="Fira Code"/>
          <w:color w:val="D4D4D4"/>
          <w:sz w:val="21"/>
          <w:szCs w:val="21"/>
        </w:rPr>
        <w:t>, Albert J.R. Heck}</w:t>
      </w:r>
    </w:p>
    <w:p w14:paraId="56ED77A6" w14:textId="69858394"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p>
    <w:p w14:paraId="6F13F059" w14:textId="5449DCC5"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6A9955"/>
          <w:sz w:val="21"/>
          <w:szCs w:val="21"/>
        </w:rPr>
        <w:t xml:space="preserve"> \</w:t>
      </w:r>
      <w:proofErr w:type="gramStart"/>
      <w:r w:rsidRPr="00307E4D">
        <w:rPr>
          <w:rFonts w:ascii="Fira Code" w:eastAsia="Times New Roman" w:hAnsi="Fira Code" w:cs="Fira Code"/>
          <w:color w:val="6A9955"/>
          <w:sz w:val="21"/>
          <w:szCs w:val="21"/>
        </w:rPr>
        <w:t>begin</w:t>
      </w:r>
      <w:proofErr w:type="gramEnd"/>
      <w:r w:rsidRPr="00307E4D">
        <w:rPr>
          <w:rFonts w:ascii="Fira Code" w:eastAsia="Times New Roman" w:hAnsi="Fira Code" w:cs="Fira Code"/>
          <w:color w:val="6A9955"/>
          <w:sz w:val="21"/>
          <w:szCs w:val="21"/>
        </w:rPr>
        <w:t>{center}</w:t>
      </w:r>
    </w:p>
    <w:p w14:paraId="6AF86663" w14:textId="173623F1"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6A9955"/>
          <w:sz w:val="21"/>
          <w:szCs w:val="21"/>
        </w:rPr>
        <w:t xml:space="preserve">     \</w:t>
      </w:r>
      <w:proofErr w:type="gramStart"/>
      <w:r w:rsidRPr="00307E4D">
        <w:rPr>
          <w:rFonts w:ascii="Fira Code" w:eastAsia="Times New Roman" w:hAnsi="Fira Code" w:cs="Fira Code"/>
          <w:color w:val="6A9955"/>
          <w:sz w:val="21"/>
          <w:szCs w:val="21"/>
        </w:rPr>
        <w:t>vspace</w:t>
      </w:r>
      <w:proofErr w:type="gramEnd"/>
      <w:r w:rsidRPr="00307E4D">
        <w:rPr>
          <w:rFonts w:ascii="Fira Code" w:eastAsia="Times New Roman" w:hAnsi="Fira Code" w:cs="Fira Code"/>
          <w:color w:val="6A9955"/>
          <w:sz w:val="21"/>
          <w:szCs w:val="21"/>
        </w:rPr>
        <w:t>{</w:t>
      </w:r>
      <w:r w:rsidR="00703BE1">
        <w:rPr>
          <w:rFonts w:ascii="Fira Code" w:eastAsia="Times New Roman" w:hAnsi="Fira Code" w:cs="Fira Code"/>
          <w:color w:val="6A9955"/>
          <w:sz w:val="21"/>
          <w:szCs w:val="21"/>
        </w:rPr>
        <w:t>1</w:t>
      </w:r>
      <w:r w:rsidRPr="00307E4D">
        <w:rPr>
          <w:rFonts w:ascii="Fira Code" w:eastAsia="Times New Roman" w:hAnsi="Fira Code" w:cs="Fira Code"/>
          <w:color w:val="6A9955"/>
          <w:sz w:val="21"/>
          <w:szCs w:val="21"/>
        </w:rPr>
        <w:t>cm}</w:t>
      </w:r>
    </w:p>
    <w:p w14:paraId="567CDF12" w14:textId="707AC3B1"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6A9955"/>
          <w:sz w:val="21"/>
          <w:szCs w:val="21"/>
        </w:rPr>
        <w:t xml:space="preserve">     \includegraphics</w:t>
      </w:r>
      <w:proofErr w:type="gramStart"/>
      <w:r w:rsidRPr="00307E4D">
        <w:rPr>
          <w:rFonts w:ascii="Fira Code" w:eastAsia="Times New Roman" w:hAnsi="Fira Code" w:cs="Fira Code"/>
          <w:color w:val="6A9955"/>
          <w:sz w:val="21"/>
          <w:szCs w:val="21"/>
        </w:rPr>
        <w:t>[]{</w:t>
      </w:r>
      <w:proofErr w:type="gramEnd"/>
      <w:r w:rsidRPr="00307E4D">
        <w:rPr>
          <w:rFonts w:ascii="Fira Code" w:eastAsia="Times New Roman" w:hAnsi="Fira Code" w:cs="Fira Code"/>
          <w:color w:val="6A9955"/>
          <w:sz w:val="21"/>
          <w:szCs w:val="21"/>
        </w:rPr>
        <w:t>Chapter.3/Figures/ch3</w:t>
      </w:r>
      <w:r w:rsidR="00371410">
        <w:rPr>
          <w:rFonts w:ascii="Fira Code" w:eastAsia="Times New Roman" w:hAnsi="Fira Code" w:cs="Fira Code"/>
          <w:color w:val="6A9955"/>
          <w:sz w:val="21"/>
          <w:szCs w:val="21"/>
        </w:rPr>
        <w:t>a</w:t>
      </w:r>
      <w:r w:rsidRPr="00307E4D">
        <w:rPr>
          <w:rFonts w:ascii="Fira Code" w:eastAsia="Times New Roman" w:hAnsi="Fira Code" w:cs="Fira Code"/>
          <w:color w:val="6A9955"/>
          <w:sz w:val="21"/>
          <w:szCs w:val="21"/>
        </w:rPr>
        <w:t>.png}</w:t>
      </w:r>
    </w:p>
    <w:p w14:paraId="0F86A02A" w14:textId="2832CC96"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6A9955"/>
          <w:sz w:val="21"/>
          <w:szCs w:val="21"/>
        </w:rPr>
        <w:t xml:space="preserve">     \</w:t>
      </w:r>
      <w:proofErr w:type="gramStart"/>
      <w:r w:rsidRPr="00307E4D">
        <w:rPr>
          <w:rFonts w:ascii="Fira Code" w:eastAsia="Times New Roman" w:hAnsi="Fira Code" w:cs="Fira Code"/>
          <w:color w:val="6A9955"/>
          <w:sz w:val="21"/>
          <w:szCs w:val="21"/>
        </w:rPr>
        <w:t>vspace</w:t>
      </w:r>
      <w:proofErr w:type="gramEnd"/>
      <w:r w:rsidRPr="00307E4D">
        <w:rPr>
          <w:rFonts w:ascii="Fira Code" w:eastAsia="Times New Roman" w:hAnsi="Fira Code" w:cs="Fira Code"/>
          <w:color w:val="6A9955"/>
          <w:sz w:val="21"/>
          <w:szCs w:val="21"/>
        </w:rPr>
        <w:t>{0.25cm}</w:t>
      </w:r>
    </w:p>
    <w:p w14:paraId="3ABB30F1" w14:textId="77DA1616"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6A9955"/>
          <w:sz w:val="21"/>
          <w:szCs w:val="21"/>
        </w:rPr>
        <w:t xml:space="preserve"> \</w:t>
      </w:r>
      <w:proofErr w:type="gramStart"/>
      <w:r w:rsidRPr="00307E4D">
        <w:rPr>
          <w:rFonts w:ascii="Fira Code" w:eastAsia="Times New Roman" w:hAnsi="Fira Code" w:cs="Fira Code"/>
          <w:color w:val="6A9955"/>
          <w:sz w:val="21"/>
          <w:szCs w:val="21"/>
        </w:rPr>
        <w:t>end</w:t>
      </w:r>
      <w:proofErr w:type="gramEnd"/>
      <w:r w:rsidRPr="00307E4D">
        <w:rPr>
          <w:rFonts w:ascii="Fira Code" w:eastAsia="Times New Roman" w:hAnsi="Fira Code" w:cs="Fira Code"/>
          <w:color w:val="6A9955"/>
          <w:sz w:val="21"/>
          <w:szCs w:val="21"/>
        </w:rPr>
        <w:t>{center}</w:t>
      </w:r>
    </w:p>
    <w:p w14:paraId="3A51648B" w14:textId="5F1AD06E"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p>
    <w:p w14:paraId="5F8AFDEA"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begin</w:t>
      </w:r>
      <w:proofErr w:type="gramEnd"/>
      <w:r w:rsidRPr="00307E4D">
        <w:rPr>
          <w:rFonts w:ascii="Fira Code" w:eastAsia="Times New Roman" w:hAnsi="Fira Code" w:cs="Fira Code"/>
          <w:color w:val="D4D4D4"/>
          <w:sz w:val="21"/>
          <w:szCs w:val="21"/>
        </w:rPr>
        <w:t>{</w:t>
      </w:r>
      <w:r w:rsidRPr="00307E4D">
        <w:rPr>
          <w:rFonts w:ascii="Fira Code" w:eastAsia="Times New Roman" w:hAnsi="Fira Code" w:cs="Fira Code"/>
          <w:color w:val="9CDCFE"/>
          <w:sz w:val="21"/>
          <w:szCs w:val="21"/>
        </w:rPr>
        <w:t>flushleft</w:t>
      </w:r>
      <w:r w:rsidRPr="00307E4D">
        <w:rPr>
          <w:rFonts w:ascii="Fira Code" w:eastAsia="Times New Roman" w:hAnsi="Fira Code" w:cs="Fira Code"/>
          <w:color w:val="D4D4D4"/>
          <w:sz w:val="21"/>
          <w:szCs w:val="21"/>
        </w:rPr>
        <w:t>}</w:t>
      </w:r>
    </w:p>
    <w:p w14:paraId="723BD68B"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 xml:space="preserve">    </w:t>
      </w:r>
      <w:r w:rsidRPr="00307E4D">
        <w:rPr>
          <w:rFonts w:ascii="Fira Code" w:eastAsia="Times New Roman" w:hAnsi="Fira Code" w:cs="Fira Code"/>
          <w:color w:val="DCDCAA"/>
          <w:sz w:val="21"/>
          <w:szCs w:val="21"/>
        </w:rPr>
        <w:t>\vspace</w:t>
      </w:r>
      <w:r w:rsidRPr="00307E4D">
        <w:rPr>
          <w:rFonts w:ascii="Fira Code" w:eastAsia="Times New Roman" w:hAnsi="Fira Code" w:cs="Fira Code"/>
          <w:color w:val="D4D4D4"/>
          <w:sz w:val="21"/>
          <w:szCs w:val="21"/>
        </w:rPr>
        <w:t>*{</w:t>
      </w:r>
      <w:r w:rsidRPr="00307E4D">
        <w:rPr>
          <w:rFonts w:ascii="Fira Code" w:eastAsia="Times New Roman" w:hAnsi="Fira Code" w:cs="Fira Code"/>
          <w:color w:val="DCDCAA"/>
          <w:sz w:val="21"/>
          <w:szCs w:val="21"/>
        </w:rPr>
        <w:t>\fill</w:t>
      </w:r>
      <w:r w:rsidRPr="00307E4D">
        <w:rPr>
          <w:rFonts w:ascii="Fira Code" w:eastAsia="Times New Roman" w:hAnsi="Fira Code" w:cs="Fira Code"/>
          <w:color w:val="D4D4D4"/>
          <w:sz w:val="21"/>
          <w:szCs w:val="21"/>
        </w:rPr>
        <w:t>}</w:t>
      </w:r>
    </w:p>
    <w:p w14:paraId="7CA278D8"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 xml:space="preserve">    </w:t>
      </w:r>
      <w:r w:rsidRPr="00307E4D">
        <w:rPr>
          <w:rFonts w:ascii="Fira Code" w:eastAsia="Times New Roman" w:hAnsi="Fira Code" w:cs="Fira Code"/>
          <w:color w:val="DCDCAA"/>
          <w:sz w:val="21"/>
          <w:szCs w:val="21"/>
        </w:rPr>
        <w:t>\rule</w:t>
      </w:r>
      <w:r w:rsidRPr="00307E4D">
        <w:rPr>
          <w:rFonts w:ascii="Fira Code" w:eastAsia="Times New Roman" w:hAnsi="Fira Code" w:cs="Fira Code"/>
          <w:color w:val="D4D4D4"/>
          <w:sz w:val="21"/>
          <w:szCs w:val="21"/>
        </w:rPr>
        <w:t>{</w:t>
      </w: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textwidth</w:t>
      </w:r>
      <w:r w:rsidRPr="00307E4D">
        <w:rPr>
          <w:rFonts w:ascii="Fira Code" w:eastAsia="Times New Roman" w:hAnsi="Fira Code" w:cs="Fira Code"/>
          <w:color w:val="D4D4D4"/>
          <w:sz w:val="21"/>
          <w:szCs w:val="21"/>
        </w:rPr>
        <w:t>}{</w:t>
      </w:r>
      <w:proofErr w:type="gramEnd"/>
      <w:r w:rsidRPr="00307E4D">
        <w:rPr>
          <w:rFonts w:ascii="Fira Code" w:eastAsia="Times New Roman" w:hAnsi="Fira Code" w:cs="Fira Code"/>
          <w:color w:val="D4D4D4"/>
          <w:sz w:val="21"/>
          <w:szCs w:val="21"/>
        </w:rPr>
        <w:t>1pt}</w:t>
      </w:r>
      <w:r w:rsidRPr="00307E4D">
        <w:rPr>
          <w:rFonts w:ascii="Fira Code" w:eastAsia="Times New Roman" w:hAnsi="Fira Code" w:cs="Fira Code"/>
          <w:color w:val="C586C0"/>
          <w:sz w:val="21"/>
          <w:szCs w:val="21"/>
        </w:rPr>
        <w:t>\\</w:t>
      </w:r>
      <w:r w:rsidRPr="00307E4D">
        <w:rPr>
          <w:rFonts w:ascii="Fira Code" w:eastAsia="Times New Roman" w:hAnsi="Fira Code" w:cs="Fira Code"/>
          <w:color w:val="D4D4D4"/>
          <w:sz w:val="21"/>
          <w:szCs w:val="21"/>
        </w:rPr>
        <w:t>[0cm]</w:t>
      </w:r>
    </w:p>
    <w:p w14:paraId="0002FB78"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 xml:space="preserve">    </w:t>
      </w: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textbf</w:t>
      </w:r>
      <w:r w:rsidRPr="00307E4D">
        <w:rPr>
          <w:rFonts w:ascii="Fira Code" w:eastAsia="Times New Roman" w:hAnsi="Fira Code" w:cs="Fira Code"/>
          <w:color w:val="D4D4D4"/>
          <w:sz w:val="21"/>
          <w:szCs w:val="21"/>
        </w:rPr>
        <w:t>{</w:t>
      </w:r>
      <w:proofErr w:type="gramEnd"/>
      <w:r w:rsidRPr="00307E4D">
        <w:rPr>
          <w:rFonts w:ascii="Fira Code" w:eastAsia="Times New Roman" w:hAnsi="Fira Code" w:cs="Fira Code"/>
          <w:b/>
          <w:bCs/>
          <w:color w:val="569CD6"/>
          <w:sz w:val="21"/>
          <w:szCs w:val="21"/>
        </w:rPr>
        <w:t>This chapter is based on work in the following publication:</w:t>
      </w:r>
      <w:r w:rsidRPr="00307E4D">
        <w:rPr>
          <w:rFonts w:ascii="Fira Code" w:eastAsia="Times New Roman" w:hAnsi="Fira Code" w:cs="Fira Code"/>
          <w:color w:val="D4D4D4"/>
          <w:sz w:val="21"/>
          <w:szCs w:val="21"/>
        </w:rPr>
        <w:t>}</w:t>
      </w:r>
      <w:r w:rsidRPr="00307E4D">
        <w:rPr>
          <w:rFonts w:ascii="Fira Code" w:eastAsia="Times New Roman" w:hAnsi="Fira Code" w:cs="Fira Code"/>
          <w:color w:val="C586C0"/>
          <w:sz w:val="21"/>
          <w:szCs w:val="21"/>
        </w:rPr>
        <w:t>\\</w:t>
      </w:r>
    </w:p>
    <w:p w14:paraId="0D75EDF5"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 xml:space="preserve">    </w:t>
      </w: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footnotesize</w:t>
      </w:r>
      <w:proofErr w:type="gramEnd"/>
    </w:p>
    <w:p w14:paraId="00368ECD"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 xml:space="preserve">    </w:t>
      </w: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textbf</w:t>
      </w:r>
      <w:r w:rsidRPr="00307E4D">
        <w:rPr>
          <w:rFonts w:ascii="Fira Code" w:eastAsia="Times New Roman" w:hAnsi="Fira Code" w:cs="Fira Code"/>
          <w:color w:val="D4D4D4"/>
          <w:sz w:val="21"/>
          <w:szCs w:val="21"/>
        </w:rPr>
        <w:t>{</w:t>
      </w:r>
      <w:proofErr w:type="gramEnd"/>
      <w:r w:rsidRPr="00307E4D">
        <w:rPr>
          <w:rFonts w:ascii="Fira Code" w:eastAsia="Times New Roman" w:hAnsi="Fira Code" w:cs="Fira Code"/>
          <w:b/>
          <w:bCs/>
          <w:color w:val="DCDCAA"/>
          <w:sz w:val="21"/>
          <w:szCs w:val="21"/>
        </w:rPr>
        <w:t>\emph</w:t>
      </w:r>
      <w:r w:rsidRPr="00307E4D">
        <w:rPr>
          <w:rFonts w:ascii="Fira Code" w:eastAsia="Times New Roman" w:hAnsi="Fira Code" w:cs="Fira Code"/>
          <w:b/>
          <w:bCs/>
          <w:color w:val="569CD6"/>
          <w:sz w:val="21"/>
          <w:szCs w:val="21"/>
        </w:rPr>
        <w:t>{</w:t>
      </w:r>
      <w:r w:rsidRPr="00307E4D">
        <w:rPr>
          <w:rFonts w:ascii="Fira Code" w:eastAsia="Times New Roman" w:hAnsi="Fira Code" w:cs="Fira Code"/>
          <w:i/>
          <w:iCs/>
          <w:color w:val="569CD6"/>
          <w:sz w:val="21"/>
          <w:szCs w:val="21"/>
        </w:rPr>
        <w:t>Cell Systems</w:t>
      </w:r>
      <w:r w:rsidRPr="00307E4D">
        <w:rPr>
          <w:rFonts w:ascii="Fira Code" w:eastAsia="Times New Roman" w:hAnsi="Fira Code" w:cs="Fira Code"/>
          <w:b/>
          <w:bCs/>
          <w:color w:val="569CD6"/>
          <w:sz w:val="21"/>
          <w:szCs w:val="21"/>
        </w:rPr>
        <w:t>}</w:t>
      </w:r>
      <w:r w:rsidRPr="00307E4D">
        <w:rPr>
          <w:rFonts w:ascii="Fira Code" w:eastAsia="Times New Roman" w:hAnsi="Fira Code" w:cs="Fira Code"/>
          <w:color w:val="D4D4D4"/>
          <w:sz w:val="21"/>
          <w:szCs w:val="21"/>
        </w:rPr>
        <w:t>} (2021), 12:1131-1143.e5, doi:10.1016/j.cels.2021.08.008</w:t>
      </w:r>
      <w:r w:rsidRPr="00307E4D">
        <w:rPr>
          <w:rFonts w:ascii="Fira Code" w:eastAsia="Times New Roman" w:hAnsi="Fira Code" w:cs="Fira Code"/>
          <w:color w:val="C586C0"/>
          <w:sz w:val="21"/>
          <w:szCs w:val="21"/>
        </w:rPr>
        <w:t>\\</w:t>
      </w:r>
    </w:p>
    <w:p w14:paraId="4810F1A7"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 xml:space="preserve">    </w:t>
      </w: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footnotesize</w:t>
      </w:r>
      <w:proofErr w:type="gramEnd"/>
    </w:p>
    <w:p w14:paraId="4D136514"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end</w:t>
      </w:r>
      <w:proofErr w:type="gramEnd"/>
      <w:r w:rsidRPr="00307E4D">
        <w:rPr>
          <w:rFonts w:ascii="Fira Code" w:eastAsia="Times New Roman" w:hAnsi="Fira Code" w:cs="Fira Code"/>
          <w:color w:val="D4D4D4"/>
          <w:sz w:val="21"/>
          <w:szCs w:val="21"/>
        </w:rPr>
        <w:t>{</w:t>
      </w:r>
      <w:r w:rsidRPr="00307E4D">
        <w:rPr>
          <w:rFonts w:ascii="Fira Code" w:eastAsia="Times New Roman" w:hAnsi="Fira Code" w:cs="Fira Code"/>
          <w:color w:val="9CDCFE"/>
          <w:sz w:val="21"/>
          <w:szCs w:val="21"/>
        </w:rPr>
        <w:t>flushleft</w:t>
      </w:r>
      <w:r w:rsidRPr="00307E4D">
        <w:rPr>
          <w:rFonts w:ascii="Fira Code" w:eastAsia="Times New Roman" w:hAnsi="Fira Code" w:cs="Fira Code"/>
          <w:color w:val="D4D4D4"/>
          <w:sz w:val="21"/>
          <w:szCs w:val="21"/>
        </w:rPr>
        <w:t>}</w:t>
      </w:r>
    </w:p>
    <w:p w14:paraId="7C1992CB"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6A9955"/>
          <w:sz w:val="21"/>
          <w:szCs w:val="21"/>
        </w:rPr>
        <w:t>%%Abstract</w:t>
      </w:r>
    </w:p>
    <w:p w14:paraId="7C21707A"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w:t>
      </w:r>
      <w:proofErr w:type="gramStart"/>
      <w:r w:rsidRPr="00307E4D">
        <w:rPr>
          <w:rFonts w:ascii="Fira Code" w:eastAsia="Times New Roman" w:hAnsi="Fira Code" w:cs="Fira Code"/>
          <w:color w:val="D4D4D4"/>
          <w:sz w:val="21"/>
          <w:szCs w:val="21"/>
        </w:rPr>
        <w:t>begin</w:t>
      </w:r>
      <w:proofErr w:type="gramEnd"/>
      <w:r w:rsidRPr="00307E4D">
        <w:rPr>
          <w:rFonts w:ascii="Fira Code" w:eastAsia="Times New Roman" w:hAnsi="Fira Code" w:cs="Fira Code"/>
          <w:color w:val="D4D4D4"/>
          <w:sz w:val="21"/>
          <w:szCs w:val="21"/>
        </w:rPr>
        <w:t>{abstract102}</w:t>
      </w:r>
    </w:p>
    <w:p w14:paraId="29E4E68B" w14:textId="47CF72C0"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 xml:space="preserve">    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w:t>
      </w:r>
      <w:del w:id="0" w:author="Graaf, S.C. de (Bastiaan)" w:date="2023-03-27T12:45:00Z">
        <w:r w:rsidRPr="00307E4D" w:rsidDel="005D08D0">
          <w:rPr>
            <w:rFonts w:ascii="Fira Code" w:eastAsia="Times New Roman" w:hAnsi="Fira Code" w:cs="Fira Code"/>
            <w:color w:val="D4D4D4"/>
            <w:sz w:val="21"/>
            <w:szCs w:val="21"/>
          </w:rPr>
          <w:delText>de novo</w:delText>
        </w:r>
      </w:del>
      <w:ins w:id="1" w:author="Graaf, S.C. de (Bastiaan)" w:date="2023-03-27T12:45:00Z">
        <w:r w:rsidR="005D08D0">
          <w:rPr>
            <w:rFonts w:ascii="Fira Code" w:eastAsia="Times New Roman" w:hAnsi="Fira Code" w:cs="Fira Code"/>
            <w:color w:val="D4D4D4"/>
            <w:sz w:val="21"/>
            <w:szCs w:val="21"/>
          </w:rPr>
          <w:t>\</w:t>
        </w:r>
        <w:proofErr w:type="gramStart"/>
        <w:r w:rsidR="005D08D0">
          <w:rPr>
            <w:rFonts w:ascii="Fira Code" w:eastAsia="Times New Roman" w:hAnsi="Fira Code" w:cs="Fira Code"/>
            <w:color w:val="D4D4D4"/>
            <w:sz w:val="21"/>
            <w:szCs w:val="21"/>
          </w:rPr>
          <w:t>emph{</w:t>
        </w:r>
        <w:proofErr w:type="gramEnd"/>
        <w:r w:rsidR="005D08D0">
          <w:rPr>
            <w:rFonts w:ascii="Fira Code" w:eastAsia="Times New Roman" w:hAnsi="Fira Code" w:cs="Fira Code"/>
            <w:color w:val="D4D4D4"/>
            <w:sz w:val="21"/>
            <w:szCs w:val="21"/>
          </w:rPr>
          <w:t>de novo}</w:t>
        </w:r>
      </w:ins>
      <w:r w:rsidRPr="00307E4D">
        <w:rPr>
          <w:rFonts w:ascii="Fira Code" w:eastAsia="Times New Roman" w:hAnsi="Fira Code" w:cs="Fira Code"/>
          <w:color w:val="D4D4D4"/>
          <w:sz w:val="21"/>
          <w:szCs w:val="21"/>
        </w:rPr>
        <w:t>. This IgG1 clone emerged at the onset of a septic episode and exhibited a high mutation rate (13</w:t>
      </w:r>
      <w:r w:rsidRPr="00307E4D">
        <w:rPr>
          <w:rFonts w:ascii="Fira Code" w:eastAsia="Times New Roman" w:hAnsi="Fira Code" w:cs="Fira Code"/>
          <w:color w:val="D7BA7D"/>
          <w:sz w:val="21"/>
          <w:szCs w:val="21"/>
        </w:rPr>
        <w:t>%</w:t>
      </w:r>
      <w:r w:rsidRPr="00307E4D">
        <w:rPr>
          <w:rFonts w:ascii="Fira Code" w:eastAsia="Times New Roman" w:hAnsi="Fira Code" w:cs="Fira Code"/>
          <w:color w:val="D4D4D4"/>
          <w:sz w:val="21"/>
          <w:szCs w:val="21"/>
        </w:rPr>
        <w:t xml:space="preserve">) compared with the closest matching germline DNA sequence, highlighting the importance of </w:t>
      </w:r>
      <w:del w:id="2" w:author="Graaf, S.C. de (Bastiaan)" w:date="2023-03-27T12:45:00Z">
        <w:r w:rsidRPr="00307E4D" w:rsidDel="005D08D0">
          <w:rPr>
            <w:rFonts w:ascii="Fira Code" w:eastAsia="Times New Roman" w:hAnsi="Fira Code" w:cs="Fira Code"/>
            <w:color w:val="D4D4D4"/>
            <w:sz w:val="21"/>
            <w:szCs w:val="21"/>
          </w:rPr>
          <w:delText>de novo</w:delText>
        </w:r>
      </w:del>
      <w:ins w:id="3" w:author="Graaf, S.C. de (Bastiaan)" w:date="2023-03-27T12:45:00Z">
        <w:r w:rsidR="005D08D0">
          <w:rPr>
            <w:rFonts w:ascii="Fira Code" w:eastAsia="Times New Roman" w:hAnsi="Fira Code" w:cs="Fira Code"/>
            <w:color w:val="D4D4D4"/>
            <w:sz w:val="21"/>
            <w:szCs w:val="21"/>
          </w:rPr>
          <w:t>\</w:t>
        </w:r>
        <w:proofErr w:type="gramStart"/>
        <w:r w:rsidR="005D08D0">
          <w:rPr>
            <w:rFonts w:ascii="Fira Code" w:eastAsia="Times New Roman" w:hAnsi="Fira Code" w:cs="Fira Code"/>
            <w:color w:val="D4D4D4"/>
            <w:sz w:val="21"/>
            <w:szCs w:val="21"/>
          </w:rPr>
          <w:t>emph{</w:t>
        </w:r>
        <w:proofErr w:type="gramEnd"/>
        <w:r w:rsidR="005D08D0">
          <w:rPr>
            <w:rFonts w:ascii="Fira Code" w:eastAsia="Times New Roman" w:hAnsi="Fira Code" w:cs="Fira Code"/>
            <w:color w:val="D4D4D4"/>
            <w:sz w:val="21"/>
            <w:szCs w:val="21"/>
          </w:rPr>
          <w:t>de novo}</w:t>
        </w:r>
      </w:ins>
      <w:r w:rsidRPr="00307E4D">
        <w:rPr>
          <w:rFonts w:ascii="Fira Code" w:eastAsia="Times New Roman" w:hAnsi="Fira Code" w:cs="Fira Code"/>
          <w:color w:val="D4D4D4"/>
          <w:sz w:val="21"/>
          <w:szCs w:val="21"/>
        </w:rPr>
        <w:t xml:space="preserve"> sequencing at the protein level.</w:t>
      </w:r>
    </w:p>
    <w:p w14:paraId="4D6D1D77"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4D4D4"/>
          <w:sz w:val="21"/>
          <w:szCs w:val="21"/>
        </w:rPr>
        <w:t>\</w:t>
      </w:r>
      <w:proofErr w:type="gramStart"/>
      <w:r w:rsidRPr="00307E4D">
        <w:rPr>
          <w:rFonts w:ascii="Fira Code" w:eastAsia="Times New Roman" w:hAnsi="Fira Code" w:cs="Fira Code"/>
          <w:color w:val="D4D4D4"/>
          <w:sz w:val="21"/>
          <w:szCs w:val="21"/>
        </w:rPr>
        <w:t>end</w:t>
      </w:r>
      <w:proofErr w:type="gramEnd"/>
      <w:r w:rsidRPr="00307E4D">
        <w:rPr>
          <w:rFonts w:ascii="Fira Code" w:eastAsia="Times New Roman" w:hAnsi="Fira Code" w:cs="Fira Code"/>
          <w:color w:val="D4D4D4"/>
          <w:sz w:val="21"/>
          <w:szCs w:val="21"/>
        </w:rPr>
        <w:t>{abstract102}</w:t>
      </w:r>
    </w:p>
    <w:p w14:paraId="6E103632"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6A9955"/>
          <w:sz w:val="21"/>
          <w:szCs w:val="21"/>
        </w:rPr>
        <w:t>%%Main Text</w:t>
      </w:r>
    </w:p>
    <w:p w14:paraId="7EFBFF71"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thumbforchapter</w:t>
      </w:r>
      <w:proofErr w:type="gramEnd"/>
    </w:p>
    <w:p w14:paraId="248385D1" w14:textId="33EC4665" w:rsidR="00307E4D" w:rsidRPr="00307E4D" w:rsidRDefault="00307E4D" w:rsidP="00307E4D">
      <w:pPr>
        <w:pStyle w:val="Heading1"/>
        <w:rPr>
          <w:rFonts w:eastAsia="Times New Roman"/>
        </w:rPr>
      </w:pPr>
      <w:proofErr w:type="gramStart"/>
      <w:r>
        <w:rPr>
          <w:rFonts w:eastAsia="Times New Roman"/>
          <w:color w:val="DCDCAA"/>
        </w:rPr>
        <w:lastRenderedPageBreak/>
        <w:t>!</w:t>
      </w:r>
      <w:r w:rsidRPr="00307E4D">
        <w:rPr>
          <w:rFonts w:eastAsia="Times New Roman"/>
        </w:rPr>
        <w:t>Introduction</w:t>
      </w:r>
      <w:proofErr w:type="gramEnd"/>
    </w:p>
    <w:p w14:paraId="64B16ED4" w14:textId="77777777" w:rsidR="00307E4D" w:rsidRPr="00307E4D" w:rsidRDefault="00307E4D" w:rsidP="00307E4D">
      <w:pPr>
        <w:shd w:val="clear" w:color="auto" w:fill="1E1E1E"/>
        <w:spacing w:after="0" w:line="285" w:lineRule="atLeast"/>
        <w:rPr>
          <w:rFonts w:ascii="Fira Code" w:eastAsia="Times New Roman" w:hAnsi="Fira Code" w:cs="Fira Code"/>
          <w:color w:val="D4D4D4"/>
          <w:sz w:val="21"/>
          <w:szCs w:val="21"/>
        </w:rPr>
      </w:pPr>
      <w:r w:rsidRPr="00307E4D">
        <w:rPr>
          <w:rFonts w:ascii="Fira Code" w:eastAsia="Times New Roman" w:hAnsi="Fira Code" w:cs="Fira Code"/>
          <w:color w:val="DCDCAA"/>
          <w:sz w:val="21"/>
          <w:szCs w:val="21"/>
        </w:rPr>
        <w:t>\</w:t>
      </w:r>
      <w:proofErr w:type="gramStart"/>
      <w:r w:rsidRPr="00307E4D">
        <w:rPr>
          <w:rFonts w:ascii="Fira Code" w:eastAsia="Times New Roman" w:hAnsi="Fira Code" w:cs="Fira Code"/>
          <w:color w:val="DCDCAA"/>
          <w:sz w:val="21"/>
          <w:szCs w:val="21"/>
        </w:rPr>
        <w:t>lettrine</w:t>
      </w:r>
      <w:r w:rsidRPr="00307E4D">
        <w:rPr>
          <w:rFonts w:ascii="Fira Code" w:eastAsia="Times New Roman" w:hAnsi="Fira Code" w:cs="Fira Code"/>
          <w:color w:val="D4D4D4"/>
          <w:sz w:val="21"/>
          <w:szCs w:val="21"/>
        </w:rPr>
        <w:t>[</w:t>
      </w:r>
      <w:proofErr w:type="gramEnd"/>
      <w:r w:rsidRPr="00307E4D">
        <w:rPr>
          <w:rFonts w:ascii="Fira Code" w:eastAsia="Times New Roman" w:hAnsi="Fira Code" w:cs="Fira Code"/>
          <w:color w:val="D4D4D4"/>
          <w:sz w:val="21"/>
          <w:szCs w:val="21"/>
        </w:rPr>
        <w:t>lraise=0.1, nindent=0em, slope=-.5em]{T}{he}</w:t>
      </w:r>
    </w:p>
    <w:p w14:paraId="168DEAB5" w14:textId="5EACA252"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 </w:t>
      </w:r>
      <w:proofErr w:type="gramStart"/>
      <w:r w:rsidRPr="00A036F9">
        <w:rPr>
          <w:rFonts w:ascii="Georgia" w:eastAsia="Times New Roman" w:hAnsi="Georgia" w:cs="Times New Roman"/>
          <w:color w:val="2E2E2E"/>
          <w:sz w:val="24"/>
          <w:szCs w:val="24"/>
        </w:rPr>
        <w:t>human</w:t>
      </w:r>
      <w:proofErr w:type="gramEnd"/>
      <w:r w:rsidRPr="00A036F9">
        <w:rPr>
          <w:rFonts w:ascii="Georgia" w:eastAsia="Times New Roman" w:hAnsi="Georgia" w:cs="Times New Roman"/>
          <w:color w:val="2E2E2E"/>
          <w:sz w:val="24"/>
          <w:szCs w:val="24"/>
        </w:rPr>
        <w:t xml:space="preserve"> immune system protects us not only from threats posed by pathogens but also cancer and various other diseases. The immune response in health and disease is crucially dependent on each person’s repertoire of immune cells, antibodies, and other circulating </w:t>
      </w:r>
      <w:hyperlink r:id="rId8" w:tooltip="Learn more about plasma proteins from ScienceDirect's AI-generated Topic Pages" w:history="1">
        <w:r w:rsidRPr="00A036F9">
          <w:rPr>
            <w:rFonts w:ascii="Georgia" w:eastAsia="Times New Roman" w:hAnsi="Georgia" w:cs="Times New Roman"/>
            <w:color w:val="2E2E2E"/>
            <w:sz w:val="24"/>
            <w:szCs w:val="24"/>
            <w:u w:val="single"/>
          </w:rPr>
          <w:t>plasma proteins</w:t>
        </w:r>
      </w:hyperlink>
      <w:r w:rsidRPr="00A036F9">
        <w:rPr>
          <w:rFonts w:ascii="Georgia" w:eastAsia="Times New Roman" w:hAnsi="Georgia" w:cs="Times New Roman"/>
          <w:color w:val="2E2E2E"/>
          <w:sz w:val="24"/>
          <w:szCs w:val="24"/>
        </w:rPr>
        <w:t xml:space="preserve">. A detailed molecular view of these plasma components is crucial to understanding how they affect </w:t>
      </w:r>
      <w:proofErr w:type="gramStart"/>
      <w:r w:rsidRPr="00A036F9">
        <w:rPr>
          <w:rFonts w:ascii="Georgia" w:eastAsia="Times New Roman" w:hAnsi="Georgia" w:cs="Times New Roman"/>
          <w:color w:val="2E2E2E"/>
          <w:sz w:val="24"/>
          <w:szCs w:val="24"/>
        </w:rPr>
        <w:t>each individual’s</w:t>
      </w:r>
      <w:proofErr w:type="gramEnd"/>
      <w:r w:rsidRPr="00A036F9">
        <w:rPr>
          <w:rFonts w:ascii="Georgia" w:eastAsia="Times New Roman" w:hAnsi="Georgia" w:cs="Times New Roman"/>
          <w:color w:val="2E2E2E"/>
          <w:sz w:val="24"/>
          <w:szCs w:val="24"/>
        </w:rPr>
        <w:t xml:space="preserve"> immune response. Immunoglobulins (Igs) represent some of the most important molecules in the human immune system. Ig molecules consist of two identical heavy chains and two identical light chains, held together by a network of </w:t>
      </w:r>
      <w:hyperlink r:id="rId9" w:tooltip="Learn more about disulfide from ScienceDirect's AI-generated Topic Pages" w:history="1">
        <w:r w:rsidRPr="00A036F9">
          <w:rPr>
            <w:rFonts w:ascii="Georgia" w:eastAsia="Times New Roman" w:hAnsi="Georgia" w:cs="Times New Roman"/>
            <w:color w:val="2E2E2E"/>
            <w:sz w:val="24"/>
            <w:szCs w:val="24"/>
            <w:u w:val="single"/>
          </w:rPr>
          <w:t>disulfide</w:t>
        </w:r>
      </w:hyperlink>
      <w:r w:rsidRPr="00A036F9">
        <w:rPr>
          <w:rFonts w:ascii="Georgia" w:eastAsia="Times New Roman" w:hAnsi="Georgia" w:cs="Times New Roman"/>
          <w:color w:val="2E2E2E"/>
          <w:sz w:val="24"/>
          <w:szCs w:val="24"/>
        </w:rPr>
        <w:t> bridges. The heavy chains possess three (IgG, IgA, and IgD) to four (IgM and IgE) </w:t>
      </w:r>
      <w:hyperlink r:id="rId10" w:tooltip="Learn more about immunoglobulin domains from ScienceDirect's AI-generated Topic Pages" w:history="1">
        <w:r w:rsidRPr="00A036F9">
          <w:rPr>
            <w:rFonts w:ascii="Georgia" w:eastAsia="Times New Roman" w:hAnsi="Georgia" w:cs="Times New Roman"/>
            <w:color w:val="2E2E2E"/>
            <w:sz w:val="24"/>
            <w:szCs w:val="24"/>
            <w:u w:val="single"/>
          </w:rPr>
          <w:t>immunoglobulin domains</w:t>
        </w:r>
      </w:hyperlink>
      <w:r w:rsidRPr="00A036F9">
        <w:rPr>
          <w:rFonts w:ascii="Georgia" w:eastAsia="Times New Roman" w:hAnsi="Georgia" w:cs="Times New Roman"/>
          <w:color w:val="2E2E2E"/>
          <w:sz w:val="24"/>
          <w:szCs w:val="24"/>
        </w:rPr>
        <w:t> with large, conserved regions, which play a role in receptor binding and </w:t>
      </w:r>
      <w:hyperlink r:id="rId11" w:tooltip="Learn more about complement activation from ScienceDirect's AI-generated Topic Pages" w:history="1">
        <w:r w:rsidRPr="00A036F9">
          <w:rPr>
            <w:rFonts w:ascii="Georgia" w:eastAsia="Times New Roman" w:hAnsi="Georgia" w:cs="Times New Roman"/>
            <w:color w:val="2E2E2E"/>
            <w:sz w:val="24"/>
            <w:szCs w:val="24"/>
            <w:u w:val="single"/>
          </w:rPr>
          <w:t>complement activation</w:t>
        </w:r>
      </w:hyperlink>
      <w:r w:rsidRPr="00A036F9">
        <w:rPr>
          <w:rFonts w:ascii="Georgia" w:eastAsia="Times New Roman" w:hAnsi="Georgia" w:cs="Times New Roman"/>
          <w:color w:val="2E2E2E"/>
          <w:sz w:val="24"/>
          <w:szCs w:val="24"/>
        </w:rPr>
        <w:t xml:space="preserve">. </w:t>
      </w:r>
      <w:proofErr w:type="gramStart"/>
      <w:r w:rsidRPr="00A036F9">
        <w:rPr>
          <w:rFonts w:ascii="Georgia" w:eastAsia="Times New Roman" w:hAnsi="Georgia" w:cs="Times New Roman"/>
          <w:color w:val="2E2E2E"/>
          <w:sz w:val="24"/>
          <w:szCs w:val="24"/>
        </w:rPr>
        <w:t>Similar to</w:t>
      </w:r>
      <w:proofErr w:type="gramEnd"/>
      <w:r w:rsidRPr="00A036F9">
        <w:rPr>
          <w:rFonts w:ascii="Georgia" w:eastAsia="Times New Roman" w:hAnsi="Georgia" w:cs="Times New Roman"/>
          <w:color w:val="2E2E2E"/>
          <w:sz w:val="24"/>
          <w:szCs w:val="24"/>
        </w:rPr>
        <w:t xml:space="preserve"> the heavy chain, the C-terminal domain of the light chain is constant. On the other hand, for both heavy and light chain, the sequence of the N-terminal Ig domains is </w:t>
      </w:r>
      <w:hyperlink r:id="rId12" w:tooltip="Learn more about hypervariable from ScienceDirect's AI-generated Topic Pages" w:history="1">
        <w:r w:rsidRPr="00A036F9">
          <w:rPr>
            <w:rFonts w:ascii="Georgia" w:eastAsia="Times New Roman" w:hAnsi="Georgia" w:cs="Times New Roman"/>
            <w:color w:val="2E2E2E"/>
            <w:sz w:val="24"/>
            <w:szCs w:val="24"/>
            <w:u w:val="single"/>
          </w:rPr>
          <w:t>hypervariable</w:t>
        </w:r>
      </w:hyperlink>
      <w:r w:rsidRPr="00A036F9">
        <w:rPr>
          <w:rFonts w:ascii="Georgia" w:eastAsia="Times New Roman" w:hAnsi="Georgia" w:cs="Times New Roman"/>
          <w:color w:val="2E2E2E"/>
          <w:sz w:val="24"/>
          <w:szCs w:val="24"/>
        </w:rPr>
        <w:t xml:space="preserve"> and contains the recognition-determining parts, better known as complementarity-determining regions (CDRs), of the molecule. They are enclosed in the </w:t>
      </w:r>
      <w:proofErr w:type="gramStart"/>
      <w:r w:rsidRPr="00A036F9">
        <w:rPr>
          <w:rFonts w:ascii="Georgia" w:eastAsia="Times New Roman" w:hAnsi="Georgia" w:cs="Times New Roman"/>
          <w:color w:val="2E2E2E"/>
          <w:sz w:val="24"/>
          <w:szCs w:val="24"/>
        </w:rPr>
        <w:t>two fragment</w:t>
      </w:r>
      <w:proofErr w:type="gramEnd"/>
      <w:r w:rsidRPr="00A036F9">
        <w:rPr>
          <w:rFonts w:ascii="Georgia" w:eastAsia="Times New Roman" w:hAnsi="Georgia" w:cs="Times New Roman"/>
          <w:color w:val="2E2E2E"/>
          <w:sz w:val="24"/>
          <w:szCs w:val="24"/>
        </w:rPr>
        <w:t xml:space="preserve"> antigen-binding (Fab) arms of the antibody, consisting of the light chain and the N-terminal parts of the heavy chain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w:t>
      </w:r>
    </w:p>
    <w:p w14:paraId="5D71DEE5" w14:textId="77777777" w:rsidR="00A036F9" w:rsidRPr="00A036F9" w:rsidRDefault="00A036F9" w:rsidP="00A036F9">
      <w:pPr>
        <w:spacing w:after="24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The variable regions of the antibody, </w:t>
      </w:r>
      <w:proofErr w:type="gramStart"/>
      <w:r w:rsidRPr="00A036F9">
        <w:rPr>
          <w:rFonts w:ascii="Georgia" w:eastAsia="Times New Roman" w:hAnsi="Georgia" w:cs="Times New Roman"/>
          <w:color w:val="2E2E2E"/>
          <w:sz w:val="24"/>
          <w:szCs w:val="24"/>
        </w:rPr>
        <w:t>in particular the</w:t>
      </w:r>
      <w:proofErr w:type="gramEnd"/>
      <w:r w:rsidRPr="00A036F9">
        <w:rPr>
          <w:rFonts w:ascii="Georgia" w:eastAsia="Times New Roman" w:hAnsi="Georgia" w:cs="Times New Roman"/>
          <w:color w:val="2E2E2E"/>
          <w:sz w:val="24"/>
          <w:szCs w:val="24"/>
        </w:rPr>
        <w:t xml:space="preserve"> CDRs, are optimized to recognize antigens by a process known as affinity maturation. The best antigen binders, modified through somatic recombination and hypermutation of numerous coding gene segment variants, give rise to the mature IgG secreting plasma B cells that produce the antibodies that end up in our circulation. The circulating antibodies, thus, consist of the fully matured heavy- and light-chain variable domain sequences that harbor the CDRs, joined by generally less sequence-variable framework regions (FR). Each unique combination of mature chains is called an Ig clone.</w:t>
      </w:r>
    </w:p>
    <w:p w14:paraId="7480D96B" w14:textId="73D6E9F3"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Considering the genes encoding the variable domain sections and the known genomic rearrangements, somatic hypermutations, and post-transcriptional processes that join these sections—resulting into the ultimate protein products—it has been estimated that in humans the theoretical molecular Ig diversity may extend beyond 10</w:t>
      </w:r>
      <w:r w:rsidR="00307E4D" w:rsidRPr="00307E4D">
        <w:rPr>
          <w:rFonts w:ascii="Georgia" w:eastAsia="Times New Roman" w:hAnsi="Georgia" w:cs="Times New Roman"/>
          <w:color w:val="2E2E2E"/>
          <w:sz w:val="24"/>
          <w:szCs w:val="24"/>
          <w:vertAlign w:val="superscript"/>
        </w:rPr>
        <w:t>\</w:t>
      </w:r>
      <w:proofErr w:type="spellStart"/>
      <w:r w:rsidR="00307E4D" w:rsidRPr="00307E4D">
        <w:rPr>
          <w:rFonts w:ascii="Georgia" w:eastAsia="Times New Roman" w:hAnsi="Georgia" w:cs="Times New Roman"/>
          <w:color w:val="2E2E2E"/>
          <w:sz w:val="24"/>
          <w:szCs w:val="24"/>
          <w:vertAlign w:val="superscript"/>
        </w:rPr>
        <w:t>textsuperscript</w:t>
      </w:r>
      <w:proofErr w:type="spellEnd"/>
      <w:r w:rsidR="00307E4D" w:rsidRPr="00307E4D">
        <w:rPr>
          <w:rFonts w:ascii="Georgia" w:eastAsia="Times New Roman" w:hAnsi="Georgia" w:cs="Times New Roman"/>
          <w:color w:val="2E2E2E"/>
          <w:sz w:val="24"/>
          <w:szCs w:val="24"/>
          <w:vertAlign w:val="superscript"/>
        </w:rPr>
        <w:t>{</w:t>
      </w:r>
      <w:r w:rsidRPr="00A036F9">
        <w:rPr>
          <w:rFonts w:ascii="Georgia" w:eastAsia="Times New Roman" w:hAnsi="Georgia" w:cs="Times New Roman"/>
          <w:color w:val="2E2E2E"/>
          <w:sz w:val="18"/>
          <w:szCs w:val="18"/>
          <w:vertAlign w:val="superscript"/>
        </w:rPr>
        <w:t>15</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w:t>
      </w:r>
      <w:r w:rsidR="00B65C3D">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{"citationItems":[{"id":"ITEM-1","itemData":{"DOI":"10.1016/j.dci.2005.06.006","ISSN":"0145305X","PMID":"16083957","abstract":"Over the past twenty years diverse groups in Northeast Asia, Western Europe, and North America have competed to map, sequence, and characterize the immunoglobulin loci of mouse and man. Now that this work is near completion, it has become evident that the human and mouse germline repertoires share broad similarities in gene composition, organization, and other general principles. In spite of these similarities, the repertoires expressed by adult mice and humans are distinct and differ from each other in detail. In both species the mechanisms used to create repertoire diversity appear designed to generate a random range of antigen binding sites. However, a detailed analysis reveals significant constraints in the sequence and amino acid composition of the third complementarity region of the H chain (CDR-H3), which lies at the center of the antigen binding site. The mechanisms used to regulate the composition of the repertoire, their significance to the development and maintenance of immune competence, and the contribution of violation of normal repertoire boundaries to the development of diseases of immune function remain foci of ongoing investigation. © 2005 Elsevier Ltd. All rights reserved.","author":[{"dropping-particle":"","family":"Schroeder","given":"Harry W.","non-dropping-particle":"","parse-names":false,"suffix":""}],"container-title":"Developmental and Comparative Immunology","id":"ITEM-1","issue":"1-2","issued":{"date-parts":[["2006"]]},"page":"119-135","publisher":"Elsevier Ltd","title":"Similarity and divergence in the development and expression of the mouse and human antibody repertoires","type":"article-journal","volume":"30"},"uris":["http://www.mendeley.com/documents/?uuid=919ed8f8-aa3b-3c87-b4b5-511082d23a29"]}],"mendeley":{"formattedCitation":"\\cite{Schroeder2006Similarity and divergence in the development and expression of the mouse and human antibody repertoires}","plainTextFormattedCitation":"\\cite{Schroeder2006Similarity and divergence in the development and expression of the mouse and human antibody repertoires}","previouslyFormattedCitation":"&lt;sup&gt;1&lt;/sup&gt;"},"properties":{"noteIndex":0},"schema":"https://github.com/citation-style-language/schema/raw/master/csl-citation.json"}</w:instrText>
      </w:r>
      <w:r w:rsidR="00B65C3D">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\cite{Schroeder2006Similarity and divergence in the development and expression of the mouse and human antibody repertoires}</w:t>
      </w:r>
      <w:r w:rsidR="00B65C3D">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Not all theoretically possible Ig clones will be expressed in the human body, since the number of B cells in a human body is several orders of magnitude lower (1–2 × 10</w:t>
      </w:r>
      <w:r w:rsidR="00307E4D" w:rsidRPr="00307E4D">
        <w:rPr>
          <w:rFonts w:ascii="Georgia" w:eastAsia="Times New Roman" w:hAnsi="Georgia" w:cs="Times New Roman"/>
          <w:color w:val="2E2E2E"/>
          <w:sz w:val="24"/>
          <w:szCs w:val="24"/>
          <w:vertAlign w:val="superscript"/>
        </w:rPr>
        <w:t>\</w:t>
      </w:r>
      <w:proofErr w:type="spellStart"/>
      <w:r w:rsidR="00307E4D" w:rsidRPr="00307E4D">
        <w:rPr>
          <w:rFonts w:ascii="Georgia" w:eastAsia="Times New Roman" w:hAnsi="Georgia" w:cs="Times New Roman"/>
          <w:color w:val="2E2E2E"/>
          <w:sz w:val="24"/>
          <w:szCs w:val="24"/>
          <w:vertAlign w:val="superscript"/>
        </w:rPr>
        <w:t>textsuperscript</w:t>
      </w:r>
      <w:proofErr w:type="spellEnd"/>
      <w:r w:rsidR="00307E4D" w:rsidRPr="00307E4D">
        <w:rPr>
          <w:rFonts w:ascii="Georgia" w:eastAsia="Times New Roman" w:hAnsi="Georgia" w:cs="Times New Roman"/>
          <w:color w:val="2E2E2E"/>
          <w:sz w:val="24"/>
          <w:szCs w:val="24"/>
          <w:vertAlign w:val="superscript"/>
        </w:rPr>
        <w:t>{</w:t>
      </w:r>
      <w:r w:rsidRPr="00A036F9">
        <w:rPr>
          <w:rFonts w:ascii="Georgia" w:eastAsia="Times New Roman" w:hAnsi="Georgia" w:cs="Times New Roman"/>
          <w:color w:val="2E2E2E"/>
          <w:sz w:val="18"/>
          <w:szCs w:val="18"/>
          <w:vertAlign w:val="superscript"/>
        </w:rPr>
        <w:t>11</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w:t>
      </w:r>
      <w:r w:rsidR="00960AF9">
        <w:rPr>
          <w:rFonts w:ascii="Georgia" w:eastAsia="Times New Roman" w:hAnsi="Georgia" w:cs="Times New Roman"/>
          <w:color w:val="2E2E2E"/>
          <w:sz w:val="24"/>
          <w:szCs w:val="24"/>
        </w:rPr>
        <w:t xml:space="preserve"> </w:t>
      </w:r>
      <w:r w:rsidR="00960AF9">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{"citationItems":[{"id":"ITEM-1","itemData":{"author":[{"dropping-particle":"","family":"Apostoaei","given":"A Iulian","non-dropping-particle":"","parse-names":false,"suffix":""},{"dropping-particle":"","family":"Trabalka","given":"John R","non-dropping-particle":"","parse-names":false,"suffix":""}],"container-title":"SENES Oak Ridge, Inc","id":"ITEM-1","issued":{"date-parts":[["2012"]]},"title":"Review, synthesis, and application of information on the human lymphatic system to radiation dosimetry for chronic lymphocytic leukemia","type":"article-journal"},"uris":["http://www.mendeley.com/documents/?uuid=27ff9cff-e14c-4ff8-87f6-7309c436e1a0"]}],"mendeley":{"formattedCitation":"\\cite{Apostoaei2012Review, synthesis, and application of information on the human lymphatic system to radiation dosimetry for chronic lymphocytic leukemia}","plainTextFormattedCitation":"\\cite{Apostoaei2012Review, synthesis, and application of information on the human lymphatic system to radiation dosimetry for chronic lymphocytic leukemia}","previouslyFormattedCitation":"&lt;sup&gt;2&lt;/sup&gt;"},"properties":{"noteIndex":0},"schema":"https://github.com/citation-style-language/schema/raw/master/csl-citation.json"}</w:instrText>
      </w:r>
      <w:r w:rsidR="00960AF9">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\cite{Apostoaei2012Review, synthesis, and application of information on the human lymphatic system to radiation dosimetry for chronic lymphocytic leukemia}</w:t>
      </w:r>
      <w:r w:rsidR="00960AF9">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xml:space="preserve">. Nevertheless, it has been assumed that the actual repertoire of circulating Igs is extremely large and diverse </w:t>
      </w:r>
      <w:bookmarkStart w:id="4" w:name="bbib8"/>
      <w:r w:rsidR="00877461">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{"citationItems":[{"id":"ITEM-1","itemData":{"DOI":"10.1038/S41586-019-0879-Y","ISSN":"14764687","PMID":"30664748","abstract":"In principle, humans can produce an antibody response to any non-self-antigen molecule in the appropriate context. This flexibility is achieved by the presence of a large repertoire of naive antibodies, the diversity of which is expanded by somatic hypermutation following antigen exposure1. The diversity of the naive antibody repertoire in humans is estimated to be at least 1012 unique antibodies2. Because the number of peripheral blood B cells in a healthy adult human is on the order of 5 × 109, the circulating B cell population samples only a small fraction of this diversity. Full-scale analyses of human antibody repertoires have been prohibitively difficult, primarily owing to their massive size. The amount of information encoded by all of the rearranged antibody and T cell receptor genes in one person—the ‘genome’ of the adaptive immune system—exceeds the size of the human genome by more than four orders of magnitude. Furthermore, because much of the B lymphocyte population is localized in organs or tissues that cannot be comprehensively sampled from living subjects, human repertoire studies have focused on circulating B cells3. Here we examine the circulating B cell populations of ten human subjects and present what is, to our knowledge, the largest single collection of adaptive immune receptor sequences described to date, comprising almost 3 billion antibody heavy-chain sequences. This dataset enables genetic study of the baseline human antibody repertoire at an unprecedented depth and granularity, which reveals largely unique repertoires for each individual studied, a subpopulation of universally shared antibody clonotypes, and an exceptional overall diversity of the antibody repertoire.","author":[{"dropping-particle":"","family":"Briney","given":"Bryan","non-dropping-particle":"","parse-names":false,"suffix":""},{"dropping-particle":"","family":"Inderbitzin","given":"Anne","non-dropping-particle":"","parse-names":false,"suffix":""},{"dropping-particle":"","family":"Joyce","given":"Collin","non-dropping-particle":"","parse-names":false,"suffix":""},{"dropping-particle":"","family":"Burton","given":"Dennis R.","non-dropping-particle":"","parse-names":false,"suffix":""}],"container-title":"Nature","id":"ITEM-1","issue":"7744","issued":{"date-parts":[["2019","2","21"]]},"page":"393-397","publisher":"Nature Publishing Group","title":"Commonality despite exceptional diversity in the baseline human antibody repertoire","type":"article-journal","volume":"566"},"uris":["http://www.mendeley.com/documents/?uuid=92074eb5-7168-40fa-a6a2-5b60787d074e"]},{"id":"ITEM-2","itemData":{"DOI":"10.1038/S41586-019-0934-8","ISSN":"14764687","PMID":"30760926","abstract":"The human genome contains approximately 20 thousand protein-coding genes1, but the size of the collection of antigen receptors of the adaptive immune system that is generated by the recombination of gene segments with non-templated junctional additions (on B cells) is unknown—although it is certainly orders of magnitude larger. It has not been established whether individuals possess unique (or private) repertoires or substantial components of shared (or public) repertoires. Here we sequence recombined and expressed B cell receptor genes in several individuals to determine the size of their B cell receptor repertoires, and the extent to which these are shared between individuals. Our experiments revealed that the circulating repertoire of each individual contained between 9 and 17 million B cell clonotypes. The three individuals that we studied shared many clonotypes, including between 1 and 6% of B cell heavy-chain clonotypes shared between two subjects (0.3% of clonotypes shared by all three) and 20 to 34% of λ or κ light chains shared between two subjects (16 or 22% of λ or κ light chains, respectively, were shared by all three). Some of the B cell clonotypes had thousands of clones, or somatic variants, within the clonotype lineage. Although some of these shared lineages might be driven by exposure to common antigens, previous exposure to foreign antigens was not the only force that shaped the shared repertoires, as we also identified shared clonotypes in umbilical cord blood samples and all adult repertoires. The unexpectedly high prevalence of shared clonotypes in B cell repertoires, and identification of the sequences of these shared clonotypes, should enable better understanding of the role of B cell immune repertoires in health and disease.","author":[{"dropping-particle":"","family":"Soto","given":"Cinque","non-dropping-particle":"","parse-names":false,"suffix":""},{"dropping-particle":"","family":"Bombardi","given":"Robin G.","non-dropping-particle":"","parse-names":false,"suffix":""},{"dropping-particle":"","family":"Branchizio","given":"Andre","non-dropping-particle":"","parse-names":false,"suffix":""},{"dropping-particle":"","family":"Kose","given":"Nurgun","non-dropping-particle":"","parse-names":false,"suffix":""},{"dropping-particle":"","family":"Matta","given":"Pranathi","non-dropping-particle":"","parse-names":false,"suffix":""},{"dropping-particle":"","family":"Sevy","given":"Alexander M.","non-dropping-particle":"","parse-names":false,"suffix":""},{"dropping-particle":"","family":"Sinkovits","given":"Robert S.","non-dropping-particle":"","parse-names":false,"suffix":""},{"dropping-particle":"","family":"Gilchuk","given":"Pavlo","non-dropping-particle":"","parse-names":false,"suffix":""},{"dropping-particle":"","family":"Finn","given":"Jessica A.","non-dropping-particle":"","parse-names":false,"suffix":""},{"dropping-particle":"","family":"Crowe","given":"James E.","non-dropping-particle":"","parse-names":false,"suffix":""}],"container-title":"Nature","id":"ITEM-2","issue":"7744","issued":{"date-parts":[["2019","2","21"]]},"page":"398-402","publisher":"Nature Publishing Group","title":"High frequency of shared clonotypes in human B cell receptor repertoires","type":"article-journal","volume":"566"},"uris":["http://www.mendeley.com/documents/?uuid=5d7e29da-d249-429a-afa5-501291895fad"]}],"mendeley":{"formattedCitation":"\\cite{Briney2019Commonality despite exceptional diversity in the baseline human antibody repertoire|||Soto2019High frequency of shared clonotypes in human B cell receptor repertoires}","plainTextFormattedCitation":"\\cite{Briney2019Commonality despite exceptional diversity in the baseline human antibody repertoire|||Soto2019High frequency of shared clonotypes in human B cell receptor repertoires}","previouslyFormattedCitation":"&lt;sup&gt;3,4&lt;/sup&gt;"},"properties":{"noteIndex":0},"schema":"https://github.com/citation-style-language/schema/raw/master/csl-citation.json"}</w:instrText>
      </w:r>
      <w:r w:rsidR="00877461">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\cite{Briney2019Commonality despite exceptional diversity in the baseline human antibody repertoire|||Soto2019High frequency of shared clonotypes in human B cell receptor repertoires}</w:t>
      </w:r>
      <w:r w:rsidR="00877461">
        <w:rPr>
          <w:rFonts w:ascii="Georgia" w:eastAsia="Times New Roman" w:hAnsi="Georgia" w:cs="Times New Roman"/>
          <w:color w:val="2E2E2E"/>
          <w:sz w:val="24"/>
          <w:szCs w:val="24"/>
        </w:rPr>
        <w:fldChar w:fldCharType="end"/>
      </w:r>
      <w:bookmarkEnd w:id="4"/>
      <w:r w:rsidRPr="00A036F9">
        <w:rPr>
          <w:rFonts w:ascii="Georgia" w:eastAsia="Times New Roman" w:hAnsi="Georgia" w:cs="Times New Roman"/>
          <w:color w:val="2E2E2E"/>
          <w:sz w:val="24"/>
          <w:szCs w:val="24"/>
        </w:rPr>
        <w:t>.</w:t>
      </w:r>
    </w:p>
    <w:p w14:paraId="0E21E319" w14:textId="5B8DC163"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Recombinantly expressed clones (mainly IgG) have become a major class of therapeutics, used to fight multiple types of pathologies such as cancers and various infectious diseases. Recent developments have moved the field toward using therapeutic </w:t>
      </w:r>
      <w:hyperlink r:id="rId13" w:tooltip="Learn more about monoclonal antibody from ScienceDirect's AI-generated Topic Pages" w:history="1">
        <w:r w:rsidRPr="00A036F9">
          <w:rPr>
            <w:rFonts w:ascii="Georgia" w:eastAsia="Times New Roman" w:hAnsi="Georgia" w:cs="Times New Roman"/>
            <w:color w:val="2E2E2E"/>
            <w:sz w:val="24"/>
            <w:szCs w:val="24"/>
            <w:u w:val="single"/>
          </w:rPr>
          <w:t>monoclonal antibody</w:t>
        </w:r>
      </w:hyperlink>
      <w:r w:rsidRPr="00A036F9">
        <w:rPr>
          <w:rFonts w:ascii="Georgia" w:eastAsia="Times New Roman" w:hAnsi="Georgia" w:cs="Times New Roman"/>
          <w:color w:val="2E2E2E"/>
          <w:sz w:val="24"/>
          <w:szCs w:val="24"/>
        </w:rPr>
        <w:t xml:space="preserve"> (mAb) sequences derived from human subjects instead of laboratory animals; this trend is exemplified by successful new treatments for Ebola </w:t>
      </w:r>
      <w:bookmarkStart w:id="5" w:name="bbib11"/>
      <w:r w:rsidR="00E3169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{"citationItems":[{"id":"ITEM-1","itemData":{"DOI":"10.1126/SCIENCE.AAD5224","ISSN":"10959203","PMID":"26917593","abstract":"Ebola virus disease in humans is highly lethal, with case fatality rates ranging from 25 to 90%. There is no licensed treatment or vaccine against the virus, underscoring the need for efficacious countermeasures. We ascertained that a human survivor of the 1995 Kikwit Ebola virus disease outbreak maintained circulating antibodies against the Ebola virus surface glycoprotein for more than a decade after infection. From this survivor we isolated monoclonal antibodies (mAbs) that neutralize recent and previous outbreak variants of Ebola virus and mediate antibody-dependent cell-mediated cytotoxicity in vitro. Strikingly, monotherapy with mAb114 protected macaques when given as late as 5 days after challenge. Treatment with a single human mAb suggests that a simplified therapeutic strategy for human Ebola infection may be possible.","author":[{"dropping-particle":"","family":"Corti","given":"Davide","non-dropping-particle":"","parse-names":false,"suffix":""},{"dropping-particle":"","family":"Misasi","given":"John","non-dropping-particle":"","parse-names":false,"suffix":""},{"dropping-particle":"","family":"Mulangu","given":"Sabue","non-dropping-particle":"","parse-names":false,"suffix":""},{"dropping-particle":"","family":"Stanley","given":"Daphne A.","non-dropping-particle":"","parse-names":false,"suffix":""},{"dropping-particle":"","family":"Kanekiyo","given":"Masaru","non-dropping-particle":"","parse-names":false,"suffix":""},{"dropping-particle":"","family":"Wollen","given":"Suzanne","non-dropping-particle":"","parse-names":false,"suffix":""},{"dropping-particle":"","family":"Ploquin","given":"Aurélie","non-dropping-particle":"","parse-names":false,"suffix":""},{"dropping-particle":"","family":"Doria-Rose","given":"Nicole A.","non-dropping-particle":"","parse-names":false,"suffix":""},{"dropping-particle":"","family":"Staupe","given":"Ryan P.","non-dropping-particle":"","parse-names":false,"suffix":""},{"dropping-particle":"","family":"Bailey","given":"Michael","non-dropping-particle":"","parse-names":false,"suffix":""},{"dropping-particle":"","family":"Shi","given":"Wei","non-dropping-particle":"","parse-names":false,"suffix":""},{"dropping-particle":"","family":"Choe","given":"Misook","non-dropping-particle":"","parse-names":false,"suffix":""},{"dropping-particle":"","family":"Marcus","given":"Hadar","non-dropping-particle":"","parse-names":false,"suffix":""},{"dropping-particle":"","family":"Thompson","given":"Emily A.","non-dropping-particle":"","parse-names":false,"suffix":""},{"dropping-particle":"","family":"Cagigi","given":"Alberto","non-dropping-particle":"","parse-names":false,"suffix":""},{"dropping-particle":"","family":"Silacci","given":"Chiara","non-dropping-particle":"","parse-names":false,"suffix":""},{"dropping-particle":"","family":"Fernandez-Rodriguez","given":"Blanca","non-dropping-particle":"","parse-names":false,"suffix":""},{"dropping-particle":"","family":"Perez","given":"Laurent","non-dropping-particle":"","parse-names":false,"suffix":""},{"dropping-particle":"","family":"Sallusto","given":"Federica","non-dropping-particle":"","parse-names":false,"suffix":""},{"dropping-particle":"","family":"Vanzetta","given":"Fabrizia","non-dropping-particle":"","parse-names":false,"suffix":""},{"dropping-particle":"","family":"Agatic","given":"Gloria","non-dropping-particle":"","parse-names":false,"suffix":""},{"dropping-particle":"","family":"Cameroni","given":"Elisabetta","non-dropping-particle":"","parse-names":false,"suffix":""},{"dropping-particle":"","family":"Kisalu","given":"Neville","non-dropping-particle":"","parse-names":false,"suffix":""},{"dropping-particle":"","family":"Gordon","given":"Ingelise","non-dropping-particle":"","parse-names":false,"suffix":""},{"dropping-particle":"","family":"Ledgerwood","given":"Julie E.","non-dropping-particle":"","parse-names":false,"suffix":""},{"dropping-particle":"","family":"Mascola","given":"John R.","non-dropping-particle":"","parse-names":false,"suffix":""},{"dropping-particle":"","family":"Graham","given":"Barney S.","non-dropping-particle":"","parse-names":false,"suffix":""},{"dropping-particle":"","family":"Muyembe-Tamfun","given":"Jean Jacques","non-dropping-particle":"","parse-names":false,"suffix":""},{"dropping-particle":"","family":"Trefry","given":"John C.","non-dropping-particle":"","parse-names":false,"suffix":""},{"dropping-particle":"","family":"Lanzavecchia","given":"Antonio","non-dropping-particle":"","parse-names":false,"suffix":""},{"dropping-particle":"","family":"Sullivan","given":"Nancy J.","non-dropping-particle":"","parse-names":false,"suffix":""}],"container-title":"Science","id":"ITEM-1","issue":"6279","issued":{"date-parts":[["2016","3","18"]]},"page":"1339-1342","publisher":"American Association for the Advancement of Science","title":"Protective monotherapy against lethal Ebola virus infection by a potently neutralizing antibody","type":"article-journal","volume":"351"},"uris":["http://www.mendeley.com/documents/?uuid=596059c8-9f24-4c81-bf5e-9cb7bd3b0206"]},{"id":"ITEM-2","itemData":{"DOI":"10.1136/BMJ.L5140","ISSN":"17561833","PMID":"31409588","author":[{"dropping-particle":"","family":"Dyer","given":"Owen","non-dropping-particle":"","parse-names":false,"suffix":""}],"container-title":"BMJ (Clinical research ed.)","id":"ITEM-2","issued":{"date-parts":[["2019","8","13"]]},"page":"l5140","publisher":"NLM (Medline)","title":"Two Ebola treatments halve deaths in trial in DRC outbreak","type":"article-journal","volume":"366"},"uris":["http://www.mendeley.com/documents/?uuid=9bcf457d-fcb0-4a82-9aea-dc17fff9dc16"]},{"id":"ITEM-3","itemData":{"DOI":"10.1056/NEJMOA1910993","ISSN":"0028-4793","PMID":"31774950","abstract":"Copyright © 2019 Massachusetts Medical Society. BACKGROUND Although several experimental therapeutics for Ebola virus disease (EVD) have been developed, the safety and efficacy of the most promising therapies need to be assessed in the context of a randomized, controlled trial. METHODS We conducted a trial of four investigational therapies for EVD in the Democratic Republic of Congo, where an outbreak began in August 2018. Patients of any age who had a positive result for Ebola virus RNA on reverse-transcriptase–polymerase-chain-reaction assay were enrolled. All patients received standard care and were randomly assigned in a 1:1:1:1 ratio to intravenous administration of the triple monoclonal antibody ZMapp (the control group), the antiviral agent remdesivir, the single monoclonal antibody MAb114, or the triple monoclonal antibody REGN-EB3. The REGN-EB3 group was added in a later version of the protocol, so data from these patients were compared with those of patients in the ZMapp group who were enrolled at or after the time the REGN-EB3 group was added (the ZMapp subgroup). The primary end point was death at 28 days. RESULTS A total of 681 patients were enrolled from November 20, 2018, to August 9, 2019, at which time the data and safety monitoring board recommended that patients be assigned only to the MAb114 and REGN-EB3 groups for the remainder of the trial; the recommendation was based on the results of an interim analysis that showed superiority of these groups to ZMapp and remdesivir with respect to mortality. At 28 days, death had occurred in 61 of 174 patients (35.1%) in the MAb114 group, as compared with 84 of 169 (49.7%) in the ZMapp group (P=0.007), and in 52 of 155 (33.5%) in the REGN-EB3 group, as compared with 79 of 154 (51.3%) in the ZMapp subgroup (P=0.002). A shorter duration of symptoms before admission and lower baseline values for viral load and for serum creatinine and aminotransferase levels each correlated with improved survival. Four serious adverse events were judged to be potentially related to the trial drugs. CONCLUSIONS Both MAb114 and REGN-EB3 were superior to ZMapp in reducing mortality from EVD. Scientifically and ethically sound clinical research can be conducted during disease outbreaks and can help inform the outbreak response.","author":[{"dropping-particle":"","family":"Mulangu","given":"Sabue","non-dropping-particle":"","parse-names":false,"suffix":""},{"dropping-particle":"","family":"Dodd","given":"Lori E.","non-dropping-particle":"","parse-names":false,"suffix":""},{"dropping-particle":"","family":"Davey","given":"Richard T.","non-dropping-particle":"","parse-names":false,"suffix":""},{"dropping-particle":"","family":"Tshiani Mbaya","given":"Olivier","non-dropping-particle":"","parse-names":false,"suffix":""},{"dropping-particle":"","family":"Proschan","given":"Michael","non-dropping-particle":"","parse-names":false,"suffix":""},{"dropping-particle":"","family":"Mukadi","given":"Daniel","non-dropping-particle":"","parse-names":false,"suffix":""},{"dropping-particle":"","family":"Lusakibanza Manzo","given":"Mariano","non-dropping-particle":"","parse-names":false,"suffix":""},{"dropping-particle":"","family":"Nzolo","given":"Didier","non-dropping-particle":"","parse-names":false,"suffix":""},{"dropping-particle":"","family":"Tshomba Oloma","given":"Antoine","non-dropping-particle":"","parse-names":false,"suffix":""},{"dropping-particle":"","family":"Ibanda","given":"Augustin","non-dropping-particle":"","parse-names":false,"suffix":""},{"dropping-particle":"","family":"Ali","given":"Rosine","non-dropping-particle":"","parse-names":false,"suffix":""},{"dropping-particle":"","family":"Coulibaly","given":"Sinaré","non-dropping-particle":"","parse-names":false,"suffix":""},{"dropping-particle":"","family":"Levine","given":"Adam C.","non-dropping-particle":"","parse-names":false,"suffix":""},{"dropping-particle":"","family":"Grais","given":"Rebecca","non-dropping-particle":"","parse-names":false,"suffix":""},{"dropping-particle":"","family":"Diaz","given":"Janet","non-dropping-particle":"","parse-names":false,"suffix":""},{"dropping-particle":"","family":"Lane","given":"H. Clifford","non-dropping-particle":"","parse-names":false,"suffix":""},{"dropping-particle":"","family":"Muyembe-Tamfum","given":"Jean-Jacques","non-dropping-particle":"","parse-names":false,"suffix":""},{"dropping-particle":"","family":"the PALM Writing Group","given":"","non-dropping-particle":"","parse-names":false,"suffix":""}],"container-title":"New England Journal of Medicine","id":"ITEM-3","issue":"24","issued":{"date-parts":[["2019","12","12"]]},"page":"2293-2303","publisher":"Massachusetts Medical Society","title":"A Randomized, Controlled Trial of Ebola Virus Disease Therapeutics","type":"article-journal","volume":"381"},"uris":["http://www.mendeley.com/documents/?uuid=681c3944-1fc8-49b3-a80c-d1f8158acf4c"]}],"mendeley":{"formattedCitation":"\\cite{Corti2016Protective monotherapy against lethal Ebola virus infection by a potently neutralizing antibody|||Dyer2019Two Ebola treatments halve deaths in trial in DRC outbreak|||Mulangu2019A Randomized, Controlled Trial of Ebola Virus Disease Therapeutics}","plainTextFormattedCitation":"\\cite{Corti2016Protective monotherapy against lethal Ebola virus infection by a potently neutralizing antibody|||Dyer2019Two Ebola treatments halve deaths in trial in DRC outbreak|||Mulangu2019A Randomized, Controlled Trial of Ebola Virus Disease Therapeutics}","previouslyFormattedCitation":"&lt;sup&gt;5–7&lt;/sup&gt;"},"properties":{"noteIndex":0},"schema":"https://github.com/citation-style-language/schema/raw/master/csl-citation.json"}</w:instrText>
      </w:r>
      <w:r w:rsidR="00E3169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 xml:space="preserve">\cite{Corti2016Protective monotherapy against lethal Ebola virus infection by a </w:t>
      </w:r>
      <w:r w:rsidR="00C43217" w:rsidRPr="00C43217">
        <w:rPr>
          <w:rFonts w:ascii="Georgia" w:eastAsia="Times New Roman" w:hAnsi="Georgia" w:cs="Times New Roman"/>
          <w:noProof/>
          <w:color w:val="2E2E2E"/>
          <w:sz w:val="24"/>
          <w:szCs w:val="24"/>
        </w:rPr>
        <w:lastRenderedPageBreak/>
        <w:t>potently neutralizing antibody|||Dyer2019Two Ebola treatments halve deaths in trial in DRC outbreak|||Mulangu2019A Randomized, Controlled Trial of Ebola Virus Disease Therapeutics}</w:t>
      </w:r>
      <w:r w:rsidR="00E31694">
        <w:rPr>
          <w:rFonts w:ascii="Georgia" w:eastAsia="Times New Roman" w:hAnsi="Georgia" w:cs="Times New Roman"/>
          <w:color w:val="2E2E2E"/>
          <w:sz w:val="24"/>
          <w:szCs w:val="24"/>
        </w:rPr>
        <w:fldChar w:fldCharType="end"/>
      </w:r>
      <w:bookmarkEnd w:id="5"/>
      <w:r w:rsidRPr="00A036F9">
        <w:rPr>
          <w:rFonts w:ascii="Georgia" w:eastAsia="Times New Roman" w:hAnsi="Georgia" w:cs="Times New Roman"/>
          <w:color w:val="2E2E2E"/>
          <w:sz w:val="24"/>
          <w:szCs w:val="24"/>
        </w:rPr>
        <w:t xml:space="preserve"> and COVID-19 </w:t>
      </w:r>
      <w:bookmarkStart w:id="6" w:name="bbib22"/>
      <w:r w:rsidR="00E3169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{"citationItems":[{"id":"ITEM-1","itemData":{"DOI":"10.1126/SCITRANSLMED.ABF1906","ISSN":"19466242","PMID":"33820835","abstract":"Severe acute respiratory syndrome coronavirus-2 (SARS-CoV-2) poses a public health threat for which preventive and therapeutic agents are urgently needed. Neutralizing antibodies are a key class of therapeutics that may bridge widespread vaccination campaigns and offer a treatment solution in populations less responsive to vaccination. Here, we report that high-throughput microfluidic screening of antigen-specific B cells led to the identification of LY-CoV555 (also known as bamlanivimab), a potent anti-spike neutralizing antibody from a hospitalized, convalescent patient with coronavirus disease 2019 (COVID-19). Biochemical, structural, and functional characterization of LY-CoV555 revealed high-affinity binding to the receptor-binding domain, angiotensin-converting enzyme 2 binding inhibition, and potent neutralizing activity. A pharmacokinetic study of LY-CoV555 conducted in cynomolgus monkeys demonstrated a mean half-life of 13 days and a clearance of 0.22 ml hour−1 kg−1, consistent with a typical human therapeutic antibody. In a rhesus macaque challenge model, prophylactic doses as low as 2.5 mg/kg reduced viral replication in the upper and lower respiratory tract in samples collected through study day 6 after viral inoculation. This antibody has entered clinical testing and is being evaluated across a spectrum of COVID-19 indications, including prevention and treatment.","author":[{"dropping-particle":"","family":"Jones","given":"Bryan E.","non-dropping-particle":"","parse-names":false,"suffix":""},{"dropping-particle":"","family":"Brown-Augsburger","given":"Patricia L.","non-dropping-particle":"","parse-names":false,"suffix":""},{"dropping-particle":"","family":"Corbett","given":"Kizzmekia S.","non-dropping-particle":"","parse-names":false,"suffix":""},{"dropping-particle":"","family":"Westendorf","given":"Kathryn","non-dropping-particle":"","parse-names":false,"suffix":""},{"dropping-particle":"","family":"Davies","given":"Julian","non-dropping-particle":"","parse-names":false,"suffix":""},{"dropping-particle":"","family":"Cujec","given":"Thomas P.","non-dropping-particle":"","parse-names":false,"suffix":""},{"dropping-particle":"","family":"Wiethoff","given":"Christopher M.","non-dropping-particle":"","parse-names":false,"suffix":""},{"dropping-particle":"","family":"Blackbourne","given":"Jamie L.","non-dropping-particle":"","parse-names":false,"suffix":""},{"dropping-particle":"","family":"Heinz","given":"Beverly A.","non-dropping-particle":"","parse-names":false,"suffix":""},{"dropping-particle":"","family":"Foster","given":"Denisa","non-dropping-particle":"","parse-names":false,"suffix":""},{"dropping-particle":"","family":"Higgs","given":"Richard E.","non-dropping-particle":"","parse-names":false,"suffix":""},{"dropping-particle":"","family":"Balasubramaniam","given":"Deepa","non-dropping-particle":"","parse-names":false,"suffix":""},{"dropping-particle":"","family":"Wang","given":"Lingshu","non-dropping-particle":"","parse-names":false,"suffix":""},{"dropping-particle":"","family":"Zhang","given":"Yi","non-dropping-particle":"","parse-names":false,"suffix":""},{"dropping-particle":"","family":"Yang","given":"Eun Sung","non-dropping-particle":"","parse-names":false,"suffix":""},{"dropping-particle":"","family":"Bidshahri","given":"Roza","non-dropping-particle":"","parse-names":false,"suffix":""},{"dropping-particle":"","family":"Kraft","given":"Lucas","non-dropping-particle":"","parse-names":false,"suffix":""},{"dropping-particle":"","family":"Hwang","given":"Yuri","non-dropping-particle":"","parse-names":false,"suffix":""},{"dropping-particle":"","family":"Žentelis","given":"Stefanie","non-dropping-particle":"","parse-names":false,"suffix":""},{"dropping-particle":"","family":"Jepson","given":"Kevin R.","non-dropping-particle":"","parse-names":false,"suffix":""},{"dropping-particle":"","family":"Goya","given":"Rodrigo","non-dropping-particle":"","parse-names":false,"suffix":""},{"dropping-particle":"","family":"Smith","given":"Maia A.","non-dropping-particle":"","parse-names":false,"suffix":""},{"dropping-particle":"","family":"Collins","given":"David W.","non-dropping-particle":"","parse-names":false,"suffix":""},{"dropping-particle":"","family":"Hinshaw","given":"Samuel J.","non-dropping-particle":"","parse-names":false,"suffix":""},{"dropping-particle":"","family":"Tycho","given":"Sean A.","non-dropping-particle":"","parse-names":false,"suffix":""},{"dropping-particle":"","family":"Pellacani","given":"Davide","non-dropping-particle":"","parse-names":false,"suffix":""},{"dropping-particle":"","family":"Xiang","given":"Ping","non-dropping-particle":"","parse-names":false,"suffix":""},{"dropping-particle":"","family":"Muthuraman","given":"Krithika","non-dropping-particle":"","parse-names":false,"suffix":""},{"dropping-particle":"","family":"Sobhanifar","given":"Solmaz","non-dropping-particle":"","parse-names":false,"suffix":""},{"dropping-particle":"","family":"Piper","given":"Marissa H.","non-dropping-particle":"","parse-names":false,"suffix":""},{"dropping-particle":"","family":"Triana","given":"Franz J.","non-dropping-particle":"","parse-names":false,"suffix":""},{"dropping-particle":"","family":"Hendle","given":"Jorg","non-dropping-particle":"","parse-names":false,"suffix":""},{"dropping-particle":"","family":"Pustilnik","given":"Anna","non-dropping-particle":"","parse-names":false,"suffix":""},{"dropping-particle":"","family":"Adams","given":"Andrew C.","non-dropping-particle":"","parse-names":false,"suffix":""},{"dropping-particle":"","family":"Berens","given":"Shawn J.","non-dropping-particle":"","parse-names":false,"suffix":""},{"dropping-particle":"","family":"Baric","given":"Ralph S.","non-dropping-particle":"","parse-names":false,"suffix":""},{"dropping-particle":"","family":"Martinez","given":"David R.","non-dropping-particle":"","parse-names":false,"suffix":""},{"dropping-particle":"","family":"Cross","given":"Robert W.","non-dropping-particle":"","parse-names":false,"suffix":""},{"dropping-particle":"","family":"Geisbert","given":"Thomas W.","non-dropping-particle":"","parse-names":false,"suffix":""},{"dropping-particle":"","family":"Borisevich","given":"Viktoriya","non-dropping-particle":"","parse-names":false,"suffix":""},{"dropping-particle":"","family":"Abiona","given":"Olubukola","non-dropping-particle":"","parse-names":false,"suffix":""},{"dropping-particle":"","family":"Belli","given":"Hayley M.","non-dropping-particle":"","parse-names":false,"suffix":""},{"dropping-particle":"","family":"Vries","given":"Maren","non-dropping-particle":"de","parse-names":false,"suffix":""},{"dropping-particle":"","family":"Mohamed","given":"Adil","non-dropping-particle":"","parse-names":false,"suffix":""},{"dropping-particle":"","family":"Dittmann","given":"Meike","non-dropping-particle":"","parse-names":false,"suffix":""},{"dropping-particle":"","family":"Samanovic","given":"Marie I.","non-dropping-particle":"","parse-names":false,"suffix":""},{"dropping-particle":"","family":"Mulligan","given":"Mark J.","non-dropping-particle":"","parse-names":false,"suffix":""},{"dropping-particle":"","family":"Goldsmith","given":"Jory A.","non-dropping-particle":"","parse-names":false,"suffix":""},{"dropping-particle":"","family":"Hsieh","given":"Ching Lin","non-dropping-particle":"","parse-names":false,"suffix":""},{"dropping-particle":"V.","family":"Johnson","given":"Nicole","non-dropping-particle":"","parse-names":false,"suffix":""},{"dropping-particle":"","family":"Wrapp","given":"Daniel","non-dropping-particle":"","parse-names":false,"suffix":""},{"dropping-particle":"","family":"McLellan","given":"Jason S.","non-dropping-particle":"","parse-names":false,"suffix":""},{"dropping-particle":"","family":"Barnhart","given":"Bryan C.","non-dropping-particle":"","parse-names":false,"suffix":""},{"dropping-particle":"","family":"Graham","given":"Barney S.","non-dropping-particle":"","parse-names":false,"suffix":""},{"dropping-particle":"","family":"Mascola","given":"John R.","non-dropping-particle":"","parse-names":false,"suffix":""},{"dropping-particle":"","family":"Hansen","given":"Carl L.","non-dropping-particle":"","parse-names":false,"suffix":""},{"dropping-particle":"","family":"Falconer","given":"Ester","non-dropping-particle":"","parse-names":false,"suffix":""}],"container-title":"Science Translational Medicine","id":"ITEM-1","issue":"593","issued":{"date-parts":[["2021","5","12"]]},"publisher":"American Association for the Advancement of Science","title":"The neutralizing antibody, LY-CoV555, protects against SARS-CoV-2 infection in nonhuman primates","type":"article-journal","volume":"13"},"uris":["http://www.mendeley.com/documents/?uuid=a074c4e8-84ca-42be-9ca4-32336144580d"]}],"mendeley":{"formattedCitation":"\\cite{Jones2021The neutralizing antibody, LY-CoV555, protects against SARS-CoV-2 infection in nonhuman primates}","plainTextFormattedCitation":"\\cite{Jones2021The neutralizing antibody, LY-CoV555, protects against SARS-CoV-2 infection in nonhuman primates}","previouslyFormattedCitation":"&lt;sup&gt;8&lt;/sup&gt;"},"properties":{"noteIndex":0},"schema":"https://github.com/citation-style-language/schema/raw/master/csl-citation.json"}</w:instrText>
      </w:r>
      <w:r w:rsidR="00E3169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\cite{Jones2021The neutralizing antibody, LY-CoV555, protects against SARS-CoV-2 infection in nonhuman primates}</w:t>
      </w:r>
      <w:r w:rsidR="00E31694">
        <w:rPr>
          <w:rFonts w:ascii="Georgia" w:eastAsia="Times New Roman" w:hAnsi="Georgia" w:cs="Times New Roman"/>
          <w:color w:val="2E2E2E"/>
          <w:sz w:val="24"/>
          <w:szCs w:val="24"/>
        </w:rPr>
        <w:fldChar w:fldCharType="end"/>
      </w:r>
      <w:bookmarkEnd w:id="6"/>
      <w:r w:rsidRPr="00A036F9">
        <w:rPr>
          <w:rFonts w:ascii="Georgia" w:eastAsia="Times New Roman" w:hAnsi="Georgia" w:cs="Times New Roman"/>
          <w:color w:val="2E2E2E"/>
          <w:sz w:val="24"/>
          <w:szCs w:val="24"/>
        </w:rPr>
        <w:t>. These </w:t>
      </w:r>
      <w:hyperlink r:id="rId14" w:tooltip="Learn more about therapeutic antibody from ScienceDirect's AI-generated Topic Pages" w:history="1">
        <w:r w:rsidRPr="00A036F9">
          <w:rPr>
            <w:rFonts w:ascii="Georgia" w:eastAsia="Times New Roman" w:hAnsi="Georgia" w:cs="Times New Roman"/>
            <w:color w:val="2E2E2E"/>
            <w:sz w:val="24"/>
            <w:szCs w:val="24"/>
            <w:u w:val="single"/>
          </w:rPr>
          <w:t>therapeutic antibody</w:t>
        </w:r>
      </w:hyperlink>
      <w:r w:rsidRPr="00A036F9">
        <w:rPr>
          <w:rFonts w:ascii="Georgia" w:eastAsia="Times New Roman" w:hAnsi="Georgia" w:cs="Times New Roman"/>
          <w:color w:val="2E2E2E"/>
          <w:sz w:val="24"/>
          <w:szCs w:val="24"/>
        </w:rPr>
        <w:t> sequences are inferred from genetic material recovered from patients that successfully overcame the disease. The ability to detect and identify individual mature IgG </w:t>
      </w:r>
      <w:hyperlink r:id="rId15" w:tooltip="Learn more about protein sequences from ScienceDirect's AI-generated Topic Pages" w:history="1">
        <w:r w:rsidRPr="00A036F9">
          <w:rPr>
            <w:rFonts w:ascii="Georgia" w:eastAsia="Times New Roman" w:hAnsi="Georgia" w:cs="Times New Roman"/>
            <w:color w:val="2E2E2E"/>
            <w:sz w:val="24"/>
            <w:szCs w:val="24"/>
            <w:u w:val="single"/>
          </w:rPr>
          <w:t>protein sequences</w:t>
        </w:r>
      </w:hyperlink>
      <w:r w:rsidRPr="00A036F9">
        <w:rPr>
          <w:rFonts w:ascii="Georgia" w:eastAsia="Times New Roman" w:hAnsi="Georgia" w:cs="Times New Roman"/>
          <w:color w:val="2E2E2E"/>
          <w:sz w:val="24"/>
          <w:szCs w:val="24"/>
        </w:rPr>
        <w:t> directly from donor specimens would aid such efforts.</w:t>
      </w:r>
    </w:p>
    <w:p w14:paraId="4511E80F" w14:textId="202251BD"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To experimentally determine the Ig repertoire, attempts have been made to sequence Ig </w:t>
      </w:r>
      <w:hyperlink r:id="rId16" w:tooltip="Learn more about nucleic acids from ScienceDirect's AI-generated Topic Pages" w:history="1">
        <w:r w:rsidRPr="00A036F9">
          <w:rPr>
            <w:rFonts w:ascii="Georgia" w:eastAsia="Times New Roman" w:hAnsi="Georgia" w:cs="Times New Roman"/>
            <w:color w:val="2E2E2E"/>
            <w:sz w:val="24"/>
            <w:szCs w:val="24"/>
            <w:u w:val="single"/>
          </w:rPr>
          <w:t>nucleic acids</w:t>
        </w:r>
      </w:hyperlink>
      <w:r w:rsidRPr="00A036F9">
        <w:rPr>
          <w:rFonts w:ascii="Georgia" w:eastAsia="Times New Roman" w:hAnsi="Georgia" w:cs="Times New Roman"/>
          <w:color w:val="2E2E2E"/>
          <w:sz w:val="24"/>
          <w:szCs w:val="24"/>
        </w:rPr>
        <w:t> from bulk B cell populations or </w:t>
      </w:r>
      <w:hyperlink r:id="rId17" w:tooltip="Learn more about B cell subsets from ScienceDirect's AI-generated Topic Pages" w:history="1">
        <w:r w:rsidRPr="00A036F9">
          <w:rPr>
            <w:rFonts w:ascii="Georgia" w:eastAsia="Times New Roman" w:hAnsi="Georgia" w:cs="Times New Roman"/>
            <w:color w:val="2E2E2E"/>
            <w:sz w:val="24"/>
            <w:szCs w:val="24"/>
            <w:u w:val="single"/>
          </w:rPr>
          <w:t>B cell subsets</w:t>
        </w:r>
      </w:hyperlink>
      <w:r w:rsidRPr="00A036F9">
        <w:rPr>
          <w:rFonts w:ascii="Georgia" w:eastAsia="Times New Roman" w:hAnsi="Georgia" w:cs="Times New Roman"/>
          <w:color w:val="2E2E2E"/>
          <w:sz w:val="24"/>
          <w:szCs w:val="24"/>
        </w:rPr>
        <w:t xml:space="preserve"> from single donors. These Igs are analyzed with high-throughput sequencing (Ig-seq or Rep-seq) at the DNA or RNA level </w:t>
      </w:r>
      <w:bookmarkStart w:id="7" w:name="bbib15"/>
      <w:r w:rsidR="0021367C">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{"citationItems":[{"id":"ITEM-1","itemData":{"DOI":"10.1038/NBT.2782","ISSN":"10870156","PMID":"24441474","abstract":"Efforts to determine the antibody repertoire encoded by B cells in the blood or lymphoid organs using high-throughput DNA sequencing technologies have been advancing at an extremely rapid pace and are transforming our understanding of humoral immune responses. Information gained from high-throughput DNA sequencing of immunoglobulin genes (Ig-seq) can be applied to detect B-cell malignancies with high sensitivity, to discover antibodies specific for antigens of interest, to guide vaccine development and to understand autoimmunity. Rapid progress in the development of experimental protocols and informatics analysis tools is helping to reduce sequencing artifacts, to achieve more precise quantification of clonal diversity and to extract the most pertinent biological information. That said, broader application of Ig-seq, especially in clinical settings, will require the development of a standardized experimental design framework that will enable the sharing and meta-analysis of sequencing data generated by different laboratories. © 2014 Nature America, Inc. All rights reserved.","author":[{"dropping-particle":"","family":"Georgiou","given":"George","non-dropping-particle":"","parse-names":false,"suffix":""},{"dropping-particle":"","family":"Ippolito","given":"Gregory C.","non-dropping-particle":"","parse-names":false,"suffix":""},{"dropping-particle":"","family":"Beausang","given":"John","non-dropping-particle":"","parse-names":false,"suffix":""},{"dropping-particle":"","family":"Busse","given":"Christian E.","non-dropping-particle":"","parse-names":false,"suffix":""},{"dropping-particle":"","family":"Wardemann","given":"Hedda","non-dropping-particle":"","parse-names":false,"suffix":""},{"dropping-particle":"","family":"Quake","given":"Stephen R.","non-dropping-particle":"","parse-names":false,"suffix":""}],"container-title":"Nature Biotechnology","id":"ITEM-1","issue":"2","issued":{"date-parts":[["2014","2"]]},"page":"158-168","title":"The promise and challenge of high-throughput sequencing of the antibody repertoire","type":"article-journal","volume":"32"},"uris":["http://www.mendeley.com/documents/?uuid=1edbb641-0bc1-4989-b614-e862e890d337"]}],"mendeley":{"formattedCitation":"\\cite{Georgiou2014The promise and challenge of high-throughput sequencing of the antibody repertoire}","plainTextFormattedCitation":"\\cite{Georgiou2014The promise and challenge of high-throughput sequencing of the antibody repertoire}","previouslyFormattedCitation":"&lt;sup&gt;9&lt;/sup&gt;"},"properties":{"noteIndex":0},"schema":"https://github.com/citation-style-language/schema/raw/master/csl-citation.json"}</w:instrText>
      </w:r>
      <w:r w:rsidR="0021367C">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\cite{Georgiou2014The promise and challenge of high-throughput sequencing of the antibody repertoire}</w:t>
      </w:r>
      <w:r w:rsidR="0021367C">
        <w:rPr>
          <w:rFonts w:ascii="Georgia" w:eastAsia="Times New Roman" w:hAnsi="Georgia" w:cs="Times New Roman"/>
          <w:color w:val="2E2E2E"/>
          <w:sz w:val="24"/>
          <w:szCs w:val="24"/>
        </w:rPr>
        <w:fldChar w:fldCharType="end"/>
      </w:r>
      <w:bookmarkEnd w:id="7"/>
      <w:r w:rsidRPr="00A036F9">
        <w:rPr>
          <w:rFonts w:ascii="Georgia" w:eastAsia="Times New Roman" w:hAnsi="Georgia" w:cs="Times New Roman"/>
          <w:color w:val="2E2E2E"/>
          <w:sz w:val="24"/>
          <w:szCs w:val="24"/>
        </w:rPr>
        <w:t xml:space="preserve">, resulting in datasets of tens to hundreds of thousands of unique reads of variable abundance </w:t>
      </w:r>
      <w:bookmarkStart w:id="8" w:name="bbib54"/>
      <w:r w:rsidR="0021367C">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{"citationItems":[{"id":"ITEM-1","itemData":{"DOI":"10.1073/PNAS.1312146110","ISSN":"00278424","PMID":"23898164","abstract":"Annual influenza vaccinations aim to protect against seasonal infections, and vaccine strain compositions are updated every year. This protection is based on antibodies that are produced by either newly activated or memory B cells recalled from previous encounters with influenza vaccination or infection. The extent to which the B-cell repertoire responds to vaccination and recalls antibodies has so far not been analyzed at a genetic level-which is to say, at the level of antibody sequences. Here, we developed a consensus read sequencing approach that incorporates unique barcode labels on each starting RNA molecule. These labels allow one to combine multiple sequencing reads covering the same RNA molecule to reduce the error rate to a desired level, and they also enable accurate quantification of RNA and isotype levels. We validated this approach and analyzed the differential response of the antibody repertoire to live-attenuated or trivalent-inactivated influenza vaccination. Additionally, we analyzed the antibody repertoire in response to repeated yearly vaccinations with trivalentinactivated influenza vaccination. We found antibody sequences that were present in both years, providing a direct genetic measurement of B-cell recall.","author":[{"dropping-particle":"","family":"Vollmers","given":"Christopher","non-dropping-particle":"","parse-names":false,"suffix":""},{"dropping-particle":"V.","family":"Sit","given":"Rene","non-dropping-particle":"","parse-names":false,"suffix":""},{"dropping-particle":"","family":"Weinstein","given":"Joshua A.","non-dropping-particle":"","parse-names":false,"suffix":""},{"dropping-particle":"","family":"Dekker","given":"Cornelia L.","non-dropping-particle":"","parse-names":false,"suffix":""},{"dropping-particle":"","family":"Quake","given":"Stephen R.","non-dropping-particle":"","parse-names":false,"suffix":""}],"container-title":"Proceedings of the National Academy of Sciences of the United States of America","id":"ITEM-1","issue":"33","issued":{"date-parts":[["2013","8","13"]]},"page":"13463-13468","title":"Genetic measurement of memory B-cell recall using antibody repertoire sequencing","type":"article-journal","volume":"110"},"uris":["http://www.mendeley.com/documents/?uuid=60361894-61ed-41c6-af09-aa61c8d8b678"]}],"mendeley":{"formattedCitation":"\\cite{Vollmers2013Genetic measurement of memory B-cell recall using antibody repertoire sequencing}","plainTextFormattedCitation":"\\cite{Vollmers2013Genetic measurement of memory B-cell recall using antibody repertoire sequencing}","previouslyFormattedCitation":"&lt;sup&gt;10&lt;/sup&gt;"},"properties":{"noteIndex":0},"schema":"https://github.com/citation-style-language/schema/raw/master/csl-citation.json"}</w:instrText>
      </w:r>
      <w:r w:rsidR="0021367C">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\cite{Vollmers2013Genetic measurement of memory B-cell recall using antibody repertoire sequencing}</w:t>
      </w:r>
      <w:r w:rsidR="0021367C">
        <w:rPr>
          <w:rFonts w:ascii="Georgia" w:eastAsia="Times New Roman" w:hAnsi="Georgia" w:cs="Times New Roman"/>
          <w:color w:val="2E2E2E"/>
          <w:sz w:val="24"/>
          <w:szCs w:val="24"/>
        </w:rPr>
        <w:fldChar w:fldCharType="end"/>
      </w:r>
      <w:bookmarkEnd w:id="8"/>
      <w:r w:rsidRPr="00A036F9">
        <w:rPr>
          <w:rFonts w:ascii="Georgia" w:eastAsia="Times New Roman" w:hAnsi="Georgia" w:cs="Times New Roman"/>
          <w:color w:val="2E2E2E"/>
          <w:sz w:val="24"/>
          <w:szCs w:val="24"/>
        </w:rPr>
        <w:t>. Unfortunately, these analyses at the level of DNA and RNA do not measure the actual antibodies of interest, and the presence of a cognate BCR sequence in the B cell population provides no information regarding abundance levels of the antibodies that end up in circulation.</w:t>
      </w:r>
    </w:p>
    <w:p w14:paraId="5B006735" w14:textId="57481B83"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Alternatively, the challenge could be approached from the protein level, analyzing the Ig repertoire present in circulation. The most abundant Ig in human plasma is IgG, at a concentration of approximately 10 mg/mL during health </w:t>
      </w:r>
      <w:bookmarkStart w:id="9" w:name="bbib9"/>
      <w:r w:rsidR="0021367C">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{"citationItems":[{"id":"ITEM-1","itemData":{"DOI":"10.1016/S0091-6749(75)80006-6","ISSN":"00916749","PMID":"803275","abstract":"Classical antibody deficiency syndromes, such as sex-linked agammaglobulinemia, are rare and relatively homogeneous in presentation. In the present investigation an unselected group of 3,213 individuals from a community health study was examined in an attempt to estimate the prevalence of the commoner and largely unclassified examples of immunoglobulin deficiencies defined by the lower 2.5 per cent of the population. The prevalence of selective IgA deficiency (an isolated absence of IgA) was 0.097 per cent and that for selective IgM deficiency was 0.03 per cent. No isolated absence of IgG was found. In addition to these deficiency syndromes, concentrations of each of the immunoglobulins were found to be highly correlated to each other. © 1975 The C. V. Mosby Company.","author":[{"dropping-particle":"","family":"Cassidy","given":"James T.","non-dropping-particle":"","parse-names":false,"suffix":""},{"dropping-particle":"","family":"Nordby","given":"Gordon L.","non-dropping-particle":"","parse-names":false,"suffix":""}],"container-title":"The Journal of Allergy and Clinical Immunology","id":"ITEM-1","issue":"1","issued":{"date-parts":[["1975"]]},"page":"35-48","title":"Human serum immunoglobulin concentrations: Prevalence of immunoglobulin deficiencies","type":"article-journal","volume":"55"},"uris":["http://www.mendeley.com/documents/?uuid=e27eb08c-fdb8-43b7-8c26-570cf3252fea"]},{"id":"ITEM-2","itemData":{"DOI":"10.1111/J.1365-2249.2007.03545.X","ISSN":"00099104","PMID":"18005364","abstract":"The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 © 2007 The Author(s).","author":[{"dropping-particle":"","family":"Gonzalez-Quintela","given":"A.","non-dropping-particle":"","parse-names":false,"suffix":""},{"dropping-particle":"","family":"Alende","given":"R.","non-dropping-particle":"","parse-names":false,"suffix":""},{"dropping-particle":"","family":"Gude","given":"F.","non-dropping-particle":"","parse-names":false,"suffix":""},{"dropping-particle":"","family":"Campos","given":"J.","non-dropping-particle":"","parse-names":false,"suffix":""},{"dropping-particle":"","family":"Rey","given":"J.","non-dropping-particle":"","parse-names":false,"suffix":""},{"dropping-particle":"","family":"Meijide","given":"L. M.","non-dropping-particle":"","parse-names":false,"suffix":""},{"dropping-particle":"","family":"Fernandez-Merino","given":"C.","non-dropping-particle":"","parse-names":false,"suffix":""},{"dropping-particle":"","family":"Vidal","given":"C.","non-dropping-particle":"","parse-names":false,"suffix":""}],"container-title":"Clinical and Experimental Immunology","id":"ITEM-2","issue":"1","issued":{"date-parts":[["2008","1"]]},"page":"42-50","title":"Serum levels of immunoglobulins (IgG, IgA, IgM) in a general adult population and their relationship with alcohol consumption, smoking and common metabolic abnormalities","type":"article-journal","volume":"151"},"uris":["http://www.mendeley.com/documents/?uuid=a1728f9f-8dc8-4e1e-98fc-4a05118468a0"]}],"mendeley":{"formattedCitation":"\\cite{Cassidy1975Human serum immunoglobulin concentrations: Prevalence of immunoglobulin deficiencies|||Gonzalez-Quintela2008Serum levels of immunoglobulins (IgG, IgA, IgM) in a general adult population and their relationship with alcohol consumption, smoking and common metabolic abnormalities}","plainTextFormattedCitation":"\\cite{Cassidy1975Human serum immunoglobulin concentrations: Prevalence of immunoglobulin deficiencies|||Gonzalez-Quintela2008Serum levels of immunoglobulins (IgG, IgA, IgM) in a general adult population and their relationship with alcohol consumption, smoking and common metabolic abnormalities}","previouslyFormattedCitation":"&lt;sup&gt;11,12&lt;/sup&gt;"},"properties":{"noteIndex":0},"schema":"https://github.com/citation-style-language/schema/raw/master/csl-citation.json"}</w:instrText>
      </w:r>
      <w:r w:rsidR="0021367C">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\cite{Cassidy1975Human serum immunoglobulin concentrations: Prevalence of immunoglobulin deficiencies|||Gonzalez-Quintela2008Serum levels of immunoglobulins (IgG, IgA, IgM) in a general adult population and their relationship with alcohol consumption, smoking and common metabolic abnormalities}</w:t>
      </w:r>
      <w:r w:rsidR="0021367C">
        <w:rPr>
          <w:rFonts w:ascii="Georgia" w:eastAsia="Times New Roman" w:hAnsi="Georgia" w:cs="Times New Roman"/>
          <w:color w:val="2E2E2E"/>
          <w:sz w:val="24"/>
          <w:szCs w:val="24"/>
        </w:rPr>
        <w:fldChar w:fldCharType="end"/>
      </w:r>
      <w:bookmarkEnd w:id="9"/>
      <w:r w:rsidRPr="00A036F9">
        <w:rPr>
          <w:rFonts w:ascii="Georgia" w:eastAsia="Times New Roman" w:hAnsi="Georgia" w:cs="Times New Roman"/>
          <w:color w:val="2E2E2E"/>
          <w:sz w:val="24"/>
          <w:szCs w:val="24"/>
        </w:rPr>
        <w:t xml:space="preserve">. Of the four IgG subclasses, IgG1 is the most abundant, accounting for more than 50% of all IgGs </w:t>
      </w:r>
      <w:bookmarkStart w:id="10" w:name="bbib51"/>
      <w:r w:rsidR="00965D46">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{"citationItems":[{"id":"ITEM-1","itemData":{"abstract":"The concentration of the four subclasses of IgG was determined in sera of normal adults and healthy children between 4 and 12 years of age, using the radial immuno-diffusion technique. A relation between the concentration of IgG subclasses and Gm type was studied in adults. No influence of Gm type on IgG1 concentration could be shown, except that the group of Gm(fb) individuals had a higher level than the others. The mean concentration of IgG2 was higher in sera positive for Gm(n) than in those lacking this genetic marker. High IgG3 concentrations corresponded to the presence of Gm(b). No clearcut evidence was obtained for a relation between IgG4 concentration and Gm factors, although in general Gm(n) positive individuals had higher and Gm (zag) positive individuals lower concentrations of this subclass in their serum. Quantification of IgG subclasses in sera from healthy children of different ages revealed that the amount of IgG2 rises slowly with age, having not yet reached the adult level at the age of 12 years. This also holds for IgG4, although in a lesser degree. No significant differences from the adult level were found for the concentrations of IgG1 and IgG3.","author":[{"dropping-particle":"","family":"Giessen","given":"Marijke","non-dropping-particle":"Van Der","parse-names":false,"suffix":""},{"dropping-particle":"","family":"Rossouw","given":"Emmerentia","non-dropping-particle":"","parse-names":false,"suffix":""},{"dropping-particle":"","family":"Algra-Van Veen","given":"Tineke","non-dropping-particle":"","parse-names":false,"suffix":""},{"dropping-particle":"Van","family":"Loghem","given":"Erna","non-dropping-particle":"","parse-names":false,"suffix":""},{"dropping-particle":"","family":"Zegers","given":"B J M","non-dropping-particle":"","parse-names":false,"suffix":""},{"dropping-particle":"","family":"Sander","given":"P C","non-dropping-particle":"","parse-names":false,"suffix":""}],"container-title":"Clin. exp. Immunol","id":"ITEM-1","issued":{"date-parts":[["1975"]]},"page":"501-509","title":"QUANTIFICATION OF IgG SUBCLASSES IN SERA OF NORMAL ADULTS AND HEALTHY CHILDREN BETWEEN 4 AND 12 YEARS OF AGE","type":"article-journal","volume":"21"},"uris":["http://www.mendeley.com/documents/?uuid=26ccc387-a057-3be0-9942-888765e381a4"]}],"mendeley":{"formattedCitation":"\\cite{Van Der Giessen1975QUANTIFICATION OF IgG SUBCLASSES IN SERA OF NORMAL ADULTS AND HEALTHY CHILDREN BETWEEN 4 AND 12 YEARS OF AGE}","plainTextFormattedCitation":"\\cite{Van Der Giessen1975QUANTIFICATION OF IgG SUBCLASSES IN SERA OF NORMAL ADULTS AND HEALTHY CHILDREN BETWEEN 4 AND 12 YEARS OF AGE}","previouslyFormattedCitation":"&lt;sup&gt;13&lt;/sup&gt;"},"properties":{"noteIndex":0},"schema":"https://github.com/citation-style-language/schema/raw/master/csl-citation.json"}</w:instrText>
      </w:r>
      <w:r w:rsidR="00965D46">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\cite{Van Der Giessen1975QUANTIFICATION OF IgG SUBCLASSES IN SERA OF NORMAL ADULTS AND HEALTHY CHILDREN BETWEEN 4 AND 12 YEARS OF AGE}</w:t>
      </w:r>
      <w:r w:rsidR="00965D46">
        <w:rPr>
          <w:rFonts w:ascii="Georgia" w:eastAsia="Times New Roman" w:hAnsi="Georgia" w:cs="Times New Roman"/>
          <w:color w:val="2E2E2E"/>
          <w:sz w:val="24"/>
          <w:szCs w:val="24"/>
        </w:rPr>
        <w:fldChar w:fldCharType="end"/>
      </w:r>
      <w:bookmarkEnd w:id="10"/>
      <w:r w:rsidRPr="00A036F9">
        <w:rPr>
          <w:rFonts w:ascii="Georgia" w:eastAsia="Times New Roman" w:hAnsi="Georgia" w:cs="Times New Roman"/>
          <w:color w:val="2E2E2E"/>
          <w:sz w:val="24"/>
          <w:szCs w:val="24"/>
        </w:rPr>
        <w:t xml:space="preserve"> in most people. Given the extremely high theoretical limits on Ig diversity and the large number of experimentally determined variants, most researchers have refrained from analyzing plasma antibodies directly at the protein level. It has been mostly assumed that it is impossible to detect any single Ig clone against the expected background of thousands to millions of other clones.</w:t>
      </w:r>
    </w:p>
    <w:p w14:paraId="39843B57" w14:textId="2A82F8D1"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However, in recent years, several attempts have been made to identify </w:t>
      </w:r>
      <w:hyperlink r:id="rId18" w:tooltip="Learn more about plasma Igs from ScienceDirect's AI-generated Topic Pages" w:history="1">
        <w:r w:rsidRPr="00A036F9">
          <w:rPr>
            <w:rFonts w:ascii="Georgia" w:eastAsia="Times New Roman" w:hAnsi="Georgia" w:cs="Times New Roman"/>
            <w:color w:val="2E2E2E"/>
            <w:sz w:val="24"/>
            <w:szCs w:val="24"/>
            <w:u w:val="single"/>
          </w:rPr>
          <w:t>plasma Igs</w:t>
        </w:r>
      </w:hyperlink>
      <w:r w:rsidRPr="00A036F9">
        <w:rPr>
          <w:rFonts w:ascii="Georgia" w:eastAsia="Times New Roman" w:hAnsi="Georgia" w:cs="Times New Roman"/>
          <w:color w:val="2E2E2E"/>
          <w:sz w:val="24"/>
          <w:szCs w:val="24"/>
        </w:rPr>
        <w:t> directly. G. Georgiou and colleagues should be considered pioneers. In their method (also referred to as Ig-seq, but protein-based instead of solely gene-based), IgGs are purified from plasma, and tryptic Ig peptides are characterized using </w:t>
      </w:r>
      <w:hyperlink r:id="rId19" w:tooltip="Learn more about liquid chromatography from ScienceDirect's AI-generated Topic Pages" w:history="1">
        <w:r w:rsidRPr="00A036F9">
          <w:rPr>
            <w:rFonts w:ascii="Georgia" w:eastAsia="Times New Roman" w:hAnsi="Georgia" w:cs="Times New Roman"/>
            <w:color w:val="2E2E2E"/>
            <w:sz w:val="24"/>
            <w:szCs w:val="24"/>
            <w:u w:val="single"/>
          </w:rPr>
          <w:t>liquid chromatography</w:t>
        </w:r>
      </w:hyperlink>
      <w:r w:rsidRPr="00A036F9">
        <w:rPr>
          <w:rFonts w:ascii="Georgia" w:eastAsia="Times New Roman" w:hAnsi="Georgia" w:cs="Times New Roman"/>
          <w:color w:val="2E2E2E"/>
          <w:sz w:val="24"/>
          <w:szCs w:val="24"/>
        </w:rPr>
        <w:t> coupled online to </w:t>
      </w:r>
      <w:hyperlink r:id="rId20" w:tooltip="Learn more about tandem mass spectrometry from ScienceDirect's AI-generated Topic Pages" w:history="1">
        <w:r w:rsidRPr="00A036F9">
          <w:rPr>
            <w:rFonts w:ascii="Georgia" w:eastAsia="Times New Roman" w:hAnsi="Georgia" w:cs="Times New Roman"/>
            <w:color w:val="2E2E2E"/>
            <w:sz w:val="24"/>
            <w:szCs w:val="24"/>
            <w:u w:val="single"/>
          </w:rPr>
          <w:t>tandem mass spectrometry</w:t>
        </w:r>
      </w:hyperlink>
      <w:r w:rsidRPr="00A036F9">
        <w:rPr>
          <w:rFonts w:ascii="Georgia" w:eastAsia="Times New Roman" w:hAnsi="Georgia" w:cs="Times New Roman"/>
          <w:color w:val="2E2E2E"/>
          <w:sz w:val="24"/>
          <w:szCs w:val="24"/>
        </w:rPr>
        <w:t xml:space="preserve"> (LC-MS/MS), focusing on the detection of IgG heavy-chain CDR3 peptides </w:t>
      </w:r>
      <w:bookmarkStart w:id="11" w:name="bbib10"/>
      <w:r w:rsidR="00965D46">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 xml:space="preserve">ADDIN CSL_CITATION {"citationItems":[{"id":"ITEM-1","itemData":{"DOI":"10.1016/j.celrep.2016.12.013","ISSN":"22111247","PMID":"28052253","abstract":"In autoantibody-mediated diseases such as pemphigus, serum antibodies lead to disease. Genetic analysis of B cells has allowed characterization of antibody repertoires in such diseases but would be complemented by proteomic analysis of serum autoantibodies. Here, we show using proteomic analysis that the serum autoantibody repertoire in pemphigus is much more polyclonal than that found by genetic studies of B cells. In addition, many B cells encode pemphigus autoantibodies that are not secreted into the serum. Heavy chain variable gene usage of serum autoantibodies is not shared among patients, implying targeting of the coded proteins will not be a useful therapeutic strategy. Analysis of autoantibodies in individual patients over several years indicates that many antibody clones persist but the proportion of each changes. These studies indicate a dynamic and diverse autoantibody response not revealed by genetic studies and explain why similar overall autoantibody titers may give variable disease activity.","author":[{"dropping-particle":"","family":"Chen","given":"Jing","non-dropping-particle":"","parse-names":false,"suffix":""},{"dropping-particle":"","family":"Zheng","given":"Qi","non-dropping-particle":"","parse-names":false,"suffix":""},{"dropping-particle":"","family":"Hammers","given":"Christoph M.","non-dropping-particle":"","parse-names":false,"suffix":""},{"dropping-particle":"","family":"Ellebrecht","given":"Christoph T.","non-dropping-particle":"","parse-names":false,"suffix":""},{"dropping-particle":"","family":"Mukherjee","given":"Eric M.","non-dropping-particle":"","parse-names":false,"suffix":""},{"dropping-particle":"","family":"Tang","given":"Hsin Yao","non-dropping-particle":"","parse-names":false,"suffix":""},{"dropping-particle":"","family":"Lin","given":"Chenyan","non-dropping-particle":"","parse-names":false,"suffix":""},{"dropping-particle":"","family":"Yuan","given":"Huijie","non-dropping-particle":"","parse-names":false,"suffix":""},{"dropping-particle":"","family":"Pan","given":"Meng","non-dropping-particle":"","parse-names":false,"suffix":""},{"dropping-particle":"","family":"Langenhan","given":"Jana","non-dropping-particle":"","parse-names":false,"suffix":""},{"dropping-particle":"","family":"Komorowski","given":"Lars","non-dropping-particle":"","parse-names":false,"suffix":""},{"dropping-particle":"","family":"Siegel","given":"Don L.","non-dropping-particle":"","parse-names":false,"suffix":""},{"dropping-particle":"","family":"Payne","given":"Aimee S.","non-dropping-particle":"","parse-names":false,"suffix":""},{"dropping-particle":"","family":"Stanley","given":"John R.","non-dropping-particle":"","parse-names":false,"suffix":""}],"container-title":"Cell Reports","id":"ITEM-1","issue":"1","issued":{"date-parts":[["2017","1","3"]]},"page":"237-247","publisher":"Elsevier B.V.","title":"Proteomic Analysis of Pemphigus Autoantibodies Indicates a Larger, More Diverse, and More Dynamic Repertoire than Determined by B Cell Genetics","type":"article-journal","volume":"18"},"uris":["http://www.mendeley.com/documents/?uuid=bdcc4eda-3e0e-4593-8a89-c3d47c25dd18"]},{"id":"ITEM-2","itemData":{"DOI":"10.1073/PNAS.1317793111","ISSN":"00278424","PMID":"24469811","abstract":"Most vaccines confer protection via the elicitation of serum antibodies, yet more than 100 y after the discovery of antibodies, the molecular composition of the human serum antibody repertoire to an antigen remains unknown. Using high-resolution liquid chromatography tandem MS proteomic analyses of serum antibodies coupled with next-generation sequencing of the V gene repertoire in peripheral B cells, we have delineated the human serum IgG and B-cell receptor repertoires following tetanus toxoid (TT) booster vaccination. We show that the TT+ serum IgG repertoire comprises 100 antibody clonotypes, with three clonotypes accounting for &gt;40% of the response. All 13 recombinant IgGs examined bound to vaccine antigen with Kd 10-8-10-10 M. Five of 13 IgGs recognized the same linear epitope on TT, occluding the binding site used by the toxin for cell entry, suggesting a possible explanation for the mechanism of protection conferred by the vaccine. Importantly, only a small fraction (&lt;5%) of peripheral blood plasmablast clonotypes (CD3-CD14-CD19+CD27 ++CD38++CD20-TT+) at the peak of the response (day 7), and an even smaller fraction of memory B cells, were found to encode antibodies that could be detected in the serological memory response 9 mo postvaccination. This suggests that only a small fraction of responding peripheral B cells give rise to the bone marrow long-lived plasma cells responsible for the production of biologically relevant amounts of vaccine-specific antibodies (near or above the Kd). Collectively, our results reveal the nature and dynamics of the serological response to vaccination with direct implications for vaccine design and evaluation.","author":[{"dropping-particle":"","family":"Lavinder","given":"Jason J.","non-dropping-particle":"","parse-names":false,"suffix":""},{"dropping-particle":"","family":"Wine","given":"Yariv","non-dropping-particle":"","parse-names":false,"suffix":""},{"dropping-particle":"","family":"Giesecke","given":"Claudia","non-dropping-particle":"","parse-names":false,"suffix":""},{"dropping-particle":"","family":"Ippolito","given":"Gregory C.","non-dropping-particle":"","parse-names":false,"suffix":""},{"dropping-particle":"","family":"Horton","given":"Andrew P.","non-dropping-particle":"","parse-names":false,"suffix":""},{"dropping-particle":"","family":"Lungu","given":"Oana I.","non-dropping-particle":"","parse-names":false,"suffix":""},{"dropping-particle":"","family":"Hoi","given":"Kam Hon","non-dropping-particle":"","parse-names":false,"suffix":""},{"dropping-particle":"","family":"DeKosky","given":"Brandon J.","non-dropping-particle":"","parse-names":false,"suffix":""},{"dropping-particle":"","family":"Murrin","given":"Ellen M.","non-dropping-particle":"","parse-names":false,"suffix":""},{"dropping-particle":"","family":"Wirth","given":"Megan M.","non-dropping-particle":"","parse-names":false,"suffix":""},{"dropping-particle":"","family":"Ellington","given":"Andrew D.","non-dropping-particle":"","parse-names":false,"suffix":""},{"dropping-particle":"","family":"Dörner","given":"Thomas","non-dropping-particle":"","parse-names":false,"suffix":""},{"dropping-particle":"","family":"Marcotte","given":"Edward M.","non-dropping-particle":"","parse-names":false,"suffix":""},{"dropping-particle":"","family":"Boutz","given":"Daniel R.","non-dropping-particle":"","parse-names":false,"suffix":""},{"dropping-particle":"","family":"Georgiou","given":"George","non-dropping-particle":"","parse-names":false,"suffix":""}],"container-title":"Proceedings of the National Academy of Sciences of the United States of America","id":"ITEM-2","issue":"6","issued":{"date-parts":[["2014","2","11"]]},"page":"2259-2264","title":"Identification and characterization of the constituent human serum antibodies elicited by vaccination","type":"article-journal","volume":"111"},"uris":["http://www.mendeley.com/documents/?uuid=418e3dd3-cb4d-44b9-b36d-50d89bd1eb94"]},{"id":"ITEM-3","itemData":{"DOI":"10.1038/NM.4224","ISSN":"1546170X","PMID":"27820605","abstract":"Molecular understanding of serological immunity to influenza has been confounded by the complexity of the polyclonal antibody response in humans. Here we used high-resolution proteomics analysis of immunoglobulin (referred to as Ig-seq) coupled with high-throughput sequencing of transcripts encoding B cell receptors (BCR-seq) to quantitatively determine the antibody repertoire at the individual clonotype level in the sera of young adults before and after vaccination with trivalent seasonal influenza vaccine. The serum repertoire comprised between 40 and 147 clonotypes that were specific to each of the three monovalent components of the trivalent influenza vaccine, with boosted pre-existing clonotypes accounting for â 1/460% of the response. An unexpectedly high fraction of serum antibodies recognized both the H1 and H3 monovalent vaccines. Recombinant versions of these H1 + H3 cross-reactive antibodies showed broad binding to hemagglutinins (HAs) from previously circulating virus strains; several of these antibodies, which were prevalent in the serum of multiple donors, recognized the same conserved epitope in the HA head domain. Although the HA-head-specific H1 + H3 antibodies did not show neutralization activity in vitro, they protected mice against infection with the H1N1 and H3N2 virus strains when administered before or after challenge. Collectively, our data reveal unanticipated insights regarding the serological response to influenza vaccination and raise questions about the added benefits of using a quadrivalent vaccine instead of a trivalent vaccine.","author":[{"dropping-particle":"","family":"Lee","given":"Jiwon","non-dropping-particle":"","parse-names":false,"suffix":""},{"dropping-particle":"","family":"Boutz","given":"Daniel R.","non-dropping-particle":"","parse-names":false,"suffix":""},{"dropping-particle":"","family":"Chromikova","given":"Veronika","non-dropping-particle":"","parse-names":false,"suffix":""},{"dropping-particle":"","family":"Joyce","given":"M. Gordon","non-dropping-particle":"","parse-names":false,"suffix":""},{"dropping-particle":"","family":"Vollmers","given":"Christopher","non-dropping-particle":"","parse-names":false,"suffix":""},{"dropping-particle":"","family":"Leung","given":"Kwanyee","non-dropping-particle":"","parse-names":false,"suffix":""},{"dropping-particle":"","family":"Horton","given":"Andrew P.","non-dropping-particle":"","parse-names":false,"suffix":""},{"dropping-particle":"","family":"DeKosky","given":"Brandon J.","non-dropping-particle":"","parse-names":false,"suffix":""},{"dropping-particle":"","family":"Lee","given":"Chang Han","non-dropping-particle":"","parse-names":false,"suffix":""},{"dropping-particle":"","family":"Lavinder","given":"Jason J.","non-dropping-particle":"","parse-names":false,"suffix":""},{"dropping-particle":"","family":"Murrin","given":"Ellen M.","non-dropping-particle":"","parse-names":false,"suffix":""},{"dropping-particle":"","family":"Chrysostomou","given":"Constantine","non-dropping-particle":"","parse-names":false,"suffix":""},{"dropping-particle":"","family":"Hoi","given":"Kam Hon","non-dropping-particle":"","parse-names":false,"suffix":""},{"dropping-particle":"","family":"Tsybovsky","given":"Yaroslav","non-dropping-particle":"","parse-names":false,"suffix":""},{"dropping-particle":"V.","family":"Thomas","given":"Paul","non-dropping-particle":"","parse-names":false,"suffix":""},{"dropping-particle":"","family":"Druz","given":"Aliaksandr","non-dropping-particle":"","parse-names":false,"suffix":""},{"dropping-particle":"","family":"Zhang","given":"Baoshan","non-dropping-particle":"","parse-names":false,"suffix":""},{"dropping-particle":"","family":"Zhang","given":"Yi","non-dropping-particle":"","parse-names":false,"suffix":""},{"dropping-particle":"","family":"Wang","given":"Lingshu","non-dropping-particle":"","parse-names":false,"suffix":""},{"dropping-particle":"","family":"Kong","given":"Wing Pui","non-dropping-particle":"","parse-names":false,"suffix":""},{"dropping-particle":"","family":"Park","given":"Daechan","non-dropping-particle":"","parse-names":false,"suffix":""},{"dropping-particle":"","family":"Popova","given":"Lyubov I.","non-dropping-particle":"","parse-names":false,"suffix":""},{"dropping-particle":"","family":"Dekker","given":"Cornelia L.","non-dropping-particle":"","parse-names":false,"suffix":""},{"dropping-particle":"","family":"Davis","given":"Mark M.","non-dropping-particle":"","parse-names":false,"suffix":""},{"dropping-particle":"","family":"Carter","given":"Chalise E.","non-dropping-particle":"","parse-names":false,"suffix":""},{"dropping-particle":"","family":"Ross","given":"Ted M.","non-dropping-particle":"","parse-names":false,"suffix":""},{"dropping-particle":"","family":"Ellington","given":"Andrew D.","non-dropping-particle":"","parse-names":false,"suffix":""},{"dropping-particle":"","family":"Wilson","given":"Patrick C.","non-dropping-particle":"","parse-names":false,"suffix":""},{"dropping-particle":"","family":"Marcotte","given":"Edward M.","non-dropping-particle":"","parse-names":false,"suffix":""},{"dropping-particle":"","family":"Mascola","given":"John R.","non-dropping-particle":"","parse-names":false,"suffix":""},{"dropping-particle":"","family":"Ippolito","given":"Gregory C.","non-dropping-particle":"","parse-names":false,"suffix":""},{"dropping-particle":"","family":"Krammer","given":"Florian","non-dropping-particle":"","parse-names":false,"suffix":""},{"dropping-particle":"","family":"Quake","given":"Stephen R.","non-dropping-particle":"","parse-names":false,"suffix":""},{"dropping-particle":"","family":"Kwong","given":"Peter D.","non-dropping-particle":"","parse-names":false,"suffix":""},{"dropping-particle":"","family":"Georgiou","given":"George","non-dropping-particle":"","parse-names":false,"suffix":""}],"container-title":"Nature Medicine","id":"ITEM-3","issue":"12","issued":{"date-parts":[["2016","12","1"]]},"page":"1456-1464","publisher":"Nature Publishing Group","title":"Molecular-level analysis of the serum antibody repertoire in young adults before and after seasonal influenza vaccination","type":"article-journal","volume":"22"},"uris":["http://www.mendeley.com/documents/?uuid=b184727c-254a-4f2f-91ec-f693429b8d8c"]},{"id":"ITEM-4","itemData":{"DOI":"10.1016/j.chom.2019.01.010","ISSN":"19346069","PMID":"30795981","abstract":"Humans are repeatedly exposed to influenza virus via infections and vaccinations. Understanding how multiple exposures and pre-existing immunity impact antibody responses is essential for vaccine development. Given the recent prevalence of influenza H1N1 A/California/7/2009 (CA09), we examined the clonal composition and dynamics of CA09 hemagglutinin (HA)-reactive IgG repertoire over 5 years in a donor with multiple influenza exposures. The anti-CA09 HA polyclonal response in this donor comprised 24 persistent antibody clonotypes, accounting for 72.6% ± 10.0% of the anti-CA09 HA repertoire over 5 years. These persistent antibodies displayed higher somatic hypermutation relative to transient serum antibodies detected at one time point. Additionally, persistent antibodies predominantly demonstrated cross-reactivity and potent neutralization toward a phylogenetically distant H5N1 A/Vietnam/1203/2004 (VT04) strain, a feature correlated with HA stem recognition. This analysis reveals how “serological imprinting” impacts responses to influenza and suggests that once elicited, cross-reactive antibodies targeting the HA stem can persist for years.","author":[{"dropping-particle":"","family":"Lee","given":"Jiwon","non-dropping-particle":"","parse-names":false,"suffix":""},{"dropping-particle":"","family":"Paparoditis","given":"Philipp","non-dropping-particle":"","parse-names":false,"suffix":""},{"dropping-particle":"","family":"Horton","given":"Andrew P.","non-dropping-particle":"","parse-names":false,"suffix":""},{"dropping-particle":"","family":"Frühwirth","given":"Alexander","non-dropping-particle":"","parse-names":false,"suffix":""},{"dropping-particle":"","family":"McDaniel","given":"Jonathan R.","non-dropping-particle":"","parse-names":false,"suffix":""},{"dropping-particle":"","family":"Jung","given":"Jiwon","non-dropping-particle":"","parse-names":false,"suffix":""},{"dropping-particle":"","family":"Boutz","given":"Daniel R.","non-dropping-particle":"","parse-names":false,"suffix":""},{"dropping-particle":"","family":"Hussein","given":"Dania A.","non-dropping-particle":"","parse-names":false,"suffix":""},{"dropping-particle":"","family":"Tanno","given":"Yuri","non-dropping-particle":"","parse-names":false,"suffix":""},{"dropping-particle":"","family":"Pappas","given":"Leontios","non-dropping-particle":"","parse-names":false,"suffix":""},{"dropping-particle":"","family":"Ippolito","given":"Gregory C.","non-dropping-particle":"","parse-names":false,"suffix":""},{"dropping-particle":"","family":"Corti","given":"Davide","non-dropping-particle":"","parse-names":false,"suffix":""},{"dropping-particle":"","family":"Lanzavecchia","given":"Antonio","non-dropping-particle":"","parse-names":false,"suffix":""},{"dropping-particle":"","family":"Georgiou","given":"George","non-dropping-particle":"","parse-names":false,"suffix":""}],"container-title":"Cell Host and Microbe","id":"ITEM-4","issue":"3","issued":{"date-parts":[["2019","3","13"]]},"page":"367-376.e5","publisher":"Cell Press","title":"Persistent Antibody Clonotypes Dominate the Serum Response to Influenza over Multiple Years and Repeated Vaccinations","type":"article-journal","volume":"25"},"uris":["http://www.mendeley.com/documents/?uuid=89159298-4aaa-4b96-9f22-aac288846456"]},{"id":"ITEM-5","itemData":{"DOI":"10.1073/PNAS.1213737110","ISSN":"00278424","PMID":"23382245","abstract":"We have developed and validated a methodology for determining the antibody composition of the polyclonal serum response after immunization. Pepsin-digested serum IgGs were subjected to standard antigen-affinity chromatography, and resulting elution, wash, and flow-through fractions were analyzed by bottom-up, liquid chromatography-high-resolution tandem mass spectrometry. Identification of individual monoclonal antibodies required the generation of a database of IgG variable gene (V-gene) sequences constructed by NextGen sequencing of mature B cells. Antibody V-gene sequences are characterized by short complementarity determining regions (CDRs) of high diversity adjacent to framework regions shared across thousands of IgGs, greatly complicating the identification of antigen-specific IgGs from proteomically observed peptides. By mapping peptides marking unique VH CDRH3 sequences, we identified a set of V-genes heavily enriched in the affinity chromatography elution, constituting the serum polyclonal response. After booster immunization in a rabbit, we find that the antigenspecific serum immune response is oligoclonal, comprising antibodies encoding 34 different CDRH3s that group into 30 distinct antibody VH clonotypes. Of these 34 CDRH3s, 12 account for </w:instrText>
      </w:r>
      <w:r w:rsidR="00C43217">
        <w:rPr>
          <w:rFonts w:ascii="Cambria Math" w:eastAsia="Times New Roman" w:hAnsi="Cambria Math" w:cs="Cambria Math"/>
          <w:color w:val="2E2E2E"/>
          <w:sz w:val="24"/>
          <w:szCs w:val="24"/>
        </w:rPr>
        <w:instrText>∼</w:instrText>
      </w:r>
      <w:r w:rsidR="00C43217">
        <w:rPr>
          <w:rFonts w:ascii="Georgia" w:eastAsia="Times New Roman" w:hAnsi="Georgia" w:cs="Times New Roman"/>
          <w:color w:val="2E2E2E"/>
          <w:sz w:val="24"/>
          <w:szCs w:val="24"/>
        </w:rPr>
        <w:instrText>60% of the antigen-specific CDRH3 peptide mass spectral counts. For comparison, antibodies with 18 different CDRH3s (12 clonotypes) were represented in the antigen-specific IgG fraction from an unimmunized rabbit that fortuitously displayed a moderate titer for BSA. Proteomically identified antibodies were synthesized and shown to display subnanomolar affinities. The ability to deconvolute the polyclonal serum response is likely to be of key importance for analyzing antibody responses after vaccination and for more completely understanding adaptive immune responses in health and disease.","author":[{"dropping-particle":"","family":"Wine","given":"Yariv","non-dropping-particle":"","parse-names":false,"suffix":""},{"dropping-particle":"","family":"Boutz","given":"Daniel R.","non-dropping-particle":"","parse-names":false,"suffix":""},{"dropping-particle":"","family":"Lavinder","given":"Jason J.","non-dropping-particle":"","parse-names":false,"suffix":""},{"dropping-particle":"","family":"Miklos","given":"Aleksandr E.","non-dropping-particle":"","parse-names":false,"suffix":""},{"dropping-particle":"","family":"Hughes","given":"Randall A.","non-dropping-particle":"","parse-names":false,"suffix":""},{"dropping-particle":"","family":"Hoi","given":"Kam Hon","non-dropping-particle":"","parse-names":false,"suffix":""},{"dropping-particle":"","family":"Jung","given":"Sang Taek","non-dropping-particle":"","parse-names":false,"suffix":""},{"dropping-particle":"","family":"Horton","given":"Andrew P.","non-dropping-particle":"","parse-names":false,"suffix":""},{"dropping-particle":"","family":"Murrin","given":"Ellen M.","non-dropping-particle":"","parse-names":false,"suffix":""},{"dropping-particle":"","family":"Ellington","given":"Andrew D.","non-dropping-particle":"","parse-names":false,"suffix":""},{"dropping-particle":"","family":"Marcotte","given":"Edward M.","non-dropping-particle":"","parse-names":false,"suffix":""},{"dropping-particle":"","family":"Georgiou","given":"George","non-dropping-particle":"","parse-names":false,"suffix":""}],"container-title":"Proceedings of the National Academy of Sciences of the United States of America","id":"ITEM-5","issue":"8","issued":{"date-parts":[["2013","2","19"]]},"page":"2993-2998","title":"Molecular deconvolution of the monoclonal antibodies that comprise the polyclonal serum response","type":"article-journal","volume":"110"},"uris":["http://www.mendeley.com/documents/?uuid=6a833e88-1dfb-470d-97b9-ec2eb84f8946"]}],"mendeley":{"formattedCitation":"\\cite{Chen2017Proteomic Analysis of Pemphigus Autoantibodies Indicates a Larger, More Diverse, and More Dynamic Repertoire than Determined by B Cell Genetics|||Lavinder2014Identification and characterization of the constituent human serum antibodies elicited by vaccination|||Lee2016Molecular-level analysis of the serum antibody repertoire in young adults before and after seasonal influenza vaccination|||Lee2019Persistent Antibody Clonotypes Dominate the Serum Response to Influenza over Multiple Years and Repeated Vaccinations|||Wine2013Molecular deconvolution of the monoclonal antibodies that comprise the polyclonal serum response}","plainTextFormattedCitation":"\\cite{Chen2017Proteomic Analysis of Pemphigus Autoantibodies Indicates a Larger, More Diverse, and More Dynamic Repertoire than Determined by B Cell Genetics|||Lavinder2014Identification and characterization of the constituent human serum antibodies elicited by vaccination|||Lee2016Molecular-level analysis of the serum antibody repertoire in young adults before and after seasonal influenza vaccination|||Lee2019Persistent Antibody Clonotypes Dominate the Serum Response to Influenza over Multiple Years and Repeated Vaccinations|||Wine2013Molecular deconvolution of the monoclonal antibodies that comprise the polyclonal serum response}","previouslyFormattedCitation":"&lt;sup&gt;14–18&lt;/sup&gt;"},"properties":{"noteIndex":0},"schema":"https://github.com/citation-style-language/schema/raw/master/csl-citation.json"}</w:instrText>
      </w:r>
      <w:r w:rsidR="00965D46">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\cite{Chen2017Proteomic Analysis of Pemphigus Autoantibodies Indicates a Larger, More Diverse, and More Dynamic Repertoire than Determined by B Cell Genetics|||Lavinder2014Identification and characterization of the constituent human serum antibodies elicited by vaccination|||Lee2016Molecular-level analysis of the serum antibody repertoire in young adults before and after seasonal influenza vaccination|||Lee2019Persistent Antibody Clonotypes Dominate the Serum Response to Influenza over Multiple Years and Repeated Vaccinations|||Wine2013Molecular deconvolution of the monoclonal antibodies that comprise the polyclonal serum response}</w:t>
      </w:r>
      <w:r w:rsidR="00965D46">
        <w:rPr>
          <w:rFonts w:ascii="Georgia" w:eastAsia="Times New Roman" w:hAnsi="Georgia" w:cs="Times New Roman"/>
          <w:color w:val="2E2E2E"/>
          <w:sz w:val="24"/>
          <w:szCs w:val="24"/>
        </w:rPr>
        <w:fldChar w:fldCharType="end"/>
      </w:r>
      <w:bookmarkStart w:id="12" w:name="bbib26"/>
      <w:bookmarkStart w:id="13" w:name="bbib27"/>
      <w:bookmarkEnd w:id="11"/>
      <w:r w:rsidRPr="00A036F9">
        <w:rPr>
          <w:rFonts w:ascii="Georgia" w:eastAsia="Times New Roman" w:hAnsi="Georgia" w:cs="Times New Roman"/>
          <w:color w:val="2E2E2E"/>
          <w:sz w:val="24"/>
          <w:szCs w:val="24"/>
        </w:rPr>
        <w:t xml:space="preserve">. Another recently </w:t>
      </w:r>
      <w:r w:rsidRPr="00A036F9">
        <w:rPr>
          <w:rFonts w:ascii="Georgia" w:eastAsia="Times New Roman" w:hAnsi="Georgia" w:cs="Times New Roman"/>
          <w:color w:val="2E2E2E"/>
          <w:sz w:val="24"/>
          <w:szCs w:val="24"/>
        </w:rPr>
        <w:lastRenderedPageBreak/>
        <w:t>developed </w:t>
      </w:r>
      <w:hyperlink r:id="rId21" w:tooltip="Learn more about proteomics from ScienceDirect's AI-generated Topic Pages" w:history="1">
        <w:r w:rsidRPr="00A036F9">
          <w:rPr>
            <w:rFonts w:ascii="Georgia" w:eastAsia="Times New Roman" w:hAnsi="Georgia" w:cs="Times New Roman"/>
            <w:color w:val="2E2E2E"/>
            <w:sz w:val="24"/>
            <w:szCs w:val="24"/>
            <w:u w:val="single"/>
          </w:rPr>
          <w:t>proteomics</w:t>
        </w:r>
      </w:hyperlink>
      <w:r w:rsidRPr="00A036F9">
        <w:rPr>
          <w:rFonts w:ascii="Georgia" w:eastAsia="Times New Roman" w:hAnsi="Georgia" w:cs="Times New Roman"/>
          <w:color w:val="2E2E2E"/>
          <w:sz w:val="24"/>
          <w:szCs w:val="24"/>
        </w:rPr>
        <w:t xml:space="preserve"> approach uses LC-MS to profile intact light chains purified from plasma </w:t>
      </w:r>
      <w:bookmarkStart w:id="14" w:name="bbib3"/>
      <w:r w:rsidR="00965D46">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 xml:space="preserve">ADDIN CSL_CITATION {"citationItems":[{"id":"ITEM-1","itemData":{"DOI":"10.1021/PR5005967","ISSN":"15353907","PMID":"25134970","abstract":"We previously described a microLC-ESI-Q-TOF MS method for identifying monoclonal immunoglobulins in serum and then tracking them over time using their accurate molecular mass. Here we demonstrate how the same methodology can be used to identify and characterize polyclonal immunoglobulins in serum. We establish that two molecular mass distributions observed by microLC-ESI-Q-TOF MS are from polyclonal kappa and lambda light chains using a combination of theoretical molecular masses from gene sequence data and the analysis of commercially available purified polyclonal IgG kappa and IgG lambda from normal human serum. A linear regression comparison of kappa/lambda ratios for 74 serum samples (25 hypergammaglobulinemia, 24 hypogammaglobulinemia, 25 normal) determined by microflowLC-ESI-Q-TOF MS and immunonephelometry had a slope of 1.37 and a correlation coefficient of 0.639. In addition to providing kappa/lambda ratios, the same microLC-ESI-Q-TOF MS analysis can determine the molecular mass for oligoclonal light chains observed above the polyclonal background in patient samples. In 2 patients with immune disorders and hypergammaglobulinemia, we observed a skewed polyclonal molecular mass distribution which translated into biased kappa/lambda ratios. Mass spectrometry provides a rapid and simple way to combine the polyclonal kappa/lambda light chain abundance ratios with the identification of dominant monoclonal as well as oligoclonal light chain immunoglobulins. We anticipate that this approach to evaluating immunoglobulin light chains will lead to improved understanding of immune deficiencies, autoimmune diseases, and antibody responses.","author":[{"dropping-particle":"","family":"Barnidge","given":"David R.","non-dropping-particle":"","parse-names":false,"suffix":""},{"dropping-particle":"","family":"Dasari","given":"Surendra","non-dropping-particle":"","parse-names":false,"suffix":""},{"dropping-particle":"","family":"Ramirez-Alvarado","given":"Marina","non-dropping-particle":"","parse-names":false,"suffix":""},{"dropping-particle":"","family":"Fontan","given":"Adrian","non-dropping-particle":"","parse-names":false,"suffix":""},{"dropping-particle":"","family":"Willrich","given":"Maria A.V.","non-dropping-particle":"","parse-names":false,"suffix":""},{"dropping-particle":"","family":"Tschumper","given":"Renee C.","non-dropping-particle":"","parse-names":false,"suffix":""},{"dropping-particle":"","family":"Jelinek","given":"Diane F.","non-dropping-particle":"","parse-names":false,"suffix":""},{"dropping-particle":"","family":"Snyder","given":"Melissa R.","non-dropping-particle":"","parse-names":false,"suffix":""},{"dropping-particle":"","family":"Dispenzieri","given":"Angela","non-dropping-particle":"","parse-names":false,"suffix":""},{"dropping-particle":"","family":"Katzmann","given":"Jerry A.","non-dropping-particle":"","parse-names":false,"suffix":""},{"dropping-particle":"","family":"Murray","given":"David L.","non-dropping-particle":"","parse-names":false,"suffix":""}],"container-title":"Journal of Proteome Research","id":"ITEM-1","issue":"11","issued":{"date-parts":[["2014","11","7"]]},"page":"5198-5205","publisher":"American Chemical Society","title":"Phenotyping polyclonal kappa and lambda light chain molecular mass distributions in patient serum using mass spectrometry","type":"article-journal","volume":"13"},"uris":["http://www.mendeley.com/documents/?uuid=ac66eece-59c6-415f-b6ea-8c4bddb254fb"]},{"id":"ITEM-2","itemData":{"DOI":"10.1021/PR400985K","ISSN":"15353893","PMID":"24467232","abstract":"A monoclonal gammopathy is defined by the detection a monoclonal immunoglobulin (M-protein). In clinical practice, the M-protein is detected by protein gel electrophoresis (PEL) and immunofixation electrophoresis (IFE). We theorized that molecular mass could be used instead of electrophoretic patterns to identify and quantify the M-protein because each light and heavy chain has a unique amino acid sequence and thus a unique molecular mass whose increased concentration could be distinguished from the normal polyclonal background. In addition, we surmised that top-down MS could be used to isotype the M-protein because each immunoglobulin has a constant region with an amino acid sequence unique to each isotype. Our method first enriches serum for immunoglobulins followed by reduction using DTT to separate light chains from heavy chains and then by microflow LC-ESI-Q-TOF MS. The multiply charged light and heavy chain ions are converted to their molecular masses, and reconstructed peak area calculations for light chains are used for quantification. Using this method, we demonstrate how the light chain portion of an M-protein can be monitored by molecular mass, and we also show that in sequential samples from a patient with multiple myeloma the light chain portion of the M-protein was detected in all samples, even those negative by PEL, IFE, and quantitative FLC. We also present top-down MS isotyping of M-protein light chains using a unique isotype-specific fragmentation pattern allowing for quantification and isotype identification in the same run. Our results show that microLC-ESI-Q-TOF MS provides superior sensitivity and specificity compared to conventional methods and shows promise as a viable method of detecting and isotyping an M-protein. © 2014 American Chemical Society.","author":[{"dropping-particle":"","family":"Barnidge","given":"David R.","non-dropping-particle":"","parse-names":false,"suffix":""},{"dropping-particle":"","family":"Dasari","given":"Surendra","non-dropping-particle":"","parse-names":false,"suffix":""},{"dropping-particle":"","family":"Botz","given":"Chad M.","non-dropping-particle":"","parse-names":false,"suffix":""},{"dropping-particle":"","family":"Murray","given":"Danelle H.","non-dropping-particle":"","parse-names":false,"suffix":""},{"dropping-particle":"","family":"Snyder","given":"Melissa R.","non-dropping-particle":"","parse-names":false,"suffix":""},{"dropping-particle":"","family":"Katzmann","given":"Jerry A.","non-dropping-particle":"","parse-names":false,"suffix":""},{"dropping-particle":"","family":"Dispenzieri","given":"Angela","non-dropping-particle":"","parse-names":false,"suffix":""},{"dropping-particle":"","family":"Murray","given":"David L.","non-dropping-particle":"","parse-names":false,"suffix":""}],"container-title":"Journal of Proteome Research","id":"ITEM-2","issue":"3","issued":{"date-parts":[["2014","3","7"]]},"page":"1419-1427","title":"Using mass spectrometry to monitor monoclonal immunoglobulins in patients with a monoclonal gammopathy","type":"article-journal","volume":"13"},"uris":["http://www.mendeley.com/documents/?uuid=8fde065b-d41e-416f-a71a-471d89252da5"]},{"id":"ITEM-3","itemData":{"DOI":"10.1021/ACS.ANALCHEM.8B03294","ISSN":"15206882","PMID":"30801187","abstract":"The current five-year survival rate for systemic AL amyloidosis or multiple myeloma is </w:instrText>
      </w:r>
      <w:r w:rsidR="00C43217">
        <w:rPr>
          <w:rFonts w:ascii="Cambria Math" w:eastAsia="Times New Roman" w:hAnsi="Cambria Math" w:cs="Cambria Math"/>
          <w:color w:val="2E2E2E"/>
          <w:sz w:val="24"/>
          <w:szCs w:val="24"/>
        </w:rPr>
        <w:instrText>∼</w:instrText>
      </w:r>
      <w:r w:rsidR="00C43217">
        <w:rPr>
          <w:rFonts w:ascii="Georgia" w:eastAsia="Times New Roman" w:hAnsi="Georgia" w:cs="Times New Roman"/>
          <w:color w:val="2E2E2E"/>
          <w:sz w:val="24"/>
          <w:szCs w:val="24"/>
        </w:rPr>
        <w:instrText>51%, indicating the urgent need for better diagnosis methods and treatment plans. Here, we describe highly specific and sensitive top-down and middle-down MS/MS methods owning the advantages of fast sample preparation, ultrahigh mass accuracy, and extensive residue cleavages with 21 telsa FT-ICR MS/MS. Unlike genomic testing, which requires bone marrow aspiration and may fail to identify all monoclonal immunoglobulins produced by the body, the present method requires only a blood draw. In addition, circulating monoclonal immunoglobulins spanning the entire population are analyzed and reflect the selection of germline sequence by B cells. The monoclonal immunoglobulin light chain FR2-CDR2-FR3 was sequenced by database-aided de novo MS/MS and 100% matched the gene sequencing result, except for two amino acids with isomeric counterparts, enabling accurate germline sequence classification. The monoclonal immunoglobulin heavy chains were also classified into specific germline sequences based on the present method. This work represents the first application of top/middle-down MS/MS sequencing of endogenous human monoclonal immunoglobulins with polyclonal immunoglobulins background.","author":[{"dropping-particle":"","family":"He","given":"Lidong","non-dropping-particle":"","parse-names":false,"suffix":""},{"dropping-particle":"","family":"Anderson","given":"Lissa C.","non-dropping-particle":"","parse-names":false,"suffix":""},{"dropping-particle":"","family":"Barnidge","given":"David R.","non-dropping-particle":"","parse-names":false,"suffix":""},{"dropping-particle":"","family":"Murray","given":"David L.","non-dropping-particle":"","parse-names":false,"suffix":""},{"dropping-particle":"","family":"Dasari","given":"Surendra","non-dropping-particle":"","parse-names":false,"suffix":""},{"dropping-particle":"","family":"Dispenzieri","given":"Angela","non-dropping-particle":"","parse-names":false,"suffix":""},{"dropping-particle":"","family":"Hendrickson","given":"Christopher L.","non-dropping-particle":"","parse-names":false,"suffix":""},{"dropping-particle":"","family":"Marshall","given":"Alan G.","non-dropping-particle":"","parse-names":false,"suffix":""}],"container-title":"Analytical Chemistry","id":"ITEM-3","issue":"5","issued":{"date-parts":[["2019","3","5"]]},"page":"3263-3269","publisher":"American Chemical Society","title":"Classification of Plasma Cell Disorders by 21 Tesla Fourier Transform Ion Cyclotron Resonance Top-Down and Middle-Down MS/MS Analysis of Monoclonal Immunoglobulin Light Chains in Human Serum","type":"article-journal","volume":"91"},"uris":["http://www.mendeley.com/documents/?uuid=e0c09881-598b-4244-af4c-6b22f22eeff0"]},{"id":"ITEM-4","itemData":{"DOI":"10.1007/S13361-017-1602-6","ISSN":"18791123","PMID":"28247297","abstract":"With the rapid growth of therapeutic monoclonal antibodies (mAbs), stringent quality control is needed to ensure clinical safety and efficacy. Monoclonal antibody primary sequence and post-translational modifications (PTM) are conventionally analyzed with labor-intensive, bottom-up tandem mass spectrometry (MS/MS), which is limited by incomplete peptide sequence coverage and introduction of artifacts during the lengthy analysis procedure. Here, we describe top-down and middle-down approaches with the advantages of fast sample preparation with minimal artifacts, ultrahigh mass accuracy, and extensive residue cleavages by use of 21 tesla FT-ICR MS/MS. The ultrahigh mass accuracy yields an RMS error of 0.2–0.4 ppm for antibody light chain, heavy chain, heavy chain Fc/2, and Fd subunits. The corresponding sequence coverages are 81%, 38%, 72%, and 65% with MS/MS RMS error ~4 ppm. Extension to a monoclonal antibody in human serum as a monoclonal gammopathy model yielded 53% sequence coverage from two nano-LC MS/MS runs. A blind analysis of five therapeutic monoclonal antibodies at clinically relevant concentrations in human serum resulted in correct identification of all five antibodies. Nano-LC 21 T FT-ICR MS/MS provides nonpareil mass resolution, mass accuracy, and sequence coverage for mAbs, and sets a benchmark for MS/MS analysis of multiple mAbs in serum. This is the first time that extensive cleavages for both variable and constant regions have been achieved for mAbs in a human serum background. [Figure not available: see fulltext.]","author":[{"dropping-particle":"","family":"He","given":"Lidong","non-dropping-particle":"","parse-names":false,"suffix":""},{"dropping-particle":"","family":"Anderson","given":"Lissa C.","non-dropping-particle":"","parse-names":false,"suffix":""},{"dropping-particle":"","family":"Barnidge","given":"David R.","non-dropping-particle":"","parse-names":false,"suffix":""},{"dropping-particle":"","family":"Murray","given":"David L.","non-dropping-particle":"","parse-names":false,"suffix":""},{"dropping-particle":"","family":"Hendrickson","given":"Christopher L.","non-dropping-particle":"","parse-names":false,"suffix":""},{"dropping-particle":"","family":"Marshall","given":"Alan G.","non-dropping-particle":"","parse-names":false,"suffix":""}],"container-title":"Journal of the American Society for Mass Spectrometry","id":"ITEM-4","issue":"5","issued":{"date-parts":[["2017","5","1"]]},"page":"827-838","publisher":"Springer New York LLC","title":"Analysis of Monoclonal Antibodies in Human Serum as a Model for Clinical Monoclonal Gammopathy by Use of 21 Tesla FT-ICR Top-Down and Middle-Down MS/MS","type":"article-journal","volume":"28"},"uris":["http://www.mendeley.com/documents/?uuid=ebe1a0b3-436e-445b-a2ef-f500205d9820"]},{"id":"ITEM-5","itemData":{"DOI":"10.1016/j.ymeth.2015.04.020","ISSN":"10959130","PMID":"25916620","abstract":"Established guidelines from the International Myeloma Working Group recommend diagnostic screening for patients suspected of plasma cell proliferative disease using protein electrophoresis (PEL), free light chain measurements and immunofixation electrophoresis (IFE) of serum and urine in certain cases. Plasma cell proliferative disorders are generally classified as monoclonal gammopathies given most are associated with the excess secretion of a monoclonal immunoglobulin or M-protein. In clinical practice, the M-protein is detected in a patients' serum by the appearance of a distinct protein band migrating within regions typically occupied by immunoglobulins. Given each M-protein is comprised by a sequence of amino acids pre-defined by somatic recombination unique to each clonal plasma cell, the molecular mass of the M-protein can act as a surrogate marker. We established a mass spectrometry based method to assign molecular mass to the immunoglobulin light chain of the M-protein and used this to detect the presence of M-proteins. Our method first enriches serum for immunoglobulins, followed by reduction to separate light chains from heavy chains, followed by microflow LC-ESI-Q-TOF MS. The multiply charged light chain ions are converted to their molecular mass and reconstructed peak area calculations are used for quantification. Using this method, we term \"monoclonal immunoglobulin Rapid Accurate Molecular Mass\" or miRAMM, the presence of M-proteins can be reliably detected with superior sensitivity compared to current gel-based PEL and IFE techniques.","author":[{"dropping-particle":"","family":"Mills","given":"John R.","non-dropping-particle":"","parse-names":false,"suffix":""},{"dropping-particle":"","family":"Barnidge","given":"David R.","non-dropping-particle":"","parse-names":false,"suffix":""},{"dropping-particle":"","family":"Murray","given":"David L.","non-dropping-particle":"","parse-names":false,"suffix":""}],"container-title":"Methods","id":"ITEM-5","issued":{"date-parts":[["2015","6","15"]]},"page":"56-65","publisher":"Academic Press Inc.","title":"Detecting monoclonal immunoglobulins in human serum using mass spectrometry","type":"article-journal","volume":"81"},"uris":["http://www.mendeley.com/documents/?uuid=18035766-81fd-4013-b36a-2260966eed26"]},{"id":"ITEM-6","itemData":{"DOI":"10.1038/S41408-019-0180-1","ISSN":"20445385","PMID":"30718462","author":[{"dropping-particle":"","family":"Sharpley","given":"Faye A.","non-dropping-particle":"","parse-names":false,"suffix":""},{"dropping-particle":"","family":"Manwani","given":"Richa","non-dropping-particle":"","parse-names":false,"suffix":""},{"dropping-particle":"","family":"Mahmood","given":"Shameem","non-dropping-particle":"","parse-names":false,"suffix":""},{"dropping-particle":"","family":"Sachchithanantham","given":"Sajitha","non-dropping-particle":"","parse-names":false,"suffix":""},{"dropping-particle":"","family":"Lachmann","given":"Helen J.","non-dropping-particle":"","parse-names":false,"suffix":""},{"dropping-particle":"","family":"Gillmore","given":"Julian D.","non-dropping-particle":"","parse-names":false,"suffix":""},{"dropping-particle":"","family":"Whelan","given":"Carol J.","non-dropping-particle":"","parse-names":false,"suffix":""},{"dropping-particle":"","family":"Fontana","given":"Marianna","non-dropping-particle":"","parse-names":false,"suffix":""},{"dropping-particle":"","family":"Hawkins","given":"Philip N.","non-dropping-particle":"","parse-names":false,"suffix":""},{"dropping-particle":"","family":"Wechalekar","given":"Ashutosh D.","non-dropping-particle":"","parse-names":false,"suffix":""}],"container-title":"Blood Cancer Journal","id":"ITEM-6","issue":"2","issued":{"date-parts":[["2019","2","1"]]},"publisher":"Nature Publishing Group","title":"A novel mass spectrometry method to identify the serum monoclonal light chain component in systemic light chain amyloidosis","type":"article-journal","volume":"9"},"uris":["http://www.mendeley.com/documents/?uuid=7c0d9e02-0475-496a-ab54-0dcb1459b36c"]}],"mendeley":{"formattedCitation":"\\cite{Barnidge2014Phenotyping polyclonal kappa and lambda light chain molecular mass distributions in patient serum using mass spectrometry|||Barnidge2014Using mass spectrometry to monitor monoclonal immunoglobulins in patients with a monoclonal gammopathy|||He2019Classification of Plasma Cell Disorders by 21 Tesla Fourier Transform Ion Cyclotron Resonance Top-Down and Middle-Down MS/MS Analysis of Monoclonal Immunoglobulin Light Chains in Human Serum|||He2017Analysis of Monoclonal Antibodies in Human Serum as a Model for Clinical Monoclonal Gammopathy by Use of 21 Tesla FT-ICR Top-Down and Middle-Down MS/MS|||Mills2015Detecting monoclonal immunoglobulins in human serum using mass spectrometry|||Sharpley2019A novel mass spectrometry method to identify the serum monoclonal light chain component in systemic light chain amyloidosis}","plainTextFormattedCitation":"\\cite{Barnidge2014Phenotyping polyclonal kappa and lambda light chain molecular mass distributions in patient serum using mass spectrometry|||Barnidge2014Using mass spectrometry to monitor monoclonal immunoglobulins in patients with a monoclonal gammopathy|||He2019Classification of Plasma Cell Disorders by 21 Tesla Fourier Transform Ion Cyclotron Resonance Top-Down and Middle-Down MS/MS Analysis of Monoclonal Immunoglobulin Light Chains in Human Serum|||He2017Analysis of Monoclonal Antibodies in Human Serum as a Model for Clinical Monoclonal Gammopathy by Use of 21 Tesla FT-ICR Top-Down and Middle-Down MS/MS|||Mills2015Detecting monoclonal immunoglobulins in human serum using mass spectrometry|||Sharpley2019A novel mass spectrometry method to identify the serum monoclonal light chain component in systemic light chain amyloidosis}","previouslyFormattedCitation":"&lt;sup&gt;19–24&lt;/sup&gt;"},"properties":{"noteIndex":0},"schema":"https://github.com/citation-style-language/schema/raw/master/csl-citation.json"}</w:instrText>
      </w:r>
      <w:r w:rsidR="00965D46">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\cite{Barnidge2014Phenotyping polyclonal kappa and lambda light chain molecular mass distributions in patient serum using mass spectrometry|||Barnidge2014Using mass spectrometry to monitor monoclonal immunoglobulins in patients with a monoclonal gammopathy|||He2019Classification of Plasma Cell Disorders by 21 Tesla Fourier Transform Ion Cyclotron Resonance Top-Down and Middle-Down MS/MS Analysis of Monoclonal Immunoglobulin Light Chains in Human Serum|||He2017Analysis of Monoclonal Antibodies in Human Serum as a Model for Clinical Monoclonal Gammopathy by Use of 21 Tesla FT-ICR Top-Down and Middle-Down MS/MS|||Mills2015Detecting monoclonal immunoglobulins in human serum using mass spectrometry|||Sharpley2019A novel mass spectrometry method to identify the serum monoclonal light chain component in systemic light chain amyloidosis}</w:t>
      </w:r>
      <w:r w:rsidR="00965D46">
        <w:rPr>
          <w:rFonts w:ascii="Georgia" w:eastAsia="Times New Roman" w:hAnsi="Georgia" w:cs="Times New Roman"/>
          <w:color w:val="2E2E2E"/>
          <w:sz w:val="24"/>
          <w:szCs w:val="24"/>
        </w:rPr>
        <w:fldChar w:fldCharType="end"/>
      </w:r>
      <w:bookmarkEnd w:id="14"/>
      <w:r w:rsidRPr="00A036F9">
        <w:rPr>
          <w:rFonts w:ascii="Georgia" w:eastAsia="Times New Roman" w:hAnsi="Georgia" w:cs="Times New Roman"/>
          <w:color w:val="2E2E2E"/>
          <w:sz w:val="24"/>
          <w:szCs w:val="24"/>
        </w:rPr>
        <w:t xml:space="preserve">. In another report, profiling and sequencing of intact Fabs was attempted, but the sensitivity was too low, and only a few sequence tags could be derived from separated light chains </w:t>
      </w:r>
      <w:r w:rsidR="00965D46">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{"citationItems":[{"id":"ITEM-1","itemData":{"DOI":"10.1038/S41598-018-38380-Y","ISSN":"20452322","PMID":"30787393","abstract":"Detecting autoimmune diseases at an early stage is crucial for effective treatment and disease management to slow disease progression and prevent irreversible organ damage. In many autoimmune diseases, disease-specific autoantibodies are produced by B cells in response to soluble autoantigens due to defects in B cell tolerance mechanisms. Autoantibodies accrue early in disease development, and several are so disease-specific they serve as classification criteria. In this study, we established a high-throughput, sensitive, intact serum autoantibody analysis platform based on the optimization of a one dimensional ultra-high-pressure liquid chromatography top-down mass spectrometry platform (1D UPLC-TDMS). This approach has been successfully applied to a 12 standard monoclonal antibody antigen-binding fragment (Fab) mixture, demonstrating the feasibility to separate and sequence intact antibodies with high sequence coverage and high sensitivity. We then applied the optimized platform to characterize total serum antibody Fabs in a systemic lupus erythematosus (SLE) patient sample and compared it to healthy control samples. From this analysis, we show that the SLE sample has many dominant antibody Fab-related mass features unlike the healthy controls. To our knowledge, this is the first top-down demonstration of serum autoantibody pool analysis. Our proposed approach holds great promise for discovering novel serum autoantibody biomarkers that are of interest for diagnosis, prognosis, and tolerance induction, as well as improving our understanding of pathogenic autoimmune processes.","author":[{"dropping-particle":"","family":"Wang","given":"Zhe","non-dropping-particle":"","parse-names":false,"suffix":""},{"dropping-particle":"","family":"Liu","given":"Xiaowen","non-dropping-particle":"","parse-names":false,"suffix":""},{"dropping-particle":"","family":"Muther","given":"Jennifer","non-dropping-particle":"","parse-names":false,"suffix":""},{"dropping-particle":"","family":"James","given":"Judith A.","non-dropping-particle":"","parse-names":false,"suffix":""},{"dropping-particle":"","family":"Smith","given":"Kenneth","non-dropping-particle":"","parse-names":false,"suffix":""},{"dropping-particle":"","family":"Wu","given":"Si","non-dropping-particle":"","parse-names":false,"suffix":""}],"container-title":"Scientific Reports","id":"ITEM-1","issue":"1","issued":{"date-parts":[["2019","12","1"]]},"publisher":"Nature Publishing Group","title":"Top-down Mass Spectrometry Analysis of Human Serum Autoantibody Antigen-Binding Fragments","type":"article-journal","volume":"9"},"uris":["http://www.mendeley.com/documents/?uuid=84afa524-6e0a-45bc-b2d2-44940f3f4103"]}],"mendeley":{"formattedCitation":"\\cite{Wang2019Top-down Mass Spectrometry Analysis of Human Serum Autoantibody Antigen-Binding Fragments}","plainTextFormattedCitation":"\\cite{Wang2019Top-down Mass Spectrometry Analysis of Human Serum Autoantibody Antigen-Binding Fragments}","previouslyFormattedCitation":"&lt;sup&gt;25&lt;/sup&gt;"},"properties":{"noteIndex":0},"schema":"https://github.com/citation-style-language/schema/raw/master/csl-citation.json"}</w:instrText>
      </w:r>
      <w:r w:rsidR="00965D46">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\cite{Wang2019Top-down Mass Spectrometry Analysis of Human Serum Autoantibody Antigen-Binding Fragments}</w:t>
      </w:r>
      <w:r w:rsidR="00965D46">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w:t>
      </w:r>
    </w:p>
    <w:p w14:paraId="20E53F57" w14:textId="77777777"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In these approaches, information about the heavy- and light-chain pairing is often lost, which is unfortunate as only the combined CDRs from both heavy and light chain provide the full complementarity against an antigen. Of note, in nearly all these studies, only a subset of plasma immunoglobulins recognizing and binding a </w:t>
      </w:r>
      <w:hyperlink r:id="rId22" w:tooltip="Learn more about specific antigen from ScienceDirect's AI-generated Topic Pages" w:history="1">
        <w:r w:rsidRPr="00A036F9">
          <w:rPr>
            <w:rFonts w:ascii="Georgia" w:eastAsia="Times New Roman" w:hAnsi="Georgia" w:cs="Times New Roman"/>
            <w:color w:val="2E2E2E"/>
            <w:sz w:val="24"/>
            <w:szCs w:val="24"/>
            <w:u w:val="single"/>
          </w:rPr>
          <w:t>specific antigen</w:t>
        </w:r>
      </w:hyperlink>
      <w:r w:rsidRPr="00A036F9">
        <w:rPr>
          <w:rFonts w:ascii="Georgia" w:eastAsia="Times New Roman" w:hAnsi="Georgia" w:cs="Times New Roman"/>
          <w:color w:val="2E2E2E"/>
          <w:sz w:val="24"/>
          <w:szCs w:val="24"/>
        </w:rPr>
        <w:t xml:space="preserve"> was targeted, or a mAb spiked into plasma was used as a model. Nevertheless, the remarkable observation was made that a person’s plasma Ig repertoire could be several orders less variable than assumed based on the available B cell repertoire and likely dominated by only a limited number of clones. Whether this observed number of IgGs is a consequence of the targeted analysis of </w:t>
      </w:r>
      <w:proofErr w:type="gramStart"/>
      <w:r w:rsidRPr="00A036F9">
        <w:rPr>
          <w:rFonts w:ascii="Georgia" w:eastAsia="Times New Roman" w:hAnsi="Georgia" w:cs="Times New Roman"/>
          <w:color w:val="2E2E2E"/>
          <w:sz w:val="24"/>
          <w:szCs w:val="24"/>
        </w:rPr>
        <w:t>antigen-specific</w:t>
      </w:r>
      <w:proofErr w:type="gramEnd"/>
      <w:r w:rsidRPr="00A036F9">
        <w:rPr>
          <w:rFonts w:ascii="Georgia" w:eastAsia="Times New Roman" w:hAnsi="Georgia" w:cs="Times New Roman"/>
          <w:color w:val="2E2E2E"/>
          <w:sz w:val="24"/>
          <w:szCs w:val="24"/>
        </w:rPr>
        <w:t xml:space="preserve"> IgGs or diseases with monoclonal IgG overexpression (gammopathy) remained unclear.</w:t>
      </w:r>
    </w:p>
    <w:p w14:paraId="15BBB211" w14:textId="58BE31F8"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Here, we introduce a sensitive and efficient approach for quantitative plasma IgG1 clone profiling. The method was applied to a sample set of two healthy control donors, as well as eight critically ill patients, from which sequential plasma samples were retrieved while developing nosocomial sepsis, experiencing a dramatic immunological change in a relatively short time span (</w:t>
      </w:r>
      <w:bookmarkStart w:id="15" w:name="bfig1"/>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"https://www.sciencedirect.com/science/article/pii/S2405471221003318?via%3Dihub" \l "fig1"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{fig:fig3.1}</w:t>
      </w:r>
      <w:r w:rsidRPr="00A036F9">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A</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The application of our method revealed several important properties of the human plasma IgG1 repertoire: (1) the total IgG1 repertoire is dominated by a few dozen clones, but (2) is unique for </w:t>
      </w:r>
      <w:proofErr w:type="gramStart"/>
      <w:r w:rsidRPr="00A036F9">
        <w:rPr>
          <w:rFonts w:ascii="Georgia" w:eastAsia="Times New Roman" w:hAnsi="Georgia" w:cs="Times New Roman"/>
          <w:color w:val="2E2E2E"/>
          <w:sz w:val="24"/>
          <w:szCs w:val="24"/>
        </w:rPr>
        <w:t>each individual</w:t>
      </w:r>
      <w:proofErr w:type="gramEnd"/>
      <w:r w:rsidRPr="00A036F9">
        <w:rPr>
          <w:rFonts w:ascii="Georgia" w:eastAsia="Times New Roman" w:hAnsi="Georgia" w:cs="Times New Roman"/>
          <w:color w:val="2E2E2E"/>
          <w:sz w:val="24"/>
          <w:szCs w:val="24"/>
        </w:rPr>
        <w:t>, and (3) single clones are differentially affected by physiological changes. Next, as proof of concept, we </w:t>
      </w:r>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r w:rsidRPr="00A036F9">
        <w:rPr>
          <w:rFonts w:ascii="Georgia" w:eastAsia="Times New Roman" w:hAnsi="Georgia" w:cs="Times New Roman"/>
          <w:color w:val="2E2E2E"/>
          <w:sz w:val="24"/>
          <w:szCs w:val="24"/>
        </w:rPr>
        <w:t> sequenced a single plasma clone—that appeared at sepsis onset—directly from human plasma, only made possible by using iteratively a combination of protein-centric and peptide-centric proteomics. To validate the correctness of the derived </w:t>
      </w:r>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r w:rsidRPr="00A036F9">
        <w:rPr>
          <w:rFonts w:ascii="Georgia" w:eastAsia="Times New Roman" w:hAnsi="Georgia" w:cs="Times New Roman"/>
          <w:color w:val="2E2E2E"/>
          <w:sz w:val="24"/>
          <w:szCs w:val="24"/>
        </w:rPr>
        <w:t xml:space="preserve"> IgG1 sequence, we produced its recombinant mAb equivalent and compared its key structural features with the plasma clone. We foresee that this approach will unlock the potential of mass spectrometric analysis and identification of </w:t>
      </w:r>
      <w:proofErr w:type="gramStart"/>
      <w:r w:rsidRPr="00A036F9">
        <w:rPr>
          <w:rFonts w:ascii="Georgia" w:eastAsia="Times New Roman" w:hAnsi="Georgia" w:cs="Times New Roman"/>
          <w:color w:val="2E2E2E"/>
          <w:sz w:val="24"/>
          <w:szCs w:val="24"/>
        </w:rPr>
        <w:t>disease-responsive</w:t>
      </w:r>
      <w:proofErr w:type="gramEnd"/>
      <w:r w:rsidRPr="00A036F9">
        <w:rPr>
          <w:rFonts w:ascii="Georgia" w:eastAsia="Times New Roman" w:hAnsi="Georgia" w:cs="Times New Roman"/>
          <w:color w:val="2E2E2E"/>
          <w:sz w:val="24"/>
          <w:szCs w:val="24"/>
        </w:rPr>
        <w:t xml:space="preserve"> IgGs that may be directly evaluated and used as therapeutic agents, as they do already represent fully matured, fully human Abs.</w:t>
      </w:r>
    </w:p>
    <w:p w14:paraId="542F94D4"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CDCAA"/>
          <w:sz w:val="21"/>
          <w:szCs w:val="21"/>
        </w:rPr>
        <w:t>\begin</w:t>
      </w:r>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proofErr w:type="gramStart"/>
      <w:r w:rsidRPr="004856F7">
        <w:rPr>
          <w:rFonts w:ascii="Fira Code" w:eastAsia="Times New Roman" w:hAnsi="Fira Code" w:cs="Fira Code"/>
          <w:color w:val="9CDCFE"/>
          <w:sz w:val="21"/>
          <w:szCs w:val="21"/>
        </w:rPr>
        <w:t>*</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w:t>
      </w:r>
      <w:proofErr w:type="spellStart"/>
      <w:r w:rsidRPr="004856F7">
        <w:rPr>
          <w:rFonts w:ascii="Fira Code" w:eastAsia="Times New Roman" w:hAnsi="Fira Code" w:cs="Fira Code"/>
          <w:color w:val="D4D4D4"/>
          <w:sz w:val="21"/>
          <w:szCs w:val="21"/>
        </w:rPr>
        <w:t>htb</w:t>
      </w:r>
      <w:proofErr w:type="spellEnd"/>
      <w:r w:rsidRPr="004856F7">
        <w:rPr>
          <w:rFonts w:ascii="Fira Code" w:eastAsia="Times New Roman" w:hAnsi="Fira Code" w:cs="Fira Code"/>
          <w:color w:val="D4D4D4"/>
          <w:sz w:val="21"/>
          <w:szCs w:val="21"/>
        </w:rPr>
        <w:t>]</w:t>
      </w:r>
    </w:p>
    <w:p w14:paraId="406D5E49"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center</w:t>
      </w:r>
      <w:proofErr w:type="gramEnd"/>
    </w:p>
    <w:p w14:paraId="3EC6E51F"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\includegraphics</w:t>
      </w:r>
      <w:proofErr w:type="gramStart"/>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Chapter.3/Figures/f1.png}</w:t>
      </w:r>
    </w:p>
    <w:p w14:paraId="6F509E7D"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caption</w:t>
      </w:r>
      <w:r w:rsidRPr="004856F7">
        <w:rPr>
          <w:rFonts w:ascii="Fira Code" w:eastAsia="Times New Roman" w:hAnsi="Fira Code" w:cs="Fira Code"/>
          <w:color w:val="D4D4D4"/>
          <w:sz w:val="21"/>
          <w:szCs w:val="21"/>
        </w:rPr>
        <w:t>{</w:t>
      </w:r>
      <w:proofErr w:type="gramEnd"/>
    </w:p>
    <w:p w14:paraId="02DD2583" w14:textId="40F96CA0"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lastRenderedPageBreak/>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textbf</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b/>
          <w:bCs/>
          <w:color w:val="569CD6"/>
          <w:sz w:val="21"/>
          <w:szCs w:val="21"/>
        </w:rPr>
        <w:t>Monitoring individual plasma IgG1 profiles.</w:t>
      </w:r>
      <w:r w:rsidRPr="004856F7">
        <w:rPr>
          <w:rFonts w:ascii="Fira Code" w:eastAsia="Times New Roman" w:hAnsi="Fira Code" w:cs="Fira Code"/>
          <w:color w:val="D4D4D4"/>
          <w:sz w:val="21"/>
          <w:szCs w:val="21"/>
        </w:rPr>
        <w:t xml:space="preserve">} (A) Longitudinal analysis of the IgG1 repertoire from sepsis patient plasma obtained at four time points, reveals its simplicity and clonal dynamics: some clones are </w:t>
      </w:r>
      <w:proofErr w:type="gramStart"/>
      <w:r w:rsidRPr="004856F7">
        <w:rPr>
          <w:rFonts w:ascii="Fira Code" w:eastAsia="Times New Roman" w:hAnsi="Fira Code" w:cs="Fira Code"/>
          <w:color w:val="D4D4D4"/>
          <w:sz w:val="21"/>
          <w:szCs w:val="21"/>
        </w:rPr>
        <w:t>fairly constant</w:t>
      </w:r>
      <w:proofErr w:type="gramEnd"/>
      <w:r w:rsidRPr="004856F7">
        <w:rPr>
          <w:rFonts w:ascii="Fira Code" w:eastAsia="Times New Roman" w:hAnsi="Fira Code" w:cs="Fira Code"/>
          <w:color w:val="D4D4D4"/>
          <w:sz w:val="21"/>
          <w:szCs w:val="21"/>
        </w:rPr>
        <w:t xml:space="preserve"> (green), some disappear (blue), whereas others appear over time (red). (B) The experimental approach taken involves IgG capturing from 10–100 </w:t>
      </w:r>
      <w:proofErr w:type="spellStart"/>
      <w:r w:rsidRPr="004856F7">
        <w:rPr>
          <w:rFonts w:ascii="Fira Code" w:eastAsia="Times New Roman" w:hAnsi="Fira Code" w:cs="Fira Code"/>
          <w:color w:val="D4D4D4"/>
          <w:sz w:val="21"/>
          <w:szCs w:val="21"/>
        </w:rPr>
        <w:t>μL</w:t>
      </w:r>
      <w:proofErr w:type="spellEnd"/>
      <w:r w:rsidRPr="004856F7">
        <w:rPr>
          <w:rFonts w:ascii="Fira Code" w:eastAsia="Times New Roman" w:hAnsi="Fira Code" w:cs="Fira Code"/>
          <w:color w:val="D4D4D4"/>
          <w:sz w:val="21"/>
          <w:szCs w:val="21"/>
        </w:rPr>
        <w:t xml:space="preserve"> of serum, followed by the specific enzymatic digestion of the IgG1 molecules in their hinge region, generating two identical Fab portions. All generated Fabs are collected and subsequently subjected to LC-MS analysis. The clonal repertoire is profiled, whereby each identified clone is characterized by its unique mass and retention time. A single post-sepsis clone from one of the patients (F59) was selected for </w:t>
      </w:r>
      <w:del w:id="16" w:author="Graaf, S.C. de (Bastiaan)" w:date="2023-03-27T12:46:00Z">
        <w:r w:rsidR="005D08D0" w:rsidDel="005D08D0">
          <w:rPr>
            <w:rFonts w:ascii="Fira Code" w:eastAsia="Times New Roman" w:hAnsi="Fira Code" w:cs="Fira Code"/>
            <w:color w:val="D4D4D4"/>
            <w:sz w:val="21"/>
            <w:szCs w:val="21"/>
          </w:rPr>
          <w:delText>\emph{</w:delText>
        </w:r>
      </w:del>
      <w:del w:id="17" w:author="Graaf, S.C. de (Bastiaan)" w:date="2023-03-27T12:45:00Z">
        <w:r w:rsidR="005D08D0" w:rsidDel="005D08D0">
          <w:rPr>
            <w:rFonts w:ascii="Fira Code" w:eastAsia="Times New Roman" w:hAnsi="Fira Code" w:cs="Fira Code"/>
            <w:color w:val="D4D4D4"/>
            <w:sz w:val="21"/>
            <w:szCs w:val="21"/>
          </w:rPr>
          <w:delText>de novo</w:delText>
        </w:r>
      </w:del>
      <w:ins w:id="18" w:author="Graaf, S.C. de (Bastiaan)" w:date="2023-03-27T12:45:00Z">
        <w:r w:rsidR="005D08D0">
          <w:rPr>
            <w:rFonts w:ascii="Fira Code" w:eastAsia="Times New Roman" w:hAnsi="Fira Code" w:cs="Fira Code"/>
            <w:color w:val="D4D4D4"/>
            <w:sz w:val="21"/>
            <w:szCs w:val="21"/>
          </w:rPr>
          <w:t>\</w:t>
        </w:r>
        <w:proofErr w:type="gramStart"/>
        <w:r w:rsidR="005D08D0">
          <w:rPr>
            <w:rFonts w:ascii="Fira Code" w:eastAsia="Times New Roman" w:hAnsi="Fira Code" w:cs="Fira Code"/>
            <w:color w:val="D4D4D4"/>
            <w:sz w:val="21"/>
            <w:szCs w:val="21"/>
          </w:rPr>
          <w:t>emph{</w:t>
        </w:r>
        <w:proofErr w:type="gramEnd"/>
        <w:r w:rsidR="005D08D0">
          <w:rPr>
            <w:rFonts w:ascii="Fira Code" w:eastAsia="Times New Roman" w:hAnsi="Fira Code" w:cs="Fira Code"/>
            <w:color w:val="D4D4D4"/>
            <w:sz w:val="21"/>
            <w:szCs w:val="21"/>
          </w:rPr>
          <w:t>de novo}</w:t>
        </w:r>
      </w:ins>
      <w:del w:id="19" w:author="Graaf, S.C. de (Bastiaan)" w:date="2023-03-27T12:46:00Z">
        <w:r w:rsidR="005D08D0" w:rsidDel="005D08D0">
          <w:rPr>
            <w:rFonts w:ascii="Fira Code" w:eastAsia="Times New Roman" w:hAnsi="Fira Code" w:cs="Fira Code"/>
            <w:color w:val="D4D4D4"/>
            <w:sz w:val="21"/>
            <w:szCs w:val="21"/>
          </w:rPr>
          <w:delText>}</w:delText>
        </w:r>
      </w:del>
      <w:r w:rsidRPr="004856F7">
        <w:rPr>
          <w:rFonts w:ascii="Fira Code" w:eastAsia="Times New Roman" w:hAnsi="Fira Code" w:cs="Fira Code"/>
          <w:color w:val="D4D4D4"/>
          <w:sz w:val="21"/>
          <w:szCs w:val="21"/>
        </w:rPr>
        <w:t xml:space="preserve"> sequencing, combining protein- and peptide-centric mass-spectrometry-based sequencing. The extracted full sequence of the plasma IgG1 was validated by analyzing, in a similar manner, a recombinant IgG1 analog of the plasma clone.</w:t>
      </w:r>
    </w:p>
    <w:p w14:paraId="78F4CF0E"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w:t>
      </w:r>
    </w:p>
    <w:p w14:paraId="62B83C54"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C586C0"/>
          <w:sz w:val="21"/>
          <w:szCs w:val="21"/>
        </w:rPr>
        <w:t>\label</w:t>
      </w:r>
      <w:r w:rsidRPr="004856F7">
        <w:rPr>
          <w:rFonts w:ascii="Fira Code" w:eastAsia="Times New Roman" w:hAnsi="Fira Code" w:cs="Fira Code"/>
          <w:color w:val="D4D4D4"/>
          <w:sz w:val="21"/>
          <w:szCs w:val="21"/>
        </w:rPr>
        <w:t>{</w:t>
      </w:r>
      <w:proofErr w:type="gramStart"/>
      <w:r w:rsidRPr="004856F7">
        <w:rPr>
          <w:rFonts w:ascii="Fira Code" w:eastAsia="Times New Roman" w:hAnsi="Fira Code" w:cs="Fira Code"/>
          <w:color w:val="9CDCFE"/>
          <w:sz w:val="21"/>
          <w:szCs w:val="21"/>
        </w:rPr>
        <w:t>fig:fig</w:t>
      </w:r>
      <w:proofErr w:type="gramEnd"/>
      <w:r w:rsidRPr="004856F7">
        <w:rPr>
          <w:rFonts w:ascii="Fira Code" w:eastAsia="Times New Roman" w:hAnsi="Fira Code" w:cs="Fira Code"/>
          <w:color w:val="9CDCFE"/>
          <w:sz w:val="21"/>
          <w:szCs w:val="21"/>
        </w:rPr>
        <w:t>3.1</w:t>
      </w:r>
      <w:r w:rsidRPr="004856F7">
        <w:rPr>
          <w:rFonts w:ascii="Fira Code" w:eastAsia="Times New Roman" w:hAnsi="Fira Code" w:cs="Fira Code"/>
          <w:color w:val="D4D4D4"/>
          <w:sz w:val="21"/>
          <w:szCs w:val="21"/>
        </w:rPr>
        <w:t>}</w:t>
      </w:r>
    </w:p>
    <w:p w14:paraId="50EF572E"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end</w:t>
      </w:r>
      <w:proofErr w:type="gramEnd"/>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r w:rsidRPr="004856F7">
        <w:rPr>
          <w:rFonts w:ascii="Fira Code" w:eastAsia="Times New Roman" w:hAnsi="Fira Code" w:cs="Fira Code"/>
          <w:color w:val="D4D4D4"/>
          <w:sz w:val="21"/>
          <w:szCs w:val="21"/>
        </w:rPr>
        <w:t>}</w:t>
      </w:r>
    </w:p>
    <w:p w14:paraId="5CAAF843" w14:textId="76B6A96B"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noProof/>
          <w:color w:val="2E2E2E"/>
          <w:sz w:val="24"/>
          <w:szCs w:val="24"/>
        </w:rPr>
        <w:drawing>
          <wp:inline distT="0" distB="0" distL="0" distR="0" wp14:anchorId="33E145B8" wp14:editId="1846FF23">
            <wp:extent cx="5943600" cy="358330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4EECE7AC" w14:textId="2D508306" w:rsidR="00A036F9" w:rsidRPr="00A036F9" w:rsidRDefault="00307E4D" w:rsidP="00A036F9">
      <w:pPr>
        <w:spacing w:before="480" w:after="120" w:line="240" w:lineRule="auto"/>
        <w:outlineLvl w:val="1"/>
        <w:rPr>
          <w:rFonts w:ascii="Georgia" w:eastAsia="Times New Roman" w:hAnsi="Georgia" w:cs="Times New Roman"/>
          <w:color w:val="2E2E2E"/>
          <w:sz w:val="36"/>
          <w:szCs w:val="36"/>
        </w:rPr>
      </w:pPr>
      <w:proofErr w:type="gramStart"/>
      <w:r>
        <w:rPr>
          <w:rFonts w:ascii="Georgia" w:eastAsia="Times New Roman" w:hAnsi="Georgia" w:cs="Times New Roman"/>
          <w:color w:val="2E2E2E"/>
          <w:sz w:val="36"/>
          <w:szCs w:val="36"/>
        </w:rPr>
        <w:t>!</w:t>
      </w:r>
      <w:r w:rsidR="00A036F9" w:rsidRPr="00A036F9">
        <w:rPr>
          <w:rFonts w:ascii="Georgia" w:eastAsia="Times New Roman" w:hAnsi="Georgia" w:cs="Times New Roman"/>
          <w:color w:val="2E2E2E"/>
          <w:sz w:val="36"/>
          <w:szCs w:val="36"/>
        </w:rPr>
        <w:t>Results</w:t>
      </w:r>
      <w:proofErr w:type="gramEnd"/>
    </w:p>
    <w:p w14:paraId="7180991C" w14:textId="39E7BE98" w:rsidR="00A036F9" w:rsidRPr="00A036F9" w:rsidRDefault="00307E4D" w:rsidP="00A036F9">
      <w:pPr>
        <w:spacing w:before="360" w:after="12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t>!!</w:t>
      </w:r>
      <w:r w:rsidR="00A036F9" w:rsidRPr="00A036F9">
        <w:rPr>
          <w:rFonts w:ascii="Georgia" w:eastAsia="Times New Roman" w:hAnsi="Georgia" w:cs="Times New Roman"/>
          <w:color w:val="2E2E2E"/>
          <w:sz w:val="27"/>
          <w:szCs w:val="27"/>
        </w:rPr>
        <w:t>Mass-spectrometry-based Fab profiling of the human plasma repertoire</w:t>
      </w:r>
    </w:p>
    <w:p w14:paraId="6D7EA907" w14:textId="29D6DB70"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lastRenderedPageBreak/>
        <w:t>To chart and monitor the nature of the plasma IgG1 repertoire, we started our analysis with 10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of plasma, derived from a single donor. From such a sample, we first captured all intact IgGs using affinity beads. Subsequently, the captured IgG molecules were digested using the highly specific Ig degrading enzyme (IgdE), cleaving specifically IgG1’s at a defined site in the upper </w:t>
      </w:r>
      <w:hyperlink r:id="rId24" w:tooltip="Learn more about hinge region from ScienceDirect's AI-generated Topic Pages" w:history="1">
        <w:r w:rsidRPr="00A036F9">
          <w:rPr>
            <w:rFonts w:ascii="Georgia" w:eastAsia="Times New Roman" w:hAnsi="Georgia" w:cs="Times New Roman"/>
            <w:color w:val="2E2E2E"/>
            <w:sz w:val="24"/>
            <w:szCs w:val="24"/>
            <w:u w:val="single"/>
          </w:rPr>
          <w:t>hinge region</w:t>
        </w:r>
      </w:hyperlink>
      <w:r w:rsidRPr="00A036F9">
        <w:rPr>
          <w:rFonts w:ascii="Georgia" w:eastAsia="Times New Roman" w:hAnsi="Georgia" w:cs="Times New Roman"/>
          <w:color w:val="2E2E2E"/>
          <w:sz w:val="24"/>
          <w:szCs w:val="24"/>
        </w:rPr>
        <w:t>, resulting in the segregated Fc (that remains bound to the affinity beads) and two identical Fabs (</w:t>
      </w:r>
      <w:hyperlink r:id="rId25" w:anchor="fig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{fig:fig3.1}</w:t>
        </w:r>
      </w:hyperlink>
      <w:r w:rsidRPr="00A036F9">
        <w:rPr>
          <w:rFonts w:ascii="Georgia" w:eastAsia="Times New Roman" w:hAnsi="Georgia" w:cs="Times New Roman"/>
          <w:color w:val="2E2E2E"/>
          <w:sz w:val="24"/>
          <w:szCs w:val="24"/>
        </w:rPr>
        <w:t>B</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w:t>
      </w:r>
      <w:bookmarkStart w:id="20" w:name="bbib45"/>
      <w:r w:rsidR="00965D46">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{"citationItems":[{"id":"ITEM-1","itemData":{"DOI":"10.1371/JOURNAL.PONE.0164809","ISSN":"19326203","PMID":"27749921","abstract":"Recently we have discovered an IgG degrading enzyme of the endemic pig pathogen S. suis designated IgdE that is highly specific for porcine IgG. This protease is the founding member of a novel cysteine protease family assigned C113 in the MEROPS peptidase database. Bioinformatical analyses revealed putative members of the IgdE protease family in eight other Streptococcus species. The genes of the putative IgdE family proteases of S. agalactiae, S. porcinus, S. pseudoporcinus and S. equi subsp. zooepidemicus were cloned for production of recombinant protein into expression vectors. Recombinant proteins of all four IgdE family proteases were proteolytically active against IgG of the respective Streptococcus species hosts, but not against IgG from other tested species or other classes of immunoglobulins, thereby linking the substrate specificity to the known host tropism. The novel IgdE family proteases of S. agalactiae, S. pseudoporcinus and S. equi showed IgG subtype specificity, i.e. IgdE from S. agalactiae and S. pseudoporcinus cleaved human IgG1, while IgdE from S. equi was subtype specific for equine IgG7. Porcine IgG subtype specificities of the IgdE family proteases of S. porcinus and S. pseudoporcinus remain to be determined. Cleavage of porcine IgG by IgdE of S. pseudoporcinus is suggested to be an evolutionary remaining activity reflecting ancestry of the human pathogen to the porcine pathogen S. porcinus. The IgG subtype specificity of bacterial proteases indicates the special importance of these IgG subtypes in counteracting infection or colonization and opportunistic streptococci neutralize such antibodies through expression of IgdE family proteases as putative immune evasion factors. We suggest that IgdE family proteases might be valid vaccine targets against streptococci of both human and veterinary medical concerns and could also be of therapeutic as well as biotechnological use.","author":[{"dropping-particle":"","family":"Spoerry","given":"Christian","non-dropping-particle":"","parse-names":false,"suffix":""},{"dropping-particle":"","family":"Hessle","given":"Pontus","non-dropping-particle":"","parse-names":false,"suffix":""},{"dropping-particle":"","family":"Lewis","given":"Melanie J.","non-dropping-particle":"","parse-names":false,"suffix":""},{"dropping-particle":"","family":"Paton","given":"Lois","non-dropping-particle":"","parse-names":false,"suffix":""},{"dropping-particle":"","family":"Woof","given":"Jenny M.","non-dropping-particle":"","parse-names":false,"suffix":""},{"dropping-particle":"","family":"Pawel-Rammingen","given":"Ulrich","non-dropping-particle":"Von","parse-names":false,"suffix":""}],"container-title":"PLoS ONE","id":"ITEM-1","issue":"10","issued":{"date-parts":[["2016","10","1"]]},"publisher":"Public Library of Science","title":"Novel IgG-degrading enzymes of the IgdE protease family link substrate specificity to host tropism of streptococcus species","type":"article-journal","volume":"11"},"uris":["http://www.mendeley.com/documents/?uuid=05122459-b066-48e3-b8f8-196ad6fd1eb8"]}],"mendeley":{"formattedCitation":"\\cite{Spoerry2016Novel IgG-degrading enzymes of the IgdE protease family link substrate specificity to host tropism of streptococcus species}","plainTextFormattedCitation":"\\cite{Spoerry2016Novel IgG-degrading enzymes of the IgdE protease family link substrate specificity to host tropism of streptococcus species}","previouslyFormattedCitation":"&lt;sup&gt;26&lt;/sup&gt;"},"properties":{"noteIndex":0},"schema":"https://github.com/citation-style-language/schema/raw/master/csl-citation.json"}</w:instrText>
      </w:r>
      <w:r w:rsidR="00965D46">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\cite{Spoerry2016Novel IgG-degrading enzymes of the IgdE protease family link substrate specificity to host tropism of streptococcus species}</w:t>
      </w:r>
      <w:r w:rsidR="00965D46">
        <w:rPr>
          <w:rFonts w:ascii="Georgia" w:eastAsia="Times New Roman" w:hAnsi="Georgia" w:cs="Times New Roman"/>
          <w:color w:val="2E2E2E"/>
          <w:sz w:val="24"/>
          <w:szCs w:val="24"/>
        </w:rPr>
        <w:fldChar w:fldCharType="end"/>
      </w:r>
      <w:bookmarkEnd w:id="20"/>
      <w:r w:rsidRPr="00A036F9">
        <w:rPr>
          <w:rFonts w:ascii="Georgia" w:eastAsia="Times New Roman" w:hAnsi="Georgia" w:cs="Times New Roman"/>
          <w:color w:val="2E2E2E"/>
          <w:sz w:val="24"/>
          <w:szCs w:val="24"/>
        </w:rPr>
        <w:t>. We focused on the </w:t>
      </w:r>
      <w:hyperlink r:id="rId26" w:tooltip="Learn more about Fab from ScienceDirect's AI-generated Topic Pages" w:history="1">
        <w:r w:rsidRPr="00A036F9">
          <w:rPr>
            <w:rFonts w:ascii="Georgia" w:eastAsia="Times New Roman" w:hAnsi="Georgia" w:cs="Times New Roman"/>
            <w:color w:val="2E2E2E"/>
            <w:sz w:val="24"/>
            <w:szCs w:val="24"/>
            <w:u w:val="single"/>
          </w:rPr>
          <w:t>Fab</w:t>
        </w:r>
      </w:hyperlink>
      <w:r w:rsidRPr="00A036F9">
        <w:rPr>
          <w:rFonts w:ascii="Georgia" w:eastAsia="Times New Roman" w:hAnsi="Georgia" w:cs="Times New Roman"/>
          <w:color w:val="2E2E2E"/>
          <w:sz w:val="24"/>
          <w:szCs w:val="24"/>
        </w:rPr>
        <w:t> fragments derived from the intact IgGs because this (1) concentrates the clonal signal since each IgG1 provides two identical Fab molecules, (2) results in more homogeneous mass profiles by removing the Fc portions that harbor two heterogeneous </w:t>
      </w:r>
      <w:r w:rsidRPr="00A036F9">
        <w:rPr>
          <w:rFonts w:ascii="Georgia" w:eastAsia="Times New Roman" w:hAnsi="Georgia" w:cs="Times New Roman"/>
          <w:i/>
          <w:iCs/>
          <w:color w:val="2E2E2E"/>
          <w:sz w:val="24"/>
          <w:szCs w:val="24"/>
        </w:rPr>
        <w:t>N</w:t>
      </w:r>
      <w:r w:rsidRPr="00A036F9">
        <w:rPr>
          <w:rFonts w:ascii="Georgia" w:eastAsia="Times New Roman" w:hAnsi="Georgia" w:cs="Times New Roman"/>
          <w:color w:val="2E2E2E"/>
          <w:sz w:val="24"/>
          <w:szCs w:val="24"/>
        </w:rPr>
        <w:t>-glycosylation sites, and (3) retains all </w:t>
      </w:r>
      <w:hyperlink r:id="rId27" w:tooltip="Learn more about hypervariable from ScienceDirect's AI-generated Topic Pages" w:history="1">
        <w:r w:rsidRPr="00A036F9">
          <w:rPr>
            <w:rFonts w:ascii="Georgia" w:eastAsia="Times New Roman" w:hAnsi="Georgia" w:cs="Times New Roman"/>
            <w:color w:val="2E2E2E"/>
            <w:sz w:val="24"/>
            <w:szCs w:val="24"/>
            <w:u w:val="single"/>
          </w:rPr>
          <w:t>hypervariable</w:t>
        </w:r>
      </w:hyperlink>
      <w:r w:rsidRPr="00A036F9">
        <w:rPr>
          <w:rFonts w:ascii="Georgia" w:eastAsia="Times New Roman" w:hAnsi="Georgia" w:cs="Times New Roman"/>
          <w:color w:val="2E2E2E"/>
          <w:sz w:val="24"/>
          <w:szCs w:val="24"/>
        </w:rPr>
        <w:t> </w:t>
      </w:r>
      <w:hyperlink r:id="rId28" w:tooltip="Learn more about CDRs from ScienceDirect's AI-generated Topic Pages" w:history="1">
        <w:r w:rsidRPr="00A036F9">
          <w:rPr>
            <w:rFonts w:ascii="Georgia" w:eastAsia="Times New Roman" w:hAnsi="Georgia" w:cs="Times New Roman"/>
            <w:color w:val="2E2E2E"/>
            <w:sz w:val="24"/>
            <w:szCs w:val="24"/>
            <w:u w:val="single"/>
          </w:rPr>
          <w:t>CDRs</w:t>
        </w:r>
      </w:hyperlink>
      <w:r w:rsidRPr="00A036F9">
        <w:rPr>
          <w:rFonts w:ascii="Georgia" w:eastAsia="Times New Roman" w:hAnsi="Georgia" w:cs="Times New Roman"/>
          <w:color w:val="2E2E2E"/>
          <w:sz w:val="24"/>
          <w:szCs w:val="24"/>
        </w:rPr>
        <w:t>, which define the unique identity and </w:t>
      </w:r>
      <w:hyperlink r:id="rId29" w:tooltip="Learn more about antigen recognition from ScienceDirect's AI-generated Topic Pages" w:history="1">
        <w:r w:rsidRPr="00A036F9">
          <w:rPr>
            <w:rFonts w:ascii="Georgia" w:eastAsia="Times New Roman" w:hAnsi="Georgia" w:cs="Times New Roman"/>
            <w:color w:val="2E2E2E"/>
            <w:sz w:val="24"/>
            <w:szCs w:val="24"/>
            <w:u w:val="single"/>
          </w:rPr>
          <w:t>antigen recognition</w:t>
        </w:r>
      </w:hyperlink>
      <w:r w:rsidRPr="00A036F9">
        <w:rPr>
          <w:rFonts w:ascii="Georgia" w:eastAsia="Times New Roman" w:hAnsi="Georgia" w:cs="Times New Roman"/>
          <w:color w:val="2E2E2E"/>
          <w:sz w:val="24"/>
          <w:szCs w:val="24"/>
        </w:rPr>
        <w:t> of each clone.</w:t>
      </w:r>
    </w:p>
    <w:p w14:paraId="2F275413" w14:textId="2FD9EF87"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Following elution of the IgG1 Fabs, all these intact 45–53-kDa Fab molecules were subjected to reversed-phase LC-MS. All individual Fab fragments were subsequently characterized by their distinctive mass and </w:t>
      </w:r>
      <w:hyperlink r:id="rId30" w:tooltip="Learn more about chromatography retention time from ScienceDirect's AI-generated Topic Pages" w:history="1">
        <w:r w:rsidRPr="00A036F9">
          <w:rPr>
            <w:rFonts w:ascii="Georgia" w:eastAsia="Times New Roman" w:hAnsi="Georgia" w:cs="Times New Roman"/>
            <w:color w:val="2E2E2E"/>
            <w:sz w:val="24"/>
            <w:szCs w:val="24"/>
            <w:u w:val="single"/>
          </w:rPr>
          <w:t>chromatography retention time</w:t>
        </w:r>
      </w:hyperlink>
      <w:r w:rsidRPr="00A036F9">
        <w:rPr>
          <w:rFonts w:ascii="Georgia" w:eastAsia="Times New Roman" w:hAnsi="Georgia" w:cs="Times New Roman"/>
          <w:color w:val="2E2E2E"/>
          <w:sz w:val="24"/>
          <w:szCs w:val="24"/>
        </w:rPr>
        <w:t>. In our analyses, we spiked-in two monoclonal IgG1 antibodies (</w:t>
      </w:r>
      <w:bookmarkStart w:id="21" w:name="bmmc5"/>
      <w:ins w:id="22" w:author="Graaf, S.C. de (Bastiaan)" w:date="2023-03-27T13:59:00Z">
        <w:r w:rsidR="00D82B7C" w:rsidRPr="00D82B7C">
          <w:rPr>
            <w:rFonts w:ascii="Georgia" w:eastAsia="Times New Roman" w:hAnsi="Georgia" w:cs="Times New Roman"/>
            <w:color w:val="2E2E2E"/>
            <w:sz w:val="24"/>
            <w:szCs w:val="24"/>
          </w:rPr>
          <w:t>\textbf{Data \ref{</w:t>
        </w:r>
      </w:ins>
      <w:ins w:id="23" w:author="Graaf, S.C. de (Bastiaan)" w:date="2023-03-27T14:00:00Z">
        <w:r w:rsidR="00D82B7C">
          <w:rPr>
            <w:rFonts w:ascii="Georgia" w:eastAsia="Times New Roman" w:hAnsi="Georgia" w:cs="Times New Roman"/>
            <w:color w:val="2E2E2E"/>
            <w:sz w:val="24"/>
            <w:szCs w:val="24"/>
          </w:rPr>
          <w:t>tab</w:t>
        </w:r>
      </w:ins>
      <w:ins w:id="24" w:author="Graaf, S.C. de (Bastiaan)" w:date="2023-03-27T13:59:00Z">
        <w:r w:rsidR="00D82B7C" w:rsidRPr="00D82B7C">
          <w:rPr>
            <w:rFonts w:ascii="Georgia" w:eastAsia="Times New Roman" w:hAnsi="Georgia" w:cs="Times New Roman"/>
            <w:color w:val="2E2E2E"/>
            <w:sz w:val="24"/>
            <w:szCs w:val="24"/>
          </w:rPr>
          <w:t>:</w:t>
        </w:r>
      </w:ins>
      <w:ins w:id="25" w:author="Graaf, S.C. de (Bastiaan)" w:date="2023-03-27T14:00:00Z">
        <w:r w:rsidR="00D82B7C">
          <w:rPr>
            <w:rFonts w:ascii="Georgia" w:eastAsia="Times New Roman" w:hAnsi="Georgia" w:cs="Times New Roman"/>
            <w:color w:val="2E2E2E"/>
            <w:sz w:val="24"/>
            <w:szCs w:val="24"/>
          </w:rPr>
          <w:t>tab</w:t>
        </w:r>
      </w:ins>
      <w:ins w:id="26" w:author="Graaf, S.C. de (Bastiaan)" w:date="2023-03-27T13:59:00Z">
        <w:r w:rsidR="00D82B7C" w:rsidRPr="00D82B7C">
          <w:rPr>
            <w:rFonts w:ascii="Georgia" w:eastAsia="Times New Roman" w:hAnsi="Georgia" w:cs="Times New Roman"/>
            <w:color w:val="2E2E2E"/>
            <w:sz w:val="24"/>
            <w:szCs w:val="24"/>
          </w:rPr>
          <w:t>dummy3.1}}</w:t>
        </w:r>
      </w:ins>
      <w:del w:id="27" w:author="Graaf, S.C. de (Bastiaan)" w:date="2023-03-27T13:59:00Z">
        <w:r w:rsidRPr="00A036F9" w:rsidDel="00D82B7C">
          <w:rPr>
            <w:rFonts w:ascii="Georgia" w:eastAsia="Times New Roman" w:hAnsi="Georgia" w:cs="Times New Roman"/>
            <w:color w:val="2E2E2E"/>
            <w:sz w:val="24"/>
            <w:szCs w:val="24"/>
          </w:rPr>
          <w:fldChar w:fldCharType="begin"/>
        </w:r>
        <w:r w:rsidRPr="00D82B7C" w:rsidDel="00D82B7C">
          <w:rPr>
            <w:rFonts w:ascii="Georgia" w:eastAsia="Times New Roman" w:hAnsi="Georgia" w:cs="Times New Roman"/>
            <w:color w:val="2E2E2E"/>
            <w:sz w:val="24"/>
            <w:szCs w:val="24"/>
          </w:rPr>
          <w:delInstrText xml:space="preserve"> HYPERLINK "https://www.sciencedirect.com/science/article/pii/S2405471221003318?via%3Dihub" \l "mmc5" </w:delInstrText>
        </w:r>
        <w:r w:rsidRPr="00D82B7C" w:rsidDel="00D82B7C">
          <w:rPr>
            <w:rFonts w:ascii="Georgia" w:eastAsia="Times New Roman" w:hAnsi="Georgia" w:cs="Times New Roman"/>
            <w:color w:val="2E2E2E"/>
            <w:sz w:val="24"/>
            <w:szCs w:val="24"/>
          </w:rPr>
        </w:r>
        <w:r w:rsidRPr="00A036F9" w:rsidDel="00D82B7C">
          <w:rPr>
            <w:rFonts w:ascii="Georgia" w:eastAsia="Times New Roman" w:hAnsi="Georgia" w:cs="Times New Roman"/>
            <w:color w:val="2E2E2E"/>
            <w:sz w:val="24"/>
            <w:szCs w:val="24"/>
          </w:rPr>
          <w:fldChar w:fldCharType="separate"/>
        </w:r>
        <w:r w:rsidRPr="00D82B7C" w:rsidDel="00D82B7C">
          <w:rPr>
            <w:rFonts w:ascii="Georgia" w:eastAsia="Times New Roman" w:hAnsi="Georgia" w:cs="Times New Roman"/>
            <w:color w:val="0C7DBB"/>
            <w:sz w:val="24"/>
            <w:szCs w:val="24"/>
          </w:rPr>
          <w:delText>Table S1</w:delText>
        </w:r>
        <w:r w:rsidRPr="00A036F9" w:rsidDel="00D82B7C">
          <w:rPr>
            <w:rFonts w:ascii="Georgia" w:eastAsia="Times New Roman" w:hAnsi="Georgia" w:cs="Times New Roman"/>
            <w:color w:val="2E2E2E"/>
            <w:sz w:val="24"/>
            <w:szCs w:val="24"/>
          </w:rPr>
          <w:fldChar w:fldCharType="end"/>
        </w:r>
      </w:del>
      <w:r w:rsidRPr="00A036F9">
        <w:rPr>
          <w:rFonts w:ascii="Georgia" w:eastAsia="Times New Roman" w:hAnsi="Georgia" w:cs="Times New Roman"/>
          <w:color w:val="2E2E2E"/>
          <w:sz w:val="24"/>
          <w:szCs w:val="24"/>
        </w:rPr>
        <w:t>, mAbs #1 and #2) of known sequence at a defined concentration. These mAbs were used as internal standards for mass and retention time calibration and quantification of all the other distinctive plasma IgG1 clones. This also allowed us to calculate the precision and accuracy of retention time, mass, and quantification in our measurements as illustrated in </w:t>
      </w:r>
      <w:bookmarkStart w:id="28" w:name="bmmc1"/>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"https://www.sciencedirect.com/science/article/pii/S2405471221003318?via%3Dihub" \l "mmc1"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{fig:figs3.1}</w:t>
      </w:r>
      <w:r w:rsidRPr="00A036F9">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A</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w:t>
      </w:r>
    </w:p>
    <w:p w14:paraId="12D1315A" w14:textId="6CD8E5CE"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Using a mixture of six </w:t>
      </w:r>
      <w:hyperlink r:id="rId31" w:tooltip="Learn more about monoclonal antibodies from ScienceDirect's AI-generated Topic Pages" w:history="1">
        <w:r w:rsidRPr="00A036F9">
          <w:rPr>
            <w:rFonts w:ascii="Georgia" w:eastAsia="Times New Roman" w:hAnsi="Georgia" w:cs="Times New Roman"/>
            <w:color w:val="2E2E2E"/>
            <w:sz w:val="24"/>
            <w:szCs w:val="24"/>
            <w:u w:val="single"/>
          </w:rPr>
          <w:t>monoclonal antibodies</w:t>
        </w:r>
      </w:hyperlink>
      <w:r w:rsidRPr="00A036F9">
        <w:rPr>
          <w:rFonts w:ascii="Georgia" w:eastAsia="Times New Roman" w:hAnsi="Georgia" w:cs="Times New Roman"/>
          <w:color w:val="2E2E2E"/>
          <w:sz w:val="24"/>
          <w:szCs w:val="24"/>
        </w:rPr>
        <w:t> (</w:t>
      </w:r>
      <w:r w:rsidR="00000000">
        <w:fldChar w:fldCharType="begin"/>
      </w:r>
      <w:r w:rsidR="00000000">
        <w:instrText>HYPERLINK "https://www.sciencedirect.com/science/article/pii/S2405471221003318?via%3Dihub" \l "mmc5"</w:instrText>
      </w:r>
      <w:r w:rsidR="00000000">
        <w:fldChar w:fldCharType="separate"/>
      </w:r>
      <w:del w:id="29" w:author="Graaf, S.C. de (Bastiaan)" w:date="2023-03-27T14:00:00Z">
        <w:r w:rsidRPr="00A036F9" w:rsidDel="00D82B7C">
          <w:rPr>
            <w:rFonts w:ascii="Georgia" w:eastAsia="Times New Roman" w:hAnsi="Georgia" w:cs="Times New Roman"/>
            <w:color w:val="0C7DBB"/>
            <w:sz w:val="24"/>
            <w:szCs w:val="24"/>
          </w:rPr>
          <w:delText>Table S1</w:delText>
        </w:r>
      </w:del>
      <w:ins w:id="30" w:author="Graaf, S.C. de (Bastiaan)" w:date="2023-03-27T14:00:00Z">
        <w:r w:rsidR="00D82B7C">
          <w:rPr>
            <w:rFonts w:ascii="Georgia" w:eastAsia="Times New Roman" w:hAnsi="Georgia" w:cs="Times New Roman"/>
            <w:color w:val="0C7DBB"/>
            <w:sz w:val="24"/>
            <w:szCs w:val="24"/>
          </w:rPr>
          <w:t>\textbf{Data \ref{tab:tabdummy3.1}}</w:t>
        </w:r>
      </w:ins>
      <w:r w:rsidR="00000000">
        <w:rPr>
          <w:rFonts w:ascii="Georgia" w:eastAsia="Times New Roman" w:hAnsi="Georgia" w:cs="Times New Roman"/>
          <w:color w:val="0C7DBB"/>
          <w:sz w:val="24"/>
          <w:szCs w:val="24"/>
        </w:rPr>
        <w:fldChar w:fldCharType="end"/>
      </w:r>
      <w:r w:rsidRPr="00A036F9">
        <w:rPr>
          <w:rFonts w:ascii="Georgia" w:eastAsia="Times New Roman" w:hAnsi="Georgia" w:cs="Times New Roman"/>
          <w:color w:val="2E2E2E"/>
          <w:sz w:val="24"/>
          <w:szCs w:val="24"/>
        </w:rPr>
        <w:t>) spiked into a single-donor plasma background, we furthermore observed linear relationship between (1) the quantity of mAbs that were spiked into the plasma sample, and (2) the quantity that is observed (R</w:t>
      </w:r>
      <w:r w:rsidR="00307E4D" w:rsidRPr="00307E4D">
        <w:rPr>
          <w:rFonts w:ascii="Georgia" w:eastAsia="Times New Roman" w:hAnsi="Georgia" w:cs="Times New Roman"/>
          <w:color w:val="2E2E2E"/>
          <w:sz w:val="24"/>
          <w:szCs w:val="24"/>
          <w:vertAlign w:val="superscript"/>
        </w:rPr>
        <w:t>\</w:t>
      </w:r>
      <w:proofErr w:type="spellStart"/>
      <w:r w:rsidR="00307E4D" w:rsidRPr="00307E4D">
        <w:rPr>
          <w:rFonts w:ascii="Georgia" w:eastAsia="Times New Roman" w:hAnsi="Georgia" w:cs="Times New Roman"/>
          <w:color w:val="2E2E2E"/>
          <w:sz w:val="24"/>
          <w:szCs w:val="24"/>
          <w:vertAlign w:val="superscript"/>
        </w:rPr>
        <w:t>textsuperscript</w:t>
      </w:r>
      <w:proofErr w:type="spellEnd"/>
      <w:r w:rsidR="00307E4D" w:rsidRPr="00307E4D">
        <w:rPr>
          <w:rFonts w:ascii="Georgia" w:eastAsia="Times New Roman" w:hAnsi="Georgia" w:cs="Times New Roman"/>
          <w:color w:val="2E2E2E"/>
          <w:sz w:val="24"/>
          <w:szCs w:val="24"/>
          <w:vertAlign w:val="superscript"/>
        </w:rPr>
        <w:t>{</w:t>
      </w:r>
      <w:r w:rsidRPr="00A036F9">
        <w:rPr>
          <w:rFonts w:ascii="Georgia" w:eastAsia="Times New Roman" w:hAnsi="Georgia" w:cs="Times New Roman"/>
          <w:color w:val="2E2E2E"/>
          <w:sz w:val="18"/>
          <w:szCs w:val="18"/>
          <w:vertAlign w:val="superscript"/>
        </w:rPr>
        <w:t>2</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 0.99, </w:t>
      </w:r>
      <w:hyperlink r:id="rId32"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{fig:figs3.1}</w:t>
        </w:r>
      </w:hyperlink>
      <w:r w:rsidRPr="00A036F9">
        <w:rPr>
          <w:rFonts w:ascii="Georgia" w:eastAsia="Times New Roman" w:hAnsi="Georgia" w:cs="Times New Roman"/>
          <w:color w:val="2E2E2E"/>
          <w:sz w:val="24"/>
          <w:szCs w:val="24"/>
        </w:rPr>
        <w:t>B</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using a dilution/titration with 4,000, 800, 200, and 20 ng per </w:t>
      </w:r>
      <w:hyperlink r:id="rId33" w:tooltip="Learn more about mAb from ScienceDirect's AI-generated Topic Pages" w:history="1">
        <w:r w:rsidRPr="00A036F9">
          <w:rPr>
            <w:rFonts w:ascii="Georgia" w:eastAsia="Times New Roman" w:hAnsi="Georgia" w:cs="Times New Roman"/>
            <w:color w:val="2E2E2E"/>
            <w:sz w:val="24"/>
            <w:szCs w:val="24"/>
            <w:u w:val="single"/>
          </w:rPr>
          <w:t>mAb</w:t>
        </w:r>
      </w:hyperlink>
      <w:r w:rsidRPr="00A036F9">
        <w:rPr>
          <w:rFonts w:ascii="Georgia" w:eastAsia="Times New Roman" w:hAnsi="Georgia" w:cs="Times New Roman"/>
          <w:color w:val="2E2E2E"/>
          <w:sz w:val="24"/>
          <w:szCs w:val="24"/>
        </w:rPr>
        <w:t>. Of note, no discrepancy was observed for the Fab glycosylated mAb as compared to the other mAbs. To evaluate the repeatability (technical replicate and sample preparation replicate), the 100 most abundant plasma-derived clones in this sample were quantified in multiple replicates (</w:t>
      </w:r>
      <w:hyperlink r:id="rId34"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{fig:figs3.1}</w:t>
        </w:r>
      </w:hyperlink>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Finally, one of the samples was injected three times to serve as injection replicates (</w:t>
      </w:r>
      <w:hyperlink r:id="rId35"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{fig:figs3.1}</w:t>
        </w:r>
      </w:hyperlink>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#1). From all these validation experiments, we concluded that, by using the approach depicted here (</w:t>
      </w:r>
      <w:hyperlink r:id="rId36" w:anchor="fig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{fig:fig3.1}</w:t>
        </w:r>
      </w:hyperlink>
      <w:r w:rsidR="00E05F34">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 the repertoire of Fab clones could be accurately and reproducibly determined from as little as 10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of plasma obtained from a single donor at a single time point.</w:t>
      </w:r>
    </w:p>
    <w:p w14:paraId="7E5EF201" w14:textId="1148FA50" w:rsidR="00A036F9" w:rsidRPr="00A036F9" w:rsidRDefault="00307E4D" w:rsidP="00A036F9">
      <w:pPr>
        <w:spacing w:before="360" w:after="12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t>!!</w:t>
      </w:r>
      <w:r w:rsidR="00A036F9" w:rsidRPr="00A036F9">
        <w:rPr>
          <w:rFonts w:ascii="Georgia" w:eastAsia="Times New Roman" w:hAnsi="Georgia" w:cs="Times New Roman"/>
          <w:color w:val="2E2E2E"/>
          <w:sz w:val="27"/>
          <w:szCs w:val="27"/>
        </w:rPr>
        <w:t>Plasma IgG1 repertoires are dominated by a few clones</w:t>
      </w:r>
    </w:p>
    <w:p w14:paraId="1B7705EE" w14:textId="49B1A567"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Next, we analyzed in parallel a set of 32 plasma samples obtained from eight patients of the Dutch molecular diagnosis and risk stratification of sepsis (MARS) cohort (</w:t>
      </w:r>
      <w:hyperlink r:id="rId37" w:anchor="fig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{fig:fig3.1}</w:t>
        </w:r>
      </w:hyperlink>
      <w:r w:rsidRPr="00A036F9">
        <w:rPr>
          <w:rFonts w:ascii="Georgia" w:eastAsia="Times New Roman" w:hAnsi="Georgia" w:cs="Times New Roman"/>
          <w:color w:val="2E2E2E"/>
          <w:sz w:val="24"/>
          <w:szCs w:val="24"/>
        </w:rPr>
        <w:t>A</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w:t>
      </w:r>
      <w:bookmarkStart w:id="31" w:name="bmmc6"/>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"https://www.sciencedirect.com/science/article/pii/S2405471221003318?via%3Dihub" \l "mmc6"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del w:id="32" w:author="Graaf, S.C. de (Bastiaan)" w:date="2023-03-27T14:00:00Z">
        <w:r w:rsidRPr="00A036F9" w:rsidDel="00D82B7C">
          <w:rPr>
            <w:rFonts w:ascii="Georgia" w:eastAsia="Times New Roman" w:hAnsi="Georgia" w:cs="Times New Roman"/>
            <w:color w:val="0C7DBB"/>
            <w:sz w:val="24"/>
            <w:szCs w:val="24"/>
          </w:rPr>
          <w:delText>Table S2</w:delText>
        </w:r>
      </w:del>
      <w:ins w:id="33" w:author="Graaf, S.C. de (Bastiaan)" w:date="2023-03-27T14:00:00Z">
        <w:r w:rsidR="00D82B7C">
          <w:rPr>
            <w:rFonts w:ascii="Georgia" w:eastAsia="Times New Roman" w:hAnsi="Georgia" w:cs="Times New Roman"/>
            <w:color w:val="0C7DBB"/>
            <w:sz w:val="24"/>
            <w:szCs w:val="24"/>
          </w:rPr>
          <w:t>\textbf{Data \ref{tab:tabdummy3.2}}</w:t>
        </w:r>
      </w:ins>
      <w:r w:rsidRPr="00A036F9">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All these patients underwent major gastrointestinal surgery and subsequently developed an infectious complication (i.e., anastomotic leakage or pneumonia) resulting in sepsis. Plasma samples were obtained from the patients at four different stages: within 24 h of surgery when no signs of sepsis were present (sample T1; between t = −19 and </w:t>
      </w:r>
      <w:r w:rsidRPr="00A036F9">
        <w:rPr>
          <w:rFonts w:ascii="Georgia" w:eastAsia="Times New Roman" w:hAnsi="Georgia" w:cs="Times New Roman"/>
          <w:i/>
          <w:iCs/>
          <w:color w:val="2E2E2E"/>
          <w:sz w:val="24"/>
          <w:szCs w:val="24"/>
        </w:rPr>
        <w:t>t</w:t>
      </w:r>
      <w:r w:rsidRPr="00A036F9">
        <w:rPr>
          <w:rFonts w:ascii="Georgia" w:eastAsia="Times New Roman" w:hAnsi="Georgia" w:cs="Times New Roman"/>
          <w:color w:val="2E2E2E"/>
          <w:sz w:val="24"/>
          <w:szCs w:val="24"/>
        </w:rPr>
        <w:t> = −2 days), on two consecutive days after onset of sepsis (samples T2 and T3; </w:t>
      </w:r>
      <w:r w:rsidRPr="00A036F9">
        <w:rPr>
          <w:rFonts w:ascii="Georgia" w:eastAsia="Times New Roman" w:hAnsi="Georgia" w:cs="Times New Roman"/>
          <w:i/>
          <w:iCs/>
          <w:color w:val="2E2E2E"/>
          <w:sz w:val="24"/>
          <w:szCs w:val="24"/>
        </w:rPr>
        <w:t>t</w:t>
      </w:r>
      <w:r w:rsidRPr="00A036F9">
        <w:rPr>
          <w:rFonts w:ascii="Georgia" w:eastAsia="Times New Roman" w:hAnsi="Georgia" w:cs="Times New Roman"/>
          <w:color w:val="2E2E2E"/>
          <w:sz w:val="24"/>
          <w:szCs w:val="24"/>
        </w:rPr>
        <w:t> = 0 and </w:t>
      </w:r>
      <w:r w:rsidRPr="00A036F9">
        <w:rPr>
          <w:rFonts w:ascii="Georgia" w:eastAsia="Times New Roman" w:hAnsi="Georgia" w:cs="Times New Roman"/>
          <w:i/>
          <w:iCs/>
          <w:color w:val="2E2E2E"/>
          <w:sz w:val="24"/>
          <w:szCs w:val="24"/>
        </w:rPr>
        <w:t>t</w:t>
      </w:r>
      <w:r w:rsidRPr="00A036F9">
        <w:rPr>
          <w:rFonts w:ascii="Georgia" w:eastAsia="Times New Roman" w:hAnsi="Georgia" w:cs="Times New Roman"/>
          <w:color w:val="2E2E2E"/>
          <w:sz w:val="24"/>
          <w:szCs w:val="24"/>
        </w:rPr>
        <w:t xml:space="preserve"> = </w:t>
      </w:r>
      <w:r w:rsidRPr="00A036F9">
        <w:rPr>
          <w:rFonts w:ascii="Georgia" w:eastAsia="Times New Roman" w:hAnsi="Georgia" w:cs="Times New Roman"/>
          <w:color w:val="2E2E2E"/>
          <w:sz w:val="24"/>
          <w:szCs w:val="24"/>
        </w:rPr>
        <w:lastRenderedPageBreak/>
        <w:t>1 day), and upon intensive care unit (ICU) discharge, when the sepsis had been resolved (sample T4; between t = 3 and </w:t>
      </w:r>
      <w:r w:rsidRPr="00A036F9">
        <w:rPr>
          <w:rFonts w:ascii="Georgia" w:eastAsia="Times New Roman" w:hAnsi="Georgia" w:cs="Times New Roman"/>
          <w:i/>
          <w:iCs/>
          <w:color w:val="2E2E2E"/>
          <w:sz w:val="24"/>
          <w:szCs w:val="24"/>
        </w:rPr>
        <w:t>t</w:t>
      </w:r>
      <w:r w:rsidRPr="00A036F9">
        <w:rPr>
          <w:rFonts w:ascii="Georgia" w:eastAsia="Times New Roman" w:hAnsi="Georgia" w:cs="Times New Roman"/>
          <w:color w:val="2E2E2E"/>
          <w:sz w:val="24"/>
          <w:szCs w:val="24"/>
        </w:rPr>
        <w:t> = 61 days) (</w:t>
      </w:r>
      <w:hyperlink r:id="rId38" w:anchor="fig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{fig:fig3.1}</w:t>
        </w:r>
      </w:hyperlink>
      <w:r w:rsidRPr="00A036F9">
        <w:rPr>
          <w:rFonts w:ascii="Georgia" w:eastAsia="Times New Roman" w:hAnsi="Georgia" w:cs="Times New Roman"/>
          <w:color w:val="2E2E2E"/>
          <w:sz w:val="24"/>
          <w:szCs w:val="24"/>
        </w:rPr>
        <w:t>A</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In addition, to monitor the nature of the plasma IgG1 repertoire in healthy donors, we performed an identical analysis on two sets of three sequential healthy donor plasma samples, each collected roughly 1 month apart.</w:t>
      </w:r>
    </w:p>
    <w:p w14:paraId="402B2ECA" w14:textId="0187E599"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In marked contrast to expectations of extensive IgG1 diversity, we observed that all the LC-MS profiles of IgG1 Fab molecules were dominated by just a few dozen peaks, both in the 32 sepsis plasma samples as well as in the six plasma samples of the healthy donors (</w:t>
      </w:r>
      <w:bookmarkStart w:id="34" w:name="bmmc2"/>
      <w:ins w:id="35" w:author="Graaf, S.C. de (Bastiaan)" w:date="2023-03-27T13:56:00Z">
        <w:r w:rsidR="00D82B7C" w:rsidRPr="00D82B7C">
          <w:rPr>
            <w:rFonts w:ascii="Georgia" w:eastAsia="Times New Roman" w:hAnsi="Georgia" w:cs="Times New Roman"/>
            <w:color w:val="2E2E2E"/>
            <w:sz w:val="24"/>
            <w:szCs w:val="24"/>
          </w:rPr>
          <w:t>\textbf{Data \ref{data:datadummy3.1}</w:t>
        </w:r>
      </w:ins>
      <w:del w:id="36" w:author="Graaf, S.C. de (Bastiaan)" w:date="2023-03-27T13:56:00Z">
        <w:r w:rsidRPr="00A036F9" w:rsidDel="00D82B7C">
          <w:rPr>
            <w:rFonts w:ascii="Georgia" w:eastAsia="Times New Roman" w:hAnsi="Georgia" w:cs="Times New Roman"/>
            <w:color w:val="2E2E2E"/>
            <w:sz w:val="24"/>
            <w:szCs w:val="24"/>
          </w:rPr>
          <w:fldChar w:fldCharType="begin"/>
        </w:r>
        <w:r w:rsidRPr="00D82B7C" w:rsidDel="00D82B7C">
          <w:rPr>
            <w:rFonts w:ascii="Georgia" w:eastAsia="Times New Roman" w:hAnsi="Georgia" w:cs="Times New Roman"/>
            <w:color w:val="2E2E2E"/>
            <w:sz w:val="24"/>
            <w:szCs w:val="24"/>
          </w:rPr>
          <w:delInstrText xml:space="preserve"> HYPERLINK "https://www.sciencedirect.com/science/article/pii/S2405471221003318?via%3Dihub" \l "mmc2" </w:delInstrText>
        </w:r>
        <w:r w:rsidRPr="00D82B7C" w:rsidDel="00D82B7C">
          <w:rPr>
            <w:rFonts w:ascii="Georgia" w:eastAsia="Times New Roman" w:hAnsi="Georgia" w:cs="Times New Roman"/>
            <w:color w:val="2E2E2E"/>
            <w:sz w:val="24"/>
            <w:szCs w:val="24"/>
          </w:rPr>
        </w:r>
        <w:r w:rsidRPr="00A036F9" w:rsidDel="00D82B7C">
          <w:rPr>
            <w:rFonts w:ascii="Georgia" w:eastAsia="Times New Roman" w:hAnsi="Georgia" w:cs="Times New Roman"/>
            <w:color w:val="2E2E2E"/>
            <w:sz w:val="24"/>
            <w:szCs w:val="24"/>
          </w:rPr>
          <w:fldChar w:fldCharType="separate"/>
        </w:r>
        <w:r w:rsidRPr="00D82B7C" w:rsidDel="00D82B7C">
          <w:rPr>
            <w:rFonts w:ascii="Georgia" w:eastAsia="Times New Roman" w:hAnsi="Georgia" w:cs="Times New Roman"/>
            <w:color w:val="0C7DBB"/>
            <w:sz w:val="24"/>
            <w:szCs w:val="24"/>
          </w:rPr>
          <w:delText>Data S1</w:delText>
        </w:r>
        <w:r w:rsidRPr="00A036F9" w:rsidDel="00D82B7C">
          <w:rPr>
            <w:rFonts w:ascii="Georgia" w:eastAsia="Times New Roman" w:hAnsi="Georgia" w:cs="Times New Roman"/>
            <w:color w:val="2E2E2E"/>
            <w:sz w:val="24"/>
            <w:szCs w:val="24"/>
          </w:rPr>
          <w:fldChar w:fldCharType="end"/>
        </w:r>
      </w:del>
      <w:r w:rsidRPr="00A036F9">
        <w:rPr>
          <w:rFonts w:ascii="Georgia" w:eastAsia="Times New Roman" w:hAnsi="Georgia" w:cs="Times New Roman"/>
          <w:color w:val="2E2E2E"/>
          <w:sz w:val="24"/>
          <w:szCs w:val="24"/>
        </w:rPr>
        <w:t> and </w:t>
      </w:r>
      <w:bookmarkStart w:id="37" w:name="bmmc3"/>
      <w:del w:id="38" w:author="Graaf, S.C. de (Bastiaan)" w:date="2023-03-27T13:57:00Z">
        <w:r w:rsidRPr="00A036F9" w:rsidDel="00D82B7C">
          <w:rPr>
            <w:rFonts w:ascii="Georgia" w:eastAsia="Times New Roman" w:hAnsi="Georgia" w:cs="Times New Roman"/>
            <w:color w:val="2E2E2E"/>
            <w:sz w:val="24"/>
            <w:szCs w:val="24"/>
          </w:rPr>
          <w:fldChar w:fldCharType="begin"/>
        </w:r>
        <w:r w:rsidRPr="00D82B7C" w:rsidDel="00D82B7C">
          <w:rPr>
            <w:rFonts w:ascii="Georgia" w:eastAsia="Times New Roman" w:hAnsi="Georgia" w:cs="Times New Roman"/>
            <w:color w:val="2E2E2E"/>
            <w:sz w:val="24"/>
            <w:szCs w:val="24"/>
          </w:rPr>
          <w:delInstrText xml:space="preserve"> HYPERLINK "https://www.sciencedirect.com/science/article/pii/S2405471221003318?via%3Dihub" \l "mmc3" </w:delInstrText>
        </w:r>
        <w:r w:rsidRPr="00D82B7C" w:rsidDel="00D82B7C">
          <w:rPr>
            <w:rFonts w:ascii="Georgia" w:eastAsia="Times New Roman" w:hAnsi="Georgia" w:cs="Times New Roman"/>
            <w:color w:val="2E2E2E"/>
            <w:sz w:val="24"/>
            <w:szCs w:val="24"/>
          </w:rPr>
        </w:r>
        <w:r w:rsidRPr="00A036F9" w:rsidDel="00D82B7C">
          <w:rPr>
            <w:rFonts w:ascii="Georgia" w:eastAsia="Times New Roman" w:hAnsi="Georgia" w:cs="Times New Roman"/>
            <w:color w:val="2E2E2E"/>
            <w:sz w:val="24"/>
            <w:szCs w:val="24"/>
          </w:rPr>
          <w:fldChar w:fldCharType="separate"/>
        </w:r>
        <w:r w:rsidRPr="00D82B7C" w:rsidDel="00D82B7C">
          <w:rPr>
            <w:rFonts w:ascii="Georgia" w:eastAsia="Times New Roman" w:hAnsi="Georgia" w:cs="Times New Roman"/>
            <w:color w:val="0C7DBB"/>
            <w:sz w:val="24"/>
            <w:szCs w:val="24"/>
          </w:rPr>
          <w:delText>S2</w:delText>
        </w:r>
        <w:r w:rsidRPr="00A036F9" w:rsidDel="00D82B7C">
          <w:rPr>
            <w:rFonts w:ascii="Georgia" w:eastAsia="Times New Roman" w:hAnsi="Georgia" w:cs="Times New Roman"/>
            <w:color w:val="2E2E2E"/>
            <w:sz w:val="24"/>
            <w:szCs w:val="24"/>
          </w:rPr>
          <w:fldChar w:fldCharType="end"/>
        </w:r>
      </w:del>
      <w:ins w:id="39" w:author="Graaf, S.C. de (Bastiaan)" w:date="2023-03-27T13:57:00Z">
        <w:r w:rsidR="00D82B7C" w:rsidRPr="00D82B7C">
          <w:rPr>
            <w:rFonts w:ascii="Georgia" w:eastAsia="Times New Roman" w:hAnsi="Georgia" w:cs="Times New Roman"/>
            <w:color w:val="2E2E2E"/>
            <w:sz w:val="24"/>
            <w:szCs w:val="24"/>
          </w:rPr>
          <w:t>\ref{data:datadummy3.</w:t>
        </w:r>
        <w:r w:rsidR="00D82B7C">
          <w:rPr>
            <w:rFonts w:ascii="Georgia" w:eastAsia="Times New Roman" w:hAnsi="Georgia" w:cs="Times New Roman"/>
            <w:color w:val="2E2E2E"/>
            <w:sz w:val="24"/>
            <w:szCs w:val="24"/>
          </w:rPr>
          <w:t>2</w:t>
        </w:r>
        <w:r w:rsidR="00D82B7C" w:rsidRPr="00D82B7C">
          <w:rPr>
            <w:rFonts w:ascii="Georgia" w:eastAsia="Times New Roman" w:hAnsi="Georgia" w:cs="Times New Roman"/>
            <w:color w:val="2E2E2E"/>
            <w:sz w:val="24"/>
            <w:szCs w:val="24"/>
          </w:rPr>
          <w:t>}</w:t>
        </w:r>
        <w:r w:rsidR="00D82B7C">
          <w:rPr>
            <w:rFonts w:ascii="Georgia" w:eastAsia="Times New Roman" w:hAnsi="Georgia" w:cs="Times New Roman"/>
            <w:color w:val="2E2E2E"/>
            <w:sz w:val="24"/>
            <w:szCs w:val="24"/>
          </w:rPr>
          <w:t>}</w:t>
        </w:r>
      </w:ins>
      <w:r w:rsidRPr="00A036F9">
        <w:rPr>
          <w:rFonts w:ascii="Georgia" w:eastAsia="Times New Roman" w:hAnsi="Georgia" w:cs="Times New Roman"/>
          <w:color w:val="2E2E2E"/>
          <w:sz w:val="24"/>
          <w:szCs w:val="24"/>
        </w:rPr>
        <w:t>). In each of the LC-MS runs, we could pick up distinctive IgG1 signals of between 35 and 543 in abundance dominant clones (median 196; </w:t>
      </w:r>
      <w:ins w:id="40" w:author="Graaf, S.C. de (Bastiaan)" w:date="2023-03-27T13:57:00Z">
        <w:r w:rsidR="00D82B7C" w:rsidRPr="00D82B7C">
          <w:rPr>
            <w:rFonts w:ascii="Georgia" w:eastAsia="Times New Roman" w:hAnsi="Georgia" w:cs="Times New Roman"/>
            <w:color w:val="2E2E2E"/>
            <w:sz w:val="24"/>
            <w:szCs w:val="24"/>
          </w:rPr>
          <w:t>\textbf{Data \ref{data:datadummy3.1}}</w:t>
        </w:r>
      </w:ins>
      <w:del w:id="41" w:author="Graaf, S.C. de (Bastiaan)" w:date="2023-03-27T13:57:00Z">
        <w:r w:rsidR="00000000" w:rsidDel="00D82B7C">
          <w:fldChar w:fldCharType="begin"/>
        </w:r>
        <w:r w:rsidR="00000000" w:rsidRPr="00D82B7C" w:rsidDel="00D82B7C">
          <w:delInstrText>HYPERLINK "https://www.sciencedirect.com/science/article/pii/S2405471221003318?via%3Dihub" \l "mmc2"</w:delInstrText>
        </w:r>
        <w:r w:rsidR="00000000" w:rsidDel="00D82B7C">
          <w:fldChar w:fldCharType="separate"/>
        </w:r>
        <w:r w:rsidRPr="00D82B7C" w:rsidDel="00D82B7C">
          <w:rPr>
            <w:rFonts w:ascii="Georgia" w:eastAsia="Times New Roman" w:hAnsi="Georgia" w:cs="Times New Roman"/>
            <w:color w:val="0C7DBB"/>
            <w:sz w:val="24"/>
            <w:szCs w:val="24"/>
          </w:rPr>
          <w:delText>Data S1</w:delText>
        </w:r>
        <w:r w:rsidR="00000000" w:rsidDel="00D82B7C">
          <w:rPr>
            <w:rFonts w:ascii="Georgia" w:eastAsia="Times New Roman" w:hAnsi="Georgia" w:cs="Times New Roman"/>
            <w:color w:val="0C7DBB"/>
            <w:sz w:val="24"/>
            <w:szCs w:val="24"/>
          </w:rPr>
          <w:fldChar w:fldCharType="end"/>
        </w:r>
      </w:del>
      <w:r w:rsidRPr="00A036F9">
        <w:rPr>
          <w:rFonts w:ascii="Georgia" w:eastAsia="Times New Roman" w:hAnsi="Georgia" w:cs="Times New Roman"/>
          <w:color w:val="2E2E2E"/>
          <w:sz w:val="24"/>
          <w:szCs w:val="24"/>
        </w:rPr>
        <w:t>) that we distinguished by their masses in Dalton and retention times (RT) in minutes. Each detected clone was given a unique identifier: </w:t>
      </w:r>
      <w:r w:rsidR="00307E4D" w:rsidRPr="00307E4D">
        <w:rPr>
          <w:rFonts w:ascii="Georgia" w:eastAsia="Times New Roman" w:hAnsi="Georgia" w:cs="Times New Roman"/>
          <w:color w:val="2E2E2E"/>
          <w:sz w:val="24"/>
          <w:szCs w:val="24"/>
          <w:vertAlign w:val="superscript"/>
        </w:rPr>
        <w:t>\</w:t>
      </w:r>
      <w:proofErr w:type="spellStart"/>
      <w:proofErr w:type="gramStart"/>
      <w:r w:rsidR="00307E4D" w:rsidRPr="00307E4D">
        <w:rPr>
          <w:rFonts w:ascii="Georgia" w:eastAsia="Times New Roman" w:hAnsi="Georgia" w:cs="Times New Roman"/>
          <w:color w:val="2E2E2E"/>
          <w:sz w:val="24"/>
          <w:szCs w:val="24"/>
          <w:vertAlign w:val="superscript"/>
        </w:rPr>
        <w:t>textsuperscript</w:t>
      </w:r>
      <w:proofErr w:type="spellEnd"/>
      <w:r w:rsidR="00307E4D" w:rsidRPr="00307E4D">
        <w:rPr>
          <w:rFonts w:ascii="Georgia" w:eastAsia="Times New Roman" w:hAnsi="Georgia" w:cs="Times New Roman"/>
          <w:color w:val="2E2E2E"/>
          <w:sz w:val="24"/>
          <w:szCs w:val="24"/>
          <w:vertAlign w:val="superscript"/>
        </w:rPr>
        <w:t>{</w:t>
      </w:r>
      <w:proofErr w:type="gramEnd"/>
      <w:r w:rsidRPr="00A036F9">
        <w:rPr>
          <w:rFonts w:ascii="Georgia" w:eastAsia="Times New Roman" w:hAnsi="Georgia" w:cs="Times New Roman"/>
          <w:color w:val="2E2E2E"/>
          <w:sz w:val="18"/>
          <w:szCs w:val="18"/>
          <w:vertAlign w:val="superscript"/>
        </w:rPr>
        <w:t>RT</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w:t>
      </w:r>
      <w:r w:rsidRPr="00A036F9">
        <w:rPr>
          <w:rFonts w:ascii="Georgia" w:eastAsia="Times New Roman" w:hAnsi="Georgia" w:cs="Times New Roman"/>
          <w:b/>
          <w:bCs/>
          <w:color w:val="2E2E2E"/>
          <w:sz w:val="24"/>
          <w:szCs w:val="24"/>
        </w:rPr>
        <w:t>#</w:t>
      </w:r>
      <w:r w:rsidRPr="00A036F9">
        <w:rPr>
          <w:rFonts w:ascii="Georgia" w:eastAsia="Times New Roman" w:hAnsi="Georgia" w:cs="Times New Roman"/>
          <w:color w:val="2E2E2E"/>
          <w:sz w:val="24"/>
          <w:szCs w:val="24"/>
        </w:rPr>
        <w:t> </w:t>
      </w:r>
      <w:r w:rsidR="00307E4D" w:rsidRPr="00307E4D">
        <w:rPr>
          <w:rFonts w:ascii="Georgia" w:eastAsia="Times New Roman" w:hAnsi="Georgia" w:cs="Times New Roman"/>
          <w:color w:val="2E2E2E"/>
          <w:sz w:val="24"/>
          <w:szCs w:val="24"/>
          <w:vertAlign w:val="subscript"/>
        </w:rPr>
        <w:t>\</w:t>
      </w:r>
      <w:proofErr w:type="spellStart"/>
      <w:r w:rsidR="00307E4D" w:rsidRPr="00307E4D">
        <w:rPr>
          <w:rFonts w:ascii="Georgia" w:eastAsia="Times New Roman" w:hAnsi="Georgia" w:cs="Times New Roman"/>
          <w:color w:val="2E2E2E"/>
          <w:sz w:val="24"/>
          <w:szCs w:val="24"/>
          <w:vertAlign w:val="subscript"/>
        </w:rPr>
        <w:t>textsubscript</w:t>
      </w:r>
      <w:proofErr w:type="spellEnd"/>
      <w:r w:rsidR="00307E4D" w:rsidRPr="00307E4D">
        <w:rPr>
          <w:rFonts w:ascii="Georgia" w:eastAsia="Times New Roman" w:hAnsi="Georgia" w:cs="Times New Roman"/>
          <w:color w:val="2E2E2E"/>
          <w:sz w:val="24"/>
          <w:szCs w:val="24"/>
          <w:vertAlign w:val="subscript"/>
        </w:rPr>
        <w:t>{</w:t>
      </w:r>
      <w:r w:rsidRPr="00A036F9">
        <w:rPr>
          <w:rFonts w:ascii="Georgia" w:eastAsia="Times New Roman" w:hAnsi="Georgia" w:cs="Times New Roman"/>
          <w:color w:val="2E2E2E"/>
          <w:sz w:val="18"/>
          <w:szCs w:val="18"/>
          <w:vertAlign w:val="subscript"/>
        </w:rPr>
        <w:t>mass</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w:t>
      </w:r>
    </w:p>
    <w:p w14:paraId="53AEBF1E" w14:textId="2279BAFC" w:rsidR="00A036F9" w:rsidRPr="00A036F9" w:rsidDel="00B528AB" w:rsidRDefault="00A036F9" w:rsidP="00B528AB">
      <w:pPr>
        <w:spacing w:after="0" w:line="240" w:lineRule="auto"/>
        <w:rPr>
          <w:del w:id="42" w:author="Graaf, S.C. de (Bastiaan)" w:date="2023-03-27T13:37:00Z"/>
          <w:rFonts w:ascii="Georgia" w:eastAsia="Times New Roman" w:hAnsi="Georgia" w:cs="Times New Roman"/>
          <w:color w:val="2E2E2E"/>
          <w:sz w:val="24"/>
          <w:szCs w:val="24"/>
        </w:rPr>
        <w:pPrChange w:id="43" w:author="Graaf, S.C. de (Bastiaan)" w:date="2023-03-27T13:37:00Z">
          <w:pPr>
            <w:spacing w:after="0" w:line="240" w:lineRule="auto"/>
          </w:pPr>
        </w:pPrChange>
      </w:pPr>
      <w:r w:rsidRPr="00A036F9">
        <w:rPr>
          <w:rFonts w:ascii="Georgia" w:eastAsia="Times New Roman" w:hAnsi="Georgia" w:cs="Times New Roman"/>
          <w:color w:val="2E2E2E"/>
          <w:sz w:val="24"/>
          <w:szCs w:val="24"/>
        </w:rPr>
        <w:t>We found that the summed concentrations of the 30 most abundant IgG1 clones account for more than two-thirds of all IgG1 molecules detected from plasma (median 71.8%, range 47.3%–98.3%, </w:t>
      </w:r>
      <w:ins w:id="44" w:author="Graaf, S.C. de (Bastiaan)" w:date="2023-03-27T13:57:00Z">
        <w:r w:rsidR="00D82B7C" w:rsidRPr="00D82B7C">
          <w:rPr>
            <w:rFonts w:ascii="Georgia" w:eastAsia="Times New Roman" w:hAnsi="Georgia" w:cs="Times New Roman"/>
            <w:color w:val="2E2E2E"/>
            <w:sz w:val="24"/>
            <w:szCs w:val="24"/>
          </w:rPr>
          <w:t>\textbf{Data \ref{data:datadummy3.1}}</w:t>
        </w:r>
      </w:ins>
      <w:del w:id="45" w:author="Graaf, S.C. de (Bastiaan)" w:date="2023-03-27T13:57:00Z">
        <w:r w:rsidR="00000000" w:rsidDel="00D82B7C">
          <w:fldChar w:fldCharType="begin"/>
        </w:r>
        <w:r w:rsidR="00000000" w:rsidRPr="00D82B7C" w:rsidDel="00D82B7C">
          <w:delInstrText>HYPERLINK "https://www.sciencedirect.com/science/article/pii/S2405471221003318?via%3Dihub" \l "mmc2"</w:delInstrText>
        </w:r>
        <w:r w:rsidR="00000000" w:rsidDel="00D82B7C">
          <w:fldChar w:fldCharType="separate"/>
        </w:r>
        <w:r w:rsidRPr="00D82B7C" w:rsidDel="00D82B7C">
          <w:rPr>
            <w:rFonts w:ascii="Georgia" w:eastAsia="Times New Roman" w:hAnsi="Georgia" w:cs="Times New Roman"/>
            <w:color w:val="0C7DBB"/>
            <w:sz w:val="24"/>
            <w:szCs w:val="24"/>
          </w:rPr>
          <w:delText>Data S1</w:delText>
        </w:r>
        <w:r w:rsidR="00000000" w:rsidDel="00D82B7C">
          <w:rPr>
            <w:rFonts w:ascii="Georgia" w:eastAsia="Times New Roman" w:hAnsi="Georgia" w:cs="Times New Roman"/>
            <w:color w:val="0C7DBB"/>
            <w:sz w:val="24"/>
            <w:szCs w:val="24"/>
          </w:rPr>
          <w:fldChar w:fldCharType="end"/>
        </w:r>
      </w:del>
      <w:r w:rsidRPr="00A036F9">
        <w:rPr>
          <w:rFonts w:ascii="Georgia" w:eastAsia="Times New Roman" w:hAnsi="Georgia" w:cs="Times New Roman"/>
          <w:color w:val="2E2E2E"/>
          <w:sz w:val="24"/>
          <w:szCs w:val="24"/>
        </w:rPr>
        <w:t>). The full lists of detected clones are provided in </w:t>
      </w:r>
      <w:ins w:id="46" w:author="Graaf, S.C. de (Bastiaan)" w:date="2023-03-27T13:57:00Z">
        <w:r w:rsidR="00D82B7C" w:rsidRPr="00D82B7C">
          <w:rPr>
            <w:rFonts w:ascii="Georgia" w:eastAsia="Times New Roman" w:hAnsi="Georgia" w:cs="Times New Roman"/>
            <w:color w:val="2E2E2E"/>
            <w:sz w:val="24"/>
            <w:szCs w:val="24"/>
          </w:rPr>
          <w:t>\textbf{Data \ref{data:datadummy3.1}}</w:t>
        </w:r>
      </w:ins>
      <w:del w:id="47" w:author="Graaf, S.C. de (Bastiaan)" w:date="2023-03-27T13:57:00Z">
        <w:r w:rsidR="00000000" w:rsidDel="00D82B7C">
          <w:fldChar w:fldCharType="begin"/>
        </w:r>
        <w:r w:rsidR="00000000" w:rsidRPr="00D82B7C" w:rsidDel="00D82B7C">
          <w:delInstrText>HYPERLINK "https://www.sciencedirect.com/science/article/pii/S2405471221003318?via%3Dihub" \l "mmc2"</w:delInstrText>
        </w:r>
        <w:r w:rsidR="00000000" w:rsidDel="00D82B7C">
          <w:fldChar w:fldCharType="separate"/>
        </w:r>
        <w:r w:rsidRPr="00D82B7C" w:rsidDel="00D82B7C">
          <w:rPr>
            <w:rFonts w:ascii="Georgia" w:eastAsia="Times New Roman" w:hAnsi="Georgia" w:cs="Times New Roman"/>
            <w:color w:val="0C7DBB"/>
            <w:sz w:val="24"/>
            <w:szCs w:val="24"/>
          </w:rPr>
          <w:delText>Data S1</w:delText>
        </w:r>
        <w:r w:rsidR="00000000" w:rsidDel="00D82B7C">
          <w:rPr>
            <w:rFonts w:ascii="Georgia" w:eastAsia="Times New Roman" w:hAnsi="Georgia" w:cs="Times New Roman"/>
            <w:color w:val="0C7DBB"/>
            <w:sz w:val="24"/>
            <w:szCs w:val="24"/>
          </w:rPr>
          <w:fldChar w:fldCharType="end"/>
        </w:r>
      </w:del>
      <w:r w:rsidRPr="00A036F9">
        <w:rPr>
          <w:rFonts w:ascii="Georgia" w:eastAsia="Times New Roman" w:hAnsi="Georgia" w:cs="Times New Roman"/>
          <w:color w:val="2E2E2E"/>
          <w:sz w:val="24"/>
          <w:szCs w:val="24"/>
        </w:rPr>
        <w:t>. In addition, the deconvoluted mass plots (similar to </w:t>
      </w:r>
      <w:bookmarkStart w:id="48" w:name="bfig2"/>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"https://www.sciencedirect.com/science/article/pii/S2405471221003318?via%3Dihub" \l "fig2"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{fig:fig3.2}</w:t>
      </w:r>
      <w:r w:rsidRPr="00A036F9">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and the raw chromatograms supported by extracted chromatograms for all identified Fabs obtained in the LC-MS measurements are provided in </w:t>
      </w:r>
      <w:ins w:id="49" w:author="Graaf, S.C. de (Bastiaan)" w:date="2023-03-27T13:57:00Z">
        <w:r w:rsidR="00D82B7C" w:rsidRPr="00D82B7C">
          <w:rPr>
            <w:rFonts w:ascii="Georgia" w:eastAsia="Times New Roman" w:hAnsi="Georgia" w:cs="Times New Roman"/>
            <w:color w:val="2E2E2E"/>
            <w:sz w:val="24"/>
            <w:szCs w:val="24"/>
          </w:rPr>
          <w:t>\textbf{Data \ref{data:datadummy3.</w:t>
        </w:r>
        <w:r w:rsidR="00D82B7C">
          <w:rPr>
            <w:rFonts w:ascii="Georgia" w:eastAsia="Times New Roman" w:hAnsi="Georgia" w:cs="Times New Roman"/>
            <w:color w:val="2E2E2E"/>
            <w:sz w:val="24"/>
            <w:szCs w:val="24"/>
          </w:rPr>
          <w:t>2</w:t>
        </w:r>
        <w:r w:rsidR="00D82B7C" w:rsidRPr="00D82B7C">
          <w:rPr>
            <w:rFonts w:ascii="Georgia" w:eastAsia="Times New Roman" w:hAnsi="Georgia" w:cs="Times New Roman"/>
            <w:color w:val="2E2E2E"/>
            <w:sz w:val="24"/>
            <w:szCs w:val="24"/>
          </w:rPr>
          <w:t>}}</w:t>
        </w:r>
      </w:ins>
      <w:del w:id="50" w:author="Graaf, S.C. de (Bastiaan)" w:date="2023-03-27T13:57:00Z">
        <w:r w:rsidR="00000000" w:rsidDel="00D82B7C">
          <w:fldChar w:fldCharType="begin"/>
        </w:r>
        <w:r w:rsidR="00000000" w:rsidRPr="00D82B7C" w:rsidDel="00D82B7C">
          <w:delInstrText>HYPERLINK "https://www.sciencedirect.com/science/article/pii/S2405471221003318?via%3Dihub" \l "mmc3"</w:delInstrText>
        </w:r>
        <w:r w:rsidR="00000000" w:rsidDel="00D82B7C">
          <w:fldChar w:fldCharType="separate"/>
        </w:r>
        <w:r w:rsidRPr="00D82B7C" w:rsidDel="00D82B7C">
          <w:rPr>
            <w:rFonts w:ascii="Georgia" w:eastAsia="Times New Roman" w:hAnsi="Georgia" w:cs="Times New Roman"/>
            <w:color w:val="0C7DBB"/>
            <w:sz w:val="24"/>
            <w:szCs w:val="24"/>
          </w:rPr>
          <w:delText>Data S2</w:delText>
        </w:r>
        <w:r w:rsidR="00000000" w:rsidDel="00D82B7C">
          <w:rPr>
            <w:rFonts w:ascii="Georgia" w:eastAsia="Times New Roman" w:hAnsi="Georgia" w:cs="Times New Roman"/>
            <w:color w:val="0C7DBB"/>
            <w:sz w:val="24"/>
            <w:szCs w:val="24"/>
          </w:rPr>
          <w:fldChar w:fldCharType="end"/>
        </w:r>
      </w:del>
      <w:bookmarkEnd w:id="37"/>
      <w:r w:rsidRPr="00A036F9">
        <w:rPr>
          <w:rFonts w:ascii="Georgia" w:eastAsia="Times New Roman" w:hAnsi="Georgia" w:cs="Times New Roman"/>
          <w:color w:val="2E2E2E"/>
          <w:sz w:val="24"/>
          <w:szCs w:val="24"/>
        </w:rPr>
        <w:t>, and one example of the actual raw mass spectrometry data of Fabs that we have analyzed is provided in </w:t>
      </w:r>
      <w:bookmarkStart w:id="51" w:name="bmmc4"/>
      <w:ins w:id="52" w:author="Graaf, S.C. de (Bastiaan)" w:date="2023-03-27T13:57:00Z">
        <w:r w:rsidR="00D82B7C" w:rsidRPr="00D82B7C">
          <w:rPr>
            <w:rFonts w:ascii="Georgia" w:eastAsia="Times New Roman" w:hAnsi="Georgia" w:cs="Times New Roman"/>
            <w:color w:val="2E2E2E"/>
            <w:sz w:val="24"/>
            <w:szCs w:val="24"/>
          </w:rPr>
          <w:t>\textbf{Data \ref{data:datadummy3.</w:t>
        </w:r>
        <w:r w:rsidR="00D82B7C">
          <w:rPr>
            <w:rFonts w:ascii="Georgia" w:eastAsia="Times New Roman" w:hAnsi="Georgia" w:cs="Times New Roman"/>
            <w:color w:val="2E2E2E"/>
            <w:sz w:val="24"/>
            <w:szCs w:val="24"/>
          </w:rPr>
          <w:t>3</w:t>
        </w:r>
        <w:r w:rsidR="00D82B7C" w:rsidRPr="00D82B7C">
          <w:rPr>
            <w:rFonts w:ascii="Georgia" w:eastAsia="Times New Roman" w:hAnsi="Georgia" w:cs="Times New Roman"/>
            <w:color w:val="2E2E2E"/>
            <w:sz w:val="24"/>
            <w:szCs w:val="24"/>
          </w:rPr>
          <w:t>}}</w:t>
        </w:r>
      </w:ins>
      <w:del w:id="53" w:author="Graaf, S.C. de (Bastiaan)" w:date="2023-03-27T13:57:00Z">
        <w:r w:rsidRPr="00A036F9" w:rsidDel="00D82B7C">
          <w:rPr>
            <w:rFonts w:ascii="Georgia" w:eastAsia="Times New Roman" w:hAnsi="Georgia" w:cs="Times New Roman"/>
            <w:color w:val="2E2E2E"/>
            <w:sz w:val="24"/>
            <w:szCs w:val="24"/>
          </w:rPr>
          <w:fldChar w:fldCharType="begin"/>
        </w:r>
        <w:r w:rsidRPr="00D82B7C" w:rsidDel="00D82B7C">
          <w:rPr>
            <w:rFonts w:ascii="Georgia" w:eastAsia="Times New Roman" w:hAnsi="Georgia" w:cs="Times New Roman"/>
            <w:color w:val="2E2E2E"/>
            <w:sz w:val="24"/>
            <w:szCs w:val="24"/>
          </w:rPr>
          <w:delInstrText xml:space="preserve"> HYPERLINK "https://www.sciencedirect.com/science/article/pii/S2405471221003318?via%3Dihub" \l "mmc4" </w:delInstrText>
        </w:r>
        <w:r w:rsidRPr="00D82B7C" w:rsidDel="00D82B7C">
          <w:rPr>
            <w:rFonts w:ascii="Georgia" w:eastAsia="Times New Roman" w:hAnsi="Georgia" w:cs="Times New Roman"/>
            <w:color w:val="2E2E2E"/>
            <w:sz w:val="24"/>
            <w:szCs w:val="24"/>
          </w:rPr>
        </w:r>
        <w:r w:rsidRPr="00A036F9" w:rsidDel="00D82B7C">
          <w:rPr>
            <w:rFonts w:ascii="Georgia" w:eastAsia="Times New Roman" w:hAnsi="Georgia" w:cs="Times New Roman"/>
            <w:color w:val="2E2E2E"/>
            <w:sz w:val="24"/>
            <w:szCs w:val="24"/>
          </w:rPr>
          <w:fldChar w:fldCharType="separate"/>
        </w:r>
        <w:r w:rsidRPr="00D82B7C" w:rsidDel="00D82B7C">
          <w:rPr>
            <w:rFonts w:ascii="Georgia" w:eastAsia="Times New Roman" w:hAnsi="Georgia" w:cs="Times New Roman"/>
            <w:color w:val="0C7DBB"/>
            <w:sz w:val="24"/>
            <w:szCs w:val="24"/>
          </w:rPr>
          <w:delText>Data S3</w:delText>
        </w:r>
        <w:r w:rsidRPr="00A036F9" w:rsidDel="00D82B7C">
          <w:rPr>
            <w:rFonts w:ascii="Georgia" w:eastAsia="Times New Roman" w:hAnsi="Georgia" w:cs="Times New Roman"/>
            <w:color w:val="2E2E2E"/>
            <w:sz w:val="24"/>
            <w:szCs w:val="24"/>
          </w:rPr>
          <w:fldChar w:fldCharType="end"/>
        </w:r>
      </w:del>
      <w:bookmarkEnd w:id="51"/>
      <w:r w:rsidRPr="00A036F9">
        <w:rPr>
          <w:rFonts w:ascii="Georgia" w:eastAsia="Times New Roman" w:hAnsi="Georgia" w:cs="Times New Roman"/>
          <w:color w:val="2E2E2E"/>
          <w:sz w:val="24"/>
          <w:szCs w:val="24"/>
        </w:rPr>
        <w:t>.</w:t>
      </w:r>
    </w:p>
    <w:p w14:paraId="5368773F" w14:textId="3C7651C6" w:rsidR="004856F7" w:rsidRPr="004856F7" w:rsidDel="00B528AB" w:rsidRDefault="004856F7" w:rsidP="00B528AB">
      <w:pPr>
        <w:spacing w:after="0" w:line="240" w:lineRule="auto"/>
        <w:rPr>
          <w:del w:id="54" w:author="Graaf, S.C. de (Bastiaan)" w:date="2023-03-27T13:37:00Z"/>
          <w:rFonts w:ascii="Fira Code" w:eastAsia="Times New Roman" w:hAnsi="Fira Code" w:cs="Fira Code"/>
          <w:color w:val="D4D4D4"/>
          <w:sz w:val="21"/>
          <w:szCs w:val="21"/>
        </w:rPr>
        <w:pPrChange w:id="55" w:author="Graaf, S.C. de (Bastiaan)" w:date="2023-03-27T13:37:00Z">
          <w:pPr>
            <w:shd w:val="clear" w:color="auto" w:fill="1E1E1E"/>
            <w:spacing w:after="240" w:line="285" w:lineRule="atLeast"/>
          </w:pPr>
        </w:pPrChange>
      </w:pPr>
    </w:p>
    <w:p w14:paraId="69B39B27" w14:textId="084E0E41" w:rsidR="004856F7" w:rsidRPr="004856F7" w:rsidDel="00B528AB" w:rsidRDefault="004856F7" w:rsidP="00B528AB">
      <w:pPr>
        <w:spacing w:after="0" w:line="240" w:lineRule="auto"/>
        <w:rPr>
          <w:del w:id="56" w:author="Graaf, S.C. de (Bastiaan)" w:date="2023-03-27T13:37:00Z"/>
          <w:rFonts w:ascii="Fira Code" w:eastAsia="Times New Roman" w:hAnsi="Fira Code" w:cs="Fira Code"/>
          <w:color w:val="D4D4D4"/>
          <w:sz w:val="21"/>
          <w:szCs w:val="21"/>
        </w:rPr>
        <w:pPrChange w:id="57" w:author="Graaf, S.C. de (Bastiaan)" w:date="2023-03-27T13:37:00Z">
          <w:pPr>
            <w:shd w:val="clear" w:color="auto" w:fill="1E1E1E"/>
            <w:spacing w:after="0" w:line="285" w:lineRule="atLeast"/>
          </w:pPr>
        </w:pPrChange>
      </w:pPr>
      <w:del w:id="58" w:author="Graaf, S.C. de (Bastiaan)" w:date="2023-03-27T13:37:00Z">
        <w:r w:rsidRPr="004856F7" w:rsidDel="00B528AB">
          <w:rPr>
            <w:rFonts w:ascii="Fira Code" w:eastAsia="Times New Roman" w:hAnsi="Fira Code" w:cs="Fira Code"/>
            <w:color w:val="DCDCAA"/>
            <w:sz w:val="21"/>
            <w:szCs w:val="21"/>
          </w:rPr>
          <w:delText>\begin</w:delText>
        </w:r>
        <w:r w:rsidRPr="004856F7" w:rsidDel="00B528AB">
          <w:rPr>
            <w:rFonts w:ascii="Fira Code" w:eastAsia="Times New Roman" w:hAnsi="Fira Code" w:cs="Fira Code"/>
            <w:color w:val="D4D4D4"/>
            <w:sz w:val="21"/>
            <w:szCs w:val="21"/>
          </w:rPr>
          <w:delText>{</w:delText>
        </w:r>
        <w:r w:rsidRPr="004856F7" w:rsidDel="00B528AB">
          <w:rPr>
            <w:rFonts w:ascii="Fira Code" w:eastAsia="Times New Roman" w:hAnsi="Fira Code" w:cs="Fira Code"/>
            <w:color w:val="9CDCFE"/>
            <w:sz w:val="21"/>
            <w:szCs w:val="21"/>
          </w:rPr>
          <w:delText>figure*</w:delText>
        </w:r>
        <w:r w:rsidRPr="004856F7" w:rsidDel="00B528AB">
          <w:rPr>
            <w:rFonts w:ascii="Fira Code" w:eastAsia="Times New Roman" w:hAnsi="Fira Code" w:cs="Fira Code"/>
            <w:color w:val="D4D4D4"/>
            <w:sz w:val="21"/>
            <w:szCs w:val="21"/>
          </w:rPr>
          <w:delText>}[!</w:delText>
        </w:r>
      </w:del>
      <w:del w:id="59" w:author="Graaf, S.C. de (Bastiaan)" w:date="2023-03-27T13:10:00Z">
        <w:r w:rsidR="00E70462" w:rsidDel="008B4EED">
          <w:rPr>
            <w:rFonts w:ascii="Fira Code" w:eastAsia="Times New Roman" w:hAnsi="Fira Code" w:cs="Fira Code"/>
            <w:color w:val="D4D4D4"/>
            <w:sz w:val="21"/>
            <w:szCs w:val="21"/>
          </w:rPr>
          <w:delText>h</w:delText>
        </w:r>
        <w:r w:rsidR="00D71FA0" w:rsidDel="008B4EED">
          <w:rPr>
            <w:rFonts w:ascii="Fira Code" w:eastAsia="Times New Roman" w:hAnsi="Fira Code" w:cs="Fira Code"/>
            <w:color w:val="D4D4D4"/>
            <w:sz w:val="21"/>
            <w:szCs w:val="21"/>
          </w:rPr>
          <w:delText>p</w:delText>
        </w:r>
      </w:del>
      <w:del w:id="60" w:author="Graaf, S.C. de (Bastiaan)" w:date="2023-03-27T13:37:00Z">
        <w:r w:rsidRPr="004856F7" w:rsidDel="00B528AB">
          <w:rPr>
            <w:rFonts w:ascii="Fira Code" w:eastAsia="Times New Roman" w:hAnsi="Fira Code" w:cs="Fira Code"/>
            <w:color w:val="D4D4D4"/>
            <w:sz w:val="21"/>
            <w:szCs w:val="21"/>
          </w:rPr>
          <w:delText>]</w:delText>
        </w:r>
      </w:del>
    </w:p>
    <w:p w14:paraId="2A541D42" w14:textId="56F6AB8E" w:rsidR="004856F7" w:rsidRPr="004856F7" w:rsidDel="00B528AB" w:rsidRDefault="004856F7" w:rsidP="00B528AB">
      <w:pPr>
        <w:spacing w:after="0" w:line="240" w:lineRule="auto"/>
        <w:rPr>
          <w:del w:id="61" w:author="Graaf, S.C. de (Bastiaan)" w:date="2023-03-27T13:37:00Z"/>
          <w:rFonts w:ascii="Fira Code" w:eastAsia="Times New Roman" w:hAnsi="Fira Code" w:cs="Fira Code"/>
          <w:color w:val="D4D4D4"/>
          <w:sz w:val="21"/>
          <w:szCs w:val="21"/>
        </w:rPr>
        <w:pPrChange w:id="62" w:author="Graaf, S.C. de (Bastiaan)" w:date="2023-03-27T13:37:00Z">
          <w:pPr>
            <w:shd w:val="clear" w:color="auto" w:fill="1E1E1E"/>
            <w:spacing w:after="0" w:line="285" w:lineRule="atLeast"/>
          </w:pPr>
        </w:pPrChange>
      </w:pPr>
      <w:del w:id="63" w:author="Graaf, S.C. de (Bastiaan)" w:date="2023-03-27T13:37:00Z">
        <w:r w:rsidRPr="004856F7" w:rsidDel="00B528AB">
          <w:rPr>
            <w:rFonts w:ascii="Fira Code" w:eastAsia="Times New Roman" w:hAnsi="Fira Code" w:cs="Fira Code"/>
            <w:color w:val="D4D4D4"/>
            <w:sz w:val="21"/>
            <w:szCs w:val="21"/>
          </w:rPr>
          <w:delText xml:space="preserve">    </w:delText>
        </w:r>
        <w:r w:rsidRPr="004856F7" w:rsidDel="00B528AB">
          <w:rPr>
            <w:rFonts w:ascii="Fira Code" w:eastAsia="Times New Roman" w:hAnsi="Fira Code" w:cs="Fira Code"/>
            <w:color w:val="DCDCAA"/>
            <w:sz w:val="21"/>
            <w:szCs w:val="21"/>
          </w:rPr>
          <w:delText>\center</w:delText>
        </w:r>
      </w:del>
    </w:p>
    <w:p w14:paraId="77F32AA4" w14:textId="5CA0E5C9" w:rsidR="004856F7" w:rsidDel="00B528AB" w:rsidRDefault="004856F7" w:rsidP="00B528AB">
      <w:pPr>
        <w:spacing w:after="0" w:line="240" w:lineRule="auto"/>
        <w:rPr>
          <w:del w:id="64" w:author="Graaf, S.C. de (Bastiaan)" w:date="2023-03-27T13:37:00Z"/>
          <w:rFonts w:ascii="Fira Code" w:eastAsia="Times New Roman" w:hAnsi="Fira Code" w:cs="Fira Code"/>
          <w:color w:val="D4D4D4"/>
          <w:sz w:val="21"/>
          <w:szCs w:val="21"/>
        </w:rPr>
        <w:pPrChange w:id="65" w:author="Graaf, S.C. de (Bastiaan)" w:date="2023-03-27T13:37:00Z">
          <w:pPr>
            <w:shd w:val="clear" w:color="auto" w:fill="1E1E1E"/>
            <w:spacing w:after="0" w:line="285" w:lineRule="atLeast"/>
          </w:pPr>
        </w:pPrChange>
      </w:pPr>
      <w:del w:id="66" w:author="Graaf, S.C. de (Bastiaan)" w:date="2023-03-27T13:37:00Z">
        <w:r w:rsidRPr="004856F7" w:rsidDel="00B528AB">
          <w:rPr>
            <w:rFonts w:ascii="Fira Code" w:eastAsia="Times New Roman" w:hAnsi="Fira Code" w:cs="Fira Code"/>
            <w:color w:val="D4D4D4"/>
            <w:sz w:val="21"/>
            <w:szCs w:val="21"/>
          </w:rPr>
          <w:delText xml:space="preserve">    </w:delText>
        </w:r>
        <w:r w:rsidRPr="004856F7" w:rsidDel="00B528AB">
          <w:rPr>
            <w:rFonts w:ascii="Fira Code" w:eastAsia="Times New Roman" w:hAnsi="Fira Code" w:cs="Fira Code"/>
            <w:color w:val="DCDCAA"/>
            <w:sz w:val="21"/>
            <w:szCs w:val="21"/>
          </w:rPr>
          <w:delText>\includegraphics</w:delText>
        </w:r>
        <w:r w:rsidRPr="004856F7" w:rsidDel="00B528AB">
          <w:rPr>
            <w:rFonts w:ascii="Fira Code" w:eastAsia="Times New Roman" w:hAnsi="Fira Code" w:cs="Fira Code"/>
            <w:color w:val="D4D4D4"/>
            <w:sz w:val="21"/>
            <w:szCs w:val="21"/>
          </w:rPr>
          <w:delText>[]{Chapter.3/Figures/f2.png}</w:delText>
        </w:r>
      </w:del>
    </w:p>
    <w:p w14:paraId="43D0E151" w14:textId="7DFE5E5E" w:rsidR="00DC282C" w:rsidRPr="00DC282C" w:rsidDel="00B528AB" w:rsidRDefault="00DC282C" w:rsidP="00B528AB">
      <w:pPr>
        <w:spacing w:after="0" w:line="240" w:lineRule="auto"/>
        <w:rPr>
          <w:del w:id="67" w:author="Graaf, S.C. de (Bastiaan)" w:date="2023-03-27T13:37:00Z"/>
          <w:rFonts w:ascii="Fira Code" w:eastAsia="Times New Roman" w:hAnsi="Fira Code" w:cs="Fira Code"/>
          <w:color w:val="D4D4D4"/>
          <w:sz w:val="21"/>
          <w:szCs w:val="21"/>
        </w:rPr>
        <w:pPrChange w:id="68" w:author="Graaf, S.C. de (Bastiaan)" w:date="2023-03-27T13:37:00Z">
          <w:pPr>
            <w:shd w:val="clear" w:color="auto" w:fill="1E1E1E"/>
            <w:spacing w:after="0" w:line="285" w:lineRule="atLeast"/>
          </w:pPr>
        </w:pPrChange>
      </w:pPr>
      <w:del w:id="69" w:author="Graaf, S.C. de (Bastiaan)" w:date="2023-03-27T13:37:00Z">
        <w:r w:rsidRPr="00DC282C" w:rsidDel="00B528AB">
          <w:rPr>
            <w:rFonts w:ascii="Fira Code" w:eastAsia="Times New Roman" w:hAnsi="Fira Code" w:cs="Fira Code"/>
            <w:color w:val="D4D4D4"/>
            <w:sz w:val="21"/>
            <w:szCs w:val="21"/>
          </w:rPr>
          <w:delText xml:space="preserve">        </w:delText>
        </w:r>
        <w:r w:rsidRPr="00DC282C" w:rsidDel="00B528AB">
          <w:rPr>
            <w:rFonts w:ascii="Fira Code" w:eastAsia="Times New Roman" w:hAnsi="Fira Code" w:cs="Fira Code"/>
            <w:color w:val="DCDCAA"/>
            <w:sz w:val="21"/>
            <w:szCs w:val="21"/>
          </w:rPr>
          <w:delText>\captionsetup</w:delText>
        </w:r>
        <w:r w:rsidRPr="00DC282C" w:rsidDel="00B528AB">
          <w:rPr>
            <w:rFonts w:ascii="Fira Code" w:eastAsia="Times New Roman" w:hAnsi="Fira Code" w:cs="Fira Code"/>
            <w:color w:val="D4D4D4"/>
            <w:sz w:val="21"/>
            <w:szCs w:val="21"/>
          </w:rPr>
          <w:delText>{singlelinecheck = false, format= hang}</w:delText>
        </w:r>
      </w:del>
    </w:p>
    <w:p w14:paraId="3F60A822" w14:textId="19E1BB95" w:rsidR="00DC282C" w:rsidRPr="00DC282C" w:rsidDel="00B528AB" w:rsidRDefault="00DC282C" w:rsidP="00B528AB">
      <w:pPr>
        <w:spacing w:after="0" w:line="240" w:lineRule="auto"/>
        <w:rPr>
          <w:del w:id="70" w:author="Graaf, S.C. de (Bastiaan)" w:date="2023-03-27T13:37:00Z"/>
          <w:rFonts w:ascii="Fira Code" w:eastAsia="Times New Roman" w:hAnsi="Fira Code" w:cs="Fira Code"/>
          <w:color w:val="D4D4D4"/>
          <w:sz w:val="21"/>
          <w:szCs w:val="21"/>
        </w:rPr>
        <w:pPrChange w:id="71" w:author="Graaf, S.C. de (Bastiaan)" w:date="2023-03-27T13:37:00Z">
          <w:pPr>
            <w:shd w:val="clear" w:color="auto" w:fill="1E1E1E"/>
            <w:spacing w:after="0" w:line="285" w:lineRule="atLeast"/>
          </w:pPr>
        </w:pPrChange>
      </w:pPr>
      <w:del w:id="72" w:author="Graaf, S.C. de (Bastiaan)" w:date="2023-03-27T13:37:00Z">
        <w:r w:rsidRPr="00DC282C" w:rsidDel="00B528AB">
          <w:rPr>
            <w:rFonts w:ascii="Fira Code" w:eastAsia="Times New Roman" w:hAnsi="Fira Code" w:cs="Fira Code"/>
            <w:color w:val="D4D4D4"/>
            <w:sz w:val="21"/>
            <w:szCs w:val="21"/>
          </w:rPr>
          <w:delText xml:space="preserve">        </w:delText>
        </w:r>
        <w:r w:rsidRPr="00DC282C" w:rsidDel="00B528AB">
          <w:rPr>
            <w:rFonts w:ascii="Fira Code" w:eastAsia="Times New Roman" w:hAnsi="Fira Code" w:cs="Fira Code"/>
            <w:color w:val="DCDCAA"/>
            <w:sz w:val="21"/>
            <w:szCs w:val="21"/>
          </w:rPr>
          <w:delText>\caption</w:delText>
        </w:r>
        <w:r w:rsidRPr="00DC282C" w:rsidDel="00B528AB">
          <w:rPr>
            <w:rFonts w:ascii="Fira Code" w:eastAsia="Times New Roman" w:hAnsi="Fira Code" w:cs="Fira Code"/>
            <w:color w:val="D4D4D4"/>
            <w:sz w:val="21"/>
            <w:szCs w:val="21"/>
          </w:rPr>
          <w:delText>{</w:delText>
        </w:r>
      </w:del>
    </w:p>
    <w:p w14:paraId="7A1EF3AB" w14:textId="77636279" w:rsidR="00DC282C" w:rsidRPr="00DC282C" w:rsidDel="00B528AB" w:rsidRDefault="00DC282C" w:rsidP="00B528AB">
      <w:pPr>
        <w:spacing w:after="0" w:line="240" w:lineRule="auto"/>
        <w:rPr>
          <w:del w:id="73" w:author="Graaf, S.C. de (Bastiaan)" w:date="2023-03-27T13:37:00Z"/>
          <w:rFonts w:ascii="Fira Code" w:eastAsia="Times New Roman" w:hAnsi="Fira Code" w:cs="Fira Code"/>
          <w:color w:val="D4D4D4"/>
          <w:sz w:val="21"/>
          <w:szCs w:val="21"/>
        </w:rPr>
        <w:pPrChange w:id="74" w:author="Graaf, S.C. de (Bastiaan)" w:date="2023-03-27T13:37:00Z">
          <w:pPr>
            <w:shd w:val="clear" w:color="auto" w:fill="1E1E1E"/>
            <w:spacing w:after="0" w:line="285" w:lineRule="atLeast"/>
          </w:pPr>
        </w:pPrChange>
      </w:pPr>
      <w:del w:id="75" w:author="Graaf, S.C. de (Bastiaan)" w:date="2023-03-27T13:37:00Z">
        <w:r w:rsidRPr="00DC282C" w:rsidDel="00B528AB">
          <w:rPr>
            <w:rFonts w:ascii="Fira Code" w:eastAsia="Times New Roman" w:hAnsi="Fira Code" w:cs="Fira Code"/>
            <w:color w:val="D4D4D4"/>
            <w:sz w:val="21"/>
            <w:szCs w:val="21"/>
          </w:rPr>
          <w:delText>            Figure Legend on next page.</w:delText>
        </w:r>
      </w:del>
    </w:p>
    <w:p w14:paraId="77060659" w14:textId="1AF1DB57" w:rsidR="004856F7" w:rsidRPr="004856F7" w:rsidDel="00B528AB" w:rsidRDefault="00DC282C" w:rsidP="00B528AB">
      <w:pPr>
        <w:spacing w:after="0" w:line="240" w:lineRule="auto"/>
        <w:rPr>
          <w:del w:id="76" w:author="Graaf, S.C. de (Bastiaan)" w:date="2023-03-27T13:37:00Z"/>
          <w:rFonts w:ascii="Fira Code" w:eastAsia="Times New Roman" w:hAnsi="Fira Code" w:cs="Fira Code"/>
          <w:color w:val="D4D4D4"/>
          <w:sz w:val="21"/>
          <w:szCs w:val="21"/>
        </w:rPr>
        <w:pPrChange w:id="77" w:author="Graaf, S.C. de (Bastiaan)" w:date="2023-03-27T13:37:00Z">
          <w:pPr>
            <w:shd w:val="clear" w:color="auto" w:fill="1E1E1E"/>
            <w:spacing w:after="0" w:line="285" w:lineRule="atLeast"/>
          </w:pPr>
        </w:pPrChange>
      </w:pPr>
      <w:del w:id="78" w:author="Graaf, S.C. de (Bastiaan)" w:date="2023-03-27T13:37:00Z">
        <w:r w:rsidRPr="00DC282C" w:rsidDel="00B528AB">
          <w:rPr>
            <w:rFonts w:ascii="Fira Code" w:eastAsia="Times New Roman" w:hAnsi="Fira Code" w:cs="Fira Code"/>
            <w:color w:val="D4D4D4"/>
            <w:sz w:val="21"/>
            <w:szCs w:val="21"/>
          </w:rPr>
          <w:delText>        }</w:delText>
        </w:r>
        <w:r w:rsidR="004856F7" w:rsidRPr="004856F7" w:rsidDel="00B528AB">
          <w:rPr>
            <w:rFonts w:ascii="Fira Code" w:eastAsia="Times New Roman" w:hAnsi="Fira Code" w:cs="Fira Code"/>
            <w:color w:val="D4D4D4"/>
            <w:sz w:val="21"/>
            <w:szCs w:val="21"/>
          </w:rPr>
          <w:delText xml:space="preserve"> </w:delText>
        </w:r>
      </w:del>
    </w:p>
    <w:p w14:paraId="3D2E8210" w14:textId="2A6FA17B" w:rsidR="004856F7" w:rsidRPr="004856F7" w:rsidDel="00B528AB" w:rsidRDefault="004856F7" w:rsidP="00B528AB">
      <w:pPr>
        <w:spacing w:after="0" w:line="240" w:lineRule="auto"/>
        <w:rPr>
          <w:del w:id="79" w:author="Graaf, S.C. de (Bastiaan)" w:date="2023-03-27T13:37:00Z"/>
          <w:rFonts w:ascii="Fira Code" w:eastAsia="Times New Roman" w:hAnsi="Fira Code" w:cs="Fira Code"/>
          <w:color w:val="D4D4D4"/>
          <w:sz w:val="21"/>
          <w:szCs w:val="21"/>
        </w:rPr>
        <w:pPrChange w:id="80" w:author="Graaf, S.C. de (Bastiaan)" w:date="2023-03-27T13:37:00Z">
          <w:pPr>
            <w:shd w:val="clear" w:color="auto" w:fill="1E1E1E"/>
            <w:spacing w:after="0" w:line="285" w:lineRule="atLeast"/>
          </w:pPr>
        </w:pPrChange>
      </w:pPr>
      <w:del w:id="81" w:author="Graaf, S.C. de (Bastiaan)" w:date="2023-03-27T13:37:00Z">
        <w:r w:rsidRPr="004856F7" w:rsidDel="00B528AB">
          <w:rPr>
            <w:rFonts w:ascii="Fira Code" w:eastAsia="Times New Roman" w:hAnsi="Fira Code" w:cs="Fira Code"/>
            <w:color w:val="D4D4D4"/>
            <w:sz w:val="21"/>
            <w:szCs w:val="21"/>
          </w:rPr>
          <w:delText xml:space="preserve">    </w:delText>
        </w:r>
        <w:r w:rsidRPr="004856F7" w:rsidDel="00B528AB">
          <w:rPr>
            <w:rFonts w:ascii="Fira Code" w:eastAsia="Times New Roman" w:hAnsi="Fira Code" w:cs="Fira Code"/>
            <w:color w:val="C586C0"/>
            <w:sz w:val="21"/>
            <w:szCs w:val="21"/>
          </w:rPr>
          <w:delText>\label</w:delText>
        </w:r>
        <w:r w:rsidRPr="004856F7" w:rsidDel="00B528AB">
          <w:rPr>
            <w:rFonts w:ascii="Fira Code" w:eastAsia="Times New Roman" w:hAnsi="Fira Code" w:cs="Fira Code"/>
            <w:color w:val="D4D4D4"/>
            <w:sz w:val="21"/>
            <w:szCs w:val="21"/>
          </w:rPr>
          <w:delText>{</w:delText>
        </w:r>
        <w:r w:rsidRPr="004856F7" w:rsidDel="00B528AB">
          <w:rPr>
            <w:rFonts w:ascii="Fira Code" w:eastAsia="Times New Roman" w:hAnsi="Fira Code" w:cs="Fira Code"/>
            <w:color w:val="9CDCFE"/>
            <w:sz w:val="21"/>
            <w:szCs w:val="21"/>
          </w:rPr>
          <w:delText>fig:fig3.2</w:delText>
        </w:r>
        <w:r w:rsidRPr="004856F7" w:rsidDel="00B528AB">
          <w:rPr>
            <w:rFonts w:ascii="Fira Code" w:eastAsia="Times New Roman" w:hAnsi="Fira Code" w:cs="Fira Code"/>
            <w:color w:val="D4D4D4"/>
            <w:sz w:val="21"/>
            <w:szCs w:val="21"/>
          </w:rPr>
          <w:delText>}</w:delText>
        </w:r>
      </w:del>
    </w:p>
    <w:p w14:paraId="6218C926" w14:textId="04F8DB4E" w:rsidR="00DC282C" w:rsidDel="00B528AB" w:rsidRDefault="004856F7" w:rsidP="00B528AB">
      <w:pPr>
        <w:spacing w:after="0" w:line="240" w:lineRule="auto"/>
        <w:rPr>
          <w:del w:id="82" w:author="Graaf, S.C. de (Bastiaan)" w:date="2023-03-27T13:37:00Z"/>
          <w:rFonts w:ascii="Fira Code" w:eastAsia="Times New Roman" w:hAnsi="Fira Code" w:cs="Fira Code"/>
          <w:color w:val="D4D4D4"/>
          <w:sz w:val="21"/>
          <w:szCs w:val="21"/>
        </w:rPr>
        <w:pPrChange w:id="83" w:author="Graaf, S.C. de (Bastiaan)" w:date="2023-03-27T13:37:00Z">
          <w:pPr>
            <w:shd w:val="clear" w:color="auto" w:fill="1E1E1E"/>
            <w:spacing w:line="285" w:lineRule="atLeast"/>
          </w:pPr>
        </w:pPrChange>
      </w:pPr>
      <w:del w:id="84" w:author="Graaf, S.C. de (Bastiaan)" w:date="2023-03-27T13:37:00Z">
        <w:r w:rsidRPr="004856F7" w:rsidDel="00B528AB">
          <w:rPr>
            <w:rFonts w:ascii="Fira Code" w:eastAsia="Times New Roman" w:hAnsi="Fira Code" w:cs="Fira Code"/>
            <w:color w:val="DCDCAA"/>
            <w:sz w:val="21"/>
            <w:szCs w:val="21"/>
          </w:rPr>
          <w:delText>\end</w:delText>
        </w:r>
        <w:r w:rsidRPr="004856F7" w:rsidDel="00B528AB">
          <w:rPr>
            <w:rFonts w:ascii="Fira Code" w:eastAsia="Times New Roman" w:hAnsi="Fira Code" w:cs="Fira Code"/>
            <w:color w:val="D4D4D4"/>
            <w:sz w:val="21"/>
            <w:szCs w:val="21"/>
          </w:rPr>
          <w:delText>{</w:delText>
        </w:r>
        <w:r w:rsidRPr="004856F7" w:rsidDel="00B528AB">
          <w:rPr>
            <w:rFonts w:ascii="Fira Code" w:eastAsia="Times New Roman" w:hAnsi="Fira Code" w:cs="Fira Code"/>
            <w:color w:val="9CDCFE"/>
            <w:sz w:val="21"/>
            <w:szCs w:val="21"/>
          </w:rPr>
          <w:delText>figure*</w:delText>
        </w:r>
        <w:r w:rsidRPr="004856F7" w:rsidDel="00B528AB">
          <w:rPr>
            <w:rFonts w:ascii="Fira Code" w:eastAsia="Times New Roman" w:hAnsi="Fira Code" w:cs="Fira Code"/>
            <w:color w:val="D4D4D4"/>
            <w:sz w:val="21"/>
            <w:szCs w:val="21"/>
          </w:rPr>
          <w:delText>}</w:delText>
        </w:r>
        <w:r w:rsidR="00DC282C" w:rsidRPr="00DC282C" w:rsidDel="00B528AB">
          <w:rPr>
            <w:rFonts w:ascii="Fira Code" w:eastAsia="Times New Roman" w:hAnsi="Fira Code" w:cs="Fira Code"/>
            <w:color w:val="D4D4D4"/>
            <w:sz w:val="21"/>
            <w:szCs w:val="21"/>
          </w:rPr>
          <w:delText xml:space="preserve">    </w:delText>
        </w:r>
      </w:del>
    </w:p>
    <w:p w14:paraId="67102B4D" w14:textId="34523682" w:rsidR="00DC282C" w:rsidRPr="00DC282C" w:rsidDel="00B528AB" w:rsidRDefault="00DC282C" w:rsidP="00B528AB">
      <w:pPr>
        <w:spacing w:after="0" w:line="240" w:lineRule="auto"/>
        <w:rPr>
          <w:del w:id="85" w:author="Graaf, S.C. de (Bastiaan)" w:date="2023-03-27T13:37:00Z"/>
          <w:rFonts w:ascii="Fira Code" w:eastAsia="Times New Roman" w:hAnsi="Fira Code" w:cs="Fira Code"/>
          <w:color w:val="D4D4D4"/>
          <w:sz w:val="21"/>
          <w:szCs w:val="21"/>
        </w:rPr>
        <w:pPrChange w:id="86" w:author="Graaf, S.C. de (Bastiaan)" w:date="2023-03-27T13:37:00Z">
          <w:pPr>
            <w:shd w:val="clear" w:color="auto" w:fill="1E1E1E"/>
            <w:spacing w:line="285" w:lineRule="atLeast"/>
          </w:pPr>
        </w:pPrChange>
      </w:pPr>
      <w:del w:id="87" w:author="Graaf, S.C. de (Bastiaan)" w:date="2023-03-27T13:37:00Z">
        <w:r w:rsidRPr="00DC282C" w:rsidDel="00B528AB">
          <w:rPr>
            <w:rFonts w:ascii="Fira Code" w:eastAsia="Times New Roman" w:hAnsi="Fira Code" w:cs="Fira Code"/>
            <w:color w:val="DCDCAA"/>
            <w:sz w:val="21"/>
            <w:szCs w:val="21"/>
          </w:rPr>
          <w:delText>\addtocounter</w:delText>
        </w:r>
        <w:r w:rsidRPr="00DC282C" w:rsidDel="00B528AB">
          <w:rPr>
            <w:rFonts w:ascii="Fira Code" w:eastAsia="Times New Roman" w:hAnsi="Fira Code" w:cs="Fira Code"/>
            <w:color w:val="D4D4D4"/>
            <w:sz w:val="21"/>
            <w:szCs w:val="21"/>
          </w:rPr>
          <w:delText>{figure}{-1}</w:delText>
        </w:r>
      </w:del>
    </w:p>
    <w:p w14:paraId="725A0C66" w14:textId="57534356" w:rsidR="00DC282C" w:rsidRPr="00DC282C" w:rsidDel="00B528AB" w:rsidRDefault="00DC282C" w:rsidP="00B528AB">
      <w:pPr>
        <w:spacing w:after="0" w:line="240" w:lineRule="auto"/>
        <w:rPr>
          <w:del w:id="88" w:author="Graaf, S.C. de (Bastiaan)" w:date="2023-03-27T13:37:00Z"/>
          <w:rFonts w:ascii="Fira Code" w:eastAsia="Times New Roman" w:hAnsi="Fira Code" w:cs="Fira Code"/>
          <w:color w:val="D4D4D4"/>
          <w:sz w:val="21"/>
          <w:szCs w:val="21"/>
        </w:rPr>
        <w:pPrChange w:id="89" w:author="Graaf, S.C. de (Bastiaan)" w:date="2023-03-27T13:37:00Z">
          <w:pPr>
            <w:shd w:val="clear" w:color="auto" w:fill="1E1E1E"/>
            <w:spacing w:after="0" w:line="285" w:lineRule="atLeast"/>
          </w:pPr>
        </w:pPrChange>
      </w:pPr>
      <w:del w:id="90" w:author="Graaf, S.C. de (Bastiaan)" w:date="2023-03-27T13:37:00Z">
        <w:r w:rsidRPr="00DC282C" w:rsidDel="00B528AB">
          <w:rPr>
            <w:rFonts w:ascii="Fira Code" w:eastAsia="Times New Roman" w:hAnsi="Fira Code" w:cs="Fira Code"/>
            <w:color w:val="D4D4D4"/>
            <w:sz w:val="21"/>
            <w:szCs w:val="21"/>
          </w:rPr>
          <w:delText xml:space="preserve">    </w:delText>
        </w:r>
        <w:r w:rsidRPr="00DC282C" w:rsidDel="00B528AB">
          <w:rPr>
            <w:rFonts w:ascii="Fira Code" w:eastAsia="Times New Roman" w:hAnsi="Fira Code" w:cs="Fira Code"/>
            <w:color w:val="DCDCAA"/>
            <w:sz w:val="21"/>
            <w:szCs w:val="21"/>
          </w:rPr>
          <w:delText>\begin</w:delText>
        </w:r>
        <w:r w:rsidRPr="00DC282C" w:rsidDel="00B528AB">
          <w:rPr>
            <w:rFonts w:ascii="Fira Code" w:eastAsia="Times New Roman" w:hAnsi="Fira Code" w:cs="Fira Code"/>
            <w:color w:val="D4D4D4"/>
            <w:sz w:val="21"/>
            <w:szCs w:val="21"/>
          </w:rPr>
          <w:delText>{</w:delText>
        </w:r>
        <w:r w:rsidRPr="00DC282C" w:rsidDel="00B528AB">
          <w:rPr>
            <w:rFonts w:ascii="Fira Code" w:eastAsia="Times New Roman" w:hAnsi="Fira Code" w:cs="Fira Code"/>
            <w:color w:val="9CDCFE"/>
            <w:sz w:val="21"/>
            <w:szCs w:val="21"/>
          </w:rPr>
          <w:delText>figure*</w:delText>
        </w:r>
        <w:r w:rsidRPr="00DC282C" w:rsidDel="00B528AB">
          <w:rPr>
            <w:rFonts w:ascii="Fira Code" w:eastAsia="Times New Roman" w:hAnsi="Fira Code" w:cs="Fira Code"/>
            <w:color w:val="D4D4D4"/>
            <w:sz w:val="21"/>
            <w:szCs w:val="21"/>
          </w:rPr>
          <w:delText>}[</w:delText>
        </w:r>
        <w:r w:rsidR="00385F23" w:rsidDel="00B528AB">
          <w:rPr>
            <w:rFonts w:ascii="Fira Code" w:eastAsia="Times New Roman" w:hAnsi="Fira Code" w:cs="Fira Code"/>
            <w:color w:val="D4D4D4"/>
            <w:sz w:val="21"/>
            <w:szCs w:val="21"/>
          </w:rPr>
          <w:delText>h</w:delText>
        </w:r>
        <w:r w:rsidRPr="00DC282C" w:rsidDel="00B528AB">
          <w:rPr>
            <w:rFonts w:ascii="Fira Code" w:eastAsia="Times New Roman" w:hAnsi="Fira Code" w:cs="Fira Code"/>
            <w:color w:val="D4D4D4"/>
            <w:sz w:val="21"/>
            <w:szCs w:val="21"/>
          </w:rPr>
          <w:delText>t</w:delText>
        </w:r>
      </w:del>
      <w:del w:id="91" w:author="Graaf, S.C. de (Bastiaan)" w:date="2023-03-27T13:08:00Z">
        <w:r w:rsidRPr="00DC282C" w:rsidDel="00F97E12">
          <w:rPr>
            <w:rFonts w:ascii="Fira Code" w:eastAsia="Times New Roman" w:hAnsi="Fira Code" w:cs="Fira Code"/>
            <w:color w:val="D4D4D4"/>
            <w:sz w:val="21"/>
            <w:szCs w:val="21"/>
          </w:rPr>
          <w:delText>!</w:delText>
        </w:r>
      </w:del>
      <w:del w:id="92" w:author="Graaf, S.C. de (Bastiaan)" w:date="2023-03-27T13:37:00Z">
        <w:r w:rsidRPr="00DC282C" w:rsidDel="00B528AB">
          <w:rPr>
            <w:rFonts w:ascii="Fira Code" w:eastAsia="Times New Roman" w:hAnsi="Fira Code" w:cs="Fira Code"/>
            <w:color w:val="D4D4D4"/>
            <w:sz w:val="21"/>
            <w:szCs w:val="21"/>
          </w:rPr>
          <w:delText>]</w:delText>
        </w:r>
      </w:del>
    </w:p>
    <w:p w14:paraId="3CADE9FF" w14:textId="5D7615D1" w:rsidR="00DC282C" w:rsidDel="00B528AB" w:rsidRDefault="00DC282C" w:rsidP="00B528AB">
      <w:pPr>
        <w:spacing w:after="0" w:line="240" w:lineRule="auto"/>
        <w:rPr>
          <w:del w:id="93" w:author="Graaf, S.C. de (Bastiaan)" w:date="2023-03-27T13:37:00Z"/>
          <w:rFonts w:ascii="Fira Code" w:eastAsia="Times New Roman" w:hAnsi="Fira Code" w:cs="Fira Code"/>
          <w:color w:val="D4D4D4"/>
          <w:sz w:val="21"/>
          <w:szCs w:val="21"/>
        </w:rPr>
        <w:pPrChange w:id="94" w:author="Graaf, S.C. de (Bastiaan)" w:date="2023-03-27T13:37:00Z">
          <w:pPr>
            <w:shd w:val="clear" w:color="auto" w:fill="1E1E1E"/>
            <w:spacing w:after="0" w:line="285" w:lineRule="atLeast"/>
          </w:pPr>
        </w:pPrChange>
      </w:pPr>
      <w:del w:id="95" w:author="Graaf, S.C. de (Bastiaan)" w:date="2023-03-27T13:37:00Z">
        <w:r w:rsidRPr="00DC282C" w:rsidDel="00B528AB">
          <w:rPr>
            <w:rFonts w:ascii="Fira Code" w:eastAsia="Times New Roman" w:hAnsi="Fira Code" w:cs="Fira Code"/>
            <w:color w:val="D4D4D4"/>
            <w:sz w:val="21"/>
            <w:szCs w:val="21"/>
          </w:rPr>
          <w:delText xml:space="preserve">        </w:delText>
        </w:r>
        <w:r w:rsidDel="00B528AB">
          <w:rPr>
            <w:rFonts w:ascii="Fira Code" w:eastAsia="Times New Roman" w:hAnsi="Fira Code" w:cs="Fira Code"/>
            <w:color w:val="DCDCAA"/>
            <w:sz w:val="21"/>
            <w:szCs w:val="21"/>
          </w:rPr>
          <w:delText>\caption</w:delText>
        </w:r>
        <w:r w:rsidDel="00B528AB">
          <w:rPr>
            <w:rFonts w:ascii="Fira Code" w:eastAsia="Times New Roman" w:hAnsi="Fira Code" w:cs="Fira Code"/>
            <w:color w:val="D4D4D4"/>
            <w:sz w:val="21"/>
            <w:szCs w:val="21"/>
          </w:rPr>
          <w:delText>{</w:delText>
        </w:r>
      </w:del>
    </w:p>
    <w:p w14:paraId="76F6A1B1" w14:textId="6AB92EE6" w:rsidR="00DC282C" w:rsidDel="00B528AB" w:rsidRDefault="00DC282C" w:rsidP="00B528AB">
      <w:pPr>
        <w:spacing w:after="0" w:line="240" w:lineRule="auto"/>
        <w:rPr>
          <w:del w:id="96" w:author="Graaf, S.C. de (Bastiaan)" w:date="2023-03-27T13:37:00Z"/>
          <w:rFonts w:ascii="Fira Code" w:eastAsia="Times New Roman" w:hAnsi="Fira Code" w:cs="Fira Code"/>
          <w:color w:val="D4D4D4"/>
          <w:sz w:val="21"/>
          <w:szCs w:val="21"/>
        </w:rPr>
        <w:pPrChange w:id="97" w:author="Graaf, S.C. de (Bastiaan)" w:date="2023-03-27T13:37:00Z">
          <w:pPr>
            <w:shd w:val="clear" w:color="auto" w:fill="1E1E1E"/>
            <w:spacing w:after="0" w:line="285" w:lineRule="atLeast"/>
          </w:pPr>
        </w:pPrChange>
      </w:pPr>
      <w:del w:id="98" w:author="Graaf, S.C. de (Bastiaan)" w:date="2023-03-27T13:37:00Z">
        <w:r w:rsidDel="00B528AB">
          <w:rPr>
            <w:rFonts w:ascii="Fira Code" w:eastAsia="Times New Roman" w:hAnsi="Fira Code" w:cs="Fira Code"/>
            <w:color w:val="D4D4D4"/>
            <w:sz w:val="21"/>
            <w:szCs w:val="21"/>
          </w:rPr>
          <w:delText xml:space="preserve">        </w:delText>
        </w:r>
        <w:r w:rsidDel="00B528AB">
          <w:rPr>
            <w:rFonts w:ascii="Fira Code" w:eastAsia="Times New Roman" w:hAnsi="Fira Code" w:cs="Fira Code"/>
            <w:color w:val="DCDCAA"/>
            <w:sz w:val="21"/>
            <w:szCs w:val="21"/>
          </w:rPr>
          <w:delText>\textbf</w:delText>
        </w:r>
        <w:r w:rsidDel="00B528AB">
          <w:rPr>
            <w:rFonts w:ascii="Fira Code" w:eastAsia="Times New Roman" w:hAnsi="Fira Code" w:cs="Fira Code"/>
            <w:color w:val="D4D4D4"/>
            <w:sz w:val="21"/>
            <w:szCs w:val="21"/>
          </w:rPr>
          <w:delText>{</w:delText>
        </w:r>
        <w:r w:rsidDel="00B528AB">
          <w:rPr>
            <w:rFonts w:ascii="Fira Code" w:eastAsia="Times New Roman" w:hAnsi="Fira Code" w:cs="Fira Code"/>
            <w:b/>
            <w:bCs/>
            <w:color w:val="569CD6"/>
            <w:sz w:val="21"/>
            <w:szCs w:val="21"/>
          </w:rPr>
          <w:delText>Monitoring personalized plasma Fab repertoires reveals not only their simplicity and extreme donor uniqueness but also longitudinal clonal variations within a single donor.</w:delText>
        </w:r>
        <w:r w:rsidDel="00B528AB">
          <w:rPr>
            <w:rFonts w:ascii="Fira Code" w:eastAsia="Times New Roman" w:hAnsi="Fira Code" w:cs="Fira Code"/>
            <w:color w:val="D4D4D4"/>
            <w:sz w:val="21"/>
            <w:szCs w:val="21"/>
          </w:rPr>
          <w:delText xml:space="preserve">} (A) Heatmap illustrating the degree of overlap between the detected IgG1 repertoires in all analyzed sepsis patient plasma samples. For each of the eight donors, four sampling times were available, and Fab profiles were measured by LC-MS analysis. Each LC-MS peak, exhibiting a unique mass and retention time pair, was considered a unique clone and annotated as </w:delText>
        </w:r>
        <w:r w:rsidDel="00B528AB">
          <w:rPr>
            <w:rFonts w:ascii="Fira Code" w:eastAsia="Times New Roman" w:hAnsi="Fira Code" w:cs="Fira Code"/>
            <w:color w:val="DCDCAA"/>
            <w:sz w:val="21"/>
            <w:szCs w:val="21"/>
          </w:rPr>
          <w:delText>\textsuperscript</w:delText>
        </w:r>
        <w:r w:rsidDel="00B528AB">
          <w:rPr>
            <w:rFonts w:ascii="Fira Code" w:eastAsia="Times New Roman" w:hAnsi="Fira Code" w:cs="Fira Code"/>
            <w:color w:val="D4D4D4"/>
            <w:sz w:val="21"/>
            <w:szCs w:val="21"/>
          </w:rPr>
          <w:delText xml:space="preserve">{RT} # </w:delText>
        </w:r>
        <w:r w:rsidDel="00B528AB">
          <w:rPr>
            <w:rFonts w:ascii="Fira Code" w:eastAsia="Times New Roman" w:hAnsi="Fira Code" w:cs="Fira Code"/>
            <w:color w:val="DCDCAA"/>
            <w:sz w:val="21"/>
            <w:szCs w:val="21"/>
          </w:rPr>
          <w:delText>\textsubscript</w:delText>
        </w:r>
        <w:r w:rsidDel="00B528AB">
          <w:rPr>
            <w:rFonts w:ascii="Fira Code" w:eastAsia="Times New Roman" w:hAnsi="Fira Code" w:cs="Fira Code"/>
            <w:color w:val="D4D4D4"/>
            <w:sz w:val="21"/>
            <w:szCs w:val="21"/>
          </w:rPr>
          <w:delText>{mass}. The amount of Fab molecules, based on intensity that is persistent, is quantified and shown as a percentage as indicated by the color bar. In between donors, the overlap is found to be on average 3</w:delText>
        </w:r>
        <w:r w:rsidDel="00B528AB">
          <w:rPr>
            <w:rFonts w:ascii="Fira Code" w:eastAsia="Times New Roman" w:hAnsi="Fira Code" w:cs="Fira Code"/>
            <w:color w:val="6A9955"/>
            <w:sz w:val="21"/>
            <w:szCs w:val="21"/>
          </w:rPr>
          <w:delText>%, whereas within a single donor at different time points the overlap was found to be in between 26% and 98%. (</w:delText>
        </w:r>
        <w:r w:rsidDel="00B528AB">
          <w:rPr>
            <w:rFonts w:ascii="Fira Code" w:eastAsia="Times New Roman" w:hAnsi="Fira Code" w:cs="Fira Code"/>
            <w:color w:val="D4D4D4"/>
            <w:sz w:val="21"/>
            <w:szCs w:val="21"/>
          </w:rPr>
          <w:delText>B) Hierarchical clustering of the Fab clonal repertoires based on correlation distance. The branch lengths depict the distance between the repertoires. Donors are colored as in \textbf{\autoref{fig:fig3.1}A}. (C) Longitudinal deconvoluted Fab mass profiles of donor F76 at each of the four time points. Each peak represents a unique Fab at its detected mass and plasma concentration. The top 30 most intense Fab clones in each sample are colored reflecting the time points, the other clones are colored gray. Five peaks are highlighted with a box that is colored based on the longitudinal behavior of the Fab concentration in plasma (blue, diminishing clone; green, persistent clone; and red, post-sepsis clone), a magnified version of each of these Fab signals is shown in (E). (D) Pie charts portraying the total number and distribution of clones in donor F76 for each time point. The value within the chart displays the number of identified unique Fab molecules. The five most intense Fabs are colored based on longitudinal behavior, and their mass and retention time are depicted in the legend in order of abundance. (E) Magnified mass plots for each of the highlighted clones. The peaks are colored according to the time points, the surrounding border and sign indicate the longitudinal behavior and the top right shows the annotated clone ID.</w:delText>
        </w:r>
      </w:del>
    </w:p>
    <w:p w14:paraId="6EA5FD22" w14:textId="5D490F42" w:rsidR="00DC282C" w:rsidDel="00C43217" w:rsidRDefault="00DC282C" w:rsidP="00B528AB">
      <w:pPr>
        <w:spacing w:after="0" w:line="240" w:lineRule="auto"/>
        <w:rPr>
          <w:del w:id="99" w:author="Graaf, S.C. de (Bastiaan)" w:date="2023-03-27T13:22:00Z"/>
          <w:rFonts w:ascii="Fira Code" w:eastAsia="Times New Roman" w:hAnsi="Fira Code" w:cs="Fira Code"/>
          <w:color w:val="D4D4D4"/>
          <w:sz w:val="21"/>
          <w:szCs w:val="21"/>
        </w:rPr>
        <w:pPrChange w:id="100" w:author="Graaf, S.C. de (Bastiaan)" w:date="2023-03-27T13:37:00Z">
          <w:pPr>
            <w:shd w:val="clear" w:color="auto" w:fill="1E1E1E"/>
            <w:spacing w:after="0" w:line="285" w:lineRule="atLeast"/>
          </w:pPr>
        </w:pPrChange>
      </w:pPr>
      <w:del w:id="101" w:author="Graaf, S.C. de (Bastiaan)" w:date="2023-03-27T13:37:00Z">
        <w:r w:rsidDel="00B528AB">
          <w:rPr>
            <w:rFonts w:ascii="Fira Code" w:eastAsia="Times New Roman" w:hAnsi="Fira Code" w:cs="Fira Code"/>
            <w:color w:val="D4D4D4"/>
            <w:sz w:val="21"/>
            <w:szCs w:val="21"/>
          </w:rPr>
          <w:delText>    }</w:delText>
        </w:r>
      </w:del>
    </w:p>
    <w:p w14:paraId="21EACD86" w14:textId="56DB51C8" w:rsidR="00DC282C" w:rsidRPr="00DC282C" w:rsidDel="00B528AB" w:rsidRDefault="00DC282C" w:rsidP="00B528AB">
      <w:pPr>
        <w:spacing w:after="0" w:line="240" w:lineRule="auto"/>
        <w:rPr>
          <w:del w:id="102" w:author="Graaf, S.C. de (Bastiaan)" w:date="2023-03-27T13:37:00Z"/>
          <w:rFonts w:ascii="Fira Code" w:eastAsia="Times New Roman" w:hAnsi="Fira Code" w:cs="Fira Code"/>
          <w:color w:val="D4D4D4"/>
          <w:sz w:val="21"/>
          <w:szCs w:val="21"/>
        </w:rPr>
        <w:pPrChange w:id="103" w:author="Graaf, S.C. de (Bastiaan)" w:date="2023-03-27T13:37:00Z">
          <w:pPr>
            <w:shd w:val="clear" w:color="auto" w:fill="1E1E1E"/>
            <w:spacing w:after="0" w:line="285" w:lineRule="atLeast"/>
          </w:pPr>
        </w:pPrChange>
      </w:pPr>
      <w:del w:id="104" w:author="Graaf, S.C. de (Bastiaan)" w:date="2023-03-27T13:22:00Z">
        <w:r w:rsidRPr="00DC282C" w:rsidDel="00C43217">
          <w:rPr>
            <w:rFonts w:ascii="Fira Code" w:eastAsia="Times New Roman" w:hAnsi="Fira Code" w:cs="Fira Code"/>
            <w:color w:val="D4D4D4"/>
            <w:sz w:val="21"/>
            <w:szCs w:val="21"/>
          </w:rPr>
          <w:delText xml:space="preserve">        </w:delText>
        </w:r>
        <w:r w:rsidRPr="00DC282C" w:rsidDel="00C43217">
          <w:rPr>
            <w:rFonts w:ascii="Fira Code" w:eastAsia="Times New Roman" w:hAnsi="Fira Code" w:cs="Fira Code"/>
            <w:color w:val="DCDCAA"/>
            <w:sz w:val="21"/>
            <w:szCs w:val="21"/>
          </w:rPr>
          <w:delText>\vspace</w:delText>
        </w:r>
        <w:r w:rsidRPr="00DC282C" w:rsidDel="00C43217">
          <w:rPr>
            <w:rFonts w:ascii="Fira Code" w:eastAsia="Times New Roman" w:hAnsi="Fira Code" w:cs="Fira Code"/>
            <w:color w:val="D4D4D4"/>
            <w:sz w:val="21"/>
            <w:szCs w:val="21"/>
          </w:rPr>
          <w:delText>{24cm}</w:delText>
        </w:r>
      </w:del>
    </w:p>
    <w:p w14:paraId="47DB63FF" w14:textId="6CF2A166" w:rsidR="00DC282C" w:rsidRPr="00DC282C" w:rsidRDefault="00DC282C" w:rsidP="00B528AB">
      <w:pPr>
        <w:spacing w:after="0" w:line="240" w:lineRule="auto"/>
        <w:rPr>
          <w:rFonts w:ascii="Fira Code" w:eastAsia="Times New Roman" w:hAnsi="Fira Code" w:cs="Fira Code"/>
          <w:color w:val="D4D4D4"/>
          <w:sz w:val="21"/>
          <w:szCs w:val="21"/>
        </w:rPr>
        <w:pPrChange w:id="105" w:author="Graaf, S.C. de (Bastiaan)" w:date="2023-03-27T13:37:00Z">
          <w:pPr>
            <w:shd w:val="clear" w:color="auto" w:fill="1E1E1E"/>
            <w:spacing w:after="0" w:line="285" w:lineRule="atLeast"/>
          </w:pPr>
        </w:pPrChange>
      </w:pPr>
      <w:del w:id="106" w:author="Graaf, S.C. de (Bastiaan)" w:date="2023-03-27T13:37:00Z">
        <w:r w:rsidRPr="00DC282C" w:rsidDel="00B528AB">
          <w:rPr>
            <w:rFonts w:ascii="Fira Code" w:eastAsia="Times New Roman" w:hAnsi="Fira Code" w:cs="Fira Code"/>
            <w:color w:val="D4D4D4"/>
            <w:sz w:val="21"/>
            <w:szCs w:val="21"/>
          </w:rPr>
          <w:delText xml:space="preserve">    </w:delText>
        </w:r>
        <w:r w:rsidRPr="00DC282C" w:rsidDel="00B528AB">
          <w:rPr>
            <w:rFonts w:ascii="Fira Code" w:eastAsia="Times New Roman" w:hAnsi="Fira Code" w:cs="Fira Code"/>
            <w:color w:val="DCDCAA"/>
            <w:sz w:val="21"/>
            <w:szCs w:val="21"/>
          </w:rPr>
          <w:delText>\end</w:delText>
        </w:r>
        <w:r w:rsidRPr="00DC282C" w:rsidDel="00B528AB">
          <w:rPr>
            <w:rFonts w:ascii="Fira Code" w:eastAsia="Times New Roman" w:hAnsi="Fira Code" w:cs="Fira Code"/>
            <w:color w:val="D4D4D4"/>
            <w:sz w:val="21"/>
            <w:szCs w:val="21"/>
          </w:rPr>
          <w:delText>{</w:delText>
        </w:r>
        <w:r w:rsidRPr="00DC282C" w:rsidDel="00B528AB">
          <w:rPr>
            <w:rFonts w:ascii="Fira Code" w:eastAsia="Times New Roman" w:hAnsi="Fira Code" w:cs="Fira Code"/>
            <w:color w:val="9CDCFE"/>
            <w:sz w:val="21"/>
            <w:szCs w:val="21"/>
          </w:rPr>
          <w:delText>figure*</w:delText>
        </w:r>
        <w:r w:rsidRPr="00DC282C" w:rsidDel="00B528AB">
          <w:rPr>
            <w:rFonts w:ascii="Fira Code" w:eastAsia="Times New Roman" w:hAnsi="Fira Code" w:cs="Fira Code"/>
            <w:color w:val="D4D4D4"/>
            <w:sz w:val="21"/>
            <w:szCs w:val="21"/>
          </w:rPr>
          <w:delText>}</w:delText>
        </w:r>
      </w:del>
    </w:p>
    <w:p w14:paraId="3C4071DC" w14:textId="380A06F9" w:rsidR="004856F7" w:rsidDel="00B528AB" w:rsidRDefault="004856F7" w:rsidP="004856F7">
      <w:pPr>
        <w:shd w:val="clear" w:color="auto" w:fill="1E1E1E"/>
        <w:spacing w:after="0" w:line="285" w:lineRule="atLeast"/>
        <w:rPr>
          <w:del w:id="107" w:author="Graaf, S.C. de (Bastiaan)" w:date="2023-03-27T13:37:00Z"/>
          <w:rFonts w:ascii="Fira Code" w:eastAsia="Times New Roman" w:hAnsi="Fira Code" w:cs="Fira Code"/>
          <w:color w:val="D4D4D4"/>
          <w:sz w:val="21"/>
          <w:szCs w:val="21"/>
        </w:rPr>
      </w:pPr>
    </w:p>
    <w:p w14:paraId="514832F8" w14:textId="73BA4B8E" w:rsidR="00DC282C" w:rsidDel="00B528AB" w:rsidRDefault="00DC282C" w:rsidP="004856F7">
      <w:pPr>
        <w:shd w:val="clear" w:color="auto" w:fill="1E1E1E"/>
        <w:spacing w:after="0" w:line="285" w:lineRule="atLeast"/>
        <w:rPr>
          <w:del w:id="108" w:author="Graaf, S.C. de (Bastiaan)" w:date="2023-03-27T13:37:00Z"/>
          <w:rFonts w:ascii="Fira Code" w:eastAsia="Times New Roman" w:hAnsi="Fira Code" w:cs="Fira Code"/>
          <w:color w:val="D4D4D4"/>
          <w:sz w:val="21"/>
          <w:szCs w:val="21"/>
        </w:rPr>
      </w:pPr>
    </w:p>
    <w:p w14:paraId="548F6532" w14:textId="4CF18344" w:rsidR="00DC282C" w:rsidRPr="004856F7" w:rsidDel="00B528AB" w:rsidRDefault="00DC282C" w:rsidP="004856F7">
      <w:pPr>
        <w:shd w:val="clear" w:color="auto" w:fill="1E1E1E"/>
        <w:spacing w:after="0" w:line="285" w:lineRule="atLeast"/>
        <w:rPr>
          <w:del w:id="109" w:author="Graaf, S.C. de (Bastiaan)" w:date="2023-03-27T13:37:00Z"/>
          <w:rFonts w:ascii="Fira Code" w:eastAsia="Times New Roman" w:hAnsi="Fira Code" w:cs="Fira Code"/>
          <w:color w:val="D4D4D4"/>
          <w:sz w:val="21"/>
          <w:szCs w:val="21"/>
        </w:rPr>
      </w:pPr>
    </w:p>
    <w:p w14:paraId="71E6C387" w14:textId="789E1C39" w:rsidR="00A036F9" w:rsidRPr="00A036F9" w:rsidRDefault="00A036F9" w:rsidP="00A036F9">
      <w:pPr>
        <w:spacing w:after="0" w:line="240" w:lineRule="auto"/>
        <w:rPr>
          <w:rFonts w:ascii="Georgia" w:eastAsia="Times New Roman" w:hAnsi="Georgia" w:cs="Times New Roman"/>
          <w:color w:val="2E2E2E"/>
          <w:sz w:val="24"/>
          <w:szCs w:val="24"/>
        </w:rPr>
      </w:pPr>
      <w:moveFromRangeStart w:id="110" w:author="Graaf, S.C. de (Bastiaan)" w:date="2023-03-27T13:38:00Z" w:name="move130816707"/>
      <w:moveFrom w:id="111" w:author="Graaf, S.C. de (Bastiaan)" w:date="2023-03-27T13:38:00Z">
        <w:r w:rsidRPr="00A036F9" w:rsidDel="00B528AB">
          <w:rPr>
            <w:rFonts w:ascii="Georgia" w:eastAsia="Times New Roman" w:hAnsi="Georgia" w:cs="Times New Roman"/>
            <w:noProof/>
            <w:color w:val="2E2E2E"/>
            <w:sz w:val="24"/>
            <w:szCs w:val="24"/>
          </w:rPr>
          <w:drawing>
            <wp:inline distT="0" distB="0" distL="0" distR="0" wp14:anchorId="643C7DC1" wp14:editId="043247D5">
              <wp:extent cx="5943600" cy="785304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853045"/>
                      </a:xfrm>
                      <a:prstGeom prst="rect">
                        <a:avLst/>
                      </a:prstGeom>
                      <a:noFill/>
                      <a:ln>
                        <a:noFill/>
                      </a:ln>
                    </pic:spPr>
                  </pic:pic>
                </a:graphicData>
              </a:graphic>
            </wp:inline>
          </w:drawing>
        </w:r>
      </w:moveFrom>
      <w:moveFromRangeEnd w:id="110"/>
    </w:p>
    <w:p w14:paraId="422A29B9" w14:textId="3388CB81" w:rsidR="00A036F9" w:rsidRPr="00A036F9" w:rsidRDefault="00A036F9" w:rsidP="00A036F9">
      <w:pPr>
        <w:spacing w:after="240" w:line="240" w:lineRule="auto"/>
        <w:rPr>
          <w:rFonts w:ascii="Georgia" w:eastAsia="Times New Roman" w:hAnsi="Georgia" w:cs="Times New Roman"/>
          <w:color w:val="2E2E2E"/>
          <w:sz w:val="24"/>
          <w:szCs w:val="24"/>
        </w:rPr>
      </w:pPr>
    </w:p>
    <w:p w14:paraId="668F62FD" w14:textId="08D48EB1" w:rsidR="00A036F9" w:rsidRDefault="00A036F9" w:rsidP="00A036F9">
      <w:pPr>
        <w:spacing w:after="0" w:line="240" w:lineRule="auto"/>
        <w:rPr>
          <w:ins w:id="112" w:author="Graaf, S.C. de (Bastiaan)" w:date="2023-03-27T13:37:00Z"/>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Next, we looked at the cumulative mass distribution of all detected IgG1 Fabs in the plasma samples from all donors and at all time points. This cumulative mass distribution—representing more than 5,500 clones experimentally identified—resembled the expected mass distribution of over 130 million IgG1 Fabs constructed from the sequences in the </w:t>
      </w:r>
      <w:hyperlink r:id="rId40" w:tooltip="Learn more about ImMunoGeneTics from ScienceDirect's AI-generated Topic Pages" w:history="1">
        <w:r w:rsidRPr="00A036F9">
          <w:rPr>
            <w:rFonts w:ascii="Georgia" w:eastAsia="Times New Roman" w:hAnsi="Georgia" w:cs="Times New Roman"/>
            <w:color w:val="2E2E2E"/>
            <w:sz w:val="24"/>
            <w:szCs w:val="24"/>
            <w:u w:val="single"/>
          </w:rPr>
          <w:t>ImMunoGeneTics</w:t>
        </w:r>
      </w:hyperlink>
      <w:r w:rsidRPr="00A036F9">
        <w:rPr>
          <w:rFonts w:ascii="Georgia" w:eastAsia="Times New Roman" w:hAnsi="Georgia" w:cs="Times New Roman"/>
          <w:color w:val="2E2E2E"/>
          <w:sz w:val="24"/>
          <w:szCs w:val="24"/>
        </w:rPr>
        <w:t xml:space="preserve"> information system (IMGT) </w:t>
      </w:r>
      <w:bookmarkStart w:id="113" w:name="bbib29"/>
      <w:r w:rsidR="00F537FC">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{"citationItems":[{"id":"ITEM-1","itemData":{"DOI":"10.1093/NAR/27.1.209","ISSN":"03051048","PMID":"9847182","abstract":"IMGT, the international ImMunoGeneTics database (http://imgt.cnusc.fr:8104), is a high-quality integrated database specialising in Immunoglobulins (Ig), T cell Receptors (TcR) and Major Histocompatibility Complex (MHC) molecules of all vertebrate species, created in 1989 by Marie-Paule Lefranc, Universite Montpellier II, CNRS, Montpellier, France (lefranc@@@ligm.igh.cnrs.fr). IMGT comprises three databases: LIGM-DB, a comprehensive database of Ig and TcR, MHC/HLA-DB, and PRIMER-DB (the last two in development); a tool, IMGT/DNAPLOT, developed for sequence analysis and alignments; and expertised data based on the IMGT scientific chart, the IMGT repertoire. By its high quality and its easy data distribution, IMGT has important implications in medical research (repertoire in autoimmune diseases, AIDS, leukemias, lymphomas), therapeutic approaches (antibody engineering), genome diversity and genome evolution studies. IMGT is freely available at http://imgt.cnusc.fr:8104.","author":[{"dropping-particle":"","family":"Lefranc","given":"Marie Paule","non-dropping-particle":"","parse-names":false,"suffix":""},{"dropping-particle":"","family":"Giudicelli","given":"Véronique","non-dropping-particle":"","parse-names":false,"suffix":""},{"dropping-particle":"","family":"Ginestoux","given":"Chantal","non-dropping-particle":"","parse-names":false,"suffix":""},{"dropping-particle":"","family":"Bodmer","given":"Julia","non-dropping-particle":"","parse-names":false,"suffix":""},{"dropping-particle":"","family":"Müller","given":"Werner","non-dropping-particle":"","parse-names":false,"suffix":""},{"dropping-particle":"","family":"Bontrop","given":"Ronald","non-dropping-particle":"","parse-names":false,"suffix":""},{"dropping-particle":"","family":"Lemaitre","given":"Marc","non-dropping-particle":"","parse-names":false,"suffix":""},{"dropping-particle":"","family":"Malik","given":"Ansar","non-dropping-particle":"","parse-names":false,"suffix":""},{"dropping-particle":"","family":"Barbié","given":"Valérie","non-dropping-particle":"","parse-names":false,"suffix":""},{"dropping-particle":"","family":"Chaume","given":"Denys","non-dropping-particle":"","parse-names":false,"suffix":""}],"container-title":"Nucleic Acids Research","id":"ITEM-1","issue":"1","issued":{"date-parts":[["1999","1","1"]]},"page":"209-212","title":"IMGT, the international ImMunoGeneTics database","type":"article-journal","volume":"27"},"uris":["http://www.mendeley.com/documents/?uuid=7b1069b0-e4f0-4e8b-877d-2dd0974e2a81"]}],"mendeley":{"formattedCitation":"\\cite{Lefranc1999IMGT, the international ImMunoGeneTics database}","plainTextFormattedCitation":"\\cite{Lefranc1999IMGT, the international ImMunoGeneTics database}","previouslyFormattedCitation":"&lt;sup&gt;27&lt;/sup&gt;"},"properties":{"noteIndex":0},"schema":"https://github.com/citation-style-language/schema/raw/master/csl-citation.json"}</w:instrText>
      </w:r>
      <w:r w:rsidR="00F537FC">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\cite{Lefranc1999IMGT, the international ImMunoGeneTics database}</w:t>
      </w:r>
      <w:r w:rsidR="00F537FC">
        <w:rPr>
          <w:rFonts w:ascii="Georgia" w:eastAsia="Times New Roman" w:hAnsi="Georgia" w:cs="Times New Roman"/>
          <w:color w:val="2E2E2E"/>
          <w:sz w:val="24"/>
          <w:szCs w:val="24"/>
        </w:rPr>
        <w:fldChar w:fldCharType="end"/>
      </w:r>
      <w:bookmarkEnd w:id="113"/>
      <w:r w:rsidRPr="00A036F9">
        <w:rPr>
          <w:rFonts w:ascii="Georgia" w:eastAsia="Times New Roman" w:hAnsi="Georgia" w:cs="Times New Roman"/>
          <w:color w:val="2E2E2E"/>
          <w:sz w:val="24"/>
          <w:szCs w:val="24"/>
        </w:rPr>
        <w:t xml:space="preserve"> database (</w:t>
      </w:r>
      <w:hyperlink r:id="rId41"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{fig:figs3.1}</w:t>
        </w:r>
      </w:hyperlink>
      <w:r w:rsidRPr="00A036F9">
        <w:rPr>
          <w:rFonts w:ascii="Georgia" w:eastAsia="Times New Roman" w:hAnsi="Georgia" w:cs="Times New Roman"/>
          <w:color w:val="2E2E2E"/>
          <w:sz w:val="24"/>
          <w:szCs w:val="24"/>
        </w:rPr>
        <w:t>D</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revealing that we profiled a representative IgG1 repertoire.</w:t>
      </w:r>
    </w:p>
    <w:p w14:paraId="5D72D984" w14:textId="12EA0D3A" w:rsidR="00B528AB" w:rsidRDefault="00B528AB" w:rsidP="00A036F9">
      <w:pPr>
        <w:spacing w:after="0" w:line="240" w:lineRule="auto"/>
        <w:rPr>
          <w:ins w:id="114" w:author="Graaf, S.C. de (Bastiaan)" w:date="2023-03-27T13:37:00Z"/>
          <w:rFonts w:ascii="Georgia" w:eastAsia="Times New Roman" w:hAnsi="Georgia" w:cs="Times New Roman"/>
          <w:color w:val="2E2E2E"/>
          <w:sz w:val="24"/>
          <w:szCs w:val="24"/>
        </w:rPr>
      </w:pPr>
      <w:moveToRangeStart w:id="115" w:author="Graaf, S.C. de (Bastiaan)" w:date="2023-03-27T13:38:00Z" w:name="move130816707"/>
      <w:moveTo w:id="116" w:author="Graaf, S.C. de (Bastiaan)" w:date="2023-03-27T13:38:00Z">
        <w:r w:rsidRPr="00A036F9">
          <w:rPr>
            <w:rFonts w:ascii="Georgia" w:eastAsia="Times New Roman" w:hAnsi="Georgia" w:cs="Times New Roman"/>
            <w:noProof/>
            <w:color w:val="2E2E2E"/>
            <w:sz w:val="24"/>
            <w:szCs w:val="24"/>
          </w:rPr>
          <w:lastRenderedPageBreak/>
          <w:drawing>
            <wp:inline distT="0" distB="0" distL="0" distR="0" wp14:anchorId="380A2065" wp14:editId="05DC99F7">
              <wp:extent cx="5943600" cy="785304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853045"/>
                      </a:xfrm>
                      <a:prstGeom prst="rect">
                        <a:avLst/>
                      </a:prstGeom>
                      <a:noFill/>
                      <a:ln>
                        <a:noFill/>
                      </a:ln>
                    </pic:spPr>
                  </pic:pic>
                </a:graphicData>
              </a:graphic>
            </wp:inline>
          </w:drawing>
        </w:r>
      </w:moveTo>
      <w:moveToRangeEnd w:id="115"/>
    </w:p>
    <w:p w14:paraId="72E304F8" w14:textId="77777777" w:rsidR="00B528AB" w:rsidRPr="004856F7" w:rsidRDefault="00B528AB" w:rsidP="00B528AB">
      <w:pPr>
        <w:shd w:val="clear" w:color="auto" w:fill="1E1E1E"/>
        <w:spacing w:after="0" w:line="285" w:lineRule="atLeast"/>
        <w:rPr>
          <w:ins w:id="117" w:author="Graaf, S.C. de (Bastiaan)" w:date="2023-03-27T13:37:00Z"/>
          <w:rFonts w:ascii="Fira Code" w:eastAsia="Times New Roman" w:hAnsi="Fira Code" w:cs="Fira Code"/>
          <w:color w:val="D4D4D4"/>
          <w:sz w:val="21"/>
          <w:szCs w:val="21"/>
        </w:rPr>
      </w:pPr>
      <w:ins w:id="118" w:author="Graaf, S.C. de (Bastiaan)" w:date="2023-03-27T13:37:00Z">
        <w:r w:rsidRPr="004856F7">
          <w:rPr>
            <w:rFonts w:ascii="Fira Code" w:eastAsia="Times New Roman" w:hAnsi="Fira Code" w:cs="Fira Code"/>
            <w:color w:val="DCDCAA"/>
            <w:sz w:val="21"/>
            <w:szCs w:val="21"/>
          </w:rPr>
          <w:t>\begin</w:t>
        </w:r>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proofErr w:type="gramStart"/>
        <w:r w:rsidRPr="004856F7">
          <w:rPr>
            <w:rFonts w:ascii="Fira Code" w:eastAsia="Times New Roman" w:hAnsi="Fira Code" w:cs="Fira Code"/>
            <w:color w:val="9CDCFE"/>
            <w:sz w:val="21"/>
            <w:szCs w:val="21"/>
          </w:rPr>
          <w:t>*</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w:t>
        </w:r>
        <w:r>
          <w:rPr>
            <w:rFonts w:ascii="Fira Code" w:eastAsia="Times New Roman" w:hAnsi="Fira Code" w:cs="Fira Code"/>
            <w:color w:val="D4D4D4"/>
            <w:sz w:val="21"/>
            <w:szCs w:val="21"/>
          </w:rPr>
          <w:t>h</w:t>
        </w:r>
        <w:r>
          <w:rPr>
            <w:rFonts w:ascii="Fira Code" w:eastAsia="Times New Roman" w:hAnsi="Fira Code" w:cs="Fira Code"/>
            <w:color w:val="D4D4D4"/>
            <w:sz w:val="21"/>
            <w:szCs w:val="21"/>
          </w:rPr>
          <w:t>p</w:t>
        </w:r>
        <w:r w:rsidRPr="004856F7">
          <w:rPr>
            <w:rFonts w:ascii="Fira Code" w:eastAsia="Times New Roman" w:hAnsi="Fira Code" w:cs="Fira Code"/>
            <w:color w:val="D4D4D4"/>
            <w:sz w:val="21"/>
            <w:szCs w:val="21"/>
          </w:rPr>
          <w:t>]</w:t>
        </w:r>
      </w:ins>
    </w:p>
    <w:p w14:paraId="0A4293F6" w14:textId="77777777" w:rsidR="00B528AB" w:rsidRPr="004856F7" w:rsidRDefault="00B528AB" w:rsidP="00B528AB">
      <w:pPr>
        <w:shd w:val="clear" w:color="auto" w:fill="1E1E1E"/>
        <w:spacing w:after="0" w:line="285" w:lineRule="atLeast"/>
        <w:rPr>
          <w:ins w:id="119" w:author="Graaf, S.C. de (Bastiaan)" w:date="2023-03-27T13:37:00Z"/>
          <w:rFonts w:ascii="Fira Code" w:eastAsia="Times New Roman" w:hAnsi="Fira Code" w:cs="Fira Code"/>
          <w:color w:val="D4D4D4"/>
          <w:sz w:val="21"/>
          <w:szCs w:val="21"/>
        </w:rPr>
      </w:pPr>
      <w:ins w:id="120" w:author="Graaf, S.C. de (Bastiaan)" w:date="2023-03-27T13:37:00Z">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center</w:t>
        </w:r>
        <w:proofErr w:type="gramEnd"/>
      </w:ins>
    </w:p>
    <w:p w14:paraId="3732ED34" w14:textId="77777777" w:rsidR="00B528AB" w:rsidRDefault="00B528AB" w:rsidP="00B528AB">
      <w:pPr>
        <w:shd w:val="clear" w:color="auto" w:fill="1E1E1E"/>
        <w:spacing w:after="0" w:line="285" w:lineRule="atLeast"/>
        <w:rPr>
          <w:ins w:id="121" w:author="Graaf, S.C. de (Bastiaan)" w:date="2023-03-27T13:37:00Z"/>
          <w:rFonts w:ascii="Fira Code" w:eastAsia="Times New Roman" w:hAnsi="Fira Code" w:cs="Fira Code"/>
          <w:color w:val="D4D4D4"/>
          <w:sz w:val="21"/>
          <w:szCs w:val="21"/>
        </w:rPr>
      </w:pPr>
      <w:ins w:id="122" w:author="Graaf, S.C. de (Bastiaan)" w:date="2023-03-27T13:37:00Z">
        <w:r w:rsidRPr="004856F7">
          <w:rPr>
            <w:rFonts w:ascii="Fira Code" w:eastAsia="Times New Roman" w:hAnsi="Fira Code" w:cs="Fira Code"/>
            <w:color w:val="D4D4D4"/>
            <w:sz w:val="21"/>
            <w:szCs w:val="21"/>
          </w:rPr>
          <w:lastRenderedPageBreak/>
          <w:t xml:space="preserve">    </w:t>
        </w:r>
        <w:r w:rsidRPr="004856F7">
          <w:rPr>
            <w:rFonts w:ascii="Fira Code" w:eastAsia="Times New Roman" w:hAnsi="Fira Code" w:cs="Fira Code"/>
            <w:color w:val="DCDCAA"/>
            <w:sz w:val="21"/>
            <w:szCs w:val="21"/>
          </w:rPr>
          <w:t>\includegraphics</w:t>
        </w:r>
        <w:proofErr w:type="gramStart"/>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Chapter.3/Figures/f2.png}</w:t>
        </w:r>
      </w:ins>
    </w:p>
    <w:p w14:paraId="37C2BD81" w14:textId="77777777" w:rsidR="00B528AB" w:rsidRPr="00DC282C" w:rsidRDefault="00B528AB" w:rsidP="00B528AB">
      <w:pPr>
        <w:shd w:val="clear" w:color="auto" w:fill="1E1E1E"/>
        <w:spacing w:after="0" w:line="285" w:lineRule="atLeast"/>
        <w:rPr>
          <w:ins w:id="123" w:author="Graaf, S.C. de (Bastiaan)" w:date="2023-03-27T13:37:00Z"/>
          <w:rFonts w:ascii="Fira Code" w:eastAsia="Times New Roman" w:hAnsi="Fira Code" w:cs="Fira Code"/>
          <w:color w:val="D4D4D4"/>
          <w:sz w:val="21"/>
          <w:szCs w:val="21"/>
        </w:rPr>
      </w:pPr>
      <w:ins w:id="124" w:author="Graaf, S.C. de (Bastiaan)" w:date="2023-03-27T13:37:00Z">
        <w:r w:rsidRPr="00DC282C">
          <w:rPr>
            <w:rFonts w:ascii="Fira Code" w:eastAsia="Times New Roman" w:hAnsi="Fira Code" w:cs="Fira Code"/>
            <w:color w:val="D4D4D4"/>
            <w:sz w:val="21"/>
            <w:szCs w:val="21"/>
          </w:rPr>
          <w:t xml:space="preserve">        </w:t>
        </w:r>
        <w:r w:rsidRPr="00DC282C">
          <w:rPr>
            <w:rFonts w:ascii="Fira Code" w:eastAsia="Times New Roman" w:hAnsi="Fira Code" w:cs="Fira Code"/>
            <w:color w:val="DCDCAA"/>
            <w:sz w:val="21"/>
            <w:szCs w:val="21"/>
          </w:rPr>
          <w:t>\</w:t>
        </w:r>
        <w:proofErr w:type="spellStart"/>
        <w:proofErr w:type="gramStart"/>
        <w:r w:rsidRPr="00DC282C">
          <w:rPr>
            <w:rFonts w:ascii="Fira Code" w:eastAsia="Times New Roman" w:hAnsi="Fira Code" w:cs="Fira Code"/>
            <w:color w:val="DCDCAA"/>
            <w:sz w:val="21"/>
            <w:szCs w:val="21"/>
          </w:rPr>
          <w:t>captionsetup</w:t>
        </w:r>
        <w:proofErr w:type="spellEnd"/>
        <w:r w:rsidRPr="00DC282C">
          <w:rPr>
            <w:rFonts w:ascii="Fira Code" w:eastAsia="Times New Roman" w:hAnsi="Fira Code" w:cs="Fira Code"/>
            <w:color w:val="D4D4D4"/>
            <w:sz w:val="21"/>
            <w:szCs w:val="21"/>
          </w:rPr>
          <w:t>{</w:t>
        </w:r>
        <w:proofErr w:type="spellStart"/>
        <w:proofErr w:type="gramEnd"/>
        <w:r w:rsidRPr="00DC282C">
          <w:rPr>
            <w:rFonts w:ascii="Fira Code" w:eastAsia="Times New Roman" w:hAnsi="Fira Code" w:cs="Fira Code"/>
            <w:color w:val="D4D4D4"/>
            <w:sz w:val="21"/>
            <w:szCs w:val="21"/>
          </w:rPr>
          <w:t>singlelinecheck</w:t>
        </w:r>
        <w:proofErr w:type="spellEnd"/>
        <w:r w:rsidRPr="00DC282C">
          <w:rPr>
            <w:rFonts w:ascii="Fira Code" w:eastAsia="Times New Roman" w:hAnsi="Fira Code" w:cs="Fira Code"/>
            <w:color w:val="D4D4D4"/>
            <w:sz w:val="21"/>
            <w:szCs w:val="21"/>
          </w:rPr>
          <w:t xml:space="preserve"> = false, format= hang}</w:t>
        </w:r>
      </w:ins>
    </w:p>
    <w:p w14:paraId="44ECE0FE" w14:textId="77777777" w:rsidR="00B528AB" w:rsidRPr="00DC282C" w:rsidRDefault="00B528AB" w:rsidP="00B528AB">
      <w:pPr>
        <w:shd w:val="clear" w:color="auto" w:fill="1E1E1E"/>
        <w:spacing w:after="0" w:line="285" w:lineRule="atLeast"/>
        <w:rPr>
          <w:ins w:id="125" w:author="Graaf, S.C. de (Bastiaan)" w:date="2023-03-27T13:37:00Z"/>
          <w:rFonts w:ascii="Fira Code" w:eastAsia="Times New Roman" w:hAnsi="Fira Code" w:cs="Fira Code"/>
          <w:color w:val="D4D4D4"/>
          <w:sz w:val="21"/>
          <w:szCs w:val="21"/>
        </w:rPr>
      </w:pPr>
      <w:ins w:id="126" w:author="Graaf, S.C. de (Bastiaan)" w:date="2023-03-27T13:37:00Z">
        <w:r w:rsidRPr="00DC282C">
          <w:rPr>
            <w:rFonts w:ascii="Fira Code" w:eastAsia="Times New Roman" w:hAnsi="Fira Code" w:cs="Fira Code"/>
            <w:color w:val="D4D4D4"/>
            <w:sz w:val="21"/>
            <w:szCs w:val="21"/>
          </w:rPr>
          <w:t xml:space="preserve">        </w:t>
        </w:r>
        <w:r w:rsidRPr="00DC282C">
          <w:rPr>
            <w:rFonts w:ascii="Fira Code" w:eastAsia="Times New Roman" w:hAnsi="Fira Code" w:cs="Fira Code"/>
            <w:color w:val="DCDCAA"/>
            <w:sz w:val="21"/>
            <w:szCs w:val="21"/>
          </w:rPr>
          <w:t>\</w:t>
        </w:r>
        <w:proofErr w:type="gramStart"/>
        <w:r w:rsidRPr="00DC282C">
          <w:rPr>
            <w:rFonts w:ascii="Fira Code" w:eastAsia="Times New Roman" w:hAnsi="Fira Code" w:cs="Fira Code"/>
            <w:color w:val="DCDCAA"/>
            <w:sz w:val="21"/>
            <w:szCs w:val="21"/>
          </w:rPr>
          <w:t>caption</w:t>
        </w:r>
        <w:r w:rsidRPr="00DC282C">
          <w:rPr>
            <w:rFonts w:ascii="Fira Code" w:eastAsia="Times New Roman" w:hAnsi="Fira Code" w:cs="Fira Code"/>
            <w:color w:val="D4D4D4"/>
            <w:sz w:val="21"/>
            <w:szCs w:val="21"/>
          </w:rPr>
          <w:t>{</w:t>
        </w:r>
        <w:proofErr w:type="gramEnd"/>
      </w:ins>
    </w:p>
    <w:p w14:paraId="4E805607" w14:textId="77777777" w:rsidR="00B528AB" w:rsidRPr="00DC282C" w:rsidRDefault="00B528AB" w:rsidP="00B528AB">
      <w:pPr>
        <w:shd w:val="clear" w:color="auto" w:fill="1E1E1E"/>
        <w:spacing w:after="0" w:line="285" w:lineRule="atLeast"/>
        <w:rPr>
          <w:ins w:id="127" w:author="Graaf, S.C. de (Bastiaan)" w:date="2023-03-27T13:37:00Z"/>
          <w:rFonts w:ascii="Fira Code" w:eastAsia="Times New Roman" w:hAnsi="Fira Code" w:cs="Fira Code"/>
          <w:color w:val="D4D4D4"/>
          <w:sz w:val="21"/>
          <w:szCs w:val="21"/>
        </w:rPr>
      </w:pPr>
      <w:ins w:id="128" w:author="Graaf, S.C. de (Bastiaan)" w:date="2023-03-27T13:37:00Z">
        <w:r w:rsidRPr="00DC282C">
          <w:rPr>
            <w:rFonts w:ascii="Fira Code" w:eastAsia="Times New Roman" w:hAnsi="Fira Code" w:cs="Fira Code"/>
            <w:color w:val="D4D4D4"/>
            <w:sz w:val="21"/>
            <w:szCs w:val="21"/>
          </w:rPr>
          <w:t xml:space="preserve">            Figure Legend on </w:t>
        </w:r>
        <w:proofErr w:type="gramStart"/>
        <w:r w:rsidRPr="00DC282C">
          <w:rPr>
            <w:rFonts w:ascii="Fira Code" w:eastAsia="Times New Roman" w:hAnsi="Fira Code" w:cs="Fira Code"/>
            <w:color w:val="D4D4D4"/>
            <w:sz w:val="21"/>
            <w:szCs w:val="21"/>
          </w:rPr>
          <w:t>next</w:t>
        </w:r>
        <w:proofErr w:type="gramEnd"/>
        <w:r w:rsidRPr="00DC282C">
          <w:rPr>
            <w:rFonts w:ascii="Fira Code" w:eastAsia="Times New Roman" w:hAnsi="Fira Code" w:cs="Fira Code"/>
            <w:color w:val="D4D4D4"/>
            <w:sz w:val="21"/>
            <w:szCs w:val="21"/>
          </w:rPr>
          <w:t xml:space="preserve"> page.</w:t>
        </w:r>
      </w:ins>
    </w:p>
    <w:p w14:paraId="2C7117A5" w14:textId="77777777" w:rsidR="00B528AB" w:rsidRPr="004856F7" w:rsidRDefault="00B528AB" w:rsidP="00B528AB">
      <w:pPr>
        <w:shd w:val="clear" w:color="auto" w:fill="1E1E1E"/>
        <w:spacing w:after="0" w:line="285" w:lineRule="atLeast"/>
        <w:rPr>
          <w:ins w:id="129" w:author="Graaf, S.C. de (Bastiaan)" w:date="2023-03-27T13:37:00Z"/>
          <w:rFonts w:ascii="Fira Code" w:eastAsia="Times New Roman" w:hAnsi="Fira Code" w:cs="Fira Code"/>
          <w:color w:val="D4D4D4"/>
          <w:sz w:val="21"/>
          <w:szCs w:val="21"/>
        </w:rPr>
      </w:pPr>
      <w:ins w:id="130" w:author="Graaf, S.C. de (Bastiaan)" w:date="2023-03-27T13:37:00Z">
        <w:r w:rsidRPr="00DC282C">
          <w:rPr>
            <w:rFonts w:ascii="Fira Code" w:eastAsia="Times New Roman" w:hAnsi="Fira Code" w:cs="Fira Code"/>
            <w:color w:val="D4D4D4"/>
            <w:sz w:val="21"/>
            <w:szCs w:val="21"/>
          </w:rPr>
          <w:t>        }</w:t>
        </w:r>
        <w:r w:rsidRPr="004856F7">
          <w:rPr>
            <w:rFonts w:ascii="Fira Code" w:eastAsia="Times New Roman" w:hAnsi="Fira Code" w:cs="Fira Code"/>
            <w:color w:val="D4D4D4"/>
            <w:sz w:val="21"/>
            <w:szCs w:val="21"/>
          </w:rPr>
          <w:t xml:space="preserve"> </w:t>
        </w:r>
      </w:ins>
    </w:p>
    <w:p w14:paraId="09A4EB43" w14:textId="77777777" w:rsidR="00B528AB" w:rsidRPr="004856F7" w:rsidRDefault="00B528AB" w:rsidP="00B528AB">
      <w:pPr>
        <w:shd w:val="clear" w:color="auto" w:fill="1E1E1E"/>
        <w:spacing w:after="0" w:line="285" w:lineRule="atLeast"/>
        <w:rPr>
          <w:ins w:id="131" w:author="Graaf, S.C. de (Bastiaan)" w:date="2023-03-27T13:37:00Z"/>
          <w:rFonts w:ascii="Fira Code" w:eastAsia="Times New Roman" w:hAnsi="Fira Code" w:cs="Fira Code"/>
          <w:color w:val="D4D4D4"/>
          <w:sz w:val="21"/>
          <w:szCs w:val="21"/>
        </w:rPr>
      </w:pPr>
      <w:ins w:id="132" w:author="Graaf, S.C. de (Bastiaan)" w:date="2023-03-27T13:37:00Z">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C586C0"/>
            <w:sz w:val="21"/>
            <w:szCs w:val="21"/>
          </w:rPr>
          <w:t>\label</w:t>
        </w:r>
        <w:r w:rsidRPr="004856F7">
          <w:rPr>
            <w:rFonts w:ascii="Fira Code" w:eastAsia="Times New Roman" w:hAnsi="Fira Code" w:cs="Fira Code"/>
            <w:color w:val="D4D4D4"/>
            <w:sz w:val="21"/>
            <w:szCs w:val="21"/>
          </w:rPr>
          <w:t>{</w:t>
        </w:r>
        <w:proofErr w:type="gramStart"/>
        <w:r w:rsidRPr="004856F7">
          <w:rPr>
            <w:rFonts w:ascii="Fira Code" w:eastAsia="Times New Roman" w:hAnsi="Fira Code" w:cs="Fira Code"/>
            <w:color w:val="9CDCFE"/>
            <w:sz w:val="21"/>
            <w:szCs w:val="21"/>
          </w:rPr>
          <w:t>fig:fig</w:t>
        </w:r>
        <w:proofErr w:type="gramEnd"/>
        <w:r w:rsidRPr="004856F7">
          <w:rPr>
            <w:rFonts w:ascii="Fira Code" w:eastAsia="Times New Roman" w:hAnsi="Fira Code" w:cs="Fira Code"/>
            <w:color w:val="9CDCFE"/>
            <w:sz w:val="21"/>
            <w:szCs w:val="21"/>
          </w:rPr>
          <w:t>3.2</w:t>
        </w:r>
        <w:r w:rsidRPr="004856F7">
          <w:rPr>
            <w:rFonts w:ascii="Fira Code" w:eastAsia="Times New Roman" w:hAnsi="Fira Code" w:cs="Fira Code"/>
            <w:color w:val="D4D4D4"/>
            <w:sz w:val="21"/>
            <w:szCs w:val="21"/>
          </w:rPr>
          <w:t>}</w:t>
        </w:r>
      </w:ins>
    </w:p>
    <w:p w14:paraId="16E22669" w14:textId="77777777" w:rsidR="00B528AB" w:rsidRDefault="00B528AB" w:rsidP="00B528AB">
      <w:pPr>
        <w:shd w:val="clear" w:color="auto" w:fill="1E1E1E"/>
        <w:spacing w:line="285" w:lineRule="atLeast"/>
        <w:rPr>
          <w:ins w:id="133" w:author="Graaf, S.C. de (Bastiaan)" w:date="2023-03-27T13:37:00Z"/>
          <w:rFonts w:ascii="Fira Code" w:eastAsia="Times New Roman" w:hAnsi="Fira Code" w:cs="Fira Code"/>
          <w:color w:val="D4D4D4"/>
          <w:sz w:val="21"/>
          <w:szCs w:val="21"/>
        </w:rPr>
      </w:pPr>
      <w:ins w:id="134" w:author="Graaf, S.C. de (Bastiaan)" w:date="2023-03-27T13:37:00Z">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end</w:t>
        </w:r>
        <w:proofErr w:type="gramEnd"/>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r w:rsidRPr="004856F7">
          <w:rPr>
            <w:rFonts w:ascii="Fira Code" w:eastAsia="Times New Roman" w:hAnsi="Fira Code" w:cs="Fira Code"/>
            <w:color w:val="D4D4D4"/>
            <w:sz w:val="21"/>
            <w:szCs w:val="21"/>
          </w:rPr>
          <w:t>}</w:t>
        </w:r>
        <w:r w:rsidRPr="00DC282C">
          <w:rPr>
            <w:rFonts w:ascii="Fira Code" w:eastAsia="Times New Roman" w:hAnsi="Fira Code" w:cs="Fira Code"/>
            <w:color w:val="D4D4D4"/>
            <w:sz w:val="21"/>
            <w:szCs w:val="21"/>
          </w:rPr>
          <w:t xml:space="preserve">    </w:t>
        </w:r>
      </w:ins>
    </w:p>
    <w:p w14:paraId="7CE83F0A" w14:textId="77777777" w:rsidR="00B528AB" w:rsidRPr="00DC282C" w:rsidRDefault="00B528AB" w:rsidP="00B528AB">
      <w:pPr>
        <w:shd w:val="clear" w:color="auto" w:fill="1E1E1E"/>
        <w:spacing w:line="285" w:lineRule="atLeast"/>
        <w:rPr>
          <w:ins w:id="135" w:author="Graaf, S.C. de (Bastiaan)" w:date="2023-03-27T13:37:00Z"/>
          <w:rFonts w:ascii="Fira Code" w:eastAsia="Times New Roman" w:hAnsi="Fira Code" w:cs="Fira Code"/>
          <w:color w:val="D4D4D4"/>
          <w:sz w:val="21"/>
          <w:szCs w:val="21"/>
        </w:rPr>
      </w:pPr>
      <w:ins w:id="136" w:author="Graaf, S.C. de (Bastiaan)" w:date="2023-03-27T13:37:00Z">
        <w:r w:rsidRPr="00DC282C">
          <w:rPr>
            <w:rFonts w:ascii="Fira Code" w:eastAsia="Times New Roman" w:hAnsi="Fira Code" w:cs="Fira Code"/>
            <w:color w:val="DCDCAA"/>
            <w:sz w:val="21"/>
            <w:szCs w:val="21"/>
          </w:rPr>
          <w:t>\</w:t>
        </w:r>
        <w:proofErr w:type="spellStart"/>
        <w:r w:rsidRPr="00DC282C">
          <w:rPr>
            <w:rFonts w:ascii="Fira Code" w:eastAsia="Times New Roman" w:hAnsi="Fira Code" w:cs="Fira Code"/>
            <w:color w:val="DCDCAA"/>
            <w:sz w:val="21"/>
            <w:szCs w:val="21"/>
          </w:rPr>
          <w:t>addtocounter</w:t>
        </w:r>
        <w:proofErr w:type="spellEnd"/>
        <w:r w:rsidRPr="00DC282C">
          <w:rPr>
            <w:rFonts w:ascii="Fira Code" w:eastAsia="Times New Roman" w:hAnsi="Fira Code" w:cs="Fira Code"/>
            <w:color w:val="D4D4D4"/>
            <w:sz w:val="21"/>
            <w:szCs w:val="21"/>
          </w:rPr>
          <w:t>{figure</w:t>
        </w:r>
        <w:proofErr w:type="gramStart"/>
        <w:r w:rsidRPr="00DC282C">
          <w:rPr>
            <w:rFonts w:ascii="Fira Code" w:eastAsia="Times New Roman" w:hAnsi="Fira Code" w:cs="Fira Code"/>
            <w:color w:val="D4D4D4"/>
            <w:sz w:val="21"/>
            <w:szCs w:val="21"/>
          </w:rPr>
          <w:t>}{</w:t>
        </w:r>
        <w:proofErr w:type="gramEnd"/>
        <w:r w:rsidRPr="00DC282C">
          <w:rPr>
            <w:rFonts w:ascii="Fira Code" w:eastAsia="Times New Roman" w:hAnsi="Fira Code" w:cs="Fira Code"/>
            <w:color w:val="D4D4D4"/>
            <w:sz w:val="21"/>
            <w:szCs w:val="21"/>
          </w:rPr>
          <w:t>-1}</w:t>
        </w:r>
      </w:ins>
    </w:p>
    <w:p w14:paraId="74C76BF9" w14:textId="77777777" w:rsidR="00B528AB" w:rsidRPr="00DC282C" w:rsidRDefault="00B528AB" w:rsidP="00B528AB">
      <w:pPr>
        <w:shd w:val="clear" w:color="auto" w:fill="1E1E1E"/>
        <w:spacing w:after="0" w:line="285" w:lineRule="atLeast"/>
        <w:rPr>
          <w:ins w:id="137" w:author="Graaf, S.C. de (Bastiaan)" w:date="2023-03-27T13:37:00Z"/>
          <w:rFonts w:ascii="Fira Code" w:eastAsia="Times New Roman" w:hAnsi="Fira Code" w:cs="Fira Code"/>
          <w:color w:val="D4D4D4"/>
          <w:sz w:val="21"/>
          <w:szCs w:val="21"/>
        </w:rPr>
      </w:pPr>
      <w:ins w:id="138" w:author="Graaf, S.C. de (Bastiaan)" w:date="2023-03-27T13:37:00Z">
        <w:r w:rsidRPr="00DC282C">
          <w:rPr>
            <w:rFonts w:ascii="Fira Code" w:eastAsia="Times New Roman" w:hAnsi="Fira Code" w:cs="Fira Code"/>
            <w:color w:val="D4D4D4"/>
            <w:sz w:val="21"/>
            <w:szCs w:val="21"/>
          </w:rPr>
          <w:t xml:space="preserve">    </w:t>
        </w:r>
        <w:r w:rsidRPr="00DC282C">
          <w:rPr>
            <w:rFonts w:ascii="Fira Code" w:eastAsia="Times New Roman" w:hAnsi="Fira Code" w:cs="Fira Code"/>
            <w:color w:val="DCDCAA"/>
            <w:sz w:val="21"/>
            <w:szCs w:val="21"/>
          </w:rPr>
          <w:t>\begin</w:t>
        </w:r>
        <w:r w:rsidRPr="00DC282C">
          <w:rPr>
            <w:rFonts w:ascii="Fira Code" w:eastAsia="Times New Roman" w:hAnsi="Fira Code" w:cs="Fira Code"/>
            <w:color w:val="D4D4D4"/>
            <w:sz w:val="21"/>
            <w:szCs w:val="21"/>
          </w:rPr>
          <w:t>{</w:t>
        </w:r>
        <w:r w:rsidRPr="00DC282C">
          <w:rPr>
            <w:rFonts w:ascii="Fira Code" w:eastAsia="Times New Roman" w:hAnsi="Fira Code" w:cs="Fira Code"/>
            <w:color w:val="9CDCFE"/>
            <w:sz w:val="21"/>
            <w:szCs w:val="21"/>
          </w:rPr>
          <w:t>figure</w:t>
        </w:r>
        <w:proofErr w:type="gramStart"/>
        <w:r w:rsidRPr="00DC282C">
          <w:rPr>
            <w:rFonts w:ascii="Fira Code" w:eastAsia="Times New Roman" w:hAnsi="Fira Code" w:cs="Fira Code"/>
            <w:color w:val="9CDCFE"/>
            <w:sz w:val="21"/>
            <w:szCs w:val="21"/>
          </w:rPr>
          <w:t>*</w:t>
        </w:r>
        <w:r w:rsidRPr="00DC282C">
          <w:rPr>
            <w:rFonts w:ascii="Fira Code" w:eastAsia="Times New Roman" w:hAnsi="Fira Code" w:cs="Fira Code"/>
            <w:color w:val="D4D4D4"/>
            <w:sz w:val="21"/>
            <w:szCs w:val="21"/>
          </w:rPr>
          <w:t>}[</w:t>
        </w:r>
        <w:proofErr w:type="gramEnd"/>
        <w:r>
          <w:rPr>
            <w:rFonts w:ascii="Fira Code" w:eastAsia="Times New Roman" w:hAnsi="Fira Code" w:cs="Fira Code"/>
            <w:color w:val="D4D4D4"/>
            <w:sz w:val="21"/>
            <w:szCs w:val="21"/>
          </w:rPr>
          <w:t>!</w:t>
        </w:r>
        <w:proofErr w:type="spellStart"/>
        <w:r>
          <w:rPr>
            <w:rFonts w:ascii="Fira Code" w:eastAsia="Times New Roman" w:hAnsi="Fira Code" w:cs="Fira Code"/>
            <w:color w:val="D4D4D4"/>
            <w:sz w:val="21"/>
            <w:szCs w:val="21"/>
          </w:rPr>
          <w:t>h</w:t>
        </w:r>
        <w:r w:rsidRPr="00DC282C">
          <w:rPr>
            <w:rFonts w:ascii="Fira Code" w:eastAsia="Times New Roman" w:hAnsi="Fira Code" w:cs="Fira Code"/>
            <w:color w:val="D4D4D4"/>
            <w:sz w:val="21"/>
            <w:szCs w:val="21"/>
          </w:rPr>
          <w:t>t</w:t>
        </w:r>
        <w:proofErr w:type="spellEnd"/>
        <w:r w:rsidRPr="00DC282C">
          <w:rPr>
            <w:rFonts w:ascii="Fira Code" w:eastAsia="Times New Roman" w:hAnsi="Fira Code" w:cs="Fira Code"/>
            <w:color w:val="D4D4D4"/>
            <w:sz w:val="21"/>
            <w:szCs w:val="21"/>
          </w:rPr>
          <w:t>]</w:t>
        </w:r>
      </w:ins>
    </w:p>
    <w:p w14:paraId="21862DB7" w14:textId="77777777" w:rsidR="00B528AB" w:rsidRDefault="00B528AB" w:rsidP="00B528AB">
      <w:pPr>
        <w:shd w:val="clear" w:color="auto" w:fill="1E1E1E"/>
        <w:spacing w:after="0" w:line="285" w:lineRule="atLeast"/>
        <w:rPr>
          <w:ins w:id="139" w:author="Graaf, S.C. de (Bastiaan)" w:date="2023-03-27T13:37:00Z"/>
          <w:rFonts w:ascii="Fira Code" w:eastAsia="Times New Roman" w:hAnsi="Fira Code" w:cs="Fira Code"/>
          <w:color w:val="D4D4D4"/>
          <w:sz w:val="21"/>
          <w:szCs w:val="21"/>
        </w:rPr>
      </w:pPr>
      <w:ins w:id="140" w:author="Graaf, S.C. de (Bastiaan)" w:date="2023-03-27T13:37:00Z">
        <w:r w:rsidRPr="00DC282C">
          <w:rPr>
            <w:rFonts w:ascii="Fira Code" w:eastAsia="Times New Roman" w:hAnsi="Fira Code" w:cs="Fira Code"/>
            <w:color w:val="D4D4D4"/>
            <w:sz w:val="21"/>
            <w:szCs w:val="21"/>
          </w:rPr>
          <w:t xml:space="preserve">        </w:t>
        </w:r>
        <w:r>
          <w:rPr>
            <w:rFonts w:ascii="Fira Code" w:eastAsia="Times New Roman" w:hAnsi="Fira Code" w:cs="Fira Code"/>
            <w:color w:val="DCDCAA"/>
            <w:sz w:val="21"/>
            <w:szCs w:val="21"/>
          </w:rPr>
          <w:t>\</w:t>
        </w:r>
        <w:proofErr w:type="gramStart"/>
        <w:r>
          <w:rPr>
            <w:rFonts w:ascii="Fira Code" w:eastAsia="Times New Roman" w:hAnsi="Fira Code" w:cs="Fira Code"/>
            <w:color w:val="DCDCAA"/>
            <w:sz w:val="21"/>
            <w:szCs w:val="21"/>
          </w:rPr>
          <w:t>caption</w:t>
        </w:r>
        <w:r>
          <w:rPr>
            <w:rFonts w:ascii="Fira Code" w:eastAsia="Times New Roman" w:hAnsi="Fira Code" w:cs="Fira Code"/>
            <w:color w:val="D4D4D4"/>
            <w:sz w:val="21"/>
            <w:szCs w:val="21"/>
          </w:rPr>
          <w:t>{</w:t>
        </w:r>
        <w:proofErr w:type="gramEnd"/>
      </w:ins>
    </w:p>
    <w:p w14:paraId="33947B81" w14:textId="77777777" w:rsidR="00B528AB" w:rsidRDefault="00B528AB" w:rsidP="00B528AB">
      <w:pPr>
        <w:shd w:val="clear" w:color="auto" w:fill="1E1E1E"/>
        <w:spacing w:after="0" w:line="285" w:lineRule="atLeast"/>
        <w:rPr>
          <w:ins w:id="141" w:author="Graaf, S.C. de (Bastiaan)" w:date="2023-03-27T13:37:00Z"/>
          <w:rFonts w:ascii="Fira Code" w:eastAsia="Times New Roman" w:hAnsi="Fira Code" w:cs="Fira Code"/>
          <w:color w:val="D4D4D4"/>
          <w:sz w:val="21"/>
          <w:szCs w:val="21"/>
        </w:rPr>
      </w:pPr>
      <w:ins w:id="142" w:author="Graaf, S.C. de (Bastiaan)" w:date="2023-03-27T13:37:00Z">
        <w:r>
          <w:rPr>
            <w:rFonts w:ascii="Fira Code" w:eastAsia="Times New Roman" w:hAnsi="Fira Code" w:cs="Fira Code"/>
            <w:color w:val="D4D4D4"/>
            <w:sz w:val="21"/>
            <w:szCs w:val="21"/>
          </w:rPr>
          <w:t xml:space="preserve">        </w:t>
        </w:r>
        <w:r>
          <w:rPr>
            <w:rFonts w:ascii="Fira Code" w:eastAsia="Times New Roman" w:hAnsi="Fira Code" w:cs="Fira Code"/>
            <w:color w:val="DCDCAA"/>
            <w:sz w:val="21"/>
            <w:szCs w:val="21"/>
          </w:rPr>
          <w:t>\</w:t>
        </w:r>
        <w:proofErr w:type="gramStart"/>
        <w:r>
          <w:rPr>
            <w:rFonts w:ascii="Fira Code" w:eastAsia="Times New Roman" w:hAnsi="Fira Code" w:cs="Fira Code"/>
            <w:color w:val="DCDCAA"/>
            <w:sz w:val="21"/>
            <w:szCs w:val="21"/>
          </w:rPr>
          <w:t>textbf</w:t>
        </w:r>
        <w:r>
          <w:rPr>
            <w:rFonts w:ascii="Fira Code" w:eastAsia="Times New Roman" w:hAnsi="Fira Code" w:cs="Fira Code"/>
            <w:color w:val="D4D4D4"/>
            <w:sz w:val="21"/>
            <w:szCs w:val="21"/>
          </w:rPr>
          <w:t>{</w:t>
        </w:r>
        <w:proofErr w:type="gramEnd"/>
        <w:r>
          <w:rPr>
            <w:rFonts w:ascii="Fira Code" w:eastAsia="Times New Roman" w:hAnsi="Fira Code" w:cs="Fira Code"/>
            <w:b/>
            <w:bCs/>
            <w:color w:val="569CD6"/>
            <w:sz w:val="21"/>
            <w:szCs w:val="21"/>
          </w:rPr>
          <w:t>Monitoring personalized plasma Fab repertoires reveals not only their simplicity and extreme donor uniqueness but also longitudinal clonal variations within a single donor.</w:t>
        </w:r>
        <w:r>
          <w:rPr>
            <w:rFonts w:ascii="Fira Code" w:eastAsia="Times New Roman" w:hAnsi="Fira Code" w:cs="Fira Code"/>
            <w:color w:val="D4D4D4"/>
            <w:sz w:val="21"/>
            <w:szCs w:val="21"/>
          </w:rPr>
          <w:t xml:space="preserve">} (A) Heatmap illustrating the degree of overlap between the detected IgG1 repertoires in all analyzed sepsis patient plasma samples. For each of the eight donors, four sampling times were available, and Fab profiles were measured by LC-MS analysis. Each LC-MS peak, exhibiting a unique mass and retention time pair, was considered a unique clone and annotated as </w:t>
        </w:r>
        <w:r>
          <w:rPr>
            <w:rFonts w:ascii="Fira Code" w:eastAsia="Times New Roman" w:hAnsi="Fira Code" w:cs="Fira Code"/>
            <w:color w:val="DCDCAA"/>
            <w:sz w:val="21"/>
            <w:szCs w:val="21"/>
          </w:rPr>
          <w:t>\</w:t>
        </w:r>
        <w:proofErr w:type="spellStart"/>
        <w:proofErr w:type="gramStart"/>
        <w:r>
          <w:rPr>
            <w:rFonts w:ascii="Fira Code" w:eastAsia="Times New Roman" w:hAnsi="Fira Code" w:cs="Fira Code"/>
            <w:color w:val="DCDCAA"/>
            <w:sz w:val="21"/>
            <w:szCs w:val="21"/>
          </w:rPr>
          <w:t>textsuperscript</w:t>
        </w:r>
        <w:proofErr w:type="spellEnd"/>
        <w:r>
          <w:rPr>
            <w:rFonts w:ascii="Fira Code" w:eastAsia="Times New Roman" w:hAnsi="Fira Code" w:cs="Fira Code"/>
            <w:color w:val="D4D4D4"/>
            <w:sz w:val="21"/>
            <w:szCs w:val="21"/>
          </w:rPr>
          <w:t>{</w:t>
        </w:r>
        <w:proofErr w:type="gramEnd"/>
        <w:r>
          <w:rPr>
            <w:rFonts w:ascii="Fira Code" w:eastAsia="Times New Roman" w:hAnsi="Fira Code" w:cs="Fira Code"/>
            <w:color w:val="D4D4D4"/>
            <w:sz w:val="21"/>
            <w:szCs w:val="21"/>
          </w:rPr>
          <w:t xml:space="preserve">RT} # </w:t>
        </w:r>
        <w:r>
          <w:rPr>
            <w:rFonts w:ascii="Fira Code" w:eastAsia="Times New Roman" w:hAnsi="Fira Code" w:cs="Fira Code"/>
            <w:color w:val="DCDCAA"/>
            <w:sz w:val="21"/>
            <w:szCs w:val="21"/>
          </w:rPr>
          <w:t>\</w:t>
        </w:r>
        <w:proofErr w:type="spellStart"/>
        <w:r>
          <w:rPr>
            <w:rFonts w:ascii="Fira Code" w:eastAsia="Times New Roman" w:hAnsi="Fira Code" w:cs="Fira Code"/>
            <w:color w:val="DCDCAA"/>
            <w:sz w:val="21"/>
            <w:szCs w:val="21"/>
          </w:rPr>
          <w:t>textsubscript</w:t>
        </w:r>
        <w:proofErr w:type="spellEnd"/>
        <w:r>
          <w:rPr>
            <w:rFonts w:ascii="Fira Code" w:eastAsia="Times New Roman" w:hAnsi="Fira Code" w:cs="Fira Code"/>
            <w:color w:val="D4D4D4"/>
            <w:sz w:val="21"/>
            <w:szCs w:val="21"/>
          </w:rPr>
          <w:t xml:space="preserve">{mass}. The </w:t>
        </w:r>
        <w:proofErr w:type="gramStart"/>
        <w:r>
          <w:rPr>
            <w:rFonts w:ascii="Fira Code" w:eastAsia="Times New Roman" w:hAnsi="Fira Code" w:cs="Fira Code"/>
            <w:color w:val="D4D4D4"/>
            <w:sz w:val="21"/>
            <w:szCs w:val="21"/>
          </w:rPr>
          <w:t>amount</w:t>
        </w:r>
        <w:proofErr w:type="gramEnd"/>
        <w:r>
          <w:rPr>
            <w:rFonts w:ascii="Fira Code" w:eastAsia="Times New Roman" w:hAnsi="Fira Code" w:cs="Fira Code"/>
            <w:color w:val="D4D4D4"/>
            <w:sz w:val="21"/>
            <w:szCs w:val="21"/>
          </w:rPr>
          <w:t xml:space="preserve"> of Fab molecules, based on intensity that is persistent, is quantified and shown as a percentage as indicated by the color bar. In between donors, the overlap is found to be on average 3</w:t>
        </w:r>
        <w:r>
          <w:rPr>
            <w:rFonts w:ascii="Fira Code" w:eastAsia="Times New Roman" w:hAnsi="Fira Code" w:cs="Fira Code"/>
            <w:color w:val="6A9955"/>
            <w:sz w:val="21"/>
            <w:szCs w:val="21"/>
          </w:rPr>
          <w:t>%, whereas within a single donor at different time points the overlap was found to be in between 26% and 98%. (</w:t>
        </w:r>
        <w:r>
          <w:rPr>
            <w:rFonts w:ascii="Fira Code" w:eastAsia="Times New Roman" w:hAnsi="Fira Code" w:cs="Fira Code"/>
            <w:color w:val="D4D4D4"/>
            <w:sz w:val="21"/>
            <w:szCs w:val="21"/>
          </w:rPr>
          <w:t>B) Hierarchical clustering of the Fab clonal repertoires based on correlation distance. The branch lengths depict the distance between the repertoires. Donors are colored as in \textbf{\</w:t>
        </w:r>
        <w:proofErr w:type="spellStart"/>
        <w:r>
          <w:rPr>
            <w:rFonts w:ascii="Fira Code" w:eastAsia="Times New Roman" w:hAnsi="Fira Code" w:cs="Fira Code"/>
            <w:color w:val="D4D4D4"/>
            <w:sz w:val="21"/>
            <w:szCs w:val="21"/>
          </w:rPr>
          <w:t>autoref</w:t>
        </w:r>
        <w:proofErr w:type="spellEnd"/>
        <w:r>
          <w:rPr>
            <w:rFonts w:ascii="Fira Code" w:eastAsia="Times New Roman" w:hAnsi="Fira Code" w:cs="Fira Code"/>
            <w:color w:val="D4D4D4"/>
            <w:sz w:val="21"/>
            <w:szCs w:val="21"/>
          </w:rPr>
          <w:t>{</w:t>
        </w:r>
        <w:proofErr w:type="gramStart"/>
        <w:r>
          <w:rPr>
            <w:rFonts w:ascii="Fira Code" w:eastAsia="Times New Roman" w:hAnsi="Fira Code" w:cs="Fira Code"/>
            <w:color w:val="D4D4D4"/>
            <w:sz w:val="21"/>
            <w:szCs w:val="21"/>
          </w:rPr>
          <w:t>fig:fig</w:t>
        </w:r>
        <w:proofErr w:type="gramEnd"/>
        <w:r>
          <w:rPr>
            <w:rFonts w:ascii="Fira Code" w:eastAsia="Times New Roman" w:hAnsi="Fira Code" w:cs="Fira Code"/>
            <w:color w:val="D4D4D4"/>
            <w:sz w:val="21"/>
            <w:szCs w:val="21"/>
          </w:rPr>
          <w:t>3.1}A}. (C) Longitudinal deconvoluted Fab mass profiles of donor F76 at each of the four time points. Each peak represents a unique Fab at its detected mass and plasma concentration. The top 30 most intense Fab clones in each sample are colored reflecting the time points, the other clones are colored gray. Five peaks are highlighted with a box that is colored based on the longitudinal behavior of the Fab concentration in plasma (blue, diminishing clone; green, persistent clone; and red, post-sepsis clone), a magnified version of each of these Fab signals is shown in (E). (D) Pie charts portraying the total number and distribution of clones in donor F76 for each time point. The value within the chart displays the number of identified unique Fab molecules. The five most intense Fabs are colored based on longitudinal behavior, and their mass and retention time are depicted in the legend in order of abundance. (E) Magnified mass plots for each of the highlighted clones. The peaks are colored according to the time points, the surrounding border and sign indicate the longitudinal behavior and the top right shows the annotated clone ID.</w:t>
        </w:r>
      </w:ins>
    </w:p>
    <w:p w14:paraId="6252DC47" w14:textId="77777777" w:rsidR="00B528AB" w:rsidRPr="00DC282C" w:rsidRDefault="00B528AB" w:rsidP="00B528AB">
      <w:pPr>
        <w:shd w:val="clear" w:color="auto" w:fill="1E1E1E"/>
        <w:spacing w:after="0" w:line="285" w:lineRule="atLeast"/>
        <w:rPr>
          <w:ins w:id="143" w:author="Graaf, S.C. de (Bastiaan)" w:date="2023-03-27T13:37:00Z"/>
          <w:rFonts w:ascii="Fira Code" w:eastAsia="Times New Roman" w:hAnsi="Fira Code" w:cs="Fira Code"/>
          <w:color w:val="D4D4D4"/>
          <w:sz w:val="21"/>
          <w:szCs w:val="21"/>
        </w:rPr>
      </w:pPr>
      <w:ins w:id="144" w:author="Graaf, S.C. de (Bastiaan)" w:date="2023-03-27T13:37:00Z">
        <w:r>
          <w:rPr>
            <w:rFonts w:ascii="Fira Code" w:eastAsia="Times New Roman" w:hAnsi="Fira Code" w:cs="Fira Code"/>
            <w:color w:val="D4D4D4"/>
            <w:sz w:val="21"/>
            <w:szCs w:val="21"/>
          </w:rPr>
          <w:t>    }</w:t>
        </w:r>
      </w:ins>
    </w:p>
    <w:p w14:paraId="1FD97686" w14:textId="77777777" w:rsidR="00B528AB" w:rsidRPr="00DC282C" w:rsidRDefault="00B528AB" w:rsidP="00B528AB">
      <w:pPr>
        <w:shd w:val="clear" w:color="auto" w:fill="1E1E1E"/>
        <w:spacing w:after="0" w:line="285" w:lineRule="atLeast"/>
        <w:rPr>
          <w:ins w:id="145" w:author="Graaf, S.C. de (Bastiaan)" w:date="2023-03-27T13:37:00Z"/>
          <w:rFonts w:ascii="Fira Code" w:eastAsia="Times New Roman" w:hAnsi="Fira Code" w:cs="Fira Code"/>
          <w:color w:val="D4D4D4"/>
          <w:sz w:val="21"/>
          <w:szCs w:val="21"/>
        </w:rPr>
      </w:pPr>
      <w:ins w:id="146" w:author="Graaf, S.C. de (Bastiaan)" w:date="2023-03-27T13:37:00Z">
        <w:r w:rsidRPr="00DC282C">
          <w:rPr>
            <w:rFonts w:ascii="Fira Code" w:eastAsia="Times New Roman" w:hAnsi="Fira Code" w:cs="Fira Code"/>
            <w:color w:val="D4D4D4"/>
            <w:sz w:val="21"/>
            <w:szCs w:val="21"/>
          </w:rPr>
          <w:lastRenderedPageBreak/>
          <w:t xml:space="preserve">    </w:t>
        </w:r>
        <w:r w:rsidRPr="00DC282C">
          <w:rPr>
            <w:rFonts w:ascii="Fira Code" w:eastAsia="Times New Roman" w:hAnsi="Fira Code" w:cs="Fira Code"/>
            <w:color w:val="DCDCAA"/>
            <w:sz w:val="21"/>
            <w:szCs w:val="21"/>
          </w:rPr>
          <w:t>\</w:t>
        </w:r>
        <w:proofErr w:type="gramStart"/>
        <w:r w:rsidRPr="00DC282C">
          <w:rPr>
            <w:rFonts w:ascii="Fira Code" w:eastAsia="Times New Roman" w:hAnsi="Fira Code" w:cs="Fira Code"/>
            <w:color w:val="DCDCAA"/>
            <w:sz w:val="21"/>
            <w:szCs w:val="21"/>
          </w:rPr>
          <w:t>end</w:t>
        </w:r>
        <w:proofErr w:type="gramEnd"/>
        <w:r w:rsidRPr="00DC282C">
          <w:rPr>
            <w:rFonts w:ascii="Fira Code" w:eastAsia="Times New Roman" w:hAnsi="Fira Code" w:cs="Fira Code"/>
            <w:color w:val="D4D4D4"/>
            <w:sz w:val="21"/>
            <w:szCs w:val="21"/>
          </w:rPr>
          <w:t>{</w:t>
        </w:r>
        <w:r w:rsidRPr="00DC282C">
          <w:rPr>
            <w:rFonts w:ascii="Fira Code" w:eastAsia="Times New Roman" w:hAnsi="Fira Code" w:cs="Fira Code"/>
            <w:color w:val="9CDCFE"/>
            <w:sz w:val="21"/>
            <w:szCs w:val="21"/>
          </w:rPr>
          <w:t>figure*</w:t>
        </w:r>
        <w:r w:rsidRPr="00DC282C">
          <w:rPr>
            <w:rFonts w:ascii="Fira Code" w:eastAsia="Times New Roman" w:hAnsi="Fira Code" w:cs="Fira Code"/>
            <w:color w:val="D4D4D4"/>
            <w:sz w:val="21"/>
            <w:szCs w:val="21"/>
          </w:rPr>
          <w:t>}</w:t>
        </w:r>
      </w:ins>
    </w:p>
    <w:p w14:paraId="46EB0A4B" w14:textId="77777777" w:rsidR="00B528AB" w:rsidRPr="00A036F9" w:rsidRDefault="00B528AB" w:rsidP="00A036F9">
      <w:pPr>
        <w:spacing w:after="0" w:line="240" w:lineRule="auto"/>
        <w:rPr>
          <w:rFonts w:ascii="Georgia" w:eastAsia="Times New Roman" w:hAnsi="Georgia" w:cs="Times New Roman"/>
          <w:color w:val="2E2E2E"/>
          <w:sz w:val="24"/>
          <w:szCs w:val="24"/>
        </w:rPr>
      </w:pPr>
    </w:p>
    <w:p w14:paraId="25D57A60" w14:textId="38F45A20"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As can be seen in </w:t>
      </w:r>
      <w:hyperlink r:id="rId42"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{fig:figs3.1}</w:t>
        </w:r>
      </w:hyperlink>
      <w:r w:rsidRPr="00A036F9">
        <w:rPr>
          <w:rFonts w:ascii="Georgia" w:eastAsia="Times New Roman" w:hAnsi="Georgia" w:cs="Times New Roman"/>
          <w:color w:val="2E2E2E"/>
          <w:sz w:val="24"/>
          <w:szCs w:val="24"/>
        </w:rPr>
        <w:t>D</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most Fab fragments exhibit masses between 46 and 49.5 kDa. However, we also did detect some higher Fab masses, which may be indicative of Fab </w:t>
      </w:r>
      <w:hyperlink r:id="rId43" w:tooltip="Learn more about glycosylation from ScienceDirect's AI-generated Topic Pages" w:history="1">
        <w:r w:rsidRPr="00A036F9">
          <w:rPr>
            <w:rFonts w:ascii="Georgia" w:eastAsia="Times New Roman" w:hAnsi="Georgia" w:cs="Times New Roman"/>
            <w:color w:val="2E2E2E"/>
            <w:sz w:val="24"/>
            <w:szCs w:val="24"/>
            <w:u w:val="single"/>
          </w:rPr>
          <w:t>glycosylation</w:t>
        </w:r>
      </w:hyperlink>
      <w:r w:rsidRPr="00A036F9">
        <w:rPr>
          <w:rFonts w:ascii="Georgia" w:eastAsia="Times New Roman" w:hAnsi="Georgia" w:cs="Times New Roman"/>
          <w:color w:val="2E2E2E"/>
          <w:sz w:val="24"/>
          <w:szCs w:val="24"/>
        </w:rPr>
        <w:t>. The average mass of Fab </w:t>
      </w:r>
      <w:hyperlink r:id="rId44" w:tooltip="Learn more about glycans from ScienceDirect's AI-generated Topic Pages" w:history="1">
        <w:r w:rsidRPr="00A036F9">
          <w:rPr>
            <w:rFonts w:ascii="Georgia" w:eastAsia="Times New Roman" w:hAnsi="Georgia" w:cs="Times New Roman"/>
            <w:color w:val="2E2E2E"/>
            <w:sz w:val="24"/>
            <w:szCs w:val="24"/>
            <w:u w:val="single"/>
          </w:rPr>
          <w:t>glycans</w:t>
        </w:r>
      </w:hyperlink>
      <w:r w:rsidRPr="00A036F9">
        <w:rPr>
          <w:rFonts w:ascii="Georgia" w:eastAsia="Times New Roman" w:hAnsi="Georgia" w:cs="Times New Roman"/>
          <w:color w:val="2E2E2E"/>
          <w:sz w:val="24"/>
          <w:szCs w:val="24"/>
        </w:rPr>
        <w:t xml:space="preserve"> is estimated to be around 2,300 Da </w:t>
      </w:r>
      <w:r w:rsidR="00F537FC">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{"citationItems":[{"id":"ITEM-1","itemData":{"DOI":"10.1186/S13075-016-1172-1","ISSN":"14786362","PMID":"27887659","abstract":"Background: Changes in immunoglobulin G (IgG) constant domain (Fc) glycosylation are associated with changes in rheumatoid arthritis (RA) disease activity in response to pregnancy. Here, we sought to determine whether the same holds true for variable domain (Fab) glycosylation. Methods: IgGs were captured from RA and control sera obtained before (RA only), during and after pregnancy, followed by Fc and Fab separation, glycan release, and mass spectrometric detection. In parallel, glycans from intact IgG were analysed. The data was used to calculate glycosylation traits, and to estimate the level of Fab glycosylation. Results: The overall level of Fab glycosylation was increased in RA patients compared to controls, while no differences in Fab glycosylation patterns were found. For the Fc and intact IgG (Total) previously observed differences in galactosylation and bisection were confirmed. Furthermore, increased galactosylation of Fc and Total were associated with lower disease activity and autoantibody positivity. In addition, the change in Fc galactosylation associated with the change in disease activity during pregnancy and after delivery, while this was not the case for Fab. Conclusions: In contrast to changes in Fc glycosylation, changes in Fab glycosylation are not associated with improvement of RA during pregnancy and arthritis flare after delivery.","author":[{"dropping-particle":"","family":"Bondt","given":"Albert","non-dropping-particle":"","parse-names":false,"suffix":""},{"dropping-particle":"","family":"Wuhrer","given":"Manfred","non-dropping-particle":"","parse-names":false,"suffix":""},{"dropping-particle":"","family":"Kuijper","given":"T. Martijn","non-dropping-particle":"","parse-names":false,"suffix":""},{"dropping-particle":"","family":"Hazes","given":"Johanna M.W.","non-dropping-particle":"","parse-names":false,"suffix":""},{"dropping-particle":"","family":"Dolhain","given":"Radboud J.E.M.","non-dropping-particle":"","parse-names":false,"suffix":""}],"container-title":"Arthritis Research and Therapy","id":"ITEM-1","issue":"1","issued":{"date-parts":[["2016","11","25"]]},"publisher":"BioMed Central Ltd.","title":"Fab glycosylation of immunoglobulin G does not associate with improvement of rheumatoid arthritis during pregnancy","type":"article-journal","volume":"18"},"uris":["http://www.mendeley.com/documents/?uuid=45cf3292-e993-4bf7-8d63-5c22d9976e04"]},{"id":"ITEM-2","itemData":{"DOI":"10.1074/mcp.M116.062919","ISSN":"15359484","PMID":"27956708","abstract":"Recently, we showed the unexpectedly high abundance of N-linked glycans on the Fab-domain of Anti-Citrullinated Protein Antibodies (ACPA). As N-linked glycans can mediate a variety of biological functions, we now aimed at investigating the structural composition of the Fab-glycans of ACPA-IgG to better understand their mediated biological effects. ACPA-IgG and noncitrulline specific (control) IgG from plasma and/or synovial fluid of nine ACPA positive rheumatoid arthritis patients were affinity purified. The N-linked glycosylation of total, Fc and F(ab')2 fragments, as well as heavy and light chains of ACPA-IgG and control IgG were analyzed by UHPLC and MALDI-TOF mass spectrometry. The Fc-glycosylation of ACPA-IgG and IgG was analyzed at the glycopeptide level using LC-MS. The structural analyses revealed that ACPA-IgG molecules contain highly sialylated glycans in their Fabdomain. Importantly, Fab-glycans were estimated to be present on over 90% of ACPA-IgG, which is five times higher than in control IgG isolated from the same patients. This feature was more prominent on ACPA isolated from synovial fluid compared with peripheral blood. These observations provide the first evidence pointing to the ability of ACPA-IgG to mediate novel immunological activities, for example through binding specific lectins via hypersialylated Fab-glycans.","author":[{"dropping-particle":"","family":"Hafkenscheid","given":"Lise","non-dropping-particle":"","parse-names":false,"suffix":""},{"dropping-particle":"","family":"Bondt","given":"Albert","non-dropping-particle":"","parse-names":false,"suffix":""},{"dropping-particle":"","family":"Scherer","given":"Hans U.","non-dropping-particle":"","parse-names":false,"suffix":""},{"dropping-particle":"","family":"Huizinga","given":"Tom W.J.","non-dropping-particle":"","parse-names":false,"suffix":""},{"dropping-particle":"","family":"Wuhrer","given":"Manfred","non-dropping-particle":"","parse-names":false,"suffix":""},{"dropping-particle":"","family":"Toes","given":"René E.M.","non-dropping-particle":"","parse-names":false,"suffix":""},{"dropping-particle":"","family":"Rombouts","given":"Yoann","non-dropping-particle":"","parse-names":false,"suffix":""}],"container-title":"Molecular and Cellular Proteomics","id":"ITEM-2","issue":"2","issued":{"date-parts":[["2017","2","1"]]},"page":"278-287","publisher":"American Society for Biochemistry and Molecular Biology Inc.","title":"Structural analysis of variable domain glycosylation of anti-citrullinated protein antibodies in rheumatoid arthritis reveals the presence of highly sialylated glycans","type":"article-journal","volume":"16"},"uris":["http://www.mendeley.com/documents/?uuid=4ca7d4a9-a8d8-492b-beee-dd5b5a9f914c"]}],"mendeley":{"formattedCitation":"\\cite{Bondt2016Fab glycosylation of immunoglobulin G does not associate with improvement of rheumatoid arthritis during pregnancy|||Hafkenscheid2017Structural analysis of variable domain glycosylation of anti-citrullinated protein antibodies in rheumatoid arthritis reveals the presence of highly sialylated glycans}","plainTextFormattedCitation":"\\cite{Bondt2016Fab glycosylation of immunoglobulin G does not associate with improvement of rheumatoid arthritis during pregnancy|||Hafkenscheid2017Structural analysis of variable domain glycosylation of anti-citrullinated protein antibodies in rheumatoid arthritis reveals the presence of highly sialylated glycans}","previouslyFormattedCitation":"&lt;sup&gt;28,29&lt;/sup&gt;"},"properties":{"noteIndex":0},"schema":"https://github.com/citation-style-language/schema/raw/master/csl-citation.json"}</w:instrText>
      </w:r>
      <w:r w:rsidR="00F537FC">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\cite{Bondt2016Fab glycosylation of immunoglobulin G does not associate with improvement of rheumatoid arthritis during pregnancy|||Hafkenscheid2017Structural analysis of variable domain glycosylation of anti-citrullinated protein antibodies in rheumatoid arthritis reveals the presence of highly sialylated glycans}</w:t>
      </w:r>
      <w:r w:rsidR="00F537FC">
        <w:rPr>
          <w:rFonts w:ascii="Georgia" w:eastAsia="Times New Roman" w:hAnsi="Georgia" w:cs="Times New Roman"/>
          <w:color w:val="2E2E2E"/>
          <w:sz w:val="24"/>
          <w:szCs w:val="24"/>
        </w:rPr>
        <w:fldChar w:fldCharType="end"/>
      </w:r>
      <w:bookmarkStart w:id="147" w:name="bbib7"/>
      <w:bookmarkStart w:id="148" w:name="bbib18"/>
      <w:r w:rsidRPr="00A036F9">
        <w:rPr>
          <w:rFonts w:ascii="Georgia" w:eastAsia="Times New Roman" w:hAnsi="Georgia" w:cs="Times New Roman"/>
          <w:color w:val="2E2E2E"/>
          <w:sz w:val="24"/>
          <w:szCs w:val="24"/>
        </w:rPr>
        <w:t>. In two of our donors, annotated M66 and M77, we did detect relatively high levels of Fab glycosylation as shown for M66, time point 3, in </w:t>
      </w:r>
      <w:hyperlink r:id="rId45"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{fig:figs3.2}</w:t>
        </w:r>
      </w:hyperlink>
      <w:r w:rsidRPr="00A036F9">
        <w:rPr>
          <w:rFonts w:ascii="Georgia" w:eastAsia="Times New Roman" w:hAnsi="Georgia" w:cs="Times New Roman"/>
          <w:color w:val="2E2E2E"/>
          <w:sz w:val="24"/>
          <w:szCs w:val="24"/>
        </w:rPr>
        <w:t>A</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with the annotation of the putative Fab glycosylation annotated in </w:t>
      </w:r>
      <w:hyperlink r:id="rId46"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{fig:figs3.2}</w:t>
        </w:r>
      </w:hyperlink>
      <w:r w:rsidRPr="00A036F9">
        <w:rPr>
          <w:rFonts w:ascii="Georgia" w:eastAsia="Times New Roman" w:hAnsi="Georgia" w:cs="Times New Roman"/>
          <w:color w:val="2E2E2E"/>
          <w:sz w:val="24"/>
          <w:szCs w:val="24"/>
        </w:rPr>
        <w:t>B</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Still the Fab glycosylated clones represented just a few percent of the total abundance (2%–6% for donor M66 and M77). The fractional abundance of glycosylated Fabs in the other patients was between 0% and 1.86% (with a median of 0.295%) (</w:t>
      </w:r>
      <w:hyperlink r:id="rId47"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{fig:figs3.2}</w:t>
        </w:r>
      </w:hyperlink>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Also, in the two healthy donors, one displayed a fractional abundance of glycosylated Fabs of about 3% (F66H), whereas in the other donor this remained around 0.5% at all sampling time points. This fractional abundance is substantially lower than would be predicted based on the IMGT database (</w:t>
      </w:r>
      <w:r w:rsidRPr="00A036F9">
        <w:rPr>
          <w:rFonts w:ascii="Cambria Math" w:eastAsia="Times New Roman" w:hAnsi="Cambria Math" w:cs="Cambria Math"/>
          <w:color w:val="2E2E2E"/>
          <w:sz w:val="24"/>
          <w:szCs w:val="24"/>
        </w:rPr>
        <w:t>∼</w:t>
      </w:r>
      <w:r w:rsidRPr="00A036F9">
        <w:rPr>
          <w:rFonts w:ascii="Georgia" w:eastAsia="Times New Roman" w:hAnsi="Georgia" w:cs="Times New Roman"/>
          <w:color w:val="2E2E2E"/>
          <w:sz w:val="24"/>
          <w:szCs w:val="24"/>
        </w:rPr>
        <w:t>11% of these 130 million sequences carry at least one consensus</w:t>
      </w:r>
      <w:r w:rsidRPr="00A036F9">
        <w:rPr>
          <w:rFonts w:ascii="Georgia" w:eastAsia="Times New Roman" w:hAnsi="Georgia" w:cs="Georgia"/>
          <w:color w:val="2E2E2E"/>
          <w:sz w:val="24"/>
          <w:szCs w:val="24"/>
        </w:rPr>
        <w:t> </w:t>
      </w:r>
      <w:r w:rsidRPr="00A036F9">
        <w:rPr>
          <w:rFonts w:ascii="Georgia" w:eastAsia="Times New Roman" w:hAnsi="Georgia" w:cs="Times New Roman"/>
          <w:i/>
          <w:iCs/>
          <w:color w:val="2E2E2E"/>
          <w:sz w:val="24"/>
          <w:szCs w:val="24"/>
        </w:rPr>
        <w:t>N</w:t>
      </w:r>
      <w:r w:rsidRPr="00A036F9">
        <w:rPr>
          <w:rFonts w:ascii="Georgia" w:eastAsia="Times New Roman" w:hAnsi="Georgia" w:cs="Times New Roman"/>
          <w:color w:val="2E2E2E"/>
          <w:sz w:val="24"/>
          <w:szCs w:val="24"/>
        </w:rPr>
        <w:t xml:space="preserve">-glycosylation site) and lower than the </w:t>
      </w:r>
      <w:r w:rsidRPr="00A036F9">
        <w:rPr>
          <w:rFonts w:ascii="Cambria Math" w:eastAsia="Times New Roman" w:hAnsi="Cambria Math" w:cs="Cambria Math"/>
          <w:color w:val="2E2E2E"/>
          <w:sz w:val="24"/>
          <w:szCs w:val="24"/>
        </w:rPr>
        <w:t>∼</w:t>
      </w:r>
      <w:r w:rsidRPr="00A036F9">
        <w:rPr>
          <w:rFonts w:ascii="Georgia" w:eastAsia="Times New Roman" w:hAnsi="Georgia" w:cs="Times New Roman"/>
          <w:color w:val="2E2E2E"/>
          <w:sz w:val="24"/>
          <w:szCs w:val="24"/>
        </w:rPr>
        <w:t xml:space="preserve">17% described in literature </w:t>
      </w:r>
      <w:bookmarkEnd w:id="147"/>
      <w:bookmarkEnd w:id="148"/>
      <w:r w:rsidR="00F537FC">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{"citationItems":[{"id":"ITEM-1","itemData":{"DOI":"10.1186/S13075-016-1172-1","ISSN":"14786362","PMID":"27887659","abstract":"Background: Changes in immunoglobulin G (IgG) constant domain (Fc) glycosylation are associated with changes in rheumatoid arthritis (RA) disease activity in response to pregnancy. Here, we sought to determine whether the same holds true for variable domain (Fab) glycosylation. Methods: IgGs were captured from RA and control sera obtained before (RA only), during and after pregnancy, followed by Fc and Fab separation, glycan release, and mass spectrometric detection. In parallel, glycans from intact IgG were analysed. The data was used to calculate glycosylation traits, and to estimate the level of Fab glycosylation. Results: The overall level of Fab glycosylation was increased in RA patients compared to controls, while no differences in Fab glycosylation patterns were found. For the Fc and intact IgG (Total) previously observed differences in galactosylation and bisection were confirmed. Furthermore, increased galactosylation of Fc and Total were associated with lower disease activity and autoantibody positivity. In addition, the change in Fc galactosylation associated with the change in disease activity during pregnancy and after delivery, while this was not the case for Fab. Conclusions: In contrast to changes in Fc glycosylation, changes in Fab glycosylation are not associated with improvement of RA during pregnancy and arthritis flare after delivery.","author":[{"dropping-particle":"","family":"Bondt","given":"Albert","non-dropping-particle":"","parse-names":false,"suffix":""},{"dropping-particle":"","family":"Wuhrer","given":"Manfred","non-dropping-particle":"","parse-names":false,"suffix":""},{"dropping-particle":"","family":"Kuijper","given":"T. Martijn","non-dropping-particle":"","parse-names":false,"suffix":""},{"dropping-particle":"","family":"Hazes","given":"Johanna M.W.","non-dropping-particle":"","parse-names":false,"suffix":""},{"dropping-particle":"","family":"Dolhain","given":"Radboud J.E.M.","non-dropping-particle":"","parse-names":false,"suffix":""}],"container-title":"Arthritis Research and Therapy","id":"ITEM-1","issue":"1","issued":{"date-parts":[["2016","11","25"]]},"publisher":"BioMed Central Ltd.","title":"Fab glycosylation of immunoglobulin G does not associate with improvement of rheumatoid arthritis during pregnancy","type":"article-journal","volume":"18"},"uris":["http://www.mendeley.com/documents/?uuid=45cf3292-e993-4bf7-8d63-5c22d9976e04"]},{"id":"ITEM-2","itemData":{"DOI":"10.1074/mcp.M116.062919","ISSN":"15359484","PMID":"27956708","abstract":"Recently, we showed the unexpectedly high abundance of N-linked glycans on the Fab-domain of Anti-Citrullinated Protein Antibodies (ACPA). As N-linked glycans can mediate a variety of biological functions, we now aimed at investigating the structural composition of the Fab-glycans of ACPA-IgG to better understand their mediated biological effects. ACPA-IgG and noncitrulline specific (control) IgG from plasma and/or synovial fluid of nine ACPA positive rheumatoid arthritis patients were affinity purified. The N-linked glycosylation of total, Fc and F(ab')2 fragments, as well as heavy and light chains of ACPA-IgG and control IgG were analyzed by UHPLC and MALDI-TOF mass spectrometry. The Fc-glycosylation of ACPA-IgG and IgG was analyzed at the glycopeptide level using LC-MS. The structural analyses revealed that ACPA-IgG molecules contain highly sialylated glycans in their Fabdomain. Importantly, Fab-glycans were estimated to be present on over 90% of ACPA-IgG, which is five times higher than in control IgG isolated from the same patients. This feature was more prominent on ACPA isolated from synovial fluid compared with peripheral blood. These observations provide the first evidence pointing to the ability of ACPA-IgG to mediate novel immunological activities, for example through binding specific lectins via hypersialylated Fab-glycans.","author":[{"dropping-particle":"","family":"Hafkenscheid","given":"Lise","non-dropping-particle":"","parse-names":false,"suffix":""},{"dropping-particle":"","family":"Bondt","given":"Albert","non-dropping-particle":"","parse-names":false,"suffix":""},{"dropping-particle":"","family":"Scherer","given":"Hans U.","non-dropping-particle":"","parse-names":false,"suffix":""},{"dropping-particle":"","family":"Huizinga","given":"Tom W.J.","non-dropping-particle":"","parse-names":false,"suffix":""},{"dropping-particle":"","family":"Wuhrer","given":"Manfred","non-dropping-particle":"","parse-names":false,"suffix":""},{"dropping-particle":"","family":"Toes","given":"René E.M.","non-dropping-particle":"","parse-names":false,"suffix":""},{"dropping-particle":"","family":"Rombouts","given":"Yoann","non-dropping-particle":"","parse-names":false,"suffix":""}],"container-title":"Molecular and Cellular Proteomics","id":"ITEM-2","issue":"2","issued":{"date-parts":[["2017","2","1"]]},"page":"278-287","publisher":"American Society for Biochemistry and Molecular Biology Inc.","title":"Structural analysis of variable domain glycosylation of anti-citrullinated protein antibodies in rheumatoid arthritis reveals the presence of highly sialylated glycans","type":"article-journal","volume":"16"},"uris":["http://www.mendeley.com/documents/?uuid=4ca7d4a9-a8d8-492b-beee-dd5b5a9f914c"]}],"mendeley":{"formattedCitation":"\\cite{Bondt2016Fab glycosylation of immunoglobulin G does not associate with improvement of rheumatoid arthritis during pregnancy|||Hafkenscheid2017Structural analysis of variable domain glycosylation of anti-citrullinated protein antibodies in rheumatoid arthritis reveals the presence of highly sialylated glycans}","plainTextFormattedCitation":"\\cite{Bondt2016Fab glycosylation of immunoglobulin G does not associate with improvement of rheumatoid arthritis during pregnancy|||Hafkenscheid2017Structural analysis of variable domain glycosylation of anti-citrullinated protein antibodies in rheumatoid arthritis reveals the presence of highly sialylated glycans}","previouslyFormattedCitation":"&lt;sup&gt;28,29&lt;/sup&gt;"},"properties":{"noteIndex":0},"schema":"https://github.com/citation-style-language/schema/raw/master/csl-citation.json"}</w:instrText>
      </w:r>
      <w:r w:rsidR="00F537FC">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\cite{Bondt2016Fab glycosylation of immunoglobulin G does not associate with improvement of rheumatoid arthritis during pregnancy|||Hafkenscheid2017Structural analysis of variable domain glycosylation of anti-citrullinated protein antibodies in rheumatoid arthritis reveals the presence of highly sialylated glycans}</w:t>
      </w:r>
      <w:r w:rsidR="00F537FC">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xml:space="preserve">. However, our data reveal that the fractional abundance of glycosylated Fabs is also </w:t>
      </w:r>
      <w:proofErr w:type="gramStart"/>
      <w:r w:rsidRPr="00A036F9">
        <w:rPr>
          <w:rFonts w:ascii="Georgia" w:eastAsia="Times New Roman" w:hAnsi="Georgia" w:cs="Times New Roman"/>
          <w:color w:val="2E2E2E"/>
          <w:sz w:val="24"/>
          <w:szCs w:val="24"/>
        </w:rPr>
        <w:t>donor-dependent</w:t>
      </w:r>
      <w:proofErr w:type="gramEnd"/>
      <w:r w:rsidRPr="00A036F9">
        <w:rPr>
          <w:rFonts w:ascii="Georgia" w:eastAsia="Times New Roman" w:hAnsi="Georgia" w:cs="Times New Roman"/>
          <w:color w:val="2E2E2E"/>
          <w:sz w:val="24"/>
          <w:szCs w:val="24"/>
        </w:rPr>
        <w:t>.</w:t>
      </w:r>
    </w:p>
    <w:p w14:paraId="09C46F06" w14:textId="18E099BC" w:rsidR="00A036F9" w:rsidRPr="00A036F9" w:rsidRDefault="00307E4D" w:rsidP="00A036F9">
      <w:pPr>
        <w:spacing w:before="360" w:after="12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t>!!</w:t>
      </w:r>
      <w:r w:rsidR="00A036F9" w:rsidRPr="00A036F9">
        <w:rPr>
          <w:rFonts w:ascii="Georgia" w:eastAsia="Times New Roman" w:hAnsi="Georgia" w:cs="Times New Roman"/>
          <w:color w:val="2E2E2E"/>
          <w:sz w:val="27"/>
          <w:szCs w:val="27"/>
        </w:rPr>
        <w:t>Plasma IgG1 repertoires are unique for each donor</w:t>
      </w:r>
    </w:p>
    <w:p w14:paraId="4FE3EADB" w14:textId="6C9F40F5"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Next, we compared the IgG1 Fab profiles between time points not only within a single donor but also between different donors. Interindividual analyses showed that virtually none of the Fab IDs overlapped between individuals (</w:t>
      </w:r>
      <w:r w:rsidR="009F7080" w:rsidRPr="009F7080">
        <w:rPr>
          <w:rFonts w:ascii="Georgia" w:eastAsia="Times New Roman" w:hAnsi="Georgia" w:cs="Times New Roman"/>
          <w:color w:val="2E2E2E"/>
          <w:sz w:val="24"/>
          <w:szCs w:val="24"/>
        </w:rPr>
        <w:t>\textbf{\</w:t>
      </w:r>
      <w:proofErr w:type="spellStart"/>
      <w:r w:rsidR="009F7080" w:rsidRPr="009F7080">
        <w:rPr>
          <w:rFonts w:ascii="Georgia" w:eastAsia="Times New Roman" w:hAnsi="Georgia" w:cs="Times New Roman"/>
          <w:color w:val="2E2E2E"/>
          <w:sz w:val="24"/>
          <w:szCs w:val="24"/>
        </w:rPr>
        <w:t>autoref</w:t>
      </w:r>
      <w:proofErr w:type="spellEnd"/>
      <w:r w:rsidR="009F7080" w:rsidRPr="009F7080">
        <w:rPr>
          <w:rFonts w:ascii="Georgia" w:eastAsia="Times New Roman" w:hAnsi="Georgia" w:cs="Times New Roman"/>
          <w:color w:val="2E2E2E"/>
          <w:sz w:val="24"/>
          <w:szCs w:val="24"/>
        </w:rPr>
        <w:t>{</w:t>
      </w:r>
      <w:proofErr w:type="gramStart"/>
      <w:r w:rsidR="009F7080" w:rsidRPr="009F7080">
        <w:rPr>
          <w:rFonts w:ascii="Georgia" w:eastAsia="Times New Roman" w:hAnsi="Georgia" w:cs="Times New Roman"/>
          <w:color w:val="2E2E2E"/>
          <w:sz w:val="24"/>
          <w:szCs w:val="24"/>
        </w:rPr>
        <w:t>fig:fig</w:t>
      </w:r>
      <w:proofErr w:type="gramEnd"/>
      <w:r w:rsidR="009F7080" w:rsidRPr="009F7080">
        <w:rPr>
          <w:rFonts w:ascii="Georgia" w:eastAsia="Times New Roman" w:hAnsi="Georgia" w:cs="Times New Roman"/>
          <w:color w:val="2E2E2E"/>
          <w:sz w:val="24"/>
          <w:szCs w:val="24"/>
        </w:rPr>
        <w:t>3.</w:t>
      </w:r>
      <w:r w:rsidR="009F7080">
        <w:rPr>
          <w:rFonts w:ascii="Georgia" w:eastAsia="Times New Roman" w:hAnsi="Georgia" w:cs="Times New Roman"/>
          <w:color w:val="2E2E2E"/>
          <w:sz w:val="24"/>
          <w:szCs w:val="24"/>
        </w:rPr>
        <w:t>2</w:t>
      </w:r>
      <w:r w:rsidR="00FB1E73">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A, </w:t>
      </w:r>
      <w:r w:rsidR="009F7080">
        <w:rPr>
          <w:rFonts w:ascii="Georgia" w:eastAsia="Times New Roman" w:hAnsi="Georgia" w:cs="Times New Roman"/>
          <w:color w:val="2E2E2E"/>
          <w:sz w:val="24"/>
          <w:szCs w:val="24"/>
        </w:rPr>
        <w:t>\</w:t>
      </w:r>
      <w:proofErr w:type="spellStart"/>
      <w:r w:rsidR="009F7080">
        <w:rPr>
          <w:rFonts w:ascii="Georgia" w:eastAsia="Times New Roman" w:hAnsi="Georgia" w:cs="Times New Roman"/>
          <w:color w:val="2E2E2E"/>
          <w:sz w:val="24"/>
          <w:szCs w:val="24"/>
        </w:rPr>
        <w:t>autoref</w:t>
      </w:r>
      <w:proofErr w:type="spellEnd"/>
      <w:r w:rsidR="009F7080">
        <w:rPr>
          <w:rFonts w:ascii="Georgia" w:eastAsia="Times New Roman" w:hAnsi="Georgia" w:cs="Times New Roman"/>
          <w:color w:val="2E2E2E"/>
          <w:sz w:val="24"/>
          <w:szCs w:val="24"/>
        </w:rPr>
        <w:t>{fig:figs3.</w:t>
      </w:r>
      <w:r w:rsidR="009F7080">
        <w:rPr>
          <w:rFonts w:ascii="Georgia" w:eastAsia="Times New Roman" w:hAnsi="Georgia" w:cs="Times New Roman"/>
          <w:color w:val="2E2E2E"/>
          <w:sz w:val="24"/>
          <w:szCs w:val="24"/>
        </w:rPr>
        <w:t>3} and</w:t>
      </w:r>
      <w:r w:rsidRPr="00A036F9">
        <w:rPr>
          <w:rFonts w:ascii="Georgia" w:eastAsia="Times New Roman" w:hAnsi="Georgia" w:cs="Times New Roman"/>
          <w:color w:val="2E2E2E"/>
          <w:sz w:val="24"/>
          <w:szCs w:val="24"/>
        </w:rPr>
        <w:t> </w:t>
      </w:r>
      <w:r w:rsidR="009F7080">
        <w:rPr>
          <w:rFonts w:ascii="Georgia" w:eastAsia="Times New Roman" w:hAnsi="Georgia" w:cs="Times New Roman"/>
          <w:color w:val="2E2E2E"/>
          <w:sz w:val="24"/>
          <w:szCs w:val="24"/>
        </w:rPr>
        <w:t>\</w:t>
      </w:r>
      <w:proofErr w:type="spellStart"/>
      <w:r w:rsidR="009F7080">
        <w:rPr>
          <w:rFonts w:ascii="Georgia" w:eastAsia="Times New Roman" w:hAnsi="Georgia" w:cs="Times New Roman"/>
          <w:color w:val="2E2E2E"/>
          <w:sz w:val="24"/>
          <w:szCs w:val="24"/>
        </w:rPr>
        <w:t>autoref</w:t>
      </w:r>
      <w:proofErr w:type="spellEnd"/>
      <w:r w:rsidR="009F7080">
        <w:rPr>
          <w:rFonts w:ascii="Georgia" w:eastAsia="Times New Roman" w:hAnsi="Georgia" w:cs="Times New Roman"/>
          <w:color w:val="2E2E2E"/>
          <w:sz w:val="24"/>
          <w:szCs w:val="24"/>
        </w:rPr>
        <w:t>{fig:figs3.</w:t>
      </w:r>
      <w:r w:rsidR="009F7080">
        <w:rPr>
          <w:rFonts w:ascii="Georgia" w:eastAsia="Times New Roman" w:hAnsi="Georgia" w:cs="Times New Roman"/>
          <w:color w:val="2E2E2E"/>
          <w:sz w:val="24"/>
          <w:szCs w:val="24"/>
        </w:rPr>
        <w:t>4}</w:t>
      </w:r>
      <w:r w:rsidRPr="00A036F9">
        <w:rPr>
          <w:rFonts w:ascii="Georgia" w:eastAsia="Times New Roman" w:hAnsi="Georgia" w:cs="Times New Roman"/>
          <w:color w:val="2E2E2E"/>
          <w:sz w:val="24"/>
          <w:szCs w:val="24"/>
        </w:rPr>
        <w:t>A and B</w:t>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Also, hierarchical clustering based on clone IDs clusters each donor distinctively (</w:t>
      </w:r>
      <w:hyperlink r:id="rId48" w:anchor="fig2"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{fig:fig3.2}</w:t>
        </w:r>
      </w:hyperlink>
      <w:r w:rsidRPr="00A036F9">
        <w:rPr>
          <w:rFonts w:ascii="Georgia" w:eastAsia="Times New Roman" w:hAnsi="Georgia" w:cs="Times New Roman"/>
          <w:color w:val="2E2E2E"/>
          <w:sz w:val="24"/>
          <w:szCs w:val="24"/>
        </w:rPr>
        <w:t>B</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Thus, each donor has its own simple albeit unique IgG1 repertoire. However, within each individual, overlap between the measured IgG1 repertoires measured across time was found to be very high, even when the time span largely exceeded the average half-life of IgG1s (</w:t>
      </w:r>
      <w:r w:rsidR="009F7080" w:rsidRPr="009F7080">
        <w:rPr>
          <w:rFonts w:ascii="Georgia" w:eastAsia="Times New Roman" w:hAnsi="Georgia" w:cs="Times New Roman"/>
          <w:color w:val="2E2E2E"/>
          <w:sz w:val="24"/>
          <w:szCs w:val="24"/>
        </w:rPr>
        <w:t>\textbf{\</w:t>
      </w:r>
      <w:proofErr w:type="spellStart"/>
      <w:r w:rsidR="009F7080" w:rsidRPr="009F7080">
        <w:rPr>
          <w:rFonts w:ascii="Georgia" w:eastAsia="Times New Roman" w:hAnsi="Georgia" w:cs="Times New Roman"/>
          <w:color w:val="2E2E2E"/>
          <w:sz w:val="24"/>
          <w:szCs w:val="24"/>
        </w:rPr>
        <w:t>autoref</w:t>
      </w:r>
      <w:proofErr w:type="spellEnd"/>
      <w:r w:rsidR="009F7080" w:rsidRPr="009F7080">
        <w:rPr>
          <w:rFonts w:ascii="Georgia" w:eastAsia="Times New Roman" w:hAnsi="Georgia" w:cs="Times New Roman"/>
          <w:color w:val="2E2E2E"/>
          <w:sz w:val="24"/>
          <w:szCs w:val="24"/>
        </w:rPr>
        <w:t>{</w:t>
      </w:r>
      <w:proofErr w:type="gramStart"/>
      <w:r w:rsidR="009F7080" w:rsidRPr="009F7080">
        <w:rPr>
          <w:rFonts w:ascii="Georgia" w:eastAsia="Times New Roman" w:hAnsi="Georgia" w:cs="Times New Roman"/>
          <w:color w:val="2E2E2E"/>
          <w:sz w:val="24"/>
          <w:szCs w:val="24"/>
        </w:rPr>
        <w:t>fig:fig</w:t>
      </w:r>
      <w:proofErr w:type="gramEnd"/>
      <w:r w:rsidR="009F7080" w:rsidRPr="009F7080">
        <w:rPr>
          <w:rFonts w:ascii="Georgia" w:eastAsia="Times New Roman" w:hAnsi="Georgia" w:cs="Times New Roman"/>
          <w:color w:val="2E2E2E"/>
          <w:sz w:val="24"/>
          <w:szCs w:val="24"/>
        </w:rPr>
        <w:t>3.</w:t>
      </w:r>
      <w:r w:rsidR="009F7080">
        <w:rPr>
          <w:rFonts w:ascii="Georgia" w:eastAsia="Times New Roman" w:hAnsi="Georgia" w:cs="Times New Roman"/>
          <w:color w:val="2E2E2E"/>
          <w:sz w:val="24"/>
          <w:szCs w:val="24"/>
        </w:rPr>
        <w:t>2}</w:t>
      </w:r>
      <w:r w:rsidRPr="00A036F9">
        <w:rPr>
          <w:rFonts w:ascii="Georgia" w:eastAsia="Times New Roman" w:hAnsi="Georgia" w:cs="Times New Roman"/>
          <w:color w:val="2E2E2E"/>
          <w:sz w:val="24"/>
          <w:szCs w:val="24"/>
        </w:rPr>
        <w:t>A–D and </w:t>
      </w:r>
      <w:r w:rsidR="009F7080">
        <w:rPr>
          <w:rFonts w:ascii="Georgia" w:eastAsia="Times New Roman" w:hAnsi="Georgia" w:cs="Times New Roman"/>
          <w:color w:val="2E2E2E"/>
          <w:sz w:val="24"/>
          <w:szCs w:val="24"/>
        </w:rPr>
        <w:t>\</w:t>
      </w:r>
      <w:proofErr w:type="spellStart"/>
      <w:r w:rsidR="009F7080">
        <w:rPr>
          <w:rFonts w:ascii="Georgia" w:eastAsia="Times New Roman" w:hAnsi="Georgia" w:cs="Times New Roman"/>
          <w:color w:val="2E2E2E"/>
          <w:sz w:val="24"/>
          <w:szCs w:val="24"/>
        </w:rPr>
        <w:t>autoref</w:t>
      </w:r>
      <w:proofErr w:type="spellEnd"/>
      <w:r w:rsidR="009F7080">
        <w:rPr>
          <w:rFonts w:ascii="Georgia" w:eastAsia="Times New Roman" w:hAnsi="Georgia" w:cs="Times New Roman"/>
          <w:color w:val="2E2E2E"/>
          <w:sz w:val="24"/>
          <w:szCs w:val="24"/>
        </w:rPr>
        <w:t>{fig:figs3.</w:t>
      </w:r>
      <w:r w:rsidR="009F7080">
        <w:rPr>
          <w:rFonts w:ascii="Georgia" w:eastAsia="Times New Roman" w:hAnsi="Georgia" w:cs="Times New Roman"/>
          <w:color w:val="2E2E2E"/>
          <w:sz w:val="24"/>
          <w:szCs w:val="24"/>
        </w:rPr>
        <w:t>4}}</w:t>
      </w:r>
      <w:r w:rsidRPr="00A036F9">
        <w:rPr>
          <w:rFonts w:ascii="Georgia" w:eastAsia="Times New Roman" w:hAnsi="Georgia" w:cs="Times New Roman"/>
          <w:color w:val="2E2E2E"/>
          <w:sz w:val="24"/>
          <w:szCs w:val="24"/>
        </w:rPr>
        <w:t>). A large portion of the most abundant IgG1s remains present throughout the sampling window of up to 2 months, although we also observe a response in the IgG1 profile due to changes in the patient’s physiology (discussed below). To exclude whether these findings were due to the severe physiological state of the eight septic patient donors, we performed a similar analysis on plasma of two healthy donors. In the absence of a dramatic immunological challenge, the IgG1 profiles, as obtained from the two healthy donors, show (1) a very high stability over time within individuals and (2) an interindividual overlap in uniquely RT- and mass-identified IgG1 clones near to zero (</w:t>
      </w:r>
      <w:r w:rsidR="009F7080" w:rsidRPr="009F7080">
        <w:rPr>
          <w:rFonts w:ascii="Georgia" w:eastAsia="Times New Roman" w:hAnsi="Georgia" w:cs="Times New Roman"/>
          <w:color w:val="2E2E2E"/>
          <w:sz w:val="24"/>
          <w:szCs w:val="24"/>
        </w:rPr>
        <w:t>\textbf{\</w:t>
      </w:r>
      <w:proofErr w:type="spellStart"/>
      <w:r w:rsidR="009F7080" w:rsidRPr="009F7080">
        <w:rPr>
          <w:rFonts w:ascii="Georgia" w:eastAsia="Times New Roman" w:hAnsi="Georgia" w:cs="Times New Roman"/>
          <w:color w:val="2E2E2E"/>
          <w:sz w:val="24"/>
          <w:szCs w:val="24"/>
        </w:rPr>
        <w:t>autoref</w:t>
      </w:r>
      <w:proofErr w:type="spellEnd"/>
      <w:r w:rsidR="009F7080" w:rsidRPr="009F7080">
        <w:rPr>
          <w:rFonts w:ascii="Georgia" w:eastAsia="Times New Roman" w:hAnsi="Georgia" w:cs="Times New Roman"/>
          <w:color w:val="2E2E2E"/>
          <w:sz w:val="24"/>
          <w:szCs w:val="24"/>
        </w:rPr>
        <w:t>{fig:fig</w:t>
      </w:r>
      <w:r w:rsidR="009F7080">
        <w:rPr>
          <w:rFonts w:ascii="Georgia" w:eastAsia="Times New Roman" w:hAnsi="Georgia" w:cs="Times New Roman"/>
          <w:color w:val="2E2E2E"/>
          <w:sz w:val="24"/>
          <w:szCs w:val="24"/>
        </w:rPr>
        <w:t>s</w:t>
      </w:r>
      <w:r w:rsidR="009F7080" w:rsidRPr="009F7080">
        <w:rPr>
          <w:rFonts w:ascii="Georgia" w:eastAsia="Times New Roman" w:hAnsi="Georgia" w:cs="Times New Roman"/>
          <w:color w:val="2E2E2E"/>
          <w:sz w:val="24"/>
          <w:szCs w:val="24"/>
        </w:rPr>
        <w:t>3.</w:t>
      </w:r>
      <w:hyperlink r:id="rId49" w:anchor="mmc1" w:history="1">
        <w:r w:rsidRPr="00A036F9">
          <w:rPr>
            <w:rFonts w:ascii="Georgia" w:eastAsia="Times New Roman" w:hAnsi="Georgia" w:cs="Times New Roman"/>
            <w:color w:val="0C7DBB"/>
            <w:sz w:val="24"/>
            <w:szCs w:val="24"/>
          </w:rPr>
          <w:t>4</w:t>
        </w:r>
      </w:hyperlink>
      <w:r w:rsidR="009F7080">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 xml:space="preserve">A </w:t>
      </w:r>
      <w:r w:rsidR="009F7080">
        <w:rPr>
          <w:rFonts w:ascii="Georgia" w:eastAsia="Times New Roman" w:hAnsi="Georgia" w:cs="Times New Roman"/>
          <w:color w:val="2E2E2E"/>
          <w:sz w:val="24"/>
          <w:szCs w:val="24"/>
        </w:rPr>
        <w:t xml:space="preserve">and </w:t>
      </w:r>
      <w:r w:rsidRPr="00A036F9">
        <w:rPr>
          <w:rFonts w:ascii="Georgia" w:eastAsia="Times New Roman" w:hAnsi="Georgia" w:cs="Times New Roman"/>
          <w:color w:val="2E2E2E"/>
          <w:sz w:val="24"/>
          <w:szCs w:val="24"/>
        </w:rPr>
        <w:t>B</w:t>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w:t>
      </w:r>
    </w:p>
    <w:p w14:paraId="75B5BDCE" w14:textId="0C6A4A96" w:rsidR="00A036F9" w:rsidRPr="00A036F9" w:rsidRDefault="00307E4D" w:rsidP="00A036F9">
      <w:pPr>
        <w:spacing w:before="360" w:after="12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lastRenderedPageBreak/>
        <w:t>!!</w:t>
      </w:r>
      <w:r w:rsidR="00A036F9" w:rsidRPr="00A036F9">
        <w:rPr>
          <w:rFonts w:ascii="Georgia" w:eastAsia="Times New Roman" w:hAnsi="Georgia" w:cs="Times New Roman"/>
          <w:color w:val="2E2E2E"/>
          <w:sz w:val="27"/>
          <w:szCs w:val="27"/>
        </w:rPr>
        <w:t>Longitudinal quantitative monitoring of single IgG1 clones</w:t>
      </w:r>
    </w:p>
    <w:p w14:paraId="583F7767" w14:textId="7C8D8848"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By spiking in two recombinant IgG1 mAbs at a known concentration to the plasma samples prior to sample preparation, we could provide additional absolute quantification for the abundance of the detected IgG1s. The concentrations of the LC-MS-detected endogenous IgG1 clones present in plasma ranged from less than 0.05 up to &gt;400 </w:t>
      </w:r>
      <w:proofErr w:type="spellStart"/>
      <w:r w:rsidRPr="00A036F9">
        <w:rPr>
          <w:rFonts w:ascii="Georgia" w:eastAsia="Times New Roman" w:hAnsi="Georgia" w:cs="Times New Roman"/>
          <w:color w:val="2E2E2E"/>
          <w:sz w:val="24"/>
          <w:szCs w:val="24"/>
        </w:rPr>
        <w:t>μg</w:t>
      </w:r>
      <w:proofErr w:type="spellEnd"/>
      <w:r w:rsidRPr="00A036F9">
        <w:rPr>
          <w:rFonts w:ascii="Georgia" w:eastAsia="Times New Roman" w:hAnsi="Georgia" w:cs="Times New Roman"/>
          <w:color w:val="2E2E2E"/>
          <w:sz w:val="24"/>
          <w:szCs w:val="24"/>
        </w:rPr>
        <w:t xml:space="preserve">/mL (&lt;300 </w:t>
      </w:r>
      <w:proofErr w:type="spellStart"/>
      <w:r w:rsidRPr="00A036F9">
        <w:rPr>
          <w:rFonts w:ascii="Georgia" w:eastAsia="Times New Roman" w:hAnsi="Georgia" w:cs="Times New Roman"/>
          <w:color w:val="2E2E2E"/>
          <w:sz w:val="24"/>
          <w:szCs w:val="24"/>
        </w:rPr>
        <w:t>pM</w:t>
      </w:r>
      <w:proofErr w:type="spellEnd"/>
      <w:r w:rsidRPr="00A036F9">
        <w:rPr>
          <w:rFonts w:ascii="Georgia" w:eastAsia="Times New Roman" w:hAnsi="Georgia" w:cs="Times New Roman"/>
          <w:color w:val="2E2E2E"/>
          <w:sz w:val="24"/>
          <w:szCs w:val="24"/>
        </w:rPr>
        <w:t xml:space="preserve"> up to &gt;2.5 </w:t>
      </w:r>
      <w:proofErr w:type="spellStart"/>
      <w:r w:rsidRPr="00A036F9">
        <w:rPr>
          <w:rFonts w:ascii="Georgia" w:eastAsia="Times New Roman" w:hAnsi="Georgia" w:cs="Times New Roman"/>
          <w:color w:val="2E2E2E"/>
          <w:sz w:val="24"/>
          <w:szCs w:val="24"/>
        </w:rPr>
        <w:t>μM</w:t>
      </w:r>
      <w:proofErr w:type="spellEnd"/>
      <w:r w:rsidRPr="00A036F9">
        <w:rPr>
          <w:rFonts w:ascii="Georgia" w:eastAsia="Times New Roman" w:hAnsi="Georgia" w:cs="Times New Roman"/>
          <w:color w:val="2E2E2E"/>
          <w:sz w:val="24"/>
          <w:szCs w:val="24"/>
        </w:rPr>
        <w:t xml:space="preserve">, median </w:t>
      </w:r>
      <w:r w:rsidRPr="00A036F9">
        <w:rPr>
          <w:rFonts w:ascii="Cambria Math" w:eastAsia="Times New Roman" w:hAnsi="Cambria Math" w:cs="Cambria Math"/>
          <w:color w:val="2E2E2E"/>
          <w:sz w:val="24"/>
          <w:szCs w:val="24"/>
        </w:rPr>
        <w:t>∼</w:t>
      </w:r>
      <w:r w:rsidRPr="00A036F9">
        <w:rPr>
          <w:rFonts w:ascii="Georgia" w:eastAsia="Times New Roman" w:hAnsi="Georgia" w:cs="Times New Roman"/>
          <w:color w:val="2E2E2E"/>
          <w:sz w:val="24"/>
          <w:szCs w:val="24"/>
        </w:rPr>
        <w:t>6.25</w:t>
      </w:r>
      <w:r w:rsidRPr="00A036F9">
        <w:rPr>
          <w:rFonts w:ascii="Georgia" w:eastAsia="Times New Roman" w:hAnsi="Georgia" w:cs="Georgia"/>
          <w:color w:val="2E2E2E"/>
          <w:sz w:val="24"/>
          <w:szCs w:val="24"/>
        </w:rPr>
        <w:t> </w:t>
      </w:r>
      <w:proofErr w:type="spellStart"/>
      <w:r w:rsidRPr="00A036F9">
        <w:rPr>
          <w:rFonts w:ascii="Georgia" w:eastAsia="Times New Roman" w:hAnsi="Georgia" w:cs="Times New Roman"/>
          <w:color w:val="2E2E2E"/>
          <w:sz w:val="24"/>
          <w:szCs w:val="24"/>
        </w:rPr>
        <w:t>nM</w:t>
      </w:r>
      <w:proofErr w:type="spellEnd"/>
      <w:r w:rsidRPr="00A036F9">
        <w:rPr>
          <w:rFonts w:ascii="Georgia" w:eastAsia="Times New Roman" w:hAnsi="Georgia" w:cs="Times New Roman"/>
          <w:color w:val="2E2E2E"/>
          <w:sz w:val="24"/>
          <w:szCs w:val="24"/>
        </w:rPr>
        <w:t>;</w:t>
      </w:r>
      <w:r w:rsidRPr="00A036F9">
        <w:rPr>
          <w:rFonts w:ascii="Georgia" w:eastAsia="Times New Roman" w:hAnsi="Georgia" w:cs="Georgia"/>
          <w:color w:val="2E2E2E"/>
          <w:sz w:val="24"/>
          <w:szCs w:val="24"/>
        </w:rPr>
        <w:t> </w:t>
      </w:r>
      <w:ins w:id="149" w:author="Graaf, S.C. de (Bastiaan)" w:date="2023-03-27T13:58:00Z">
        <w:r w:rsidR="00D82B7C" w:rsidRPr="00D82B7C">
          <w:rPr>
            <w:rFonts w:ascii="Georgia" w:eastAsia="Times New Roman" w:hAnsi="Georgia" w:cs="Times New Roman"/>
            <w:color w:val="2E2E2E"/>
            <w:sz w:val="24"/>
            <w:szCs w:val="24"/>
          </w:rPr>
          <w:t>\textbf{Data \ref{data:datadummy3.1}}</w:t>
        </w:r>
      </w:ins>
      <w:del w:id="150" w:author="Graaf, S.C. de (Bastiaan)" w:date="2023-03-27T13:58:00Z">
        <w:r w:rsidR="00000000" w:rsidDel="00D82B7C">
          <w:fldChar w:fldCharType="begin"/>
        </w:r>
        <w:r w:rsidR="00000000" w:rsidRPr="00D82B7C" w:rsidDel="00D82B7C">
          <w:delInstrText>HYPERLINK "https://www.sciencedirect.com/science/article/pii/S2405471221003318?via%3Dihub" \l "mmc2"</w:delInstrText>
        </w:r>
        <w:r w:rsidR="00000000" w:rsidDel="00D82B7C">
          <w:fldChar w:fldCharType="separate"/>
        </w:r>
        <w:r w:rsidRPr="00D82B7C" w:rsidDel="00D82B7C">
          <w:rPr>
            <w:rFonts w:ascii="Georgia" w:eastAsia="Times New Roman" w:hAnsi="Georgia" w:cs="Times New Roman"/>
            <w:color w:val="0C7DBB"/>
            <w:sz w:val="24"/>
            <w:szCs w:val="24"/>
          </w:rPr>
          <w:delText>Data S1</w:delText>
        </w:r>
        <w:r w:rsidR="00000000" w:rsidDel="00D82B7C">
          <w:rPr>
            <w:rFonts w:ascii="Georgia" w:eastAsia="Times New Roman" w:hAnsi="Georgia" w:cs="Times New Roman"/>
            <w:color w:val="0C7DBB"/>
            <w:sz w:val="24"/>
            <w:szCs w:val="24"/>
          </w:rPr>
          <w:fldChar w:fldCharType="end"/>
        </w:r>
      </w:del>
      <w:bookmarkEnd w:id="34"/>
      <w:r w:rsidRPr="00A036F9">
        <w:rPr>
          <w:rFonts w:ascii="Georgia" w:eastAsia="Times New Roman" w:hAnsi="Georgia" w:cs="Times New Roman"/>
          <w:color w:val="2E2E2E"/>
          <w:sz w:val="24"/>
          <w:szCs w:val="24"/>
        </w:rPr>
        <w:t>). Monitoring serological IgG1 repertoires over time in patients who had undergone a septic episode, we observed several distinct quantitative patterns. The most recognizable patterns are highlighted in </w:t>
      </w:r>
      <w:r w:rsidR="009F7080" w:rsidRPr="009F7080">
        <w:t>\textbf{\</w:t>
      </w:r>
      <w:proofErr w:type="spellStart"/>
      <w:r w:rsidR="009F7080" w:rsidRPr="009F7080">
        <w:t>autoref</w:t>
      </w:r>
      <w:proofErr w:type="spellEnd"/>
      <w:r w:rsidR="009F7080" w:rsidRPr="009F7080">
        <w:t>{</w:t>
      </w:r>
      <w:proofErr w:type="gramStart"/>
      <w:r w:rsidR="009F7080" w:rsidRPr="009F7080">
        <w:t>fig:fig</w:t>
      </w:r>
      <w:proofErr w:type="gramEnd"/>
      <w:r w:rsidR="009F7080" w:rsidRPr="009F7080">
        <w:t>3.</w:t>
      </w:r>
      <w:r w:rsidR="009F7080">
        <w:t>2}</w:t>
      </w:r>
      <w:r w:rsidRPr="00A036F9">
        <w:rPr>
          <w:rFonts w:ascii="Georgia" w:eastAsia="Times New Roman" w:hAnsi="Georgia" w:cs="Times New Roman"/>
          <w:color w:val="2E2E2E"/>
          <w:sz w:val="24"/>
          <w:szCs w:val="24"/>
        </w:rPr>
        <w:t>C–E</w:t>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There are IgG1 clones that become lower in concentration over time (</w:t>
      </w:r>
      <w:r w:rsidR="009F7080" w:rsidRPr="009F7080">
        <w:t>\textbf{\</w:t>
      </w:r>
      <w:proofErr w:type="spellStart"/>
      <w:r w:rsidR="009F7080" w:rsidRPr="009F7080">
        <w:t>autoref</w:t>
      </w:r>
      <w:proofErr w:type="spellEnd"/>
      <w:r w:rsidR="009F7080" w:rsidRPr="009F7080">
        <w:t>{</w:t>
      </w:r>
      <w:proofErr w:type="gramStart"/>
      <w:r w:rsidR="009F7080" w:rsidRPr="009F7080">
        <w:t>fig:fig</w:t>
      </w:r>
      <w:proofErr w:type="gramEnd"/>
      <w:r w:rsidR="009F7080" w:rsidRPr="009F7080">
        <w:t>3.</w:t>
      </w:r>
      <w:r w:rsidR="009F7080">
        <w:t>2}</w:t>
      </w:r>
      <w:r w:rsidRPr="00A036F9">
        <w:rPr>
          <w:rFonts w:ascii="Georgia" w:eastAsia="Times New Roman" w:hAnsi="Georgia" w:cs="Times New Roman"/>
          <w:color w:val="2E2E2E"/>
          <w:sz w:val="24"/>
          <w:szCs w:val="24"/>
        </w:rPr>
        <w:t>C–E</w:t>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blue boxes). Another category of IgG1 clones was undetectable in the plasma until post-sepsis but became abundantly present at T4 (</w:t>
      </w:r>
      <w:r w:rsidR="009F7080" w:rsidRPr="009F7080">
        <w:rPr>
          <w:rFonts w:ascii="Georgia" w:eastAsia="Times New Roman" w:hAnsi="Georgia" w:cs="Times New Roman"/>
          <w:color w:val="2E2E2E"/>
          <w:sz w:val="24"/>
          <w:szCs w:val="24"/>
        </w:rPr>
        <w:t>\textbf{\</w:t>
      </w:r>
      <w:proofErr w:type="spellStart"/>
      <w:r w:rsidR="009F7080" w:rsidRPr="009F7080">
        <w:rPr>
          <w:rFonts w:ascii="Georgia" w:eastAsia="Times New Roman" w:hAnsi="Georgia" w:cs="Times New Roman"/>
          <w:color w:val="2E2E2E"/>
          <w:sz w:val="24"/>
          <w:szCs w:val="24"/>
        </w:rPr>
        <w:t>autoref</w:t>
      </w:r>
      <w:proofErr w:type="spellEnd"/>
      <w:r w:rsidR="009F7080" w:rsidRPr="009F7080">
        <w:rPr>
          <w:rFonts w:ascii="Georgia" w:eastAsia="Times New Roman" w:hAnsi="Georgia" w:cs="Times New Roman"/>
          <w:color w:val="2E2E2E"/>
          <w:sz w:val="24"/>
          <w:szCs w:val="24"/>
        </w:rPr>
        <w:t>{fig:fig3.</w:t>
      </w:r>
      <w:hyperlink r:id="rId50" w:anchor="fig2" w:history="1">
        <w:r w:rsidRPr="00A036F9">
          <w:rPr>
            <w:rFonts w:ascii="Georgia" w:eastAsia="Times New Roman" w:hAnsi="Georgia" w:cs="Times New Roman"/>
            <w:color w:val="0C7DBB"/>
            <w:sz w:val="24"/>
            <w:szCs w:val="24"/>
          </w:rPr>
          <w:t>2</w:t>
        </w:r>
      </w:hyperlink>
      <w:r w:rsidR="009F7080">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C–E</w:t>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red boxes). Yet, another group of IgG1 clones was found to be rather persistent in concentration over all sampling moments (</w:t>
      </w:r>
      <w:hyperlink r:id="rId51" w:anchor="fig2" w:history="1">
        <w:r w:rsidR="009F7080" w:rsidRPr="009F7080">
          <w:rPr>
            <w:rFonts w:ascii="Georgia" w:eastAsia="Times New Roman" w:hAnsi="Georgia" w:cs="Times New Roman"/>
            <w:color w:val="0C7DBB"/>
            <w:sz w:val="24"/>
            <w:szCs w:val="24"/>
          </w:rPr>
          <w:t>\textbf{\</w:t>
        </w:r>
        <w:proofErr w:type="spellStart"/>
        <w:r w:rsidR="009F7080" w:rsidRPr="009F7080">
          <w:rPr>
            <w:rFonts w:ascii="Georgia" w:eastAsia="Times New Roman" w:hAnsi="Georgia" w:cs="Times New Roman"/>
            <w:color w:val="0C7DBB"/>
            <w:sz w:val="24"/>
            <w:szCs w:val="24"/>
          </w:rPr>
          <w:t>autoref</w:t>
        </w:r>
        <w:proofErr w:type="spellEnd"/>
        <w:r w:rsidR="009F7080" w:rsidRPr="009F7080">
          <w:rPr>
            <w:rFonts w:ascii="Georgia" w:eastAsia="Times New Roman" w:hAnsi="Georgia" w:cs="Times New Roman"/>
            <w:color w:val="0C7DBB"/>
            <w:sz w:val="24"/>
            <w:szCs w:val="24"/>
          </w:rPr>
          <w:t>{fig:fig3.</w:t>
        </w:r>
        <w:r w:rsidRPr="00A036F9">
          <w:rPr>
            <w:rFonts w:ascii="Georgia" w:eastAsia="Times New Roman" w:hAnsi="Georgia" w:cs="Times New Roman"/>
            <w:color w:val="0C7DBB"/>
            <w:sz w:val="24"/>
            <w:szCs w:val="24"/>
          </w:rPr>
          <w:t>2</w:t>
        </w:r>
      </w:hyperlink>
      <w:r w:rsidR="009F7080">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C–E</w:t>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green boxes). In healthy donors, </w:t>
      </w:r>
      <w:proofErr w:type="gramStart"/>
      <w:r w:rsidRPr="00A036F9">
        <w:rPr>
          <w:rFonts w:ascii="Georgia" w:eastAsia="Times New Roman" w:hAnsi="Georgia" w:cs="Times New Roman"/>
          <w:color w:val="2E2E2E"/>
          <w:sz w:val="24"/>
          <w:szCs w:val="24"/>
        </w:rPr>
        <w:t>the majority of</w:t>
      </w:r>
      <w:proofErr w:type="gramEnd"/>
      <w:r w:rsidRPr="00A036F9">
        <w:rPr>
          <w:rFonts w:ascii="Georgia" w:eastAsia="Times New Roman" w:hAnsi="Georgia" w:cs="Times New Roman"/>
          <w:color w:val="2E2E2E"/>
          <w:sz w:val="24"/>
          <w:szCs w:val="24"/>
        </w:rPr>
        <w:t xml:space="preserve"> clones were more persistent in concentration, although some subtle changes could be observed for some clones.</w:t>
      </w:r>
    </w:p>
    <w:p w14:paraId="15D49618" w14:textId="34455BB7" w:rsidR="00A036F9" w:rsidRPr="00A036F9" w:rsidRDefault="00307E4D" w:rsidP="00A036F9">
      <w:pPr>
        <w:spacing w:after="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t>!!</w:t>
      </w:r>
      <w:r w:rsidR="00A036F9" w:rsidRPr="00A036F9">
        <w:rPr>
          <w:rFonts w:ascii="Georgia" w:eastAsia="Times New Roman" w:hAnsi="Georgia" w:cs="Times New Roman"/>
          <w:color w:val="2E2E2E"/>
          <w:sz w:val="27"/>
          <w:szCs w:val="27"/>
        </w:rPr>
        <w:t>Full </w:t>
      </w:r>
      <w:r w:rsidR="005D08D0">
        <w:rPr>
          <w:rFonts w:ascii="Georgia" w:eastAsia="Times New Roman" w:hAnsi="Georgia" w:cs="Times New Roman"/>
          <w:i/>
          <w:iCs/>
          <w:color w:val="2E2E2E"/>
          <w:sz w:val="27"/>
          <w:szCs w:val="27"/>
        </w:rPr>
        <w:t>\</w:t>
      </w:r>
      <w:proofErr w:type="gramStart"/>
      <w:r w:rsidR="005D08D0">
        <w:rPr>
          <w:rFonts w:ascii="Georgia" w:eastAsia="Times New Roman" w:hAnsi="Georgia" w:cs="Times New Roman"/>
          <w:i/>
          <w:iCs/>
          <w:color w:val="2E2E2E"/>
          <w:sz w:val="27"/>
          <w:szCs w:val="27"/>
        </w:rPr>
        <w:t>emph{</w:t>
      </w:r>
      <w:proofErr w:type="gramEnd"/>
      <w:r w:rsidR="005D08D0">
        <w:rPr>
          <w:rFonts w:ascii="Georgia" w:eastAsia="Times New Roman" w:hAnsi="Georgia" w:cs="Times New Roman"/>
          <w:i/>
          <w:iCs/>
          <w:color w:val="2E2E2E"/>
          <w:sz w:val="27"/>
          <w:szCs w:val="27"/>
        </w:rPr>
        <w:t>de novo}</w:t>
      </w:r>
      <w:r w:rsidR="00A036F9" w:rsidRPr="00A036F9">
        <w:rPr>
          <w:rFonts w:ascii="Georgia" w:eastAsia="Times New Roman" w:hAnsi="Georgia" w:cs="Times New Roman"/>
          <w:color w:val="2E2E2E"/>
          <w:sz w:val="27"/>
          <w:szCs w:val="27"/>
        </w:rPr>
        <w:t> sequencing of an individual plasma IgG1 clone</w:t>
      </w:r>
    </w:p>
    <w:p w14:paraId="178ECADF" w14:textId="022F394D"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From the data presented earlier, we can conclude that the plasma IgG1 repertoire of individual healthy and diseased donors is unique and dominated by a few dozen abundant clones. Next, we sought to identify the exact sequences of these clones to obtain further insight into their function and origin. Complete </w:t>
      </w:r>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r w:rsidRPr="00A036F9">
        <w:rPr>
          <w:rFonts w:ascii="Georgia" w:eastAsia="Times New Roman" w:hAnsi="Georgia" w:cs="Times New Roman"/>
          <w:color w:val="2E2E2E"/>
          <w:sz w:val="24"/>
          <w:szCs w:val="24"/>
        </w:rPr>
        <w:t> sequencing of serological IgGs is notably difficult for several reasons. First, the inherent sequence hypervariability has so far proven to be highly challenging even when (personalized) genome-based sequence templates are available. Second, </w:t>
      </w:r>
      <w:r w:rsidR="005D08D0">
        <w:rPr>
          <w:rFonts w:ascii="Georgia" w:eastAsia="Times New Roman" w:hAnsi="Georgia" w:cs="Times New Roman"/>
          <w:i/>
          <w:iCs/>
          <w:color w:val="2E2E2E"/>
          <w:sz w:val="24"/>
          <w:szCs w:val="24"/>
        </w:rPr>
        <w:t>\emph{de novo}</w:t>
      </w:r>
      <w:r w:rsidRPr="00A036F9">
        <w:rPr>
          <w:rFonts w:ascii="Georgia" w:eastAsia="Times New Roman" w:hAnsi="Georgia" w:cs="Times New Roman"/>
          <w:color w:val="2E2E2E"/>
          <w:sz w:val="24"/>
          <w:szCs w:val="24"/>
        </w:rPr>
        <w:t> sequencing of antibodies at the protein level by MS is hampered by the complex nature of IgG molecules, stemming from their multichain structure and the intricate network of </w:t>
      </w:r>
      <w:hyperlink r:id="rId52" w:tooltip="Learn more about disulfide from ScienceDirect's AI-generated Topic Pages" w:history="1">
        <w:r w:rsidRPr="00A036F9">
          <w:rPr>
            <w:rFonts w:ascii="Georgia" w:eastAsia="Times New Roman" w:hAnsi="Georgia" w:cs="Times New Roman"/>
            <w:color w:val="2E2E2E"/>
            <w:sz w:val="24"/>
            <w:szCs w:val="24"/>
            <w:u w:val="single"/>
          </w:rPr>
          <w:t>disulfide</w:t>
        </w:r>
      </w:hyperlink>
      <w:r w:rsidRPr="00A036F9">
        <w:rPr>
          <w:rFonts w:ascii="Georgia" w:eastAsia="Times New Roman" w:hAnsi="Georgia" w:cs="Times New Roman"/>
          <w:color w:val="2E2E2E"/>
          <w:sz w:val="24"/>
          <w:szCs w:val="24"/>
        </w:rPr>
        <w:t> bridges. Finally, although </w:t>
      </w:r>
      <w:hyperlink r:id="rId53" w:tooltip="Learn more about shotgun proteomics from ScienceDirect's AI-generated Topic Pages" w:history="1">
        <w:r w:rsidRPr="00A036F9">
          <w:rPr>
            <w:rFonts w:ascii="Georgia" w:eastAsia="Times New Roman" w:hAnsi="Georgia" w:cs="Times New Roman"/>
            <w:color w:val="2E2E2E"/>
            <w:sz w:val="24"/>
            <w:szCs w:val="24"/>
            <w:u w:val="single"/>
          </w:rPr>
          <w:t>shotgun proteomics</w:t>
        </w:r>
      </w:hyperlink>
      <w:r w:rsidRPr="00A036F9">
        <w:rPr>
          <w:rFonts w:ascii="Georgia" w:eastAsia="Times New Roman" w:hAnsi="Georgia" w:cs="Times New Roman"/>
          <w:color w:val="2E2E2E"/>
          <w:sz w:val="24"/>
          <w:szCs w:val="24"/>
        </w:rPr>
        <w:t xml:space="preserve"> can be used to obtain (partial) sequences of purified mAbs </w:t>
      </w:r>
      <w:r w:rsidR="00F537FC">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{"citationItems":[{"id":"ITEM-1","itemData":{"DOI":"10.1021/ACS.JPROTEOME.6B00608","ISSN":"15353907","PMID":"27779884","abstract":"One direct route for the discovery of therapeutic human monoclonal antibodies (mAbs) involves the isolation of peripheral B cells from survivors/sero-positive individuals after exposure to an infectious reagent or disease etiology, followed by single-cell sequencing or hybridoma generation. Peripheral B cells, however, are not always easy to obtain and represent only a small percentage of the total B-cell population across all bodily tissues. Although it has been demonstrated that tandem mass spectrometry (MS/MS) techniques can interrogate the full polyclonal antibody (pAb) response to an antigen in vivo, all current approaches identify MS/MS spectra against databases derived from genetic sequencing of B cells from the same patient. In this proof-of-concept study, we demonstrate the feasibility of a novel MS/MS antibody discovery approach in which only serum antibodies are required without the need for sequencing of genetic material. Peripheral pAbs from a cytomegalovirus-exposed individual were purified by glycoprotein B antigen affinity and de novo sequenced from MS/MS data. Purely MS-derived mAbs were then manufactured in mammalian cells to validate potency via antigen-binding ELISA. Interestingly, we found that these mAbs accounted for 1 to 2% of total donor IgG but were not detected in parallel sequencing of memory B cells from the same patient.","author":[{"dropping-particle":"","family":"Guthals","given":"Adrian","non-dropping-particle":"","parse-names":false,"suffix":""},{"dropping-particle":"","family":"Gan","given":"Yutian","non-dropping-particle":"","parse-names":false,"suffix":""},{"dropping-particle":"","family":"Murray","given":"Laura","non-dropping-particle":"","parse-names":false,"suffix":""},{"dropping-particle":"","family":"Chen","given":"Yongmei","non-dropping-particle":"","parse-names":false,"suffix":""},{"dropping-particle":"","family":"Stinson","given":"Jeremy","non-dropping-particle":"","parse-names":false,"suffix":""},{"dropping-particle":"","family":"Nakamura","given":"Gerald","non-dropping-particle":"","parse-names":false,"suffix":""},{"dropping-particle":"","family":"Lill","given":"Jennie R.","non-dropping-particle":"","parse-names":false,"suffix":""},{"dropping-particle":"","family":"Sandoval","given":"Wendy","non-dropping-particle":"","parse-names":false,"suffix":""},{"dropping-particle":"","family":"Bandeira","given":"Nuno","non-dropping-particle":"","parse-names":false,"suffix":""}],"container-title":"Journal of Proteome Research","id":"ITEM-1","issue":"1","issued":{"date-parts":[["2017","1","6"]]},"page":"45-54","publisher":"American Chemical Society","title":"De Novo MS/MS Sequencing of Native Human Antibodies","type":"article-journal","volume":"16"},"uris":["http://www.mendeley.com/documents/?uuid=84d6d43d-a1c6-4413-8ff3-65cea2fadff8"]},{"id":"ITEM-2","itemData":{"DOI":"10.1007/S13361-016-1580-0","ISSN":"18791123","PMID":"28105549","abstract":"Applications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[Figure not available: see fulltext.]","author":[{"dropping-particle":"","family":"Sen","given":"K.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Spectrometry","id":"ITEM-2","issue":"5","issued":{"date-parts":[["2017","5","1"]]},"page":"803-810","publisher":"Springer New York LLC","title":"Automated Antibody De Novo Sequencing and Its Utility in Biopharmaceutical Discovery","type":"article-journal","volume":"28"},"uris":["http://www.mendeley.com/documents/?uuid=72aaae63-1762-4770-a7ec-b66574647fff"]},{"id":"ITEM-3","itemData":{"DOI":"10.1038/SREP31730","ISSN":"20452322","PMID":"27562653","abstract":"De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Reports","id":"ITEM-3","issued":{"date-parts":[["2016","8","26"]]},"publisher":"Nature Publishing Group","title":"Complete de Novo Assembly of Monoclonal Antibody Sequences","type":"article-journal","volume":"6"},"uris":["http://www.mendeley.com/documents/?uuid=224a67d4-3089-4267-a72c-17714bfbb6ab"]}],"mendeley":{"formattedCitation":"\\cite{Guthals2017De Novo MS/MS Sequencing of Native Human Antibodies|||Sen2017Automated Antibody De Novo Sequencing and Its Utility in Biopharmaceutical Discovery|||Tran2016Complete de Novo Assembly of Monoclonal Antibody Sequences}","plainTextFormattedCitation":"\\cite{Guthals2017De Novo MS/MS Sequencing of Native Human Antibodies|||Sen2017Automated Antibody De Novo Sequencing and Its Utility in Biopharmaceutical Discovery|||Tran2016Complete de Novo Assembly of Monoclonal Antibody Sequences}","previouslyFormattedCitation":"&lt;sup&gt;30–32&lt;/sup&gt;"},"properties":{"noteIndex":0},"schema":"https://github.com/citation-style-language/schema/raw/master/csl-citation.json"}</w:instrText>
      </w:r>
      <w:r w:rsidR="00F537FC">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\cite{Guthals2017De Novo MS/MS Sequencing of Native Human Antibodies|||Sen2017Automated Antibody De Novo Sequencing and Its Utility in Biopharmaceutical Discovery|||Tran2016Complete de Novo Assembly of Monoclonal Antibody Sequences}</w:t>
      </w:r>
      <w:r w:rsidR="00F537FC">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this becomes several orders of magnitude more difficult in a plasma background containing many IgG molecules of closely homologous sequences.</w:t>
      </w:r>
    </w:p>
    <w:p w14:paraId="5C0990AC" w14:textId="551598A7"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To tackle this challenge, we explored a hybrid and iterative approach combining state-of-the-art peptide-centric (i.e., bottom-up) and protein-centric (i.e., middle-down) mass-spectrometric sequencing methods, using dedicated algorithms to mix-and-match the extracted proteomics-based sequencing data. As proof of concept, we attempted to fully sequence the light and heavy chain of a Fab derived from a single highly abundant IgG1 clone observed in donor F59. This donor showed a plasma IgG1 repertoire dominated by two clones in particular: </w:t>
      </w:r>
      <w:r w:rsidR="00307E4D">
        <w:rPr>
          <w:rFonts w:ascii="Georgia" w:eastAsia="Times New Roman" w:hAnsi="Georgia" w:cs="Times New Roman"/>
          <w:color w:val="2E2E2E"/>
          <w:sz w:val="24"/>
          <w:szCs w:val="24"/>
          <w:vertAlign w:val="superscript"/>
        </w:rPr>
        <w:t>\textsuperscript{</w:t>
      </w:r>
      <w:r w:rsidRPr="00A036F9">
        <w:rPr>
          <w:rFonts w:ascii="Georgia" w:eastAsia="Times New Roman" w:hAnsi="Georgia" w:cs="Times New Roman"/>
          <w:color w:val="2E2E2E"/>
          <w:sz w:val="18"/>
          <w:szCs w:val="18"/>
          <w:vertAlign w:val="superscript"/>
        </w:rPr>
        <w:t>24.4</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1 </w:t>
      </w:r>
      <w:r w:rsidR="00307E4D">
        <w:rPr>
          <w:rFonts w:ascii="Georgia" w:eastAsia="Times New Roman" w:hAnsi="Georgia" w:cs="Times New Roman"/>
          <w:color w:val="2E2E2E"/>
          <w:sz w:val="24"/>
          <w:szCs w:val="24"/>
          <w:vertAlign w:val="subscript"/>
        </w:rPr>
        <w:t>\textsubscript{</w:t>
      </w:r>
      <w:r w:rsidRPr="00A036F9">
        <w:rPr>
          <w:rFonts w:ascii="Georgia" w:eastAsia="Times New Roman" w:hAnsi="Georgia" w:cs="Times New Roman"/>
          <w:color w:val="2E2E2E"/>
          <w:sz w:val="18"/>
          <w:szCs w:val="18"/>
          <w:vertAlign w:val="subscript"/>
        </w:rPr>
        <w:t>47,359.4</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 (average mass 47,359.4 Da, retention time 24.4 min) and </w:t>
      </w:r>
      <w:r w:rsidR="00307E4D">
        <w:rPr>
          <w:rFonts w:ascii="Georgia" w:eastAsia="Times New Roman" w:hAnsi="Georgia" w:cs="Times New Roman"/>
          <w:color w:val="2E2E2E"/>
          <w:sz w:val="24"/>
          <w:szCs w:val="24"/>
          <w:vertAlign w:val="superscript"/>
        </w:rPr>
        <w:t>\textsuperscript{</w:t>
      </w:r>
      <w:r w:rsidRPr="00A036F9">
        <w:rPr>
          <w:rFonts w:ascii="Georgia" w:eastAsia="Times New Roman" w:hAnsi="Georgia" w:cs="Times New Roman"/>
          <w:color w:val="2E2E2E"/>
          <w:sz w:val="18"/>
          <w:szCs w:val="18"/>
          <w:vertAlign w:val="superscript"/>
        </w:rPr>
        <w:t>20.6</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2 </w:t>
      </w:r>
      <w:r w:rsidR="00307E4D">
        <w:rPr>
          <w:rFonts w:ascii="Georgia" w:eastAsia="Times New Roman" w:hAnsi="Georgia" w:cs="Times New Roman"/>
          <w:color w:val="2E2E2E"/>
          <w:sz w:val="24"/>
          <w:szCs w:val="24"/>
          <w:vertAlign w:val="subscript"/>
        </w:rPr>
        <w:t>\textsubscript{</w:t>
      </w:r>
      <w:r w:rsidRPr="00A036F9">
        <w:rPr>
          <w:rFonts w:ascii="Georgia" w:eastAsia="Times New Roman" w:hAnsi="Georgia" w:cs="Times New Roman"/>
          <w:color w:val="2E2E2E"/>
          <w:sz w:val="18"/>
          <w:szCs w:val="18"/>
          <w:vertAlign w:val="subscript"/>
        </w:rPr>
        <w:t>47,025.7</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 (</w:t>
      </w:r>
      <w:bookmarkStart w:id="151" w:name="bfig3"/>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"https://www.sciencedirect.com/science/article/pii/S2405471221003318?via%3Dihub" \l "fig3"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r w:rsidR="00131919">
        <w:rPr>
          <w:rFonts w:ascii="Georgia" w:eastAsia="Times New Roman" w:hAnsi="Georgia" w:cs="Times New Roman"/>
          <w:color w:val="0C7DBB"/>
          <w:sz w:val="24"/>
          <w:szCs w:val="24"/>
        </w:rPr>
        <w:t>\textbf{\autoref{fig:fig3.3}</w:t>
      </w:r>
      <w:r w:rsidRPr="00A036F9">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A</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We focused on the </w:t>
      </w:r>
      <w:r w:rsidR="00307E4D">
        <w:rPr>
          <w:rFonts w:ascii="Georgia" w:eastAsia="Times New Roman" w:hAnsi="Georgia" w:cs="Times New Roman"/>
          <w:color w:val="2E2E2E"/>
          <w:sz w:val="24"/>
          <w:szCs w:val="24"/>
          <w:vertAlign w:val="superscript"/>
        </w:rPr>
        <w:t>\</w:t>
      </w:r>
      <w:proofErr w:type="spellStart"/>
      <w:proofErr w:type="gramStart"/>
      <w:r w:rsidR="00307E4D">
        <w:rPr>
          <w:rFonts w:ascii="Georgia" w:eastAsia="Times New Roman" w:hAnsi="Georgia" w:cs="Times New Roman"/>
          <w:color w:val="2E2E2E"/>
          <w:sz w:val="24"/>
          <w:szCs w:val="24"/>
          <w:vertAlign w:val="superscript"/>
        </w:rPr>
        <w:t>textsuperscript</w:t>
      </w:r>
      <w:proofErr w:type="spellEnd"/>
      <w:r w:rsidR="00307E4D">
        <w:rPr>
          <w:rFonts w:ascii="Georgia" w:eastAsia="Times New Roman" w:hAnsi="Georgia" w:cs="Times New Roman"/>
          <w:color w:val="2E2E2E"/>
          <w:sz w:val="24"/>
          <w:szCs w:val="24"/>
          <w:vertAlign w:val="superscript"/>
        </w:rPr>
        <w:t>{</w:t>
      </w:r>
      <w:proofErr w:type="gramEnd"/>
      <w:r w:rsidRPr="00A036F9">
        <w:rPr>
          <w:rFonts w:ascii="Georgia" w:eastAsia="Times New Roman" w:hAnsi="Georgia" w:cs="Times New Roman"/>
          <w:color w:val="2E2E2E"/>
          <w:sz w:val="18"/>
          <w:szCs w:val="18"/>
          <w:vertAlign w:val="superscript"/>
        </w:rPr>
        <w:t>24.4</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1 </w:t>
      </w:r>
      <w:r w:rsidR="00307E4D">
        <w:rPr>
          <w:rFonts w:ascii="Georgia" w:eastAsia="Times New Roman" w:hAnsi="Georgia" w:cs="Times New Roman"/>
          <w:color w:val="2E2E2E"/>
          <w:sz w:val="24"/>
          <w:szCs w:val="24"/>
          <w:vertAlign w:val="subscript"/>
        </w:rPr>
        <w:t>\</w:t>
      </w:r>
      <w:proofErr w:type="spellStart"/>
      <w:r w:rsidR="00307E4D">
        <w:rPr>
          <w:rFonts w:ascii="Georgia" w:eastAsia="Times New Roman" w:hAnsi="Georgia" w:cs="Times New Roman"/>
          <w:color w:val="2E2E2E"/>
          <w:sz w:val="24"/>
          <w:szCs w:val="24"/>
          <w:vertAlign w:val="subscript"/>
        </w:rPr>
        <w:t>textsubscript</w:t>
      </w:r>
      <w:proofErr w:type="spellEnd"/>
      <w:r w:rsidR="00307E4D">
        <w:rPr>
          <w:rFonts w:ascii="Georgia" w:eastAsia="Times New Roman" w:hAnsi="Georgia" w:cs="Times New Roman"/>
          <w:color w:val="2E2E2E"/>
          <w:sz w:val="24"/>
          <w:szCs w:val="24"/>
          <w:vertAlign w:val="subscript"/>
        </w:rPr>
        <w:t>{</w:t>
      </w:r>
      <w:r w:rsidRPr="00A036F9">
        <w:rPr>
          <w:rFonts w:ascii="Georgia" w:eastAsia="Times New Roman" w:hAnsi="Georgia" w:cs="Times New Roman"/>
          <w:color w:val="2E2E2E"/>
          <w:sz w:val="18"/>
          <w:szCs w:val="18"/>
          <w:vertAlign w:val="subscript"/>
        </w:rPr>
        <w:t>47,359.4</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 clone, as this clone appeared exclusively after the onset of sepsis.</w:t>
      </w:r>
    </w:p>
    <w:p w14:paraId="6B9F265B"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p>
    <w:p w14:paraId="538F50D1" w14:textId="06B32520"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CDCAA"/>
          <w:sz w:val="21"/>
          <w:szCs w:val="21"/>
        </w:rPr>
        <w:lastRenderedPageBreak/>
        <w:t>\begin</w:t>
      </w:r>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proofErr w:type="gramStart"/>
      <w:r w:rsidRPr="004856F7">
        <w:rPr>
          <w:rFonts w:ascii="Fira Code" w:eastAsia="Times New Roman" w:hAnsi="Fira Code" w:cs="Fira Code"/>
          <w:color w:val="9CDCFE"/>
          <w:sz w:val="21"/>
          <w:szCs w:val="21"/>
        </w:rPr>
        <w:t>*</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w:t>
      </w:r>
      <w:proofErr w:type="spellStart"/>
      <w:r w:rsidR="00E70462">
        <w:rPr>
          <w:rFonts w:ascii="Fira Code" w:eastAsia="Times New Roman" w:hAnsi="Fira Code" w:cs="Fira Code"/>
          <w:color w:val="D4D4D4"/>
          <w:sz w:val="21"/>
          <w:szCs w:val="21"/>
        </w:rPr>
        <w:t>h</w:t>
      </w:r>
      <w:r w:rsidR="00D71FA0">
        <w:rPr>
          <w:rFonts w:ascii="Fira Code" w:eastAsia="Times New Roman" w:hAnsi="Fira Code" w:cs="Fira Code"/>
          <w:color w:val="D4D4D4"/>
          <w:sz w:val="21"/>
          <w:szCs w:val="21"/>
        </w:rPr>
        <w:t>p</w:t>
      </w:r>
      <w:r w:rsidRPr="004856F7">
        <w:rPr>
          <w:rFonts w:ascii="Fira Code" w:eastAsia="Times New Roman" w:hAnsi="Fira Code" w:cs="Fira Code"/>
          <w:color w:val="D4D4D4"/>
          <w:sz w:val="21"/>
          <w:szCs w:val="21"/>
        </w:rPr>
        <w:t>tb</w:t>
      </w:r>
      <w:proofErr w:type="spellEnd"/>
      <w:r w:rsidRPr="004856F7">
        <w:rPr>
          <w:rFonts w:ascii="Fira Code" w:eastAsia="Times New Roman" w:hAnsi="Fira Code" w:cs="Fira Code"/>
          <w:color w:val="D4D4D4"/>
          <w:sz w:val="21"/>
          <w:szCs w:val="21"/>
        </w:rPr>
        <w:t>]</w:t>
      </w:r>
    </w:p>
    <w:p w14:paraId="3C1C4129"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center</w:t>
      </w:r>
      <w:proofErr w:type="gramEnd"/>
    </w:p>
    <w:p w14:paraId="22FC9691"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\includegraphics</w:t>
      </w:r>
      <w:proofErr w:type="gramStart"/>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Chapter.3/Figures/f3.png}</w:t>
      </w:r>
    </w:p>
    <w:p w14:paraId="4F28F5E4"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caption</w:t>
      </w:r>
      <w:r w:rsidRPr="004856F7">
        <w:rPr>
          <w:rFonts w:ascii="Fira Code" w:eastAsia="Times New Roman" w:hAnsi="Fira Code" w:cs="Fira Code"/>
          <w:color w:val="D4D4D4"/>
          <w:sz w:val="21"/>
          <w:szCs w:val="21"/>
        </w:rPr>
        <w:t>{</w:t>
      </w:r>
      <w:proofErr w:type="gramEnd"/>
    </w:p>
    <w:p w14:paraId="716E1506"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textbf</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b/>
          <w:bCs/>
          <w:color w:val="569CD6"/>
          <w:sz w:val="21"/>
          <w:szCs w:val="21"/>
        </w:rPr>
        <w:t xml:space="preserve">Middle-down sequence characterization of the Fab clone </w:t>
      </w:r>
      <w:r w:rsidRPr="004856F7">
        <w:rPr>
          <w:rFonts w:ascii="Fira Code" w:eastAsia="Times New Roman" w:hAnsi="Fira Code" w:cs="Fira Code"/>
          <w:b/>
          <w:bCs/>
          <w:color w:val="DCDCAA"/>
          <w:sz w:val="21"/>
          <w:szCs w:val="21"/>
        </w:rPr>
        <w:t>\</w:t>
      </w:r>
      <w:proofErr w:type="spellStart"/>
      <w:r w:rsidRPr="004856F7">
        <w:rPr>
          <w:rFonts w:ascii="Fira Code" w:eastAsia="Times New Roman" w:hAnsi="Fira Code" w:cs="Fira Code"/>
          <w:b/>
          <w:bCs/>
          <w:color w:val="DCDCAA"/>
          <w:sz w:val="21"/>
          <w:szCs w:val="21"/>
        </w:rPr>
        <w:t>textsuperscript</w:t>
      </w:r>
      <w:proofErr w:type="spellEnd"/>
      <w:r w:rsidRPr="004856F7">
        <w:rPr>
          <w:rFonts w:ascii="Fira Code" w:eastAsia="Times New Roman" w:hAnsi="Fira Code" w:cs="Fira Code"/>
          <w:b/>
          <w:bCs/>
          <w:color w:val="569CD6"/>
          <w:sz w:val="21"/>
          <w:szCs w:val="21"/>
        </w:rPr>
        <w:t xml:space="preserve">{24.4} 1 </w:t>
      </w:r>
      <w:r w:rsidRPr="004856F7">
        <w:rPr>
          <w:rFonts w:ascii="Fira Code" w:eastAsia="Times New Roman" w:hAnsi="Fira Code" w:cs="Fira Code"/>
          <w:b/>
          <w:bCs/>
          <w:color w:val="DCDCAA"/>
          <w:sz w:val="21"/>
          <w:szCs w:val="21"/>
        </w:rPr>
        <w:t>\</w:t>
      </w:r>
      <w:proofErr w:type="spellStart"/>
      <w:r w:rsidRPr="004856F7">
        <w:rPr>
          <w:rFonts w:ascii="Fira Code" w:eastAsia="Times New Roman" w:hAnsi="Fira Code" w:cs="Fira Code"/>
          <w:b/>
          <w:bCs/>
          <w:color w:val="DCDCAA"/>
          <w:sz w:val="21"/>
          <w:szCs w:val="21"/>
        </w:rPr>
        <w:t>textsubscript</w:t>
      </w:r>
      <w:proofErr w:type="spellEnd"/>
      <w:r w:rsidRPr="004856F7">
        <w:rPr>
          <w:rFonts w:ascii="Fira Code" w:eastAsia="Times New Roman" w:hAnsi="Fira Code" w:cs="Fira Code"/>
          <w:b/>
          <w:bCs/>
          <w:color w:val="569CD6"/>
          <w:sz w:val="21"/>
          <w:szCs w:val="21"/>
        </w:rPr>
        <w:t>{47,359.4} that becomes dominant in the repertoire after the onset of sepsis—under reducing and non-reducing conditions.</w:t>
      </w:r>
      <w:r w:rsidRPr="004856F7">
        <w:rPr>
          <w:rFonts w:ascii="Fira Code" w:eastAsia="Times New Roman" w:hAnsi="Fira Code" w:cs="Fira Code"/>
          <w:color w:val="D4D4D4"/>
          <w:sz w:val="21"/>
          <w:szCs w:val="21"/>
        </w:rPr>
        <w:t>}</w:t>
      </w:r>
    </w:p>
    <w:p w14:paraId="27298848" w14:textId="0A16FDA4"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(A) Reversed-phase LC-MS base peak profiles of the Fab repertoire detected in samples T1-4 from donor F59 (top 4 profiles) reveal the dominance of a small number of clones, whereby especially clone </w:t>
      </w:r>
      <w:r w:rsidRPr="004856F7">
        <w:rPr>
          <w:rFonts w:ascii="Fira Code" w:eastAsia="Times New Roman" w:hAnsi="Fira Code" w:cs="Fira Code"/>
          <w:color w:val="DCDCAA"/>
          <w:sz w:val="21"/>
          <w:szCs w:val="21"/>
        </w:rPr>
        <w:t>\</w:t>
      </w:r>
      <w:proofErr w:type="spellStart"/>
      <w:proofErr w:type="gramStart"/>
      <w:r w:rsidRPr="004856F7">
        <w:rPr>
          <w:rFonts w:ascii="Fira Code" w:eastAsia="Times New Roman" w:hAnsi="Fira Code" w:cs="Fira Code"/>
          <w:color w:val="DCDCAA"/>
          <w:sz w:val="21"/>
          <w:szCs w:val="21"/>
        </w:rPr>
        <w:t>textsuperscript</w:t>
      </w:r>
      <w:proofErr w:type="spellEnd"/>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 xml:space="preserve">24.4} 1 </w:t>
      </w:r>
      <w:r w:rsidRPr="004856F7">
        <w:rPr>
          <w:rFonts w:ascii="Fira Code" w:eastAsia="Times New Roman" w:hAnsi="Fira Code" w:cs="Fira Code"/>
          <w:color w:val="DCDCAA"/>
          <w:sz w:val="21"/>
          <w:szCs w:val="21"/>
        </w:rPr>
        <w:t>\</w:t>
      </w:r>
      <w:proofErr w:type="spellStart"/>
      <w:r w:rsidRPr="004856F7">
        <w:rPr>
          <w:rFonts w:ascii="Fira Code" w:eastAsia="Times New Roman" w:hAnsi="Fira Code" w:cs="Fira Code"/>
          <w:color w:val="DCDCAA"/>
          <w:sz w:val="21"/>
          <w:szCs w:val="21"/>
        </w:rPr>
        <w:t>textsubscript</w:t>
      </w:r>
      <w:proofErr w:type="spellEnd"/>
      <w:r w:rsidRPr="004856F7">
        <w:rPr>
          <w:rFonts w:ascii="Fira Code" w:eastAsia="Times New Roman" w:hAnsi="Fira Code" w:cs="Fira Code"/>
          <w:color w:val="D4D4D4"/>
          <w:sz w:val="21"/>
          <w:szCs w:val="21"/>
        </w:rPr>
        <w:t>{47,359.4} becomes dominant in abundance after the onset of sepsis. The LC-MS chromatogram of the reduced and denatured Fab repertoire from donor F59 at T3 is depicted in the bottom panel. The light chains (LCs) and the N-terminal portions of the heavy chains (</w:t>
      </w:r>
      <w:proofErr w:type="spellStart"/>
      <w:r w:rsidRPr="004856F7">
        <w:rPr>
          <w:rFonts w:ascii="Fira Code" w:eastAsia="Times New Roman" w:hAnsi="Fira Code" w:cs="Fira Code"/>
          <w:color w:val="D4D4D4"/>
          <w:sz w:val="21"/>
          <w:szCs w:val="21"/>
        </w:rPr>
        <w:t>Fd</w:t>
      </w:r>
      <w:proofErr w:type="spellEnd"/>
      <w:r w:rsidRPr="004856F7">
        <w:rPr>
          <w:rFonts w:ascii="Fira Code" w:eastAsia="Times New Roman" w:hAnsi="Fira Code" w:cs="Fira Code"/>
          <w:color w:val="D4D4D4"/>
          <w:sz w:val="21"/>
          <w:szCs w:val="21"/>
        </w:rPr>
        <w:t xml:space="preserve">) of the two dominant clones are annotated with corresponding colors and chain names. All species highlighted in red were subjected to middle-down LC-MS/MS using ETD. (B) Data processing workflow to prepare middle-down ETD-MS/MS spectra for fragment matching and sequence-tag detection (see </w:t>
      </w:r>
      <w:del w:id="152" w:author="Graaf, S.C. de (Bastiaan)" w:date="2023-03-27T13:24:00Z">
        <w:r w:rsidRPr="004856F7" w:rsidDel="00C43217">
          <w:rPr>
            <w:rFonts w:ascii="Fira Code" w:eastAsia="Times New Roman" w:hAnsi="Fira Code" w:cs="Fira Code"/>
            <w:color w:val="D4D4D4"/>
            <w:sz w:val="21"/>
            <w:szCs w:val="21"/>
          </w:rPr>
          <w:delText xml:space="preserve">STAR </w:delText>
        </w:r>
      </w:del>
      <w:r w:rsidRPr="004856F7">
        <w:rPr>
          <w:rFonts w:ascii="Fira Code" w:eastAsia="Times New Roman" w:hAnsi="Fira Code" w:cs="Fira Code"/>
          <w:color w:val="D4D4D4"/>
          <w:sz w:val="21"/>
          <w:szCs w:val="21"/>
        </w:rPr>
        <w:t xml:space="preserve">Methods section for details). (C) Deconvoluted ETD-MS/MS spectra of the intact Fab (top spectra) and reduced LC and </w:t>
      </w:r>
      <w:proofErr w:type="spellStart"/>
      <w:r w:rsidRPr="004856F7">
        <w:rPr>
          <w:rFonts w:ascii="Fira Code" w:eastAsia="Times New Roman" w:hAnsi="Fira Code" w:cs="Fira Code"/>
          <w:color w:val="D4D4D4"/>
          <w:sz w:val="21"/>
          <w:szCs w:val="21"/>
        </w:rPr>
        <w:t>Fd</w:t>
      </w:r>
      <w:proofErr w:type="spellEnd"/>
      <w:r w:rsidRPr="004856F7">
        <w:rPr>
          <w:rFonts w:ascii="Fira Code" w:eastAsia="Times New Roman" w:hAnsi="Fira Code" w:cs="Fira Code"/>
          <w:color w:val="D4D4D4"/>
          <w:sz w:val="21"/>
          <w:szCs w:val="21"/>
        </w:rPr>
        <w:t xml:space="preserve"> fragments thereof (mirrored spectra) with the c/z-fragment ions annotated for the LC (left) and </w:t>
      </w:r>
      <w:proofErr w:type="spellStart"/>
      <w:r w:rsidRPr="004856F7">
        <w:rPr>
          <w:rFonts w:ascii="Fira Code" w:eastAsia="Times New Roman" w:hAnsi="Fira Code" w:cs="Fira Code"/>
          <w:color w:val="D4D4D4"/>
          <w:sz w:val="21"/>
          <w:szCs w:val="21"/>
        </w:rPr>
        <w:t>Fd</w:t>
      </w:r>
      <w:proofErr w:type="spellEnd"/>
      <w:r w:rsidRPr="004856F7">
        <w:rPr>
          <w:rFonts w:ascii="Fira Code" w:eastAsia="Times New Roman" w:hAnsi="Fira Code" w:cs="Fira Code"/>
          <w:color w:val="D4D4D4"/>
          <w:sz w:val="21"/>
          <w:szCs w:val="21"/>
        </w:rPr>
        <w:t xml:space="preserve"> (right). The isotopic envelopes of the most abundant charge states of the LC and </w:t>
      </w:r>
      <w:proofErr w:type="spellStart"/>
      <w:r w:rsidRPr="004856F7">
        <w:rPr>
          <w:rFonts w:ascii="Fira Code" w:eastAsia="Times New Roman" w:hAnsi="Fira Code" w:cs="Fira Code"/>
          <w:color w:val="D4D4D4"/>
          <w:sz w:val="21"/>
          <w:szCs w:val="21"/>
        </w:rPr>
        <w:t>Fd</w:t>
      </w:r>
      <w:proofErr w:type="spellEnd"/>
      <w:r w:rsidRPr="004856F7">
        <w:rPr>
          <w:rFonts w:ascii="Fira Code" w:eastAsia="Times New Roman" w:hAnsi="Fira Code" w:cs="Fira Code"/>
          <w:color w:val="D4D4D4"/>
          <w:sz w:val="21"/>
          <w:szCs w:val="21"/>
        </w:rPr>
        <w:t xml:space="preserve"> fragments released from the Fab upon ETD are depicted in the insets with theoretical isotope distributions of the corresponding chain sequences overlaid as black circles. Masses of the LC and </w:t>
      </w:r>
      <w:proofErr w:type="spellStart"/>
      <w:r w:rsidRPr="004856F7">
        <w:rPr>
          <w:rFonts w:ascii="Fira Code" w:eastAsia="Times New Roman" w:hAnsi="Fira Code" w:cs="Fira Code"/>
          <w:color w:val="D4D4D4"/>
          <w:sz w:val="21"/>
          <w:szCs w:val="21"/>
        </w:rPr>
        <w:t>Fd</w:t>
      </w:r>
      <w:proofErr w:type="spellEnd"/>
      <w:r w:rsidRPr="004856F7">
        <w:rPr>
          <w:rFonts w:ascii="Fira Code" w:eastAsia="Times New Roman" w:hAnsi="Fira Code" w:cs="Fira Code"/>
          <w:color w:val="D4D4D4"/>
          <w:sz w:val="21"/>
          <w:szCs w:val="21"/>
        </w:rPr>
        <w:t xml:space="preserve"> fragments and the cumulative mass of the Fab are indicated above the spectra. See also </w:t>
      </w:r>
      <w:r w:rsidR="00131919">
        <w:rPr>
          <w:rFonts w:ascii="Fira Code" w:eastAsia="Times New Roman" w:hAnsi="Fira Code" w:cs="Fira Code"/>
          <w:color w:val="D4D4D4"/>
          <w:sz w:val="21"/>
          <w:szCs w:val="21"/>
        </w:rPr>
        <w:t>\textbf{\</w:t>
      </w:r>
      <w:proofErr w:type="spellStart"/>
      <w:r w:rsidR="00131919">
        <w:rPr>
          <w:rFonts w:ascii="Fira Code" w:eastAsia="Times New Roman" w:hAnsi="Fira Code" w:cs="Fira Code"/>
          <w:color w:val="D4D4D4"/>
          <w:sz w:val="21"/>
          <w:szCs w:val="21"/>
        </w:rPr>
        <w:t>autoref</w:t>
      </w:r>
      <w:proofErr w:type="spellEnd"/>
      <w:r w:rsidR="00131919">
        <w:rPr>
          <w:rFonts w:ascii="Fira Code" w:eastAsia="Times New Roman" w:hAnsi="Fira Code" w:cs="Fira Code"/>
          <w:color w:val="D4D4D4"/>
          <w:sz w:val="21"/>
          <w:szCs w:val="21"/>
        </w:rPr>
        <w:t>{</w:t>
      </w:r>
      <w:proofErr w:type="gramStart"/>
      <w:r w:rsidR="00131919">
        <w:rPr>
          <w:rFonts w:ascii="Fira Code" w:eastAsia="Times New Roman" w:hAnsi="Fira Code" w:cs="Fira Code"/>
          <w:color w:val="D4D4D4"/>
          <w:sz w:val="21"/>
          <w:szCs w:val="21"/>
        </w:rPr>
        <w:t>fig:figs</w:t>
      </w:r>
      <w:proofErr w:type="gramEnd"/>
      <w:r w:rsidR="00131919">
        <w:rPr>
          <w:rFonts w:ascii="Fira Code" w:eastAsia="Times New Roman" w:hAnsi="Fira Code" w:cs="Fira Code"/>
          <w:color w:val="D4D4D4"/>
          <w:sz w:val="21"/>
          <w:szCs w:val="21"/>
        </w:rPr>
        <w:t>3.6}</w:t>
      </w:r>
      <w:r w:rsidR="00804855">
        <w:rPr>
          <w:rFonts w:ascii="Fira Code" w:eastAsia="Times New Roman" w:hAnsi="Fira Code" w:cs="Fira Code"/>
          <w:color w:val="D4D4D4"/>
          <w:sz w:val="21"/>
          <w:szCs w:val="21"/>
        </w:rPr>
        <w:t>}</w:t>
      </w:r>
      <w:r w:rsidRPr="004856F7">
        <w:rPr>
          <w:rFonts w:ascii="Fira Code" w:eastAsia="Times New Roman" w:hAnsi="Fira Code" w:cs="Fira Code"/>
          <w:color w:val="D4D4D4"/>
          <w:sz w:val="21"/>
          <w:szCs w:val="21"/>
        </w:rPr>
        <w:t xml:space="preserve"> for more detail on the fragment ions identified in these middle-down MS spectra.</w:t>
      </w:r>
    </w:p>
    <w:p w14:paraId="7F5E0ACB"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w:t>
      </w:r>
    </w:p>
    <w:p w14:paraId="55D10960"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C586C0"/>
          <w:sz w:val="21"/>
          <w:szCs w:val="21"/>
        </w:rPr>
        <w:t>\label</w:t>
      </w:r>
      <w:r w:rsidRPr="004856F7">
        <w:rPr>
          <w:rFonts w:ascii="Fira Code" w:eastAsia="Times New Roman" w:hAnsi="Fira Code" w:cs="Fira Code"/>
          <w:color w:val="D4D4D4"/>
          <w:sz w:val="21"/>
          <w:szCs w:val="21"/>
        </w:rPr>
        <w:t>{</w:t>
      </w:r>
      <w:proofErr w:type="gramStart"/>
      <w:r w:rsidRPr="004856F7">
        <w:rPr>
          <w:rFonts w:ascii="Fira Code" w:eastAsia="Times New Roman" w:hAnsi="Fira Code" w:cs="Fira Code"/>
          <w:color w:val="9CDCFE"/>
          <w:sz w:val="21"/>
          <w:szCs w:val="21"/>
        </w:rPr>
        <w:t>fig:fig</w:t>
      </w:r>
      <w:proofErr w:type="gramEnd"/>
      <w:r w:rsidRPr="004856F7">
        <w:rPr>
          <w:rFonts w:ascii="Fira Code" w:eastAsia="Times New Roman" w:hAnsi="Fira Code" w:cs="Fira Code"/>
          <w:color w:val="9CDCFE"/>
          <w:sz w:val="21"/>
          <w:szCs w:val="21"/>
        </w:rPr>
        <w:t>3.3</w:t>
      </w:r>
      <w:r w:rsidRPr="004856F7">
        <w:rPr>
          <w:rFonts w:ascii="Fira Code" w:eastAsia="Times New Roman" w:hAnsi="Fira Code" w:cs="Fira Code"/>
          <w:color w:val="D4D4D4"/>
          <w:sz w:val="21"/>
          <w:szCs w:val="21"/>
        </w:rPr>
        <w:t>}</w:t>
      </w:r>
    </w:p>
    <w:p w14:paraId="4F619CFD"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end</w:t>
      </w:r>
      <w:proofErr w:type="gramEnd"/>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r w:rsidRPr="004856F7">
        <w:rPr>
          <w:rFonts w:ascii="Fira Code" w:eastAsia="Times New Roman" w:hAnsi="Fira Code" w:cs="Fira Code"/>
          <w:color w:val="D4D4D4"/>
          <w:sz w:val="21"/>
          <w:szCs w:val="21"/>
        </w:rPr>
        <w:t>}</w:t>
      </w:r>
    </w:p>
    <w:p w14:paraId="75FFF125" w14:textId="7066BE99"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noProof/>
          <w:color w:val="2E2E2E"/>
          <w:sz w:val="24"/>
          <w:szCs w:val="24"/>
        </w:rPr>
        <w:lastRenderedPageBreak/>
        <w:drawing>
          <wp:inline distT="0" distB="0" distL="0" distR="0" wp14:anchorId="7FB1541D" wp14:editId="5E1BED2D">
            <wp:extent cx="5943600" cy="5885815"/>
            <wp:effectExtent l="0" t="0" r="0" b="63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5885815"/>
                    </a:xfrm>
                    <a:prstGeom prst="rect">
                      <a:avLst/>
                    </a:prstGeom>
                    <a:noFill/>
                    <a:ln>
                      <a:noFill/>
                    </a:ln>
                  </pic:spPr>
                </pic:pic>
              </a:graphicData>
            </a:graphic>
          </wp:inline>
        </w:drawing>
      </w:r>
    </w:p>
    <w:p w14:paraId="004C09A6" w14:textId="251D5A15"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Following fractionation and selection of the </w:t>
      </w:r>
      <w:r w:rsidR="00307E4D">
        <w:rPr>
          <w:rFonts w:ascii="Georgia" w:eastAsia="Times New Roman" w:hAnsi="Georgia" w:cs="Times New Roman"/>
          <w:color w:val="2E2E2E"/>
          <w:sz w:val="24"/>
          <w:szCs w:val="24"/>
          <w:vertAlign w:val="superscript"/>
        </w:rPr>
        <w:t>\</w:t>
      </w:r>
      <w:proofErr w:type="spellStart"/>
      <w:r w:rsidR="00307E4D">
        <w:rPr>
          <w:rFonts w:ascii="Georgia" w:eastAsia="Times New Roman" w:hAnsi="Georgia" w:cs="Times New Roman"/>
          <w:color w:val="2E2E2E"/>
          <w:sz w:val="24"/>
          <w:szCs w:val="24"/>
          <w:vertAlign w:val="superscript"/>
        </w:rPr>
        <w:t>textsuperscript</w:t>
      </w:r>
      <w:proofErr w:type="spellEnd"/>
      <w:r w:rsidR="00307E4D">
        <w:rPr>
          <w:rFonts w:ascii="Georgia" w:eastAsia="Times New Roman" w:hAnsi="Georgia" w:cs="Times New Roman"/>
          <w:color w:val="2E2E2E"/>
          <w:sz w:val="24"/>
          <w:szCs w:val="24"/>
          <w:vertAlign w:val="superscript"/>
        </w:rPr>
        <w:t>{</w:t>
      </w:r>
      <w:r w:rsidRPr="00A036F9">
        <w:rPr>
          <w:rFonts w:ascii="Georgia" w:eastAsia="Times New Roman" w:hAnsi="Georgia" w:cs="Times New Roman"/>
          <w:color w:val="2E2E2E"/>
          <w:sz w:val="18"/>
          <w:szCs w:val="18"/>
          <w:vertAlign w:val="superscript"/>
        </w:rPr>
        <w:t>24.4</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1 </w:t>
      </w:r>
      <w:r w:rsidR="00307E4D">
        <w:rPr>
          <w:rFonts w:ascii="Georgia" w:eastAsia="Times New Roman" w:hAnsi="Georgia" w:cs="Times New Roman"/>
          <w:color w:val="2E2E2E"/>
          <w:sz w:val="24"/>
          <w:szCs w:val="24"/>
          <w:vertAlign w:val="subscript"/>
        </w:rPr>
        <w:t>\</w:t>
      </w:r>
      <w:proofErr w:type="spellStart"/>
      <w:r w:rsidR="00307E4D">
        <w:rPr>
          <w:rFonts w:ascii="Georgia" w:eastAsia="Times New Roman" w:hAnsi="Georgia" w:cs="Times New Roman"/>
          <w:color w:val="2E2E2E"/>
          <w:sz w:val="24"/>
          <w:szCs w:val="24"/>
          <w:vertAlign w:val="subscript"/>
        </w:rPr>
        <w:t>textsubscript</w:t>
      </w:r>
      <w:proofErr w:type="spellEnd"/>
      <w:r w:rsidR="00307E4D">
        <w:rPr>
          <w:rFonts w:ascii="Georgia" w:eastAsia="Times New Roman" w:hAnsi="Georgia" w:cs="Times New Roman"/>
          <w:color w:val="2E2E2E"/>
          <w:sz w:val="24"/>
          <w:szCs w:val="24"/>
          <w:vertAlign w:val="subscript"/>
        </w:rPr>
        <w:t>{</w:t>
      </w:r>
      <w:r w:rsidRPr="00A036F9">
        <w:rPr>
          <w:rFonts w:ascii="Georgia" w:eastAsia="Times New Roman" w:hAnsi="Georgia" w:cs="Times New Roman"/>
          <w:color w:val="2E2E2E"/>
          <w:sz w:val="18"/>
          <w:szCs w:val="18"/>
          <w:vertAlign w:val="subscript"/>
        </w:rPr>
        <w:t>47,359.4</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 clone, we subjected this Fab to mass-spectrometry-based </w:t>
      </w:r>
      <w:del w:id="153" w:author="Graaf, S.C. de (Bastiaan)" w:date="2023-03-27T12:42:00Z">
        <w:r w:rsidRPr="00A036F9" w:rsidDel="005D08D0">
          <w:rPr>
            <w:rFonts w:ascii="Georgia" w:eastAsia="Times New Roman" w:hAnsi="Georgia" w:cs="Times New Roman"/>
            <w:i/>
            <w:iCs/>
            <w:color w:val="2E2E2E"/>
            <w:sz w:val="24"/>
            <w:szCs w:val="24"/>
          </w:rPr>
          <w:delText>de novo</w:delText>
        </w:r>
      </w:del>
      <w:ins w:id="154" w:author="Graaf, S.C. de (Bastiaan)" w:date="2023-03-27T12:42:00Z">
        <w:r w:rsidR="005D08D0">
          <w:rPr>
            <w:rFonts w:ascii="Georgia" w:eastAsia="Times New Roman" w:hAnsi="Georgia" w:cs="Times New Roman"/>
            <w:i/>
            <w:iCs/>
            <w:color w:val="2E2E2E"/>
            <w:sz w:val="24"/>
            <w:szCs w:val="24"/>
          </w:rPr>
          <w:t>\emph{de novo}</w:t>
        </w:r>
      </w:ins>
      <w:r w:rsidRPr="00A036F9">
        <w:rPr>
          <w:rFonts w:ascii="Georgia" w:eastAsia="Times New Roman" w:hAnsi="Georgia" w:cs="Times New Roman"/>
          <w:color w:val="2E2E2E"/>
          <w:sz w:val="24"/>
          <w:szCs w:val="24"/>
        </w:rPr>
        <w:t> sequencing, combining data from middle-down and bottom-up </w:t>
      </w:r>
      <w:hyperlink r:id="rId55" w:tooltip="Learn more about proteomics from ScienceDirect's AI-generated Topic Pages" w:history="1">
        <w:r w:rsidRPr="00A036F9">
          <w:rPr>
            <w:rFonts w:ascii="Georgia" w:eastAsia="Times New Roman" w:hAnsi="Georgia" w:cs="Times New Roman"/>
            <w:color w:val="2E2E2E"/>
            <w:sz w:val="24"/>
            <w:szCs w:val="24"/>
            <w:u w:val="single"/>
          </w:rPr>
          <w:t>proteomics</w:t>
        </w:r>
      </w:hyperlink>
      <w:r w:rsidRPr="00A036F9">
        <w:rPr>
          <w:rFonts w:ascii="Georgia" w:eastAsia="Times New Roman" w:hAnsi="Georgia" w:cs="Times New Roman"/>
          <w:color w:val="2E2E2E"/>
          <w:sz w:val="24"/>
          <w:szCs w:val="24"/>
        </w:rPr>
        <w:t> (</w:t>
      </w:r>
      <w:hyperlink r:id="rId56" w:anchor="fig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{fig:fig3.1}</w:t>
        </w:r>
      </w:hyperlink>
      <w:bookmarkEnd w:id="15"/>
      <w:r w:rsidRPr="00A036F9">
        <w:rPr>
          <w:rFonts w:ascii="Georgia" w:eastAsia="Times New Roman" w:hAnsi="Georgia" w:cs="Times New Roman"/>
          <w:color w:val="2E2E2E"/>
          <w:sz w:val="24"/>
          <w:szCs w:val="24"/>
        </w:rPr>
        <w:t>B</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The </w:t>
      </w:r>
      <w:del w:id="155" w:author="Graaf, S.C. de (Bastiaan)" w:date="2023-03-27T12:42:00Z">
        <w:r w:rsidRPr="00A036F9" w:rsidDel="005D08D0">
          <w:rPr>
            <w:rFonts w:ascii="Georgia" w:eastAsia="Times New Roman" w:hAnsi="Georgia" w:cs="Times New Roman"/>
            <w:i/>
            <w:iCs/>
            <w:color w:val="2E2E2E"/>
            <w:sz w:val="24"/>
            <w:szCs w:val="24"/>
          </w:rPr>
          <w:delText>de novo</w:delText>
        </w:r>
      </w:del>
      <w:ins w:id="156" w:author="Graaf, S.C. de (Bastiaan)" w:date="2023-03-27T12:42:00Z">
        <w:r w:rsidR="005D08D0">
          <w:rPr>
            <w:rFonts w:ascii="Georgia" w:eastAsia="Times New Roman" w:hAnsi="Georgia" w:cs="Times New Roman"/>
            <w:i/>
            <w:iCs/>
            <w:color w:val="2E2E2E"/>
            <w:sz w:val="24"/>
            <w:szCs w:val="24"/>
          </w:rPr>
          <w:t>\emph{de novo}</w:t>
        </w:r>
      </w:ins>
      <w:r w:rsidRPr="00A036F9">
        <w:rPr>
          <w:rFonts w:ascii="Georgia" w:eastAsia="Times New Roman" w:hAnsi="Georgia" w:cs="Times New Roman"/>
          <w:color w:val="2E2E2E"/>
          <w:sz w:val="24"/>
          <w:szCs w:val="24"/>
        </w:rPr>
        <w:t> sequence information from both approaches was used to first select several closely matching light- and heavy-chain templates from the publicly available IMGT database of IgG </w:t>
      </w:r>
      <w:hyperlink r:id="rId57" w:tooltip="Learn more about germline from ScienceDirect's AI-generated Topic Pages" w:history="1">
        <w:r w:rsidRPr="00A036F9">
          <w:rPr>
            <w:rFonts w:ascii="Georgia" w:eastAsia="Times New Roman" w:hAnsi="Georgia" w:cs="Times New Roman"/>
            <w:color w:val="2E2E2E"/>
            <w:sz w:val="24"/>
            <w:szCs w:val="24"/>
            <w:u w:val="single"/>
          </w:rPr>
          <w:t>germline</w:t>
        </w:r>
      </w:hyperlink>
      <w:r w:rsidRPr="00A036F9">
        <w:rPr>
          <w:rFonts w:ascii="Georgia" w:eastAsia="Times New Roman" w:hAnsi="Georgia" w:cs="Times New Roman"/>
          <w:color w:val="2E2E2E"/>
          <w:sz w:val="24"/>
          <w:szCs w:val="24"/>
        </w:rPr>
        <w:t> sequences (</w:t>
      </w:r>
      <w:hyperlink r:id="rId58"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{fig:figs3.5}</w:t>
        </w:r>
      </w:hyperlink>
      <w:del w:id="157" w:author="Graaf, S.C. de (Bastiaan)" w:date="2023-03-27T15:50:00Z">
        <w:r w:rsidR="00E05F34" w:rsidDel="00235906">
          <w:rPr>
            <w:rFonts w:ascii="Georgia" w:eastAsia="Times New Roman" w:hAnsi="Georgia" w:cs="Times New Roman"/>
            <w:color w:val="0C7DBB"/>
            <w:sz w:val="24"/>
            <w:szCs w:val="24"/>
          </w:rPr>
          <w:delText>}</w:delText>
        </w:r>
      </w:del>
      <w:r w:rsidRPr="00A036F9">
        <w:rPr>
          <w:rFonts w:ascii="Georgia" w:eastAsia="Times New Roman" w:hAnsi="Georgia" w:cs="Times New Roman"/>
          <w:color w:val="2E2E2E"/>
          <w:sz w:val="24"/>
          <w:szCs w:val="24"/>
        </w:rPr>
        <w:t>;</w:t>
      </w:r>
      <w:ins w:id="158" w:author="Graaf, S.C. de (Bastiaan)" w:date="2023-03-27T15:49:00Z">
        <w:r w:rsidR="00235906">
          <w:rPr>
            <w:rFonts w:ascii="Georgia" w:eastAsia="Times New Roman" w:hAnsi="Georgia" w:cs="Times New Roman"/>
            <w:color w:val="2E2E2E"/>
            <w:sz w:val="24"/>
            <w:szCs w:val="24"/>
          </w:rPr>
          <w:t xml:space="preserve"> </w:t>
        </w:r>
        <w:r w:rsidR="00235906" w:rsidRPr="00235906">
          <w:rPr>
            <w:rFonts w:ascii="Georgia" w:eastAsia="Times New Roman" w:hAnsi="Georgia" w:cs="Times New Roman"/>
            <w:color w:val="2E2E2E"/>
            <w:sz w:val="24"/>
            <w:szCs w:val="24"/>
          </w:rPr>
          <w:t>\</w:t>
        </w:r>
        <w:proofErr w:type="spellStart"/>
        <w:r w:rsidR="00235906" w:rsidRPr="00235906">
          <w:rPr>
            <w:rFonts w:ascii="Georgia" w:eastAsia="Times New Roman" w:hAnsi="Georgia" w:cs="Times New Roman"/>
            <w:color w:val="2E2E2E"/>
            <w:sz w:val="24"/>
            <w:szCs w:val="24"/>
          </w:rPr>
          <w:t>autoref</w:t>
        </w:r>
        <w:proofErr w:type="spellEnd"/>
        <w:r w:rsidR="00235906" w:rsidRPr="00235906">
          <w:rPr>
            <w:rFonts w:ascii="Georgia" w:eastAsia="Times New Roman" w:hAnsi="Georgia" w:cs="Times New Roman"/>
            <w:color w:val="2E2E2E"/>
            <w:sz w:val="24"/>
            <w:szCs w:val="24"/>
          </w:rPr>
          <w:t>{</w:t>
        </w:r>
        <w:r w:rsidR="00235906">
          <w:rPr>
            <w:rFonts w:ascii="Georgia" w:eastAsia="Times New Roman" w:hAnsi="Georgia" w:cs="Times New Roman"/>
            <w:color w:val="2E2E2E"/>
            <w:sz w:val="24"/>
            <w:szCs w:val="24"/>
          </w:rPr>
          <w:t>tab:tab</w:t>
        </w:r>
      </w:ins>
      <w:ins w:id="159" w:author="Graaf, S.C. de (Bastiaan)" w:date="2023-03-28T13:25:00Z">
        <w:r w:rsidR="00EB4B25">
          <w:rPr>
            <w:rFonts w:ascii="Georgia" w:eastAsia="Times New Roman" w:hAnsi="Georgia" w:cs="Times New Roman"/>
            <w:color w:val="2E2E2E"/>
            <w:sz w:val="24"/>
            <w:szCs w:val="24"/>
          </w:rPr>
          <w:t>dummy</w:t>
        </w:r>
      </w:ins>
      <w:ins w:id="160" w:author="Graaf, S.C. de (Bastiaan)" w:date="2023-03-27T15:49:00Z">
        <w:r w:rsidR="00235906">
          <w:rPr>
            <w:rFonts w:ascii="Georgia" w:eastAsia="Times New Roman" w:hAnsi="Georgia" w:cs="Times New Roman"/>
            <w:color w:val="2E2E2E"/>
            <w:sz w:val="24"/>
            <w:szCs w:val="24"/>
          </w:rPr>
          <w:t xml:space="preserve">3.3} and </w:t>
        </w:r>
      </w:ins>
      <w:del w:id="161" w:author="Graaf, S.C. de (Bastiaan)" w:date="2023-03-27T15:49:00Z">
        <w:r w:rsidRPr="00A036F9" w:rsidDel="00235906">
          <w:rPr>
            <w:rFonts w:ascii="Georgia" w:eastAsia="Times New Roman" w:hAnsi="Georgia" w:cs="Times New Roman"/>
            <w:color w:val="2E2E2E"/>
            <w:sz w:val="24"/>
            <w:szCs w:val="24"/>
          </w:rPr>
          <w:delText> </w:delText>
        </w:r>
        <w:bookmarkStart w:id="162" w:name="bmmc7"/>
        <w:r w:rsidRPr="00A036F9" w:rsidDel="00235906">
          <w:rPr>
            <w:rFonts w:ascii="Georgia" w:eastAsia="Times New Roman" w:hAnsi="Georgia" w:cs="Times New Roman"/>
            <w:color w:val="2E2E2E"/>
            <w:sz w:val="24"/>
            <w:szCs w:val="24"/>
          </w:rPr>
          <w:fldChar w:fldCharType="begin"/>
        </w:r>
        <w:r w:rsidRPr="00235906" w:rsidDel="00235906">
          <w:rPr>
            <w:rFonts w:ascii="Georgia" w:eastAsia="Times New Roman" w:hAnsi="Georgia" w:cs="Times New Roman"/>
            <w:color w:val="2E2E2E"/>
            <w:sz w:val="24"/>
            <w:szCs w:val="24"/>
          </w:rPr>
          <w:delInstrText xml:space="preserve"> HYPERLINK "https://www.sciencedirect.com/science/article/pii/S2405471221003318?via%3Dihub" \l "mmc7" </w:delInstrText>
        </w:r>
        <w:r w:rsidRPr="00235906" w:rsidDel="00235906">
          <w:rPr>
            <w:rFonts w:ascii="Georgia" w:eastAsia="Times New Roman" w:hAnsi="Georgia" w:cs="Times New Roman"/>
            <w:color w:val="2E2E2E"/>
            <w:sz w:val="24"/>
            <w:szCs w:val="24"/>
          </w:rPr>
        </w:r>
        <w:r w:rsidRPr="00A036F9" w:rsidDel="00235906">
          <w:rPr>
            <w:rFonts w:ascii="Georgia" w:eastAsia="Times New Roman" w:hAnsi="Georgia" w:cs="Times New Roman"/>
            <w:color w:val="2E2E2E"/>
            <w:sz w:val="24"/>
            <w:szCs w:val="24"/>
          </w:rPr>
          <w:fldChar w:fldCharType="separate"/>
        </w:r>
        <w:r w:rsidRPr="00235906" w:rsidDel="00235906">
          <w:rPr>
            <w:rFonts w:ascii="Georgia" w:eastAsia="Times New Roman" w:hAnsi="Georgia" w:cs="Times New Roman"/>
            <w:color w:val="0C7DBB"/>
            <w:sz w:val="24"/>
            <w:szCs w:val="24"/>
          </w:rPr>
          <w:delText>Tables S3</w:delText>
        </w:r>
        <w:r w:rsidRPr="00A036F9" w:rsidDel="00235906">
          <w:rPr>
            <w:rFonts w:ascii="Georgia" w:eastAsia="Times New Roman" w:hAnsi="Georgia" w:cs="Times New Roman"/>
            <w:color w:val="2E2E2E"/>
            <w:sz w:val="24"/>
            <w:szCs w:val="24"/>
          </w:rPr>
          <w:fldChar w:fldCharType="end"/>
        </w:r>
      </w:del>
      <w:bookmarkEnd w:id="162"/>
      <w:ins w:id="163" w:author="Graaf, S.C. de (Bastiaan)" w:date="2023-03-27T15:49:00Z">
        <w:r w:rsidR="00235906" w:rsidRPr="00A036F9">
          <w:rPr>
            <w:rFonts w:ascii="Georgia" w:eastAsia="Times New Roman" w:hAnsi="Georgia" w:cs="Times New Roman"/>
            <w:color w:val="2E2E2E"/>
            <w:sz w:val="24"/>
            <w:szCs w:val="24"/>
          </w:rPr>
          <w:fldChar w:fldCharType="begin"/>
        </w:r>
        <w:r w:rsidR="00235906" w:rsidRPr="00A036F9">
          <w:rPr>
            <w:rFonts w:ascii="Georgia" w:eastAsia="Times New Roman" w:hAnsi="Georgia" w:cs="Times New Roman"/>
            <w:color w:val="2E2E2E"/>
            <w:sz w:val="24"/>
            <w:szCs w:val="24"/>
          </w:rPr>
          <w:instrText xml:space="preserve"> HYPERLINK "https://www.sciencedirect.com/science/article/pii/S2405471221003318?via%3Dihub" \l "mmc7" </w:instrText>
        </w:r>
        <w:r w:rsidR="00235906" w:rsidRPr="00A036F9">
          <w:rPr>
            <w:rFonts w:ascii="Georgia" w:eastAsia="Times New Roman" w:hAnsi="Georgia" w:cs="Times New Roman"/>
            <w:color w:val="2E2E2E"/>
            <w:sz w:val="24"/>
            <w:szCs w:val="24"/>
          </w:rPr>
        </w:r>
        <w:r w:rsidR="00235906" w:rsidRPr="00A036F9">
          <w:rPr>
            <w:rFonts w:ascii="Georgia" w:eastAsia="Times New Roman" w:hAnsi="Georgia" w:cs="Times New Roman"/>
            <w:color w:val="2E2E2E"/>
            <w:sz w:val="24"/>
            <w:szCs w:val="24"/>
          </w:rPr>
          <w:fldChar w:fldCharType="separate"/>
        </w:r>
        <w:r w:rsidR="00235906">
          <w:rPr>
            <w:rFonts w:ascii="Georgia" w:eastAsia="Times New Roman" w:hAnsi="Georgia" w:cs="Times New Roman"/>
            <w:color w:val="0C7DBB"/>
            <w:sz w:val="24"/>
            <w:szCs w:val="24"/>
          </w:rPr>
          <w:t>\</w:t>
        </w:r>
        <w:proofErr w:type="spellStart"/>
        <w:r w:rsidR="00235906">
          <w:rPr>
            <w:rFonts w:ascii="Georgia" w:eastAsia="Times New Roman" w:hAnsi="Georgia" w:cs="Times New Roman"/>
            <w:color w:val="0C7DBB"/>
            <w:sz w:val="24"/>
            <w:szCs w:val="24"/>
          </w:rPr>
          <w:t>autoref</w:t>
        </w:r>
        <w:proofErr w:type="spellEnd"/>
        <w:r w:rsidR="00235906" w:rsidRPr="00A036F9">
          <w:rPr>
            <w:rFonts w:ascii="Georgia" w:eastAsia="Times New Roman" w:hAnsi="Georgia" w:cs="Times New Roman"/>
            <w:color w:val="2E2E2E"/>
            <w:sz w:val="24"/>
            <w:szCs w:val="24"/>
          </w:rPr>
          <w:fldChar w:fldCharType="end"/>
        </w:r>
        <w:r w:rsidR="00235906" w:rsidRPr="00235906">
          <w:rPr>
            <w:rFonts w:ascii="Georgia" w:eastAsia="Times New Roman" w:hAnsi="Georgia" w:cs="Times New Roman"/>
            <w:color w:val="2E2E2E"/>
            <w:sz w:val="24"/>
            <w:szCs w:val="24"/>
          </w:rPr>
          <w:t>{</w:t>
        </w:r>
        <w:r w:rsidR="00235906">
          <w:rPr>
            <w:rFonts w:ascii="Georgia" w:eastAsia="Times New Roman" w:hAnsi="Georgia" w:cs="Times New Roman"/>
            <w:color w:val="2E2E2E"/>
            <w:sz w:val="24"/>
            <w:szCs w:val="24"/>
          </w:rPr>
          <w:t>tab:tab</w:t>
        </w:r>
      </w:ins>
      <w:ins w:id="164" w:author="Graaf, S.C. de (Bastiaan)" w:date="2023-03-28T13:25:00Z">
        <w:r w:rsidR="00EB4B25">
          <w:rPr>
            <w:rFonts w:ascii="Georgia" w:eastAsia="Times New Roman" w:hAnsi="Georgia" w:cs="Times New Roman"/>
            <w:color w:val="2E2E2E"/>
            <w:sz w:val="24"/>
            <w:szCs w:val="24"/>
          </w:rPr>
          <w:t>dummy</w:t>
        </w:r>
      </w:ins>
      <w:ins w:id="165" w:author="Graaf, S.C. de (Bastiaan)" w:date="2023-03-27T15:49:00Z">
        <w:r w:rsidR="00235906">
          <w:rPr>
            <w:rFonts w:ascii="Georgia" w:eastAsia="Times New Roman" w:hAnsi="Georgia" w:cs="Times New Roman"/>
            <w:color w:val="2E2E2E"/>
            <w:sz w:val="24"/>
            <w:szCs w:val="24"/>
          </w:rPr>
          <w:t>3.</w:t>
        </w:r>
        <w:r w:rsidR="00235906">
          <w:rPr>
            <w:rFonts w:ascii="Georgia" w:eastAsia="Times New Roman" w:hAnsi="Georgia" w:cs="Times New Roman"/>
            <w:color w:val="2E2E2E"/>
            <w:sz w:val="24"/>
            <w:szCs w:val="24"/>
          </w:rPr>
          <w:t>4</w:t>
        </w:r>
        <w:r w:rsidR="00235906">
          <w:rPr>
            <w:rFonts w:ascii="Georgia" w:eastAsia="Times New Roman" w:hAnsi="Georgia" w:cs="Times New Roman"/>
            <w:color w:val="2E2E2E"/>
            <w:sz w:val="24"/>
            <w:szCs w:val="24"/>
          </w:rPr>
          <w:t>}</w:t>
        </w:r>
      </w:ins>
      <w:ins w:id="166" w:author="Graaf, S.C. de (Bastiaan)" w:date="2023-03-27T15:50:00Z">
        <w:r w:rsidR="00235906">
          <w:rPr>
            <w:rFonts w:ascii="Georgia" w:eastAsia="Times New Roman" w:hAnsi="Georgia" w:cs="Times New Roman"/>
            <w:color w:val="2E2E2E"/>
            <w:sz w:val="24"/>
            <w:szCs w:val="24"/>
          </w:rPr>
          <w:t>}</w:t>
        </w:r>
      </w:ins>
      <w:del w:id="167" w:author="Graaf, S.C. de (Bastiaan)" w:date="2023-03-27T15:49:00Z">
        <w:r w:rsidRPr="00A036F9" w:rsidDel="00235906">
          <w:rPr>
            <w:rFonts w:ascii="Georgia" w:eastAsia="Times New Roman" w:hAnsi="Georgia" w:cs="Times New Roman"/>
            <w:color w:val="2E2E2E"/>
            <w:sz w:val="24"/>
            <w:szCs w:val="24"/>
          </w:rPr>
          <w:delText> and </w:delText>
        </w:r>
        <w:bookmarkStart w:id="168" w:name="bmmc8"/>
        <w:r w:rsidRPr="00A036F9" w:rsidDel="00235906">
          <w:rPr>
            <w:rFonts w:ascii="Georgia" w:eastAsia="Times New Roman" w:hAnsi="Georgia" w:cs="Times New Roman"/>
            <w:color w:val="2E2E2E"/>
            <w:sz w:val="24"/>
            <w:szCs w:val="24"/>
          </w:rPr>
          <w:fldChar w:fldCharType="begin"/>
        </w:r>
        <w:r w:rsidRPr="00235906" w:rsidDel="00235906">
          <w:rPr>
            <w:rFonts w:ascii="Georgia" w:eastAsia="Times New Roman" w:hAnsi="Georgia" w:cs="Times New Roman"/>
            <w:color w:val="2E2E2E"/>
            <w:sz w:val="24"/>
            <w:szCs w:val="24"/>
          </w:rPr>
          <w:delInstrText xml:space="preserve"> HYPERLINK "https://www.sciencedirect.com/science/article/pii/S2405471221003318?via%3Dihub" \l "mmc8" </w:delInstrText>
        </w:r>
        <w:r w:rsidRPr="00235906" w:rsidDel="00235906">
          <w:rPr>
            <w:rFonts w:ascii="Georgia" w:eastAsia="Times New Roman" w:hAnsi="Georgia" w:cs="Times New Roman"/>
            <w:color w:val="2E2E2E"/>
            <w:sz w:val="24"/>
            <w:szCs w:val="24"/>
          </w:rPr>
        </w:r>
        <w:r w:rsidRPr="00A036F9" w:rsidDel="00235906">
          <w:rPr>
            <w:rFonts w:ascii="Georgia" w:eastAsia="Times New Roman" w:hAnsi="Georgia" w:cs="Times New Roman"/>
            <w:color w:val="2E2E2E"/>
            <w:sz w:val="24"/>
            <w:szCs w:val="24"/>
          </w:rPr>
          <w:fldChar w:fldCharType="separate"/>
        </w:r>
        <w:r w:rsidRPr="00235906" w:rsidDel="00235906">
          <w:rPr>
            <w:rFonts w:ascii="Georgia" w:eastAsia="Times New Roman" w:hAnsi="Georgia" w:cs="Times New Roman"/>
            <w:color w:val="0C7DBB"/>
            <w:sz w:val="24"/>
            <w:szCs w:val="24"/>
          </w:rPr>
          <w:delText>S4</w:delText>
        </w:r>
        <w:r w:rsidRPr="00A036F9" w:rsidDel="00235906">
          <w:rPr>
            <w:rFonts w:ascii="Georgia" w:eastAsia="Times New Roman" w:hAnsi="Georgia" w:cs="Times New Roman"/>
            <w:color w:val="2E2E2E"/>
            <w:sz w:val="24"/>
            <w:szCs w:val="24"/>
          </w:rPr>
          <w:fldChar w:fldCharType="end"/>
        </w:r>
      </w:del>
      <w:bookmarkEnd w:id="168"/>
      <w:r w:rsidRPr="00A036F9">
        <w:rPr>
          <w:rFonts w:ascii="Georgia" w:eastAsia="Times New Roman" w:hAnsi="Georgia" w:cs="Times New Roman"/>
          <w:color w:val="2E2E2E"/>
          <w:sz w:val="24"/>
          <w:szCs w:val="24"/>
        </w:rPr>
        <w:t xml:space="preserve">). Subsequently, the bottom-up and middle-down sequencing data and the measured intact accurate masses of the Fab, light chain, and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 xml:space="preserve"> were used to refine the selected template sequences and ultimately determine the mature sequence present in the donor, revealing discrepancies between the germline and mature sequences.</w:t>
      </w:r>
    </w:p>
    <w:p w14:paraId="001AD38A" w14:textId="3BCB0465"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In the protein-centric approach, we performed </w:t>
      </w:r>
      <w:hyperlink r:id="rId59" w:tooltip="Learn more about electron transfer dissociation from ScienceDirect's AI-generated Topic Pages" w:history="1">
        <w:r w:rsidRPr="00A036F9">
          <w:rPr>
            <w:rFonts w:ascii="Georgia" w:eastAsia="Times New Roman" w:hAnsi="Georgia" w:cs="Times New Roman"/>
            <w:color w:val="2E2E2E"/>
            <w:sz w:val="24"/>
            <w:szCs w:val="24"/>
            <w:u w:val="single"/>
          </w:rPr>
          <w:t>electron transfer dissociation</w:t>
        </w:r>
      </w:hyperlink>
      <w:r w:rsidRPr="00A036F9">
        <w:rPr>
          <w:rFonts w:ascii="Georgia" w:eastAsia="Times New Roman" w:hAnsi="Georgia" w:cs="Times New Roman"/>
          <w:color w:val="2E2E2E"/>
          <w:sz w:val="24"/>
          <w:szCs w:val="24"/>
        </w:rPr>
        <w:t xml:space="preserve"> (ETD) on the intact Fab, as well as the light chain and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 xml:space="preserve"> separately, obtained by reduction of the </w:t>
      </w:r>
      <w:r w:rsidRPr="00A036F9">
        <w:rPr>
          <w:rFonts w:ascii="Georgia" w:eastAsia="Times New Roman" w:hAnsi="Georgia" w:cs="Times New Roman"/>
          <w:color w:val="2E2E2E"/>
          <w:sz w:val="24"/>
          <w:szCs w:val="24"/>
        </w:rPr>
        <w:lastRenderedPageBreak/>
        <w:t>Fab molecule (</w:t>
      </w:r>
      <w:hyperlink r:id="rId60" w:anchor="fig3"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{fig:fig3.3}</w:t>
        </w:r>
      </w:hyperlink>
      <w:r w:rsidRPr="00A036F9">
        <w:rPr>
          <w:rFonts w:ascii="Georgia" w:eastAsia="Times New Roman" w:hAnsi="Georgia" w:cs="Times New Roman"/>
          <w:color w:val="2E2E2E"/>
          <w:sz w:val="24"/>
          <w:szCs w:val="24"/>
        </w:rPr>
        <w:t>A</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bottom trace). Several fragmentation scans obtained for the intact Fab, the separated light chain, and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 xml:space="preserve"> were grouped and combined based on their unique precursor mass and retention time (</w:t>
      </w:r>
      <w:hyperlink r:id="rId61" w:anchor="fig3"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{fig:fig3.3}</w:t>
        </w:r>
      </w:hyperlink>
      <w:r w:rsidRPr="00A036F9">
        <w:rPr>
          <w:rFonts w:ascii="Georgia" w:eastAsia="Times New Roman" w:hAnsi="Georgia" w:cs="Times New Roman"/>
          <w:color w:val="2E2E2E"/>
          <w:sz w:val="24"/>
          <w:szCs w:val="24"/>
        </w:rPr>
        <w:t>B</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The ETD mass spectra of the intact Fab yielded accurate masses of the light chain and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 xml:space="preserve"> by cleavage of the interchain </w:t>
      </w:r>
      <w:hyperlink r:id="rId62" w:tooltip="Learn more about disulfide bond from ScienceDirect's AI-generated Topic Pages" w:history="1">
        <w:r w:rsidRPr="00A036F9">
          <w:rPr>
            <w:rFonts w:ascii="Georgia" w:eastAsia="Times New Roman" w:hAnsi="Georgia" w:cs="Times New Roman"/>
            <w:color w:val="2E2E2E"/>
            <w:sz w:val="24"/>
            <w:szCs w:val="24"/>
            <w:u w:val="single"/>
          </w:rPr>
          <w:t>disulfide bond</w:t>
        </w:r>
      </w:hyperlink>
      <w:r w:rsidRPr="00A036F9">
        <w:rPr>
          <w:rFonts w:ascii="Georgia" w:eastAsia="Times New Roman" w:hAnsi="Georgia" w:cs="Times New Roman"/>
          <w:color w:val="2E2E2E"/>
          <w:sz w:val="24"/>
          <w:szCs w:val="24"/>
        </w:rPr>
        <w:t>, thus providing direct information about the light-chain-heavy-chain pairing (</w:t>
      </w:r>
      <w:hyperlink r:id="rId63" w:anchor="fig3"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{fig:fig3.3}</w:t>
        </w:r>
      </w:hyperlink>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top spectra). In addition, these ETD spectra yielded extended sequence tags, covering informative parts of the CDR3 and framework (FR) 4 regions of both Fab chains, in a similar manner as previously reported by performing ETD or ECD of intact IgG molecules </w:t>
      </w:r>
      <w:bookmarkStart w:id="169" w:name="bbib12"/>
      <w:r w:rsidR="00F537FC">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{"citationItems":[{"id":"ITEM-1","itemData":{"DOI":"10.1039/D0SC03438J","ISSN":"20416539","abstract":"Although incredibly diverse in specificity, millions of unique Immunoglobulin G (IgG) molecules in the human antibody repertoire share most of their amino acid sequence. These constant parts of IgG do not yield any useful information in attempts to sequence antibodies de novo. Therefore, methods focusing solely on the variable regions and providing unambiguous sequence reads are strongly advantageous. We report a mass spectrometry-based method that uses electron capture dissociation (ECD) to provide straightforward-to-read sequence ladders for the variable parts of both the light and heavy chains, with a preference for the functionally important CDR3. We optimized this method on the therapeutic antibody Trastuzumab and demonstrate its applicability on two monoclonal quartets of the four IgG subclasses, IgG1, IgG2, IgG3 and IgG4. The method is based on proteolytically separating the variable F(ab′)2 part from the conserved Fc part, whereafter the F(ab′)2 portions are mass-analyzed and fragmented by ECD. Pure ECD, without additional collisional activation, leads to straightforward-to-read sequence tags covering the CDR3 of both the light and heavy chains. Using molecular modelling and structural analysis, we discuss and explain this selective fragmentation behavior and describe how structural features of the different IgG subclasses lead to distinct fragmentation patterns. Overall, we foresee that pure ECD on F(ab′)2 or Fab molecules can become a valuable tool for the de novo sequencing of serum antibodies.","author":[{"dropping-particle":"","family":"Boer","given":"Maurits A.","non-dropping-particle":"Den","parse-names":false,"suffix":""},{"dropping-particle":"","family":"Greisch","given":"Jean Francois","non-dropping-particle":"","parse-names":false,"suffix":""},{"dropping-particle":"","family":"Tamara","given":"Sem","non-dropping-particle":"","parse-names":false,"suffix":""},{"dropping-particle":"","family":"Bondt","given":"Albert","non-dropping-particle":"","parse-names":false,"suffix":""},{"dropping-particle":"","family":"Heck","given":"Albert J.R.","non-dropping-particle":"","parse-names":false,"suffix":""}],"container-title":"Chemical Science","id":"ITEM-1","issue":"43","issued":{"date-parts":[["2020","11","21"]]},"page":"11886-11896","publisher":"Royal Society of Chemistry","title":"Selectivity over coverage in: De novo sequencing of IgGs","type":"article-journal","volume":"11"},"uris":["http://www.mendeley.com/documents/?uuid=c004e2df-d3e8-4f4f-ac0d-884a62db2256"]},{"id":"ITEM-2","itemData":{"DOI":"10.1016/j.jprot.2017.02.013","ISSN":"18767737","PMID":"28242452","abstract":"The increasing importance of immunoglobulins G (IgGs) as biotherapeutics calls for improved structural characterization methods designed for these large (~ 150 kDa) macromolecules. Analysis workflows have to be rapid, robust, and require minimal sample preparation. In a previous work we showed the potential of Orbitrap Fourier transform mass spectrometry (FTMS) combined with electron transfer dissociation (ETD) for the top-down investigation of an intact IgG1, resulting in ~ 30% sequence coverage. Here, we describe a top-down analysis of two IgGs1 (adalimumab and trastuzumab) and one IgG2 (panitumumab) performed with ETD on a mass spectrometer equipped with a high-field Orbitrap mass analyzer. For the IgGs1, sequence coverage comparable to the previous results was achieved in a two-fold reduced number of summed transients, which corresponds, taken together with the significantly increased spectra acquisition rate, to ~ six-fold improvement in analysis time. Furthermore, we studied the influence of ion-ion interaction times on ETD product ions for IgGs1, and the differences in fragmentation behavior between IgGs1 and IgG2, which present structural differences. Overall, these results reinforce the hypothesis that gas phase dissociation using both energy threshold-based and radical-driven ion activations is directed to specific regions of the polypeptide chains mostly by the location of disulfide bonds. Significance of the study Compared with our previous report, the results presented herein demonstrate the power of technological advances of the next generation Orbitrap™ platform, including the use of a high-field compact (i.e., D20) Orbitrap mass analyzer, and a dedicated manipulation strategy for large protein ions (via their trapping in the HCD collision cell along with reduction of the pressure in the cell). Notably, these important developments became recently commercially available in the top-end Orbitrap platforms under the name of “Protein Mode”. Furthermore, we continued exploring the advantages offered by the summation (averaging) of transients (time-domain data) for improving the signal-to-noise ratio of top-down mass spectra. Finally, for the first time we report the application of the hybrid ion activation technique that combines electron transfer dissociation and higher energy collisional dissociation, known as EThcD, on intact monoclonal antibodies. Under these specific instrumental parameters, EThcD produces a partially complementary fragme…","author":[{"dropping-particle":"","family":"Fornelli","given":"Luca","non-dropping-particle":"","parse-names":false,"suffix":""},{"dropping-particle":"","family":"Ayoub","given":"Daniel","non-dropping-particle":"","parse-names":false,"suffix":""},{"dropping-particle":"","family":"Aizikov","given":"Konstantin","non-dropping-particle":"","parse-names":false,"suffix":""},{"dropping-particle":"","family":"Liu","given":"Xiaowen","non-dropping-particle":"","parse-names":false,"suffix":""},{"dropping-particle":"","family":"Damoc","given":"Eugen","non-dropping-particle":"","parse-names":false,"suffix":""},{"dropping-particle":"","family":"Pevzner","given":"Pavel A.","non-dropping-particle":"","parse-names":false,"suffix":""},{"dropping-particle":"","family":"Makarov","given":"Alexander","non-dropping-particle":"","parse-names":false,"suffix":""},{"dropping-particle":"","family":"Beck","given":"Alain","non-dropping-particle":"","parse-names":false,"suffix":""},{"dropping-particle":"","family":"Tsybin","given":"Yury O.","non-dropping-particle":"","parse-names":false,"suffix":""}],"container-title":"Journal of Proteomics","id":"ITEM-2","issued":{"date-parts":[["2017","4","21"]]},"page":"67-76","publisher":"Elsevier B.V.","title":"Top-down analysis of immunoglobulin G isotypes 1 and 2 with electron transfer dissociation on a high-field Orbitrap mass spectrometer","type":"article-journal","volume":"159"},"uris":["http://www.mendeley.com/documents/?uuid=861b8efa-49cc-4759-8596-ce78223808e0"]},{"id":"ITEM-3","itemData":{"DOI":"10.1021/ACS.ANALCHEM.9B03129","ISSN":"15206882","PMID":"31769659","abstract":"One challenge associated with the discovery and development of monoclonal antibody (mAb) therapeutics is the determination of heavy chain and light chain pairing. Advances in MS instrumentation and MS/MS methods have greatly enhanced capabilities for the analysis of large intact proteins yielding much more detailed and accurate proteoform characterization. Consequently, direct interrogation of intact antibodies or F(ab′)2 and Fab fragments has the potential to significantly streamline therapeutic mAb discovery processes. Here, we demonstrate for the first time the ability to efficiently cleave disulfide bonds linking heavy and light chains of mAbs using electron capture dissociation (ECD) and 157 nm ultraviolet photodissociation (UVPD). The combination of intact mAb, Fab, or F(ab′)2 mass, intact LC and Fd masses, and CDR3 sequence coverage enabled determination of heavy chain and light chain pairing from a single experiment and experimental condition. These results demonstrate the potential of top-down and middle-down proteomics to significantly streamline therapeutic antibody discovery.","author":[{"dropping-particle":"","family":"Shaw","given":"Jared B.","non-dropping-particle":"","parse-names":false,"suffix":""},{"dropping-particle":"","family":"Liu","given":"Weijing","non-dropping-particle":"","parse-names":false,"suffix":""},{"dropping-particle":"V.","family":"Vasil′ev","given":"Yury","non-dropping-particle":"","parse-names":false,"suffix":""},{"dropping-particle":"","family":"Bracken","given":"Carter C.","non-dropping-particle":"","parse-names":false,"suffix":""},{"dropping-particle":"","family":"Malhan","given":"Neha","non-dropping-particle":"","parse-names":false,"suffix":""},{"dropping-particle":"","family":"Guthals","given":"Adrian","non-dropping-particle":"","parse-names":false,"suffix":""},{"dropping-particle":"","family":"Beckman","given":"Joseph S.","non-dropping-particle":"","parse-names":false,"suffix":""},{"dropping-particle":"","family":"Voinov","given":"Valery G.","non-dropping-particle":"","parse-names":false,"suffix":""}],"container-title":"Analytical Chemistry","id":"ITEM-3","issue":"1","issued":{"date-parts":[["2020","1","7"]]},"page":"766-773","publisher":"American Chemical Society","title":"Direct determination of antibody chain pairing by top-down and middle-down mass spectrometry using electron capture dissociation and ultraviolet photodissociation","type":"article-journal","volume":"92"},"uris":["http://www.mendeley.com/documents/?uuid=643e4caf-d0d5-4b5e-9b47-0a458008f199"]}],"mendeley":{"formattedCitation":"\\cite{Den Boer2020Selectivity over coverage in: De novo sequencing of IgGs|||Fornelli2017Top-down analysis of immunoglobulin G isotypes 1 and 2 with electron transfer dissociation on a high-field Orbitrap mass spectrometer|||Shaw2020Direct determination of antibody chain pairing by top-down and middle-down mass spectrometry using electron capture dissociation and ultraviolet photodissociation}","plainTextFormattedCitation":"\\cite{Den Boer2020Selectivity over coverage in: De novo sequencing of IgGs|||Fornelli2017Top-down analysis of immunoglobulin G isotypes 1 and 2 with electron transfer dissociation on a high-field Orbitrap mass spectrometer|||Shaw2020Direct determination of antibody chain pairing by top-down and middle-down mass spectrometry using electron capture dissociation and ultraviolet photodissociation}","previouslyFormattedCitation":"&lt;sup&gt;33–35&lt;/sup&gt;"},"properties":{"noteIndex":0},"schema":"https://github.com/citation-style-language/schema/raw/master/csl-citation.json"}</w:instrText>
      </w:r>
      <w:r w:rsidR="00F537FC">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\cite{Den Boer2020Selectivity over coverage in: De novo sequencing of IgGs|||Fornelli2017Top-down analysis of immunoglobulin G isotypes 1 and 2 with electron transfer dissociation on a high-field Orbitrap mass spectrometer|||Shaw2020Direct determination of antibody chain pairing by top-down and middle-down mass spectrometry using electron capture dissociation and ultraviolet photodissociation}</w:t>
      </w:r>
      <w:r w:rsidR="00F537FC">
        <w:rPr>
          <w:rFonts w:ascii="Georgia" w:eastAsia="Times New Roman" w:hAnsi="Georgia" w:cs="Times New Roman"/>
          <w:color w:val="2E2E2E"/>
          <w:sz w:val="24"/>
          <w:szCs w:val="24"/>
        </w:rPr>
        <w:fldChar w:fldCharType="end"/>
      </w:r>
      <w:bookmarkEnd w:id="169"/>
      <w:r w:rsidRPr="00A036F9">
        <w:rPr>
          <w:rFonts w:ascii="Georgia" w:eastAsia="Times New Roman" w:hAnsi="Georgia" w:cs="Times New Roman"/>
          <w:color w:val="2E2E2E"/>
          <w:sz w:val="24"/>
          <w:szCs w:val="24"/>
        </w:rPr>
        <w:t>. Complementary, ETD spectra of the separated Fab chains yielded partial sequence information for the FR1, CDR1, FR2, CDR2, and the constant region of the selected clone (</w:t>
      </w:r>
      <w:hyperlink r:id="rId64" w:anchor="fig3"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{fig:fig3.3}</w:t>
        </w:r>
      </w:hyperlink>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bottom spectra and </w:t>
      </w:r>
      <w:hyperlink r:id="rId65"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{fig:figs3.6}</w:t>
        </w:r>
      </w:hyperlink>
      <w:r w:rsidR="00E05F34">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 Although our middle-down MS data provided valuable information about the clone of interest, they did not fully cover the sequence, primarily due to incomplete fragment formation and ambiguous sequence information obtained from the larger fragments.</w:t>
      </w:r>
    </w:p>
    <w:p w14:paraId="20320B62" w14:textId="6BDF557B"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To further extend our sequencing attempt, we subjected the fraction containing the targeted IgG1 clone to enzymatic digestion, using in parallel four </w:t>
      </w:r>
      <w:hyperlink r:id="rId66" w:tooltip="Learn more about proteases from ScienceDirect's AI-generated Topic Pages" w:history="1">
        <w:r w:rsidRPr="00A036F9">
          <w:rPr>
            <w:rFonts w:ascii="Georgia" w:eastAsia="Times New Roman" w:hAnsi="Georgia" w:cs="Times New Roman"/>
            <w:color w:val="2E2E2E"/>
            <w:sz w:val="24"/>
            <w:szCs w:val="24"/>
            <w:u w:val="single"/>
          </w:rPr>
          <w:t>proteases</w:t>
        </w:r>
      </w:hyperlink>
      <w:r w:rsidRPr="00A036F9">
        <w:rPr>
          <w:rFonts w:ascii="Georgia" w:eastAsia="Times New Roman" w:hAnsi="Georgia" w:cs="Times New Roman"/>
          <w:color w:val="2E2E2E"/>
          <w:sz w:val="24"/>
          <w:szCs w:val="24"/>
        </w:rPr>
        <w:t>: </w:t>
      </w:r>
      <w:hyperlink r:id="rId67" w:tooltip="Learn more about trypsin from ScienceDirect's AI-generated Topic Pages" w:history="1">
        <w:r w:rsidRPr="00A036F9">
          <w:rPr>
            <w:rFonts w:ascii="Georgia" w:eastAsia="Times New Roman" w:hAnsi="Georgia" w:cs="Times New Roman"/>
            <w:color w:val="2E2E2E"/>
            <w:sz w:val="24"/>
            <w:szCs w:val="24"/>
            <w:u w:val="single"/>
          </w:rPr>
          <w:t>trypsin</w:t>
        </w:r>
      </w:hyperlink>
      <w:r w:rsidRPr="00A036F9">
        <w:rPr>
          <w:rFonts w:ascii="Georgia" w:eastAsia="Times New Roman" w:hAnsi="Georgia" w:cs="Times New Roman"/>
          <w:color w:val="2E2E2E"/>
          <w:sz w:val="24"/>
          <w:szCs w:val="24"/>
        </w:rPr>
        <w:t>, </w:t>
      </w:r>
      <w:hyperlink r:id="rId68" w:tooltip="Learn more about chymotrypsin from ScienceDirect's AI-generated Topic Pages" w:history="1">
        <w:r w:rsidRPr="00A036F9">
          <w:rPr>
            <w:rFonts w:ascii="Georgia" w:eastAsia="Times New Roman" w:hAnsi="Georgia" w:cs="Times New Roman"/>
            <w:color w:val="2E2E2E"/>
            <w:sz w:val="24"/>
            <w:szCs w:val="24"/>
            <w:u w:val="single"/>
          </w:rPr>
          <w:t>chymotrypsin</w:t>
        </w:r>
      </w:hyperlink>
      <w:r w:rsidRPr="00A036F9">
        <w:rPr>
          <w:rFonts w:ascii="Georgia" w:eastAsia="Times New Roman" w:hAnsi="Georgia" w:cs="Times New Roman"/>
          <w:color w:val="2E2E2E"/>
          <w:sz w:val="24"/>
          <w:szCs w:val="24"/>
        </w:rPr>
        <w:t>, </w:t>
      </w:r>
      <w:hyperlink r:id="rId69" w:tooltip="Learn more about thermolysin from ScienceDirect's AI-generated Topic Pages" w:history="1">
        <w:r w:rsidRPr="00A036F9">
          <w:rPr>
            <w:rFonts w:ascii="Georgia" w:eastAsia="Times New Roman" w:hAnsi="Georgia" w:cs="Times New Roman"/>
            <w:color w:val="2E2E2E"/>
            <w:sz w:val="24"/>
            <w:szCs w:val="24"/>
            <w:u w:val="single"/>
          </w:rPr>
          <w:t>thermolysin</w:t>
        </w:r>
      </w:hyperlink>
      <w:r w:rsidRPr="00A036F9">
        <w:rPr>
          <w:rFonts w:ascii="Georgia" w:eastAsia="Times New Roman" w:hAnsi="Georgia" w:cs="Times New Roman"/>
          <w:color w:val="2E2E2E"/>
          <w:sz w:val="24"/>
          <w:szCs w:val="24"/>
        </w:rPr>
        <w:t>, and </w:t>
      </w:r>
      <w:hyperlink r:id="rId70" w:tooltip="Learn more about pepsin from ScienceDirect's AI-generated Topic Pages" w:history="1">
        <w:r w:rsidRPr="00A036F9">
          <w:rPr>
            <w:rFonts w:ascii="Georgia" w:eastAsia="Times New Roman" w:hAnsi="Georgia" w:cs="Times New Roman"/>
            <w:color w:val="2E2E2E"/>
            <w:sz w:val="24"/>
            <w:szCs w:val="24"/>
            <w:u w:val="single"/>
          </w:rPr>
          <w:t>pepsin</w:t>
        </w:r>
      </w:hyperlink>
      <w:r w:rsidRPr="00A036F9">
        <w:rPr>
          <w:rFonts w:ascii="Georgia" w:eastAsia="Times New Roman" w:hAnsi="Georgia" w:cs="Times New Roman"/>
          <w:color w:val="2E2E2E"/>
          <w:sz w:val="24"/>
          <w:szCs w:val="24"/>
        </w:rPr>
        <w:t>. The resulting peptides were analyzed by a bottom-up approach, using </w:t>
      </w:r>
      <w:del w:id="170" w:author="Graaf, S.C. de (Bastiaan)" w:date="2023-03-27T12:42:00Z">
        <w:r w:rsidRPr="00A036F9" w:rsidDel="005D08D0">
          <w:rPr>
            <w:rFonts w:ascii="Georgia" w:eastAsia="Times New Roman" w:hAnsi="Georgia" w:cs="Times New Roman"/>
            <w:i/>
            <w:iCs/>
            <w:color w:val="2E2E2E"/>
            <w:sz w:val="24"/>
            <w:szCs w:val="24"/>
          </w:rPr>
          <w:delText>de novo</w:delText>
        </w:r>
      </w:del>
      <w:ins w:id="171" w:author="Graaf, S.C. de (Bastiaan)" w:date="2023-03-27T12:42:00Z">
        <w:r w:rsidR="005D08D0">
          <w:rPr>
            <w:rFonts w:ascii="Georgia" w:eastAsia="Times New Roman" w:hAnsi="Georgia" w:cs="Times New Roman"/>
            <w:i/>
            <w:iCs/>
            <w:color w:val="2E2E2E"/>
            <w:sz w:val="24"/>
            <w:szCs w:val="24"/>
          </w:rPr>
          <w:t>\emph{de novo}</w:t>
        </w:r>
      </w:ins>
      <w:r w:rsidRPr="00A036F9">
        <w:rPr>
          <w:rFonts w:ascii="Georgia" w:eastAsia="Times New Roman" w:hAnsi="Georgia" w:cs="Times New Roman"/>
          <w:color w:val="2E2E2E"/>
          <w:sz w:val="24"/>
          <w:szCs w:val="24"/>
        </w:rPr>
        <w:t xml:space="preserve"> sequencing algorithms for sequence annotation </w:t>
      </w:r>
      <w:r w:rsidR="00AE03FF">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{"citationItems":[{"id":"ITEM-1","itemData":{"DOI":"10.1021/ACS.JPROTEOME.1C00169","ISSN":"15353907","PMID":"34121409","abstract":"Antibody sequence information is crucial to understanding the structural basis for antigen binding and enables the use of antibodies as therapeutics and research tools. Here, we demonstrate a method for directde novosequencing of monoclonal IgG from the purified antibody products. The method uses a panel of multiple complementary proteases to generate suitable peptides forde novosequencing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Research","id":"ITEM-1","issue":"7","issued":{"date-parts":[["2021","7","2"]]},"page":"3559-3566","publisher":"American Chemical Society","title":"Mass Spectrometry-BasedDe NovoSequencing of Monoclonal Antibodies Using Multiple Proteases and a Dual Fragmentation Scheme","type":"article-journal","volume":"20"},"uris":["http://www.mendeley.com/documents/?uuid=f9902c4e-043f-43a5-95ae-a17c41665f7c"]}],"mendeley":{"formattedCitation":"\\cite{Peng2021Mass Spectrometry-BasedDe NovoSequencing of Monoclonal Antibodies Using Multiple Proteases and a Dual Fragmentation Scheme}","plainTextFormattedCitation":"\\cite{Peng2021Mass Spectrometry-BasedDe NovoSequencing of Monoclonal Antibodies Using Multiple Proteases and a Dual Fragmentation Scheme}","previouslyFormattedCitation":"&lt;sup&gt;36&lt;/sup&gt;"},"properties":{"noteIndex":0},"schema":"https://github.com/citation-style-language/schema/raw/master/csl-citation.json"}</w:instrText>
      </w:r>
      <w:r w:rsidR="00AE03FF">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\cite{Peng2021Mass Spectrometry-BasedDe NovoSequencing of Monoclonal Antibodies Using Multiple Proteases and a Dual Fragmentation Scheme}</w:t>
      </w:r>
      <w:r w:rsidR="00AE03FF">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Although fractionated and enriched for the desired </w:t>
      </w:r>
      <w:r w:rsidR="00307E4D">
        <w:rPr>
          <w:rFonts w:ascii="Georgia" w:eastAsia="Times New Roman" w:hAnsi="Georgia" w:cs="Times New Roman"/>
          <w:color w:val="2E2E2E"/>
          <w:sz w:val="24"/>
          <w:szCs w:val="24"/>
          <w:vertAlign w:val="superscript"/>
        </w:rPr>
        <w:t>\</w:t>
      </w:r>
      <w:proofErr w:type="spellStart"/>
      <w:r w:rsidR="00307E4D">
        <w:rPr>
          <w:rFonts w:ascii="Georgia" w:eastAsia="Times New Roman" w:hAnsi="Georgia" w:cs="Times New Roman"/>
          <w:color w:val="2E2E2E"/>
          <w:sz w:val="24"/>
          <w:szCs w:val="24"/>
          <w:vertAlign w:val="superscript"/>
        </w:rPr>
        <w:t>textsuperscript</w:t>
      </w:r>
      <w:proofErr w:type="spellEnd"/>
      <w:r w:rsidR="00307E4D">
        <w:rPr>
          <w:rFonts w:ascii="Georgia" w:eastAsia="Times New Roman" w:hAnsi="Georgia" w:cs="Times New Roman"/>
          <w:color w:val="2E2E2E"/>
          <w:sz w:val="24"/>
          <w:szCs w:val="24"/>
          <w:vertAlign w:val="superscript"/>
        </w:rPr>
        <w:t>{</w:t>
      </w:r>
      <w:r w:rsidRPr="00A036F9">
        <w:rPr>
          <w:rFonts w:ascii="Georgia" w:eastAsia="Times New Roman" w:hAnsi="Georgia" w:cs="Times New Roman"/>
          <w:color w:val="2E2E2E"/>
          <w:sz w:val="18"/>
          <w:szCs w:val="18"/>
          <w:vertAlign w:val="superscript"/>
        </w:rPr>
        <w:t>24.4</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1 </w:t>
      </w:r>
      <w:r w:rsidR="00307E4D">
        <w:rPr>
          <w:rFonts w:ascii="Georgia" w:eastAsia="Times New Roman" w:hAnsi="Georgia" w:cs="Times New Roman"/>
          <w:color w:val="2E2E2E"/>
          <w:sz w:val="24"/>
          <w:szCs w:val="24"/>
          <w:vertAlign w:val="subscript"/>
        </w:rPr>
        <w:t>\</w:t>
      </w:r>
      <w:proofErr w:type="spellStart"/>
      <w:r w:rsidR="00307E4D">
        <w:rPr>
          <w:rFonts w:ascii="Georgia" w:eastAsia="Times New Roman" w:hAnsi="Georgia" w:cs="Times New Roman"/>
          <w:color w:val="2E2E2E"/>
          <w:sz w:val="24"/>
          <w:szCs w:val="24"/>
          <w:vertAlign w:val="subscript"/>
        </w:rPr>
        <w:t>textsubscript</w:t>
      </w:r>
      <w:proofErr w:type="spellEnd"/>
      <w:r w:rsidR="00307E4D">
        <w:rPr>
          <w:rFonts w:ascii="Georgia" w:eastAsia="Times New Roman" w:hAnsi="Georgia" w:cs="Times New Roman"/>
          <w:color w:val="2E2E2E"/>
          <w:sz w:val="24"/>
          <w:szCs w:val="24"/>
          <w:vertAlign w:val="subscript"/>
        </w:rPr>
        <w:t>{</w:t>
      </w:r>
      <w:r w:rsidRPr="00A036F9">
        <w:rPr>
          <w:rFonts w:ascii="Georgia" w:eastAsia="Times New Roman" w:hAnsi="Georgia" w:cs="Times New Roman"/>
          <w:color w:val="2E2E2E"/>
          <w:sz w:val="18"/>
          <w:szCs w:val="18"/>
          <w:vertAlign w:val="subscript"/>
        </w:rPr>
        <w:t>47,359.4</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 clone, the bottom-up MS data also contained numerous peptides originating from co-isolated plasma clones (</w:t>
      </w:r>
      <w:hyperlink r:id="rId71"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{fig:figs3.7}</w:t>
        </w:r>
      </w:hyperlink>
      <w:r w:rsidR="00E05F34">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 which made it impossible to determine the correct sequence by solely using the bottom-up MS data. Nevertheless, by iteratively extending the sequence information from the middle-down MS approach with the </w:t>
      </w:r>
      <w:del w:id="172" w:author="Graaf, S.C. de (Bastiaan)" w:date="2023-03-27T12:42:00Z">
        <w:r w:rsidRPr="00A036F9" w:rsidDel="005D08D0">
          <w:rPr>
            <w:rFonts w:ascii="Georgia" w:eastAsia="Times New Roman" w:hAnsi="Georgia" w:cs="Times New Roman"/>
            <w:i/>
            <w:iCs/>
            <w:color w:val="2E2E2E"/>
            <w:sz w:val="24"/>
            <w:szCs w:val="24"/>
          </w:rPr>
          <w:delText>de novo</w:delText>
        </w:r>
      </w:del>
      <w:ins w:id="173" w:author="Graaf, S.C. de (Bastiaan)" w:date="2023-03-27T12:42:00Z">
        <w:r w:rsidR="005D08D0">
          <w:rPr>
            <w:rFonts w:ascii="Georgia" w:eastAsia="Times New Roman" w:hAnsi="Georgia" w:cs="Times New Roman"/>
            <w:i/>
            <w:iCs/>
            <w:color w:val="2E2E2E"/>
            <w:sz w:val="24"/>
            <w:szCs w:val="24"/>
          </w:rPr>
          <w:t>\emph{de novo}</w:t>
        </w:r>
      </w:ins>
      <w:r w:rsidRPr="00A036F9">
        <w:rPr>
          <w:rFonts w:ascii="Georgia" w:eastAsia="Times New Roman" w:hAnsi="Georgia" w:cs="Times New Roman"/>
          <w:color w:val="2E2E2E"/>
          <w:sz w:val="24"/>
          <w:szCs w:val="24"/>
        </w:rPr>
        <w:t> peptides from the bottom-up MS approach, we ultimately were able to extract the most likely germline precursor of the targeted clone and, notably, its mature sequence by implementing various single-amino-acid mutations not present in the IMGT database (</w:t>
      </w:r>
      <w:bookmarkStart w:id="174" w:name="bfig4"/>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"https://www.sciencedirect.com/science/article/pii/S2405471221003318?via%3Dihub" \l "fig4"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{fig:fig3.4}</w:t>
      </w:r>
      <w:r w:rsidRPr="00A036F9">
        <w:rPr>
          <w:rFonts w:ascii="Georgia" w:eastAsia="Times New Roman" w:hAnsi="Georgia" w:cs="Times New Roman"/>
          <w:color w:val="2E2E2E"/>
          <w:sz w:val="24"/>
          <w:szCs w:val="24"/>
        </w:rPr>
        <w:fldChar w:fldCharType="end"/>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w:t>
      </w:r>
    </w:p>
    <w:p w14:paraId="482E8667" w14:textId="7C6340A0"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CDCAA"/>
          <w:sz w:val="21"/>
          <w:szCs w:val="21"/>
        </w:rPr>
        <w:t>\begin</w:t>
      </w:r>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proofErr w:type="gramStart"/>
      <w:r w:rsidRPr="004856F7">
        <w:rPr>
          <w:rFonts w:ascii="Fira Code" w:eastAsia="Times New Roman" w:hAnsi="Fira Code" w:cs="Fira Code"/>
          <w:color w:val="9CDCFE"/>
          <w:sz w:val="21"/>
          <w:szCs w:val="21"/>
        </w:rPr>
        <w:t>*</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w:t>
      </w:r>
      <w:proofErr w:type="spellStart"/>
      <w:r w:rsidR="00E70462">
        <w:rPr>
          <w:rFonts w:ascii="Fira Code" w:eastAsia="Times New Roman" w:hAnsi="Fira Code" w:cs="Fira Code"/>
          <w:color w:val="D4D4D4"/>
          <w:sz w:val="21"/>
          <w:szCs w:val="21"/>
        </w:rPr>
        <w:t>h</w:t>
      </w:r>
      <w:r w:rsidR="00D71FA0">
        <w:rPr>
          <w:rFonts w:ascii="Fira Code" w:eastAsia="Times New Roman" w:hAnsi="Fira Code" w:cs="Fira Code"/>
          <w:color w:val="D4D4D4"/>
          <w:sz w:val="21"/>
          <w:szCs w:val="21"/>
        </w:rPr>
        <w:t>p</w:t>
      </w:r>
      <w:r w:rsidRPr="004856F7">
        <w:rPr>
          <w:rFonts w:ascii="Fira Code" w:eastAsia="Times New Roman" w:hAnsi="Fira Code" w:cs="Fira Code"/>
          <w:color w:val="D4D4D4"/>
          <w:sz w:val="21"/>
          <w:szCs w:val="21"/>
        </w:rPr>
        <w:t>tb</w:t>
      </w:r>
      <w:proofErr w:type="spellEnd"/>
      <w:r w:rsidRPr="004856F7">
        <w:rPr>
          <w:rFonts w:ascii="Fira Code" w:eastAsia="Times New Roman" w:hAnsi="Fira Code" w:cs="Fira Code"/>
          <w:color w:val="D4D4D4"/>
          <w:sz w:val="21"/>
          <w:szCs w:val="21"/>
        </w:rPr>
        <w:t>]</w:t>
      </w:r>
    </w:p>
    <w:p w14:paraId="3BE6F0BD"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center</w:t>
      </w:r>
      <w:proofErr w:type="gramEnd"/>
    </w:p>
    <w:p w14:paraId="25AE5BE7"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\includegraphics</w:t>
      </w:r>
      <w:proofErr w:type="gramStart"/>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Chapter.3/Figures/f4.png}</w:t>
      </w:r>
    </w:p>
    <w:p w14:paraId="2D086D35"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caption</w:t>
      </w:r>
      <w:r w:rsidRPr="004856F7">
        <w:rPr>
          <w:rFonts w:ascii="Fira Code" w:eastAsia="Times New Roman" w:hAnsi="Fira Code" w:cs="Fira Code"/>
          <w:color w:val="D4D4D4"/>
          <w:sz w:val="21"/>
          <w:szCs w:val="21"/>
        </w:rPr>
        <w:t>{</w:t>
      </w:r>
      <w:proofErr w:type="gramEnd"/>
    </w:p>
    <w:p w14:paraId="37525E40" w14:textId="638C161E"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textbf</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b/>
          <w:bCs/>
          <w:color w:val="569CD6"/>
          <w:sz w:val="21"/>
          <w:szCs w:val="21"/>
        </w:rPr>
        <w:t xml:space="preserve">Integrative </w:t>
      </w:r>
      <w:del w:id="175" w:author="Graaf, S.C. de (Bastiaan)" w:date="2023-03-27T12:42:00Z">
        <w:r w:rsidRPr="004856F7" w:rsidDel="005D08D0">
          <w:rPr>
            <w:rFonts w:ascii="Fira Code" w:eastAsia="Times New Roman" w:hAnsi="Fira Code" w:cs="Fira Code"/>
            <w:b/>
            <w:bCs/>
            <w:color w:val="569CD6"/>
            <w:sz w:val="21"/>
            <w:szCs w:val="21"/>
          </w:rPr>
          <w:delText>de novo</w:delText>
        </w:r>
      </w:del>
      <w:ins w:id="176" w:author="Graaf, S.C. de (Bastiaan)" w:date="2023-03-27T12:42:00Z">
        <w:r w:rsidR="005D08D0">
          <w:rPr>
            <w:rFonts w:ascii="Fira Code" w:eastAsia="Times New Roman" w:hAnsi="Fira Code" w:cs="Fira Code"/>
            <w:b/>
            <w:bCs/>
            <w:color w:val="569CD6"/>
            <w:sz w:val="21"/>
            <w:szCs w:val="21"/>
          </w:rPr>
          <w:t>\emph{de novo}</w:t>
        </w:r>
      </w:ins>
      <w:r w:rsidRPr="004856F7">
        <w:rPr>
          <w:rFonts w:ascii="Fira Code" w:eastAsia="Times New Roman" w:hAnsi="Fira Code" w:cs="Fira Code"/>
          <w:b/>
          <w:bCs/>
          <w:color w:val="569CD6"/>
          <w:sz w:val="21"/>
          <w:szCs w:val="21"/>
        </w:rPr>
        <w:t xml:space="preserve"> sequencing of the Fab clone </w:t>
      </w:r>
      <w:r w:rsidRPr="004856F7">
        <w:rPr>
          <w:rFonts w:ascii="Fira Code" w:eastAsia="Times New Roman" w:hAnsi="Fira Code" w:cs="Fira Code"/>
          <w:b/>
          <w:bCs/>
          <w:color w:val="DCDCAA"/>
          <w:sz w:val="21"/>
          <w:szCs w:val="21"/>
        </w:rPr>
        <w:t>\</w:t>
      </w:r>
      <w:proofErr w:type="spellStart"/>
      <w:r w:rsidRPr="004856F7">
        <w:rPr>
          <w:rFonts w:ascii="Fira Code" w:eastAsia="Times New Roman" w:hAnsi="Fira Code" w:cs="Fira Code"/>
          <w:b/>
          <w:bCs/>
          <w:color w:val="DCDCAA"/>
          <w:sz w:val="21"/>
          <w:szCs w:val="21"/>
        </w:rPr>
        <w:t>textsuperscript</w:t>
      </w:r>
      <w:proofErr w:type="spellEnd"/>
      <w:r w:rsidRPr="004856F7">
        <w:rPr>
          <w:rFonts w:ascii="Fira Code" w:eastAsia="Times New Roman" w:hAnsi="Fira Code" w:cs="Fira Code"/>
          <w:b/>
          <w:bCs/>
          <w:color w:val="569CD6"/>
          <w:sz w:val="21"/>
          <w:szCs w:val="21"/>
        </w:rPr>
        <w:t xml:space="preserve">{24.4} 1 </w:t>
      </w:r>
      <w:r w:rsidRPr="004856F7">
        <w:rPr>
          <w:rFonts w:ascii="Fira Code" w:eastAsia="Times New Roman" w:hAnsi="Fira Code" w:cs="Fira Code"/>
          <w:b/>
          <w:bCs/>
          <w:color w:val="DCDCAA"/>
          <w:sz w:val="21"/>
          <w:szCs w:val="21"/>
        </w:rPr>
        <w:t>\</w:t>
      </w:r>
      <w:proofErr w:type="spellStart"/>
      <w:r w:rsidRPr="004856F7">
        <w:rPr>
          <w:rFonts w:ascii="Fira Code" w:eastAsia="Times New Roman" w:hAnsi="Fira Code" w:cs="Fira Code"/>
          <w:b/>
          <w:bCs/>
          <w:color w:val="DCDCAA"/>
          <w:sz w:val="21"/>
          <w:szCs w:val="21"/>
        </w:rPr>
        <w:t>textsubscript</w:t>
      </w:r>
      <w:proofErr w:type="spellEnd"/>
      <w:r w:rsidRPr="004856F7">
        <w:rPr>
          <w:rFonts w:ascii="Fira Code" w:eastAsia="Times New Roman" w:hAnsi="Fira Code" w:cs="Fira Code"/>
          <w:b/>
          <w:bCs/>
          <w:color w:val="569CD6"/>
          <w:sz w:val="21"/>
          <w:szCs w:val="21"/>
        </w:rPr>
        <w:t>{47,359.4} from donor F59 combining middle-down and bottom-up MS data.</w:t>
      </w:r>
      <w:r w:rsidRPr="004856F7">
        <w:rPr>
          <w:rFonts w:ascii="Fira Code" w:eastAsia="Times New Roman" w:hAnsi="Fira Code" w:cs="Fira Code"/>
          <w:color w:val="D4D4D4"/>
          <w:sz w:val="21"/>
          <w:szCs w:val="21"/>
        </w:rPr>
        <w:t xml:space="preserve">} (A) Data analysis pipeline displaying the key steps in the </w:t>
      </w:r>
      <w:del w:id="177" w:author="Graaf, S.C. de (Bastiaan)" w:date="2023-03-27T12:43:00Z">
        <w:r w:rsidRPr="004856F7" w:rsidDel="005D08D0">
          <w:rPr>
            <w:rFonts w:ascii="Fira Code" w:eastAsia="Times New Roman" w:hAnsi="Fira Code" w:cs="Fira Code"/>
            <w:color w:val="D4D4D4"/>
            <w:sz w:val="21"/>
            <w:szCs w:val="21"/>
          </w:rPr>
          <w:delText>de novo</w:delText>
        </w:r>
      </w:del>
      <w:ins w:id="178" w:author="Graaf, S.C. de (Bastiaan)" w:date="2023-03-27T12:43:00Z">
        <w:r w:rsidR="005D08D0">
          <w:rPr>
            <w:rFonts w:ascii="Fira Code" w:eastAsia="Times New Roman" w:hAnsi="Fira Code" w:cs="Fira Code"/>
            <w:color w:val="D4D4D4"/>
            <w:sz w:val="21"/>
            <w:szCs w:val="21"/>
          </w:rPr>
          <w:t>\emph{de novo}</w:t>
        </w:r>
      </w:ins>
      <w:r w:rsidRPr="004856F7">
        <w:rPr>
          <w:rFonts w:ascii="Fira Code" w:eastAsia="Times New Roman" w:hAnsi="Fira Code" w:cs="Fira Code"/>
          <w:color w:val="D4D4D4"/>
          <w:sz w:val="21"/>
          <w:szCs w:val="21"/>
        </w:rPr>
        <w:t xml:space="preserve"> sequencing, namely, filtering of the germline database of light- and heavy-chain sequences, assembling of selected allelic variants with mass constraints, scoring </w:t>
      </w:r>
      <w:r w:rsidRPr="004856F7">
        <w:rPr>
          <w:rFonts w:ascii="Fira Code" w:eastAsia="Times New Roman" w:hAnsi="Fira Code" w:cs="Fira Code"/>
          <w:color w:val="D4D4D4"/>
          <w:sz w:val="21"/>
          <w:szCs w:val="21"/>
        </w:rPr>
        <w:lastRenderedPageBreak/>
        <w:t xml:space="preserve">of the assembled sequences by using middle-down MS data, iterative refining of the best scoring templates by using peptides in bottom-up MS, and benchmarking of the optimized mature sequences using data from both middle-down and bottom-up MS analysis. (B) Alignment of the best matching germline </w:t>
      </w:r>
      <w:proofErr w:type="spellStart"/>
      <w:r w:rsidRPr="004856F7">
        <w:rPr>
          <w:rFonts w:ascii="Fira Code" w:eastAsia="Times New Roman" w:hAnsi="Fira Code" w:cs="Fira Code"/>
          <w:color w:val="D4D4D4"/>
          <w:sz w:val="21"/>
          <w:szCs w:val="21"/>
        </w:rPr>
        <w:t>IGLV</w:t>
      </w:r>
      <w:proofErr w:type="spellEnd"/>
      <w:r w:rsidRPr="004856F7">
        <w:rPr>
          <w:rFonts w:ascii="Fira Code" w:eastAsia="Times New Roman" w:hAnsi="Fira Code" w:cs="Fira Code"/>
          <w:color w:val="D4D4D4"/>
          <w:sz w:val="21"/>
          <w:szCs w:val="21"/>
        </w:rPr>
        <w:t xml:space="preserve"> amino acid sequence from the IMGT database (IGLV2-14∗01) with the mature sequence that was determined for the light chain of the dominant clone (top box), the fragments from middle-down MS (middle box), and the peptides from bottom-up MS. (C) Alignment of the best matching germline </w:t>
      </w:r>
      <w:proofErr w:type="spellStart"/>
      <w:r w:rsidRPr="004856F7">
        <w:rPr>
          <w:rFonts w:ascii="Fira Code" w:eastAsia="Times New Roman" w:hAnsi="Fira Code" w:cs="Fira Code"/>
          <w:color w:val="D4D4D4"/>
          <w:sz w:val="21"/>
          <w:szCs w:val="21"/>
        </w:rPr>
        <w:t>IGHV</w:t>
      </w:r>
      <w:proofErr w:type="spellEnd"/>
      <w:r w:rsidRPr="004856F7">
        <w:rPr>
          <w:rFonts w:ascii="Fira Code" w:eastAsia="Times New Roman" w:hAnsi="Fira Code" w:cs="Fira Code"/>
          <w:color w:val="D4D4D4"/>
          <w:sz w:val="21"/>
          <w:szCs w:val="21"/>
        </w:rPr>
        <w:t xml:space="preserve"> amino acid sequence from the IMGT database (IGHV3-9∗01) with the mature sequence that was determined for the </w:t>
      </w:r>
      <w:proofErr w:type="spellStart"/>
      <w:r w:rsidRPr="004856F7">
        <w:rPr>
          <w:rFonts w:ascii="Fira Code" w:eastAsia="Times New Roman" w:hAnsi="Fira Code" w:cs="Fira Code"/>
          <w:color w:val="D4D4D4"/>
          <w:sz w:val="21"/>
          <w:szCs w:val="21"/>
        </w:rPr>
        <w:t>Fd</w:t>
      </w:r>
      <w:proofErr w:type="spellEnd"/>
      <w:r w:rsidRPr="004856F7">
        <w:rPr>
          <w:rFonts w:ascii="Fira Code" w:eastAsia="Times New Roman" w:hAnsi="Fira Code" w:cs="Fira Code"/>
          <w:color w:val="D4D4D4"/>
          <w:sz w:val="21"/>
          <w:szCs w:val="21"/>
        </w:rPr>
        <w:t xml:space="preserve"> of donor F59’s clone </w:t>
      </w:r>
      <w:r w:rsidRPr="004856F7">
        <w:rPr>
          <w:rFonts w:ascii="Fira Code" w:eastAsia="Times New Roman" w:hAnsi="Fira Code" w:cs="Fira Code"/>
          <w:color w:val="DCDCAA"/>
          <w:sz w:val="21"/>
          <w:szCs w:val="21"/>
        </w:rPr>
        <w:t>\</w:t>
      </w:r>
      <w:proofErr w:type="spellStart"/>
      <w:r w:rsidRPr="004856F7">
        <w:rPr>
          <w:rFonts w:ascii="Fira Code" w:eastAsia="Times New Roman" w:hAnsi="Fira Code" w:cs="Fira Code"/>
          <w:color w:val="DCDCAA"/>
          <w:sz w:val="21"/>
          <w:szCs w:val="21"/>
        </w:rPr>
        <w:t>textsuperscript</w:t>
      </w:r>
      <w:proofErr w:type="spellEnd"/>
      <w:r w:rsidRPr="004856F7">
        <w:rPr>
          <w:rFonts w:ascii="Fira Code" w:eastAsia="Times New Roman" w:hAnsi="Fira Code" w:cs="Fira Code"/>
          <w:color w:val="D4D4D4"/>
          <w:sz w:val="21"/>
          <w:szCs w:val="21"/>
        </w:rPr>
        <w:t xml:space="preserve">{24.4} 1 </w:t>
      </w:r>
      <w:r w:rsidRPr="004856F7">
        <w:rPr>
          <w:rFonts w:ascii="Fira Code" w:eastAsia="Times New Roman" w:hAnsi="Fira Code" w:cs="Fira Code"/>
          <w:color w:val="DCDCAA"/>
          <w:sz w:val="21"/>
          <w:szCs w:val="21"/>
        </w:rPr>
        <w:t>\</w:t>
      </w:r>
      <w:proofErr w:type="spellStart"/>
      <w:r w:rsidRPr="004856F7">
        <w:rPr>
          <w:rFonts w:ascii="Fira Code" w:eastAsia="Times New Roman" w:hAnsi="Fira Code" w:cs="Fira Code"/>
          <w:color w:val="DCDCAA"/>
          <w:sz w:val="21"/>
          <w:szCs w:val="21"/>
        </w:rPr>
        <w:t>textsubscript</w:t>
      </w:r>
      <w:proofErr w:type="spellEnd"/>
      <w:r w:rsidRPr="004856F7">
        <w:rPr>
          <w:rFonts w:ascii="Fira Code" w:eastAsia="Times New Roman" w:hAnsi="Fira Code" w:cs="Fira Code"/>
          <w:color w:val="D4D4D4"/>
          <w:sz w:val="21"/>
          <w:szCs w:val="21"/>
        </w:rPr>
        <w:t xml:space="preserve">{47,359.4} (top box), the fragments from middle-down MS (middle box), and the peptides from bottom-up MS. CDR regions in top panels of (B) and (C) were annotated with reference to the closest matching IMGT sequence. Amino acids that were determined to be different in the mature </w:t>
      </w:r>
      <w:r w:rsidRPr="004856F7">
        <w:rPr>
          <w:rFonts w:ascii="Fira Code" w:eastAsia="Times New Roman" w:hAnsi="Fira Code" w:cs="Fira Code"/>
          <w:color w:val="DCDCAA"/>
          <w:sz w:val="21"/>
          <w:szCs w:val="21"/>
        </w:rPr>
        <w:t>\</w:t>
      </w:r>
      <w:proofErr w:type="spellStart"/>
      <w:proofErr w:type="gramStart"/>
      <w:r w:rsidRPr="004856F7">
        <w:rPr>
          <w:rFonts w:ascii="Fira Code" w:eastAsia="Times New Roman" w:hAnsi="Fira Code" w:cs="Fira Code"/>
          <w:color w:val="DCDCAA"/>
          <w:sz w:val="21"/>
          <w:szCs w:val="21"/>
        </w:rPr>
        <w:t>textsuperscript</w:t>
      </w:r>
      <w:proofErr w:type="spellEnd"/>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 xml:space="preserve">24.4} 1 </w:t>
      </w:r>
      <w:r w:rsidRPr="004856F7">
        <w:rPr>
          <w:rFonts w:ascii="Fira Code" w:eastAsia="Times New Roman" w:hAnsi="Fira Code" w:cs="Fira Code"/>
          <w:color w:val="DCDCAA"/>
          <w:sz w:val="21"/>
          <w:szCs w:val="21"/>
        </w:rPr>
        <w:t>\</w:t>
      </w:r>
      <w:proofErr w:type="spellStart"/>
      <w:r w:rsidRPr="004856F7">
        <w:rPr>
          <w:rFonts w:ascii="Fira Code" w:eastAsia="Times New Roman" w:hAnsi="Fira Code" w:cs="Fira Code"/>
          <w:color w:val="DCDCAA"/>
          <w:sz w:val="21"/>
          <w:szCs w:val="21"/>
        </w:rPr>
        <w:t>textsubscript</w:t>
      </w:r>
      <w:proofErr w:type="spellEnd"/>
      <w:r w:rsidRPr="004856F7">
        <w:rPr>
          <w:rFonts w:ascii="Fira Code" w:eastAsia="Times New Roman" w:hAnsi="Fira Code" w:cs="Fira Code"/>
          <w:color w:val="D4D4D4"/>
          <w:sz w:val="21"/>
          <w:szCs w:val="21"/>
        </w:rPr>
        <w:t>{47,359.4} sequence are highlighted in red.</w:t>
      </w:r>
    </w:p>
    <w:p w14:paraId="6DF6887A"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w:t>
      </w:r>
    </w:p>
    <w:p w14:paraId="25DE983F"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C586C0"/>
          <w:sz w:val="21"/>
          <w:szCs w:val="21"/>
        </w:rPr>
        <w:t>\label</w:t>
      </w:r>
      <w:r w:rsidRPr="004856F7">
        <w:rPr>
          <w:rFonts w:ascii="Fira Code" w:eastAsia="Times New Roman" w:hAnsi="Fira Code" w:cs="Fira Code"/>
          <w:color w:val="D4D4D4"/>
          <w:sz w:val="21"/>
          <w:szCs w:val="21"/>
        </w:rPr>
        <w:t>{</w:t>
      </w:r>
      <w:proofErr w:type="gramStart"/>
      <w:r w:rsidRPr="004856F7">
        <w:rPr>
          <w:rFonts w:ascii="Fira Code" w:eastAsia="Times New Roman" w:hAnsi="Fira Code" w:cs="Fira Code"/>
          <w:color w:val="9CDCFE"/>
          <w:sz w:val="21"/>
          <w:szCs w:val="21"/>
        </w:rPr>
        <w:t>fig:fig</w:t>
      </w:r>
      <w:proofErr w:type="gramEnd"/>
      <w:r w:rsidRPr="004856F7">
        <w:rPr>
          <w:rFonts w:ascii="Fira Code" w:eastAsia="Times New Roman" w:hAnsi="Fira Code" w:cs="Fira Code"/>
          <w:color w:val="9CDCFE"/>
          <w:sz w:val="21"/>
          <w:szCs w:val="21"/>
        </w:rPr>
        <w:t>3.4</w:t>
      </w:r>
      <w:r w:rsidRPr="004856F7">
        <w:rPr>
          <w:rFonts w:ascii="Fira Code" w:eastAsia="Times New Roman" w:hAnsi="Fira Code" w:cs="Fira Code"/>
          <w:color w:val="D4D4D4"/>
          <w:sz w:val="21"/>
          <w:szCs w:val="21"/>
        </w:rPr>
        <w:t>}</w:t>
      </w:r>
    </w:p>
    <w:p w14:paraId="67838053"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end</w:t>
      </w:r>
      <w:proofErr w:type="gramEnd"/>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r w:rsidRPr="004856F7">
        <w:rPr>
          <w:rFonts w:ascii="Fira Code" w:eastAsia="Times New Roman" w:hAnsi="Fira Code" w:cs="Fira Code"/>
          <w:color w:val="D4D4D4"/>
          <w:sz w:val="21"/>
          <w:szCs w:val="21"/>
        </w:rPr>
        <w:t>}</w:t>
      </w:r>
    </w:p>
    <w:p w14:paraId="3AEB83EF" w14:textId="18804B13"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noProof/>
          <w:color w:val="2E2E2E"/>
          <w:sz w:val="24"/>
          <w:szCs w:val="24"/>
        </w:rPr>
        <w:lastRenderedPageBreak/>
        <w:drawing>
          <wp:inline distT="0" distB="0" distL="0" distR="0" wp14:anchorId="50F4D82B" wp14:editId="28351C02">
            <wp:extent cx="5943600" cy="4855210"/>
            <wp:effectExtent l="0" t="0" r="0" b="2540"/>
            <wp:docPr id="2" name="Picture 2" descr="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4855210"/>
                    </a:xfrm>
                    <a:prstGeom prst="rect">
                      <a:avLst/>
                    </a:prstGeom>
                    <a:noFill/>
                    <a:ln>
                      <a:noFill/>
                    </a:ln>
                  </pic:spPr>
                </pic:pic>
              </a:graphicData>
            </a:graphic>
          </wp:inline>
        </w:drawing>
      </w:r>
    </w:p>
    <w:p w14:paraId="73443ED5" w14:textId="6F474A45"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In more detail, by using the IMGT database of germline sequences as input, the cumulative MS evidence revealed that the analyzed IgG1 Fab carried a lambda light chain. This light chain originated from a combination of the immunoglobulin lambda (IGL) variable (V) 2-14</w:t>
      </w:r>
      <w:r w:rsidRPr="00A036F9">
        <w:rPr>
          <w:rFonts w:ascii="Cambria Math" w:eastAsia="Times New Roman" w:hAnsi="Cambria Math" w:cs="Cambria Math"/>
          <w:color w:val="2E2E2E"/>
          <w:sz w:val="18"/>
          <w:szCs w:val="18"/>
          <w:vertAlign w:val="superscript"/>
        </w:rPr>
        <w:t>∗</w:t>
      </w:r>
      <w:r w:rsidRPr="00A036F9">
        <w:rPr>
          <w:rFonts w:ascii="Georgia" w:eastAsia="Times New Roman" w:hAnsi="Georgia" w:cs="Times New Roman"/>
          <w:color w:val="2E2E2E"/>
          <w:sz w:val="24"/>
          <w:szCs w:val="24"/>
        </w:rPr>
        <w:t>01 (IMGT/</w:t>
      </w:r>
      <w:proofErr w:type="spellStart"/>
      <w:r w:rsidRPr="00A036F9">
        <w:rPr>
          <w:rFonts w:ascii="Georgia" w:eastAsia="Times New Roman" w:hAnsi="Georgia" w:cs="Times New Roman"/>
          <w:color w:val="2E2E2E"/>
          <w:sz w:val="24"/>
          <w:szCs w:val="24"/>
        </w:rPr>
        <w:t>LIGM</w:t>
      </w:r>
      <w:proofErr w:type="spellEnd"/>
      <w:r w:rsidRPr="00A036F9">
        <w:rPr>
          <w:rFonts w:ascii="Georgia" w:eastAsia="Times New Roman" w:hAnsi="Georgia" w:cs="Times New Roman"/>
          <w:color w:val="2E2E2E"/>
          <w:sz w:val="24"/>
          <w:szCs w:val="24"/>
        </w:rPr>
        <w:t>-DB: Z73664), IGL joining (J) 2</w:t>
      </w:r>
      <w:r w:rsidRPr="00A036F9">
        <w:rPr>
          <w:rFonts w:ascii="Cambria Math" w:eastAsia="Times New Roman" w:hAnsi="Cambria Math" w:cs="Cambria Math"/>
          <w:color w:val="2E2E2E"/>
          <w:sz w:val="18"/>
          <w:szCs w:val="18"/>
          <w:vertAlign w:val="superscript"/>
        </w:rPr>
        <w:t>∗</w:t>
      </w:r>
      <w:r w:rsidRPr="00A036F9">
        <w:rPr>
          <w:rFonts w:ascii="Georgia" w:eastAsia="Times New Roman" w:hAnsi="Georgia" w:cs="Times New Roman"/>
          <w:color w:val="2E2E2E"/>
          <w:sz w:val="24"/>
          <w:szCs w:val="24"/>
        </w:rPr>
        <w:t>01 (IMGT/</w:t>
      </w:r>
      <w:proofErr w:type="spellStart"/>
      <w:r w:rsidRPr="00A036F9">
        <w:rPr>
          <w:rFonts w:ascii="Georgia" w:eastAsia="Times New Roman" w:hAnsi="Georgia" w:cs="Times New Roman"/>
          <w:color w:val="2E2E2E"/>
          <w:sz w:val="24"/>
          <w:szCs w:val="24"/>
        </w:rPr>
        <w:t>LIGM</w:t>
      </w:r>
      <w:proofErr w:type="spellEnd"/>
      <w:r w:rsidRPr="00A036F9">
        <w:rPr>
          <w:rFonts w:ascii="Georgia" w:eastAsia="Times New Roman" w:hAnsi="Georgia" w:cs="Times New Roman"/>
          <w:color w:val="2E2E2E"/>
          <w:sz w:val="24"/>
          <w:szCs w:val="24"/>
        </w:rPr>
        <w:t>-DB: M15641), and IGL constant (C) 2</w:t>
      </w:r>
      <w:r w:rsidRPr="00A036F9">
        <w:rPr>
          <w:rFonts w:ascii="Cambria Math" w:eastAsia="Times New Roman" w:hAnsi="Cambria Math" w:cs="Cambria Math"/>
          <w:color w:val="2E2E2E"/>
          <w:sz w:val="18"/>
          <w:szCs w:val="18"/>
          <w:vertAlign w:val="superscript"/>
        </w:rPr>
        <w:t>∗</w:t>
      </w:r>
      <w:r w:rsidRPr="00A036F9">
        <w:rPr>
          <w:rFonts w:ascii="Georgia" w:eastAsia="Times New Roman" w:hAnsi="Georgia" w:cs="Times New Roman"/>
          <w:color w:val="2E2E2E"/>
          <w:sz w:val="24"/>
          <w:szCs w:val="24"/>
        </w:rPr>
        <w:t>01 (IMGT/</w:t>
      </w:r>
      <w:proofErr w:type="spellStart"/>
      <w:r w:rsidRPr="00A036F9">
        <w:rPr>
          <w:rFonts w:ascii="Georgia" w:eastAsia="Times New Roman" w:hAnsi="Georgia" w:cs="Times New Roman"/>
          <w:color w:val="2E2E2E"/>
          <w:sz w:val="24"/>
          <w:szCs w:val="24"/>
        </w:rPr>
        <w:t>LIGM</w:t>
      </w:r>
      <w:proofErr w:type="spellEnd"/>
      <w:r w:rsidRPr="00A036F9">
        <w:rPr>
          <w:rFonts w:ascii="Georgia" w:eastAsia="Times New Roman" w:hAnsi="Georgia" w:cs="Times New Roman"/>
          <w:color w:val="2E2E2E"/>
          <w:sz w:val="24"/>
          <w:szCs w:val="24"/>
        </w:rPr>
        <w:t>-DB: J00253) alleles. For the heavy-chain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 xml:space="preserve"> portion, we determined that it was constructed from the immunoglobulin heavy (IGH) V3-9</w:t>
      </w:r>
      <w:r w:rsidRPr="00A036F9">
        <w:rPr>
          <w:rFonts w:ascii="Cambria Math" w:eastAsia="Times New Roman" w:hAnsi="Cambria Math" w:cs="Cambria Math"/>
          <w:color w:val="2E2E2E"/>
          <w:sz w:val="18"/>
          <w:szCs w:val="18"/>
          <w:vertAlign w:val="superscript"/>
        </w:rPr>
        <w:t>∗</w:t>
      </w:r>
      <w:r w:rsidRPr="00A036F9">
        <w:rPr>
          <w:rFonts w:ascii="Georgia" w:eastAsia="Times New Roman" w:hAnsi="Georgia" w:cs="Times New Roman"/>
          <w:color w:val="2E2E2E"/>
          <w:sz w:val="24"/>
          <w:szCs w:val="24"/>
        </w:rPr>
        <w:t>01 (IMGT/</w:t>
      </w:r>
      <w:proofErr w:type="spellStart"/>
      <w:r w:rsidRPr="00A036F9">
        <w:rPr>
          <w:rFonts w:ascii="Georgia" w:eastAsia="Times New Roman" w:hAnsi="Georgia" w:cs="Times New Roman"/>
          <w:color w:val="2E2E2E"/>
          <w:sz w:val="24"/>
          <w:szCs w:val="24"/>
        </w:rPr>
        <w:t>LIGM</w:t>
      </w:r>
      <w:proofErr w:type="spellEnd"/>
      <w:r w:rsidRPr="00A036F9">
        <w:rPr>
          <w:rFonts w:ascii="Georgia" w:eastAsia="Times New Roman" w:hAnsi="Georgia" w:cs="Times New Roman"/>
          <w:color w:val="2E2E2E"/>
          <w:sz w:val="24"/>
          <w:szCs w:val="24"/>
        </w:rPr>
        <w:t>-DB: M99651), IGHJ5</w:t>
      </w:r>
      <w:r w:rsidRPr="00A036F9">
        <w:rPr>
          <w:rFonts w:ascii="Cambria Math" w:eastAsia="Times New Roman" w:hAnsi="Cambria Math" w:cs="Cambria Math"/>
          <w:color w:val="2E2E2E"/>
          <w:sz w:val="18"/>
          <w:szCs w:val="18"/>
          <w:vertAlign w:val="superscript"/>
        </w:rPr>
        <w:t>∗</w:t>
      </w:r>
      <w:r w:rsidRPr="00A036F9">
        <w:rPr>
          <w:rFonts w:ascii="Georgia" w:eastAsia="Times New Roman" w:hAnsi="Georgia" w:cs="Times New Roman"/>
          <w:color w:val="2E2E2E"/>
          <w:sz w:val="24"/>
          <w:szCs w:val="24"/>
        </w:rPr>
        <w:t>01 (IMGT/</w:t>
      </w:r>
      <w:proofErr w:type="spellStart"/>
      <w:r w:rsidRPr="00A036F9">
        <w:rPr>
          <w:rFonts w:ascii="Georgia" w:eastAsia="Times New Roman" w:hAnsi="Georgia" w:cs="Times New Roman"/>
          <w:color w:val="2E2E2E"/>
          <w:sz w:val="24"/>
          <w:szCs w:val="24"/>
        </w:rPr>
        <w:t>LIGM</w:t>
      </w:r>
      <w:proofErr w:type="spellEnd"/>
      <w:r w:rsidRPr="00A036F9">
        <w:rPr>
          <w:rFonts w:ascii="Georgia" w:eastAsia="Times New Roman" w:hAnsi="Georgia" w:cs="Times New Roman"/>
          <w:color w:val="2E2E2E"/>
          <w:sz w:val="24"/>
          <w:szCs w:val="24"/>
        </w:rPr>
        <w:t>-DB: J00256), and IGHG1</w:t>
      </w:r>
      <w:r w:rsidRPr="00A036F9">
        <w:rPr>
          <w:rFonts w:ascii="Cambria Math" w:eastAsia="Times New Roman" w:hAnsi="Cambria Math" w:cs="Cambria Math"/>
          <w:color w:val="2E2E2E"/>
          <w:sz w:val="18"/>
          <w:szCs w:val="18"/>
          <w:vertAlign w:val="superscript"/>
        </w:rPr>
        <w:t>∗</w:t>
      </w:r>
      <w:r w:rsidRPr="00A036F9">
        <w:rPr>
          <w:rFonts w:ascii="Georgia" w:eastAsia="Times New Roman" w:hAnsi="Georgia" w:cs="Times New Roman"/>
          <w:color w:val="2E2E2E"/>
          <w:sz w:val="24"/>
          <w:szCs w:val="24"/>
        </w:rPr>
        <w:t>03 (IMGT/</w:t>
      </w:r>
      <w:proofErr w:type="spellStart"/>
      <w:r w:rsidRPr="00A036F9">
        <w:rPr>
          <w:rFonts w:ascii="Georgia" w:eastAsia="Times New Roman" w:hAnsi="Georgia" w:cs="Times New Roman"/>
          <w:color w:val="2E2E2E"/>
          <w:sz w:val="24"/>
          <w:szCs w:val="24"/>
        </w:rPr>
        <w:t>LIGM</w:t>
      </w:r>
      <w:proofErr w:type="spellEnd"/>
      <w:r w:rsidRPr="00A036F9">
        <w:rPr>
          <w:rFonts w:ascii="Georgia" w:eastAsia="Times New Roman" w:hAnsi="Georgia" w:cs="Times New Roman"/>
          <w:color w:val="2E2E2E"/>
          <w:sz w:val="24"/>
          <w:szCs w:val="24"/>
        </w:rPr>
        <w:t>-DB: Y14737) alleles and a diversity (D)-region, which substantially deviated from any reported germline D-region. Although initial identification resulted in just a partial sequence coverage, we could fill the gaps in the germline sequences using sequence tags from the middle-down MS and the </w:t>
      </w:r>
      <w:del w:id="179" w:author="Graaf, S.C. de (Bastiaan)" w:date="2023-03-27T12:43:00Z">
        <w:r w:rsidRPr="00A036F9" w:rsidDel="005D08D0">
          <w:rPr>
            <w:rFonts w:ascii="Georgia" w:eastAsia="Times New Roman" w:hAnsi="Georgia" w:cs="Times New Roman"/>
            <w:i/>
            <w:iCs/>
            <w:color w:val="2E2E2E"/>
            <w:sz w:val="24"/>
            <w:szCs w:val="24"/>
          </w:rPr>
          <w:delText>de novo</w:delText>
        </w:r>
      </w:del>
      <w:ins w:id="180"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peptides from the bottom-up MS (</w:t>
      </w:r>
      <w:r w:rsidR="00131919" w:rsidRPr="00131919">
        <w:rPr>
          <w:rFonts w:ascii="Georgia" w:eastAsia="Times New Roman" w:hAnsi="Georgia" w:cs="Times New Roman"/>
          <w:color w:val="2E2E2E"/>
          <w:sz w:val="24"/>
          <w:szCs w:val="24"/>
        </w:rPr>
        <w:t>\textbf{\</w:t>
      </w:r>
      <w:proofErr w:type="spellStart"/>
      <w:r w:rsidR="00131919" w:rsidRPr="00131919">
        <w:rPr>
          <w:rFonts w:ascii="Georgia" w:eastAsia="Times New Roman" w:hAnsi="Georgia" w:cs="Times New Roman"/>
          <w:color w:val="2E2E2E"/>
          <w:sz w:val="24"/>
          <w:szCs w:val="24"/>
        </w:rPr>
        <w:t>autoref</w:t>
      </w:r>
      <w:proofErr w:type="spellEnd"/>
      <w:r w:rsidR="00131919" w:rsidRPr="00131919">
        <w:rPr>
          <w:rFonts w:ascii="Georgia" w:eastAsia="Times New Roman" w:hAnsi="Georgia" w:cs="Times New Roman"/>
          <w:color w:val="2E2E2E"/>
          <w:sz w:val="24"/>
          <w:szCs w:val="24"/>
        </w:rPr>
        <w:t>{fig:fig</w:t>
      </w:r>
      <w:r w:rsidR="00131919">
        <w:rPr>
          <w:rFonts w:ascii="Georgia" w:eastAsia="Times New Roman" w:hAnsi="Georgia" w:cs="Times New Roman"/>
          <w:color w:val="2E2E2E"/>
          <w:sz w:val="24"/>
          <w:szCs w:val="24"/>
        </w:rPr>
        <w:t>s</w:t>
      </w:r>
      <w:r w:rsidR="00131919" w:rsidRPr="00131919">
        <w:rPr>
          <w:rFonts w:ascii="Georgia" w:eastAsia="Times New Roman" w:hAnsi="Georgia" w:cs="Times New Roman"/>
          <w:color w:val="2E2E2E"/>
          <w:sz w:val="24"/>
          <w:szCs w:val="24"/>
        </w:rPr>
        <w:t>3.</w:t>
      </w:r>
      <w:r w:rsidR="00131919">
        <w:rPr>
          <w:rFonts w:ascii="Georgia" w:eastAsia="Times New Roman" w:hAnsi="Georgia" w:cs="Times New Roman"/>
          <w:color w:val="2E2E2E"/>
          <w:sz w:val="24"/>
          <w:szCs w:val="24"/>
        </w:rPr>
        <w:t xml:space="preserve">8} and </w:t>
      </w:r>
      <w:r w:rsidR="004C77F2">
        <w:rPr>
          <w:rFonts w:ascii="Georgia" w:eastAsia="Times New Roman" w:hAnsi="Georgia" w:cs="Times New Roman"/>
          <w:color w:val="2E2E2E"/>
          <w:sz w:val="24"/>
          <w:szCs w:val="24"/>
        </w:rPr>
        <w:t>\</w:t>
      </w:r>
      <w:proofErr w:type="spellStart"/>
      <w:r w:rsidR="00131919" w:rsidRPr="00131919">
        <w:rPr>
          <w:rFonts w:ascii="Georgia" w:eastAsia="Times New Roman" w:hAnsi="Georgia" w:cs="Times New Roman"/>
          <w:color w:val="2E2E2E"/>
          <w:sz w:val="24"/>
          <w:szCs w:val="24"/>
        </w:rPr>
        <w:t>autoref</w:t>
      </w:r>
      <w:proofErr w:type="spellEnd"/>
      <w:r w:rsidR="00131919" w:rsidRPr="00131919">
        <w:rPr>
          <w:rFonts w:ascii="Georgia" w:eastAsia="Times New Roman" w:hAnsi="Georgia" w:cs="Times New Roman"/>
          <w:color w:val="2E2E2E"/>
          <w:sz w:val="24"/>
          <w:szCs w:val="24"/>
        </w:rPr>
        <w:t>{fig:fig</w:t>
      </w:r>
      <w:r w:rsidR="00131919">
        <w:rPr>
          <w:rFonts w:ascii="Georgia" w:eastAsia="Times New Roman" w:hAnsi="Georgia" w:cs="Times New Roman"/>
          <w:color w:val="2E2E2E"/>
          <w:sz w:val="24"/>
          <w:szCs w:val="24"/>
        </w:rPr>
        <w:t>s</w:t>
      </w:r>
      <w:r w:rsidR="00131919" w:rsidRPr="00131919">
        <w:rPr>
          <w:rFonts w:ascii="Georgia" w:eastAsia="Times New Roman" w:hAnsi="Georgia" w:cs="Times New Roman"/>
          <w:color w:val="2E2E2E"/>
          <w:sz w:val="24"/>
          <w:szCs w:val="24"/>
        </w:rPr>
        <w:t>3.</w:t>
      </w:r>
      <w:r w:rsidR="00131919">
        <w:rPr>
          <w:rFonts w:ascii="Georgia" w:eastAsia="Times New Roman" w:hAnsi="Georgia" w:cs="Times New Roman"/>
          <w:color w:val="2E2E2E"/>
          <w:sz w:val="24"/>
          <w:szCs w:val="24"/>
        </w:rPr>
        <w:t>9}}</w:t>
      </w:r>
      <w:r w:rsidRPr="00A036F9">
        <w:rPr>
          <w:rFonts w:ascii="Georgia" w:eastAsia="Times New Roman" w:hAnsi="Georgia" w:cs="Times New Roman"/>
          <w:color w:val="2E2E2E"/>
          <w:sz w:val="24"/>
          <w:szCs w:val="24"/>
        </w:rPr>
        <w:t>). Eventually, our approach resulted in a complete and exact precursor mass match for the light and heavy chains, 100% sequence coverage in bottom-up MS, and near-complete annotation of all available fragments in the middle-down MS data. In this process, numerous mutations had to be incorporated when comparing our data with the germline template sequences (</w:t>
      </w:r>
      <w:hyperlink r:id="rId73" w:anchor="fig4" w:history="1">
        <w:r w:rsidR="00131919" w:rsidRPr="00131919">
          <w:rPr>
            <w:rFonts w:ascii="Georgia" w:eastAsia="Times New Roman" w:hAnsi="Georgia" w:cs="Times New Roman"/>
            <w:color w:val="0C7DBB"/>
            <w:sz w:val="24"/>
            <w:szCs w:val="24"/>
          </w:rPr>
          <w:t>\textbf{\</w:t>
        </w:r>
        <w:proofErr w:type="spellStart"/>
        <w:r w:rsidR="00131919" w:rsidRPr="00131919">
          <w:rPr>
            <w:rFonts w:ascii="Georgia" w:eastAsia="Times New Roman" w:hAnsi="Georgia" w:cs="Times New Roman"/>
            <w:color w:val="0C7DBB"/>
            <w:sz w:val="24"/>
            <w:szCs w:val="24"/>
          </w:rPr>
          <w:t>autoref</w:t>
        </w:r>
        <w:proofErr w:type="spellEnd"/>
        <w:r w:rsidR="00131919" w:rsidRPr="00131919">
          <w:rPr>
            <w:rFonts w:ascii="Georgia" w:eastAsia="Times New Roman" w:hAnsi="Georgia" w:cs="Times New Roman"/>
            <w:color w:val="0C7DBB"/>
            <w:sz w:val="24"/>
            <w:szCs w:val="24"/>
          </w:rPr>
          <w:t>{fig:fig3.</w:t>
        </w:r>
        <w:r w:rsidRPr="00A036F9">
          <w:rPr>
            <w:rFonts w:ascii="Georgia" w:eastAsia="Times New Roman" w:hAnsi="Georgia" w:cs="Times New Roman"/>
            <w:color w:val="0C7DBB"/>
            <w:sz w:val="24"/>
            <w:szCs w:val="24"/>
          </w:rPr>
          <w:t>4</w:t>
        </w:r>
      </w:hyperlink>
      <w:bookmarkEnd w:id="174"/>
      <w:r w:rsidR="00131919">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B and C</w:t>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in red letters), revealing </w:t>
      </w:r>
      <w:hyperlink r:id="rId74" w:tooltip="Learn more about somatic hypermutation from ScienceDirect's AI-generated Topic Pages" w:history="1">
        <w:r w:rsidRPr="00A036F9">
          <w:rPr>
            <w:rFonts w:ascii="Georgia" w:eastAsia="Times New Roman" w:hAnsi="Georgia" w:cs="Times New Roman"/>
            <w:color w:val="2E2E2E"/>
            <w:sz w:val="24"/>
            <w:szCs w:val="24"/>
            <w:u w:val="single"/>
          </w:rPr>
          <w:t>somatic hypermutation</w:t>
        </w:r>
      </w:hyperlink>
      <w:r w:rsidRPr="00A036F9">
        <w:rPr>
          <w:rFonts w:ascii="Georgia" w:eastAsia="Times New Roman" w:hAnsi="Georgia" w:cs="Times New Roman"/>
          <w:color w:val="2E2E2E"/>
          <w:sz w:val="24"/>
          <w:szCs w:val="24"/>
        </w:rPr>
        <w:t xml:space="preserve"> (SHM) of around 13% and 16% for the V gene of the light chain and the heavy chain, respectively. The level of </w:t>
      </w:r>
      <w:r w:rsidRPr="00A036F9">
        <w:rPr>
          <w:rFonts w:ascii="Georgia" w:eastAsia="Times New Roman" w:hAnsi="Georgia" w:cs="Times New Roman"/>
          <w:color w:val="2E2E2E"/>
          <w:sz w:val="24"/>
          <w:szCs w:val="24"/>
        </w:rPr>
        <w:lastRenderedPageBreak/>
        <w:t>confidence in each identified mutation site is based on several criteria, including support of a mutation by consecutive mass peaks in the middle-down MS retrieved sequence tags, the peptide scores and coverage depth in the bottom-up MS data as well as the frequency of amino acid occurrence at a given position in a pool of experimental and the germline IgG1 sequences (</w:t>
      </w:r>
      <w:bookmarkStart w:id="181" w:name="bmmc9"/>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"https://www.sciencedirect.com/science/article/pii/S2405471221003318?via%3Dihub" \l "mmc9"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del w:id="182" w:author="Graaf, S.C. de (Bastiaan)" w:date="2023-03-27T14:01:00Z">
        <w:r w:rsidRPr="00A036F9" w:rsidDel="00D82B7C">
          <w:rPr>
            <w:rFonts w:ascii="Georgia" w:eastAsia="Times New Roman" w:hAnsi="Georgia" w:cs="Times New Roman"/>
            <w:color w:val="0C7DBB"/>
            <w:sz w:val="24"/>
            <w:szCs w:val="24"/>
          </w:rPr>
          <w:delText>Table S5</w:delText>
        </w:r>
      </w:del>
      <w:ins w:id="183" w:author="Graaf, S.C. de (Bastiaan)" w:date="2023-03-27T14:01:00Z">
        <w:r w:rsidR="00D82B7C">
          <w:rPr>
            <w:rFonts w:ascii="Georgia" w:eastAsia="Times New Roman" w:hAnsi="Georgia" w:cs="Times New Roman"/>
            <w:color w:val="0C7DBB"/>
            <w:sz w:val="24"/>
            <w:szCs w:val="24"/>
          </w:rPr>
          <w:t>\textbf{Data \ref{tab:tabdummy3.5}}</w:t>
        </w:r>
      </w:ins>
      <w:r w:rsidRPr="00A036F9">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w:t>
      </w:r>
      <w:hyperlink r:id="rId75"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{fig:figs3.1</w:t>
        </w:r>
        <w:r w:rsidR="00E05F34">
          <w:rPr>
            <w:rFonts w:ascii="Georgia" w:eastAsia="Times New Roman" w:hAnsi="Georgia" w:cs="Times New Roman"/>
            <w:color w:val="0C7DBB"/>
            <w:sz w:val="24"/>
            <w:szCs w:val="24"/>
          </w:rPr>
          <w:t>0</w:t>
        </w:r>
        <w:r w:rsidR="00131919">
          <w:rPr>
            <w:rFonts w:ascii="Georgia" w:eastAsia="Times New Roman" w:hAnsi="Georgia" w:cs="Times New Roman"/>
            <w:color w:val="0C7DBB"/>
            <w:sz w:val="24"/>
            <w:szCs w:val="24"/>
          </w:rPr>
          <w:t>}</w:t>
        </w:r>
      </w:hyperlink>
      <w:r w:rsidR="00E05F34">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 Together this provides proof of concept that it is possible to </w:t>
      </w:r>
      <w:del w:id="184" w:author="Graaf, S.C. de (Bastiaan)" w:date="2023-03-27T12:43:00Z">
        <w:r w:rsidRPr="00A036F9" w:rsidDel="005D08D0">
          <w:rPr>
            <w:rFonts w:ascii="Georgia" w:eastAsia="Times New Roman" w:hAnsi="Georgia" w:cs="Times New Roman"/>
            <w:i/>
            <w:iCs/>
            <w:color w:val="2E2E2E"/>
            <w:sz w:val="24"/>
            <w:szCs w:val="24"/>
          </w:rPr>
          <w:delText>de novo</w:delText>
        </w:r>
      </w:del>
      <w:ins w:id="185"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sequence IgG1s present in plasma.</w:t>
      </w:r>
    </w:p>
    <w:p w14:paraId="1C2B661F" w14:textId="5B74835A"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The definitive sequence assignment benefited largely from gathering multiple pieces of experimental evidence, notably (1) the accurate mass of the Fab, (2) the highly accurate masses of the two individual chains comprising the Fab, (3) the </w:t>
      </w:r>
      <w:r w:rsidR="005D08D0">
        <w:rPr>
          <w:rFonts w:ascii="Georgia" w:eastAsia="Times New Roman" w:hAnsi="Georgia" w:cs="Times New Roman"/>
          <w:color w:val="2E2E2E"/>
          <w:sz w:val="24"/>
          <w:szCs w:val="24"/>
        </w:rPr>
        <w:t>\emph{</w:t>
      </w:r>
      <w:r w:rsidR="005D08D0" w:rsidRPr="00A036F9">
        <w:rPr>
          <w:rFonts w:ascii="Georgia" w:eastAsia="Times New Roman" w:hAnsi="Georgia" w:cs="Times New Roman"/>
          <w:i/>
          <w:iCs/>
          <w:color w:val="2E2E2E"/>
          <w:sz w:val="24"/>
          <w:szCs w:val="24"/>
        </w:rPr>
        <w:t>de novo</w:t>
      </w:r>
      <w:r w:rsidR="005D08D0">
        <w:rPr>
          <w:rFonts w:ascii="Georgia" w:eastAsia="Times New Roman" w:hAnsi="Georgia" w:cs="Times New Roman"/>
          <w:i/>
          <w:iCs/>
          <w:color w:val="2E2E2E"/>
          <w:sz w:val="24"/>
          <w:szCs w:val="24"/>
        </w:rPr>
        <w:t>}</w:t>
      </w:r>
      <w:r w:rsidR="005D08D0">
        <w:rPr>
          <w:rFonts w:ascii="Georgia" w:eastAsia="Times New Roman" w:hAnsi="Georgia" w:cs="Times New Roman"/>
          <w:i/>
          <w:iCs/>
          <w:color w:val="2E2E2E"/>
          <w:sz w:val="24"/>
          <w:szCs w:val="24"/>
        </w:rPr>
        <w:t xml:space="preserve"> </w:t>
      </w:r>
      <w:r w:rsidRPr="00A036F9">
        <w:rPr>
          <w:rFonts w:ascii="Georgia" w:eastAsia="Times New Roman" w:hAnsi="Georgia" w:cs="Times New Roman"/>
          <w:color w:val="2E2E2E"/>
          <w:sz w:val="24"/>
          <w:szCs w:val="24"/>
        </w:rPr>
        <w:t>identified </w:t>
      </w:r>
      <w:hyperlink r:id="rId76" w:tooltip="Learn more about amino acid sequence from ScienceDirect's AI-generated Topic Pages" w:history="1">
        <w:r w:rsidRPr="00A036F9">
          <w:rPr>
            <w:rFonts w:ascii="Georgia" w:eastAsia="Times New Roman" w:hAnsi="Georgia" w:cs="Times New Roman"/>
            <w:color w:val="2E2E2E"/>
            <w:sz w:val="24"/>
            <w:szCs w:val="24"/>
            <w:u w:val="single"/>
          </w:rPr>
          <w:t>amino acid sequence</w:t>
        </w:r>
      </w:hyperlink>
      <w:r w:rsidRPr="00A036F9">
        <w:rPr>
          <w:rFonts w:ascii="Georgia" w:eastAsia="Times New Roman" w:hAnsi="Georgia" w:cs="Times New Roman"/>
          <w:color w:val="2E2E2E"/>
          <w:sz w:val="24"/>
          <w:szCs w:val="24"/>
        </w:rPr>
        <w:t> reads, retrieved from the middle-down fragmentation of intact chains and intact Fab molecule, and (4) the </w:t>
      </w:r>
      <w:r w:rsidR="005D08D0">
        <w:rPr>
          <w:rFonts w:ascii="Georgia" w:eastAsia="Times New Roman" w:hAnsi="Georgia" w:cs="Times New Roman"/>
          <w:color w:val="2E2E2E"/>
          <w:sz w:val="24"/>
          <w:szCs w:val="24"/>
        </w:rPr>
        <w:t>\emph{</w:t>
      </w:r>
      <w:r w:rsidRPr="00A036F9">
        <w:rPr>
          <w:rFonts w:ascii="Georgia" w:eastAsia="Times New Roman" w:hAnsi="Georgia" w:cs="Times New Roman"/>
          <w:i/>
          <w:iCs/>
          <w:color w:val="2E2E2E"/>
          <w:sz w:val="24"/>
          <w:szCs w:val="24"/>
        </w:rPr>
        <w:t>de novo</w:t>
      </w:r>
      <w:r w:rsidR="005D08D0">
        <w:rPr>
          <w:rFonts w:ascii="Georgia" w:eastAsia="Times New Roman" w:hAnsi="Georgia" w:cs="Times New Roman"/>
          <w:i/>
          <w:iCs/>
          <w:color w:val="2E2E2E"/>
          <w:sz w:val="24"/>
          <w:szCs w:val="24"/>
        </w:rPr>
        <w:t>}</w:t>
      </w:r>
      <w:r w:rsidRPr="00A036F9">
        <w:rPr>
          <w:rFonts w:ascii="Georgia" w:eastAsia="Times New Roman" w:hAnsi="Georgia" w:cs="Times New Roman"/>
          <w:color w:val="2E2E2E"/>
          <w:sz w:val="24"/>
          <w:szCs w:val="24"/>
        </w:rPr>
        <w:t> identified amino acid reads from the—multiple proteases-based—peptide-centric bottom-up approach.</w:t>
      </w:r>
    </w:p>
    <w:p w14:paraId="47F966BD" w14:textId="0CB3F928" w:rsidR="00A036F9" w:rsidRPr="00A036F9" w:rsidRDefault="00307E4D" w:rsidP="00A036F9">
      <w:pPr>
        <w:spacing w:after="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t>!!</w:t>
      </w:r>
      <w:r w:rsidR="00A036F9" w:rsidRPr="00A036F9">
        <w:rPr>
          <w:rFonts w:ascii="Georgia" w:eastAsia="Times New Roman" w:hAnsi="Georgia" w:cs="Times New Roman"/>
          <w:color w:val="2E2E2E"/>
          <w:sz w:val="27"/>
          <w:szCs w:val="27"/>
        </w:rPr>
        <w:t>Validation of the </w:t>
      </w:r>
      <w:del w:id="186" w:author="Graaf, S.C. de (Bastiaan)" w:date="2023-03-27T12:43:00Z">
        <w:r w:rsidR="00A036F9" w:rsidRPr="00A036F9" w:rsidDel="005D08D0">
          <w:rPr>
            <w:rFonts w:ascii="Georgia" w:eastAsia="Times New Roman" w:hAnsi="Georgia" w:cs="Times New Roman"/>
            <w:i/>
            <w:iCs/>
            <w:color w:val="2E2E2E"/>
            <w:sz w:val="27"/>
            <w:szCs w:val="27"/>
          </w:rPr>
          <w:delText>de novo</w:delText>
        </w:r>
      </w:del>
      <w:ins w:id="187" w:author="Graaf, S.C. de (Bastiaan)" w:date="2023-03-27T12:43:00Z">
        <w:r w:rsidR="005D08D0">
          <w:rPr>
            <w:rFonts w:ascii="Georgia" w:eastAsia="Times New Roman" w:hAnsi="Georgia" w:cs="Times New Roman"/>
            <w:i/>
            <w:iCs/>
            <w:color w:val="2E2E2E"/>
            <w:sz w:val="27"/>
            <w:szCs w:val="27"/>
          </w:rPr>
          <w:t>\</w:t>
        </w:r>
        <w:proofErr w:type="gramStart"/>
        <w:r w:rsidR="005D08D0">
          <w:rPr>
            <w:rFonts w:ascii="Georgia" w:eastAsia="Times New Roman" w:hAnsi="Georgia" w:cs="Times New Roman"/>
            <w:i/>
            <w:iCs/>
            <w:color w:val="2E2E2E"/>
            <w:sz w:val="27"/>
            <w:szCs w:val="27"/>
          </w:rPr>
          <w:t>emph{</w:t>
        </w:r>
        <w:proofErr w:type="gramEnd"/>
        <w:r w:rsidR="005D08D0">
          <w:rPr>
            <w:rFonts w:ascii="Georgia" w:eastAsia="Times New Roman" w:hAnsi="Georgia" w:cs="Times New Roman"/>
            <w:i/>
            <w:iCs/>
            <w:color w:val="2E2E2E"/>
            <w:sz w:val="27"/>
            <w:szCs w:val="27"/>
          </w:rPr>
          <w:t>de novo}</w:t>
        </w:r>
      </w:ins>
      <w:r w:rsidR="00A036F9" w:rsidRPr="00A036F9">
        <w:rPr>
          <w:rFonts w:ascii="Georgia" w:eastAsia="Times New Roman" w:hAnsi="Georgia" w:cs="Times New Roman"/>
          <w:color w:val="2E2E2E"/>
          <w:sz w:val="27"/>
          <w:szCs w:val="27"/>
        </w:rPr>
        <w:t> sequencing-derived sequence</w:t>
      </w:r>
    </w:p>
    <w:p w14:paraId="45E73255" w14:textId="770DA4C9"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To validate the accuracy of the full </w:t>
      </w:r>
      <w:del w:id="188" w:author="Graaf, S.C. de (Bastiaan)" w:date="2023-03-27T12:43:00Z">
        <w:r w:rsidRPr="00A036F9" w:rsidDel="005D08D0">
          <w:rPr>
            <w:rFonts w:ascii="Georgia" w:eastAsia="Times New Roman" w:hAnsi="Georgia" w:cs="Times New Roman"/>
            <w:i/>
            <w:iCs/>
            <w:color w:val="2E2E2E"/>
            <w:sz w:val="24"/>
            <w:szCs w:val="24"/>
          </w:rPr>
          <w:delText>de novo</w:delText>
        </w:r>
      </w:del>
      <w:ins w:id="189"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sequence of the </w:t>
      </w:r>
      <w:r w:rsidR="00307E4D">
        <w:rPr>
          <w:rFonts w:ascii="Georgia" w:eastAsia="Times New Roman" w:hAnsi="Georgia" w:cs="Times New Roman"/>
          <w:color w:val="2E2E2E"/>
          <w:sz w:val="24"/>
          <w:szCs w:val="24"/>
          <w:vertAlign w:val="superscript"/>
        </w:rPr>
        <w:t>\</w:t>
      </w:r>
      <w:proofErr w:type="spellStart"/>
      <w:r w:rsidR="00307E4D">
        <w:rPr>
          <w:rFonts w:ascii="Georgia" w:eastAsia="Times New Roman" w:hAnsi="Georgia" w:cs="Times New Roman"/>
          <w:color w:val="2E2E2E"/>
          <w:sz w:val="24"/>
          <w:szCs w:val="24"/>
          <w:vertAlign w:val="superscript"/>
        </w:rPr>
        <w:t>textsuperscript</w:t>
      </w:r>
      <w:proofErr w:type="spellEnd"/>
      <w:r w:rsidR="00307E4D">
        <w:rPr>
          <w:rFonts w:ascii="Georgia" w:eastAsia="Times New Roman" w:hAnsi="Georgia" w:cs="Times New Roman"/>
          <w:color w:val="2E2E2E"/>
          <w:sz w:val="24"/>
          <w:szCs w:val="24"/>
          <w:vertAlign w:val="superscript"/>
        </w:rPr>
        <w:t>{</w:t>
      </w:r>
      <w:r w:rsidRPr="00A036F9">
        <w:rPr>
          <w:rFonts w:ascii="Georgia" w:eastAsia="Times New Roman" w:hAnsi="Georgia" w:cs="Times New Roman"/>
          <w:color w:val="2E2E2E"/>
          <w:sz w:val="18"/>
          <w:szCs w:val="18"/>
          <w:vertAlign w:val="superscript"/>
        </w:rPr>
        <w:t>24.4</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1 </w:t>
      </w:r>
      <w:r w:rsidR="00307E4D">
        <w:rPr>
          <w:rFonts w:ascii="Georgia" w:eastAsia="Times New Roman" w:hAnsi="Georgia" w:cs="Times New Roman"/>
          <w:color w:val="2E2E2E"/>
          <w:sz w:val="24"/>
          <w:szCs w:val="24"/>
          <w:vertAlign w:val="subscript"/>
        </w:rPr>
        <w:t>\</w:t>
      </w:r>
      <w:proofErr w:type="spellStart"/>
      <w:r w:rsidR="00307E4D">
        <w:rPr>
          <w:rFonts w:ascii="Georgia" w:eastAsia="Times New Roman" w:hAnsi="Georgia" w:cs="Times New Roman"/>
          <w:color w:val="2E2E2E"/>
          <w:sz w:val="24"/>
          <w:szCs w:val="24"/>
          <w:vertAlign w:val="subscript"/>
        </w:rPr>
        <w:t>textsubscript</w:t>
      </w:r>
      <w:proofErr w:type="spellEnd"/>
      <w:r w:rsidR="00307E4D">
        <w:rPr>
          <w:rFonts w:ascii="Georgia" w:eastAsia="Times New Roman" w:hAnsi="Georgia" w:cs="Times New Roman"/>
          <w:color w:val="2E2E2E"/>
          <w:sz w:val="24"/>
          <w:szCs w:val="24"/>
          <w:vertAlign w:val="subscript"/>
        </w:rPr>
        <w:t>{</w:t>
      </w:r>
      <w:r w:rsidRPr="00A036F9">
        <w:rPr>
          <w:rFonts w:ascii="Georgia" w:eastAsia="Times New Roman" w:hAnsi="Georgia" w:cs="Times New Roman"/>
          <w:color w:val="2E2E2E"/>
          <w:sz w:val="18"/>
          <w:szCs w:val="18"/>
          <w:vertAlign w:val="subscript"/>
        </w:rPr>
        <w:t>47,359.4</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 xml:space="preserve"> clone from donor F59, we generated a synthetic recombinant IgG1 clone based on the experimentally determined sequence. We used </w:t>
      </w:r>
      <w:proofErr w:type="gramStart"/>
      <w:r w:rsidRPr="00A036F9">
        <w:rPr>
          <w:rFonts w:ascii="Georgia" w:eastAsia="Times New Roman" w:hAnsi="Georgia" w:cs="Times New Roman"/>
          <w:color w:val="2E2E2E"/>
          <w:sz w:val="24"/>
          <w:szCs w:val="24"/>
        </w:rPr>
        <w:t>exactly the same</w:t>
      </w:r>
      <w:proofErr w:type="gramEnd"/>
      <w:r w:rsidRPr="00A036F9">
        <w:rPr>
          <w:rFonts w:ascii="Georgia" w:eastAsia="Times New Roman" w:hAnsi="Georgia" w:cs="Times New Roman"/>
          <w:color w:val="2E2E2E"/>
          <w:sz w:val="24"/>
          <w:szCs w:val="24"/>
        </w:rPr>
        <w:t xml:space="preserve"> procedures to sequence the recombinant mAb as applied to the plasma-obtained clone, including all the peptide- and protein-centric approaches. Since CDRs are the most critical and </w:t>
      </w:r>
      <w:hyperlink r:id="rId77" w:tooltip="Learn more about hypervariable regions from ScienceDirect's AI-generated Topic Pages" w:history="1">
        <w:r w:rsidRPr="00A036F9">
          <w:rPr>
            <w:rFonts w:ascii="Georgia" w:eastAsia="Times New Roman" w:hAnsi="Georgia" w:cs="Times New Roman"/>
            <w:color w:val="2E2E2E"/>
            <w:sz w:val="24"/>
            <w:szCs w:val="24"/>
            <w:u w:val="single"/>
          </w:rPr>
          <w:t>hypervariable regions</w:t>
        </w:r>
      </w:hyperlink>
      <w:r w:rsidRPr="00A036F9">
        <w:rPr>
          <w:rFonts w:ascii="Georgia" w:eastAsia="Times New Roman" w:hAnsi="Georgia" w:cs="Times New Roman"/>
          <w:color w:val="2E2E2E"/>
          <w:sz w:val="24"/>
          <w:szCs w:val="24"/>
        </w:rPr>
        <w:t> of the antibody, we set out to find peptides in the two datasets covering these regions, so that we could directly compare their fragmentation spectra. A direct comparison of tandem MS spectra of the CDR-spanning peptides from the donor clone and the recombinant mAb are presented in </w:t>
      </w:r>
      <w:bookmarkStart w:id="190" w:name="bfig5"/>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"https://www.sciencedirect.com/science/article/pii/S2405471221003318?via%3Dihub" \l "fig5"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r w:rsidR="009F7080" w:rsidRPr="009F7080">
        <w:rPr>
          <w:rFonts w:ascii="Georgia" w:eastAsia="Times New Roman" w:hAnsi="Georgia" w:cs="Times New Roman"/>
          <w:color w:val="0C7DBB"/>
          <w:sz w:val="24"/>
          <w:szCs w:val="24"/>
        </w:rPr>
        <w:t>\textbf{\</w:t>
      </w:r>
      <w:proofErr w:type="spellStart"/>
      <w:r w:rsidR="009F7080" w:rsidRPr="009F7080">
        <w:rPr>
          <w:rFonts w:ascii="Georgia" w:eastAsia="Times New Roman" w:hAnsi="Georgia" w:cs="Times New Roman"/>
          <w:color w:val="0C7DBB"/>
          <w:sz w:val="24"/>
          <w:szCs w:val="24"/>
        </w:rPr>
        <w:t>autoref</w:t>
      </w:r>
      <w:proofErr w:type="spellEnd"/>
      <w:r w:rsidR="009F7080" w:rsidRPr="009F7080">
        <w:rPr>
          <w:rFonts w:ascii="Georgia" w:eastAsia="Times New Roman" w:hAnsi="Georgia" w:cs="Times New Roman"/>
          <w:color w:val="0C7DBB"/>
          <w:sz w:val="24"/>
          <w:szCs w:val="24"/>
        </w:rPr>
        <w:t>{fig:fig3.</w:t>
      </w:r>
      <w:r w:rsidRPr="00A036F9">
        <w:rPr>
          <w:rFonts w:ascii="Georgia" w:eastAsia="Times New Roman" w:hAnsi="Georgia" w:cs="Times New Roman"/>
          <w:color w:val="0C7DBB"/>
          <w:sz w:val="24"/>
          <w:szCs w:val="24"/>
        </w:rPr>
        <w:t>5</w:t>
      </w:r>
      <w:r w:rsidRPr="00A036F9">
        <w:rPr>
          <w:rFonts w:ascii="Georgia" w:eastAsia="Times New Roman" w:hAnsi="Georgia" w:cs="Times New Roman"/>
          <w:color w:val="2E2E2E"/>
          <w:sz w:val="24"/>
          <w:szCs w:val="24"/>
        </w:rPr>
        <w:fldChar w:fldCharType="end"/>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A and B</w:t>
      </w:r>
      <w:r w:rsidR="009F7080">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covering parts of the light chain and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 xml:space="preserve"> portion, respectively. Above the graphs, the </w:t>
      </w:r>
      <w:r w:rsidRPr="00A036F9">
        <w:rPr>
          <w:rFonts w:ascii="Georgia" w:eastAsia="Times New Roman" w:hAnsi="Georgia" w:cs="Times New Roman"/>
          <w:i/>
          <w:iCs/>
          <w:color w:val="2E2E2E"/>
          <w:sz w:val="24"/>
          <w:szCs w:val="24"/>
        </w:rPr>
        <w:t>de-novo</w:t>
      </w:r>
      <w:r w:rsidRPr="00A036F9">
        <w:rPr>
          <w:rFonts w:ascii="Georgia" w:eastAsia="Times New Roman" w:hAnsi="Georgia" w:cs="Times New Roman"/>
          <w:color w:val="2E2E2E"/>
          <w:sz w:val="24"/>
          <w:szCs w:val="24"/>
        </w:rPr>
        <w:t>-obtained sequence is shown with the annotated CDRs, whereby the purple lines indicate the selected peptides. In each panel, the MS/MS spectra obtained from peptides derived from the plasma clone of donor F59 and the recombinant mAb are shown, with the donor spectrum on top and the recombinant mAb spectrum mirrored below. Through visual comparison and as evidenced by the high correlation scores ranging between 0.91 and 0.98, the spectra obtained for peptides originating from the recombinant clone were highly similar to the MS/MS spectra from the peptides derived from the plasma clone </w:t>
      </w:r>
      <w:r w:rsidR="00307E4D">
        <w:rPr>
          <w:rFonts w:ascii="Georgia" w:eastAsia="Times New Roman" w:hAnsi="Georgia" w:cs="Times New Roman"/>
          <w:color w:val="2E2E2E"/>
          <w:sz w:val="24"/>
          <w:szCs w:val="24"/>
          <w:vertAlign w:val="superscript"/>
        </w:rPr>
        <w:t>\</w:t>
      </w:r>
      <w:proofErr w:type="spellStart"/>
      <w:proofErr w:type="gramStart"/>
      <w:r w:rsidR="00307E4D">
        <w:rPr>
          <w:rFonts w:ascii="Georgia" w:eastAsia="Times New Roman" w:hAnsi="Georgia" w:cs="Times New Roman"/>
          <w:color w:val="2E2E2E"/>
          <w:sz w:val="24"/>
          <w:szCs w:val="24"/>
          <w:vertAlign w:val="superscript"/>
        </w:rPr>
        <w:t>textsuperscript</w:t>
      </w:r>
      <w:proofErr w:type="spellEnd"/>
      <w:r w:rsidR="00307E4D">
        <w:rPr>
          <w:rFonts w:ascii="Georgia" w:eastAsia="Times New Roman" w:hAnsi="Georgia" w:cs="Times New Roman"/>
          <w:color w:val="2E2E2E"/>
          <w:sz w:val="24"/>
          <w:szCs w:val="24"/>
          <w:vertAlign w:val="superscript"/>
        </w:rPr>
        <w:t>{</w:t>
      </w:r>
      <w:proofErr w:type="gramEnd"/>
      <w:r w:rsidRPr="00A036F9">
        <w:rPr>
          <w:rFonts w:ascii="Georgia" w:eastAsia="Times New Roman" w:hAnsi="Georgia" w:cs="Times New Roman"/>
          <w:color w:val="2E2E2E"/>
          <w:sz w:val="18"/>
          <w:szCs w:val="18"/>
          <w:vertAlign w:val="superscript"/>
        </w:rPr>
        <w:t>24.4</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1 </w:t>
      </w:r>
      <w:r w:rsidR="00307E4D">
        <w:rPr>
          <w:rFonts w:ascii="Georgia" w:eastAsia="Times New Roman" w:hAnsi="Georgia" w:cs="Times New Roman"/>
          <w:color w:val="2E2E2E"/>
          <w:sz w:val="24"/>
          <w:szCs w:val="24"/>
          <w:vertAlign w:val="subscript"/>
        </w:rPr>
        <w:t>\</w:t>
      </w:r>
      <w:proofErr w:type="spellStart"/>
      <w:r w:rsidR="00307E4D">
        <w:rPr>
          <w:rFonts w:ascii="Georgia" w:eastAsia="Times New Roman" w:hAnsi="Georgia" w:cs="Times New Roman"/>
          <w:color w:val="2E2E2E"/>
          <w:sz w:val="24"/>
          <w:szCs w:val="24"/>
          <w:vertAlign w:val="subscript"/>
        </w:rPr>
        <w:t>textsubscript</w:t>
      </w:r>
      <w:proofErr w:type="spellEnd"/>
      <w:r w:rsidR="00307E4D">
        <w:rPr>
          <w:rFonts w:ascii="Georgia" w:eastAsia="Times New Roman" w:hAnsi="Georgia" w:cs="Times New Roman"/>
          <w:color w:val="2E2E2E"/>
          <w:sz w:val="24"/>
          <w:szCs w:val="24"/>
          <w:vertAlign w:val="subscript"/>
        </w:rPr>
        <w:t>{</w:t>
      </w:r>
      <w:r w:rsidRPr="00A036F9">
        <w:rPr>
          <w:rFonts w:ascii="Georgia" w:eastAsia="Times New Roman" w:hAnsi="Georgia" w:cs="Times New Roman"/>
          <w:color w:val="2E2E2E"/>
          <w:sz w:val="18"/>
          <w:szCs w:val="18"/>
          <w:vertAlign w:val="subscript"/>
        </w:rPr>
        <w:t>47,359.4</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 The observed high similarity was not restricted to the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positions but was found to be also reflected into fragment ion intensities, which are quite sequence specific, thus presenting an additional layer of confidence.</w:t>
      </w:r>
    </w:p>
    <w:p w14:paraId="14D44F49" w14:textId="2D74FEE4"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CDCAA"/>
          <w:sz w:val="21"/>
          <w:szCs w:val="21"/>
        </w:rPr>
        <w:t>\begin</w:t>
      </w:r>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proofErr w:type="gramStart"/>
      <w:r w:rsidRPr="004856F7">
        <w:rPr>
          <w:rFonts w:ascii="Fira Code" w:eastAsia="Times New Roman" w:hAnsi="Fira Code" w:cs="Fira Code"/>
          <w:color w:val="9CDCFE"/>
          <w:sz w:val="21"/>
          <w:szCs w:val="21"/>
        </w:rPr>
        <w:t>*</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w:t>
      </w:r>
      <w:proofErr w:type="spellStart"/>
      <w:r w:rsidR="00E70462">
        <w:rPr>
          <w:rFonts w:ascii="Fira Code" w:eastAsia="Times New Roman" w:hAnsi="Fira Code" w:cs="Fira Code"/>
          <w:color w:val="D4D4D4"/>
          <w:sz w:val="21"/>
          <w:szCs w:val="21"/>
        </w:rPr>
        <w:t>h</w:t>
      </w:r>
      <w:r w:rsidR="00D71FA0">
        <w:rPr>
          <w:rFonts w:ascii="Fira Code" w:eastAsia="Times New Roman" w:hAnsi="Fira Code" w:cs="Fira Code"/>
          <w:color w:val="D4D4D4"/>
          <w:sz w:val="21"/>
          <w:szCs w:val="21"/>
        </w:rPr>
        <w:t>p</w:t>
      </w:r>
      <w:r w:rsidRPr="004856F7">
        <w:rPr>
          <w:rFonts w:ascii="Fira Code" w:eastAsia="Times New Roman" w:hAnsi="Fira Code" w:cs="Fira Code"/>
          <w:color w:val="D4D4D4"/>
          <w:sz w:val="21"/>
          <w:szCs w:val="21"/>
        </w:rPr>
        <w:t>tb</w:t>
      </w:r>
      <w:proofErr w:type="spellEnd"/>
      <w:r w:rsidRPr="004856F7">
        <w:rPr>
          <w:rFonts w:ascii="Fira Code" w:eastAsia="Times New Roman" w:hAnsi="Fira Code" w:cs="Fira Code"/>
          <w:color w:val="D4D4D4"/>
          <w:sz w:val="21"/>
          <w:szCs w:val="21"/>
        </w:rPr>
        <w:t>]</w:t>
      </w:r>
    </w:p>
    <w:p w14:paraId="2FF27245"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center</w:t>
      </w:r>
      <w:proofErr w:type="gramEnd"/>
    </w:p>
    <w:p w14:paraId="0316973D"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\includegraphics</w:t>
      </w:r>
      <w:proofErr w:type="gramStart"/>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Chapter.3/Figures/f5.png}</w:t>
      </w:r>
    </w:p>
    <w:p w14:paraId="14B4AE4B"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caption</w:t>
      </w:r>
      <w:r w:rsidRPr="004856F7">
        <w:rPr>
          <w:rFonts w:ascii="Fira Code" w:eastAsia="Times New Roman" w:hAnsi="Fira Code" w:cs="Fira Code"/>
          <w:color w:val="D4D4D4"/>
          <w:sz w:val="21"/>
          <w:szCs w:val="21"/>
        </w:rPr>
        <w:t>{</w:t>
      </w:r>
      <w:proofErr w:type="gramEnd"/>
    </w:p>
    <w:p w14:paraId="728F3063" w14:textId="5FA00FC5"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textbf</w:t>
      </w:r>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b/>
          <w:bCs/>
          <w:color w:val="569CD6"/>
          <w:sz w:val="21"/>
          <w:szCs w:val="21"/>
        </w:rPr>
        <w:t xml:space="preserve">Comparison of sequencing data for clone </w:t>
      </w:r>
      <w:r w:rsidRPr="004856F7">
        <w:rPr>
          <w:rFonts w:ascii="Fira Code" w:eastAsia="Times New Roman" w:hAnsi="Fira Code" w:cs="Fira Code"/>
          <w:b/>
          <w:bCs/>
          <w:color w:val="DCDCAA"/>
          <w:sz w:val="21"/>
          <w:szCs w:val="21"/>
        </w:rPr>
        <w:t>\</w:t>
      </w:r>
      <w:proofErr w:type="spellStart"/>
      <w:r w:rsidRPr="004856F7">
        <w:rPr>
          <w:rFonts w:ascii="Fira Code" w:eastAsia="Times New Roman" w:hAnsi="Fira Code" w:cs="Fira Code"/>
          <w:b/>
          <w:bCs/>
          <w:color w:val="DCDCAA"/>
          <w:sz w:val="21"/>
          <w:szCs w:val="21"/>
        </w:rPr>
        <w:t>textsuperscript</w:t>
      </w:r>
      <w:proofErr w:type="spellEnd"/>
      <w:r w:rsidRPr="004856F7">
        <w:rPr>
          <w:rFonts w:ascii="Fira Code" w:eastAsia="Times New Roman" w:hAnsi="Fira Code" w:cs="Fira Code"/>
          <w:b/>
          <w:bCs/>
          <w:color w:val="569CD6"/>
          <w:sz w:val="21"/>
          <w:szCs w:val="21"/>
        </w:rPr>
        <w:t xml:space="preserve">{24.4} 1 </w:t>
      </w:r>
      <w:r w:rsidRPr="004856F7">
        <w:rPr>
          <w:rFonts w:ascii="Fira Code" w:eastAsia="Times New Roman" w:hAnsi="Fira Code" w:cs="Fira Code"/>
          <w:b/>
          <w:bCs/>
          <w:color w:val="DCDCAA"/>
          <w:sz w:val="21"/>
          <w:szCs w:val="21"/>
        </w:rPr>
        <w:t>\</w:t>
      </w:r>
      <w:proofErr w:type="spellStart"/>
      <w:r w:rsidRPr="004856F7">
        <w:rPr>
          <w:rFonts w:ascii="Fira Code" w:eastAsia="Times New Roman" w:hAnsi="Fira Code" w:cs="Fira Code"/>
          <w:b/>
          <w:bCs/>
          <w:color w:val="DCDCAA"/>
          <w:sz w:val="21"/>
          <w:szCs w:val="21"/>
        </w:rPr>
        <w:t>textsubscript</w:t>
      </w:r>
      <w:proofErr w:type="spellEnd"/>
      <w:r w:rsidRPr="004856F7">
        <w:rPr>
          <w:rFonts w:ascii="Fira Code" w:eastAsia="Times New Roman" w:hAnsi="Fira Code" w:cs="Fira Code"/>
          <w:b/>
          <w:bCs/>
          <w:color w:val="569CD6"/>
          <w:sz w:val="21"/>
          <w:szCs w:val="21"/>
        </w:rPr>
        <w:t xml:space="preserve">{47,359.4} of the donor F59, and the corresponding recombinant mAb validates the correctness of the </w:t>
      </w:r>
      <w:r w:rsidRPr="004856F7">
        <w:rPr>
          <w:rFonts w:ascii="Fira Code" w:eastAsia="Times New Roman" w:hAnsi="Fira Code" w:cs="Fira Code"/>
          <w:b/>
          <w:bCs/>
          <w:color w:val="DCDCAA"/>
          <w:sz w:val="21"/>
          <w:szCs w:val="21"/>
        </w:rPr>
        <w:t>\emph</w:t>
      </w:r>
      <w:r w:rsidRPr="004856F7">
        <w:rPr>
          <w:rFonts w:ascii="Fira Code" w:eastAsia="Times New Roman" w:hAnsi="Fira Code" w:cs="Fira Code"/>
          <w:b/>
          <w:bCs/>
          <w:color w:val="569CD6"/>
          <w:sz w:val="21"/>
          <w:szCs w:val="21"/>
        </w:rPr>
        <w:t>{</w:t>
      </w:r>
      <w:r w:rsidRPr="004856F7">
        <w:rPr>
          <w:rFonts w:ascii="Fira Code" w:eastAsia="Times New Roman" w:hAnsi="Fira Code" w:cs="Fira Code"/>
          <w:i/>
          <w:iCs/>
          <w:color w:val="569CD6"/>
          <w:sz w:val="21"/>
          <w:szCs w:val="21"/>
        </w:rPr>
        <w:t>de novo</w:t>
      </w:r>
      <w:r w:rsidRPr="004856F7">
        <w:rPr>
          <w:rFonts w:ascii="Fira Code" w:eastAsia="Times New Roman" w:hAnsi="Fira Code" w:cs="Fira Code"/>
          <w:b/>
          <w:bCs/>
          <w:color w:val="569CD6"/>
          <w:sz w:val="21"/>
          <w:szCs w:val="21"/>
        </w:rPr>
        <w:t>} sequencing approach.</w:t>
      </w:r>
      <w:r w:rsidRPr="004856F7">
        <w:rPr>
          <w:rFonts w:ascii="Fira Code" w:eastAsia="Times New Roman" w:hAnsi="Fira Code" w:cs="Fira Code"/>
          <w:color w:val="D4D4D4"/>
          <w:sz w:val="21"/>
          <w:szCs w:val="21"/>
        </w:rPr>
        <w:t xml:space="preserve">} (A) Peptide fragmentation spectra of CDR-spanning peptides from the HC of the dominant </w:t>
      </w:r>
      <w:r w:rsidRPr="004856F7">
        <w:rPr>
          <w:rFonts w:ascii="Fira Code" w:eastAsia="Times New Roman" w:hAnsi="Fira Code" w:cs="Fira Code"/>
          <w:color w:val="DCDCAA"/>
          <w:sz w:val="21"/>
          <w:szCs w:val="21"/>
        </w:rPr>
        <w:t>\</w:t>
      </w:r>
      <w:proofErr w:type="spellStart"/>
      <w:proofErr w:type="gramStart"/>
      <w:r w:rsidRPr="004856F7">
        <w:rPr>
          <w:rFonts w:ascii="Fira Code" w:eastAsia="Times New Roman" w:hAnsi="Fira Code" w:cs="Fira Code"/>
          <w:color w:val="DCDCAA"/>
          <w:sz w:val="21"/>
          <w:szCs w:val="21"/>
        </w:rPr>
        <w:t>textsuperscript</w:t>
      </w:r>
      <w:proofErr w:type="spellEnd"/>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 xml:space="preserve">24.4} 1 </w:t>
      </w:r>
      <w:r w:rsidRPr="004856F7">
        <w:rPr>
          <w:rFonts w:ascii="Fira Code" w:eastAsia="Times New Roman" w:hAnsi="Fira Code" w:cs="Fira Code"/>
          <w:color w:val="DCDCAA"/>
          <w:sz w:val="21"/>
          <w:szCs w:val="21"/>
        </w:rPr>
        <w:t>\</w:t>
      </w:r>
      <w:proofErr w:type="spellStart"/>
      <w:r w:rsidRPr="004856F7">
        <w:rPr>
          <w:rFonts w:ascii="Fira Code" w:eastAsia="Times New Roman" w:hAnsi="Fira Code" w:cs="Fira Code"/>
          <w:color w:val="DCDCAA"/>
          <w:sz w:val="21"/>
          <w:szCs w:val="21"/>
        </w:rPr>
        <w:t>textsubscript</w:t>
      </w:r>
      <w:proofErr w:type="spellEnd"/>
      <w:r w:rsidRPr="004856F7">
        <w:rPr>
          <w:rFonts w:ascii="Fira Code" w:eastAsia="Times New Roman" w:hAnsi="Fira Code" w:cs="Fira Code"/>
          <w:color w:val="D4D4D4"/>
          <w:sz w:val="21"/>
          <w:szCs w:val="21"/>
        </w:rPr>
        <w:t xml:space="preserve">{47,359.4} clone with, mirrored </w:t>
      </w:r>
      <w:r w:rsidRPr="004856F7">
        <w:rPr>
          <w:rFonts w:ascii="Fira Code" w:eastAsia="Times New Roman" w:hAnsi="Fira Code" w:cs="Fira Code"/>
          <w:color w:val="D4D4D4"/>
          <w:sz w:val="21"/>
          <w:szCs w:val="21"/>
        </w:rPr>
        <w:lastRenderedPageBreak/>
        <w:t xml:space="preserve">to each other, annotated spectra from the donor (top) and the recombinant IgG1 (bottom). (B) Peptide fragmentation spectra of CDR-spanning peptides from the LC of the dominant </w:t>
      </w:r>
      <w:r w:rsidRPr="004856F7">
        <w:rPr>
          <w:rFonts w:ascii="Fira Code" w:eastAsia="Times New Roman" w:hAnsi="Fira Code" w:cs="Fira Code"/>
          <w:color w:val="DCDCAA"/>
          <w:sz w:val="21"/>
          <w:szCs w:val="21"/>
        </w:rPr>
        <w:t>\</w:t>
      </w:r>
      <w:proofErr w:type="spellStart"/>
      <w:proofErr w:type="gramStart"/>
      <w:r w:rsidRPr="004856F7">
        <w:rPr>
          <w:rFonts w:ascii="Fira Code" w:eastAsia="Times New Roman" w:hAnsi="Fira Code" w:cs="Fira Code"/>
          <w:color w:val="DCDCAA"/>
          <w:sz w:val="21"/>
          <w:szCs w:val="21"/>
        </w:rPr>
        <w:t>textsuperscript</w:t>
      </w:r>
      <w:proofErr w:type="spellEnd"/>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 xml:space="preserve">24.4} 1 </w:t>
      </w:r>
      <w:r w:rsidRPr="004856F7">
        <w:rPr>
          <w:rFonts w:ascii="Fira Code" w:eastAsia="Times New Roman" w:hAnsi="Fira Code" w:cs="Fira Code"/>
          <w:color w:val="DCDCAA"/>
          <w:sz w:val="21"/>
          <w:szCs w:val="21"/>
        </w:rPr>
        <w:t>\</w:t>
      </w:r>
      <w:proofErr w:type="spellStart"/>
      <w:r w:rsidRPr="004856F7">
        <w:rPr>
          <w:rFonts w:ascii="Fira Code" w:eastAsia="Times New Roman" w:hAnsi="Fira Code" w:cs="Fira Code"/>
          <w:color w:val="DCDCAA"/>
          <w:sz w:val="21"/>
          <w:szCs w:val="21"/>
        </w:rPr>
        <w:t>textsubscript</w:t>
      </w:r>
      <w:proofErr w:type="spellEnd"/>
      <w:r w:rsidRPr="004856F7">
        <w:rPr>
          <w:rFonts w:ascii="Fira Code" w:eastAsia="Times New Roman" w:hAnsi="Fira Code" w:cs="Fira Code"/>
          <w:color w:val="D4D4D4"/>
          <w:sz w:val="21"/>
          <w:szCs w:val="21"/>
        </w:rPr>
        <w:t xml:space="preserve">{47,359.4} clone with, mirrored to each other, annotated spectra from the donor (top) and the recombinant IgG1 (bottom). Spectra in (A) and (B) are annotated with </w:t>
      </w:r>
      <w:ins w:id="191" w:author="Graaf, S.C. de (Bastiaan)" w:date="2023-03-27T13:00:00Z">
        <w:r w:rsidR="00EF752E">
          <w:rPr>
            <w:rFonts w:ascii="Fira Code" w:eastAsia="Times New Roman" w:hAnsi="Fira Code" w:cs="Fira Code"/>
            <w:color w:val="D4D4D4"/>
            <w:sz w:val="21"/>
            <w:szCs w:val="21"/>
          </w:rPr>
          <w:t>\emph{</w:t>
        </w:r>
      </w:ins>
      <w:r w:rsidRPr="004856F7">
        <w:rPr>
          <w:rFonts w:ascii="Fira Code" w:eastAsia="Times New Roman" w:hAnsi="Fira Code" w:cs="Fira Code"/>
          <w:color w:val="D4D4D4"/>
          <w:sz w:val="21"/>
          <w:szCs w:val="21"/>
        </w:rPr>
        <w:t>a</w:t>
      </w:r>
      <w:ins w:id="192" w:author="Graaf, S.C. de (Bastiaan)" w:date="2023-03-27T13:00:00Z">
        <w:r w:rsidR="00EF752E">
          <w:rPr>
            <w:rFonts w:ascii="Fira Code" w:eastAsia="Times New Roman" w:hAnsi="Fira Code" w:cs="Fira Code"/>
            <w:color w:val="D4D4D4"/>
            <w:sz w:val="21"/>
            <w:szCs w:val="21"/>
          </w:rPr>
          <w:t>}</w:t>
        </w:r>
      </w:ins>
      <w:r w:rsidRPr="004856F7">
        <w:rPr>
          <w:rFonts w:ascii="Fira Code" w:eastAsia="Times New Roman" w:hAnsi="Fira Code" w:cs="Fira Code"/>
          <w:color w:val="D4D4D4"/>
          <w:sz w:val="21"/>
          <w:szCs w:val="21"/>
        </w:rPr>
        <w:t xml:space="preserve">-ions in purple, </w:t>
      </w:r>
      <w:ins w:id="193" w:author="Graaf, S.C. de (Bastiaan)" w:date="2023-03-27T13:00:00Z">
        <w:r w:rsidR="00EF752E">
          <w:rPr>
            <w:rFonts w:ascii="Fira Code" w:eastAsia="Times New Roman" w:hAnsi="Fira Code" w:cs="Fira Code"/>
            <w:color w:val="D4D4D4"/>
            <w:sz w:val="21"/>
            <w:szCs w:val="21"/>
          </w:rPr>
          <w:t>\emph{</w:t>
        </w:r>
      </w:ins>
      <w:r w:rsidRPr="004856F7">
        <w:rPr>
          <w:rFonts w:ascii="Fira Code" w:eastAsia="Times New Roman" w:hAnsi="Fira Code" w:cs="Fira Code"/>
          <w:color w:val="D4D4D4"/>
          <w:sz w:val="21"/>
          <w:szCs w:val="21"/>
        </w:rPr>
        <w:t>b</w:t>
      </w:r>
      <w:ins w:id="194" w:author="Graaf, S.C. de (Bastiaan)" w:date="2023-03-27T13:00:00Z">
        <w:r w:rsidR="00EF752E">
          <w:rPr>
            <w:rFonts w:ascii="Fira Code" w:eastAsia="Times New Roman" w:hAnsi="Fira Code" w:cs="Fira Code"/>
            <w:color w:val="D4D4D4"/>
            <w:sz w:val="21"/>
            <w:szCs w:val="21"/>
          </w:rPr>
          <w:t>}</w:t>
        </w:r>
      </w:ins>
      <w:r w:rsidRPr="004856F7">
        <w:rPr>
          <w:rFonts w:ascii="Fira Code" w:eastAsia="Times New Roman" w:hAnsi="Fira Code" w:cs="Fira Code"/>
          <w:color w:val="D4D4D4"/>
          <w:sz w:val="21"/>
          <w:szCs w:val="21"/>
        </w:rPr>
        <w:t xml:space="preserve">-ions in blue, </w:t>
      </w:r>
      <w:ins w:id="195" w:author="Graaf, S.C. de (Bastiaan)" w:date="2023-03-27T13:00:00Z">
        <w:r w:rsidR="00EF752E">
          <w:rPr>
            <w:rFonts w:ascii="Fira Code" w:eastAsia="Times New Roman" w:hAnsi="Fira Code" w:cs="Fira Code"/>
            <w:color w:val="D4D4D4"/>
            <w:sz w:val="21"/>
            <w:szCs w:val="21"/>
          </w:rPr>
          <w:t>\emph{</w:t>
        </w:r>
      </w:ins>
      <w:r w:rsidRPr="004856F7">
        <w:rPr>
          <w:rFonts w:ascii="Fira Code" w:eastAsia="Times New Roman" w:hAnsi="Fira Code" w:cs="Fira Code"/>
          <w:color w:val="D4D4D4"/>
          <w:sz w:val="21"/>
          <w:szCs w:val="21"/>
        </w:rPr>
        <w:t>y</w:t>
      </w:r>
      <w:ins w:id="196" w:author="Graaf, S.C. de (Bastiaan)" w:date="2023-03-27T13:00:00Z">
        <w:r w:rsidR="00EF752E">
          <w:rPr>
            <w:rFonts w:ascii="Fira Code" w:eastAsia="Times New Roman" w:hAnsi="Fira Code" w:cs="Fira Code"/>
            <w:color w:val="D4D4D4"/>
            <w:sz w:val="21"/>
            <w:szCs w:val="21"/>
          </w:rPr>
          <w:t>}</w:t>
        </w:r>
      </w:ins>
      <w:r w:rsidRPr="004856F7">
        <w:rPr>
          <w:rFonts w:ascii="Fira Code" w:eastAsia="Times New Roman" w:hAnsi="Fira Code" w:cs="Fira Code"/>
          <w:color w:val="D4D4D4"/>
          <w:sz w:val="21"/>
          <w:szCs w:val="21"/>
        </w:rPr>
        <w:t xml:space="preserve">-ions in red, </w:t>
      </w:r>
      <w:ins w:id="197" w:author="Graaf, S.C. de (Bastiaan)" w:date="2023-03-27T13:00:00Z">
        <w:r w:rsidR="00EF752E">
          <w:rPr>
            <w:rFonts w:ascii="Fira Code" w:eastAsia="Times New Roman" w:hAnsi="Fira Code" w:cs="Fira Code"/>
            <w:color w:val="D4D4D4"/>
            <w:sz w:val="21"/>
            <w:szCs w:val="21"/>
          </w:rPr>
          <w:t>\emph{</w:t>
        </w:r>
      </w:ins>
      <w:r w:rsidRPr="004856F7">
        <w:rPr>
          <w:rFonts w:ascii="Fira Code" w:eastAsia="Times New Roman" w:hAnsi="Fira Code" w:cs="Fira Code"/>
          <w:color w:val="D4D4D4"/>
          <w:sz w:val="21"/>
          <w:szCs w:val="21"/>
        </w:rPr>
        <w:t>c</w:t>
      </w:r>
      <w:ins w:id="198" w:author="Graaf, S.C. de (Bastiaan)" w:date="2023-03-27T13:00:00Z">
        <w:r w:rsidR="00EF752E">
          <w:rPr>
            <w:rFonts w:ascii="Fira Code" w:eastAsia="Times New Roman" w:hAnsi="Fira Code" w:cs="Fira Code"/>
            <w:color w:val="D4D4D4"/>
            <w:sz w:val="21"/>
            <w:szCs w:val="21"/>
          </w:rPr>
          <w:t>}</w:t>
        </w:r>
      </w:ins>
      <w:r w:rsidRPr="004856F7">
        <w:rPr>
          <w:rFonts w:ascii="Fira Code" w:eastAsia="Times New Roman" w:hAnsi="Fira Code" w:cs="Fira Code"/>
          <w:color w:val="D4D4D4"/>
          <w:sz w:val="21"/>
          <w:szCs w:val="21"/>
        </w:rPr>
        <w:t xml:space="preserve">-ions in orange, and </w:t>
      </w:r>
      <w:ins w:id="199" w:author="Graaf, S.C. de (Bastiaan)" w:date="2023-03-27T13:00:00Z">
        <w:r w:rsidR="00EF752E">
          <w:rPr>
            <w:rFonts w:ascii="Fira Code" w:eastAsia="Times New Roman" w:hAnsi="Fira Code" w:cs="Fira Code"/>
            <w:color w:val="D4D4D4"/>
            <w:sz w:val="21"/>
            <w:szCs w:val="21"/>
          </w:rPr>
          <w:t>\emph{</w:t>
        </w:r>
      </w:ins>
      <w:r w:rsidRPr="004856F7">
        <w:rPr>
          <w:rFonts w:ascii="Fira Code" w:eastAsia="Times New Roman" w:hAnsi="Fira Code" w:cs="Fira Code"/>
          <w:color w:val="D4D4D4"/>
          <w:sz w:val="21"/>
          <w:szCs w:val="21"/>
        </w:rPr>
        <w:t>z</w:t>
      </w:r>
      <w:ins w:id="200" w:author="Graaf, S.C. de (Bastiaan)" w:date="2023-03-27T13:00:00Z">
        <w:r w:rsidR="00EF752E">
          <w:rPr>
            <w:rFonts w:ascii="Fira Code" w:eastAsia="Times New Roman" w:hAnsi="Fira Code" w:cs="Fira Code"/>
            <w:color w:val="D4D4D4"/>
            <w:sz w:val="21"/>
            <w:szCs w:val="21"/>
          </w:rPr>
          <w:t>}</w:t>
        </w:r>
      </w:ins>
      <w:r w:rsidRPr="004856F7">
        <w:rPr>
          <w:rFonts w:ascii="Fira Code" w:eastAsia="Times New Roman" w:hAnsi="Fira Code" w:cs="Fira Code"/>
          <w:color w:val="D4D4D4"/>
          <w:sz w:val="21"/>
          <w:szCs w:val="21"/>
        </w:rPr>
        <w:t xml:space="preserve">-ions in dark blue. Corresponding fragmentation maps are displayed above each spectral pair. (C) Comparison of the middle-down LC-MS/MS analysis of the </w:t>
      </w:r>
      <w:r w:rsidRPr="004856F7">
        <w:rPr>
          <w:rFonts w:ascii="Fira Code" w:eastAsia="Times New Roman" w:hAnsi="Fira Code" w:cs="Fira Code"/>
          <w:color w:val="DCDCAA"/>
          <w:sz w:val="21"/>
          <w:szCs w:val="21"/>
        </w:rPr>
        <w:t>\</w:t>
      </w:r>
      <w:proofErr w:type="spellStart"/>
      <w:proofErr w:type="gramStart"/>
      <w:r w:rsidRPr="004856F7">
        <w:rPr>
          <w:rFonts w:ascii="Fira Code" w:eastAsia="Times New Roman" w:hAnsi="Fira Code" w:cs="Fira Code"/>
          <w:color w:val="DCDCAA"/>
          <w:sz w:val="21"/>
          <w:szCs w:val="21"/>
        </w:rPr>
        <w:t>textsuperscript</w:t>
      </w:r>
      <w:proofErr w:type="spellEnd"/>
      <w:r w:rsidRPr="004856F7">
        <w:rPr>
          <w:rFonts w:ascii="Fira Code" w:eastAsia="Times New Roman" w:hAnsi="Fira Code" w:cs="Fira Code"/>
          <w:color w:val="D4D4D4"/>
          <w:sz w:val="21"/>
          <w:szCs w:val="21"/>
        </w:rPr>
        <w:t>{</w:t>
      </w:r>
      <w:proofErr w:type="gramEnd"/>
      <w:r w:rsidRPr="004856F7">
        <w:rPr>
          <w:rFonts w:ascii="Fira Code" w:eastAsia="Times New Roman" w:hAnsi="Fira Code" w:cs="Fira Code"/>
          <w:color w:val="D4D4D4"/>
          <w:sz w:val="21"/>
          <w:szCs w:val="21"/>
        </w:rPr>
        <w:t xml:space="preserve">24.4} 1 </w:t>
      </w:r>
      <w:r w:rsidRPr="004856F7">
        <w:rPr>
          <w:rFonts w:ascii="Fira Code" w:eastAsia="Times New Roman" w:hAnsi="Fira Code" w:cs="Fira Code"/>
          <w:color w:val="DCDCAA"/>
          <w:sz w:val="21"/>
          <w:szCs w:val="21"/>
        </w:rPr>
        <w:t>\</w:t>
      </w:r>
      <w:proofErr w:type="spellStart"/>
      <w:r w:rsidRPr="004856F7">
        <w:rPr>
          <w:rFonts w:ascii="Fira Code" w:eastAsia="Times New Roman" w:hAnsi="Fira Code" w:cs="Fira Code"/>
          <w:color w:val="DCDCAA"/>
          <w:sz w:val="21"/>
          <w:szCs w:val="21"/>
        </w:rPr>
        <w:t>textsubscript</w:t>
      </w:r>
      <w:proofErr w:type="spellEnd"/>
      <w:r w:rsidRPr="004856F7">
        <w:rPr>
          <w:rFonts w:ascii="Fira Code" w:eastAsia="Times New Roman" w:hAnsi="Fira Code" w:cs="Fira Code"/>
          <w:color w:val="D4D4D4"/>
          <w:sz w:val="21"/>
          <w:szCs w:val="21"/>
        </w:rPr>
        <w:t>{47,359.4} clone and the recombinant IgG1. Shown are the base peak chromatograms (left panel), the charge-state distributions detected in MS1 of the Fab (middle panel), and the deconvoluted ETD fragmentation spectra for the donor (top) and recombinant (bottom) IgG (right panel). The Pearson correlation coefficients (r) calculated for all demonstrated spectral pairs in (A), (B), and (C) are indicated at the bottom of each spectrum.</w:t>
      </w:r>
    </w:p>
    <w:p w14:paraId="7A403F32"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w:t>
      </w:r>
    </w:p>
    <w:p w14:paraId="0DC55D79"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4D4D4"/>
          <w:sz w:val="21"/>
          <w:szCs w:val="21"/>
        </w:rPr>
        <w:t xml:space="preserve">    </w:t>
      </w:r>
      <w:r w:rsidRPr="004856F7">
        <w:rPr>
          <w:rFonts w:ascii="Fira Code" w:eastAsia="Times New Roman" w:hAnsi="Fira Code" w:cs="Fira Code"/>
          <w:color w:val="C586C0"/>
          <w:sz w:val="21"/>
          <w:szCs w:val="21"/>
        </w:rPr>
        <w:t>\label</w:t>
      </w:r>
      <w:r w:rsidRPr="004856F7">
        <w:rPr>
          <w:rFonts w:ascii="Fira Code" w:eastAsia="Times New Roman" w:hAnsi="Fira Code" w:cs="Fira Code"/>
          <w:color w:val="D4D4D4"/>
          <w:sz w:val="21"/>
          <w:szCs w:val="21"/>
        </w:rPr>
        <w:t>{</w:t>
      </w:r>
      <w:proofErr w:type="gramStart"/>
      <w:r w:rsidRPr="004856F7">
        <w:rPr>
          <w:rFonts w:ascii="Fira Code" w:eastAsia="Times New Roman" w:hAnsi="Fira Code" w:cs="Fira Code"/>
          <w:color w:val="9CDCFE"/>
          <w:sz w:val="21"/>
          <w:szCs w:val="21"/>
        </w:rPr>
        <w:t>fig:fig</w:t>
      </w:r>
      <w:proofErr w:type="gramEnd"/>
      <w:r w:rsidRPr="004856F7">
        <w:rPr>
          <w:rFonts w:ascii="Fira Code" w:eastAsia="Times New Roman" w:hAnsi="Fira Code" w:cs="Fira Code"/>
          <w:color w:val="9CDCFE"/>
          <w:sz w:val="21"/>
          <w:szCs w:val="21"/>
        </w:rPr>
        <w:t>3.5</w:t>
      </w:r>
      <w:r w:rsidRPr="004856F7">
        <w:rPr>
          <w:rFonts w:ascii="Fira Code" w:eastAsia="Times New Roman" w:hAnsi="Fira Code" w:cs="Fira Code"/>
          <w:color w:val="D4D4D4"/>
          <w:sz w:val="21"/>
          <w:szCs w:val="21"/>
        </w:rPr>
        <w:t>}</w:t>
      </w:r>
    </w:p>
    <w:p w14:paraId="679FAB9E"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r w:rsidRPr="004856F7">
        <w:rPr>
          <w:rFonts w:ascii="Fira Code" w:eastAsia="Times New Roman" w:hAnsi="Fira Code" w:cs="Fira Code"/>
          <w:color w:val="DCDCAA"/>
          <w:sz w:val="21"/>
          <w:szCs w:val="21"/>
        </w:rPr>
        <w:t>\</w:t>
      </w:r>
      <w:proofErr w:type="gramStart"/>
      <w:r w:rsidRPr="004856F7">
        <w:rPr>
          <w:rFonts w:ascii="Fira Code" w:eastAsia="Times New Roman" w:hAnsi="Fira Code" w:cs="Fira Code"/>
          <w:color w:val="DCDCAA"/>
          <w:sz w:val="21"/>
          <w:szCs w:val="21"/>
        </w:rPr>
        <w:t>end</w:t>
      </w:r>
      <w:proofErr w:type="gramEnd"/>
      <w:r w:rsidRPr="004856F7">
        <w:rPr>
          <w:rFonts w:ascii="Fira Code" w:eastAsia="Times New Roman" w:hAnsi="Fira Code" w:cs="Fira Code"/>
          <w:color w:val="D4D4D4"/>
          <w:sz w:val="21"/>
          <w:szCs w:val="21"/>
        </w:rPr>
        <w:t>{</w:t>
      </w:r>
      <w:r w:rsidRPr="004856F7">
        <w:rPr>
          <w:rFonts w:ascii="Fira Code" w:eastAsia="Times New Roman" w:hAnsi="Fira Code" w:cs="Fira Code"/>
          <w:color w:val="9CDCFE"/>
          <w:sz w:val="21"/>
          <w:szCs w:val="21"/>
        </w:rPr>
        <w:t>figure*</w:t>
      </w:r>
      <w:r w:rsidRPr="004856F7">
        <w:rPr>
          <w:rFonts w:ascii="Fira Code" w:eastAsia="Times New Roman" w:hAnsi="Fira Code" w:cs="Fira Code"/>
          <w:color w:val="D4D4D4"/>
          <w:sz w:val="21"/>
          <w:szCs w:val="21"/>
        </w:rPr>
        <w:t>}</w:t>
      </w:r>
    </w:p>
    <w:p w14:paraId="7387C33B" w14:textId="77777777" w:rsidR="004856F7" w:rsidRPr="004856F7" w:rsidRDefault="004856F7" w:rsidP="004856F7">
      <w:pPr>
        <w:shd w:val="clear" w:color="auto" w:fill="1E1E1E"/>
        <w:spacing w:after="0" w:line="285" w:lineRule="atLeast"/>
        <w:rPr>
          <w:rFonts w:ascii="Fira Code" w:eastAsia="Times New Roman" w:hAnsi="Fira Code" w:cs="Fira Code"/>
          <w:color w:val="D4D4D4"/>
          <w:sz w:val="21"/>
          <w:szCs w:val="21"/>
        </w:rPr>
      </w:pPr>
    </w:p>
    <w:p w14:paraId="5182C045" w14:textId="60955819"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noProof/>
          <w:color w:val="2E2E2E"/>
          <w:sz w:val="24"/>
          <w:szCs w:val="24"/>
        </w:rPr>
        <w:lastRenderedPageBreak/>
        <w:drawing>
          <wp:inline distT="0" distB="0" distL="0" distR="0" wp14:anchorId="5C15B85F" wp14:editId="62E0AE8E">
            <wp:extent cx="5943600" cy="52438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5243830"/>
                    </a:xfrm>
                    <a:prstGeom prst="rect">
                      <a:avLst/>
                    </a:prstGeom>
                    <a:noFill/>
                    <a:ln>
                      <a:noFill/>
                    </a:ln>
                  </pic:spPr>
                </pic:pic>
              </a:graphicData>
            </a:graphic>
          </wp:inline>
        </w:drawing>
      </w:r>
    </w:p>
    <w:p w14:paraId="630B20DA" w14:textId="29657697"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Such a direct comparison of spectral features was extended to the middle-down analysis, used for obtaining sequence tags of the intact Fab (</w:t>
      </w:r>
      <w:hyperlink r:id="rId79" w:anchor="fig5"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{fig:fig3.5}</w:t>
        </w:r>
      </w:hyperlink>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The intact recombinant Fab displayed a nearly identical retention time profile when compared with the plasma clone </w:t>
      </w:r>
      <w:r w:rsidR="00307E4D">
        <w:rPr>
          <w:rFonts w:ascii="Georgia" w:eastAsia="Times New Roman" w:hAnsi="Georgia" w:cs="Times New Roman"/>
          <w:color w:val="2E2E2E"/>
          <w:sz w:val="18"/>
          <w:szCs w:val="18"/>
          <w:vertAlign w:val="superscript"/>
        </w:rPr>
        <w:t>\</w:t>
      </w:r>
      <w:proofErr w:type="spellStart"/>
      <w:r w:rsidR="00307E4D">
        <w:rPr>
          <w:rFonts w:ascii="Georgia" w:eastAsia="Times New Roman" w:hAnsi="Georgia" w:cs="Times New Roman"/>
          <w:color w:val="2E2E2E"/>
          <w:sz w:val="18"/>
          <w:szCs w:val="18"/>
          <w:vertAlign w:val="superscript"/>
        </w:rPr>
        <w:t>textsuperscript</w:t>
      </w:r>
      <w:proofErr w:type="spellEnd"/>
      <w:r w:rsidR="00307E4D">
        <w:rPr>
          <w:rFonts w:ascii="Georgia" w:eastAsia="Times New Roman" w:hAnsi="Georgia" w:cs="Times New Roman"/>
          <w:color w:val="2E2E2E"/>
          <w:sz w:val="18"/>
          <w:szCs w:val="18"/>
          <w:vertAlign w:val="superscript"/>
        </w:rPr>
        <w:t>{24.4} 1 \</w:t>
      </w:r>
      <w:proofErr w:type="spellStart"/>
      <w:r w:rsidR="00307E4D">
        <w:rPr>
          <w:rFonts w:ascii="Georgia" w:eastAsia="Times New Roman" w:hAnsi="Georgia" w:cs="Times New Roman"/>
          <w:color w:val="2E2E2E"/>
          <w:sz w:val="18"/>
          <w:szCs w:val="18"/>
          <w:vertAlign w:val="superscript"/>
        </w:rPr>
        <w:t>textsubscript</w:t>
      </w:r>
      <w:proofErr w:type="spellEnd"/>
      <w:r w:rsidR="00307E4D">
        <w:rPr>
          <w:rFonts w:ascii="Georgia" w:eastAsia="Times New Roman" w:hAnsi="Georgia" w:cs="Times New Roman"/>
          <w:color w:val="2E2E2E"/>
          <w:sz w:val="18"/>
          <w:szCs w:val="18"/>
          <w:vertAlign w:val="superscript"/>
        </w:rPr>
        <w:t>{47,359.4}</w:t>
      </w:r>
      <w:r w:rsidRPr="00A036F9">
        <w:rPr>
          <w:rFonts w:ascii="Georgia" w:eastAsia="Times New Roman" w:hAnsi="Georgia" w:cs="Times New Roman"/>
          <w:color w:val="2E2E2E"/>
          <w:sz w:val="24"/>
          <w:szCs w:val="24"/>
        </w:rPr>
        <w:t> Fab (</w:t>
      </w:r>
      <w:hyperlink r:id="rId80" w:anchor="fig5"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{fig:fig3.5}</w:t>
        </w:r>
      </w:hyperlink>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left panel). Furthermore, both clone </w:t>
      </w:r>
      <w:r w:rsidR="00307E4D">
        <w:rPr>
          <w:rFonts w:ascii="Georgia" w:eastAsia="Times New Roman" w:hAnsi="Georgia" w:cs="Times New Roman"/>
          <w:color w:val="2E2E2E"/>
          <w:sz w:val="18"/>
          <w:szCs w:val="18"/>
          <w:vertAlign w:val="superscript"/>
        </w:rPr>
        <w:t>\</w:t>
      </w:r>
      <w:proofErr w:type="spellStart"/>
      <w:r w:rsidR="00307E4D">
        <w:rPr>
          <w:rFonts w:ascii="Georgia" w:eastAsia="Times New Roman" w:hAnsi="Georgia" w:cs="Times New Roman"/>
          <w:color w:val="2E2E2E"/>
          <w:sz w:val="18"/>
          <w:szCs w:val="18"/>
          <w:vertAlign w:val="superscript"/>
        </w:rPr>
        <w:t>textsuperscript</w:t>
      </w:r>
      <w:proofErr w:type="spellEnd"/>
      <w:r w:rsidR="00307E4D">
        <w:rPr>
          <w:rFonts w:ascii="Georgia" w:eastAsia="Times New Roman" w:hAnsi="Georgia" w:cs="Times New Roman"/>
          <w:color w:val="2E2E2E"/>
          <w:sz w:val="18"/>
          <w:szCs w:val="18"/>
          <w:vertAlign w:val="superscript"/>
        </w:rPr>
        <w:t>{24.4} 1 \</w:t>
      </w:r>
      <w:proofErr w:type="spellStart"/>
      <w:r w:rsidR="00307E4D">
        <w:rPr>
          <w:rFonts w:ascii="Georgia" w:eastAsia="Times New Roman" w:hAnsi="Georgia" w:cs="Times New Roman"/>
          <w:color w:val="2E2E2E"/>
          <w:sz w:val="18"/>
          <w:szCs w:val="18"/>
          <w:vertAlign w:val="superscript"/>
        </w:rPr>
        <w:t>textsubscript</w:t>
      </w:r>
      <w:proofErr w:type="spellEnd"/>
      <w:r w:rsidR="00307E4D">
        <w:rPr>
          <w:rFonts w:ascii="Georgia" w:eastAsia="Times New Roman" w:hAnsi="Georgia" w:cs="Times New Roman"/>
          <w:color w:val="2E2E2E"/>
          <w:sz w:val="18"/>
          <w:szCs w:val="18"/>
          <w:vertAlign w:val="superscript"/>
        </w:rPr>
        <w:t>{47,359.4}</w:t>
      </w:r>
      <w:r w:rsidRPr="00A036F9">
        <w:rPr>
          <w:rFonts w:ascii="Georgia" w:eastAsia="Times New Roman" w:hAnsi="Georgia" w:cs="Times New Roman"/>
          <w:color w:val="2E2E2E"/>
          <w:sz w:val="24"/>
          <w:szCs w:val="24"/>
        </w:rPr>
        <w:t> and the recombinant mAb emerged with nearly identical charge distributions (</w:t>
      </w:r>
      <w:hyperlink r:id="rId81" w:anchor="fig5"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{fig:fig3.5}</w:t>
        </w:r>
      </w:hyperlink>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middle panel), whereby the slight differences in the distribution are likely due to the underlying background of co-eluting Fabs in the plasma-derived sample. Nevertheless, the masses detected for the two Fabs were identical, i.e., within a 20-ppm mass error. Moreover, when the intact Fabs were subjected to ETD, alike fragment masses and retention times for both the light chain and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 xml:space="preserve"> were observed, comparing the recombinant mAb with the plasma-derived clone. Finally, the generated lower mass fragment ions used for sequence-tag generation were also very similar (</w:t>
      </w:r>
      <w:hyperlink r:id="rId82" w:anchor="fig5"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{fig:fig3.5}</w:t>
        </w:r>
      </w:hyperlink>
      <w:bookmarkEnd w:id="190"/>
      <w:r w:rsidRPr="00A036F9">
        <w:rPr>
          <w:rFonts w:ascii="Georgia" w:eastAsia="Times New Roman" w:hAnsi="Georgia" w:cs="Times New Roman"/>
          <w:color w:val="2E2E2E"/>
          <w:sz w:val="24"/>
          <w:szCs w:val="24"/>
        </w:rPr>
        <w:t>C</w:t>
      </w:r>
      <w:r w:rsidR="00E05F34">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right panel). Likewise, the in-solution reduction of the Fabs revealed that there were no mass differences between the donor clone and recombinant mAb (light chain and </w:t>
      </w:r>
      <w:proofErr w:type="spellStart"/>
      <w:r w:rsidRPr="00A036F9">
        <w:rPr>
          <w:rFonts w:ascii="Georgia" w:eastAsia="Times New Roman" w:hAnsi="Georgia" w:cs="Times New Roman"/>
          <w:color w:val="2E2E2E"/>
          <w:sz w:val="24"/>
          <w:szCs w:val="24"/>
        </w:rPr>
        <w:t>Fd</w:t>
      </w:r>
      <w:proofErr w:type="spellEnd"/>
      <w:r w:rsidRPr="00A036F9">
        <w:rPr>
          <w:rFonts w:ascii="Georgia" w:eastAsia="Times New Roman" w:hAnsi="Georgia" w:cs="Times New Roman"/>
          <w:color w:val="2E2E2E"/>
          <w:sz w:val="24"/>
          <w:szCs w:val="24"/>
        </w:rPr>
        <w:t xml:space="preserve"> mass within 10 ppm).</w:t>
      </w:r>
    </w:p>
    <w:p w14:paraId="3CF8258F" w14:textId="1D7E3472"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lastRenderedPageBreak/>
        <w:t>Based on all these data, we can conclusively state that the sequence of the plasma-derived clone </w:t>
      </w:r>
      <w:r w:rsidR="00307E4D">
        <w:rPr>
          <w:rFonts w:ascii="Georgia" w:eastAsia="Times New Roman" w:hAnsi="Georgia" w:cs="Times New Roman"/>
          <w:color w:val="2E2E2E"/>
          <w:sz w:val="18"/>
          <w:szCs w:val="18"/>
          <w:vertAlign w:val="superscript"/>
        </w:rPr>
        <w:t>\</w:t>
      </w:r>
      <w:proofErr w:type="spellStart"/>
      <w:proofErr w:type="gramStart"/>
      <w:r w:rsidR="00307E4D">
        <w:rPr>
          <w:rFonts w:ascii="Georgia" w:eastAsia="Times New Roman" w:hAnsi="Georgia" w:cs="Times New Roman"/>
          <w:color w:val="2E2E2E"/>
          <w:sz w:val="18"/>
          <w:szCs w:val="18"/>
          <w:vertAlign w:val="superscript"/>
        </w:rPr>
        <w:t>textsuperscript</w:t>
      </w:r>
      <w:proofErr w:type="spellEnd"/>
      <w:r w:rsidR="00307E4D">
        <w:rPr>
          <w:rFonts w:ascii="Georgia" w:eastAsia="Times New Roman" w:hAnsi="Georgia" w:cs="Times New Roman"/>
          <w:color w:val="2E2E2E"/>
          <w:sz w:val="18"/>
          <w:szCs w:val="18"/>
          <w:vertAlign w:val="superscript"/>
        </w:rPr>
        <w:t>{</w:t>
      </w:r>
      <w:proofErr w:type="gramEnd"/>
      <w:r w:rsidR="00307E4D">
        <w:rPr>
          <w:rFonts w:ascii="Georgia" w:eastAsia="Times New Roman" w:hAnsi="Georgia" w:cs="Times New Roman"/>
          <w:color w:val="2E2E2E"/>
          <w:sz w:val="18"/>
          <w:szCs w:val="18"/>
          <w:vertAlign w:val="superscript"/>
        </w:rPr>
        <w:t>24.4} 1 \</w:t>
      </w:r>
      <w:proofErr w:type="spellStart"/>
      <w:r w:rsidR="00307E4D">
        <w:rPr>
          <w:rFonts w:ascii="Georgia" w:eastAsia="Times New Roman" w:hAnsi="Georgia" w:cs="Times New Roman"/>
          <w:color w:val="2E2E2E"/>
          <w:sz w:val="18"/>
          <w:szCs w:val="18"/>
          <w:vertAlign w:val="superscript"/>
        </w:rPr>
        <w:t>textsubscript</w:t>
      </w:r>
      <w:proofErr w:type="spellEnd"/>
      <w:r w:rsidR="00307E4D">
        <w:rPr>
          <w:rFonts w:ascii="Georgia" w:eastAsia="Times New Roman" w:hAnsi="Georgia" w:cs="Times New Roman"/>
          <w:color w:val="2E2E2E"/>
          <w:sz w:val="18"/>
          <w:szCs w:val="18"/>
          <w:vertAlign w:val="superscript"/>
        </w:rPr>
        <w:t>{47,359.4}</w:t>
      </w:r>
      <w:r w:rsidRPr="00A036F9">
        <w:rPr>
          <w:rFonts w:ascii="Georgia" w:eastAsia="Times New Roman" w:hAnsi="Georgia" w:cs="Times New Roman"/>
          <w:color w:val="2E2E2E"/>
          <w:sz w:val="24"/>
          <w:szCs w:val="24"/>
        </w:rPr>
        <w:t> is identical to that of the recombinant mAb, with practically identical data observed at every step of our integrative </w:t>
      </w:r>
      <w:del w:id="201" w:author="Graaf, S.C. de (Bastiaan)" w:date="2023-03-27T12:43:00Z">
        <w:r w:rsidRPr="00A036F9" w:rsidDel="005D08D0">
          <w:rPr>
            <w:rFonts w:ascii="Georgia" w:eastAsia="Times New Roman" w:hAnsi="Georgia" w:cs="Times New Roman"/>
            <w:i/>
            <w:iCs/>
            <w:color w:val="2E2E2E"/>
            <w:sz w:val="24"/>
            <w:szCs w:val="24"/>
          </w:rPr>
          <w:delText>de novo</w:delText>
        </w:r>
      </w:del>
      <w:ins w:id="202" w:author="Graaf, S.C. de (Bastiaan)" w:date="2023-03-27T12:43:00Z">
        <w:r w:rsidR="005D08D0">
          <w:rPr>
            <w:rFonts w:ascii="Georgia" w:eastAsia="Times New Roman" w:hAnsi="Georgia" w:cs="Times New Roman"/>
            <w:i/>
            <w:iCs/>
            <w:color w:val="2E2E2E"/>
            <w:sz w:val="24"/>
            <w:szCs w:val="24"/>
          </w:rPr>
          <w:t>\emph{de novo}</w:t>
        </w:r>
      </w:ins>
      <w:r w:rsidRPr="00A036F9">
        <w:rPr>
          <w:rFonts w:ascii="Georgia" w:eastAsia="Times New Roman" w:hAnsi="Georgia" w:cs="Times New Roman"/>
          <w:color w:val="2E2E2E"/>
          <w:sz w:val="24"/>
          <w:szCs w:val="24"/>
        </w:rPr>
        <w:t> sequencing approach. This not only validates the accuracy of the IgG1 sequence that we obtained for clone </w:t>
      </w:r>
      <w:r w:rsidR="00307E4D">
        <w:rPr>
          <w:rFonts w:ascii="Georgia" w:eastAsia="Times New Roman" w:hAnsi="Georgia" w:cs="Times New Roman"/>
          <w:color w:val="2E2E2E"/>
          <w:sz w:val="18"/>
          <w:szCs w:val="18"/>
          <w:vertAlign w:val="superscript"/>
        </w:rPr>
        <w:t>\</w:t>
      </w:r>
      <w:proofErr w:type="spellStart"/>
      <w:proofErr w:type="gramStart"/>
      <w:r w:rsidR="00307E4D">
        <w:rPr>
          <w:rFonts w:ascii="Georgia" w:eastAsia="Times New Roman" w:hAnsi="Georgia" w:cs="Times New Roman"/>
          <w:color w:val="2E2E2E"/>
          <w:sz w:val="18"/>
          <w:szCs w:val="18"/>
          <w:vertAlign w:val="superscript"/>
        </w:rPr>
        <w:t>textsuperscript</w:t>
      </w:r>
      <w:proofErr w:type="spellEnd"/>
      <w:r w:rsidR="00307E4D">
        <w:rPr>
          <w:rFonts w:ascii="Georgia" w:eastAsia="Times New Roman" w:hAnsi="Georgia" w:cs="Times New Roman"/>
          <w:color w:val="2E2E2E"/>
          <w:sz w:val="18"/>
          <w:szCs w:val="18"/>
          <w:vertAlign w:val="superscript"/>
        </w:rPr>
        <w:t>{</w:t>
      </w:r>
      <w:proofErr w:type="gramEnd"/>
      <w:r w:rsidR="00307E4D">
        <w:rPr>
          <w:rFonts w:ascii="Georgia" w:eastAsia="Times New Roman" w:hAnsi="Georgia" w:cs="Times New Roman"/>
          <w:color w:val="2E2E2E"/>
          <w:sz w:val="18"/>
          <w:szCs w:val="18"/>
          <w:vertAlign w:val="superscript"/>
        </w:rPr>
        <w:t>24.4} 1 \</w:t>
      </w:r>
      <w:proofErr w:type="spellStart"/>
      <w:r w:rsidR="00307E4D">
        <w:rPr>
          <w:rFonts w:ascii="Georgia" w:eastAsia="Times New Roman" w:hAnsi="Georgia" w:cs="Times New Roman"/>
          <w:color w:val="2E2E2E"/>
          <w:sz w:val="18"/>
          <w:szCs w:val="18"/>
          <w:vertAlign w:val="superscript"/>
        </w:rPr>
        <w:t>textsubscript</w:t>
      </w:r>
      <w:proofErr w:type="spellEnd"/>
      <w:r w:rsidR="00307E4D">
        <w:rPr>
          <w:rFonts w:ascii="Georgia" w:eastAsia="Times New Roman" w:hAnsi="Georgia" w:cs="Times New Roman"/>
          <w:color w:val="2E2E2E"/>
          <w:sz w:val="18"/>
          <w:szCs w:val="18"/>
          <w:vertAlign w:val="superscript"/>
        </w:rPr>
        <w:t>{47,359.4}</w:t>
      </w:r>
      <w:r w:rsidRPr="00A036F9">
        <w:rPr>
          <w:rFonts w:ascii="Georgia" w:eastAsia="Times New Roman" w:hAnsi="Georgia" w:cs="Times New Roman"/>
          <w:color w:val="2E2E2E"/>
          <w:sz w:val="24"/>
          <w:szCs w:val="24"/>
        </w:rPr>
        <w:t> but also reinforces that the methodology presented here can be used to derive the correct full sequences from individual clones even when they are in a background of other plasma (highly sequence-homologous) IgG1 clones. Although this whole analysis pipeline is still quite arduous, requiring manual validation throughout the process, we consider this proof of concept a major step forward and expect that further fine-tuning of the algorithms will enhance the throughput in the future.</w:t>
      </w:r>
    </w:p>
    <w:p w14:paraId="16C5BB0A" w14:textId="0090EB14" w:rsidR="00A036F9" w:rsidRPr="00A036F9" w:rsidRDefault="00307E4D" w:rsidP="00A036F9">
      <w:pPr>
        <w:spacing w:before="480" w:after="120" w:line="240" w:lineRule="auto"/>
        <w:outlineLvl w:val="1"/>
        <w:rPr>
          <w:rFonts w:ascii="Georgia" w:eastAsia="Times New Roman" w:hAnsi="Georgia" w:cs="Times New Roman"/>
          <w:color w:val="2E2E2E"/>
          <w:sz w:val="36"/>
          <w:szCs w:val="36"/>
        </w:rPr>
      </w:pPr>
      <w:proofErr w:type="gramStart"/>
      <w:r>
        <w:rPr>
          <w:rFonts w:ascii="Georgia" w:eastAsia="Times New Roman" w:hAnsi="Georgia" w:cs="Times New Roman"/>
          <w:color w:val="2E2E2E"/>
          <w:sz w:val="36"/>
          <w:szCs w:val="36"/>
        </w:rPr>
        <w:t>!</w:t>
      </w:r>
      <w:r w:rsidR="00A036F9" w:rsidRPr="00A036F9">
        <w:rPr>
          <w:rFonts w:ascii="Georgia" w:eastAsia="Times New Roman" w:hAnsi="Georgia" w:cs="Times New Roman"/>
          <w:color w:val="2E2E2E"/>
          <w:sz w:val="36"/>
          <w:szCs w:val="36"/>
        </w:rPr>
        <w:t>Discussion</w:t>
      </w:r>
      <w:proofErr w:type="gramEnd"/>
    </w:p>
    <w:p w14:paraId="3AA52B2D" w14:textId="1BBA5E0A"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The human body can make billions of different antibodies, stemming from the versatile and complex recombination process, accompanied by additional somatic hypermutations, helping us to adapt to a life-long exposure to various pathogens. Here, we demonstrate that it is feasible to profile the IgG1 repertoire of individual donors qualitatively and quantitatively by LC-MS, following the capturing of IgGs from plasma and analyzing the generated IgG1 Fab fragments. From this technical advance, one of the key observations we make is that in all studied donors at all time points, only a limited number of IgG1 clones dominate an individual’s repertoire. In all donors, the 30 most abundant clones make up two-thirds of all detected circulating IgG1 molecules; in one donor just two clones contributed </w:t>
      </w:r>
      <w:r w:rsidRPr="00A036F9">
        <w:rPr>
          <w:rFonts w:ascii="Cambria Math" w:eastAsia="Times New Roman" w:hAnsi="Cambria Math" w:cs="Cambria Math"/>
          <w:color w:val="2E2E2E"/>
          <w:sz w:val="24"/>
          <w:szCs w:val="24"/>
        </w:rPr>
        <w:t>∼</w:t>
      </w:r>
      <w:r w:rsidRPr="00A036F9">
        <w:rPr>
          <w:rFonts w:ascii="Georgia" w:eastAsia="Times New Roman" w:hAnsi="Georgia" w:cs="Times New Roman"/>
          <w:color w:val="2E2E2E"/>
          <w:sz w:val="24"/>
          <w:szCs w:val="24"/>
        </w:rPr>
        <w:t>50% to the detected serum population of IgG1 molecules. The IgG1 clonal profiles are found to be unique for each donor. Within a donor, the profiles are highly similar across time, but they also adapt to physiological changes (e.g., sepsis). The mass-spectrometry-based approach requires only minute amounts of plasma (</w:t>
      </w:r>
      <w:r w:rsidRPr="00A036F9">
        <w:rPr>
          <w:rFonts w:ascii="Cambria Math" w:eastAsia="Times New Roman" w:hAnsi="Cambria Math" w:cs="Cambria Math"/>
          <w:color w:val="2E2E2E"/>
          <w:sz w:val="24"/>
          <w:szCs w:val="24"/>
        </w:rPr>
        <w:t>∼</w:t>
      </w:r>
      <w:r w:rsidRPr="00A036F9">
        <w:rPr>
          <w:rFonts w:ascii="Georgia" w:eastAsia="Times New Roman" w:hAnsi="Georgia" w:cs="Times New Roman"/>
          <w:color w:val="2E2E2E"/>
          <w:sz w:val="24"/>
          <w:szCs w:val="24"/>
        </w:rPr>
        <w:t>10</w:t>
      </w:r>
      <w:r w:rsidRPr="00A036F9">
        <w:rPr>
          <w:rFonts w:ascii="Georgia" w:eastAsia="Times New Roman" w:hAnsi="Georgia" w:cs="Georgia"/>
          <w:color w:val="2E2E2E"/>
          <w:sz w:val="24"/>
          <w:szCs w:val="24"/>
        </w:rPr>
        <w:t> </w:t>
      </w:r>
      <w:proofErr w:type="spellStart"/>
      <w:r w:rsidRPr="00A036F9">
        <w:rPr>
          <w:rFonts w:ascii="Georgia" w:eastAsia="Times New Roman" w:hAnsi="Georgia" w:cs="Georgia"/>
          <w:color w:val="2E2E2E"/>
          <w:sz w:val="24"/>
          <w:szCs w:val="24"/>
        </w:rPr>
        <w:t>μ</w:t>
      </w:r>
      <w:r w:rsidRPr="00A036F9">
        <w:rPr>
          <w:rFonts w:ascii="Georgia" w:eastAsia="Times New Roman" w:hAnsi="Georgia" w:cs="Times New Roman"/>
          <w:color w:val="2E2E2E"/>
          <w:sz w:val="24"/>
          <w:szCs w:val="24"/>
        </w:rPr>
        <w:t>L</w:t>
      </w:r>
      <w:proofErr w:type="spellEnd"/>
      <w:r w:rsidRPr="00A036F9">
        <w:rPr>
          <w:rFonts w:ascii="Georgia" w:eastAsia="Times New Roman" w:hAnsi="Georgia" w:cs="Times New Roman"/>
          <w:color w:val="2E2E2E"/>
          <w:sz w:val="24"/>
          <w:szCs w:val="24"/>
        </w:rPr>
        <w:t>) and does not involve labor-intensive enrichment protocols. We further show that specific IgG clones can be extracted from the plasma and analyzed in depth, ultimately leading to the mass-spectrometry-based </w:t>
      </w:r>
      <w:del w:id="203" w:author="Graaf, S.C. de (Bastiaan)" w:date="2023-03-27T12:43:00Z">
        <w:r w:rsidRPr="00A036F9" w:rsidDel="005D08D0">
          <w:rPr>
            <w:rFonts w:ascii="Georgia" w:eastAsia="Times New Roman" w:hAnsi="Georgia" w:cs="Times New Roman"/>
            <w:i/>
            <w:iCs/>
            <w:color w:val="2E2E2E"/>
            <w:sz w:val="24"/>
            <w:szCs w:val="24"/>
          </w:rPr>
          <w:delText>de novo</w:delText>
        </w:r>
      </w:del>
      <w:ins w:id="204"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sequencing of the whole Fab molecule. Therefore, one of the holy grails in proteomics, </w:t>
      </w:r>
      <w:del w:id="205" w:author="Graaf, S.C. de (Bastiaan)" w:date="2023-03-27T12:43:00Z">
        <w:r w:rsidRPr="00A036F9" w:rsidDel="005D08D0">
          <w:rPr>
            <w:rFonts w:ascii="Georgia" w:eastAsia="Times New Roman" w:hAnsi="Georgia" w:cs="Times New Roman"/>
            <w:i/>
            <w:iCs/>
            <w:color w:val="2E2E2E"/>
            <w:sz w:val="24"/>
            <w:szCs w:val="24"/>
          </w:rPr>
          <w:delText>de novo</w:delText>
        </w:r>
      </w:del>
      <w:ins w:id="206"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sequencing of antibodies directly extracted from plasma, seems to be within reach.</w:t>
      </w:r>
    </w:p>
    <w:p w14:paraId="6D762E31" w14:textId="2FD6B1A0"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The ultimate mature sequence of </w:t>
      </w:r>
      <w:r w:rsidR="00307E4D">
        <w:rPr>
          <w:rFonts w:ascii="Georgia" w:eastAsia="Times New Roman" w:hAnsi="Georgia" w:cs="Times New Roman"/>
          <w:color w:val="2E2E2E"/>
          <w:sz w:val="18"/>
          <w:szCs w:val="18"/>
          <w:vertAlign w:val="superscript"/>
        </w:rPr>
        <w:t>\</w:t>
      </w:r>
      <w:proofErr w:type="spellStart"/>
      <w:r w:rsidR="00307E4D">
        <w:rPr>
          <w:rFonts w:ascii="Georgia" w:eastAsia="Times New Roman" w:hAnsi="Georgia" w:cs="Times New Roman"/>
          <w:color w:val="2E2E2E"/>
          <w:sz w:val="18"/>
          <w:szCs w:val="18"/>
          <w:vertAlign w:val="superscript"/>
        </w:rPr>
        <w:t>textsuperscript</w:t>
      </w:r>
      <w:proofErr w:type="spellEnd"/>
      <w:r w:rsidR="00307E4D">
        <w:rPr>
          <w:rFonts w:ascii="Georgia" w:eastAsia="Times New Roman" w:hAnsi="Georgia" w:cs="Times New Roman"/>
          <w:color w:val="2E2E2E"/>
          <w:sz w:val="18"/>
          <w:szCs w:val="18"/>
          <w:vertAlign w:val="superscript"/>
        </w:rPr>
        <w:t>{24.4} 1 \</w:t>
      </w:r>
      <w:proofErr w:type="spellStart"/>
      <w:r w:rsidR="00307E4D">
        <w:rPr>
          <w:rFonts w:ascii="Georgia" w:eastAsia="Times New Roman" w:hAnsi="Georgia" w:cs="Times New Roman"/>
          <w:color w:val="2E2E2E"/>
          <w:sz w:val="18"/>
          <w:szCs w:val="18"/>
          <w:vertAlign w:val="superscript"/>
        </w:rPr>
        <w:t>textsubscript</w:t>
      </w:r>
      <w:proofErr w:type="spellEnd"/>
      <w:r w:rsidR="00307E4D">
        <w:rPr>
          <w:rFonts w:ascii="Georgia" w:eastAsia="Times New Roman" w:hAnsi="Georgia" w:cs="Times New Roman"/>
          <w:color w:val="2E2E2E"/>
          <w:sz w:val="18"/>
          <w:szCs w:val="18"/>
          <w:vertAlign w:val="superscript"/>
        </w:rPr>
        <w:t>{47,359.4}</w:t>
      </w:r>
      <w:r w:rsidRPr="00A036F9">
        <w:rPr>
          <w:rFonts w:ascii="Georgia" w:eastAsia="Times New Roman" w:hAnsi="Georgia" w:cs="Times New Roman"/>
          <w:color w:val="2E2E2E"/>
          <w:sz w:val="24"/>
          <w:szCs w:val="24"/>
        </w:rPr>
        <w:t> clone we sequenced here revealed that around 13% and 16% of the amino acids of the V-regions of light and heavy chains were different when compared with the closest </w:t>
      </w:r>
      <w:hyperlink r:id="rId83" w:tooltip="Learn more about germline from ScienceDirect's AI-generated Topic Pages" w:history="1">
        <w:r w:rsidRPr="00A036F9">
          <w:rPr>
            <w:rFonts w:ascii="Georgia" w:eastAsia="Times New Roman" w:hAnsi="Georgia" w:cs="Times New Roman"/>
            <w:color w:val="2E2E2E"/>
            <w:sz w:val="24"/>
            <w:szCs w:val="24"/>
            <w:u w:val="single"/>
          </w:rPr>
          <w:t>germline</w:t>
        </w:r>
      </w:hyperlink>
      <w:r w:rsidRPr="00A036F9">
        <w:rPr>
          <w:rFonts w:ascii="Georgia" w:eastAsia="Times New Roman" w:hAnsi="Georgia" w:cs="Times New Roman"/>
          <w:color w:val="2E2E2E"/>
          <w:sz w:val="24"/>
          <w:szCs w:val="24"/>
        </w:rPr>
        <w:t> sequence match within the </w:t>
      </w:r>
      <w:hyperlink r:id="rId84" w:tooltip="Learn more about IMGT from ScienceDirect's AI-generated Topic Pages" w:history="1">
        <w:r w:rsidRPr="00A036F9">
          <w:rPr>
            <w:rFonts w:ascii="Georgia" w:eastAsia="Times New Roman" w:hAnsi="Georgia" w:cs="Times New Roman"/>
            <w:color w:val="2E2E2E"/>
            <w:sz w:val="24"/>
            <w:szCs w:val="24"/>
            <w:u w:val="single"/>
          </w:rPr>
          <w:t>IMGT</w:t>
        </w:r>
      </w:hyperlink>
      <w:r w:rsidRPr="00A036F9">
        <w:rPr>
          <w:rFonts w:ascii="Georgia" w:eastAsia="Times New Roman" w:hAnsi="Georgia" w:cs="Times New Roman"/>
          <w:color w:val="2E2E2E"/>
          <w:sz w:val="24"/>
          <w:szCs w:val="24"/>
        </w:rPr>
        <w:t> database. This number of mutations is higher than the reported average (7%) for IgG1 heavy-chain variable regions, as determined from </w:t>
      </w:r>
      <w:hyperlink r:id="rId85" w:tooltip="Learn more about RNA sequences from ScienceDirect's AI-generated Topic Pages" w:history="1">
        <w:r w:rsidRPr="00A036F9">
          <w:rPr>
            <w:rFonts w:ascii="Georgia" w:eastAsia="Times New Roman" w:hAnsi="Georgia" w:cs="Times New Roman"/>
            <w:color w:val="2E2E2E"/>
            <w:sz w:val="24"/>
            <w:szCs w:val="24"/>
            <w:u w:val="single"/>
          </w:rPr>
          <w:t>RNA sequences</w:t>
        </w:r>
      </w:hyperlink>
      <w:r w:rsidRPr="00A036F9">
        <w:rPr>
          <w:rFonts w:ascii="Georgia" w:eastAsia="Times New Roman" w:hAnsi="Georgia" w:cs="Times New Roman"/>
          <w:color w:val="2E2E2E"/>
          <w:sz w:val="24"/>
          <w:szCs w:val="24"/>
        </w:rPr>
        <w:t> </w:t>
      </w:r>
      <w:bookmarkStart w:id="207" w:name="bbib23"/>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{"citationItems":[{"id":"ITEM-1","itemData":{"DOI":"10.3389/FIMMU.2017.00389","ISSN":"16643224","abstract":"A diverse antibody repertoire is primarily generated by the rearrangement of V, D, and J genes and subsequent somatic hypermutation (SHM). Class-switch recombination (CSR) produces various isotypes and subclasses with different functional properties. Although antibody isotypes and subclasses are considered to be produced by both direct and sequential CSR, it is still not fully understood how SHMs accumulate during the process in which antibody subclasses are generated. Here, we developed a new next-generation sequencing (NGS)-based antibody repertoire analysis capable of identifying all antibody isotype and subclass genes and used it to examine the peripheral blood mononuclear cells of 12 healthy individuals. Using a total of 5,480,040 sequences, we compared percentage frequency of variable (V), junctional (J) sequence, and a combination of V and J, diversity, length, and amino acid compositions of CDR3, SHM, and shared clones in the IgM, IgD, IgG3, IgG1, IgG2, IgG4, IgA1, IgE, and IgA2 genes. The usage and diversity were similar among the immunoglobulin (Ig) subclasses. Clonally related sequences sharing identical V, D, J, and CDR3 amino acid sequences were frequently found within multiple Ig subclasses, especially between IgG1 and IgG2 or IgA1 and IgA2. SHM occurred most frequently in IgG4, while IgG3 genes were the least mutated among all IgG subclasses. The shared clones had almost the same SHM levels among Ig subclasses, while subclass-specific clones had different levels of SHM dependent on the genomic location. Given the sequential CSR, these results suggest that CSR occurs sequentially over multiple subclasses in the order corresponding to the genomic location of IGHCs, but CSR is likely to occur more quickly than SHMs accumulate within Ig genes under physiological conditions. NGS-based antibody repertoire analysis should provide critical information on how various antibodies are generated in the immune system.","author":[{"dropping-particle":"","family":"Kitaura","given":"Kazutaka","non-dropping-particle":"","parse-names":false,"suffix":""},{"dropping-particle":"","family":"Yamashita","given":"Hiroshi","non-dropping-particle":"","parse-names":false,"suffix":""},{"dropping-particle":"","family":"Ayabe","given":"Hitomi","non-dropping-particle":"","parse-names":false,"suffix":""},{"dropping-particle":"","family":"Shini","given":"Tadasu","non-dropping-particle":"","parse-names":false,"suffix":""},{"dropping-particle":"","family":"Matsutani","given":"Takaji","non-dropping-particle":"","parse-names":false,"suffix":""},{"dropping-particle":"","family":"Suzuki","given":"Ryuji","non-dropping-particle":"","parse-names":false,"suffix":""}],"container-title":"Frontiers in Immunology","id":"ITEM-1","issue":"MAY","issued":{"date-parts":[["2017","5","3"]]},"publisher":"Frontiers Media S.A.","title":"Different somatic hypermutation levels among antibody subclasses disclosed by a new next-generation sequencing-based antibody repertoire analysis","type":"article-journal","volume":"8"},"uris":["http://www.mendeley.com/documents/?uuid=35c922a1-693c-4f55-a8fa-296f3d1c5085"]}],"mendeley":{"formattedCitation":"\\cite{Kitaura2017Different somatic hypermutation levels among antibody subclasses disclosed by a new next-generation sequencing-based antibody repertoire analysis}","plainTextFormattedCitation":"\\cite{Kitaura2017Different somatic hypermutation levels among antibody subclasses disclosed by a new next-generation sequencing-based antibody repertoire analysis}","previouslyFormattedCitation":"&lt;sup&gt;37&lt;/sup&gt;"},"properties":{"noteIndex":0},"schema":"https://github.com/citation-style-language/schema/raw/master/csl-citation.json"}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\cite{Kitaura2017Different somatic hypermutation levels among antibody subclasses disclosed by a new next-generation sequencing-based antibody repertoire analysis}</w:t>
      </w:r>
      <w:r w:rsidR="00AD3C64">
        <w:rPr>
          <w:rFonts w:ascii="Georgia" w:eastAsia="Times New Roman" w:hAnsi="Georgia" w:cs="Times New Roman"/>
          <w:color w:val="2E2E2E"/>
          <w:sz w:val="24"/>
          <w:szCs w:val="24"/>
        </w:rPr>
        <w:fldChar w:fldCharType="end"/>
      </w:r>
      <w:bookmarkEnd w:id="207"/>
      <w:r w:rsidRPr="00A036F9">
        <w:rPr>
          <w:rFonts w:ascii="Georgia" w:eastAsia="Times New Roman" w:hAnsi="Georgia" w:cs="Times New Roman"/>
          <w:color w:val="2E2E2E"/>
          <w:sz w:val="24"/>
          <w:szCs w:val="24"/>
        </w:rPr>
        <w:t>. This suggests that DNA/RNA templates of the IgG sequences can be helpful, but for obtaining the correct sequence of the circulating clone, analyzing sequences at the level of the proteins will be essential.</w:t>
      </w:r>
    </w:p>
    <w:p w14:paraId="69D70DA0" w14:textId="3533D52A"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The ability to </w:t>
      </w:r>
      <w:del w:id="208" w:author="Graaf, S.C. de (Bastiaan)" w:date="2023-03-27T12:43:00Z">
        <w:r w:rsidRPr="00A036F9" w:rsidDel="005D08D0">
          <w:rPr>
            <w:rFonts w:ascii="Georgia" w:eastAsia="Times New Roman" w:hAnsi="Georgia" w:cs="Times New Roman"/>
            <w:i/>
            <w:iCs/>
            <w:color w:val="2E2E2E"/>
            <w:sz w:val="24"/>
            <w:szCs w:val="24"/>
          </w:rPr>
          <w:delText>de novo</w:delText>
        </w:r>
      </w:del>
      <w:ins w:id="209"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xml:space="preserve"> sequence the whole Fab molecule is the result of combining, iteratively, middle-down and bottom-up proteomics data. An alternative strategy employed is to combine bottom-up proteomics data with BCR sequences using </w:t>
      </w:r>
      <w:r w:rsidRPr="00A036F9">
        <w:rPr>
          <w:rFonts w:ascii="Georgia" w:eastAsia="Times New Roman" w:hAnsi="Georgia" w:cs="Times New Roman"/>
          <w:color w:val="2E2E2E"/>
          <w:sz w:val="24"/>
          <w:szCs w:val="24"/>
        </w:rPr>
        <w:lastRenderedPageBreak/>
        <w:t xml:space="preserve">RNA sequencing of one donor to generate a database to match this donor’s Ig bottom-up proteomics data against </w:t>
      </w:r>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{"citationItems":[{"id":"ITEM-1","itemData":{"DOI":"10.1038/NM.4224","ISSN":"1546170X","PMID":"27820605","abstract":"Molecular understanding of serological immunity to influenza has been confounded by the complexity of the polyclonal antibody response in humans. Here we used high-resolution proteomics analysis of immunoglobulin (referred to as Ig-seq) coupled with high-throughput sequencing of transcripts encoding B cell receptors (BCR-seq) to quantitatively determine the antibody repertoire at the individual clonotype level in the sera of young adults before and after vaccination with trivalent seasonal influenza vaccine. The serum repertoire comprised between 40 and 147 clonotypes that were specific to each of the three monovalent components of the trivalent influenza vaccine, with boosted pre-existing clonotypes accounting for â 1/460% of the response. An unexpectedly high fraction of serum antibodies recognized both the H1 and H3 monovalent vaccines. Recombinant versions of these H1 + H3 cross-reactive antibodies showed broad binding to hemagglutinins (HAs) from previously circulating virus strains; several of these antibodies, which were prevalent in the serum of multiple donors, recognized the same conserved epitope in the HA head domain. Although the HA-head-specific H1 + H3 antibodies did not show neutralization activity in vitro, they protected mice against infection with the H1N1 and H3N2 virus strains when administered before or after challenge. Collectively, our data reveal unanticipated insights regarding the serological response to influenza vaccination and raise questions about the added benefits of using a quadrivalent vaccine instead of a trivalent vaccine.","author":[{"dropping-particle":"","family":"Lee","given":"Jiwon","non-dropping-particle":"","parse-names":false,"suffix":""},{"dropping-particle":"","family":"Boutz","given":"Daniel R.","non-dropping-particle":"","parse-names":false,"suffix":""},{"dropping-particle":"","family":"Chromikova","given":"Veronika","non-dropping-particle":"","parse-names":false,"suffix":""},{"dropping-particle":"","family":"Joyce","given":"M. Gordon","non-dropping-particle":"","parse-names":false,"suffix":""},{"dropping-particle":"","family":"Vollmers","given":"Christopher","non-dropping-particle":"","parse-names":false,"suffix":""},{"dropping-particle":"","family":"Leung","given":"Kwanyee","non-dropping-particle":"","parse-names":false,"suffix":""},{"dropping-particle":"","family":"Horton","given":"Andrew P.","non-dropping-particle":"","parse-names":false,"suffix":""},{"dropping-particle":"","family":"DeKosky","given":"Brandon J.","non-dropping-particle":"","parse-names":false,"suffix":""},{"dropping-particle":"","family":"Lee","given":"Chang Han","non-dropping-particle":"","parse-names":false,"suffix":""},{"dropping-particle":"","family":"Lavinder","given":"Jason J.","non-dropping-particle":"","parse-names":false,"suffix":""},{"dropping-particle":"","family":"Murrin","given":"Ellen M.","non-dropping-particle":"","parse-names":false,"suffix":""},{"dropping-particle":"","family":"Chrysostomou","given":"Constantine","non-dropping-particle":"","parse-names":false,"suffix":""},{"dropping-particle":"","family":"Hoi","given":"Kam Hon","non-dropping-particle":"","parse-names":false,"suffix":""},{"dropping-particle":"","family":"Tsybovsky","given":"Yaroslav","non-dropping-particle":"","parse-names":false,"suffix":""},{"dropping-particle":"V.","family":"Thomas","given":"Paul","non-dropping-particle":"","parse-names":false,"suffix":""},{"dropping-particle":"","family":"Druz","given":"Aliaksandr","non-dropping-particle":"","parse-names":false,"suffix":""},{"dropping-particle":"","family":"Zhang","given":"Baoshan","non-dropping-particle":"","parse-names":false,"suffix":""},{"dropping-particle":"","family":"Zhang","given":"Yi","non-dropping-particle":"","parse-names":false,"suffix":""},{"dropping-particle":"","family":"Wang","given":"Lingshu","non-dropping-particle":"","parse-names":false,"suffix":""},{"dropping-particle":"","family":"Kong","given":"Wing Pui","non-dropping-particle":"","parse-names":false,"suffix":""},{"dropping-particle":"","family":"Park","given":"Daechan","non-dropping-particle":"","parse-names":false,"suffix":""},{"dropping-particle":"","family":"Popova","given":"Lyubov I.","non-dropping-particle":"","parse-names":false,"suffix":""},{"dropping-particle":"","family":"Dekker","given":"Cornelia L.","non-dropping-particle":"","parse-names":false,"suffix":""},{"dropping-particle":"","family":"Davis","given":"Mark M.","non-dropping-particle":"","parse-names":false,"suffix":""},{"dropping-particle":"","family":"Carter","given":"Chalise E.","non-dropping-particle":"","parse-names":false,"suffix":""},{"dropping-particle":"","family":"Ross","given":"Ted M.","non-dropping-particle":"","parse-names":false,"suffix":""},{"dropping-particle":"","family":"Ellington","given":"Andrew D.","non-dropping-particle":"","parse-names":false,"suffix":""},{"dropping-particle":"","family":"Wilson","given":"Patrick C.","non-dropping-particle":"","parse-names":false,"suffix":""},{"dropping-particle":"","family":"Marcotte","given":"Edward M.","non-dropping-particle":"","parse-names":false,"suffix":""},{"dropping-particle":"","family":"Mascola","given":"John R.","non-dropping-particle":"","parse-names":false,"suffix":""},{"dropping-particle":"","family":"Ippolito","given":"Gregory C.","non-dropping-particle":"","parse-names":false,"suffix":""},{"dropping-particle":"","family":"Krammer","given":"Florian","non-dropping-particle":"","parse-names":false,"suffix":""},{"dropping-particle":"","family":"Quake","given":"Stephen R.","non-dropping-particle":"","parse-names":false,"suffix":""},{"dropping-particle":"","family":"Kwong","given":"Peter D.","non-dropping-particle":"","parse-names":false,"suffix":""},{"dropping-particle":"","family":"Georgiou","given":"George","non-dropping-particle":"","parse-names":false,"suffix":""}],"container-title":"Nature Medicine","id":"ITEM-1","issue":"12","issued":{"date-parts":[["2016","12","1"]]},"page":"1456-1464","publisher":"Nature Publishing Group","title":"Molecular-level analysis of the serum antibody repertoire in young adults before and after seasonal influenza vaccination","type":"article-journal","volume":"22"},"uris":["http://www.mendeley.com/documents/?uuid=b184727c-254a-4f2f-91ec-f693429b8d8c"]}],"mendeley":{"formattedCitation":"\\cite{Lee2016Molecular-level analysis of the serum antibody repertoire in young adults before and after seasonal influenza vaccination}","plainTextFormattedCitation":"\\cite{Lee2016Molecular-level analysis of the serum antibody repertoire in young adults before and after seasonal influenza vaccination}","previouslyFormattedCitation":"&lt;sup&gt;16&lt;/sup&gt;"},"properties":{"noteIndex":0},"schema":"https://github.com/citation-style-language/schema/raw/master/csl-citation.json"}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\cite{Lee2016Molecular-level analysis of the serum antibody repertoire in young adults before and after seasonal influenza vaccination}</w:t>
      </w:r>
      <w:r w:rsidR="00AD3C64">
        <w:rPr>
          <w:rFonts w:ascii="Georgia" w:eastAsia="Times New Roman" w:hAnsi="Georgia" w:cs="Times New Roman"/>
          <w:color w:val="2E2E2E"/>
          <w:sz w:val="24"/>
          <w:szCs w:val="24"/>
        </w:rPr>
        <w:fldChar w:fldCharType="end"/>
      </w:r>
      <w:bookmarkEnd w:id="12"/>
      <w:r w:rsidRPr="00A036F9">
        <w:rPr>
          <w:rFonts w:ascii="Georgia" w:eastAsia="Times New Roman" w:hAnsi="Georgia" w:cs="Times New Roman"/>
          <w:color w:val="2E2E2E"/>
          <w:sz w:val="24"/>
          <w:szCs w:val="24"/>
        </w:rPr>
        <w:t xml:space="preserve">. Although also very powerful, a recent application of this approach highlighted further the relevance of antibody sequencing at the level of proteins, when it was shown that for the six potent anti-HIV1 antibodies found by antigen-specific single-B-cell sequencing, only three could also be detected in circulation as IgG protein products </w:t>
      </w:r>
      <w:bookmarkStart w:id="210" w:name="bbib56"/>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{"citationItems":[{"id":"ITEM-1","itemData":{"DOI":"10.1126/SCIIMMUNOL.AAL2200","ISSN":"24709468","PMID":"28783671","abstract":"Induction of broadly neutralizing antibodies (bnAbs) is a goal of HIV-1 vaccine development. Antibody 10E8, reactive with the distal portion of the membrane-proximal external region (MPER) of HIV-1 gp41, is broadly neutralizing. However, the ontogeny of distal MPER antibodies and the relationship of memory B cell to plasma bnAbs are poorly understood. HIV-1–specific memory B cell flow sorting and proteomic identification of anti-MPER plasma antibodies from an HIV-1–infected individual were used to isolate broadly neutralizing distal MPER bnAbs of the same B cell clonal lineage. Structural analysis demonstrated that antibodies from memory B cells and plasma recognized the envelope gp41 bnAb epitope in a distinct orientation compared with other distal MPER bnAbs. The unmutated common ancestor of this distal MPER bnAb was autoreactive, suggesting lineage immune tolerance control. Construction of chimeric antibodies of memory B cell and plasma antibodies yielded a bnAb that potently neutralized most HIV-1 strains.","author":[{"dropping-particle":"","family":"Williams","given":"La Tonya D.","non-dropping-particle":"","parse-names":false,"suffix":""},{"dropping-particle":"","family":"Ofek","given":"Gilad","non-dropping-particle":"","parse-names":false,"suffix":""},{"dropping-particle":"","family":"Schätzle","given":"Sebastian","non-dropping-particle":"","parse-names":false,"suffix":""},{"dropping-particle":"","family":"McDaniel","given":"Jonathan R.","non-dropping-particle":"","parse-names":false,"suffix":""},{"dropping-particle":"","family":"Lu","given":"Xiaozhi","non-dropping-particle":"","parse-names":false,"suffix":""},{"dropping-particle":"","family":"Nicely","given":"Nathan I.","non-dropping-particle":"","parse-names":false,"suffix":""},{"dropping-particle":"","family":"Wu","given":"Liming","non-dropping-particle":"","parse-names":false,"suffix":""},{"dropping-particle":"","family":"Lougheed","given":"Caleb S.","non-dropping-particle":"","parse-names":false,"suffix":""},{"dropping-particle":"","family":"Bradley","given":"Todd","non-dropping-particle":"","parse-names":false,"suffix":""},{"dropping-particle":"","family":"Louder","given":"Mark K.","non-dropping-particle":"","parse-names":false,"suffix":""},{"dropping-particle":"","family":"McKee","given":"Krisha","non-dropping-particle":"","parse-names":false,"suffix":""},{"dropping-particle":"","family":"Bailer","given":"Robert T.","non-dropping-particle":"","parse-names":false,"suffix":""},{"dropping-particle":"","family":"O’Dell","given":"Sijy","non-dropping-particle":"","parse-names":false,"suffix":""},{"dropping-particle":"","family":"Georgiev","given":"Ivelin S.","non-dropping-particle":"","parse-names":false,"suffix":""},{"dropping-particle":"","family":"Seaman","given":"Michael S.","non-dropping-particle":"","parse-names":false,"suffix":""},{"dropping-particle":"","family":"Parks","given":"Robert J.","non-dropping-particle":"","parse-names":false,"suffix":""},{"dropping-particle":"","family":"Marshall","given":"Dawn J.","non-dropping-particle":"","parse-names":false,"suffix":""},{"dropping-particle":"","family":"Anasti","given":"Kara","non-dropping-particle":"","parse-names":false,"suffix":""},{"dropping-particle":"","family":"Yang","given":"Guang","non-dropping-particle":"","parse-names":false,"suffix":""},{"dropping-particle":"","family":"Nie","given":"Xiaoyan","non-dropping-particle":"","parse-names":false,"suffix":""},{"dropping-particle":"","family":"Tumba","given":"Nancy L.","non-dropping-particle":"","parse-names":false,"suffix":""},{"dropping-particle":"","family":"Wiehe","given":"Kevin","non-dropping-particle":"","parse-names":false,"suffix":""},{"dropping-particle":"","family":"Wagh","given":"Kshitij","non-dropping-particle":"","parse-names":false,"suffix":""},{"dropping-particle":"","family":"Korber","given":"Bette","non-dropping-particle":"","parse-names":false,"suffix":""},{"dropping-particle":"","family":"Kepler","given":"Thomas B.","non-dropping-particle":"","parse-names":false,"suffix":""},{"dropping-particle":"","family":"Munir Alam","given":"S.","non-dropping-particle":"","parse-names":false,"suffix":""},{"dropping-particle":"","family":"Morris","given":"Lynn","non-dropping-particle":"","parse-names":false,"suffix":""},{"dropping-particle":"","family":"Kamanga","given":"Gift","non-dropping-particle":"","parse-names":false,"suffix":""},{"dropping-particle":"","family":"Cohen","given":"Myron S.","non-dropping-particle":"","parse-names":false,"suffix":""},{"dropping-particle":"","family":"Bonsignori","given":"Mattia","non-dropping-particle":"","parse-names":false,"suffix":""},{"dropping-particle":"","family":"Xia","given":"Shi Mao","non-dropping-particle":"","parse-names":false,"suffix":""},{"dropping-particle":"","family":"Montefiori","given":"David C.","non-dropping-particle":"","parse-names":false,"suffix":""},{"dropping-particle":"","family":"Kelsoe","given":"Garnett","non-dropping-particle":"","parse-names":false,"suffix":""},{"dropping-particle":"","family":"Gao","given":"Feng","non-dropping-particle":"","parse-names":false,"suffix":""},{"dropping-particle":"","family":"Mascola","given":"John R.","non-dropping-particle":"","parse-names":false,"suffix":""},{"dropping-particle":"","family":"Anthony Moody","given":"M.","non-dropping-particle":"","parse-names":false,"suffix":""},{"dropping-particle":"","family":"Saunders","given":"Kevin O.","non-dropping-particle":"","parse-names":false,"suffix":""},{"dropping-particle":"","family":"Liao","given":"Hua Xin","non-dropping-particle":"","parse-names":false,"suffix":""},{"dropping-particle":"","family":"Tomaras","given":"Georgia D.","non-dropping-particle":"","parse-names":false,"suffix":""},{"dropping-particle":"","family":"Georgiou","given":"George","non-dropping-particle":"","parse-names":false,"suffix":""},{"dropping-particle":"","family":"Haynes","given":"Barton F.","non-dropping-particle":"","parse-names":false,"suffix":""}],"container-title":"Science Immunology","id":"ITEM-1","issue":"7","issued":{"date-parts":[["2017"]]},"publisher":"American Association for the Advancement of Science","title":"Potent and broad HIV-neutralizing antibodies in memory B cells and plasma","type":"article-journal","volume":"2"},"uris":["http://www.mendeley.com/documents/?uuid=cad2d3e7-1266-486d-b3ef-670b9e75a392"]}],"mendeley":{"formattedCitation":"\\cite{Williams2017Potent and broad HIV-neutralizing antibodies in memory B cells and plasma}","plainTextFormattedCitation":"\\cite{Williams2017Potent and broad HIV-neutralizing antibodies in memory B cells and plasma}","previouslyFormattedCitation":"&lt;sup&gt;38&lt;/sup&gt;"},"properties":{"noteIndex":0},"schema":"https://github.com/citation-style-language/schema/raw/master/csl-citation.json"}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\cite{Williams2017Potent and broad HIV-neutralizing antibodies in memory B cells and plasma}</w:t>
      </w:r>
      <w:r w:rsidR="00AD3C64">
        <w:rPr>
          <w:rFonts w:ascii="Georgia" w:eastAsia="Times New Roman" w:hAnsi="Georgia" w:cs="Times New Roman"/>
          <w:color w:val="2E2E2E"/>
          <w:sz w:val="24"/>
          <w:szCs w:val="24"/>
        </w:rPr>
        <w:fldChar w:fldCharType="end"/>
      </w:r>
      <w:bookmarkEnd w:id="210"/>
      <w:r w:rsidRPr="00A036F9">
        <w:rPr>
          <w:rFonts w:ascii="Georgia" w:eastAsia="Times New Roman" w:hAnsi="Georgia" w:cs="Times New Roman"/>
          <w:color w:val="2E2E2E"/>
          <w:sz w:val="24"/>
          <w:szCs w:val="24"/>
        </w:rPr>
        <w:t>. All these issues highlight the necessity of direct analysis of the serum Ig repertoire at the protein level, as we now demonstrated here to be feasible.</w:t>
      </w:r>
    </w:p>
    <w:p w14:paraId="7A32AED4" w14:textId="729FAE8A"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Longitudinal quantitative clonal profiling, as presented here, opens a myriad of </w:t>
      </w:r>
      <w:proofErr w:type="gramStart"/>
      <w:r w:rsidRPr="00A036F9">
        <w:rPr>
          <w:rFonts w:ascii="Georgia" w:eastAsia="Times New Roman" w:hAnsi="Georgia" w:cs="Times New Roman"/>
          <w:color w:val="2E2E2E"/>
          <w:sz w:val="24"/>
          <w:szCs w:val="24"/>
        </w:rPr>
        <w:t>future prospects</w:t>
      </w:r>
      <w:proofErr w:type="gramEnd"/>
      <w:r w:rsidRPr="00A036F9">
        <w:rPr>
          <w:rFonts w:ascii="Georgia" w:eastAsia="Times New Roman" w:hAnsi="Georgia" w:cs="Times New Roman"/>
          <w:color w:val="2E2E2E"/>
          <w:sz w:val="24"/>
          <w:szCs w:val="24"/>
        </w:rPr>
        <w:t xml:space="preserve">, both fundamental and applied. It </w:t>
      </w:r>
      <w:proofErr w:type="gramStart"/>
      <w:r w:rsidRPr="00A036F9">
        <w:rPr>
          <w:rFonts w:ascii="Georgia" w:eastAsia="Times New Roman" w:hAnsi="Georgia" w:cs="Times New Roman"/>
          <w:color w:val="2E2E2E"/>
          <w:sz w:val="24"/>
          <w:szCs w:val="24"/>
        </w:rPr>
        <w:t>allows</w:t>
      </w:r>
      <w:proofErr w:type="gramEnd"/>
      <w:r w:rsidRPr="00A036F9">
        <w:rPr>
          <w:rFonts w:ascii="Georgia" w:eastAsia="Times New Roman" w:hAnsi="Georgia" w:cs="Times New Roman"/>
          <w:color w:val="2E2E2E"/>
          <w:sz w:val="24"/>
          <w:szCs w:val="24"/>
        </w:rPr>
        <w:t xml:space="preserve"> to advance our understanding of B cell biology and antibody dynamics. Historically, general observations have been made about antibody half-lives using a </w:t>
      </w:r>
      <w:hyperlink r:id="rId86" w:tooltip="Learn more about single dose from ScienceDirect's AI-generated Topic Pages" w:history="1">
        <w:r w:rsidRPr="00A036F9">
          <w:rPr>
            <w:rFonts w:ascii="Georgia" w:eastAsia="Times New Roman" w:hAnsi="Georgia" w:cs="Times New Roman"/>
            <w:color w:val="2E2E2E"/>
            <w:sz w:val="24"/>
            <w:szCs w:val="24"/>
            <w:u w:val="single"/>
          </w:rPr>
          <w:t>single dose</w:t>
        </w:r>
      </w:hyperlink>
      <w:r w:rsidRPr="00A036F9">
        <w:rPr>
          <w:rFonts w:ascii="Georgia" w:eastAsia="Times New Roman" w:hAnsi="Georgia" w:cs="Times New Roman"/>
          <w:color w:val="2E2E2E"/>
          <w:sz w:val="24"/>
          <w:szCs w:val="24"/>
        </w:rPr>
        <w:t xml:space="preserve"> of labeled antibodies </w:t>
      </w:r>
      <w:bookmarkStart w:id="211" w:name="bbib34"/>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10.1172/JCI106279","ISSN":"00219738","PMID":"5443170","author":[{"dropping-particle":"","family":"Morell","given":"A.","non-dropping-particle":"","parse-names":false,"suffix":""},{"dropping-particle":"","family":"Terry","given":"W. D.","non-dropping-particle":"","parse-names":false,"suffix":""},{"dropping-particle":"","family":"Waldmann","given":"T. A.","non-dropping-particle":"","parse-names":false,"suffix":""}],"container-title":"The Journal of clinical investigation","id":"ITEM-1","issue":"4","issued":{"date-parts":[["1970"]]},"page":"673-680","title":"Metabolic properties of IgG subclasses in man.","type":"article-journal","volume":"49"},"uris":["http://www.mendeley.com/documents/?uuid=9f51bb38-bb5a-41d4-b75f-bcaa747a7c02"]}],"mendeley":{"formattedCitation":"\\cite{Morell1970Metabolic properties of IgG subclasses in man.}","plainTextFormattedCitation":"\\cite{Morell1970Metabolic properties of IgG subclasses in man.}","previouslyFormattedCitation":"&lt;sup&gt;39&lt;/sup&gt;"},"properties":{"noteIndex":0},"schema":"https://github.com/citation-style-language/schema/raw/master/csl-citation.json"}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\cite{Morell1970Metabolic properties of IgG subclasses in man.}</w:t>
      </w:r>
      <w:r w:rsidR="00AD3C64">
        <w:rPr>
          <w:rFonts w:ascii="Georgia" w:eastAsia="Times New Roman" w:hAnsi="Georgia" w:cs="Times New Roman"/>
          <w:color w:val="2E2E2E"/>
          <w:sz w:val="24"/>
          <w:szCs w:val="24"/>
        </w:rPr>
        <w:fldChar w:fldCharType="end"/>
      </w:r>
      <w:bookmarkEnd w:id="211"/>
      <w:r w:rsidRPr="00A036F9">
        <w:rPr>
          <w:rFonts w:ascii="Georgia" w:eastAsia="Times New Roman" w:hAnsi="Georgia" w:cs="Times New Roman"/>
          <w:color w:val="2E2E2E"/>
          <w:sz w:val="24"/>
          <w:szCs w:val="24"/>
        </w:rPr>
        <w:t xml:space="preserve"> or by determining the restoration of normal IgG levels following high-dose administrations of intravenous IgG </w:t>
      </w:r>
      <w:bookmarkStart w:id="212" w:name="bbib32"/>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{"citationItems":[{"id":"ITEM-1","itemData":{"DOI":"10.1016/j.ejps.2018.03.007","ISSN":"18790720","PMID":"29522908","abstract":"Intravenous immunoglobulin (IVIG) therapy is commonly used to treat patients with primary antibody deficiency. This prospective, open-label, non-randomised, multicentre, phase III trial investigated the pharmacokinetics of a new 10% liquid IVIG product (panzyga®; Octapharma) in 51 patients aged 2–75 years with common variable immunodeficiency (n = 43) or X-linked agammaglobulinaemia (n = 8). Patients were treated with IVIG 10% every 3 (n = 21) or 4 weeks (n = 30) at a dose of 200–800 mg/kg for 12 months. Total immunoglobulin G (IgG) and subclass concentrations approximately doubled from pre- to 15 min post-infusion. The maximum concentration of total IgG (mean ± SD) was 21.82 ± 5.83 g/L in patients treated 3-weekly and 17.42 ± 3.34 g/L in patients treated 4-weekly. Median trough IgG concentrations were nearly constant over the course of the study, remaining between 11.0 and 12.2 g/L for patients on the 3-week schedule and between 8.10 and 8.65 g/L for patients on the 4-week schedule. The median terminal half-life of total IgG was 36.1 (range 18.5–65.9) days, with generally similar values for the IgG subclasses (26.7–38.0 days). Median half-lives for specific antibodies ranged between 21.3 and 51.2 days for anti-cytomegalovirus, anti-Haemophilus influenzae, anti-measles, anti-tetanus toxoid, anti-varicella zoster virus antibodies, and anti-Streptococcus pneumoniae subtype antibodies. Overall, IVIG 10% demonstrated pharmacokinetic properties similar to those of other commercial IVIG 10% preparations and 3- or 4-weekly administration achieved sufficient concentrations of IgG, IgG subclasses, and specific antibodies, exceeding the recommended level needed to effectively prevent serious bacterial infections.","author":[{"dropping-particle":"","family":"Melamed","given":"Isaac R.","non-dropping-particle":"","parse-names":false,"suffix":""},{"dropping-particle":"","family":"Borte","given":"Michael","non-dropping-particle":"","parse-names":false,"suffix":""},{"dropping-particle":"","family":"Trawnicek","given":"Laurenz","non-dropping-particle":"","parse-names":false,"suffix":""},{"dropping-particle":"","family":"Kobayashi","given":"Ai Lan","non-dropping-particle":"","parse-names":false,"suffix":""},{"dropping-particle":"","family":"Kobayashi","given":"Roger H.","non-dropping-particle":"","parse-names":false,"suffix":""},{"dropping-particle":"","family":"Knutsen","given":"Alan","non-dropping-particle":"","parse-names":false,"suffix":""},{"dropping-particle":"","family":"Gupta","given":"Sudhir","non-dropping-particle":"","parse-names":false,"suffix":""},{"dropping-particle":"","family":"Smits","given":"William","non-dropping-particle":"","parse-names":false,"suffix":""},{"dropping-particle":"","family":"Pituch-Noworolska","given":"Anna","non-dropping-particle":"","parse-names":false,"suffix":""},{"dropping-particle":"","family":"Strach","given":"Magdalena","non-dropping-particle":"","parse-names":false,"suffix":""},{"dropping-particle":"","family":"Pulka","given":"Grazyna","non-dropping-particle":"","parse-names":false,"suffix":""},{"dropping-particle":"","family":"Ochs","given":"Hans D.","non-dropping-particle":"","parse-names":false,"suffix":""},{"dropping-particle":"","family":"Moy","given":"James N.","non-dropping-particle":"","parse-names":false,"suffix":""}],"container-title":"European Journal of Pharmaceutical Sciences","id":"ITEM-1","issued":{"date-parts":[["2018","6","15"]]},"page":"80-86","publisher":"Elsevier B.V.","title":"Pharmacokinetics of a novel human intravenous immunoglobulin 10% in patients with primary immunodeficiency diseases: Analysis of a phase III, multicentre, prospective, open-label study","type":"article-journal","volume":"118"},"uris":["http://www.mendeley.com/documents/?uuid=7868a049-1dcf-444c-9f89-0f633ee0f562"]}],"mendeley":{"formattedCitation":"\\cite{Melamed2018Pharmacokinetics of a novel human intravenous immunoglobulin 10% in patients with primary immunodeficiency diseases: Analysis of a phase III, multicentre, prospective, open-label study}","plainTextFormattedCitation":"\\cite{Melamed2018Pharmacokinetics of a novel human intravenous immunoglobulin 10% in patients with primary immunodeficiency diseases: Analysis of a phase III, multicentre, prospective, open-label study}","previouslyFormattedCitation":"&lt;sup&gt;40&lt;/sup&gt;"},"properties":{"noteIndex":0},"schema":"https://github.com/citation-style-language/schema/raw/master/csl-citation.json"}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\cite{Melamed2018Pharmacokinetics of a novel human intravenous immunoglobulin 10% in patients with primary immunodeficiency diseases: Analysis of a phase III, multicentre, prospective, open-label study}</w:t>
      </w:r>
      <w:r w:rsidR="00AD3C64">
        <w:rPr>
          <w:rFonts w:ascii="Georgia" w:eastAsia="Times New Roman" w:hAnsi="Georgia" w:cs="Times New Roman"/>
          <w:color w:val="2E2E2E"/>
          <w:sz w:val="24"/>
          <w:szCs w:val="24"/>
        </w:rPr>
        <w:fldChar w:fldCharType="end"/>
      </w:r>
      <w:bookmarkEnd w:id="212"/>
      <w:r w:rsidRPr="00A036F9">
        <w:rPr>
          <w:rFonts w:ascii="Georgia" w:eastAsia="Times New Roman" w:hAnsi="Georgia" w:cs="Times New Roman"/>
          <w:color w:val="2E2E2E"/>
          <w:sz w:val="24"/>
          <w:szCs w:val="24"/>
        </w:rPr>
        <w:t>. Through the method presented here, we can monitor the longitudinal abundance of each single clone in the circulation and monitor how it responds to changes in the donor’s physiology. Given the approximately 20-day IgG antibody half-life, it is expected that in the time span studied here (10–63 days), a decay in the concentration of clones would be detected. Indeed, we do observe several diminishing clones as depicted in </w:t>
      </w:r>
      <w:r w:rsidR="009F7080" w:rsidRPr="009F7080">
        <w:rPr>
          <w:rFonts w:ascii="Georgia" w:eastAsia="Times New Roman" w:hAnsi="Georgia" w:cs="Times New Roman"/>
          <w:color w:val="2E2E2E"/>
          <w:sz w:val="24"/>
          <w:szCs w:val="24"/>
        </w:rPr>
        <w:t>\textbf{\</w:t>
      </w:r>
      <w:proofErr w:type="spellStart"/>
      <w:r w:rsidR="009F7080" w:rsidRPr="009F7080">
        <w:rPr>
          <w:rFonts w:ascii="Georgia" w:eastAsia="Times New Roman" w:hAnsi="Georgia" w:cs="Times New Roman"/>
          <w:color w:val="2E2E2E"/>
          <w:sz w:val="24"/>
          <w:szCs w:val="24"/>
        </w:rPr>
        <w:t>autoref</w:t>
      </w:r>
      <w:proofErr w:type="spellEnd"/>
      <w:r w:rsidR="009F7080" w:rsidRPr="009F7080">
        <w:rPr>
          <w:rFonts w:ascii="Georgia" w:eastAsia="Times New Roman" w:hAnsi="Georgia" w:cs="Times New Roman"/>
          <w:color w:val="2E2E2E"/>
          <w:sz w:val="24"/>
          <w:szCs w:val="24"/>
        </w:rPr>
        <w:t>{fig:fig3.</w:t>
      </w:r>
      <w:r w:rsidR="009F7080">
        <w:rPr>
          <w:rFonts w:ascii="Georgia" w:eastAsia="Times New Roman" w:hAnsi="Georgia" w:cs="Times New Roman"/>
          <w:color w:val="2E2E2E"/>
          <w:sz w:val="24"/>
          <w:szCs w:val="24"/>
        </w:rPr>
        <w:t>2</w:t>
      </w:r>
      <w:r w:rsidR="00E05F34">
        <w:rPr>
          <w:rFonts w:ascii="Georgia" w:eastAsia="Times New Roman" w:hAnsi="Georgia" w:cs="Times New Roman"/>
          <w:color w:val="2E2E2E"/>
          <w:sz w:val="24"/>
          <w:szCs w:val="24"/>
        </w:rPr>
        <w:t>}</w:t>
      </w:r>
      <w:hyperlink r:id="rId87" w:anchor="fig2" w:history="1"/>
      <w:r w:rsidRPr="00A036F9">
        <w:rPr>
          <w:rFonts w:ascii="Georgia" w:eastAsia="Times New Roman" w:hAnsi="Georgia" w:cs="Times New Roman"/>
          <w:color w:val="2E2E2E"/>
          <w:sz w:val="24"/>
          <w:szCs w:val="24"/>
        </w:rPr>
        <w:t> and </w:t>
      </w:r>
      <w:r w:rsidR="00E70462">
        <w:rPr>
          <w:rFonts w:ascii="Georgia" w:eastAsia="Times New Roman" w:hAnsi="Georgia" w:cs="Times New Roman"/>
          <w:color w:val="2E2E2E"/>
          <w:sz w:val="24"/>
          <w:szCs w:val="24"/>
        </w:rPr>
        <w:t>\</w:t>
      </w:r>
      <w:proofErr w:type="spellStart"/>
      <w:r w:rsidR="009F7080" w:rsidRPr="009F7080">
        <w:rPr>
          <w:rFonts w:ascii="Georgia" w:eastAsia="Times New Roman" w:hAnsi="Georgia" w:cs="Times New Roman"/>
          <w:color w:val="2E2E2E"/>
          <w:sz w:val="24"/>
          <w:szCs w:val="24"/>
        </w:rPr>
        <w:t>autoref</w:t>
      </w:r>
      <w:proofErr w:type="spellEnd"/>
      <w:r w:rsidR="009F7080" w:rsidRPr="009F7080">
        <w:rPr>
          <w:rFonts w:ascii="Georgia" w:eastAsia="Times New Roman" w:hAnsi="Georgia" w:cs="Times New Roman"/>
          <w:color w:val="2E2E2E"/>
          <w:sz w:val="24"/>
          <w:szCs w:val="24"/>
        </w:rPr>
        <w:t>{fig:fig</w:t>
      </w:r>
      <w:r w:rsidR="009F7080">
        <w:rPr>
          <w:rFonts w:ascii="Georgia" w:eastAsia="Times New Roman" w:hAnsi="Georgia" w:cs="Times New Roman"/>
          <w:color w:val="2E2E2E"/>
          <w:sz w:val="24"/>
          <w:szCs w:val="24"/>
        </w:rPr>
        <w:t>s</w:t>
      </w:r>
      <w:r w:rsidR="009F7080" w:rsidRPr="009F7080">
        <w:rPr>
          <w:rFonts w:ascii="Georgia" w:eastAsia="Times New Roman" w:hAnsi="Georgia" w:cs="Times New Roman"/>
          <w:color w:val="2E2E2E"/>
          <w:sz w:val="24"/>
          <w:szCs w:val="24"/>
        </w:rPr>
        <w:t>3.</w:t>
      </w:r>
      <w:r w:rsidR="009F7080">
        <w:rPr>
          <w:rFonts w:ascii="Georgia" w:eastAsia="Times New Roman" w:hAnsi="Georgia" w:cs="Times New Roman"/>
          <w:color w:val="2E2E2E"/>
          <w:sz w:val="24"/>
          <w:szCs w:val="24"/>
        </w:rPr>
        <w:t>4}}</w:t>
      </w:r>
      <w:r w:rsidRPr="00A036F9">
        <w:rPr>
          <w:rFonts w:ascii="Georgia" w:eastAsia="Times New Roman" w:hAnsi="Georgia" w:cs="Times New Roman"/>
          <w:color w:val="2E2E2E"/>
          <w:sz w:val="24"/>
          <w:szCs w:val="24"/>
        </w:rPr>
        <w:t xml:space="preserve">. However, other patterns are also observed, indicative of continuous production of the clone, even over a time window of two months. This is in line with previous reports on the presence of and production of antibodies by long-lived plasma cells, both in mice and humans </w:t>
      </w:r>
      <w:bookmarkStart w:id="213" w:name="bbib5"/>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{"citationItems":[{"id":"ITEM-1","itemData":{"DOI":"10.1126/SCIENCE.1076071","ISSN":"00368075","PMID":"12481138","abstract":"Production of antibodies can last for a lifetime, through mechanisms that remain poorly understood. Here, we show that human memory B lymphocytes proliferate and differentiate into plasma cells in response to polyclonal stimuli, such as bystander T cell help and CpG DNA. Furthermore, plasma cells secreting antibodies to recall antigens are produced in vivo at levels proportional to the frequency of specific memory B cells, even several years after antigenic stimulation. Although antigen boosting leads to a transient increase in specific antibody levels, ongoing polyclonal activation of memory B cells offers a means to maintain serological memory for a human lifetime.","author":[{"dropping-particle":"","family":"Bernasconi","given":"Nadia L.","non-dropping-particle":"","parse-names":false,"suffix":""},{"dropping-particle":"","family":"Traggiai","given":"Elisabetta","non-dropping-particle":"","parse-names":false,"suffix":""},{"dropping-particle":"","family":"Lanzavecchia","given":"Antonio","non-dropping-particle":"","parse-names":false,"suffix":""}],"container-title":"Science","id":"ITEM-1","issue":"5601","issued":{"date-parts":[["2002","12","13"]]},"page":"2199-2202","title":"Maintenance of serological memory by polyclonal activation of human memory B cells","type":"article-journal","volume":"298"},"uris":["http://www.mendeley.com/documents/?uuid=df7e229f-2559-4be1-8adb-283cd2aed1c7"]},{"id":"ITEM-2","itemData":{"DOI":"10.1038/40540","ISSN":"00280836","PMID":"9217150","author":[{"dropping-particle":"","family":"Manz","given":"Rudolf A.","non-dropping-particle":"","parse-names":false,"suffix":""},{"dropping-particle":"","family":"Thiel","given":"Andreas","non-dropping-particle":"","parse-names":false,"suffix":""},{"dropping-particle":"","family":"Radbruch","given":"Andreas","non-dropping-particle":"","parse-names":false,"suffix":""}],"container-title":"Nature","id":"ITEM-2","issue":"6638","issued":{"date-parts":[["1997"]]},"page":"133-134","title":"Lifetime of plasma cells in the bone marrow [3]","type":"article-journal","volume":"388"},"uris":["http://www.mendeley.com/documents/?uuid=ad22bf68-5b94-4443-8c2c-831c1adbfac1"]},{"id":"ITEM-3","itemData":{"DOI":"10.1016/S1074-7613(00)80541-5","ISSN":"10747613","PMID":"9529153","abstract":"Conventional models suggest that long-term antibody responses are maintained by the continuous differentiation of memory B cells into antibody- secreting plasma cells. This is based on the notion that plasma cells are short-lived and need to be continually replenished by memory B cells. We examined the issue of plasma cell longevity by following the persistence of LCMV-specific antibody and plasma cell numbers after in vivo depletion of memory B cells and by adoptive transfer of virus-specific plasma cells into naive mice. The results show that a substantial fraction of plasma cells can survive and continue to secrete antibody for extended periods of time (&gt;1 year) in the absence of any detectable memory B cells. This study documents the existence of long-lived plasma cells and demonstrates a new mechanism by which humoral immunity is maintained.","author":[{"dropping-particle":"","family":"Slifka","given":"Mark K.","non-dropping-particle":"","parse-names":false,"suffix":""},{"dropping-particle":"","family":"Antia","given":"Rustom","non-dropping-particle":"","parse-names":false,"suffix":""},{"dropping-particle":"","family":"Whitmire","given":"Jason K.","non-dropping-particle":"","parse-names":false,"suffix":""},{"dropping-particle":"","family":"Ahmed","given":"Rafi","non-dropping-particle":"","parse-names":false,"suffix":""}],"container-title":"Immunity","id":"ITEM-3","issue":"3","issued":{"date-parts":[["1998"]]},"page":"363-372","publisher":"Cell Press","title":"Humoral immunity due to long-lived plasma cells","type":"article-journal","volume":"8"},"uris":["http://www.mendeley.com/documents/?uuid=7a8ddb4a-7d91-44ae-8767-9316995f8357"]}],"mendeley":{"formattedCitation":"\\cite{Bernasconi2002Maintenance of serological memory by polyclonal activation of human memory B cells|||Manz1997Lifetime of plasma cells in the bone marrow [3]|||Slifka1998Humoral immunity due to long-lived plasma cells}","plainTextFormattedCitation":"\\cite{Bernasconi2002Maintenance of serological memory by polyclonal activation of human memory B cells|||Manz1997Lifetime of plasma cells in the bone marrow [3]|||Slifka1998Humoral immunity due to long-lived plasma cells}","previouslyFormattedCitation":"&lt;sup&gt;41–43&lt;/sup&gt;"},"properties":{"noteIndex":0},"schema":"https://github.com/citation-style-language/schema/raw/master/csl-citation.json"}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\cite{Bernasconi2002Maintenance of serological memory by polyclonal activation of human memory B cells|||Manz1997Lifetime of plasma cells in the bone marrow [3]|||Slifka1998Humoral immunity due to long-lived plasma cells}</w:t>
      </w:r>
      <w:r w:rsidR="00AD3C64">
        <w:rPr>
          <w:rFonts w:ascii="Georgia" w:eastAsia="Times New Roman" w:hAnsi="Georgia" w:cs="Times New Roman"/>
          <w:color w:val="2E2E2E"/>
          <w:sz w:val="24"/>
          <w:szCs w:val="24"/>
        </w:rPr>
        <w:fldChar w:fldCharType="end"/>
      </w:r>
      <w:bookmarkEnd w:id="213"/>
      <w:r w:rsidRPr="00A036F9">
        <w:rPr>
          <w:rFonts w:ascii="Georgia" w:eastAsia="Times New Roman" w:hAnsi="Georgia" w:cs="Times New Roman"/>
          <w:color w:val="2E2E2E"/>
          <w:sz w:val="24"/>
          <w:szCs w:val="24"/>
        </w:rPr>
        <w:t xml:space="preserve">. In addition, persistence of autoreactivity has been reported before </w:t>
      </w:r>
      <w:bookmarkStart w:id="214" w:name="bbib48"/>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{"citationItems":[{"id":"ITEM-1","itemData":{"DOI":"10.1038/S41467-020-18148-7","ISSN":"20411723","PMID":"32900998","abstract":"An important aspect of precision medicine is to probe the stability in molecular profiles among healthy individuals over time. Here, we sample a longitudinal wellness cohort with 100 healthy individuals and analyze blood molecular profiles including proteomics, transcriptomics, lipidomics, metabolomics, autoantibodies and immune cell profiling, complemented with gut microbiota composition and routine clinical chemistry. Overall, our results show high variation between individuals across different molecular readouts, while the intra-individual baseline variation is low. The analyses show that each individual has a unique and stable plasma protein profile throughout the study period and that many individuals also show distinct profiles with regards to the other omics datasets, with strong underlying connections between the blood proteome and the clinical chemistry parameters. In conclusion, the results support an individual-based definition of health and show that comprehensive omics profiling in a longitudinal manner is a path forward for precision medicine.","author":[{"dropping-particle":"","family":"Tebani","given":"Abdellah","non-dropping-particle":"","parse-names":false,"suffix":""},{"dropping-particle":"","family":"Gummesson","given":"Anders","non-dropping-particle":"","parse-names":false,"suffix":""},{"dropping-particle":"","family":"Zhong","given":"Wen","non-dropping-particle":"","parse-names":false,"suffix":""},{"dropping-particle":"","family":"Koistinen","given":"Ina Schuppe","non-dropping-particle":"","parse-names":false,"suffix":""},{"dropping-particle":"","family":"Lakshmikanth","given":"Tadepally","non-dropping-particle":"","parse-names":false,"suffix":""},{"dropping-particle":"","family":"Olsson","given":"Lisa M.","non-dropping-particle":"","parse-names":false,"suffix":""},{"dropping-particle":"","family":"Boulund","given":"Fredrik","non-dropping-particle":"","parse-names":false,"suffix":""},{"dropping-particle":"","family":"Neiman","given":"Maja","non-dropping-particle":"","parse-names":false,"suffix":""},{"dropping-particle":"","family":"Stenlund","given":"Hans","non-dropping-particle":"","parse-names":false,"suffix":""},{"dropping-particle":"","family":"Hellström","given":"Cecilia","non-dropping-particle":"","parse-names":false,"suffix":""},{"dropping-particle":"","family":"Karlsson","given":"Max J.","non-dropping-particle":"","parse-names":false,"suffix":""},{"dropping-particle":"","family":"Arif","given":"Muhammad","non-dropping-particle":"","parse-names":false,"suffix":""},{"dropping-particle":"","family":"Dodig-Crnković","given":"Tea","non-dropping-particle":"","parse-names":false,"suffix":""},{"dropping-particle":"","family":"Mardinoglu","given":"Adil","non-dropping-particle":"","parse-names":false,"suffix":""},{"dropping-particle":"","family":"Lee","given":"Sunjae","non-dropping-particle":"","parse-names":false,"suffix":""},{"dropping-particle":"","family":"Zhang","given":"Cheng","non-dropping-particle":"","parse-names":false,"suffix":""},{"dropping-particle":"","family":"Chen","given":"Yang","non-dropping-particle":"","parse-names":false,"suffix":""},{"dropping-particle":"","family":"Olin","given":"Axel","non-dropping-particle":"","parse-names":false,"suffix":""},{"dropping-particle":"","family":"Mikes","given":"Jaromir","non-dropping-particle":"","parse-names":false,"suffix":""},{"dropping-particle":"","family":"Danielsson","given":"Hanna","non-dropping-particle":"","parse-names":false,"suffix":""},{"dropping-particle":"","family":"Feilitzen","given":"Kalle","non-dropping-particle":"von","parse-names":false,"suffix":""},{"dropping-particle":"","family":"Jansson","given":"Per Anders","non-dropping-particle":"","parse-names":false,"suffix":""},{"dropping-particle":"","family":"Angerås","given":"Oskar","non-dropping-particle":"","parse-names":false,"suffix":""},{"dropping-particle":"","family":"Huss","given":"Mikael","non-dropping-particle":"","parse-names":false,"suffix":""},{"dropping-particle":"","family":"Kjellqvist","given":"Sanela","non-dropping-particle":"","parse-names":false,"suffix":""},{"dropping-particle":"","family":"Odeberg","given":"Jacob","non-dropping-particle":"","parse-names":false,"suffix":""},{"dropping-particle":"","family":"Edfors","given":"Fredrik","non-dropping-particle":"","parse-names":false,"suffix":""},{"dropping-particle":"","family":"Tremaroli","given":"Valentina","non-dropping-particle":"","parse-names":false,"suffix":""},{"dropping-particle":"","family":"Forsström","given":"Björn","non-dropping-particle":"","parse-names":false,"suffix":""},{"dropping-particle":"","family":"Schwenk","given":"Jochen M.","non-dropping-particle":"","parse-names":false,"suffix":""},{"dropping-particle":"","family":"Nilsson","given":"Peter","non-dropping-particle":"","parse-names":false,"suffix":""},{"dropping-particle":"","family":"Moritz","given":"Thomas","non-dropping-particle":"","parse-names":false,"suffix":""},{"dropping-particle":"","family":"Bäckhed","given":"Fredrik","non-dropping-particle":"","parse-names":false,"suffix":""},{"dropping-particle":"","family":"Engstrand","given":"Lars","non-dropping-particle":"","parse-names":false,"suffix":""},{"dropping-particle":"","family":"Brodin","given":"Petter","non-dropping-particle":"","parse-names":false,"suffix":""},{"dropping-particle":"","family":"Bergström","given":"Göran","non-dropping-particle":"","parse-names":false,"suffix":""},{"dropping-particle":"","family":"Uhlen","given":"Mathias","non-dropping-particle":"","parse-names":false,"suffix":""},{"dropping-particle":"","family":"Fagerberg","given":"Linn","non-dropping-particle":"","parse-names":false,"suffix":""}],"container-title":"Nature Communications","id":"ITEM-1","issue":"1","issued":{"date-parts":[["2020","12","1"]]},"publisher":"Nature Research","title":"Integration of molecular profiles in a longitudinal wellness profiling cohort","type":"article-journal","volume":"11"},"uris":["http://www.mendeley.com/documents/?uuid=1de35bd0-c14b-4607-9201-f269482cca35"]}],"mendeley":{"formattedCitation":"\\cite{Tebani2020Integration of molecular profiles in a longitudinal wellness profiling cohort}","plainTextFormattedCitation":"\\cite{Tebani2020Integration of molecular profiles in a longitudinal wellness profiling cohort}","previouslyFormattedCitation":"&lt;sup&gt;44&lt;/sup&gt;"},"properties":{"noteIndex":0},"schema":"https://github.com/citation-style-language/schema/raw/master/csl-citation.json"}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\cite{Tebani2020Integration of molecular profiles in a longitudinal wellness profiling cohort}</w:t>
      </w:r>
      <w:r w:rsidR="00AD3C64">
        <w:rPr>
          <w:rFonts w:ascii="Georgia" w:eastAsia="Times New Roman" w:hAnsi="Georgia" w:cs="Times New Roman"/>
          <w:color w:val="2E2E2E"/>
          <w:sz w:val="24"/>
          <w:szCs w:val="24"/>
        </w:rPr>
        <w:fldChar w:fldCharType="end"/>
      </w:r>
      <w:bookmarkEnd w:id="214"/>
      <w:r w:rsidRPr="00A036F9">
        <w:rPr>
          <w:rFonts w:ascii="Georgia" w:eastAsia="Times New Roman" w:hAnsi="Georgia" w:cs="Times New Roman"/>
          <w:color w:val="2E2E2E"/>
          <w:sz w:val="24"/>
          <w:szCs w:val="24"/>
        </w:rPr>
        <w:t xml:space="preserve">, as well as persistence of antibody clonotypes detected by CDR-H3 proteomics </w:t>
      </w:r>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{"citationItems":[{"id":"ITEM-1","itemData":{"DOI":"10.1016/j.chom.2019.01.010","ISSN":"19346069","PMID":"30795981","abstract":"Humans are repeatedly exposed to influenza virus via infections and vaccinations. Understanding how multiple exposures and pre-existing immunity impact antibody responses is essential for vaccine development. Given the recent prevalence of influenza H1N1 A/California/7/2009 (CA09), we examined the clonal composition and dynamics of CA09 hemagglutinin (HA)-reactive IgG repertoire over 5 years in a donor with multiple influenza exposures. The anti-CA09 HA polyclonal response in this donor comprised 24 persistent antibody clonotypes, accounting for 72.6% ± 10.0% of the anti-CA09 HA repertoire over 5 years. These persistent antibodies displayed higher somatic hypermutation relative to transient serum antibodies detected at one time point. Additionally, persistent antibodies predominantly demonstrated cross-reactivity and potent neutralization toward a phylogenetically distant H5N1 A/Vietnam/1203/2004 (VT04) strain, a feature correlated with HA stem recognition. This analysis reveals how “serological imprinting” impacts responses to influenza and suggests that once elicited, cross-reactive antibodies targeting the HA stem can persist for years.","author":[{"dropping-particle":"","family":"Lee","given":"Jiwon","non-dropping-particle":"","parse-names":false,"suffix":""},{"dropping-particle":"","family":"Paparoditis","given":"Philipp","non-dropping-particle":"","parse-names":false,"suffix":""},{"dropping-particle":"","family":"Horton","given":"Andrew P.","non-dropping-particle":"","parse-names":false,"suffix":""},{"dropping-particle":"","family":"Frühwirth","given":"Alexander","non-dropping-particle":"","parse-names":false,"suffix":""},{"dropping-particle":"","family":"McDaniel","given":"Jonathan R.","non-dropping-particle":"","parse-names":false,"suffix":""},{"dropping-particle":"","family":"Jung","given":"Jiwon","non-dropping-particle":"","parse-names":false,"suffix":""},{"dropping-particle":"","family":"Boutz","given":"Daniel R.","non-dropping-particle":"","parse-names":false,"suffix":""},{"dropping-particle":"","family":"Hussein","given":"Dania A.","non-dropping-particle":"","parse-names":false,"suffix":""},{"dropping-particle":"","family":"Tanno","given":"Yuri","non-dropping-particle":"","parse-names":false,"suffix":""},{"dropping-particle":"","family":"Pappas","given":"Leontios","non-dropping-particle":"","parse-names":false,"suffix":""},{"dropping-particle":"","family":"Ippolito","given":"Gregory C.","non-dropping-particle":"","parse-names":false,"suffix":""},{"dropping-particle":"","family":"Corti","given":"Davide","non-dropping-particle":"","parse-names":false,"suffix":""},{"dropping-particle":"","family":"Lanzavecchia","given":"Antonio","non-dropping-particle":"","parse-names":false,"suffix":""},{"dropping-particle":"","family":"Georgiou","given":"George","non-dropping-particle":"","parse-names":false,"suffix":""}],"container-title":"Cell Host and Microbe","id":"ITEM-1","issue":"3","issued":{"date-parts":[["2019","3","13"]]},"page":"367-376.e5","publisher":"Cell Press","title":"Persistent Antibody Clonotypes Dominate the Serum Response to Influenza over Multiple Years and Repeated Vaccinations","type":"article-journal","volume":"25"},"uris":["http://www.mendeley.com/documents/?uuid=89159298-4aaa-4b96-9f22-aac288846456"]}],"mendeley":{"formattedCitation":"\\cite{Lee2019Persistent Antibody Clonotypes Dominate the Serum Response to Influenza over Multiple Years and Repeated Vaccinations}","plainTextFormattedCitation":"\\cite{Lee2019Persistent Antibody Clonotypes Dominate the Serum Response to Influenza over Multiple Years and Repeated Vaccinations}","previouslyFormattedCitation":"&lt;sup&gt;17&lt;/sup&gt;"},"properties":{"noteIndex":0},"schema":"https://github.com/citation-style-language/schema/raw/master/csl-citation.json"}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\cite{Lee2019Persistent Antibody Clonotypes Dominate the Serum Response to Influenza over Multiple Years and Repeated Vaccinations}</w:t>
      </w:r>
      <w:r w:rsidR="00AD3C64">
        <w:rPr>
          <w:rFonts w:ascii="Georgia" w:eastAsia="Times New Roman" w:hAnsi="Georgia" w:cs="Times New Roman"/>
          <w:color w:val="2E2E2E"/>
          <w:sz w:val="24"/>
          <w:szCs w:val="24"/>
        </w:rPr>
        <w:fldChar w:fldCharType="end"/>
      </w:r>
      <w:bookmarkEnd w:id="13"/>
      <w:r w:rsidRPr="00A036F9">
        <w:rPr>
          <w:rFonts w:ascii="Georgia" w:eastAsia="Times New Roman" w:hAnsi="Georgia" w:cs="Times New Roman"/>
          <w:color w:val="2E2E2E"/>
          <w:sz w:val="24"/>
          <w:szCs w:val="24"/>
        </w:rPr>
        <w:t>. From our data, we cannot derive information regarding (auto)reactivity, but the data do suggest that long-term stability is not exclusive to autoantibodies and is instead a common phenomenon.</w:t>
      </w:r>
    </w:p>
    <w:p w14:paraId="0569F6F3" w14:textId="138A9292" w:rsidR="00A036F9" w:rsidRPr="00A036F9" w:rsidDel="00BE42F7" w:rsidRDefault="00A036F9" w:rsidP="00BE42F7">
      <w:pPr>
        <w:spacing w:after="0" w:line="240" w:lineRule="auto"/>
        <w:rPr>
          <w:del w:id="215" w:author="Graaf, S.C. de (Bastiaan)" w:date="2023-03-27T15:53:00Z"/>
          <w:rFonts w:ascii="Georgia" w:eastAsia="Times New Roman" w:hAnsi="Georgia" w:cs="Times New Roman"/>
          <w:color w:val="2E2E2E"/>
          <w:sz w:val="24"/>
          <w:szCs w:val="24"/>
        </w:rPr>
        <w:pPrChange w:id="216" w:author="Graaf, S.C. de (Bastiaan)" w:date="2023-03-27T15:53:00Z">
          <w:pPr>
            <w:spacing w:after="0" w:line="240" w:lineRule="auto"/>
          </w:pPr>
        </w:pPrChange>
      </w:pPr>
      <w:r w:rsidRPr="00A036F9">
        <w:rPr>
          <w:rFonts w:ascii="Georgia" w:eastAsia="Times New Roman" w:hAnsi="Georgia" w:cs="Times New Roman"/>
          <w:color w:val="2E2E2E"/>
          <w:sz w:val="24"/>
          <w:szCs w:val="24"/>
        </w:rPr>
        <w:t>In summary, the </w:t>
      </w:r>
      <w:del w:id="217" w:author="Graaf, S.C. de (Bastiaan)" w:date="2023-03-27T12:43:00Z">
        <w:r w:rsidRPr="00A036F9" w:rsidDel="005D08D0">
          <w:rPr>
            <w:rFonts w:ascii="Georgia" w:eastAsia="Times New Roman" w:hAnsi="Georgia" w:cs="Times New Roman"/>
            <w:i/>
            <w:iCs/>
            <w:color w:val="2E2E2E"/>
            <w:sz w:val="24"/>
            <w:szCs w:val="24"/>
          </w:rPr>
          <w:delText>de novo</w:delText>
        </w:r>
      </w:del>
      <w:ins w:id="218"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sequencing at the protein level of IgG clones circulating in plasma is shown here to be feasible. We demonstrate the synergistic power of combining iteratively peptide- and protein-centric-based sequencing, which is capable of not only identifying the distinct alleles from which a clone originates but also its entire mature sequence. The work presented here is still quite a laborious proof of concept. Our aim for the future is quantitative monitoring and mass-spectrometry-based sequencing of multiple </w:t>
      </w:r>
      <w:r w:rsidR="00000000">
        <w:fldChar w:fldCharType="begin"/>
      </w:r>
      <w:r w:rsidR="00000000">
        <w:instrText>HYPERLINK "https://www.sciencedirect.com/topics/biochemistry-genetics-and-molecular-biology/immunoglobulin-blood-level" \o "Learn more about serum immunoglobulins from ScienceDirect's AI-generated Topic Pages"</w:instrText>
      </w:r>
      <w:r w:rsidR="00000000">
        <w:fldChar w:fldCharType="separate"/>
      </w:r>
      <w:r w:rsidRPr="00A036F9">
        <w:rPr>
          <w:rFonts w:ascii="Georgia" w:eastAsia="Times New Roman" w:hAnsi="Georgia" w:cs="Times New Roman"/>
          <w:color w:val="2E2E2E"/>
          <w:sz w:val="24"/>
          <w:szCs w:val="24"/>
          <w:u w:val="single"/>
        </w:rPr>
        <w:t>serum immunoglobulins</w:t>
      </w:r>
      <w:r w:rsidR="00000000">
        <w:rPr>
          <w:rFonts w:ascii="Georgia" w:eastAsia="Times New Roman" w:hAnsi="Georgia" w:cs="Times New Roman"/>
          <w:color w:val="2E2E2E"/>
          <w:sz w:val="24"/>
          <w:szCs w:val="24"/>
          <w:u w:val="single"/>
        </w:rPr>
        <w:fldChar w:fldCharType="end"/>
      </w:r>
      <w:r w:rsidRPr="00A036F9">
        <w:rPr>
          <w:rFonts w:ascii="Georgia" w:eastAsia="Times New Roman" w:hAnsi="Georgia" w:cs="Times New Roman"/>
          <w:color w:val="2E2E2E"/>
          <w:sz w:val="24"/>
          <w:szCs w:val="24"/>
        </w:rPr>
        <w:t> directly at the protein level, i.e., as they appear in circulation and function in the human immune response.</w:t>
      </w:r>
    </w:p>
    <w:p w14:paraId="3EFEE6AB" w14:textId="1D0B7D6F" w:rsidR="00A036F9" w:rsidRPr="00A036F9" w:rsidDel="00BE42F7" w:rsidRDefault="00307E4D" w:rsidP="00BE42F7">
      <w:pPr>
        <w:spacing w:after="0" w:line="240" w:lineRule="auto"/>
        <w:rPr>
          <w:del w:id="219" w:author="Graaf, S.C. de (Bastiaan)" w:date="2023-03-27T15:53:00Z"/>
          <w:rFonts w:ascii="Georgia" w:eastAsia="Times New Roman" w:hAnsi="Georgia" w:cs="Times New Roman"/>
          <w:color w:val="2E2E2E"/>
          <w:sz w:val="27"/>
          <w:szCs w:val="27"/>
        </w:rPr>
        <w:pPrChange w:id="220" w:author="Graaf, S.C. de (Bastiaan)" w:date="2023-03-27T15:53:00Z">
          <w:pPr>
            <w:spacing w:before="360" w:after="120" w:line="240" w:lineRule="auto"/>
            <w:outlineLvl w:val="2"/>
          </w:pPr>
        </w:pPrChange>
      </w:pPr>
      <w:bookmarkStart w:id="221" w:name="bbib31"/>
      <w:bookmarkStart w:id="222" w:name="bbib52"/>
      <w:bookmarkStart w:id="223" w:name="bbib53"/>
      <w:bookmarkStart w:id="224" w:name="bbib21"/>
      <w:bookmarkStart w:id="225" w:name="bbib58"/>
      <w:bookmarkStart w:id="226" w:name="bbib47"/>
      <w:del w:id="227" w:author="Graaf, S.C. de (Bastiaan)" w:date="2023-03-27T15:53:00Z">
        <w:r w:rsidDel="00BE42F7">
          <w:rPr>
            <w:rFonts w:ascii="Georgia" w:eastAsia="Times New Roman" w:hAnsi="Georgia" w:cs="Times New Roman"/>
            <w:color w:val="2E2E2E"/>
            <w:sz w:val="27"/>
            <w:szCs w:val="27"/>
          </w:rPr>
          <w:delText>!!</w:delText>
        </w:r>
        <w:r w:rsidR="00A036F9" w:rsidRPr="00A036F9" w:rsidDel="00BE42F7">
          <w:rPr>
            <w:rFonts w:ascii="Georgia" w:eastAsia="Times New Roman" w:hAnsi="Georgia" w:cs="Times New Roman"/>
            <w:color w:val="2E2E2E"/>
            <w:sz w:val="27"/>
            <w:szCs w:val="27"/>
          </w:rPr>
          <w:delText>Resource availability</w:delText>
        </w:r>
      </w:del>
    </w:p>
    <w:p w14:paraId="53E405DC" w14:textId="046E6C3A" w:rsidR="00A036F9" w:rsidRPr="00A036F9" w:rsidDel="00BE42F7" w:rsidRDefault="00307E4D" w:rsidP="00BE42F7">
      <w:pPr>
        <w:spacing w:after="0" w:line="240" w:lineRule="auto"/>
        <w:rPr>
          <w:del w:id="228" w:author="Graaf, S.C. de (Bastiaan)" w:date="2023-03-27T15:53:00Z"/>
          <w:rFonts w:ascii="Georgia" w:eastAsia="Times New Roman" w:hAnsi="Georgia" w:cs="Times New Roman"/>
          <w:color w:val="2E2E2E"/>
          <w:sz w:val="24"/>
          <w:szCs w:val="24"/>
        </w:rPr>
        <w:pPrChange w:id="229" w:author="Graaf, S.C. de (Bastiaan)" w:date="2023-03-27T15:53:00Z">
          <w:pPr>
            <w:spacing w:before="360" w:after="120" w:line="240" w:lineRule="auto"/>
            <w:outlineLvl w:val="3"/>
          </w:pPr>
        </w:pPrChange>
      </w:pPr>
      <w:del w:id="230" w:author="Graaf, S.C. de (Bastiaan)" w:date="2023-03-27T15:53:00Z">
        <w:r w:rsidDel="00BE42F7">
          <w:rPr>
            <w:rFonts w:ascii="Georgia" w:eastAsia="Times New Roman" w:hAnsi="Georgia" w:cs="Times New Roman"/>
            <w:color w:val="2E2E2E"/>
            <w:sz w:val="24"/>
            <w:szCs w:val="24"/>
          </w:rPr>
          <w:delText>!!!</w:delText>
        </w:r>
        <w:r w:rsidR="00A036F9" w:rsidRPr="00A036F9" w:rsidDel="00BE42F7">
          <w:rPr>
            <w:rFonts w:ascii="Georgia" w:eastAsia="Times New Roman" w:hAnsi="Georgia" w:cs="Times New Roman"/>
            <w:color w:val="2E2E2E"/>
            <w:sz w:val="24"/>
            <w:szCs w:val="24"/>
          </w:rPr>
          <w:delText>Lead contact</w:delText>
        </w:r>
      </w:del>
    </w:p>
    <w:p w14:paraId="6DC1BDA8" w14:textId="2796D621" w:rsidR="00A036F9" w:rsidRPr="00A036F9" w:rsidDel="00BE42F7" w:rsidRDefault="00A036F9" w:rsidP="00BE42F7">
      <w:pPr>
        <w:spacing w:after="0" w:line="240" w:lineRule="auto"/>
        <w:rPr>
          <w:del w:id="231" w:author="Graaf, S.C. de (Bastiaan)" w:date="2023-03-27T15:53:00Z"/>
          <w:rFonts w:ascii="Georgia" w:eastAsia="Times New Roman" w:hAnsi="Georgia" w:cs="Times New Roman"/>
          <w:color w:val="2E2E2E"/>
          <w:sz w:val="24"/>
          <w:szCs w:val="24"/>
        </w:rPr>
        <w:pPrChange w:id="232" w:author="Graaf, S.C. de (Bastiaan)" w:date="2023-03-27T15:53:00Z">
          <w:pPr>
            <w:spacing w:after="0" w:line="240" w:lineRule="auto"/>
          </w:pPr>
        </w:pPrChange>
      </w:pPr>
      <w:del w:id="233" w:author="Graaf, S.C. de (Bastiaan)" w:date="2023-03-27T15:53:00Z">
        <w:r w:rsidRPr="00A036F9" w:rsidDel="00BE42F7">
          <w:rPr>
            <w:rFonts w:ascii="Georgia" w:eastAsia="Times New Roman" w:hAnsi="Georgia" w:cs="Times New Roman"/>
            <w:color w:val="2E2E2E"/>
            <w:sz w:val="24"/>
            <w:szCs w:val="24"/>
          </w:rPr>
          <w:delText>Further information and requests for resources and reagents should be directed to and will be fulfilled by the Lead Contact, Albert Heck (</w:delText>
        </w:r>
        <w:r w:rsidR="00000000" w:rsidDel="00BE42F7">
          <w:fldChar w:fldCharType="begin"/>
        </w:r>
        <w:r w:rsidR="00000000" w:rsidRPr="00BE42F7" w:rsidDel="00BE42F7">
          <w:delInstrText>HYPERLINK "mailto:a.j.r.heck@uu.nl" \t "_blank"</w:delInstrText>
        </w:r>
        <w:r w:rsidR="00000000" w:rsidDel="00BE42F7">
          <w:fldChar w:fldCharType="separate"/>
        </w:r>
        <w:r w:rsidRPr="00BE42F7" w:rsidDel="00BE42F7">
          <w:rPr>
            <w:rFonts w:ascii="Georgia" w:eastAsia="Times New Roman" w:hAnsi="Georgia" w:cs="Times New Roman"/>
            <w:color w:val="0C7DBB"/>
            <w:sz w:val="24"/>
            <w:szCs w:val="24"/>
          </w:rPr>
          <w:delText>a.j.r.heck@uu.nl</w:delText>
        </w:r>
        <w:r w:rsidR="00000000" w:rsidDel="00BE42F7">
          <w:rPr>
            <w:rFonts w:ascii="Georgia" w:eastAsia="Times New Roman" w:hAnsi="Georgia" w:cs="Times New Roman"/>
            <w:color w:val="0C7DBB"/>
            <w:sz w:val="24"/>
            <w:szCs w:val="24"/>
          </w:rPr>
          <w:fldChar w:fldCharType="end"/>
        </w:r>
        <w:r w:rsidRPr="00A036F9" w:rsidDel="00BE42F7">
          <w:rPr>
            <w:rFonts w:ascii="Georgia" w:eastAsia="Times New Roman" w:hAnsi="Georgia" w:cs="Times New Roman"/>
            <w:color w:val="2E2E2E"/>
            <w:sz w:val="24"/>
            <w:szCs w:val="24"/>
          </w:rPr>
          <w:delText>)</w:delText>
        </w:r>
      </w:del>
    </w:p>
    <w:p w14:paraId="3C95D616" w14:textId="16EA4178" w:rsidR="00A036F9" w:rsidRPr="00A036F9" w:rsidDel="00BE42F7" w:rsidRDefault="00307E4D" w:rsidP="00BE42F7">
      <w:pPr>
        <w:spacing w:after="0" w:line="240" w:lineRule="auto"/>
        <w:rPr>
          <w:del w:id="234" w:author="Graaf, S.C. de (Bastiaan)" w:date="2023-03-27T15:53:00Z"/>
          <w:rFonts w:ascii="Georgia" w:eastAsia="Times New Roman" w:hAnsi="Georgia" w:cs="Times New Roman"/>
          <w:color w:val="2E2E2E"/>
          <w:sz w:val="24"/>
          <w:szCs w:val="24"/>
        </w:rPr>
        <w:pPrChange w:id="235" w:author="Graaf, S.C. de (Bastiaan)" w:date="2023-03-27T15:53:00Z">
          <w:pPr>
            <w:spacing w:before="360" w:after="120" w:line="240" w:lineRule="auto"/>
            <w:outlineLvl w:val="3"/>
          </w:pPr>
        </w:pPrChange>
      </w:pPr>
      <w:del w:id="236" w:author="Graaf, S.C. de (Bastiaan)" w:date="2023-03-27T15:53:00Z">
        <w:r w:rsidDel="00BE42F7">
          <w:rPr>
            <w:rFonts w:ascii="Georgia" w:eastAsia="Times New Roman" w:hAnsi="Georgia" w:cs="Times New Roman"/>
            <w:color w:val="2E2E2E"/>
            <w:sz w:val="24"/>
            <w:szCs w:val="24"/>
          </w:rPr>
          <w:delText>!!!</w:delText>
        </w:r>
        <w:r w:rsidR="00A036F9" w:rsidRPr="00A036F9" w:rsidDel="00BE42F7">
          <w:rPr>
            <w:rFonts w:ascii="Georgia" w:eastAsia="Times New Roman" w:hAnsi="Georgia" w:cs="Times New Roman"/>
            <w:color w:val="2E2E2E"/>
            <w:sz w:val="24"/>
            <w:szCs w:val="24"/>
          </w:rPr>
          <w:delText>Materials availability</w:delText>
        </w:r>
      </w:del>
    </w:p>
    <w:p w14:paraId="5B42CDCD" w14:textId="33DE4A33" w:rsidR="00A036F9" w:rsidRPr="00A036F9" w:rsidRDefault="00A036F9" w:rsidP="00BE42F7">
      <w:pPr>
        <w:spacing w:after="0" w:line="240" w:lineRule="auto"/>
        <w:rPr>
          <w:rFonts w:ascii="Georgia" w:eastAsia="Times New Roman" w:hAnsi="Georgia" w:cs="Times New Roman"/>
          <w:color w:val="2E2E2E"/>
          <w:sz w:val="24"/>
          <w:szCs w:val="24"/>
        </w:rPr>
        <w:pPrChange w:id="237" w:author="Graaf, S.C. de (Bastiaan)" w:date="2023-03-27T15:53:00Z">
          <w:pPr>
            <w:spacing w:after="240" w:line="240" w:lineRule="auto"/>
          </w:pPr>
        </w:pPrChange>
      </w:pPr>
      <w:del w:id="238" w:author="Graaf, S.C. de (Bastiaan)" w:date="2023-03-27T15:53:00Z">
        <w:r w:rsidRPr="00A036F9" w:rsidDel="00BE42F7">
          <w:rPr>
            <w:rFonts w:ascii="Georgia" w:eastAsia="Times New Roman" w:hAnsi="Georgia" w:cs="Times New Roman"/>
            <w:color w:val="2E2E2E"/>
            <w:sz w:val="24"/>
            <w:szCs w:val="24"/>
          </w:rPr>
          <w:delText>This study did not generate new unique reagents.</w:delText>
        </w:r>
      </w:del>
    </w:p>
    <w:p w14:paraId="2CDE1A13" w14:textId="02137B54" w:rsidR="00A036F9" w:rsidRPr="00A036F9" w:rsidRDefault="00307E4D" w:rsidP="00A036F9">
      <w:pPr>
        <w:spacing w:before="360" w:after="12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t>!!</w:t>
      </w:r>
      <w:r w:rsidR="00A036F9" w:rsidRPr="00A036F9">
        <w:rPr>
          <w:rFonts w:ascii="Georgia" w:eastAsia="Times New Roman" w:hAnsi="Georgia" w:cs="Times New Roman"/>
          <w:color w:val="2E2E2E"/>
          <w:sz w:val="27"/>
          <w:szCs w:val="27"/>
        </w:rPr>
        <w:t>Experimental model and subject details</w:t>
      </w:r>
    </w:p>
    <w:p w14:paraId="5F9B1441" w14:textId="78EA8099" w:rsidR="00A036F9" w:rsidRPr="00A036F9" w:rsidRDefault="00307E4D" w:rsidP="00A036F9">
      <w:pPr>
        <w:spacing w:before="360" w:after="120" w:line="240" w:lineRule="auto"/>
        <w:outlineLvl w:val="3"/>
        <w:rPr>
          <w:rFonts w:ascii="Georgia" w:eastAsia="Times New Roman" w:hAnsi="Georgia" w:cs="Times New Roman"/>
          <w:color w:val="2E2E2E"/>
          <w:sz w:val="24"/>
          <w:szCs w:val="24"/>
        </w:rPr>
      </w:pPr>
      <w:r>
        <w:rPr>
          <w:rFonts w:ascii="Georgia" w:eastAsia="Times New Roman" w:hAnsi="Georgia" w:cs="Times New Roman"/>
          <w:color w:val="2E2E2E"/>
          <w:sz w:val="24"/>
          <w:szCs w:val="24"/>
        </w:rPr>
        <w:lastRenderedPageBreak/>
        <w:t>!!!</w:t>
      </w:r>
      <w:r w:rsidR="00A036F9" w:rsidRPr="00A036F9">
        <w:rPr>
          <w:rFonts w:ascii="Georgia" w:eastAsia="Times New Roman" w:hAnsi="Georgia" w:cs="Times New Roman"/>
          <w:color w:val="2E2E2E"/>
          <w:sz w:val="24"/>
          <w:szCs w:val="24"/>
        </w:rPr>
        <w:t>Human subjects</w:t>
      </w:r>
    </w:p>
    <w:p w14:paraId="5B64FB25" w14:textId="77777777"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We obtained longitudinal plasma samples from the Molecular Diagnosis and Risk Stratification of Sepsis (MARS) biorepository (</w:t>
      </w:r>
      <w:hyperlink r:id="rId88" w:tgtFrame="_blank" w:history="1">
        <w:r w:rsidRPr="00A036F9">
          <w:rPr>
            <w:rFonts w:ascii="Georgia" w:eastAsia="Times New Roman" w:hAnsi="Georgia" w:cs="Times New Roman"/>
            <w:color w:val="0C7DBB"/>
            <w:sz w:val="24"/>
            <w:szCs w:val="24"/>
          </w:rPr>
          <w:t>ClinicalTrials.gov</w:t>
        </w:r>
      </w:hyperlink>
      <w:r w:rsidRPr="00A036F9">
        <w:rPr>
          <w:rFonts w:ascii="Georgia" w:eastAsia="Times New Roman" w:hAnsi="Georgia" w:cs="Times New Roman"/>
          <w:color w:val="2E2E2E"/>
          <w:sz w:val="24"/>
          <w:szCs w:val="24"/>
        </w:rPr>
        <w:t> identifier </w:t>
      </w:r>
      <w:hyperlink r:id="rId89" w:tgtFrame="_blank" w:history="1">
        <w:r w:rsidRPr="00A036F9">
          <w:rPr>
            <w:rFonts w:ascii="Georgia" w:eastAsia="Times New Roman" w:hAnsi="Georgia" w:cs="Times New Roman"/>
            <w:color w:val="0C7DBB"/>
            <w:sz w:val="24"/>
            <w:szCs w:val="24"/>
          </w:rPr>
          <w:t>NCT01905033</w:t>
        </w:r>
      </w:hyperlink>
      <w:r w:rsidRPr="00A036F9">
        <w:rPr>
          <w:rFonts w:ascii="Georgia" w:eastAsia="Times New Roman" w:hAnsi="Georgia" w:cs="Times New Roman"/>
          <w:color w:val="2E2E2E"/>
          <w:sz w:val="24"/>
          <w:szCs w:val="24"/>
        </w:rPr>
        <w:t>), for which subjects had been included in the mixed ICU of a tertiary teaching hospital in the Netherlands (University Medical Centre Utrecht, Utrecht) since January 2011. Donors were enrolled via an opt-out consent method approved by the institutional review board of the UMC Utrecht (IRB no. 10-1056C). Daily leftover EDTA plasma (obtained from blood drawn during routine care) was stored at -80 °C until use.</w:t>
      </w:r>
    </w:p>
    <w:p w14:paraId="4C03AC1B" w14:textId="308252DD"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For the current study, we included eight patients with esophageal or gastroesophageal junction cancer who underwent an elective esophagectomy and gastric pull-through procedure and had subsequently developed an infectious complication (i.e., anastomotic leakage or pneumonia). These patients were all admitted to the Intensive Care Unit on two occasions. The first admission concerned routine observation after elective resection followed by an uncomplicated ICU stay of fewer than 2 days. All patients were subsequently readmitted to the ICU due to sepsis. For all episodes of sepsis, microbiological cultures were obtained either before or during ICU readmission, and clinical infection was adjudicated highly plausible according to pre-defined criteria </w:t>
      </w:r>
      <w:bookmarkStart w:id="239" w:name="bbib24"/>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{"citationItems":[{"id":"ITEM-1","itemData":{"DOI":"10.1097/CCM.0B013E3182923712","ISSN":"00903493","PMID":"23921277","abstract":"Objectives: Correct classification of the source of infection is important in observational and interventional studies of sepsis. Centers for Disease Control and Prevention criteria are most commonly used for this purpose, but the robustness of these definitions in critically ill patients is not known. We hypothesized that in a mixed ICU population, the performance of these criteria would be generally reduced and would vary among diagnostic subgroups. Design: Prospective cohort. Setting: Data were collected as part of a cohort of 1,214 critically ill patients admitted to two hospitals in The Netherlands between January 2011 and June 2011. Patients: Eight observers assessed a random sample of 168 of 554 patients who had experienced at least one infectious episode in the ICU. Each patient was assessed by two randomly selected observers who independently scored the source of infection (by affected organ system or site), the plausibility of infection (rated as none, possible, probable, or definite), and the most likely causative pathogen. Assessments were based on a post hoc review of all available clinical, radiological, and microbiological evidence. The observed diagnostic agreement for source of infection was classified as partial (i.e., matching on organ system or site) or complete (i.e., matching on specific diagnostic terms), for plausibility as partial (2-point scale) or complete (4-point scale), and for causative pathogens as an approximate or exact pathogen match. Interobserver agreement was expressed as a concordant percentage and as a kappa statistic. Interventions: None. Measurements and Main Results: A total of 206 infectious episodes were observed. Agreement regarding the source of infection was 89% (183/206) and 69% (142/206) for a partial and complete diagnostic match, respectively. This resulted in a kappa of 0.85 (95% CI, 0.79-0.90). Agreement varied from 63% to 91% within major diagnostic categories and from 35% to 97% within specific diagnostic subgroups, with the lowest concordance observed in cases of ventilator-associated pneumonia. In the 142 episodes for which a complete match on source of infection was obtained, the interobserver agreement for plausibility of infection was 83% and 65% on a 2- and 4-point scale, respectively. For causative pathogen, agreement was 78% and 70% for an approximate and exact pathogen match, respectively. Conclusions: Interobserver agreement for classifying sources of infection using Centers for Disease C…","author":[{"dropping-particle":"","family":"Klouwenberg","given":"Peter M.C.Klein","non-dropping-particle":"","parse-names":false,"suffix":""},{"dropping-particle":"","family":"Ong","given":"David S.Y.","non-dropping-particle":"","parse-names":false,"suffix":""},{"dropping-particle":"","family":"Bos","given":"Lieuwe D.J.","non-dropping-particle":"","parse-names":false,"suffix":""},{"dropping-particle":"","family":"Beer","given":"Friso M.","non-dropping-particle":"De","parse-names":false,"suffix":""},{"dropping-particle":"","family":"Hooijdonk","given":"Roosmarijn T.M.","non-dropping-particle":"Van","parse-names":false,"suffix":""},{"dropping-particle":"","family":"Huson","given":"Mischa A.","non-dropping-particle":"","parse-names":false,"suffix":""},{"dropping-particle":"","family":"Straat","given":"Marleen","non-dropping-particle":"","parse-names":false,"suffix":""},{"dropping-particle":"","family":"Vught","given":"Lonneke A.","non-dropping-particle":"Van","parse-names":false,"suffix":""},{"dropping-particle":"","family":"Wieske","given":"Luuk","non-dropping-particle":"","parse-names":false,"suffix":""},{"dropping-particle":"","family":"Horn","given":"Janneke","non-dropping-particle":"","parse-names":false,"suffix":""},{"dropping-particle":"","family":"Schultz","given":"Marcus J.","non-dropping-particle":"","parse-names":false,"suffix":""},{"dropping-particle":"","family":"Poll","given":"Tom","non-dropping-particle":"Van Der","parse-names":false,"suffix":""},{"dropping-particle":"","family":"Bonten","given":"Marc J.M.","non-dropping-particle":"","parse-names":false,"suffix":""},{"dropping-particle":"","family":"Cremer","given":"Olaf L.","non-dropping-particle":"","parse-names":false,"suffix":""}],"container-title":"Critical Care Medicine","id":"ITEM-1","issue":"10","issued":{"date-parts":[["2013","10"]]},"page":"2373-2378","title":"Interobserver agreement of centers for disease control and prevention criteria for classifying infections in critically ill patients","type":"article-journal","volume":"41"},"uris":["http://www.mendeley.com/documents/?uuid=64ba11d9-86bc-45fe-be93-e452bd57473f"]}],"mendeley":{"formattedCitation":"\\cite{Klouwenberg2013Interobserver agreement of centers for disease control and prevention criteria for classifying infections in critically ill patients}","plainTextFormattedCitation":"\\cite{Klouwenberg2013Interobserver agreement of centers for disease control and prevention criteria for classifying infections in critically ill patients}","previouslyFormattedCitation":"&lt;sup&gt;45&lt;/sup&gt;"},"properties":{"noteIndex":0},"schema":"https://github.com/citation-style-language/schema/raw/master/csl-citation.json"}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\cite{Klouwenberg2013Interobserver agreement of centers for disease control and prevention criteria for classifying infections in critically ill patients}</w:t>
      </w:r>
      <w:r w:rsidR="00AD3C64">
        <w:rPr>
          <w:rFonts w:ascii="Georgia" w:eastAsia="Times New Roman" w:hAnsi="Georgia" w:cs="Times New Roman"/>
          <w:color w:val="2E2E2E"/>
          <w:sz w:val="24"/>
          <w:szCs w:val="24"/>
        </w:rPr>
        <w:fldChar w:fldCharType="end"/>
      </w:r>
      <w:bookmarkEnd w:id="239"/>
      <w:r w:rsidRPr="00A036F9">
        <w:rPr>
          <w:rFonts w:ascii="Georgia" w:eastAsia="Times New Roman" w:hAnsi="Georgia" w:cs="Times New Roman"/>
          <w:color w:val="2E2E2E"/>
          <w:sz w:val="24"/>
          <w:szCs w:val="24"/>
        </w:rPr>
        <w:t xml:space="preserve">. Furthermore, all infectious episodes met SIRS criteria and had a Sequential Organ Failure Assessment (SOFA) score ≥ 2, thus fulfilling current Sepsis-3 definitions </w:t>
      </w:r>
      <w:bookmarkStart w:id="240" w:name="bbib41"/>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{"citationItems":[{"id":"ITEM-1","itemData":{"DOI":"10.1001/JAMA.2016.0287","ISSN":"15383598","PMID":"26903338","abstract":"IMPORTANCE: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 = 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65mmHg or greater and serum lactate level greater than 2 mmol/L (&gt;18mg/dL) in the absence of hypovolemia. This combination is associated with hospital mortality rates greater than 40%. In out-of-hospital, emergency department, or general hospital ward settings, adult patients with suspected infection can be rapidly i…","author":[{"dropping-particle":"","family":"Singer","given":"Mervyn","non-dropping-particle":"","parse-names":false,"suffix":""},{"dropping-particle":"","family":"Deutschman","given":"Clifford S.","non-dropping-particle":"","parse-names":false,"suffix":""},{"dropping-particle":"","family":"Seymour","given":"Christopherwarren","non-dropping-particle":"","parse-names":false,"suffix":""},{"dropping-particle":"","family":"Shankar-Hari","given":"Manu","non-dropping-particle":"","parse-names":false,"suffix":""},{"dropping-particle":"","family":"Annane","given":"Djillali","non-dropping-particle":"","parse-names":false,"suffix":""},{"dropping-particle":"","family":"Bauer","given":"Michael","non-dropping-particle":"","parse-names":false,"suffix":""},{"dropping-particle":"","family":"Bellomo","given":"Rinaldo","non-dropping-particle":"","parse-names":false,"suffix":""},{"dropping-particle":"","family":"Bernard","given":"Gordon R.","non-dropping-particle":"","parse-names":false,"suffix":""},{"dropping-particle":"","family":"Chiche","given":"Jean Daniel","non-dropping-particle":"","parse-names":false,"suffix":""},{"dropping-particle":"","family":"Coopersmith","given":"Craig M.","non-dropping-particle":"","parse-names":false,"suffix":""},{"dropping-particle":"","family":"Hotchkiss","given":"Richard S.","non-dropping-particle":"","parse-names":false,"suffix":""},{"dropping-particle":"","family":"Levy","given":"Mitchell M.","non-dropping-particle":"","parse-names":false,"suffix":""},{"dropping-particle":"","family":"Marshall","given":"John C.","non-dropping-particle":"","parse-names":false,"suffix":""},{"dropping-particle":"","family":"Martin","given":"Greg S.","non-dropping-particle":"","parse-names":false,"suffix":""},{"dropping-particle":"","family":"Opal","given":"Steven M.","non-dropping-particle":"","parse-names":false,"suffix":""},{"dropping-particle":"","family":"Rubenfeld","given":"Gordon D.","non-dropping-particle":"","parse-names":false,"suffix":""},{"dropping-particle":"Der","family":"Poll","given":"Tomvan","non-dropping-particle":"","parse-names":false,"suffix":""},{"dropping-particle":"","family":"Vincent","given":"Jean Louis","non-dropping-particle":"","parse-names":false,"suffix":""},{"dropping-particle":"","family":"Angus","given":"Derek C.","non-dropping-particle":"","parse-names":false,"suffix":""}],"container-title":"JAMA - Journal of the American Medical Association","id":"ITEM-1","issue":"8","issued":{"date-parts":[["2016","2","23"]]},"page":"801-810","publisher":"American Medical Association","title":"The third international consensus definitions for sepsis and septic shock (sepsis-3)","type":"article-journal","volume":"315"},"uris":["http://www.mendeley.com/documents/?uuid=8e8b7e9d-6e4c-47a4-b144-b717ae5db8b2"]}],"mendeley":{"formattedCitation":"\\cite{Singer2016The third international consensus definitions for sepsis and septic shock (sepsis-3)}","plainTextFormattedCitation":"\\cite{Singer2016The third international consensus definitions for sepsis and septic shock (sepsis-3)}","previouslyFormattedCitation":"&lt;sup&gt;46&lt;/sup&gt;"},"properties":{"noteIndex":0},"schema":"https://github.com/citation-style-language/schema/raw/master/csl-citation.json"}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\cite{Singer2016The third international consensus definitions for sepsis and septic shock (sepsis-3)}</w:t>
      </w:r>
      <w:r w:rsidR="00AD3C64">
        <w:rPr>
          <w:rFonts w:ascii="Georgia" w:eastAsia="Times New Roman" w:hAnsi="Georgia" w:cs="Times New Roman"/>
          <w:color w:val="2E2E2E"/>
          <w:sz w:val="24"/>
          <w:szCs w:val="24"/>
        </w:rPr>
        <w:fldChar w:fldCharType="end"/>
      </w:r>
      <w:bookmarkEnd w:id="240"/>
      <w:r w:rsidRPr="00A036F9">
        <w:rPr>
          <w:rFonts w:ascii="Georgia" w:eastAsia="Times New Roman" w:hAnsi="Georgia" w:cs="Times New Roman"/>
          <w:color w:val="2E2E2E"/>
          <w:sz w:val="24"/>
          <w:szCs w:val="24"/>
        </w:rPr>
        <w:t>. All patients were ultimately discharged from ICU in a clinically stable condition. We analyzed plasma samples obtained at four well-defined time points: within 24 hours of surgery when no signs of sepsis were present (sample T1), on two consecutive days after onset of sepsis (samples T2 and T3), and upon ICU discharge following resolution of sepsis (sample T4). Patient characteristics are summarized in </w:t>
      </w:r>
      <w:r w:rsidR="00000000">
        <w:fldChar w:fldCharType="begin"/>
      </w:r>
      <w:r w:rsidR="00000000">
        <w:instrText>HYPERLINK "https://www.sciencedirect.com/science/article/pii/S2405471221003318?via%3Dihub" \l "mmc6"</w:instrText>
      </w:r>
      <w:r w:rsidR="00000000">
        <w:fldChar w:fldCharType="separate"/>
      </w:r>
      <w:del w:id="241" w:author="Graaf, S.C. de (Bastiaan)" w:date="2023-03-27T14:00:00Z">
        <w:r w:rsidRPr="00A036F9" w:rsidDel="00D82B7C">
          <w:rPr>
            <w:rFonts w:ascii="Georgia" w:eastAsia="Times New Roman" w:hAnsi="Georgia" w:cs="Times New Roman"/>
            <w:color w:val="0C7DBB"/>
            <w:sz w:val="24"/>
            <w:szCs w:val="24"/>
          </w:rPr>
          <w:delText>Table S2</w:delText>
        </w:r>
      </w:del>
      <w:ins w:id="242" w:author="Graaf, S.C. de (Bastiaan)" w:date="2023-03-27T14:00:00Z">
        <w:r w:rsidR="00D82B7C">
          <w:rPr>
            <w:rFonts w:ascii="Georgia" w:eastAsia="Times New Roman" w:hAnsi="Georgia" w:cs="Times New Roman"/>
            <w:color w:val="0C7DBB"/>
            <w:sz w:val="24"/>
            <w:szCs w:val="24"/>
          </w:rPr>
          <w:t>\textbf{Data \ref{tab:tabdummy3.2}}</w:t>
        </w:r>
      </w:ins>
      <w:r w:rsidR="00000000">
        <w:rPr>
          <w:rFonts w:ascii="Georgia" w:eastAsia="Times New Roman" w:hAnsi="Georgia" w:cs="Times New Roman"/>
          <w:color w:val="0C7DBB"/>
          <w:sz w:val="24"/>
          <w:szCs w:val="24"/>
        </w:rPr>
        <w:fldChar w:fldCharType="end"/>
      </w:r>
      <w:bookmarkEnd w:id="31"/>
      <w:r w:rsidRPr="00A036F9">
        <w:rPr>
          <w:rFonts w:ascii="Georgia" w:eastAsia="Times New Roman" w:hAnsi="Georgia" w:cs="Times New Roman"/>
          <w:color w:val="2E2E2E"/>
          <w:sz w:val="24"/>
          <w:szCs w:val="24"/>
        </w:rPr>
        <w:t xml:space="preserve">. All patients </w:t>
      </w:r>
      <w:proofErr w:type="gramStart"/>
      <w:r w:rsidRPr="00A036F9">
        <w:rPr>
          <w:rFonts w:ascii="Georgia" w:eastAsia="Times New Roman" w:hAnsi="Georgia" w:cs="Times New Roman"/>
          <w:color w:val="2E2E2E"/>
          <w:sz w:val="24"/>
          <w:szCs w:val="24"/>
        </w:rPr>
        <w:t>had been</w:t>
      </w:r>
      <w:proofErr w:type="gramEnd"/>
      <w:r w:rsidRPr="00A036F9">
        <w:rPr>
          <w:rFonts w:ascii="Georgia" w:eastAsia="Times New Roman" w:hAnsi="Georgia" w:cs="Times New Roman"/>
          <w:color w:val="2E2E2E"/>
          <w:sz w:val="24"/>
          <w:szCs w:val="24"/>
        </w:rPr>
        <w:t xml:space="preserve"> treated with neoadjuvant chemoradiotherapy prior to surgery. None of the patients received treatment with immunoglobulins or </w:t>
      </w:r>
      <w:hyperlink r:id="rId90" w:tooltip="Learn more about monoclonal antibodies from ScienceDirect's AI-generated Topic Pages" w:history="1">
        <w:r w:rsidRPr="00A036F9">
          <w:rPr>
            <w:rFonts w:ascii="Georgia" w:eastAsia="Times New Roman" w:hAnsi="Georgia" w:cs="Times New Roman"/>
            <w:color w:val="2E2E2E"/>
            <w:sz w:val="24"/>
            <w:szCs w:val="24"/>
            <w:u w:val="single"/>
          </w:rPr>
          <w:t>monoclonal antibodies</w:t>
        </w:r>
      </w:hyperlink>
      <w:r w:rsidRPr="00A036F9">
        <w:rPr>
          <w:rFonts w:ascii="Georgia" w:eastAsia="Times New Roman" w:hAnsi="Georgia" w:cs="Times New Roman"/>
          <w:color w:val="2E2E2E"/>
          <w:sz w:val="24"/>
          <w:szCs w:val="24"/>
        </w:rPr>
        <w:t> either prior to or during ICU admission.</w:t>
      </w:r>
    </w:p>
    <w:p w14:paraId="43EE76B4" w14:textId="77777777" w:rsidR="00A036F9" w:rsidRPr="00A036F9" w:rsidRDefault="00A036F9" w:rsidP="00A036F9">
      <w:pPr>
        <w:spacing w:after="24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In addition, longitudinal EDTA plasma samples from two healthy Caucasian donors were purchased from Precision Med (Solana Beach, CA, US). The samples were part of the ‘Normal Control Collections’, protocol number 7005-8200. These donors were selected having similar characteristics as the sepsis donors regarding age and gender.</w:t>
      </w:r>
    </w:p>
    <w:p w14:paraId="2E4CAAA3" w14:textId="5AE82214" w:rsidR="00A036F9" w:rsidRPr="00A036F9" w:rsidRDefault="00307E4D" w:rsidP="00A036F9">
      <w:pPr>
        <w:spacing w:before="360" w:after="12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t>!!</w:t>
      </w:r>
      <w:r w:rsidR="00A036F9" w:rsidRPr="00A036F9">
        <w:rPr>
          <w:rFonts w:ascii="Georgia" w:eastAsia="Times New Roman" w:hAnsi="Georgia" w:cs="Times New Roman"/>
          <w:color w:val="2E2E2E"/>
          <w:sz w:val="27"/>
          <w:szCs w:val="27"/>
        </w:rPr>
        <w:t>Method details</w:t>
      </w:r>
    </w:p>
    <w:p w14:paraId="4E3B017C" w14:textId="7F3BF5A0" w:rsidR="00A036F9" w:rsidRPr="00A036F9" w:rsidRDefault="00307E4D" w:rsidP="00A036F9">
      <w:pPr>
        <w:spacing w:before="360" w:after="120" w:line="240" w:lineRule="auto"/>
        <w:outlineLvl w:val="3"/>
        <w:rPr>
          <w:rFonts w:ascii="Georgia" w:eastAsia="Times New Roman" w:hAnsi="Georgia" w:cs="Times New Roman"/>
          <w:color w:val="2E2E2E"/>
          <w:sz w:val="24"/>
          <w:szCs w:val="24"/>
        </w:rPr>
      </w:pPr>
      <w:r>
        <w:rPr>
          <w:rFonts w:ascii="Georgia" w:eastAsia="Times New Roman" w:hAnsi="Georgia" w:cs="Times New Roman"/>
          <w:color w:val="2E2E2E"/>
          <w:sz w:val="24"/>
          <w:szCs w:val="24"/>
        </w:rPr>
        <w:t>!!!</w:t>
      </w:r>
      <w:r w:rsidR="00A036F9" w:rsidRPr="00A036F9">
        <w:rPr>
          <w:rFonts w:ascii="Georgia" w:eastAsia="Times New Roman" w:hAnsi="Georgia" w:cs="Times New Roman"/>
          <w:color w:val="2E2E2E"/>
          <w:sz w:val="24"/>
          <w:szCs w:val="24"/>
        </w:rPr>
        <w:t>Plasma IgG purification and Fab generation</w:t>
      </w:r>
    </w:p>
    <w:p w14:paraId="48B4DCD2" w14:textId="25436B09"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The IgG </w:t>
      </w:r>
      <w:hyperlink r:id="rId91" w:tooltip="Learn more about purification from ScienceDirect's AI-generated Topic Pages" w:history="1">
        <w:r w:rsidRPr="00A036F9">
          <w:rPr>
            <w:rFonts w:ascii="Georgia" w:eastAsia="Times New Roman" w:hAnsi="Georgia" w:cs="Times New Roman"/>
            <w:color w:val="2E2E2E"/>
            <w:sz w:val="24"/>
            <w:szCs w:val="24"/>
            <w:u w:val="single"/>
          </w:rPr>
          <w:t>purification</w:t>
        </w:r>
      </w:hyperlink>
      <w:r w:rsidRPr="00A036F9">
        <w:rPr>
          <w:rFonts w:ascii="Georgia" w:eastAsia="Times New Roman" w:hAnsi="Georgia" w:cs="Times New Roman"/>
          <w:color w:val="2E2E2E"/>
          <w:sz w:val="24"/>
          <w:szCs w:val="24"/>
        </w:rPr>
        <w:t xml:space="preserve"> and generation of Fabs was adapted from an earlier published protocol </w:t>
      </w:r>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{"citationItems":[{"id":"ITEM-1","itemData":{"DOI":"10.1074/mcp.M114.039537","ISSN":"15359484","PMID":"25004930","abstract":"The N-linked glycosylation of the constant fragment (Fc) of immunoglobulin G has been shown to change during pathological and physiological events and to strongly influence antibody inflammatory properties. In contrast, little is known about Fab-linked N-glycosylation, carried by 20% of IgG. Here we present a high-throughput workflow to analyze Fab and Fc glycosylation of polyclonal IgG purified from 5 μl of serum. We were able to detect and quantify 37 different N-glycans by means of MALDITOF- MS analysis in reflectron positive mode using a novel linkage-specific derivatization of sialic acid. This method was applied to 174 samples of a pregnancy cohort to reveal Fab glycosylation features and their change with pregnancy. Data analysis revealed marked differences between Fab and Fc glycosylation, especially in the levels of galactosylation and sialylation, incidence of bisecting GlcNAc, and presence of high mannose structures, which were all higher in the Fab portion than the Fc, whereas Fc showed higher levels of fucosylation. Additionally, we observed several changes during pregnancy and after delivery. Fab N-glycan sialylation was increased and bisection was decreased relative to postpartum time points, and nearly complete galactosylation of Fab glycans was observed throughout. Fc glycosylation changes were similar to results described before, with increased galactosylation and sialylation and decreased bisection during pregnancy. We expect that the parallel analysis of IgG Fab and Fc, as set up in this paper, will be important for unraveling roles of these glycans in (auto)immunity, which may be mediated via recognition by human lectins or modulation of antigen binding.","author":[{"dropping-particle":"","family":"Bondt","given":"Albert","non-dropping-particle":"","parse-names":false,"suffix":""},{"dropping-particle":"","family":"Rombouts","given":"Yoann","non-dropping-particle":"","parse-names":false,"suffix":""},{"dropping-particle":"","family":"Selman","given":"Maurice H.J.","non-dropping-particle":"","parse-names":false,"suffix":""},{"dropping-particle":"","family":"Hensbergen","given":"Paul J.","non-dropping-particle":"","parse-names":false,"suffix":""},{"dropping-particle":"","family":"Reiding","given":"Karli R.","non-dropping-particle":"","parse-names":false,"suffix":""},{"dropping-particle":"","family":"Hazes","given":"Johanna M.W.","non-dropping-particle":"","parse-names":false,"suffix":""},{"dropping-particle":"","family":"Dolhain","given":"Radboud J.E.M.","non-dropping-particle":"","parse-names":false,"suffix":""},{"dropping-particle":"","family":"Wuhrer","given":"Manfred","non-dropping-particle":"","parse-names":false,"suffix":""}],"container-title":"Molecular and Cellular Proteomics","id":"ITEM-1","issue":"11","issued":{"date-parts":[["2014","11","1"]]},"page":"3029-3039","publisher":"American Society for Biochemistry and Molecular Biology Inc.","title":"Immunoglobulin G (IgG) fab glycosylation analysis using a new mass spectrometric high-throughput profiling method reveals pregnancy-associated changes","type":"article-journal","volume":"13"},"uris":["http://www.mendeley.com/documents/?uuid=a81ec5e5-13e1-4db6-800f-22779144e232"]}],"mendeley":{"formattedCitation":"\\cite{Bondt2014Immunoglobulin G (IgG) fab glycosylation analysis using a new mass spectrometric high-throughput profiling method reveals pregnancy-associated changes}","plainTextFormattedCitation":"\\cite{Bondt2014Immunoglobulin G (IgG) fab glycosylation analysis using a new mass spectrometric high-throughput profiling method reveals pregnancy-associated changes}","previouslyFormattedCitation":"&lt;sup&gt;47&lt;/sup&gt;"},"properties":{"noteIndex":0},"schema":"https://github.com/citation-style-language/schema/raw/master/csl-citation.json"}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\cite{Bondt2014Immunoglobulin G (IgG) fab glycosylation analysis using a new mass spectrometric high-throughput profiling method reveals pregnancy-associated changes}</w:t>
      </w:r>
      <w:r w:rsidR="00AD3C64">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The FcXL affinity matrix used in the workflow, which binds to the CH3 domain of the IgG constant region, has recently been shown not to provide a bias regarding analysis of the Fc </w:t>
      </w:r>
      <w:hyperlink r:id="rId92" w:tooltip="Learn more about glycosylation from ScienceDirect's AI-generated Topic Pages" w:history="1">
        <w:r w:rsidRPr="00A036F9">
          <w:rPr>
            <w:rFonts w:ascii="Georgia" w:eastAsia="Times New Roman" w:hAnsi="Georgia" w:cs="Times New Roman"/>
            <w:color w:val="2E2E2E"/>
            <w:sz w:val="24"/>
            <w:szCs w:val="24"/>
            <w:u w:val="single"/>
          </w:rPr>
          <w:t>glycosylation</w:t>
        </w:r>
      </w:hyperlink>
      <w:r w:rsidRPr="00A036F9">
        <w:rPr>
          <w:rFonts w:ascii="Georgia" w:eastAsia="Times New Roman" w:hAnsi="Georgia" w:cs="Times New Roman"/>
          <w:color w:val="2E2E2E"/>
          <w:sz w:val="24"/>
          <w:szCs w:val="24"/>
        </w:rPr>
        <w:t xml:space="preserve"> residing in the CH2 domain </w:t>
      </w:r>
      <w:bookmarkStart w:id="243" w:name="bbib1"/>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{"citationItems":[{"id":"ITEM-1","itemData":{"DOI":"10.1021/ACS.JPROTEOME.1C00148","ISSN":"15353907","PMID":"33909442","abstract":"Immunoglobulin G (IgG) glycosylation is studied in biological samples to develop clinical markers for precision medicine, for example, in autoimmune diseases and oncology. Inappropriate storage of proteins, lipids, or metabolites can lead to degradation or modification of biomolecular features, which can have a strong negative impact on accuracy and precision of clinical omics studies. Regarding the preservation of IgG glycosylation, the range of appropriate storage conditions and time frame is understudied. Therefore, we investigated the effect of storage on IgG Fc N-glycosylation in the commonly analyzed biofluids, serum and plasma. Short-term storage and accelerated storage stability were tested by incubating samples from three healthy donors under stress conditions of up to 50 °C for 2 weeks using -80 °C for 2 weeks as the reference condition. All tested IgG glycosylation features - sialylation, galactosylation, bisection, and fucosylation - remained unchanged up to room temperature as well as during multiple freeze-thaw cycles and exposure to light. Only when subjected to 37 °C or 50 °C for 2 weeks, galactosylation and sialylation subtly changed. Therefore, clinical IgG glycosylation analysis does not rely as heavily on mild serum and plasma storage conditions and timely analysis as many other omics analyses.","author":[{"dropping-particle":"","family":"Amez Martín","given":"Manuela","non-dropping-particle":"","parse-names":false,"suffix":""},{"dropping-particle":"","family":"Wuhrer","given":"Manfred","non-dropping-particle":"","parse-names":false,"suffix":""},{"dropping-particle":"","family":"Falck","given":"David","non-dropping-particle":"","parse-names":false,"suffix":""}],"container-title":"Journal of Proteome Research","id":"ITEM-1","issue":"5","issued":{"date-parts":[["2021","5","7"]]},"page":"2935-2941","publisher":"American Chemical Society","title":"Serum and Plasma Immunoglobulin G Fc N-Glycosylation Is Stable during Storage","type":"article-journal","volume":"20"},"uris":["http://www.mendeley.com/documents/?uuid=78aa04ed-1bdb-45b7-bfb5-d9adea230ff9"]}],"mendeley":{"formattedCitation":"\\cite{Amez Martín2021Serum and Plasma Immunoglobulin G Fc N-Glycosylation Is Stable during Storage}","plainTextFormattedCitation":"\\cite{Amez Martín2021Serum and Plasma Immunoglobulin G Fc N-Glycosylation Is Stable during Storage}","previouslyFormattedCitation":"&lt;sup&gt;48&lt;/sup&gt;"},"properties":{"noteIndex":0},"schema":"https://github.com/citation-style-language/schema/raw/master/csl-citation.json"}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 xml:space="preserve">\cite{Amez </w:t>
      </w:r>
      <w:r w:rsidR="00C43217" w:rsidRPr="00C43217">
        <w:rPr>
          <w:rFonts w:ascii="Georgia" w:eastAsia="Times New Roman" w:hAnsi="Georgia" w:cs="Times New Roman"/>
          <w:noProof/>
          <w:color w:val="2E2E2E"/>
          <w:sz w:val="24"/>
          <w:szCs w:val="24"/>
        </w:rPr>
        <w:lastRenderedPageBreak/>
        <w:t>Martín2021Serum and Plasma Immunoglobulin G Fc N-Glycosylation Is Stable during Storage}</w:t>
      </w:r>
      <w:r w:rsidR="00AD3C64">
        <w:rPr>
          <w:rFonts w:ascii="Georgia" w:eastAsia="Times New Roman" w:hAnsi="Georgia" w:cs="Times New Roman"/>
          <w:color w:val="2E2E2E"/>
          <w:sz w:val="24"/>
          <w:szCs w:val="24"/>
        </w:rPr>
        <w:fldChar w:fldCharType="end"/>
      </w:r>
      <w:bookmarkEnd w:id="243"/>
      <w:r w:rsidRPr="00A036F9">
        <w:rPr>
          <w:rFonts w:ascii="Georgia" w:eastAsia="Times New Roman" w:hAnsi="Georgia" w:cs="Times New Roman"/>
          <w:color w:val="2E2E2E"/>
          <w:sz w:val="24"/>
          <w:szCs w:val="24"/>
        </w:rPr>
        <w:t>. Mobicol spin filters were assembled according to the manufacturer’s instructions and placed in 2 mL Eppendorf tubes. Then 20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FcXL affinity matrix slurry was added to the spin filter, followed by three washing steps with 150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PBS, in which the liquid was removed by centrifugation for 1 min at 1000 × </w:t>
      </w:r>
      <w:r w:rsidRPr="00A036F9">
        <w:rPr>
          <w:rFonts w:ascii="Georgia" w:eastAsia="Times New Roman" w:hAnsi="Georgia" w:cs="Times New Roman"/>
          <w:i/>
          <w:iCs/>
          <w:color w:val="2E2E2E"/>
          <w:sz w:val="24"/>
          <w:szCs w:val="24"/>
        </w:rPr>
        <w:t>g</w:t>
      </w:r>
      <w:r w:rsidRPr="00A036F9">
        <w:rPr>
          <w:rFonts w:ascii="Georgia" w:eastAsia="Times New Roman" w:hAnsi="Georgia" w:cs="Times New Roman"/>
          <w:color w:val="2E2E2E"/>
          <w:sz w:val="24"/>
          <w:szCs w:val="24"/>
        </w:rPr>
        <w:t xml:space="preserve">. Two additional washing steps </w:t>
      </w:r>
      <w:proofErr w:type="gramStart"/>
      <w:r w:rsidRPr="00A036F9">
        <w:rPr>
          <w:rFonts w:ascii="Georgia" w:eastAsia="Times New Roman" w:hAnsi="Georgia" w:cs="Times New Roman"/>
          <w:color w:val="2E2E2E"/>
          <w:sz w:val="24"/>
          <w:szCs w:val="24"/>
        </w:rPr>
        <w:t>with</w:t>
      </w:r>
      <w:proofErr w:type="gramEnd"/>
      <w:r w:rsidRPr="00A036F9">
        <w:rPr>
          <w:rFonts w:ascii="Georgia" w:eastAsia="Times New Roman" w:hAnsi="Georgia" w:cs="Times New Roman"/>
          <w:color w:val="2E2E2E"/>
          <w:sz w:val="24"/>
          <w:szCs w:val="24"/>
        </w:rPr>
        <w:t xml:space="preserve"> 150 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were performed. After washing, the 2 mL tube was replaced by a 1.5 mL tube. The affinity matrix was resuspended in 150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PBS, and 10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plasma was added. Furthermore, 1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of a solution containing two known mAbs at 200 </w:t>
      </w:r>
      <w:proofErr w:type="spellStart"/>
      <w:r w:rsidRPr="00A036F9">
        <w:rPr>
          <w:rFonts w:ascii="Georgia" w:eastAsia="Times New Roman" w:hAnsi="Georgia" w:cs="Times New Roman"/>
          <w:color w:val="2E2E2E"/>
          <w:sz w:val="24"/>
          <w:szCs w:val="24"/>
        </w:rPr>
        <w:t>μg</w:t>
      </w:r>
      <w:proofErr w:type="spellEnd"/>
      <w:r w:rsidRPr="00A036F9">
        <w:rPr>
          <w:rFonts w:ascii="Georgia" w:eastAsia="Times New Roman" w:hAnsi="Georgia" w:cs="Times New Roman"/>
          <w:color w:val="2E2E2E"/>
          <w:sz w:val="24"/>
          <w:szCs w:val="24"/>
        </w:rPr>
        <w:t>/mL each was added, corresponding to 20 </w:t>
      </w:r>
      <w:proofErr w:type="spellStart"/>
      <w:r w:rsidRPr="00A036F9">
        <w:rPr>
          <w:rFonts w:ascii="Georgia" w:eastAsia="Times New Roman" w:hAnsi="Georgia" w:cs="Times New Roman"/>
          <w:color w:val="2E2E2E"/>
          <w:sz w:val="24"/>
          <w:szCs w:val="24"/>
        </w:rPr>
        <w:t>μg</w:t>
      </w:r>
      <w:proofErr w:type="spellEnd"/>
      <w:r w:rsidRPr="00A036F9">
        <w:rPr>
          <w:rFonts w:ascii="Georgia" w:eastAsia="Times New Roman" w:hAnsi="Georgia" w:cs="Times New Roman"/>
          <w:color w:val="2E2E2E"/>
          <w:sz w:val="24"/>
          <w:szCs w:val="24"/>
        </w:rPr>
        <w:t>/mL when calculated to the plasma concentration. The samples were then incubated, under shaking conditions for one hour at room temperature. After the incubation, the flow-through was collected, and the affinity matrix with bound IgGs was washed four times with 150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PBS. Finally, 50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PBS containing 100 U of the IgdE (FabALACTICA; Genovis AB, Lund, Sweden) </w:t>
      </w:r>
      <w:hyperlink r:id="rId93" w:tooltip="Learn more about protease from ScienceDirect's AI-generated Topic Pages" w:history="1">
        <w:r w:rsidRPr="00A036F9">
          <w:rPr>
            <w:rFonts w:ascii="Georgia" w:eastAsia="Times New Roman" w:hAnsi="Georgia" w:cs="Times New Roman"/>
            <w:color w:val="2E2E2E"/>
            <w:sz w:val="24"/>
            <w:szCs w:val="24"/>
            <w:u w:val="single"/>
          </w:rPr>
          <w:t>protease</w:t>
        </w:r>
      </w:hyperlink>
      <w:r w:rsidRPr="00A036F9">
        <w:rPr>
          <w:rFonts w:ascii="Georgia" w:eastAsia="Times New Roman" w:hAnsi="Georgia" w:cs="Times New Roman"/>
          <w:color w:val="2E2E2E"/>
          <w:sz w:val="24"/>
          <w:szCs w:val="24"/>
        </w:rPr>
        <w:t> was added before incubating on a thermal shaker at 37 °C for &gt;16 hours. After the incubation, 10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of Ni-NTA beads were added to bind and remove the His-tagged protease, whereafter the samples were incubated for an additional 30 minutes. The flow through after centrifugation contained the Fab fragments generated from IgG1.</w:t>
      </w:r>
    </w:p>
    <w:p w14:paraId="5D8837E8" w14:textId="02D2D861" w:rsidR="00A036F9" w:rsidRPr="00A036F9" w:rsidRDefault="00307E4D" w:rsidP="00A036F9">
      <w:pPr>
        <w:spacing w:before="360" w:after="120" w:line="240" w:lineRule="auto"/>
        <w:outlineLvl w:val="3"/>
        <w:rPr>
          <w:rFonts w:ascii="Georgia" w:eastAsia="Times New Roman" w:hAnsi="Georgia" w:cs="Times New Roman"/>
          <w:color w:val="2E2E2E"/>
          <w:sz w:val="24"/>
          <w:szCs w:val="24"/>
        </w:rPr>
      </w:pPr>
      <w:r>
        <w:rPr>
          <w:rFonts w:ascii="Georgia" w:eastAsia="Times New Roman" w:hAnsi="Georgia" w:cs="Times New Roman"/>
          <w:color w:val="2E2E2E"/>
          <w:sz w:val="24"/>
          <w:szCs w:val="24"/>
        </w:rPr>
        <w:t>!!!</w:t>
      </w:r>
      <w:r w:rsidR="00A036F9" w:rsidRPr="00A036F9">
        <w:rPr>
          <w:rFonts w:ascii="Georgia" w:eastAsia="Times New Roman" w:hAnsi="Georgia" w:cs="Times New Roman"/>
          <w:color w:val="2E2E2E"/>
          <w:sz w:val="24"/>
          <w:szCs w:val="24"/>
        </w:rPr>
        <w:t>Method optimization and validation using a mixture of recombinant mAbs</w:t>
      </w:r>
    </w:p>
    <w:p w14:paraId="4DD5B465" w14:textId="088537D8"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In an array of experiments, we optimized and validated the robustness and accuracy of our IgG1 capturing approach, the generation of the Fab fragments and the analysis of the Fab LC-MS profiles. Therefore, we prepared a mixture of six IgG1 monoclonal antibodies, including the two spiked into every plasma sample subsequently analyzed. For the method optimization the 6 recombinant mAbs were added to the plasma of a single donor in different quantities: 4,000, 800, 200, 20, 2, or 0.5 ng per mAb. The mAbs used were trastuzumab (Roche, </w:t>
      </w:r>
      <w:proofErr w:type="spellStart"/>
      <w:r w:rsidRPr="00A036F9">
        <w:rPr>
          <w:rFonts w:ascii="Georgia" w:eastAsia="Times New Roman" w:hAnsi="Georgia" w:cs="Times New Roman"/>
          <w:color w:val="2E2E2E"/>
          <w:sz w:val="24"/>
          <w:szCs w:val="24"/>
        </w:rPr>
        <w:t>Penzberg</w:t>
      </w:r>
      <w:proofErr w:type="spellEnd"/>
      <w:r w:rsidRPr="00A036F9">
        <w:rPr>
          <w:rFonts w:ascii="Georgia" w:eastAsia="Times New Roman" w:hAnsi="Georgia" w:cs="Times New Roman"/>
          <w:color w:val="2E2E2E"/>
          <w:sz w:val="24"/>
          <w:szCs w:val="24"/>
        </w:rPr>
        <w:t>, Germany), alemtuzumab (Genmab, Utrecht, The Netherlands), the Fab glycosylated cetuximab, rituximab, bevacizumab, and infliximab (</w:t>
      </w:r>
      <w:proofErr w:type="spellStart"/>
      <w:r w:rsidRPr="00A036F9">
        <w:rPr>
          <w:rFonts w:ascii="Georgia" w:eastAsia="Times New Roman" w:hAnsi="Georgia" w:cs="Times New Roman"/>
          <w:color w:val="2E2E2E"/>
          <w:sz w:val="24"/>
          <w:szCs w:val="24"/>
        </w:rPr>
        <w:t>Evidentic</w:t>
      </w:r>
      <w:proofErr w:type="spellEnd"/>
      <w:r w:rsidRPr="00A036F9">
        <w:rPr>
          <w:rFonts w:ascii="Georgia" w:eastAsia="Times New Roman" w:hAnsi="Georgia" w:cs="Times New Roman"/>
          <w:color w:val="2E2E2E"/>
          <w:sz w:val="24"/>
          <w:szCs w:val="24"/>
        </w:rPr>
        <w:t xml:space="preserve">, Berlin, Germany). Fab sequences and theoretical masses of these mAbs, including the most abundant cetuximab </w:t>
      </w:r>
      <w:proofErr w:type="spellStart"/>
      <w:r w:rsidRPr="00A036F9">
        <w:rPr>
          <w:rFonts w:ascii="Georgia" w:eastAsia="Times New Roman" w:hAnsi="Georgia" w:cs="Times New Roman"/>
          <w:color w:val="2E2E2E"/>
          <w:sz w:val="24"/>
          <w:szCs w:val="24"/>
        </w:rPr>
        <w:t>glycoforms</w:t>
      </w:r>
      <w:proofErr w:type="spellEnd"/>
      <w:r w:rsidRPr="00A036F9">
        <w:rPr>
          <w:rFonts w:ascii="Georgia" w:eastAsia="Times New Roman" w:hAnsi="Georgia" w:cs="Times New Roman"/>
          <w:color w:val="2E2E2E"/>
          <w:sz w:val="24"/>
          <w:szCs w:val="24"/>
        </w:rPr>
        <w:t>, are shown in </w:t>
      </w:r>
      <w:r w:rsidR="00000000">
        <w:fldChar w:fldCharType="begin"/>
      </w:r>
      <w:r w:rsidR="00000000">
        <w:instrText>HYPERLINK "https://www.sciencedirect.com/science/article/pii/S2405471221003318?via%3Dihub" \l "mmc5"</w:instrText>
      </w:r>
      <w:r w:rsidR="00000000">
        <w:fldChar w:fldCharType="separate"/>
      </w:r>
      <w:del w:id="244" w:author="Graaf, S.C. de (Bastiaan)" w:date="2023-03-27T14:00:00Z">
        <w:r w:rsidRPr="00A036F9" w:rsidDel="00D82B7C">
          <w:rPr>
            <w:rFonts w:ascii="Georgia" w:eastAsia="Times New Roman" w:hAnsi="Georgia" w:cs="Times New Roman"/>
            <w:color w:val="0C7DBB"/>
            <w:sz w:val="24"/>
            <w:szCs w:val="24"/>
          </w:rPr>
          <w:delText>Table S1</w:delText>
        </w:r>
      </w:del>
      <w:ins w:id="245" w:author="Graaf, S.C. de (Bastiaan)" w:date="2023-03-27T14:00:00Z">
        <w:r w:rsidR="00D82B7C">
          <w:rPr>
            <w:rFonts w:ascii="Georgia" w:eastAsia="Times New Roman" w:hAnsi="Georgia" w:cs="Times New Roman"/>
            <w:color w:val="0C7DBB"/>
            <w:sz w:val="24"/>
            <w:szCs w:val="24"/>
          </w:rPr>
          <w:t>\textbf{Data \ref{tab:tabdummy3.1}}</w:t>
        </w:r>
      </w:ins>
      <w:r w:rsidR="00000000">
        <w:rPr>
          <w:rFonts w:ascii="Georgia" w:eastAsia="Times New Roman" w:hAnsi="Georgia" w:cs="Times New Roman"/>
          <w:color w:val="0C7DBB"/>
          <w:sz w:val="24"/>
          <w:szCs w:val="24"/>
        </w:rPr>
        <w:fldChar w:fldCharType="end"/>
      </w:r>
      <w:bookmarkEnd w:id="21"/>
      <w:r w:rsidRPr="00A036F9">
        <w:rPr>
          <w:rFonts w:ascii="Georgia" w:eastAsia="Times New Roman" w:hAnsi="Georgia" w:cs="Times New Roman"/>
          <w:color w:val="2E2E2E"/>
          <w:sz w:val="24"/>
          <w:szCs w:val="24"/>
        </w:rPr>
        <w:t xml:space="preserve">. All these samples were injected once, except for the </w:t>
      </w:r>
      <w:proofErr w:type="gramStart"/>
      <w:r w:rsidRPr="00A036F9">
        <w:rPr>
          <w:rFonts w:ascii="Georgia" w:eastAsia="Times New Roman" w:hAnsi="Georgia" w:cs="Times New Roman"/>
          <w:color w:val="2E2E2E"/>
          <w:sz w:val="24"/>
          <w:szCs w:val="24"/>
        </w:rPr>
        <w:t>200 ng</w:t>
      </w:r>
      <w:proofErr w:type="gramEnd"/>
      <w:r w:rsidRPr="00A036F9">
        <w:rPr>
          <w:rFonts w:ascii="Georgia" w:eastAsia="Times New Roman" w:hAnsi="Georgia" w:cs="Times New Roman"/>
          <w:color w:val="2E2E2E"/>
          <w:sz w:val="24"/>
          <w:szCs w:val="24"/>
        </w:rPr>
        <w:t xml:space="preserve"> sample which was injected three times to provide additional injection replicates.</w:t>
      </w:r>
    </w:p>
    <w:p w14:paraId="1A765CDD" w14:textId="11997B0C" w:rsidR="00A036F9" w:rsidRPr="00A036F9" w:rsidRDefault="00307E4D" w:rsidP="00A036F9">
      <w:pPr>
        <w:spacing w:before="360" w:after="120" w:line="240" w:lineRule="auto"/>
        <w:outlineLvl w:val="3"/>
        <w:rPr>
          <w:rFonts w:ascii="Georgia" w:eastAsia="Times New Roman" w:hAnsi="Georgia" w:cs="Times New Roman"/>
          <w:color w:val="2E2E2E"/>
          <w:sz w:val="24"/>
          <w:szCs w:val="24"/>
        </w:rPr>
      </w:pPr>
      <w:r>
        <w:rPr>
          <w:rFonts w:ascii="Georgia" w:eastAsia="Times New Roman" w:hAnsi="Georgia" w:cs="Times New Roman"/>
          <w:color w:val="2E2E2E"/>
          <w:sz w:val="24"/>
          <w:szCs w:val="24"/>
        </w:rPr>
        <w:t>!!!</w:t>
      </w:r>
      <w:r w:rsidR="00A036F9" w:rsidRPr="00A036F9">
        <w:rPr>
          <w:rFonts w:ascii="Georgia" w:eastAsia="Times New Roman" w:hAnsi="Georgia" w:cs="Times New Roman"/>
          <w:color w:val="2E2E2E"/>
          <w:sz w:val="24"/>
          <w:szCs w:val="24"/>
        </w:rPr>
        <w:t>LC-MS(/MS)</w:t>
      </w:r>
    </w:p>
    <w:p w14:paraId="49D5396A" w14:textId="2D813510"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Reversed-phase </w:t>
      </w:r>
      <w:hyperlink r:id="rId94" w:tooltip="Learn more about liquid chromatography from ScienceDirect's AI-generated Topic Pages" w:history="1">
        <w:r w:rsidRPr="00A036F9">
          <w:rPr>
            <w:rFonts w:ascii="Georgia" w:eastAsia="Times New Roman" w:hAnsi="Georgia" w:cs="Times New Roman"/>
            <w:color w:val="2E2E2E"/>
            <w:sz w:val="24"/>
            <w:szCs w:val="24"/>
            <w:u w:val="single"/>
          </w:rPr>
          <w:t>liquid chromatography</w:t>
        </w:r>
      </w:hyperlink>
      <w:r w:rsidRPr="00A036F9">
        <w:rPr>
          <w:rFonts w:ascii="Georgia" w:eastAsia="Times New Roman" w:hAnsi="Georgia" w:cs="Times New Roman"/>
          <w:color w:val="2E2E2E"/>
          <w:sz w:val="24"/>
          <w:szCs w:val="24"/>
        </w:rPr>
        <w:t> was performed by using a Thermo Scientific Vanquish Flex UHPLC instrument, equipped with a 1 mm x 150 mm MAbPac RP analytical column, directly coupled to an Orbitrap Fusion Lumos Tribrid (Thermo Scientific, San Jose, CA, USA) or Q Exactive HF-X mass spectrometer (Thermo Fisher Scientific, Bremen, Germany). The column preheater, as well as the analytical column chamber, were heated to 80 °C during chromatographic separation. Both samples, either containing intact Fabs or separate Fab chains, were separated over 62 min at a 150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/min flow rate. </w:t>
      </w:r>
      <w:hyperlink r:id="rId95" w:tooltip="Learn more about Gradient elution from ScienceDirect's AI-generated Topic Pages" w:history="1">
        <w:r w:rsidRPr="00A036F9">
          <w:rPr>
            <w:rFonts w:ascii="Georgia" w:eastAsia="Times New Roman" w:hAnsi="Georgia" w:cs="Times New Roman"/>
            <w:color w:val="2E2E2E"/>
            <w:sz w:val="24"/>
            <w:szCs w:val="24"/>
            <w:u w:val="single"/>
          </w:rPr>
          <w:t>Gradient elution</w:t>
        </w:r>
      </w:hyperlink>
      <w:r w:rsidRPr="00A036F9">
        <w:rPr>
          <w:rFonts w:ascii="Georgia" w:eastAsia="Times New Roman" w:hAnsi="Georgia" w:cs="Times New Roman"/>
          <w:color w:val="2E2E2E"/>
          <w:sz w:val="24"/>
          <w:szCs w:val="24"/>
        </w:rPr>
        <w:t> was achieved by using two </w:t>
      </w:r>
      <w:hyperlink r:id="rId96" w:tooltip="Learn more about mobile phases from ScienceDirect's AI-generated Topic Pages" w:history="1">
        <w:r w:rsidRPr="00A036F9">
          <w:rPr>
            <w:rFonts w:ascii="Georgia" w:eastAsia="Times New Roman" w:hAnsi="Georgia" w:cs="Times New Roman"/>
            <w:color w:val="2E2E2E"/>
            <w:sz w:val="24"/>
            <w:szCs w:val="24"/>
            <w:u w:val="single"/>
          </w:rPr>
          <w:t>mobile phases</w:t>
        </w:r>
      </w:hyperlink>
      <w:r w:rsidRPr="00A036F9">
        <w:rPr>
          <w:rFonts w:ascii="Georgia" w:eastAsia="Times New Roman" w:hAnsi="Georgia" w:cs="Times New Roman"/>
          <w:color w:val="2E2E2E"/>
          <w:sz w:val="24"/>
          <w:szCs w:val="24"/>
        </w:rPr>
        <w:t> A (0.1% HCOOH in Milli-Q) and B (0.1% HCOOH in CH</w:t>
      </w:r>
      <w:r w:rsidRPr="00A036F9">
        <w:rPr>
          <w:rFonts w:ascii="Georgia" w:eastAsia="Times New Roman" w:hAnsi="Georgia" w:cs="Times New Roman"/>
          <w:color w:val="2E2E2E"/>
          <w:sz w:val="18"/>
          <w:szCs w:val="18"/>
          <w:vertAlign w:val="subscript"/>
        </w:rPr>
        <w:t>3</w:t>
      </w:r>
      <w:r w:rsidRPr="00A036F9">
        <w:rPr>
          <w:rFonts w:ascii="Georgia" w:eastAsia="Times New Roman" w:hAnsi="Georgia" w:cs="Times New Roman"/>
          <w:color w:val="2E2E2E"/>
          <w:sz w:val="24"/>
          <w:szCs w:val="24"/>
        </w:rPr>
        <w:t xml:space="preserve">CN) and ramping up B from 10 to 25% over one minute, from 25 to 40% over 55 min, and from 40 to 95% over one minute. MS data were collected with the instrument operating in Intact Protein and </w:t>
      </w:r>
      <w:proofErr w:type="gramStart"/>
      <w:r w:rsidRPr="00A036F9">
        <w:rPr>
          <w:rFonts w:ascii="Georgia" w:eastAsia="Times New Roman" w:hAnsi="Georgia" w:cs="Times New Roman"/>
          <w:color w:val="2E2E2E"/>
          <w:sz w:val="24"/>
          <w:szCs w:val="24"/>
        </w:rPr>
        <w:t xml:space="preserve">Low </w:t>
      </w:r>
      <w:r w:rsidRPr="00A036F9">
        <w:rPr>
          <w:rFonts w:ascii="Georgia" w:eastAsia="Times New Roman" w:hAnsi="Georgia" w:cs="Times New Roman"/>
          <w:color w:val="2E2E2E"/>
          <w:sz w:val="24"/>
          <w:szCs w:val="24"/>
        </w:rPr>
        <w:lastRenderedPageBreak/>
        <w:t>Pressure</w:t>
      </w:r>
      <w:proofErr w:type="gramEnd"/>
      <w:r w:rsidRPr="00A036F9">
        <w:rPr>
          <w:rFonts w:ascii="Georgia" w:eastAsia="Times New Roman" w:hAnsi="Georgia" w:cs="Times New Roman"/>
          <w:color w:val="2E2E2E"/>
          <w:sz w:val="24"/>
          <w:szCs w:val="24"/>
        </w:rPr>
        <w:t xml:space="preserve"> mode. Spray voltage was set at 3.3 kV, capillary temperature 350 °C, probe heater temperature 100 °C, sheath gas flow 35, auxiliary gas flow 10, and source-induced dissociation was set at 15 V. The </w:t>
      </w:r>
      <w:hyperlink r:id="rId97" w:tooltip="Learn more about electrospray from ScienceDirect's AI-generated Topic Pages" w:history="1">
        <w:r w:rsidRPr="00A036F9">
          <w:rPr>
            <w:rFonts w:ascii="Georgia" w:eastAsia="Times New Roman" w:hAnsi="Georgia" w:cs="Times New Roman"/>
            <w:color w:val="2E2E2E"/>
            <w:sz w:val="24"/>
            <w:szCs w:val="24"/>
            <w:u w:val="single"/>
          </w:rPr>
          <w:t>electrospray</w:t>
        </w:r>
      </w:hyperlink>
      <w:r w:rsidRPr="00A036F9">
        <w:rPr>
          <w:rFonts w:ascii="Georgia" w:eastAsia="Times New Roman" w:hAnsi="Georgia" w:cs="Times New Roman"/>
          <w:color w:val="2E2E2E"/>
          <w:sz w:val="24"/>
          <w:szCs w:val="24"/>
        </w:rPr>
        <w:t> voltage was applied after 2 min to prevent the salts in the sample from entering the MS. Intact Fabs were recorded with a resolution setting of 7,500 (@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xml:space="preserve"> 200) in MS1, which allows for better detection of charge distributions of the large proteins (&gt; 30 kDa) </w:t>
      </w:r>
      <w:bookmarkStart w:id="246" w:name="bbib50"/>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{"citationItems":[{"id":"ITEM-1","itemData":{"DOI":"10.1038/S41467-018-04853-X","ISSN":"20411723","PMID":"29950687","abstract":"Biomolecular mass spectrometry has matured strongly over the past decades and has now reached a stage where it can provide deep insights into the structure and composition of large cellular assemblies. Here, we describe a three-tiered hybrid mass spectrometry approach that enables the dissection of macromolecular complexes in order to complement structural studies. To demonstrate the capabilities of the approach, we investigate ribosomes, large ribonucleoprotein particles consisting of a multitude of protein and RNA subunits. We identify sites of sequence processing, protein post-translational modifications, and the assembly and stoichiometry of individual ribosomal proteins in four distinct ribosomal particles of bacterial, plant and human origin. Amongst others, we report extensive cysteine methylation in the zinc finger domain of the human S27 protein, the heptameric stoichiometry of the chloroplastic stalk complex, the heterogeneous composition of human 40S ribosomal subunits and their association to the CrPV, and HCV internal ribosome entry site RNAs.","author":[{"dropping-particle":"","family":"Waterbeemd","given":"Michiel","non-dropping-particle":"Van De","parse-names":false,"suffix":""},{"dropping-particle":"","family":"Tamara","given":"Sem","non-dropping-particle":"","parse-names":false,"suffix":""},{"dropping-particle":"","family":"Fort","given":"Kyle L.","non-dropping-particle":"","parse-names":false,"suffix":""},{"dropping-particle":"","family":"Damoc","given":"Eugen","non-dropping-particle":"","parse-names":false,"suffix":""},{"dropping-particle":"","family":"Franc","given":"Vojtech","non-dropping-particle":"","parse-names":false,"suffix":""},{"dropping-particle":"","family":"Bieri","given":"Philipp","non-dropping-particle":"","parse-names":false,"suffix":""},{"dropping-particle":"","family":"Itten","given":"Martin","non-dropping-particle":"","parse-names":false,"suffix":""},{"dropping-particle":"","family":"Makarov","given":"Alexander","non-dropping-particle":"","parse-names":false,"suffix":""},{"dropping-particle":"","family":"Ban","given":"Nenad","non-dropping-particle":"","parse-names":false,"suffix":""},{"dropping-particle":"","family":"Heck","given":"Albert J.R.","non-dropping-particle":"","parse-names":false,"suffix":""}],"container-title":"Nature Communications","id":"ITEM-1","issue":"1","issued":{"date-parts":[["2018","12","1"]]},"publisher":"Nature Publishing Group","title":"Dissecting ribosomal particles throughout the kingdoms of life using advanced hybrid mass spectrometry methods","type":"article-journal","volume":"9"},"uris":["http://www.mendeley.com/documents/?uuid=b6d4827b-5511-4de8-9584-b45190f1347c"]}],"mendeley":{"formattedCitation":"\\cite{Van De Waterbeemd2018Dissecting ribosomal particles throughout the kingdoms of life using advanced hybrid mass spectrometry methods}","plainTextFormattedCitation":"\\cite{Van De Waterbeemd2018Dissecting ribosomal particles throughout the kingdoms of life using advanced hybrid mass spectrometry methods}","previouslyFormattedCitation":"&lt;sup&gt;49&lt;/sup&gt;"},"properties":{"noteIndex":0},"schema":"https://github.com/citation-style-language/schema/raw/master/csl-citation.json"}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\cite{Van De Waterbeemd2018Dissecting ribosomal particles throughout the kingdoms of life using advanced hybrid mass spectrometry methods}</w:t>
      </w:r>
      <w:r w:rsidR="00AD3C64">
        <w:rPr>
          <w:rFonts w:ascii="Georgia" w:eastAsia="Times New Roman" w:hAnsi="Georgia" w:cs="Times New Roman"/>
          <w:color w:val="2E2E2E"/>
          <w:sz w:val="24"/>
          <w:szCs w:val="24"/>
        </w:rPr>
        <w:fldChar w:fldCharType="end"/>
      </w:r>
      <w:bookmarkEnd w:id="246"/>
      <w:r w:rsidRPr="00A036F9">
        <w:rPr>
          <w:rFonts w:ascii="Georgia" w:eastAsia="Times New Roman" w:hAnsi="Georgia" w:cs="Times New Roman"/>
          <w:color w:val="2E2E2E"/>
          <w:sz w:val="24"/>
          <w:szCs w:val="24"/>
        </w:rPr>
        <w:t>. Separate Fab chains were analyzed with a resolution setting of 120,000 (@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xml:space="preserve"> 200) in MS1, which allows for more accurate mass detection of smaller proteins (&lt; 30 kDa). MS1 scans were acquired in a range of 500-3,000 Th with the 250% AGC target and a maximum injection time set to either 50 ms for the 7,500 resolution or 250 ms for the 120,000 </w:t>
      </w:r>
      <w:proofErr w:type="gramStart"/>
      <w:r w:rsidRPr="00A036F9">
        <w:rPr>
          <w:rFonts w:ascii="Georgia" w:eastAsia="Times New Roman" w:hAnsi="Georgia" w:cs="Times New Roman"/>
          <w:color w:val="2E2E2E"/>
          <w:sz w:val="24"/>
          <w:szCs w:val="24"/>
        </w:rPr>
        <w:t>resolution</w:t>
      </w:r>
      <w:proofErr w:type="gramEnd"/>
      <w:r w:rsidRPr="00A036F9">
        <w:rPr>
          <w:rFonts w:ascii="Georgia" w:eastAsia="Times New Roman" w:hAnsi="Georgia" w:cs="Times New Roman"/>
          <w:color w:val="2E2E2E"/>
          <w:sz w:val="24"/>
          <w:szCs w:val="24"/>
        </w:rPr>
        <w:t>. In MS1, 2 </w:t>
      </w:r>
      <w:proofErr w:type="spellStart"/>
      <w:r w:rsidRPr="00A036F9">
        <w:rPr>
          <w:rFonts w:ascii="Georgia" w:eastAsia="Times New Roman" w:hAnsi="Georgia" w:cs="Times New Roman"/>
          <w:color w:val="2E2E2E"/>
          <w:sz w:val="24"/>
          <w:szCs w:val="24"/>
        </w:rPr>
        <w:t>μscans</w:t>
      </w:r>
      <w:proofErr w:type="spellEnd"/>
      <w:r w:rsidRPr="00A036F9">
        <w:rPr>
          <w:rFonts w:ascii="Georgia" w:eastAsia="Times New Roman" w:hAnsi="Georgia" w:cs="Times New Roman"/>
          <w:color w:val="2E2E2E"/>
          <w:sz w:val="24"/>
          <w:szCs w:val="24"/>
        </w:rPr>
        <w:t xml:space="preserve"> were recorded for the 7,500 resolution and 5 </w:t>
      </w:r>
      <w:proofErr w:type="spellStart"/>
      <w:r w:rsidRPr="00A036F9">
        <w:rPr>
          <w:rFonts w:ascii="Georgia" w:eastAsia="Times New Roman" w:hAnsi="Georgia" w:cs="Times New Roman"/>
          <w:color w:val="2E2E2E"/>
          <w:sz w:val="24"/>
          <w:szCs w:val="24"/>
        </w:rPr>
        <w:t>μscans</w:t>
      </w:r>
      <w:proofErr w:type="spellEnd"/>
      <w:r w:rsidRPr="00A036F9">
        <w:rPr>
          <w:rFonts w:ascii="Georgia" w:eastAsia="Times New Roman" w:hAnsi="Georgia" w:cs="Times New Roman"/>
          <w:color w:val="2E2E2E"/>
          <w:sz w:val="24"/>
          <w:szCs w:val="24"/>
        </w:rPr>
        <w:t xml:space="preserve"> for the 120,000 resolution per scan. Data-dependent mode was defined by the number of scans: single scan for intact Fabs and two scans for separate Fab chains. In both cases, MS/MS scans were acquired with a resolution of 120,000, a maximum injection time of 500 ms, a 1,000% AGC target, and 5 </w:t>
      </w:r>
      <w:proofErr w:type="spellStart"/>
      <w:r w:rsidRPr="00A036F9">
        <w:rPr>
          <w:rFonts w:ascii="Georgia" w:eastAsia="Times New Roman" w:hAnsi="Georgia" w:cs="Times New Roman"/>
          <w:color w:val="2E2E2E"/>
          <w:sz w:val="24"/>
          <w:szCs w:val="24"/>
        </w:rPr>
        <w:t>μscans</w:t>
      </w:r>
      <w:proofErr w:type="spellEnd"/>
      <w:r w:rsidRPr="00A036F9">
        <w:rPr>
          <w:rFonts w:ascii="Georgia" w:eastAsia="Times New Roman" w:hAnsi="Georgia" w:cs="Times New Roman"/>
          <w:color w:val="2E2E2E"/>
          <w:sz w:val="24"/>
          <w:szCs w:val="24"/>
        </w:rPr>
        <w:t xml:space="preserve"> averaged and recorded per scan. The ions of interest were mass-selected by quadrupole in a 4 Th isolation window and accumulated to the AGC target prior to fragmentation. The electron-transfer dissociation (ETD) was performed using the following settings: 16 ms reaction time, a maximum injection time of 200 ms, and the AGC target of 1e6 for the ETD reagent. For the data-dependent MS/MS acquisition strategy, the intensity threshold was set to 2e5 of minimum precursor intensity. MS/MS scans were recorded in the range of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 350-5,000 Th using high mass range quadrupole isolation.</w:t>
      </w:r>
    </w:p>
    <w:p w14:paraId="14087B04" w14:textId="71CAD8F4" w:rsidR="00A036F9" w:rsidRPr="00A036F9" w:rsidRDefault="00307E4D" w:rsidP="00A036F9">
      <w:pPr>
        <w:spacing w:before="360" w:after="120" w:line="240" w:lineRule="auto"/>
        <w:outlineLvl w:val="3"/>
        <w:rPr>
          <w:rFonts w:ascii="Georgia" w:eastAsia="Times New Roman" w:hAnsi="Georgia" w:cs="Times New Roman"/>
          <w:color w:val="2E2E2E"/>
          <w:sz w:val="24"/>
          <w:szCs w:val="24"/>
        </w:rPr>
      </w:pPr>
      <w:r>
        <w:rPr>
          <w:rFonts w:ascii="Georgia" w:eastAsia="Times New Roman" w:hAnsi="Georgia" w:cs="Times New Roman"/>
          <w:color w:val="2E2E2E"/>
          <w:sz w:val="24"/>
          <w:szCs w:val="24"/>
        </w:rPr>
        <w:t>!!!</w:t>
      </w:r>
      <w:r w:rsidR="00A036F9" w:rsidRPr="00A036F9">
        <w:rPr>
          <w:rFonts w:ascii="Georgia" w:eastAsia="Times New Roman" w:hAnsi="Georgia" w:cs="Times New Roman"/>
          <w:color w:val="2E2E2E"/>
          <w:sz w:val="24"/>
          <w:szCs w:val="24"/>
        </w:rPr>
        <w:t>Clonal profiling data analysis</w:t>
      </w:r>
    </w:p>
    <w:p w14:paraId="24640453" w14:textId="34D56C42"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Masses were retrieved from the generated RAW files using BioPharmaFinder 3.2 (Thermo Scientific). Deconvolution was performed using the ReSpect algorithm between 5 and 57 min using 0.1 min sliding window with 50% offset and a merge tolerance of 50 ppm, with noise rejection set at 95%. The output mass range was set at 10,000 to 100,000 with a target mass of 48,000 and mass tolerance of 30 ppm. Charge states between 10 and 60 were included, and the Intact Protein peak model was selected. Further data analysis was performed using Python 3.8.10 (with libraries: Pandas 1.2.4 </w:t>
      </w:r>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{"citationItems":[{"id":"ITEM-1","itemData":{"DOI":"10.25080/MAJORA-92BF1922-00A","abstract":"In this paper we are concerned with the practical issues of working with data sets common to finance, statistics, and other related fields. pandas is a new library which aims to facilitate working with these data sets and to provide a set of fundamental building blocks for implementing statistical models. We will discuss specific design issues encountered in the course of developing pandas with relevant examples and some comparisons with the R language. We conclude by discussing possible future directions for statistical computing and data analysis using Python.","author":[{"dropping-particle":"","family":"McKinney","given":"Wes","non-dropping-particle":"","parse-names":false,"suffix":""}],"container-title":"Proceedings of the 9th Python in Science Conference","id":"ITEM-1","issued":{"date-parts":[["2010"]]},"page":"56-61","publisher":"SciPy","title":"Data Structures for Statistical Computing in Python","type":"article-journal"},"uris":["http://www.mendeley.com/documents/?uuid=baadd9e4-78ac-4f02-b874-368927dc40c7"]}],"mendeley":{"formattedCitation":"\\cite{McKinney2010Data Structures for Statistical Computing in Python}","plainTextFormattedCitation":"\\cite{McKinney2010Data Structures for Statistical Computing in Python}","previouslyFormattedCitation":"&lt;sup&gt;50&lt;/sup&gt;"},"properties":{"noteIndex":0},"schema":"https://github.com/citation-style-language/schema/raw/master/csl-citation.json"}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\cite{McKinney2010Data Structures for Statistical Computing in Python}</w:t>
      </w:r>
      <w:r w:rsidR="00AD3C64">
        <w:rPr>
          <w:rFonts w:ascii="Georgia" w:eastAsia="Times New Roman" w:hAnsi="Georgia" w:cs="Times New Roman"/>
          <w:color w:val="2E2E2E"/>
          <w:sz w:val="24"/>
          <w:szCs w:val="24"/>
        </w:rPr>
        <w:fldChar w:fldCharType="end"/>
      </w:r>
      <w:bookmarkEnd w:id="221"/>
      <w:r w:rsidRPr="00A036F9">
        <w:rPr>
          <w:rFonts w:ascii="Georgia" w:eastAsia="Times New Roman" w:hAnsi="Georgia" w:cs="Times New Roman"/>
          <w:color w:val="2E2E2E"/>
          <w:sz w:val="24"/>
          <w:szCs w:val="24"/>
        </w:rPr>
        <w:t xml:space="preserve">, </w:t>
      </w:r>
      <w:proofErr w:type="spellStart"/>
      <w:r w:rsidRPr="00A036F9">
        <w:rPr>
          <w:rFonts w:ascii="Georgia" w:eastAsia="Times New Roman" w:hAnsi="Georgia" w:cs="Times New Roman"/>
          <w:color w:val="2E2E2E"/>
          <w:sz w:val="24"/>
          <w:szCs w:val="24"/>
        </w:rPr>
        <w:t>Numpy</w:t>
      </w:r>
      <w:proofErr w:type="spellEnd"/>
      <w:r w:rsidRPr="00A036F9">
        <w:rPr>
          <w:rFonts w:ascii="Georgia" w:eastAsia="Times New Roman" w:hAnsi="Georgia" w:cs="Times New Roman"/>
          <w:color w:val="2E2E2E"/>
          <w:sz w:val="24"/>
          <w:szCs w:val="24"/>
        </w:rPr>
        <w:t xml:space="preserve"> 1.20.2 </w:t>
      </w:r>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{"citationItems":[{"id":"ITEM-1","itemData":{"DOI":"10.1109/MCSE.2011.37","ISSN":"15219615","abstract":"In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 © 2011 IEEE.","author":[{"dropping-particle":"","family":"Walt","given":"Stéfan","non-dropping-particle":"Van Der","parse-names":false,"suffix":""},{"dropping-particle":"","family":"Colbert","given":"S. Chris","non-dropping-particle":"","parse-names":false,"suffix":""},{"dropping-particle":"","family":"Varoquaux","given":"Gaël","non-dropping-particle":"","parse-names":false,"suffix":""}],"container-title":"Computing in Science and Engineering","id":"ITEM-1","issue":"2","issued":{"date-parts":[["2011","3"]]},"page":"22-30","title":"The NumPy array: A structure for efficient numerical computation","type":"article-journal","volume":"13"},"uris":["http://www.mendeley.com/documents/?uuid=67f44255-6f5c-408b-a21e-638e49d74f61"]}],"mendeley":{"formattedCitation":"\\cite{Van Der Walt2011The NumPy array: A structure for efficient numerical computation}","plainTextFormattedCitation":"\\cite{Van Der Walt2011The NumPy array: A structure for efficient numerical computation}","previouslyFormattedCitation":"&lt;sup&gt;51&lt;/sup&gt;"},"properties":{"noteIndex":0},"schema":"https://github.com/citation-style-language/schema/raw/master/csl-citation.json"}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\cite{Van Der Walt2011The NumPy array: A structure for efficient numerical computation}</w:t>
      </w:r>
      <w:r w:rsidR="00AD3C64">
        <w:rPr>
          <w:rFonts w:ascii="Georgia" w:eastAsia="Times New Roman" w:hAnsi="Georgia" w:cs="Times New Roman"/>
          <w:color w:val="2E2E2E"/>
          <w:sz w:val="24"/>
          <w:szCs w:val="24"/>
        </w:rPr>
        <w:fldChar w:fldCharType="end"/>
      </w:r>
      <w:bookmarkEnd w:id="222"/>
      <w:r w:rsidRPr="00A036F9">
        <w:rPr>
          <w:rFonts w:ascii="Georgia" w:eastAsia="Times New Roman" w:hAnsi="Georgia" w:cs="Times New Roman"/>
          <w:color w:val="2E2E2E"/>
          <w:sz w:val="24"/>
          <w:szCs w:val="24"/>
        </w:rPr>
        <w:t xml:space="preserve">, </w:t>
      </w:r>
      <w:proofErr w:type="spellStart"/>
      <w:r w:rsidRPr="00A036F9">
        <w:rPr>
          <w:rFonts w:ascii="Georgia" w:eastAsia="Times New Roman" w:hAnsi="Georgia" w:cs="Times New Roman"/>
          <w:color w:val="2E2E2E"/>
          <w:sz w:val="24"/>
          <w:szCs w:val="24"/>
        </w:rPr>
        <w:t>Scipy</w:t>
      </w:r>
      <w:proofErr w:type="spellEnd"/>
      <w:r w:rsidRPr="00A036F9">
        <w:rPr>
          <w:rFonts w:ascii="Georgia" w:eastAsia="Times New Roman" w:hAnsi="Georgia" w:cs="Times New Roman"/>
          <w:color w:val="2E2E2E"/>
          <w:sz w:val="24"/>
          <w:szCs w:val="24"/>
        </w:rPr>
        <w:t xml:space="preserve"> 1.6.2 </w:t>
      </w:r>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{"citationItems":[{"id":"ITEM-1","itemData":{"DOI":"10.1038/S41592-019-0686-2","ISSN":"15487105","PMID":"32015543","abstract":"SciPy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author":[{"dropping-particle":"","family":"Virtanen","given":"Pauli","non-dropping-particle":"","parse-names":false,"suffix":""},{"dropping-particle":"","family":"Gommers","given":"Ralf","non-dropping-particle":"","parse-names":false,"suffix":""},{"dropping-particle":"","family":"Oliphant","given":"Travis E.","non-dropping-particle":"","parse-names":false,"suffix":""},{"dropping-particle":"","family":"Haberland","given":"Matt","non-dropping-particle":"","parse-names":false,"suffix":""},{"dropping-particle":"","family":"Reddy","given":"Tyler","non-dropping-particle":"","parse-names":false,"suffix":""},{"dropping-particle":"","family":"Cournapeau","given":"David","non-dropping-particle":"","parse-names":false,"suffix":""},{"dropping-particle":"","family":"Burovski","given":"Evgeni","non-dropping-particle":"","parse-names":false,"suffix":""},{"dropping-particle":"","family":"Peterson","given":"Pearu","non-dropping-particle":"","parse-names":false,"suffix":""},{"dropping-particle":"","family":"Weckesser","given":"Warren","non-dropping-particle":"","parse-names":false,"suffix":""},{"dropping-particle":"","family":"Bright","given":"Jonathan","non-dropping-particle":"","parse-names":false,"suffix":""},{"dropping-particle":"","family":"Walt","given":"Stéfan J.","non-dropping-particle":"van der","parse-names":false,"suffix":""},{"dropping-particle":"","family":"Brett","given":"Matthew","non-dropping-particle":"","parse-names":false,"suffix":""},{"dropping-particle":"","family":"Wilson","given":"Joshua","non-dropping-particle":"","parse-names":false,"suffix":""},{"dropping-particle":"","family":"Millman","given":"K. Jarrod","non-dropping-particle":"","parse-names":false,"suffix":""},{"dropping-particle":"","family":"Mayorov","given":"Nikolay","non-dropping-particle":"","parse-names":false,"suffix":""},{"dropping-particle":"","family":"Nelson","given":"Andrew R.J.","non-dropping-particle":"","parse-names":false,"suffix":""},{"dropping-particle":"","family":"Jones","given":"Eric","non-dropping-particle":"","parse-names":false,"suffix":""},{"dropping-particle":"","family":"Kern","given":"Robert","non-dropping-particle":"","parse-names":false,"suffix":""},{"dropping-particle":"","family":"Larson","given":"Eric","non-dropping-particle":"","parse-names":false,"suffix":""},{"dropping-particle":"","family":"Carey","given":"C. J.","non-dropping-particle":"","parse-names":false,"suffix":""},{"dropping-particle":"","family":"Polat","given":"İlhan","non-dropping-particle":"","parse-names":false,"suffix":""},{"dropping-particle":"","family":"Feng","given":"Yu","non-dropping-particle":"","parse-names":false,"suffix":""},{"dropping-particle":"","family":"Moore","given":"Eric W.","non-dropping-particle":"","parse-names":false,"suffix":""},{"dropping-particle":"","family":"VanderPlas","given":"Jake","non-dropping-particle":"","parse-names":false,"suffix":""},{"dropping-particle":"","family":"Laxalde","given":"Denis","non-dropping-particle":"","parse-names":false,"suffix":""},{"dropping-particle":"","family":"Perktold","given":"Josef","non-dropping-particle":"","parse-names":false,"suffix":""},{"dropping-particle":"","family":"Cimrman","given":"Robert","non-dropping-particle":"","parse-names":false,"suffix":""},{"dropping-particle":"","family":"Henriksen","given":"Ian","non-dropping-particle":"","parse-names":false,"suffix":""},{"dropping-particle":"","family":"Quintero","given":"E. A.","non-dropping-particle":"","parse-names":false,"suffix":""},{"dropping-particle":"","family":"Harris","given":"Charles R.","non-dropping-particle":"","parse-names":false,"suffix":""},{"dropping-particle":"","family":"Archibald","given":"Anne M.","non-dropping-particle":"","parse-names":false,"suffix":""},{"dropping-particle":"","family":"Ribeiro","given":"Antônio H.","non-dropping-particle":"","parse-names":false,"suffix":""},{"dropping-particle":"","family":"Pedregosa","given":"Fabian","non-dropping-particle":"","parse-names":false,"suffix":""},{"dropping-particle":"","family":"Mulbregt","given":"Paul","non-dropping-particle":"van","parse-names":false,"suffix":""},{"dropping-particle":"","family":"Vijaykumar","given":"Aditya","non-dropping-particle":"","parse-names":false,"suffix":""},{"dropping-particle":"Pietro","family":"Bardelli","given":"Alessandro","non-dropping-particle":"","parse-names":false,"suffix":""},{"dropping-particle":"","family":"Rothberg","given":"Alex","non-dropping-particle":"","parse-names":false,"suffix":""},{"dropping-particle":"","family":"Hilboll","given":"Andreas","non-dropping-particle":"","parse-names":false,"suffix":""},{"dropping-particle":"","family":"Kloeckner","given":"Andreas","non-dropping-particle":"","parse-names":false,"suffix":""},{"dropping-particle":"","family":"Scopatz","given":"Anthony","non-dropping-particle":"","parse-names":false,"suffix":""},{"dropping-particle":"","family":"Lee","given":"Antony","non-dropping-particle":"","parse-names":false,"suffix":""},{"dropping-particle":"","family":"Rokem","given":"Ariel","non-dropping-particle":"","parse-names":false,"suffix":""},{"dropping-particle":"","family":"Woods","given":"C. Nathan","non-dropping-particle":"","parse-names":false,"suffix":""},{"dropping-particle":"","family":"Fulton","given":"Chad","non-dropping-particle":"","parse-names":false,"suffix":""},{"dropping-particle":"","family":"Masson","given":"Charles","non-dropping-particle":"","parse-names":false,"suffix":""},{"dropping-particle":"","family":"Häggström","given":"Christian","non-dropping-particle":"","parse-names":false,"suffix":""},{"dropping-particle":"","family":"Fitzgerald","given":"Clark","non-dropping-particle":"","parse-names":false,"suffix":""},{"dropping-particle":"","family":"Nicholson","given":"David A.","non-dropping-particle":"","parse-names":false,"suffix":""},{"dropping-particle":"","family":"Hagen","given":"David R.","non-dropping-particle":"","parse-names":false,"suffix":""},{"dropping-particle":"V.","family":"Pasechnik","given":"Dmitrii","non-dropping-particle":"","parse-names":false,"suffix":""},{"dropping-particle":"","family":"Olivetti","given":"Emanuele","non-dropping-particle":"","parse-names":false,"suffix":""},{"dropping-particle":"","family":"Martin","given":"Eric","non-dropping-particle":"","parse-names":false,"suffix":""},{"dropping-particle":"","family":"Wieser","given":"Eric","non-dropping-particle":"","parse-names":false,"suffix":""},{"dropping-particle":"","family":"Silva","given":"Fabrice","non-dropping-particle":"","parse-names":false,"suffix":""},{"dropping-particle":"","family":"Lenders","given":"Felix","non-dropping-particle":"","parse-names":false,"suffix":""},{"dropping-particle":"","family":"Wilhelm","given":"Florian","non-dropping-particle":"","parse-names":false,"suffix":""},{"dropping-particle":"","family":"Young","given":"G.","non-dropping-particle":"","parse-names":false,"suffix":""},{"dropping-particle":"","family":"Price","given":"Gavin A.","non-dropping-particle":"","parse-names":false,"suffix":""},{"dropping-particle":"","family":"Ingold","given":"Gert Ludwig","non-dropping-particle":"","parse-names":false,"suffix":""},{"dropping-particle":"","family":"Allen","given":"Gregory E.","non-dropping-particle":"","parse-names":false,"suffix":""},{"dropping-particle":"","family":"Lee","given":"Gregory R.","non-dropping-particle":"","parse-names":false,"suffix":""},{"dropping-particle":"","family":"Audren","given":"Hervé","non-dropping-particle":"","parse-names":false,"suffix":""},{"dropping-particle":"","family":"Probst","given":"Irvin","non-dropping-particle":"","parse-names":false,"suffix":""},{"dropping-particle":"","family":"Dietrich","given":"Jörg P.","non-dropping-particle":"","parse-names":false,"suffix":""},{"dropping-particle":"","family":"Silterra","given":"Jacob","non-dropping-particle":"","parse-names":false,"suffix":""},{"dropping-particle":"","family":"Webber","given":"James T.","non-dropping-particle":"","parse-names":false,"suffix":""},{"dropping-particle":"","family":"Slavič","given":"Janko","non-dropping-particle":"","parse-names":false,"suffix":""},{"dropping-particle":"","family":"Nothman","given":"Joel","non-dropping-particle":"","parse-names":false,"suffix":""},{"dropping-particle":"","family":"Buchner","given":"Johannes","non-dropping-particle":"","parse-names":false,"suffix":""},{"dropping-particle":"","family":"Kulick","given":"Johannes","non-dropping-particle":"","parse-names":false,"suffix":""},{"dropping-particle":"","family":"Schönberger","given":"Johannes L.","non-dropping-particle":"","parse-names":false,"suffix":""},{"dropping-particle":"","family":"Miranda Cardoso","given":"José Vinícius","non-dropping-particle":"de","parse-names":false,"suffix":""},{"dropping-particle":"","family":"Reimer","given":"Joscha","non-dropping-particle":"","parse-names":false,"suffix":""},{"dropping-particle":"","family":"Harrington","given":"Joseph","non-dropping-particle":"","parse-names":false,"suffix":""},{"dropping-particle":"","family":"Rodríguez","given":"Juan Luis Cano","non-dropping-particle":"","parse-names":false,"suffix":""},{"dropping-particle":"","family":"Nunez-Iglesias","given":"Juan","non-dropping-particle":"","parse-names":false,"suffix":""},{"dropping-particle":"","family":"Kuczynski","given":"Justin","non-dropping-particle":"","parse-names":false,"suffix":""},{"dropping-particle":"","family":"Tritz","given":"Kevin","non-dropping-particle":"","parse-names":false,"suffix":""},{"dropping-particle":"","family":"Thoma","given":"Martin","non-dropping-particle":"","parse-names":false,"suffix":""},{"dropping-particle":"","family":"Newville","given":"Matthew","non-dropping-particle":"","parse-names":false,"suffix":""},{"dropping-particle":"","family":"Kümmerer","given":"Matthias","non-dropping-particle":"","parse-names":false,"suffix":""},{"dropping-particle":"","family":"Bolingbroke","given":"Maximilian","non-dropping-particle":"","parse-names":false,"suffix":""},{"dropping-particle":"","family":"Tartre","given":"Michael","non-dropping-particle":"","parse-names":false,"suffix":""},{"dropping-particle":"","family":"Pak","given":"Mikhail","non-dropping-particle":"","parse-names":false,"suffix":""},{"dropping-particle":"","family":"Smith","given":"Nathaniel J.","non-dropping-particle":"","parse-names":false,"suffix":""},{"dropping-particle":"","family":"Nowaczyk","given":"Nikolai","non-dropping-particle":"","parse-names":false,"suffix":""},{"dropping-particle":"","family":"Shebanov","given":"Nikolay","non-dropping-particle":"","parse-names":false,"suffix":""},{"dropping-particle":"","family":"Pavlyk","given":"Oleksandr","non-dropping-particle":"","parse-names":false,"suffix":""},{"dropping-particle":"","family":"Brodtkorb","given":"Per A.","non-dropping-particle":"","parse-names":false,"suffix":""},{"dropping-particle":"","family":"Lee","given":"Perry","non-dropping-particle":"","parse-names":false,"suffix":""},{"dropping-particle":"","family":"McGibbon","given":"Robert T.","non-dropping-particle":"","parse-names":false,"suffix":""},{"dropping-particle":"","family":"Feldbauer","given":"Roman","non-dropping-particle":"","parse-names":false,"suffix":""},{"dropping-particle":"","family":"Lewis","given":"Sam","non-dropping-particle":"","parse-names":false,"suffix":""},{"dropping-particle":"","family":"Tygier","given":"Sam","non-dropping-particle":"","parse-names":false,"suffix":""},{"dropping-particle":"","family":"Sievert","given":"Scott","non-dropping-particle":"","parse-names":false,"suffix":""},{"dropping-particle":"","family":"Vigna","given":"Sebastiano","non-dropping-particle":"","parse-names":false,"suffix":""},{"dropping-particle":"","family":"Peterson","given":"Stefan","non-dropping-particle":"","parse-names":false,"suffix":""},{"dropping-particle":"","family":"More","given":"Surhud","non-dropping-particle":"","parse-names":false,"suffix":""},{"dropping-particle":"","family":"Pudlik","given":"Tadeusz","non-dropping-particle":"","parse-names":false,"suffix":""},{"dropping-particle":"","family":"Oshima","given":"Takuya","non-dropping-particle":"","parse-names":false,"suffix":""},{"dropping-particle":"","family":"Pingel","given":"Thomas J.","non-dropping-particle":"","parse-names":false,"suffix":""},{"dropping-particle":"","family":"Robitaille","given":"Thomas P.","non-dropping-particle":"","parse-names":false,"suffix":""},{"dropping-particle":"","family":"Spura","given":"Thomas","non-dropping-particle":"","parse-names":false,"suffix":""},{"dropping-particle":"","family":"Jones","given":"Thouis R.","non-dropping-particle":"","parse-names":false,"suffix":""},{"dropping-particle":"","family":"Cera","given":"Tim","non-dropping-particle":"","parse-names":false,"suffix":""},{"dropping-particle":"","family":"Leslie","given":"Tim","non-dropping-particle":"","parse-names":false,"suffix":""},{"dropping-particle":"","family":"Zito","given":"Tiziano","non-dropping-particle":"","parse-names":false,"suffix":""},{"dropping-particle":"","family":"Krauss","given":"Tom","non-dropping-particle":"","parse-names":false,"suffix":""},{"dropping-particle":"","family":"Upadhyay","given":"Utkarsh","non-dropping-particle":"","parse-names":false,"suffix":""},{"dropping-particle":"","family":"Halchenko","given":"Yaroslav O.","non-dropping-particle":"","parse-names":false,"suffix":""},{"dropping-particle":"","family":"Vázquez-Baeza","given":"Yoshiki","non-dropping-particle":"","parse-names":false,"suffix":""}],"container-title":"Nature Methods","id":"ITEM-1","issue":"3","issued":{"date-parts":[["2020","3","1"]]},"page":"261-272","publisher":"Nature Research","title":"SciPy 1.0: fundamental algorithms for scientific computing in Python","type":"article-journal","volume":"17"},"uris":["http://www.mendeley.com/documents/?uuid=ab0386be-8229-4b4e-846e-f860d6520342"]}],"mendeley":{"formattedCitation":"\\cite{Virtanen2020SciPy 1.0: fundamental algorithms for scientific computing in Python}","plainTextFormattedCitation":"\\cite{Virtanen2020SciPy 1.0: fundamental algorithms for scientific computing in Python}","previouslyFormattedCitation":"&lt;sup&gt;52&lt;/sup&gt;"},"properties":{"noteIndex":0},"schema":"https://github.com/citation-style-language/schema/raw/master/csl-citation.json"}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\cite{Virtanen2020SciPy 1.0: fundamental algorithms for scientific computing in Python}</w:t>
      </w:r>
      <w:r w:rsidR="00AD3C64">
        <w:rPr>
          <w:rFonts w:ascii="Georgia" w:eastAsia="Times New Roman" w:hAnsi="Georgia" w:cs="Times New Roman"/>
          <w:color w:val="2E2E2E"/>
          <w:sz w:val="24"/>
          <w:szCs w:val="24"/>
        </w:rPr>
        <w:fldChar w:fldCharType="end"/>
      </w:r>
      <w:bookmarkEnd w:id="223"/>
      <w:r w:rsidRPr="00A036F9">
        <w:rPr>
          <w:rFonts w:ascii="Georgia" w:eastAsia="Times New Roman" w:hAnsi="Georgia" w:cs="Times New Roman"/>
          <w:color w:val="2E2E2E"/>
          <w:sz w:val="24"/>
          <w:szCs w:val="24"/>
        </w:rPr>
        <w:t xml:space="preserve">, Matplotlib 3.3.4 </w:t>
      </w:r>
      <w:r w:rsidR="00AD3C6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{"citationItems":[{"id":"ITEM-1","itemData":{"DOI":"10.1109/MCSE.2007.55","ISSN":"15219615","author":[{"dropping-particle":"","family":"Hunter","given":"John D.","non-dropping-particle":"","parse-names":false,"suffix":""}],"container-title":"Computing in Science and Engineering","id":"ITEM-1","issue":"3","issued":{"date-parts":[["2007"]]},"page":"90-95","publisher":"IEEE Computer Society","title":"Matplotlib: A 2D graphics environment","type":"article-journal","volume":"9"},"uris":["http://www.mendeley.com/documents/?uuid=a6989874-1a88-417a-a084-f2c0ce76040c"]}],"mendeley":{"formattedCitation":"\\cite{Hunter2007Matplotlib: A 2D graphics environment}","plainTextFormattedCitation":"\\cite{Hunter2007Matplotlib: A 2D graphics environment}","previouslyFormattedCitation":"&lt;sup&gt;53&lt;/sup&gt;"},"properties":{"noteIndex":0},"schema":"https://github.com/citation-style-language/schema/raw/master/csl-citation.json"}</w:instrText>
      </w:r>
      <w:r w:rsidR="00AD3C6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\cite{Hunter2007Matplotlib: A 2D graphics environment}</w:t>
      </w:r>
      <w:r w:rsidR="00AD3C64">
        <w:rPr>
          <w:rFonts w:ascii="Georgia" w:eastAsia="Times New Roman" w:hAnsi="Georgia" w:cs="Times New Roman"/>
          <w:color w:val="2E2E2E"/>
          <w:sz w:val="24"/>
          <w:szCs w:val="24"/>
        </w:rPr>
        <w:fldChar w:fldCharType="end"/>
      </w:r>
      <w:bookmarkEnd w:id="224"/>
      <w:r w:rsidRPr="00A036F9">
        <w:rPr>
          <w:rFonts w:ascii="Georgia" w:eastAsia="Times New Roman" w:hAnsi="Georgia" w:cs="Times New Roman"/>
          <w:color w:val="2E2E2E"/>
          <w:sz w:val="24"/>
          <w:szCs w:val="24"/>
        </w:rPr>
        <w:t xml:space="preserve"> and Seaborn 0.11.1). Masses of the BioPharmaFinder identifications (components) were recalculated using an intensity weighted mean considering only the most intense peaks comprising 90% of the total intensity. Furthermore, using the data of two spiked-in mAbs (trastuzumab and alemtuzumab) a mass correction was applied based on the difference between the calculated and observed mAb masses, and similarly, a retention time alignment was applied to minimize deviation between runs.</w:t>
      </w:r>
    </w:p>
    <w:p w14:paraId="2C069CA6" w14:textId="3B89A6B9"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Components between 45,000 and 53,000 kDa with the most intense charge state above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xml:space="preserve"> 1,000 and score ≥40 were considered Fab portions of IgG clones. </w:t>
      </w:r>
      <w:r w:rsidRPr="00A036F9">
        <w:rPr>
          <w:rFonts w:ascii="Georgia" w:eastAsia="Times New Roman" w:hAnsi="Georgia" w:cs="Times New Roman"/>
          <w:color w:val="2E2E2E"/>
          <w:sz w:val="24"/>
          <w:szCs w:val="24"/>
        </w:rPr>
        <w:lastRenderedPageBreak/>
        <w:t>The clones were matched between runs using average linkage (unweighted pair group method with arithmetic mean UPGMA) L</w:t>
      </w:r>
      <w:r w:rsidRPr="00A036F9">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distance hierarchical clustering. Flat clusters were formed based on a cophenetic distance constraint derived from the mass and retention time tolerance. These tolerances were defined as three times the standard deviation of the mAb standards, which were 1.4 Da and 0.8 min, respectively. Clones within a flat cluster were considered identical between runs.</w:t>
      </w:r>
    </w:p>
    <w:p w14:paraId="14B46480" w14:textId="481027DA" w:rsidR="00A036F9" w:rsidRPr="00A036F9" w:rsidRDefault="00307E4D" w:rsidP="00A036F9">
      <w:pPr>
        <w:spacing w:after="0" w:line="240" w:lineRule="auto"/>
        <w:outlineLvl w:val="3"/>
        <w:rPr>
          <w:rFonts w:ascii="Georgia" w:eastAsia="Times New Roman" w:hAnsi="Georgia" w:cs="Times New Roman"/>
          <w:color w:val="2E2E2E"/>
          <w:sz w:val="24"/>
          <w:szCs w:val="24"/>
        </w:rPr>
      </w:pPr>
      <w:r>
        <w:rPr>
          <w:rFonts w:ascii="Georgia" w:eastAsia="Times New Roman" w:hAnsi="Georgia" w:cs="Times New Roman"/>
          <w:color w:val="2E2E2E"/>
          <w:sz w:val="24"/>
          <w:szCs w:val="24"/>
        </w:rPr>
        <w:t>!!!</w:t>
      </w:r>
      <w:r w:rsidR="00A036F9" w:rsidRPr="00A036F9">
        <w:rPr>
          <w:rFonts w:ascii="Georgia" w:eastAsia="Times New Roman" w:hAnsi="Georgia" w:cs="Times New Roman"/>
          <w:color w:val="2E2E2E"/>
          <w:sz w:val="24"/>
          <w:szCs w:val="24"/>
        </w:rPr>
        <w:t>Peptide-centric (bottom-up) </w:t>
      </w:r>
      <w:del w:id="247" w:author="Graaf, S.C. de (Bastiaan)" w:date="2023-03-27T12:43:00Z">
        <w:r w:rsidR="00A036F9" w:rsidRPr="00A036F9" w:rsidDel="005D08D0">
          <w:rPr>
            <w:rFonts w:ascii="Georgia" w:eastAsia="Times New Roman" w:hAnsi="Georgia" w:cs="Times New Roman"/>
            <w:i/>
            <w:iCs/>
            <w:color w:val="2E2E2E"/>
            <w:sz w:val="24"/>
            <w:szCs w:val="24"/>
          </w:rPr>
          <w:delText>de novo</w:delText>
        </w:r>
      </w:del>
      <w:ins w:id="248"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00A036F9" w:rsidRPr="00A036F9">
        <w:rPr>
          <w:rFonts w:ascii="Georgia" w:eastAsia="Times New Roman" w:hAnsi="Georgia" w:cs="Times New Roman"/>
          <w:color w:val="2E2E2E"/>
          <w:sz w:val="24"/>
          <w:szCs w:val="24"/>
        </w:rPr>
        <w:t> sequencing</w:t>
      </w:r>
    </w:p>
    <w:p w14:paraId="67802DF5" w14:textId="77777777" w:rsidR="00A036F9" w:rsidRPr="00A036F9" w:rsidRDefault="00A036F9" w:rsidP="00A036F9">
      <w:pPr>
        <w:spacing w:after="24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Clones of interest were captured through fraction collection using the same chromatography setup used for LC-MS profiling. Samples were dried under vacuum and resuspended in a 50 mM ammonium bicarbonate buffer. To boost signal intensity, the fractions were pooled across the time points. Samples were equally split for digestion with four proteases.</w:t>
      </w:r>
    </w:p>
    <w:p w14:paraId="3B6FF755" w14:textId="77777777"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For digestion with </w:t>
      </w:r>
      <w:hyperlink r:id="rId98" w:tooltip="Learn more about trypsin from ScienceDirect's AI-generated Topic Pages" w:history="1">
        <w:r w:rsidRPr="00A036F9">
          <w:rPr>
            <w:rFonts w:ascii="Georgia" w:eastAsia="Times New Roman" w:hAnsi="Georgia" w:cs="Times New Roman"/>
            <w:color w:val="2E2E2E"/>
            <w:sz w:val="24"/>
            <w:szCs w:val="24"/>
            <w:u w:val="single"/>
          </w:rPr>
          <w:t>trypsin</w:t>
        </w:r>
      </w:hyperlink>
      <w:r w:rsidRPr="00A036F9">
        <w:rPr>
          <w:rFonts w:ascii="Georgia" w:eastAsia="Times New Roman" w:hAnsi="Georgia" w:cs="Times New Roman"/>
          <w:color w:val="2E2E2E"/>
          <w:sz w:val="24"/>
          <w:szCs w:val="24"/>
        </w:rPr>
        <w:t>, </w:t>
      </w:r>
      <w:hyperlink r:id="rId99" w:tooltip="Learn more about chymotrypsin from ScienceDirect's AI-generated Topic Pages" w:history="1">
        <w:r w:rsidRPr="00A036F9">
          <w:rPr>
            <w:rFonts w:ascii="Georgia" w:eastAsia="Times New Roman" w:hAnsi="Georgia" w:cs="Times New Roman"/>
            <w:color w:val="2E2E2E"/>
            <w:sz w:val="24"/>
            <w:szCs w:val="24"/>
            <w:u w:val="single"/>
          </w:rPr>
          <w:t>chymotrypsin</w:t>
        </w:r>
      </w:hyperlink>
      <w:r w:rsidRPr="00A036F9">
        <w:rPr>
          <w:rFonts w:ascii="Georgia" w:eastAsia="Times New Roman" w:hAnsi="Georgia" w:cs="Times New Roman"/>
          <w:color w:val="2E2E2E"/>
          <w:sz w:val="24"/>
          <w:szCs w:val="24"/>
        </w:rPr>
        <w:t> and </w:t>
      </w:r>
      <w:hyperlink r:id="rId100" w:tooltip="Learn more about thermolysin from ScienceDirect's AI-generated Topic Pages" w:history="1">
        <w:r w:rsidRPr="00A036F9">
          <w:rPr>
            <w:rFonts w:ascii="Georgia" w:eastAsia="Times New Roman" w:hAnsi="Georgia" w:cs="Times New Roman"/>
            <w:color w:val="2E2E2E"/>
            <w:sz w:val="24"/>
            <w:szCs w:val="24"/>
            <w:u w:val="single"/>
          </w:rPr>
          <w:t>thermolysin</w:t>
        </w:r>
      </w:hyperlink>
      <w:r w:rsidRPr="00A036F9">
        <w:rPr>
          <w:rFonts w:ascii="Georgia" w:eastAsia="Times New Roman" w:hAnsi="Georgia" w:cs="Times New Roman"/>
          <w:color w:val="2E2E2E"/>
          <w:sz w:val="24"/>
          <w:szCs w:val="24"/>
        </w:rPr>
        <w:t>, a sodium deoxycholate (SDC) buffer was added to a total volume of 80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200 mM Tris pH 8.5, 10 mM tris(2-carboxyethyl)phosphine (TCEP), 2% (w/v) SDC final concentration. For </w:t>
      </w:r>
      <w:hyperlink r:id="rId101" w:tooltip="Learn more about pepsin from ScienceDirect's AI-generated Topic Pages" w:history="1">
        <w:r w:rsidRPr="00A036F9">
          <w:rPr>
            <w:rFonts w:ascii="Georgia" w:eastAsia="Times New Roman" w:hAnsi="Georgia" w:cs="Times New Roman"/>
            <w:color w:val="2E2E2E"/>
            <w:sz w:val="24"/>
            <w:szCs w:val="24"/>
            <w:u w:val="single"/>
          </w:rPr>
          <w:t>pepsin</w:t>
        </w:r>
      </w:hyperlink>
      <w:r w:rsidRPr="00A036F9">
        <w:rPr>
          <w:rFonts w:ascii="Georgia" w:eastAsia="Times New Roman" w:hAnsi="Georgia" w:cs="Times New Roman"/>
          <w:color w:val="2E2E2E"/>
          <w:sz w:val="24"/>
          <w:szCs w:val="24"/>
        </w:rPr>
        <w:t> digestion, a urea buffer was added to a total volume of 80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2M Urea, 10 mM TCEP. Samples were denatured for 10 min at 95 °C followed by reduction for 20 min at 37 °C. Next, </w:t>
      </w:r>
      <w:hyperlink r:id="rId102" w:tooltip="Learn more about iodoacetic acid from ScienceDirect's AI-generated Topic Pages" w:history="1">
        <w:r w:rsidRPr="00A036F9">
          <w:rPr>
            <w:rFonts w:ascii="Georgia" w:eastAsia="Times New Roman" w:hAnsi="Georgia" w:cs="Times New Roman"/>
            <w:color w:val="2E2E2E"/>
            <w:sz w:val="24"/>
            <w:szCs w:val="24"/>
            <w:u w:val="single"/>
          </w:rPr>
          <w:t>iodoacetic acid</w:t>
        </w:r>
      </w:hyperlink>
      <w:r w:rsidRPr="00A036F9">
        <w:rPr>
          <w:rFonts w:ascii="Georgia" w:eastAsia="Times New Roman" w:hAnsi="Georgia" w:cs="Times New Roman"/>
          <w:color w:val="2E2E2E"/>
          <w:sz w:val="24"/>
          <w:szCs w:val="24"/>
        </w:rPr>
        <w:t> was added to a final concentration of 40 mM and incubated in the dark for 45 min at room temperature for </w:t>
      </w:r>
      <w:hyperlink r:id="rId103" w:tooltip="Learn more about alkylation from ScienceDirect's AI-generated Topic Pages" w:history="1">
        <w:r w:rsidRPr="00A036F9">
          <w:rPr>
            <w:rFonts w:ascii="Georgia" w:eastAsia="Times New Roman" w:hAnsi="Georgia" w:cs="Times New Roman"/>
            <w:color w:val="2E2E2E"/>
            <w:sz w:val="24"/>
            <w:szCs w:val="24"/>
            <w:u w:val="single"/>
          </w:rPr>
          <w:t>alkylation</w:t>
        </w:r>
      </w:hyperlink>
      <w:r w:rsidRPr="00A036F9">
        <w:rPr>
          <w:rFonts w:ascii="Georgia" w:eastAsia="Times New Roman" w:hAnsi="Georgia" w:cs="Times New Roman"/>
          <w:color w:val="2E2E2E"/>
          <w:sz w:val="24"/>
          <w:szCs w:val="24"/>
        </w:rPr>
        <w:t> of free cysteines. Then for trypsin, chymotrypsin and thermolysin 50 mM ammonium bicarbonate buffer was added to a total volume of 100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For pepsin 1 M HCl was added to a final concentration of 0.04 M. 0.1 </w:t>
      </w:r>
      <w:proofErr w:type="spellStart"/>
      <w:r w:rsidRPr="00A036F9">
        <w:rPr>
          <w:rFonts w:ascii="Georgia" w:eastAsia="Times New Roman" w:hAnsi="Georgia" w:cs="Times New Roman"/>
          <w:color w:val="2E2E2E"/>
          <w:sz w:val="24"/>
          <w:szCs w:val="24"/>
        </w:rPr>
        <w:t>μg</w:t>
      </w:r>
      <w:proofErr w:type="spellEnd"/>
      <w:r w:rsidRPr="00A036F9">
        <w:rPr>
          <w:rFonts w:ascii="Georgia" w:eastAsia="Times New Roman" w:hAnsi="Georgia" w:cs="Times New Roman"/>
          <w:color w:val="2E2E2E"/>
          <w:sz w:val="24"/>
          <w:szCs w:val="24"/>
        </w:rPr>
        <w:t xml:space="preserve"> of each protease was added and incubated for 4 hours at 37 °C. After digestion 2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HCOOH was added to precipitate the SDC. SDC was removed by centrifugation for 20 min at max speed (20,817 × </w:t>
      </w:r>
      <w:r w:rsidRPr="00A036F9">
        <w:rPr>
          <w:rFonts w:ascii="Georgia" w:eastAsia="Times New Roman" w:hAnsi="Georgia" w:cs="Times New Roman"/>
          <w:i/>
          <w:iCs/>
          <w:color w:val="2E2E2E"/>
          <w:sz w:val="24"/>
          <w:szCs w:val="24"/>
        </w:rPr>
        <w:t>g</w:t>
      </w:r>
      <w:r w:rsidRPr="00A036F9">
        <w:rPr>
          <w:rFonts w:ascii="Georgia" w:eastAsia="Times New Roman" w:hAnsi="Georgia" w:cs="Times New Roman"/>
          <w:color w:val="2E2E2E"/>
          <w:sz w:val="24"/>
          <w:szCs w:val="24"/>
        </w:rPr>
        <w:t>) after which the supernatant was moved to a new tube.</w:t>
      </w:r>
    </w:p>
    <w:p w14:paraId="51703DDC" w14:textId="77777777"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Samples were desalted by Oasis HLB (Waters Corporation, </w:t>
      </w:r>
      <w:proofErr w:type="spellStart"/>
      <w:r w:rsidRPr="00A036F9">
        <w:rPr>
          <w:rFonts w:ascii="Georgia" w:eastAsia="Times New Roman" w:hAnsi="Georgia" w:cs="Times New Roman"/>
          <w:color w:val="2E2E2E"/>
          <w:sz w:val="24"/>
          <w:szCs w:val="24"/>
        </w:rPr>
        <w:t>Millford</w:t>
      </w:r>
      <w:proofErr w:type="spellEnd"/>
      <w:r w:rsidRPr="00A036F9">
        <w:rPr>
          <w:rFonts w:ascii="Georgia" w:eastAsia="Times New Roman" w:hAnsi="Georgia" w:cs="Times New Roman"/>
          <w:color w:val="2E2E2E"/>
          <w:sz w:val="24"/>
          <w:szCs w:val="24"/>
        </w:rPr>
        <w:t>, MA, USA) following a 5-step protocol. 1) Sorbent was wetted using 2x 200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CH</w:t>
      </w:r>
      <w:r w:rsidRPr="00A036F9">
        <w:rPr>
          <w:rFonts w:ascii="Georgia" w:eastAsia="Times New Roman" w:hAnsi="Georgia" w:cs="Times New Roman"/>
          <w:color w:val="2E2E2E"/>
          <w:sz w:val="18"/>
          <w:szCs w:val="18"/>
          <w:vertAlign w:val="subscript"/>
        </w:rPr>
        <w:t>3</w:t>
      </w:r>
      <w:r w:rsidRPr="00A036F9">
        <w:rPr>
          <w:rFonts w:ascii="Georgia" w:eastAsia="Times New Roman" w:hAnsi="Georgia" w:cs="Times New Roman"/>
          <w:color w:val="2E2E2E"/>
          <w:sz w:val="24"/>
          <w:szCs w:val="24"/>
        </w:rPr>
        <w:t>CN, 2) followed by equilibration with 2x 200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water/10% HCOOH. 3) The sample was loaded and 4) washed with 2x 200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water/10% HCOOH. 5) Finally, the sample was eluted using 2x 50 </w:t>
      </w:r>
      <w:proofErr w:type="spellStart"/>
      <w:r w:rsidRPr="00A036F9">
        <w:rPr>
          <w:rFonts w:ascii="Georgia" w:eastAsia="Times New Roman" w:hAnsi="Georgia" w:cs="Times New Roman"/>
          <w:color w:val="2E2E2E"/>
          <w:sz w:val="24"/>
          <w:szCs w:val="24"/>
        </w:rPr>
        <w:t>μL</w:t>
      </w:r>
      <w:proofErr w:type="spellEnd"/>
      <w:r w:rsidRPr="00A036F9">
        <w:rPr>
          <w:rFonts w:ascii="Georgia" w:eastAsia="Times New Roman" w:hAnsi="Georgia" w:cs="Times New Roman"/>
          <w:color w:val="2E2E2E"/>
          <w:sz w:val="24"/>
          <w:szCs w:val="24"/>
        </w:rPr>
        <w:t xml:space="preserve"> water/50% CH</w:t>
      </w:r>
      <w:r w:rsidRPr="00A036F9">
        <w:rPr>
          <w:rFonts w:ascii="Georgia" w:eastAsia="Times New Roman" w:hAnsi="Georgia" w:cs="Times New Roman"/>
          <w:color w:val="2E2E2E"/>
          <w:sz w:val="18"/>
          <w:szCs w:val="18"/>
          <w:vertAlign w:val="subscript"/>
        </w:rPr>
        <w:t>3</w:t>
      </w:r>
      <w:r w:rsidRPr="00A036F9">
        <w:rPr>
          <w:rFonts w:ascii="Georgia" w:eastAsia="Times New Roman" w:hAnsi="Georgia" w:cs="Times New Roman"/>
          <w:color w:val="2E2E2E"/>
          <w:sz w:val="24"/>
          <w:szCs w:val="24"/>
        </w:rPr>
        <w:t>CN /10% HCOOH and dried down by vacuum centrifuge. Prior to MS analysis samples were reconstituted in 2% HCOOH.</w:t>
      </w:r>
    </w:p>
    <w:p w14:paraId="5A0213C9" w14:textId="655EAE60" w:rsidR="00A036F9" w:rsidRPr="00A036F9" w:rsidRDefault="00307E4D" w:rsidP="00A036F9">
      <w:pPr>
        <w:spacing w:before="360" w:after="120" w:line="240" w:lineRule="auto"/>
        <w:outlineLvl w:val="4"/>
        <w:rPr>
          <w:rFonts w:ascii="Georgia" w:eastAsia="Times New Roman" w:hAnsi="Georgia" w:cs="Times New Roman"/>
          <w:b/>
          <w:bCs/>
          <w:color w:val="2E2E2E"/>
          <w:sz w:val="20"/>
          <w:szCs w:val="20"/>
        </w:rPr>
      </w:pPr>
      <w:r>
        <w:rPr>
          <w:rFonts w:ascii="Georgia" w:eastAsia="Times New Roman" w:hAnsi="Georgia" w:cs="Times New Roman"/>
          <w:b/>
          <w:bCs/>
          <w:color w:val="2E2E2E"/>
          <w:sz w:val="20"/>
          <w:szCs w:val="20"/>
        </w:rPr>
        <w:t>!!!!</w:t>
      </w:r>
      <w:r w:rsidR="00A036F9" w:rsidRPr="00A036F9">
        <w:rPr>
          <w:rFonts w:ascii="Georgia" w:eastAsia="Times New Roman" w:hAnsi="Georgia" w:cs="Times New Roman"/>
          <w:b/>
          <w:bCs/>
          <w:color w:val="2E2E2E"/>
          <w:sz w:val="20"/>
          <w:szCs w:val="20"/>
        </w:rPr>
        <w:t>LC-MS/MS</w:t>
      </w:r>
    </w:p>
    <w:p w14:paraId="1CBDF152" w14:textId="3B27DB90"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Data acquisition was performed on the Orbitrap Fusion Tribrid Mass Spectrometer (Thermo Scientific, San Jose, CA, USA) coupled to UHPLC 1290 system (Agilent Technologies, Santa Clara, CA, USA). Peptides were trapped (Dr. Maisch </w:t>
      </w:r>
      <w:proofErr w:type="spellStart"/>
      <w:r w:rsidRPr="00A036F9">
        <w:rPr>
          <w:rFonts w:ascii="Georgia" w:eastAsia="Times New Roman" w:hAnsi="Georgia" w:cs="Times New Roman"/>
          <w:color w:val="2E2E2E"/>
          <w:sz w:val="24"/>
          <w:szCs w:val="24"/>
        </w:rPr>
        <w:t>Reprosil</w:t>
      </w:r>
      <w:proofErr w:type="spellEnd"/>
      <w:r w:rsidRPr="00A036F9">
        <w:rPr>
          <w:rFonts w:ascii="Georgia" w:eastAsia="Times New Roman" w:hAnsi="Georgia" w:cs="Times New Roman"/>
          <w:color w:val="2E2E2E"/>
          <w:sz w:val="24"/>
          <w:szCs w:val="24"/>
        </w:rPr>
        <w:t xml:space="preserve"> C18, 3 </w:t>
      </w:r>
      <w:proofErr w:type="spellStart"/>
      <w:r w:rsidRPr="00A036F9">
        <w:rPr>
          <w:rFonts w:ascii="Georgia" w:eastAsia="Times New Roman" w:hAnsi="Georgia" w:cs="Times New Roman"/>
          <w:color w:val="2E2E2E"/>
          <w:sz w:val="24"/>
          <w:szCs w:val="24"/>
        </w:rPr>
        <w:t>μm</w:t>
      </w:r>
      <w:proofErr w:type="spellEnd"/>
      <w:r w:rsidRPr="00A036F9">
        <w:rPr>
          <w:rFonts w:ascii="Georgia" w:eastAsia="Times New Roman" w:hAnsi="Georgia" w:cs="Times New Roman"/>
          <w:color w:val="2E2E2E"/>
          <w:sz w:val="24"/>
          <w:szCs w:val="24"/>
        </w:rPr>
        <w:t>, 2 cm × 100 </w:t>
      </w:r>
      <w:proofErr w:type="spellStart"/>
      <w:r w:rsidRPr="00A036F9">
        <w:rPr>
          <w:rFonts w:ascii="Georgia" w:eastAsia="Times New Roman" w:hAnsi="Georgia" w:cs="Times New Roman"/>
          <w:color w:val="2E2E2E"/>
          <w:sz w:val="24"/>
          <w:szCs w:val="24"/>
        </w:rPr>
        <w:t>μm</w:t>
      </w:r>
      <w:proofErr w:type="spellEnd"/>
      <w:r w:rsidRPr="00A036F9">
        <w:rPr>
          <w:rFonts w:ascii="Georgia" w:eastAsia="Times New Roman" w:hAnsi="Georgia" w:cs="Times New Roman"/>
          <w:color w:val="2E2E2E"/>
          <w:sz w:val="24"/>
          <w:szCs w:val="24"/>
        </w:rPr>
        <w:t xml:space="preserve">) prior to separation (Agilent </w:t>
      </w:r>
      <w:proofErr w:type="spellStart"/>
      <w:r w:rsidRPr="00A036F9">
        <w:rPr>
          <w:rFonts w:ascii="Georgia" w:eastAsia="Times New Roman" w:hAnsi="Georgia" w:cs="Times New Roman"/>
          <w:color w:val="2E2E2E"/>
          <w:sz w:val="24"/>
          <w:szCs w:val="24"/>
        </w:rPr>
        <w:t>Poroshell</w:t>
      </w:r>
      <w:proofErr w:type="spellEnd"/>
      <w:r w:rsidRPr="00A036F9">
        <w:rPr>
          <w:rFonts w:ascii="Georgia" w:eastAsia="Times New Roman" w:hAnsi="Georgia" w:cs="Times New Roman"/>
          <w:color w:val="2E2E2E"/>
          <w:sz w:val="24"/>
          <w:szCs w:val="24"/>
        </w:rPr>
        <w:t xml:space="preserve"> EC-C18, 2.7 </w:t>
      </w:r>
      <w:proofErr w:type="spellStart"/>
      <w:r w:rsidRPr="00A036F9">
        <w:rPr>
          <w:rFonts w:ascii="Georgia" w:eastAsia="Times New Roman" w:hAnsi="Georgia" w:cs="Times New Roman"/>
          <w:color w:val="2E2E2E"/>
          <w:sz w:val="24"/>
          <w:szCs w:val="24"/>
        </w:rPr>
        <w:t>μm</w:t>
      </w:r>
      <w:proofErr w:type="spellEnd"/>
      <w:r w:rsidRPr="00A036F9">
        <w:rPr>
          <w:rFonts w:ascii="Georgia" w:eastAsia="Times New Roman" w:hAnsi="Georgia" w:cs="Times New Roman"/>
          <w:color w:val="2E2E2E"/>
          <w:sz w:val="24"/>
          <w:szCs w:val="24"/>
        </w:rPr>
        <w:t>, 500 mm × 75 </w:t>
      </w:r>
      <w:proofErr w:type="spellStart"/>
      <w:r w:rsidRPr="00A036F9">
        <w:rPr>
          <w:rFonts w:ascii="Georgia" w:eastAsia="Times New Roman" w:hAnsi="Georgia" w:cs="Times New Roman"/>
          <w:color w:val="2E2E2E"/>
          <w:sz w:val="24"/>
          <w:szCs w:val="24"/>
        </w:rPr>
        <w:t>μm</w:t>
      </w:r>
      <w:proofErr w:type="spellEnd"/>
      <w:r w:rsidRPr="00A036F9">
        <w:rPr>
          <w:rFonts w:ascii="Georgia" w:eastAsia="Times New Roman" w:hAnsi="Georgia" w:cs="Times New Roman"/>
          <w:color w:val="2E2E2E"/>
          <w:sz w:val="24"/>
          <w:szCs w:val="24"/>
        </w:rPr>
        <w:t xml:space="preserve">). Trapping was performed for 10 min in solvent A (0.1% HCOOH in Milli-Q), and the gradient was as follows: 0 – 13% solvent B (0.1% HCOOH in 80% CH3CN) over 5 min, 13 – 44% solvent B over 65 min, 44 – 100% solvent B over 4 min, and 100% B for 4 min (flow was split to achieve the final flowrate of approximately 200 </w:t>
      </w:r>
      <w:proofErr w:type="spellStart"/>
      <w:r w:rsidRPr="00A036F9">
        <w:rPr>
          <w:rFonts w:ascii="Georgia" w:eastAsia="Times New Roman" w:hAnsi="Georgia" w:cs="Times New Roman"/>
          <w:color w:val="2E2E2E"/>
          <w:sz w:val="24"/>
          <w:szCs w:val="24"/>
        </w:rPr>
        <w:t>nL</w:t>
      </w:r>
      <w:proofErr w:type="spellEnd"/>
      <w:r w:rsidRPr="00A036F9">
        <w:rPr>
          <w:rFonts w:ascii="Georgia" w:eastAsia="Times New Roman" w:hAnsi="Georgia" w:cs="Times New Roman"/>
          <w:color w:val="2E2E2E"/>
          <w:sz w:val="24"/>
          <w:szCs w:val="24"/>
        </w:rPr>
        <w:t>/min). Mass spectrometry data was collected in a data-dependent fashion with survey scans ranging from 350-2,000 Th (resolution of 60,000 @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200), and up to 3 sec for precursor selection and fragmentation with either stepped higher-energy collisional dissociation (HCD) set to [25%, 35%, 50%] or </w:t>
      </w:r>
      <w:hyperlink r:id="rId104" w:tooltip="Learn more about electron transfer dissociation from ScienceDirect's AI-generated Topic Pages" w:history="1">
        <w:r w:rsidRPr="00A036F9">
          <w:rPr>
            <w:rFonts w:ascii="Georgia" w:eastAsia="Times New Roman" w:hAnsi="Georgia" w:cs="Times New Roman"/>
            <w:color w:val="2E2E2E"/>
            <w:sz w:val="24"/>
            <w:szCs w:val="24"/>
            <w:u w:val="single"/>
          </w:rPr>
          <w:t>electron transfer dissociation</w:t>
        </w:r>
      </w:hyperlink>
      <w:r w:rsidRPr="00A036F9">
        <w:rPr>
          <w:rFonts w:ascii="Georgia" w:eastAsia="Times New Roman" w:hAnsi="Georgia" w:cs="Times New Roman"/>
          <w:color w:val="2E2E2E"/>
          <w:sz w:val="24"/>
          <w:szCs w:val="24"/>
        </w:rPr>
        <w:t xml:space="preserve"> (ETD), used with charge-normalized settings and supplemental activation of 27%. The MS2 spectra </w:t>
      </w:r>
      <w:r w:rsidRPr="00A036F9">
        <w:rPr>
          <w:rFonts w:ascii="Georgia" w:eastAsia="Times New Roman" w:hAnsi="Georgia" w:cs="Times New Roman"/>
          <w:color w:val="2E2E2E"/>
          <w:sz w:val="24"/>
          <w:szCs w:val="24"/>
        </w:rPr>
        <w:lastRenderedPageBreak/>
        <w:t>were recorded at a resolution of 30,000 (@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200). The AGC targets for both MS and MS2 scans were set to standard within a maximum injection time of 50 and 250 ms, respectively.</w:t>
      </w:r>
    </w:p>
    <w:p w14:paraId="3DDF8E76" w14:textId="7F429333" w:rsidR="00A036F9" w:rsidRPr="00A036F9" w:rsidRDefault="00307E4D" w:rsidP="00A036F9">
      <w:pPr>
        <w:spacing w:before="360" w:after="120" w:line="240" w:lineRule="auto"/>
        <w:outlineLvl w:val="4"/>
        <w:rPr>
          <w:rFonts w:ascii="Georgia" w:eastAsia="Times New Roman" w:hAnsi="Georgia" w:cs="Times New Roman"/>
          <w:b/>
          <w:bCs/>
          <w:color w:val="2E2E2E"/>
          <w:sz w:val="20"/>
          <w:szCs w:val="20"/>
        </w:rPr>
      </w:pPr>
      <w:r>
        <w:rPr>
          <w:rFonts w:ascii="Georgia" w:eastAsia="Times New Roman" w:hAnsi="Georgia" w:cs="Times New Roman"/>
          <w:b/>
          <w:bCs/>
          <w:color w:val="2E2E2E"/>
          <w:sz w:val="20"/>
          <w:szCs w:val="20"/>
        </w:rPr>
        <w:t>!!!!</w:t>
      </w:r>
      <w:r w:rsidR="00A036F9" w:rsidRPr="00A036F9">
        <w:rPr>
          <w:rFonts w:ascii="Georgia" w:eastAsia="Times New Roman" w:hAnsi="Georgia" w:cs="Times New Roman"/>
          <w:b/>
          <w:bCs/>
          <w:color w:val="2E2E2E"/>
          <w:sz w:val="20"/>
          <w:szCs w:val="20"/>
        </w:rPr>
        <w:t>Data analysis</w:t>
      </w:r>
    </w:p>
    <w:p w14:paraId="44691D22" w14:textId="39EE9B69"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Raw LC-MS/MS data were processed using PEAKS X software (Bioinformatics Solutions Inc., Waterloo, ON, Canada) for </w:t>
      </w:r>
      <w:del w:id="249" w:author="Graaf, S.C. de (Bastiaan)" w:date="2023-03-27T12:43:00Z">
        <w:r w:rsidRPr="00A036F9" w:rsidDel="005D08D0">
          <w:rPr>
            <w:rFonts w:ascii="Georgia" w:eastAsia="Times New Roman" w:hAnsi="Georgia" w:cs="Times New Roman"/>
            <w:i/>
            <w:iCs/>
            <w:color w:val="2E2E2E"/>
            <w:sz w:val="24"/>
            <w:szCs w:val="24"/>
          </w:rPr>
          <w:delText>de novo</w:delText>
        </w:r>
      </w:del>
      <w:ins w:id="250"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sequencing of peptides. The following parameters were used for </w:t>
      </w:r>
      <w:del w:id="251" w:author="Graaf, S.C. de (Bastiaan)" w:date="2023-03-27T12:43:00Z">
        <w:r w:rsidRPr="00A036F9" w:rsidDel="005D08D0">
          <w:rPr>
            <w:rFonts w:ascii="Georgia" w:eastAsia="Times New Roman" w:hAnsi="Georgia" w:cs="Times New Roman"/>
            <w:i/>
            <w:iCs/>
            <w:color w:val="2E2E2E"/>
            <w:sz w:val="24"/>
            <w:szCs w:val="24"/>
          </w:rPr>
          <w:delText>de novo</w:delText>
        </w:r>
      </w:del>
      <w:ins w:id="252" w:author="Graaf, S.C. de (Bastiaan)" w:date="2023-03-27T12:43:00Z">
        <w:r w:rsidR="005D08D0">
          <w:rPr>
            <w:rFonts w:ascii="Georgia" w:eastAsia="Times New Roman" w:hAnsi="Georgia" w:cs="Times New Roman"/>
            <w:i/>
            <w:iCs/>
            <w:color w:val="2E2E2E"/>
            <w:sz w:val="24"/>
            <w:szCs w:val="24"/>
          </w:rPr>
          <w:t>\emph{de novo}</w:t>
        </w:r>
      </w:ins>
      <w:r w:rsidRPr="00A036F9">
        <w:rPr>
          <w:rFonts w:ascii="Georgia" w:eastAsia="Times New Roman" w:hAnsi="Georgia" w:cs="Times New Roman"/>
          <w:color w:val="2E2E2E"/>
          <w:sz w:val="24"/>
          <w:szCs w:val="24"/>
        </w:rPr>
        <w:t> sequencing: parent mass error tolerance – 12 ppm, fragment mass error tolerance – 0.02 Da, max number of variable PTMs per peptide – 3. Fixed modifications: Carboxymethyl; variable modifications: </w:t>
      </w:r>
      <w:hyperlink r:id="rId105" w:tooltip="Learn more about Oxidation from ScienceDirect's AI-generated Topic Pages" w:history="1">
        <w:r w:rsidRPr="00A036F9">
          <w:rPr>
            <w:rFonts w:ascii="Georgia" w:eastAsia="Times New Roman" w:hAnsi="Georgia" w:cs="Times New Roman"/>
            <w:color w:val="2E2E2E"/>
            <w:sz w:val="24"/>
            <w:szCs w:val="24"/>
            <w:u w:val="single"/>
          </w:rPr>
          <w:t>Oxidation</w:t>
        </w:r>
      </w:hyperlink>
      <w:r w:rsidRPr="00A036F9">
        <w:rPr>
          <w:rFonts w:ascii="Georgia" w:eastAsia="Times New Roman" w:hAnsi="Georgia" w:cs="Times New Roman"/>
          <w:color w:val="2E2E2E"/>
          <w:sz w:val="24"/>
          <w:szCs w:val="24"/>
        </w:rPr>
        <w:t> (</w:t>
      </w:r>
      <w:proofErr w:type="spellStart"/>
      <w:r w:rsidRPr="00A036F9">
        <w:rPr>
          <w:rFonts w:ascii="Georgia" w:eastAsia="Times New Roman" w:hAnsi="Georgia" w:cs="Times New Roman"/>
          <w:color w:val="2E2E2E"/>
          <w:sz w:val="24"/>
          <w:szCs w:val="24"/>
        </w:rPr>
        <w:t>HW</w:t>
      </w:r>
      <w:proofErr w:type="spellEnd"/>
      <w:r w:rsidRPr="00A036F9">
        <w:rPr>
          <w:rFonts w:ascii="Georgia" w:eastAsia="Times New Roman" w:hAnsi="Georgia" w:cs="Times New Roman"/>
          <w:color w:val="2E2E2E"/>
          <w:sz w:val="24"/>
          <w:szCs w:val="24"/>
        </w:rPr>
        <w:t>), Oxidation (M), Pyro-</w:t>
      </w:r>
      <w:proofErr w:type="spellStart"/>
      <w:r w:rsidRPr="00A036F9">
        <w:rPr>
          <w:rFonts w:ascii="Georgia" w:eastAsia="Times New Roman" w:hAnsi="Georgia" w:cs="Times New Roman"/>
          <w:color w:val="2E2E2E"/>
          <w:sz w:val="24"/>
          <w:szCs w:val="24"/>
        </w:rPr>
        <w:t>glu</w:t>
      </w:r>
      <w:proofErr w:type="spellEnd"/>
      <w:r w:rsidRPr="00A036F9">
        <w:rPr>
          <w:rFonts w:ascii="Georgia" w:eastAsia="Times New Roman" w:hAnsi="Georgia" w:cs="Times New Roman"/>
          <w:color w:val="2E2E2E"/>
          <w:sz w:val="24"/>
          <w:szCs w:val="24"/>
        </w:rPr>
        <w:t xml:space="preserve"> from E, Pyro-</w:t>
      </w:r>
      <w:proofErr w:type="spellStart"/>
      <w:r w:rsidRPr="00A036F9">
        <w:rPr>
          <w:rFonts w:ascii="Georgia" w:eastAsia="Times New Roman" w:hAnsi="Georgia" w:cs="Times New Roman"/>
          <w:color w:val="2E2E2E"/>
          <w:sz w:val="24"/>
          <w:szCs w:val="24"/>
        </w:rPr>
        <w:t>glu</w:t>
      </w:r>
      <w:proofErr w:type="spellEnd"/>
      <w:r w:rsidRPr="00A036F9">
        <w:rPr>
          <w:rFonts w:ascii="Georgia" w:eastAsia="Times New Roman" w:hAnsi="Georgia" w:cs="Times New Roman"/>
          <w:color w:val="2E2E2E"/>
          <w:sz w:val="24"/>
          <w:szCs w:val="24"/>
        </w:rPr>
        <w:t xml:space="preserve"> from Q, Carboxymethyl (KW, </w:t>
      </w:r>
      <w:proofErr w:type="spellStart"/>
      <w:r w:rsidRPr="00A036F9">
        <w:rPr>
          <w:rFonts w:ascii="Georgia" w:eastAsia="Times New Roman" w:hAnsi="Georgia" w:cs="Times New Roman"/>
          <w:color w:val="2E2E2E"/>
          <w:sz w:val="24"/>
          <w:szCs w:val="24"/>
        </w:rPr>
        <w:t>X@N-term</w:t>
      </w:r>
      <w:proofErr w:type="spellEnd"/>
      <w:r w:rsidRPr="00A036F9">
        <w:rPr>
          <w:rFonts w:ascii="Georgia" w:eastAsia="Times New Roman" w:hAnsi="Georgia" w:cs="Times New Roman"/>
          <w:color w:val="2E2E2E"/>
          <w:sz w:val="24"/>
          <w:szCs w:val="24"/>
        </w:rPr>
        <w:t>), and </w:t>
      </w:r>
      <w:proofErr w:type="spellStart"/>
      <w:r w:rsidRPr="00A036F9">
        <w:rPr>
          <w:rFonts w:ascii="Georgia" w:eastAsia="Times New Roman" w:hAnsi="Georgia" w:cs="Times New Roman"/>
          <w:color w:val="2E2E2E"/>
          <w:sz w:val="24"/>
          <w:szCs w:val="24"/>
        </w:rPr>
        <w:fldChar w:fldCharType="begin"/>
      </w:r>
      <w:r w:rsidRPr="00A036F9">
        <w:rPr>
          <w:rFonts w:ascii="Georgia" w:eastAsia="Times New Roman" w:hAnsi="Georgia" w:cs="Times New Roman"/>
          <w:color w:val="2E2E2E"/>
          <w:sz w:val="24"/>
          <w:szCs w:val="24"/>
        </w:rPr>
        <w:instrText xml:space="preserve"> HYPERLINK "https://www.sciencedirect.com/topics/biochemistry-genetics-and-molecular-biology/carbamoylation" \o "Learn more about Carbamylation from ScienceDirect's AI-generated Topic Pages" </w:instrText>
      </w:r>
      <w:r w:rsidRPr="00A036F9">
        <w:rPr>
          <w:rFonts w:ascii="Georgia" w:eastAsia="Times New Roman" w:hAnsi="Georgia" w:cs="Times New Roman"/>
          <w:color w:val="2E2E2E"/>
          <w:sz w:val="24"/>
          <w:szCs w:val="24"/>
        </w:rPr>
      </w:r>
      <w:r w:rsidRPr="00A036F9">
        <w:rPr>
          <w:rFonts w:ascii="Georgia" w:eastAsia="Times New Roman" w:hAnsi="Georgia" w:cs="Times New Roman"/>
          <w:color w:val="2E2E2E"/>
          <w:sz w:val="24"/>
          <w:szCs w:val="24"/>
        </w:rPr>
        <w:fldChar w:fldCharType="separate"/>
      </w:r>
      <w:r w:rsidRPr="00A036F9">
        <w:rPr>
          <w:rFonts w:ascii="Georgia" w:eastAsia="Times New Roman" w:hAnsi="Georgia" w:cs="Times New Roman"/>
          <w:color w:val="2E2E2E"/>
          <w:sz w:val="24"/>
          <w:szCs w:val="24"/>
          <w:u w:val="single"/>
        </w:rPr>
        <w:t>Carbamylation</w:t>
      </w:r>
      <w:proofErr w:type="spellEnd"/>
      <w:r w:rsidRPr="00A036F9">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Resulting </w:t>
      </w:r>
      <w:del w:id="253" w:author="Graaf, S.C. de (Bastiaan)" w:date="2023-03-27T12:43:00Z">
        <w:r w:rsidRPr="00A036F9" w:rsidDel="005D08D0">
          <w:rPr>
            <w:rFonts w:ascii="Georgia" w:eastAsia="Times New Roman" w:hAnsi="Georgia" w:cs="Times New Roman"/>
            <w:i/>
            <w:iCs/>
            <w:color w:val="2E2E2E"/>
            <w:sz w:val="24"/>
            <w:szCs w:val="24"/>
          </w:rPr>
          <w:delText>de novo</w:delText>
        </w:r>
      </w:del>
      <w:ins w:id="254" w:author="Graaf, S.C. de (Bastiaan)" w:date="2023-03-27T12:43:00Z">
        <w:r w:rsidR="005D08D0">
          <w:rPr>
            <w:rFonts w:ascii="Georgia" w:eastAsia="Times New Roman" w:hAnsi="Georgia" w:cs="Times New Roman"/>
            <w:i/>
            <w:iCs/>
            <w:color w:val="2E2E2E"/>
            <w:sz w:val="24"/>
            <w:szCs w:val="24"/>
          </w:rPr>
          <w:t>\emph{de novo}</w:t>
        </w:r>
      </w:ins>
      <w:r w:rsidRPr="00A036F9">
        <w:rPr>
          <w:rFonts w:ascii="Georgia" w:eastAsia="Times New Roman" w:hAnsi="Georgia" w:cs="Times New Roman"/>
          <w:color w:val="2E2E2E"/>
          <w:sz w:val="24"/>
          <w:szCs w:val="24"/>
        </w:rPr>
        <w:t> peptide tables were exported as.csv files and used for filtering of the IMGT database and determination of the mature </w:t>
      </w:r>
      <w:r w:rsidR="001E45D3">
        <w:rPr>
          <w:rFonts w:ascii="Georgia" w:eastAsia="Times New Roman" w:hAnsi="Georgia" w:cs="Times New Roman"/>
          <w:color w:val="2E2E2E"/>
          <w:sz w:val="24"/>
          <w:szCs w:val="24"/>
          <w:vertAlign w:val="superscript"/>
        </w:rPr>
        <w:t>\</w:t>
      </w:r>
      <w:proofErr w:type="spellStart"/>
      <w:r w:rsidR="001E45D3">
        <w:rPr>
          <w:rFonts w:ascii="Georgia" w:eastAsia="Times New Roman" w:hAnsi="Georgia" w:cs="Times New Roman"/>
          <w:color w:val="2E2E2E"/>
          <w:sz w:val="24"/>
          <w:szCs w:val="24"/>
          <w:vertAlign w:val="superscript"/>
        </w:rPr>
        <w:t>textsuperscript</w:t>
      </w:r>
      <w:proofErr w:type="spellEnd"/>
      <w:r w:rsidR="001E45D3">
        <w:rPr>
          <w:rFonts w:ascii="Georgia" w:eastAsia="Times New Roman" w:hAnsi="Georgia" w:cs="Times New Roman"/>
          <w:color w:val="2E2E2E"/>
          <w:sz w:val="24"/>
          <w:szCs w:val="24"/>
          <w:vertAlign w:val="superscript"/>
        </w:rPr>
        <w:t>{</w:t>
      </w:r>
      <w:r w:rsidR="001E45D3">
        <w:rPr>
          <w:rFonts w:ascii="Georgia" w:eastAsia="Times New Roman" w:hAnsi="Georgia" w:cs="Times New Roman"/>
          <w:color w:val="2E2E2E"/>
          <w:sz w:val="18"/>
          <w:szCs w:val="18"/>
          <w:vertAlign w:val="superscript"/>
        </w:rPr>
        <w:t>24.4}</w:t>
      </w:r>
      <w:r w:rsidR="001E45D3">
        <w:rPr>
          <w:rFonts w:ascii="Georgia" w:eastAsia="Times New Roman" w:hAnsi="Georgia" w:cs="Times New Roman"/>
          <w:color w:val="2E2E2E"/>
          <w:sz w:val="24"/>
          <w:szCs w:val="24"/>
        </w:rPr>
        <w:t> 1 </w:t>
      </w:r>
      <w:r w:rsidR="001E45D3">
        <w:rPr>
          <w:rFonts w:ascii="Georgia" w:eastAsia="Times New Roman" w:hAnsi="Georgia" w:cs="Times New Roman"/>
          <w:color w:val="2E2E2E"/>
          <w:sz w:val="24"/>
          <w:szCs w:val="24"/>
          <w:vertAlign w:val="subscript"/>
        </w:rPr>
        <w:t>\</w:t>
      </w:r>
      <w:proofErr w:type="spellStart"/>
      <w:r w:rsidR="001E45D3">
        <w:rPr>
          <w:rFonts w:ascii="Georgia" w:eastAsia="Times New Roman" w:hAnsi="Georgia" w:cs="Times New Roman"/>
          <w:color w:val="2E2E2E"/>
          <w:sz w:val="24"/>
          <w:szCs w:val="24"/>
          <w:vertAlign w:val="subscript"/>
        </w:rPr>
        <w:t>textsubscript</w:t>
      </w:r>
      <w:proofErr w:type="spellEnd"/>
      <w:r w:rsidR="001E45D3">
        <w:rPr>
          <w:rFonts w:ascii="Georgia" w:eastAsia="Times New Roman" w:hAnsi="Georgia" w:cs="Times New Roman"/>
          <w:color w:val="2E2E2E"/>
          <w:sz w:val="24"/>
          <w:szCs w:val="24"/>
          <w:vertAlign w:val="subscript"/>
        </w:rPr>
        <w:t>{</w:t>
      </w:r>
      <w:r w:rsidR="001E45D3">
        <w:rPr>
          <w:rFonts w:ascii="Georgia" w:eastAsia="Times New Roman" w:hAnsi="Georgia" w:cs="Times New Roman"/>
          <w:color w:val="2E2E2E"/>
          <w:sz w:val="18"/>
          <w:szCs w:val="18"/>
          <w:vertAlign w:val="subscript"/>
        </w:rPr>
        <w:t>47359.4}</w:t>
      </w:r>
      <w:r w:rsidR="001E45D3">
        <w:rPr>
          <w:rFonts w:ascii="Georgia" w:eastAsia="Times New Roman" w:hAnsi="Georgia" w:cs="Times New Roman"/>
          <w:color w:val="2E2E2E"/>
          <w:sz w:val="24"/>
          <w:szCs w:val="24"/>
        </w:rPr>
        <w:t> </w:t>
      </w:r>
      <w:r w:rsidRPr="00A036F9">
        <w:rPr>
          <w:rFonts w:ascii="Georgia" w:eastAsia="Times New Roman" w:hAnsi="Georgia" w:cs="Times New Roman"/>
          <w:color w:val="2E2E2E"/>
          <w:sz w:val="24"/>
          <w:szCs w:val="24"/>
        </w:rPr>
        <w:t>clone sequences.</w:t>
      </w:r>
    </w:p>
    <w:p w14:paraId="0F8F7A25" w14:textId="28015BDB" w:rsidR="00A036F9" w:rsidRPr="00A036F9" w:rsidRDefault="00307E4D" w:rsidP="00A036F9">
      <w:pPr>
        <w:spacing w:before="360" w:after="120" w:line="240" w:lineRule="auto"/>
        <w:outlineLvl w:val="3"/>
        <w:rPr>
          <w:rFonts w:ascii="Georgia" w:eastAsia="Times New Roman" w:hAnsi="Georgia" w:cs="Times New Roman"/>
          <w:color w:val="2E2E2E"/>
          <w:sz w:val="24"/>
          <w:szCs w:val="24"/>
        </w:rPr>
      </w:pPr>
      <w:r>
        <w:rPr>
          <w:rFonts w:ascii="Georgia" w:eastAsia="Times New Roman" w:hAnsi="Georgia" w:cs="Times New Roman"/>
          <w:color w:val="2E2E2E"/>
          <w:sz w:val="24"/>
          <w:szCs w:val="24"/>
        </w:rPr>
        <w:t>!!!</w:t>
      </w:r>
      <w:r w:rsidR="00A036F9" w:rsidRPr="00A036F9">
        <w:rPr>
          <w:rFonts w:ascii="Georgia" w:eastAsia="Times New Roman" w:hAnsi="Georgia" w:cs="Times New Roman"/>
          <w:color w:val="2E2E2E"/>
          <w:sz w:val="24"/>
          <w:szCs w:val="24"/>
        </w:rPr>
        <w:t xml:space="preserve">Protein-centric (middle-down) </w:t>
      </w:r>
      <w:del w:id="255" w:author="Graaf, S.C. de (Bastiaan)" w:date="2023-03-27T12:43:00Z">
        <w:r w:rsidR="00A036F9" w:rsidRPr="00A036F9" w:rsidDel="005D08D0">
          <w:rPr>
            <w:rFonts w:ascii="Georgia" w:eastAsia="Times New Roman" w:hAnsi="Georgia" w:cs="Times New Roman"/>
            <w:color w:val="2E2E2E"/>
            <w:sz w:val="24"/>
            <w:szCs w:val="24"/>
          </w:rPr>
          <w:delText>de novo</w:delText>
        </w:r>
      </w:del>
      <w:ins w:id="256" w:author="Graaf, S.C. de (Bastiaan)" w:date="2023-03-27T12:43:00Z">
        <w:r w:rsidR="005D08D0">
          <w:rPr>
            <w:rFonts w:ascii="Georgia" w:eastAsia="Times New Roman" w:hAnsi="Georgia" w:cs="Times New Roman"/>
            <w:color w:val="2E2E2E"/>
            <w:sz w:val="24"/>
            <w:szCs w:val="24"/>
          </w:rPr>
          <w:t>\emph{de novo}</w:t>
        </w:r>
      </w:ins>
      <w:r w:rsidR="00A036F9" w:rsidRPr="00A036F9">
        <w:rPr>
          <w:rFonts w:ascii="Georgia" w:eastAsia="Times New Roman" w:hAnsi="Georgia" w:cs="Times New Roman"/>
          <w:color w:val="2E2E2E"/>
          <w:sz w:val="24"/>
          <w:szCs w:val="24"/>
        </w:rPr>
        <w:t xml:space="preserve"> sequencing</w:t>
      </w:r>
    </w:p>
    <w:p w14:paraId="0E4D9A49" w14:textId="77777777" w:rsidR="00A036F9" w:rsidRPr="00A036F9" w:rsidRDefault="00A036F9" w:rsidP="00A036F9">
      <w:pPr>
        <w:spacing w:after="24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Fab samples were prepared without treatment as well as under denaturing and reducing conditions for analysis of intact Fab and separate Fab chains, respectively. The latter were denatured and reduced in 10 mM TCEP at 60 °C for 30 min prior to LC-MS/MS analysis. Approximately 2-5 </w:t>
      </w:r>
      <w:proofErr w:type="spellStart"/>
      <w:r w:rsidRPr="00A036F9">
        <w:rPr>
          <w:rFonts w:ascii="Georgia" w:eastAsia="Times New Roman" w:hAnsi="Georgia" w:cs="Times New Roman"/>
          <w:color w:val="2E2E2E"/>
          <w:sz w:val="24"/>
          <w:szCs w:val="24"/>
        </w:rPr>
        <w:t>μg</w:t>
      </w:r>
      <w:proofErr w:type="spellEnd"/>
      <w:r w:rsidRPr="00A036F9">
        <w:rPr>
          <w:rFonts w:ascii="Georgia" w:eastAsia="Times New Roman" w:hAnsi="Georgia" w:cs="Times New Roman"/>
          <w:color w:val="2E2E2E"/>
          <w:sz w:val="24"/>
          <w:szCs w:val="24"/>
        </w:rPr>
        <w:t xml:space="preserve"> of each sample was injected for a single middle-down LC-MS(/MS) experiment using the parameters described above.</w:t>
      </w:r>
    </w:p>
    <w:p w14:paraId="5224A8E0" w14:textId="4239C9DD" w:rsidR="00A036F9" w:rsidRPr="00A036F9" w:rsidRDefault="00307E4D" w:rsidP="00A036F9">
      <w:pPr>
        <w:spacing w:before="360" w:after="120" w:line="240" w:lineRule="auto"/>
        <w:outlineLvl w:val="4"/>
        <w:rPr>
          <w:rFonts w:ascii="Georgia" w:eastAsia="Times New Roman" w:hAnsi="Georgia" w:cs="Times New Roman"/>
          <w:b/>
          <w:bCs/>
          <w:color w:val="2E2E2E"/>
          <w:sz w:val="20"/>
          <w:szCs w:val="20"/>
        </w:rPr>
      </w:pPr>
      <w:r>
        <w:rPr>
          <w:rFonts w:ascii="Georgia" w:eastAsia="Times New Roman" w:hAnsi="Georgia" w:cs="Times New Roman"/>
          <w:b/>
          <w:bCs/>
          <w:color w:val="2E2E2E"/>
          <w:sz w:val="20"/>
          <w:szCs w:val="20"/>
        </w:rPr>
        <w:t>!!!!</w:t>
      </w:r>
      <w:r w:rsidR="00A036F9" w:rsidRPr="00A036F9">
        <w:rPr>
          <w:rFonts w:ascii="Georgia" w:eastAsia="Times New Roman" w:hAnsi="Georgia" w:cs="Times New Roman"/>
          <w:b/>
          <w:bCs/>
          <w:color w:val="2E2E2E"/>
          <w:sz w:val="20"/>
          <w:szCs w:val="20"/>
        </w:rPr>
        <w:t>Data analysis</w:t>
      </w:r>
    </w:p>
    <w:p w14:paraId="636F88B7" w14:textId="3AE96365"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Full middle-down MS spectra were deconvoluted with either Xtract </w:t>
      </w:r>
      <w:r w:rsidR="004F088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{"citationItems":[{"id":"ITEM-1","itemData":{"DOI":"10.1016/j.jasms.2005.08.004","ISSN":"10440305","PMID":"16253516","abstract":"An automated top-down approach including data-dependent MS3 experiment for protein identification/characterization is described. A mixture of wild-type yeast proteins has been separated on-line using reverse-phase liquid chromatography and introduced into a hybrid linear ion trap (LTQ) Fourier transform ion cylclotron resonance (FTICR) mass spectrometer, where the most abundant molecular ions were automatically isolated and fragmented. The MS 2 spectra were interpreted by an automated algorithm and the resulting fragment mass values were uploaded to the ProSight PTM search engine to identify three yeast proteins, two of which were found to be modified. Subsequent MS3 analyses pinpointed the location of these modifications. In addition, data-dependent MS3 experiments were performed on standard proteins and wild-type yeast proteins using the stand alone linear trap mass spectrometer. Initially, the most abundant molecular ions underwent collisionally activated dissociation, followed by data-dependent dissociation of only those MS2 fragment ions for which a charge state could be automatically determined. The resulting spectra were processed to identify amino acid sequence tags in a robust fashion. New hybrid search modes utilized the MS3 sequence tag and the absolute mass values of the MS2 fragment ions to collectively provide unambiguous identification of the standard and wild-type yeast proteins from custom databases harboring a large number of post-translational modifications populated in a combinatorial fashion. © 2005 American Society for Mass Spectrometry.","author":[{"dropping-particle":"","family":"Zabrouskov","given":"Vlad","non-dropping-particle":"","parse-names":false,"suffix":""},{"dropping-particle":"","family":"Senko","given":"Michael W.","non-dropping-particle":"","parse-names":false,"suffix":""},{"dropping-particle":"","family":"Du","given":"Yi","non-dropping-particle":"","parse-names":false,"suffix":""},{"dropping-particle":"","family":"Leduc","given":"Richard D.","non-dropping-particle":"","parse-names":false,"suffix":""},{"dropping-particle":"","family":"Kelleher","given":"Neil L.","non-dropping-particle":"","parse-names":false,"suffix":""}],"container-title":"Journal of the American Society for Mass Spectrometry","id":"ITEM-1","issue":"12","issued":{"date-parts":[["2005","12"]]},"page":"2027-2038","title":"New and automated MSn approaches for top-down identification of modified proteins","type":"article-journal","volume":"16"},"uris":["http://www.mendeley.com/documents/?uuid=cb13c051-f716-4de2-a966-a4bcce3279fd"]}],"mendeley":{"formattedCitation":"\\cite{Zabrouskov2005New and automated MSn approaches for top-down identification of modified proteins}","plainTextFormattedCitation":"\\cite{Zabrouskov2005New and automated MSn approaches for top-down identification of modified proteins}","previouslyFormattedCitation":"&lt;sup&gt;54&lt;/sup&gt;"},"properties":{"noteIndex":0},"schema":"https://github.com/citation-style-language/schema/raw/master/csl-citation.json"}</w:instrText>
      </w:r>
      <w:r w:rsidR="004F088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\cite{Zabrouskov2005New and automated MSn approaches for top-down identification of modified proteins}</w:t>
      </w:r>
      <w:r w:rsidR="004F0884">
        <w:rPr>
          <w:rFonts w:ascii="Georgia" w:eastAsia="Times New Roman" w:hAnsi="Georgia" w:cs="Times New Roman"/>
          <w:color w:val="2E2E2E"/>
          <w:sz w:val="24"/>
          <w:szCs w:val="24"/>
        </w:rPr>
        <w:fldChar w:fldCharType="end"/>
      </w:r>
      <w:bookmarkEnd w:id="225"/>
      <w:r w:rsidRPr="00A036F9">
        <w:rPr>
          <w:rFonts w:ascii="Georgia" w:eastAsia="Times New Roman" w:hAnsi="Georgia" w:cs="Times New Roman"/>
          <w:color w:val="2E2E2E"/>
          <w:sz w:val="24"/>
          <w:szCs w:val="24"/>
        </w:rPr>
        <w:t xml:space="preserve"> or ReSpect (Thermo Fisher Scientific, Bremen, Germany) for isotopically-resolved (separate Fab chains) or unresolved (intact Fabs) data, respectively. Middle-down LC-MS/MS data were charge-deconvoluted and deisotoped into singly-charged mass spectra using the ‘Parallel Xtract’ node and converted to mascot generic format (</w:t>
      </w:r>
      <w:proofErr w:type="spellStart"/>
      <w:r w:rsidRPr="00A036F9">
        <w:rPr>
          <w:rFonts w:ascii="Georgia" w:eastAsia="Times New Roman" w:hAnsi="Georgia" w:cs="Times New Roman"/>
          <w:color w:val="2E2E2E"/>
          <w:sz w:val="24"/>
          <w:szCs w:val="24"/>
        </w:rPr>
        <w:t>mgf</w:t>
      </w:r>
      <w:proofErr w:type="spellEnd"/>
      <w:r w:rsidRPr="00A036F9">
        <w:rPr>
          <w:rFonts w:ascii="Georgia" w:eastAsia="Times New Roman" w:hAnsi="Georgia" w:cs="Times New Roman"/>
          <w:color w:val="2E2E2E"/>
          <w:sz w:val="24"/>
          <w:szCs w:val="24"/>
        </w:rPr>
        <w:t>) files in Thermo </w:t>
      </w:r>
      <w:hyperlink r:id="rId106" w:tooltip="Learn more about Proteome from ScienceDirect's AI-generated Topic Pages" w:history="1">
        <w:r w:rsidRPr="00A036F9">
          <w:rPr>
            <w:rFonts w:ascii="Georgia" w:eastAsia="Times New Roman" w:hAnsi="Georgia" w:cs="Times New Roman"/>
            <w:color w:val="2E2E2E"/>
            <w:sz w:val="24"/>
            <w:szCs w:val="24"/>
            <w:u w:val="single"/>
          </w:rPr>
          <w:t>Proteome</w:t>
        </w:r>
      </w:hyperlink>
      <w:r w:rsidRPr="00A036F9">
        <w:rPr>
          <w:rFonts w:ascii="Georgia" w:eastAsia="Times New Roman" w:hAnsi="Georgia" w:cs="Times New Roman"/>
          <w:color w:val="2E2E2E"/>
          <w:sz w:val="24"/>
          <w:szCs w:val="24"/>
        </w:rPr>
        <w:t> Discoverer (version 2.3.0.523; Thermo Fisher Scientific, Bremen, Germany). Deconvolution parameters were set as follows: ReSpect: precursor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tolerance – 0.2 Th; relative abundance threshold – 0 %; precursor mass range from 3 to 100 kDa; precursor mass tolerance of 30 ppm; charge states between 3 and 100. Xtract: signal/noise threshold of 3; </w:t>
      </w:r>
      <w:r w:rsidR="00307E4D">
        <w:rPr>
          <w:rFonts w:ascii="Georgia" w:eastAsia="Times New Roman" w:hAnsi="Georgia" w:cs="Times New Roman"/>
          <w:i/>
          <w:iCs/>
          <w:color w:val="2E2E2E"/>
          <w:sz w:val="24"/>
          <w:szCs w:val="24"/>
        </w:rPr>
        <w:t>\emph{m/z}</w:t>
      </w:r>
      <w:r w:rsidRPr="00A036F9">
        <w:rPr>
          <w:rFonts w:ascii="Georgia" w:eastAsia="Times New Roman" w:hAnsi="Georgia" w:cs="Times New Roman"/>
          <w:color w:val="2E2E2E"/>
          <w:sz w:val="24"/>
          <w:szCs w:val="24"/>
        </w:rPr>
        <w:t> range – 500-3,000 Th.</w:t>
      </w:r>
    </w:p>
    <w:p w14:paraId="48DCD189" w14:textId="6F49D538"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For the analysis of the final mature Fab chains of the most abundant clone in the plasma of patient F59, we used an integrative approach that utilizes bottom-up and middle-down data and the international ImMunoGeneTics information system (IMGT) database (</w:t>
      </w:r>
      <w:hyperlink r:id="rId107" w:anchor="fig3"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{fig:fig3.3}</w:t>
        </w:r>
      </w:hyperlink>
      <w:bookmarkEnd w:id="151"/>
      <w:r w:rsidRPr="00A036F9">
        <w:rPr>
          <w:rFonts w:ascii="Georgia" w:eastAsia="Times New Roman" w:hAnsi="Georgia" w:cs="Times New Roman"/>
          <w:color w:val="2E2E2E"/>
          <w:sz w:val="24"/>
          <w:szCs w:val="24"/>
        </w:rPr>
        <w:t>B</w:t>
      </w:r>
      <w:r w:rsidR="008F0853">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First, the replicate middle-down MS/MS spectra were grouped per deconvoluted mass feature in the LC-MS-only runs by using a 3 Da mass window and a 3 min retention time window. The resulting grouped spectra were merged into a single spectrum, whereby peaks’ intensities were combined when they coincided within a 2 ppm window. The identity of the constant domain (C-) gene was determined by matching the fragments in these combined spectra to a database of </w:t>
      </w:r>
      <w:r w:rsidRPr="00A036F9">
        <w:rPr>
          <w:rFonts w:ascii="Georgia" w:eastAsia="Times New Roman" w:hAnsi="Georgia" w:cs="Times New Roman"/>
          <w:color w:val="2E2E2E"/>
          <w:sz w:val="24"/>
          <w:szCs w:val="24"/>
        </w:rPr>
        <w:lastRenderedPageBreak/>
        <w:t>all functional, </w:t>
      </w:r>
      <w:hyperlink r:id="rId108" w:tooltip="Learn more about open reading frame from ScienceDirect's AI-generated Topic Pages" w:history="1">
        <w:r w:rsidRPr="00A036F9">
          <w:rPr>
            <w:rFonts w:ascii="Georgia" w:eastAsia="Times New Roman" w:hAnsi="Georgia" w:cs="Times New Roman"/>
            <w:color w:val="2E2E2E"/>
            <w:sz w:val="24"/>
            <w:szCs w:val="24"/>
            <w:u w:val="single"/>
          </w:rPr>
          <w:t>open reading frame</w:t>
        </w:r>
      </w:hyperlink>
      <w:r w:rsidRPr="00A036F9">
        <w:rPr>
          <w:rFonts w:ascii="Georgia" w:eastAsia="Times New Roman" w:hAnsi="Georgia" w:cs="Times New Roman"/>
          <w:color w:val="2E2E2E"/>
          <w:sz w:val="24"/>
          <w:szCs w:val="24"/>
        </w:rPr>
        <w:t>, and in-frame </w:t>
      </w:r>
      <w:hyperlink r:id="rId109" w:tooltip="Learn more about pseudogene from ScienceDirect's AI-generated Topic Pages" w:history="1">
        <w:r w:rsidRPr="00A036F9">
          <w:rPr>
            <w:rFonts w:ascii="Georgia" w:eastAsia="Times New Roman" w:hAnsi="Georgia" w:cs="Times New Roman"/>
            <w:color w:val="2E2E2E"/>
            <w:sz w:val="24"/>
            <w:szCs w:val="24"/>
            <w:u w:val="single"/>
          </w:rPr>
          <w:t>pseudogene</w:t>
        </w:r>
      </w:hyperlink>
      <w:r w:rsidRPr="00A036F9">
        <w:rPr>
          <w:rFonts w:ascii="Georgia" w:eastAsia="Times New Roman" w:hAnsi="Georgia" w:cs="Times New Roman"/>
          <w:color w:val="2E2E2E"/>
          <w:sz w:val="24"/>
          <w:szCs w:val="24"/>
        </w:rPr>
        <w:t xml:space="preserve"> alleles for C-genes retrieved from IMGT/Gene-DB </w:t>
      </w:r>
      <w:bookmarkStart w:id="257" w:name="bbib28"/>
      <w:r w:rsidR="004F088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{"citationItems":[{"id":"ITEM-1","itemData":{"DOI":"10.1093/NAR/27.1.209","ISSN":"03051048","PMID":"9847182","abstract":"IMGT, the international ImMunoGeneTics database (http://imgt.cnusc.fr:8104), is a high-quality integrated database specialising in Immunoglobulins (Ig), T cell Receptors (TcR) and Major Histocompatibility Complex (MHC) molecules of all vertebrate species, created in 1989 by Marie-Paule Lefranc, Universite Montpellier II, CNRS, Montpellier, France (lefranc@@@ligm.igh.cnrs.fr). IMGT comprises three databases: LIGM-DB, a comprehensive database of Ig and TcR, MHC/HLA-DB, and PRIMER-DB (the last two in development); a tool, IMGT/DNAPLOT, developed for sequence analysis and alignments; and expertised data based on the IMGT scientific chart, the IMGT repertoire. By its high quality and its easy data distribution, IMGT has important implications in medical research (repertoire in autoimmune diseases, AIDS, leukemias, lymphomas), therapeutic approaches (antibody engineering), genome diversity and genome evolution studies. IMGT is freely available at http://imgt.cnusc.fr:8104.","author":[{"dropping-particle":"","family":"Lefranc","given":"Marie Paule","non-dropping-particle":"","parse-names":false,"suffix":""},{"dropping-particle":"","family":"Giudicelli","given":"Véronique","non-dropping-particle":"","parse-names":false,"suffix":""},{"dropping-particle":"","family":"Ginestoux","given":"Chantal","non-dropping-particle":"","parse-names":false,"suffix":""},{"dropping-particle":"","family":"Bodmer","given":"Julia","non-dropping-particle":"","parse-names":false,"suffix":""},{"dropping-particle":"","family":"Müller","given":"Werner","non-dropping-particle":"","parse-names":false,"suffix":""},{"dropping-particle":"","family":"Bontrop","given":"Ronald","non-dropping-particle":"","parse-names":false,"suffix":""},{"dropping-particle":"","family":"Lemaitre","given":"Marc","non-dropping-particle":"","parse-names":false,"suffix":""},{"dropping-particle":"","family":"Malik","given":"Ansar","non-dropping-particle":"","parse-names":false,"suffix":""},{"dropping-particle":"","family":"Barbié","given":"Valérie","non-dropping-particle":"","parse-names":false,"suffix":""},{"dropping-particle":"","family":"Chaume","given":"Denys","non-dropping-particle":"","parse-names":false,"suffix":""}],"container-title":"Nucleic Acids Research","id":"ITEM-1","issue":"1","issued":{"date-parts":[["1999","1","1"]]},"page":"209-212","title":"IMGT, the international ImMunoGeneTics database","type":"article-journal","volume":"27"},"uris":["http://www.mendeley.com/documents/?uuid=7b1069b0-e4f0-4e8b-877d-2dd0974e2a81"]}],"mendeley":{"formattedCitation":"\\cite{Lefranc1999IMGT, the international ImMunoGeneTics database}","plainTextFormattedCitation":"\\cite{Lefranc1999IMGT, the international ImMunoGeneTics database}","previouslyFormattedCitation":"&lt;sup&gt;27&lt;/sup&gt;"},"properties":{"noteIndex":0},"schema":"https://github.com/citation-style-language/schema/raw/master/csl-citation.json"}</w:instrText>
      </w:r>
      <w:r w:rsidR="004F088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\cite{Lefranc1999IMGT, the international ImMunoGeneTics database}</w:t>
      </w:r>
      <w:r w:rsidR="004F0884">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Next, bottom-up LC-MS/MS spectra of the fractionated </w:t>
      </w:r>
      <w:r w:rsidR="00307E4D">
        <w:rPr>
          <w:rFonts w:ascii="Georgia" w:eastAsia="Times New Roman" w:hAnsi="Georgia" w:cs="Times New Roman"/>
          <w:color w:val="2E2E2E"/>
          <w:sz w:val="24"/>
          <w:szCs w:val="24"/>
          <w:vertAlign w:val="superscript"/>
        </w:rPr>
        <w:t>\textsuperscript{</w:t>
      </w:r>
      <w:r w:rsidRPr="00A036F9">
        <w:rPr>
          <w:rFonts w:ascii="Georgia" w:eastAsia="Times New Roman" w:hAnsi="Georgia" w:cs="Times New Roman"/>
          <w:color w:val="2E2E2E"/>
          <w:sz w:val="18"/>
          <w:szCs w:val="18"/>
          <w:vertAlign w:val="superscript"/>
        </w:rPr>
        <w:t>24.4</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1 </w:t>
      </w:r>
      <w:r w:rsidR="00307E4D">
        <w:rPr>
          <w:rFonts w:ascii="Georgia" w:eastAsia="Times New Roman" w:hAnsi="Georgia" w:cs="Times New Roman"/>
          <w:color w:val="2E2E2E"/>
          <w:sz w:val="24"/>
          <w:szCs w:val="24"/>
          <w:vertAlign w:val="subscript"/>
        </w:rPr>
        <w:t>\textsubscript{</w:t>
      </w:r>
      <w:r w:rsidRPr="00A036F9">
        <w:rPr>
          <w:rFonts w:ascii="Georgia" w:eastAsia="Times New Roman" w:hAnsi="Georgia" w:cs="Times New Roman"/>
          <w:color w:val="2E2E2E"/>
          <w:sz w:val="18"/>
          <w:szCs w:val="18"/>
          <w:vertAlign w:val="subscript"/>
        </w:rPr>
        <w:t>47359.4</w:t>
      </w:r>
      <w:r w:rsidR="00307E4D">
        <w:rPr>
          <w:rFonts w:ascii="Georgia" w:eastAsia="Times New Roman" w:hAnsi="Georgia" w:cs="Times New Roman"/>
          <w:color w:val="2E2E2E"/>
          <w:sz w:val="18"/>
          <w:szCs w:val="18"/>
          <w:vertAlign w:val="subscript"/>
        </w:rPr>
        <w:t>}</w:t>
      </w:r>
      <w:r w:rsidRPr="00A036F9">
        <w:rPr>
          <w:rFonts w:ascii="Georgia" w:eastAsia="Times New Roman" w:hAnsi="Georgia" w:cs="Times New Roman"/>
          <w:color w:val="2E2E2E"/>
          <w:sz w:val="24"/>
          <w:szCs w:val="24"/>
        </w:rPr>
        <w:t xml:space="preserve"> clone were screened against a database of all functional, open reading frame, and in-frame pseudogene alleles for the variable domain (V-) genes retrieved from the IMGT/Gene-DB </w:t>
      </w:r>
      <w:r w:rsidR="004F088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{"citationItems":[{"id":"ITEM-1","itemData":{"DOI":"10.1093/NAR/27.1.209","ISSN":"03051048","PMID":"9847182","abstract":"IMGT, the international ImMunoGeneTics database (http://imgt.cnusc.fr:8104), is a high-quality integrated database specialising in Immunoglobulins (Ig), T cell Receptors (TcR) and Major Histocompatibility Complex (MHC) molecules of all vertebrate species, created in 1989 by Marie-Paule Lefranc, Universite Montpellier II, CNRS, Montpellier, France (lefranc@@@ligm.igh.cnrs.fr). IMGT comprises three databases: LIGM-DB, a comprehensive database of Ig and TcR, MHC/HLA-DB, and PRIMER-DB (the last two in development); a tool, IMGT/DNAPLOT, developed for sequence analysis and alignments; and expertised data based on the IMGT scientific chart, the IMGT repertoire. By its high quality and its easy data distribution, IMGT has important implications in medical research (repertoire in autoimmune diseases, AIDS, leukemias, lymphomas), therapeutic approaches (antibody engineering), genome diversity and genome evolution studies. IMGT is freely available at http://imgt.cnusc.fr:8104.","author":[{"dropping-particle":"","family":"Lefranc","given":"Marie Paule","non-dropping-particle":"","parse-names":false,"suffix":""},{"dropping-particle":"","family":"Giudicelli","given":"Véronique","non-dropping-particle":"","parse-names":false,"suffix":""},{"dropping-particle":"","family":"Ginestoux","given":"Chantal","non-dropping-particle":"","parse-names":false,"suffix":""},{"dropping-particle":"","family":"Bodmer","given":"Julia","non-dropping-particle":"","parse-names":false,"suffix":""},{"dropping-particle":"","family":"Müller","given":"Werner","non-dropping-particle":"","parse-names":false,"suffix":""},{"dropping-particle":"","family":"Bontrop","given":"Ronald","non-dropping-particle":"","parse-names":false,"suffix":""},{"dropping-particle":"","family":"Lemaitre","given":"Marc","non-dropping-particle":"","parse-names":false,"suffix":""},{"dropping-particle":"","family":"Malik","given":"Ansar","non-dropping-particle":"","parse-names":false,"suffix":""},{"dropping-particle":"","family":"Barbié","given":"Valérie","non-dropping-particle":"","parse-names":false,"suffix":""},{"dropping-particle":"","family":"Chaume","given":"Denys","non-dropping-particle":"","parse-names":false,"suffix":""}],"container-title":"Nucleic Acids Research","id":"ITEM-1","issue":"1","issued":{"date-parts":[["1999","1","1"]]},"page":"209-212","title":"IMGT, the international ImMunoGeneTics database","type":"article-journal","volume":"27"},"uris":["http://www.mendeley.com/documents/?uuid=7b1069b0-e4f0-4e8b-877d-2dd0974e2a81"]}],"mendeley":{"formattedCitation":"\\cite{Lefranc1999IMGT, the international ImMunoGeneTics database}","plainTextFormattedCitation":"\\cite{Lefranc1999IMGT, the international ImMunoGeneTics database}","previouslyFormattedCitation":"&lt;sup&gt;27&lt;/sup&gt;"},"properties":{"noteIndex":0},"schema":"https://github.com/citation-style-language/schema/raw/master/csl-citation.json"}</w:instrText>
      </w:r>
      <w:r w:rsidR="004F088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\cite{Lefranc1999IMGT, the international ImMunoGeneTics database}</w:t>
      </w:r>
      <w:r w:rsidR="004F0884">
        <w:rPr>
          <w:rFonts w:ascii="Georgia" w:eastAsia="Times New Roman" w:hAnsi="Georgia" w:cs="Times New Roman"/>
          <w:color w:val="2E2E2E"/>
          <w:sz w:val="24"/>
          <w:szCs w:val="24"/>
        </w:rPr>
        <w:fldChar w:fldCharType="end"/>
      </w:r>
      <w:r w:rsidRPr="00A036F9">
        <w:rPr>
          <w:rFonts w:ascii="Georgia" w:eastAsia="Times New Roman" w:hAnsi="Georgia" w:cs="Times New Roman"/>
          <w:color w:val="2E2E2E"/>
          <w:sz w:val="24"/>
          <w:szCs w:val="24"/>
        </w:rPr>
        <w:t>, using local Smith-Waterman alignment with the BLOSUM62 matrix in which the common </w:t>
      </w:r>
      <w:del w:id="258" w:author="Graaf, S.C. de (Bastiaan)" w:date="2023-03-27T12:43:00Z">
        <w:r w:rsidRPr="00A036F9" w:rsidDel="005D08D0">
          <w:rPr>
            <w:rFonts w:ascii="Georgia" w:eastAsia="Times New Roman" w:hAnsi="Georgia" w:cs="Times New Roman"/>
            <w:i/>
            <w:iCs/>
            <w:color w:val="2E2E2E"/>
            <w:sz w:val="24"/>
            <w:szCs w:val="24"/>
          </w:rPr>
          <w:delText>de novo</w:delText>
        </w:r>
      </w:del>
      <w:ins w:id="259" w:author="Graaf, S.C. de (Bastiaan)" w:date="2023-03-27T12:43:00Z">
        <w:r w:rsidR="005D08D0">
          <w:rPr>
            <w:rFonts w:ascii="Georgia" w:eastAsia="Times New Roman" w:hAnsi="Georgia" w:cs="Times New Roman"/>
            <w:i/>
            <w:iCs/>
            <w:color w:val="2E2E2E"/>
            <w:sz w:val="24"/>
            <w:szCs w:val="24"/>
          </w:rPr>
          <w:t>\emph{de novo}</w:t>
        </w:r>
      </w:ins>
      <w:r w:rsidRPr="00A036F9">
        <w:rPr>
          <w:rFonts w:ascii="Georgia" w:eastAsia="Times New Roman" w:hAnsi="Georgia" w:cs="Times New Roman"/>
          <w:color w:val="2E2E2E"/>
          <w:sz w:val="24"/>
          <w:szCs w:val="24"/>
        </w:rPr>
        <w:t xml:space="preserve"> sequencing errors I/L, Q/E and N/D were modified to neutral substitutions </w:t>
      </w:r>
      <w:bookmarkStart w:id="260" w:name="bbib43"/>
      <w:r w:rsidR="004F088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{"citationItems":[{"id":"ITEM-1","itemData":{"DOI":"10.1016/0022-2836(81)90087-5","ISSN":"00222836","PMID":"7265238","author":[{"dropping-particle":"","family":"Smith","given":"T. F.","non-dropping-particle":"","parse-names":false,"suffix":""},{"dropping-particle":"","family":"Waterman","given":"M. S.","non-dropping-particle":"","parse-names":false,"suffix":""}],"container-title":"Journal of Molecular Biology","id":"ITEM-1","issue":"1","issued":{"date-parts":[["1981","3","25"]]},"page":"195-197","title":"Identification of common molecular subsequences","type":"article-journal","volume":"147"},"uris":["http://www.mendeley.com/documents/?uuid=42a59765-4b90-4833-b8b1-ec8f15220d25"]}],"mendeley":{"formattedCitation":"\\cite{Smith1981Identification of common molecular subsequences}","plainTextFormattedCitation":"\\cite{Smith1981Identification of common molecular subsequences}","previouslyFormattedCitation":"&lt;sup&gt;55&lt;/sup&gt;"},"properties":{"noteIndex":0},"schema":"https://github.com/citation-style-language/schema/raw/master/csl-citation.json"}</w:instrText>
      </w:r>
      <w:r w:rsidR="004F088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\cite{Smith1981Identification of common molecular subsequences}</w:t>
      </w:r>
      <w:r w:rsidR="004F0884">
        <w:rPr>
          <w:rFonts w:ascii="Georgia" w:eastAsia="Times New Roman" w:hAnsi="Georgia" w:cs="Times New Roman"/>
          <w:color w:val="2E2E2E"/>
          <w:sz w:val="24"/>
          <w:szCs w:val="24"/>
        </w:rPr>
        <w:fldChar w:fldCharType="end"/>
      </w:r>
      <w:bookmarkEnd w:id="260"/>
      <w:r w:rsidRPr="00A036F9">
        <w:rPr>
          <w:rFonts w:ascii="Georgia" w:eastAsia="Times New Roman" w:hAnsi="Georgia" w:cs="Times New Roman"/>
          <w:color w:val="2E2E2E"/>
          <w:sz w:val="24"/>
          <w:szCs w:val="24"/>
        </w:rPr>
        <w:t>. From any gene regions with confident peptide matches (FDR &lt; 1%), we then took the FR1, 2 and 3 regions and subjected them to an in-house scoring algorithm to score their agreement with our middle-down data (</w:t>
      </w:r>
      <w:hyperlink r:id="rId110"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{fig:figs3.5}</w:t>
        </w:r>
      </w:hyperlink>
      <w:r w:rsidR="008F0853">
        <w:rPr>
          <w:rFonts w:ascii="Georgia" w:eastAsia="Times New Roman" w:hAnsi="Georgia" w:cs="Times New Roman"/>
          <w:color w:val="0C7DBB"/>
          <w:sz w:val="24"/>
          <w:szCs w:val="24"/>
        </w:rPr>
        <w:t>}</w:t>
      </w:r>
      <w:r w:rsidRPr="00A036F9">
        <w:rPr>
          <w:rFonts w:ascii="Georgia" w:eastAsia="Times New Roman" w:hAnsi="Georgia" w:cs="Times New Roman"/>
          <w:color w:val="2E2E2E"/>
          <w:sz w:val="24"/>
          <w:szCs w:val="24"/>
        </w:rPr>
        <w:t xml:space="preserve">). In short: the algorithm searches for peak patterns that would occur </w:t>
      </w:r>
      <w:proofErr w:type="gramStart"/>
      <w:r w:rsidRPr="00A036F9">
        <w:rPr>
          <w:rFonts w:ascii="Georgia" w:eastAsia="Times New Roman" w:hAnsi="Georgia" w:cs="Times New Roman"/>
          <w:color w:val="2E2E2E"/>
          <w:sz w:val="24"/>
          <w:szCs w:val="24"/>
        </w:rPr>
        <w:t>as a result of</w:t>
      </w:r>
      <w:proofErr w:type="gramEnd"/>
      <w:r w:rsidRPr="00A036F9">
        <w:rPr>
          <w:rFonts w:ascii="Georgia" w:eastAsia="Times New Roman" w:hAnsi="Georgia" w:cs="Times New Roman"/>
          <w:color w:val="2E2E2E"/>
          <w:sz w:val="24"/>
          <w:szCs w:val="24"/>
        </w:rPr>
        <w:t xml:space="preserve"> fragmentation of the provided sequence regions, disregarding preceding and succeeding parts of the initial sequence. Ranking the gene regions by a resulting composite score enabled us to select top-scoring templates as a starting point for our sequencing efforts as well as discard low-scoring regions from further analyses. The remaining gene regions were then used to </w:t>
      </w:r>
      <w:r w:rsidRPr="00A036F9">
        <w:rPr>
          <w:rFonts w:ascii="Georgia" w:eastAsia="Times New Roman" w:hAnsi="Georgia" w:cs="Times New Roman"/>
          <w:i/>
          <w:iCs/>
          <w:color w:val="2E2E2E"/>
          <w:sz w:val="24"/>
          <w:szCs w:val="24"/>
        </w:rPr>
        <w:t>in silico</w:t>
      </w:r>
      <w:r w:rsidRPr="00A036F9">
        <w:rPr>
          <w:rFonts w:ascii="Georgia" w:eastAsia="Times New Roman" w:hAnsi="Georgia" w:cs="Times New Roman"/>
          <w:color w:val="2E2E2E"/>
          <w:sz w:val="24"/>
          <w:szCs w:val="24"/>
        </w:rPr>
        <w:t> generate a database of germline light and heavy chains.</w:t>
      </w:r>
    </w:p>
    <w:p w14:paraId="5A5F54AD" w14:textId="28FDA49C"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 xml:space="preserve">Then, using a custom implementation of the </w:t>
      </w:r>
      <w:proofErr w:type="spellStart"/>
      <w:r w:rsidRPr="00A036F9">
        <w:rPr>
          <w:rFonts w:ascii="Georgia" w:eastAsia="Times New Roman" w:hAnsi="Georgia" w:cs="Times New Roman"/>
          <w:color w:val="2E2E2E"/>
          <w:sz w:val="24"/>
          <w:szCs w:val="24"/>
        </w:rPr>
        <w:t>DirecTag</w:t>
      </w:r>
      <w:proofErr w:type="spellEnd"/>
      <w:r w:rsidRPr="00A036F9">
        <w:rPr>
          <w:rFonts w:ascii="Georgia" w:eastAsia="Times New Roman" w:hAnsi="Georgia" w:cs="Times New Roman"/>
          <w:color w:val="2E2E2E"/>
          <w:sz w:val="24"/>
          <w:szCs w:val="24"/>
        </w:rPr>
        <w:t xml:space="preserve"> algorithm </w:t>
      </w:r>
      <w:r w:rsidR="004F088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{"citationItems":[{"id":"ITEM-1","itemData":{"DOI":"10.1021/PR800154P","ISSN":"15353893","PMID":"18630943","abstract":"In shotgun proteomics, tandem mass spectra of peptides are typically identified through database search algorithms such as Sequest. We have developed DirecTag, an open-source algorithm to infer partial sequence tags directly from observed fragment ions. This algorithm is unique in its implementation of three separate scoring systems to evaluate each tag on the basis of peak intensity, mlz fidelity, and complementarity. In data sets from several types of mass spectrometers, DirecTag reproducibly exceeded the accuracy and speed of InsPecT and GutenTag, two previously published algorithms for this purpose. The source code and binaries for DirecTag are available from http://fenchurch.mc. vanderbilt.edu. © 2008 American Chemical Society.","author":[{"dropping-particle":"","family":"Tabb","given":"David L.","non-dropping-particle":"","parse-names":false,"suffix":""},{"dropping-particle":"","family":"Ze-Qiang","given":"Ma","non-dropping-particle":"","parse-names":false,"suffix":""},{"dropping-particle":"","family":"Martin","given":"Daniel B.","non-dropping-particle":"","parse-names":false,"suffix":""},{"dropping-particle":"","family":"Ham","given":"Amy Joan L.","non-dropping-particle":"","parse-names":false,"suffix":""},{"dropping-particle":"","family":"Chambers","given":"Matthew C.","non-dropping-particle":"","parse-names":false,"suffix":""}],"container-title":"Journal of Proteome Research","id":"ITEM-1","issue":"9","issued":{"date-parts":[["2008","9"]]},"page":"3838-3846","title":"DirecTag: Accurate sequence tags from peptide MS/MS through statistical scoring","type":"article-journal","volume":"7"},"uris":["http://www.mendeley.com/documents/?uuid=db35c14b-735c-4cfa-a5ed-1bf5d440dbe4"]}],"mendeley":{"formattedCitation":"\\cite{Tabb2008DirecTag: Accurate sequence tags from peptide MS/MS through statistical scoring}","plainTextFormattedCitation":"\\cite{Tabb2008DirecTag: Accurate sequence tags from peptide MS/MS through statistical scoring}","previouslyFormattedCitation":"&lt;sup&gt;56&lt;/sup&gt;"},"properties":{"noteIndex":0},"schema":"https://github.com/citation-style-language/schema/raw/master/csl-citation.json"}</w:instrText>
      </w:r>
      <w:r w:rsidR="004F088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\cite{Tabb2008DirecTag: Accurate sequence tags from peptide MS/MS through statistical scoring}</w:t>
      </w:r>
      <w:r w:rsidR="004F0884">
        <w:rPr>
          <w:rFonts w:ascii="Georgia" w:eastAsia="Times New Roman" w:hAnsi="Georgia" w:cs="Times New Roman"/>
          <w:color w:val="2E2E2E"/>
          <w:sz w:val="24"/>
          <w:szCs w:val="24"/>
        </w:rPr>
        <w:fldChar w:fldCharType="end"/>
      </w:r>
      <w:bookmarkEnd w:id="226"/>
      <w:r w:rsidRPr="00A036F9">
        <w:rPr>
          <w:rFonts w:ascii="Georgia" w:eastAsia="Times New Roman" w:hAnsi="Georgia" w:cs="Times New Roman"/>
          <w:color w:val="2E2E2E"/>
          <w:sz w:val="24"/>
          <w:szCs w:val="24"/>
        </w:rPr>
        <w:t>, all possible sequence tags were detected and annotated in the combined middle-down spectra. These sequence tags were used to search the filtered germline light and heavy IgG chains. For the best scoring germline sequences, consistent sequence tags with a length of more than 4 amino acids were searched against </w:t>
      </w:r>
      <w:del w:id="261" w:author="Graaf, S.C. de (Bastiaan)" w:date="2023-03-27T12:43:00Z">
        <w:r w:rsidRPr="00A036F9" w:rsidDel="005D08D0">
          <w:rPr>
            <w:rFonts w:ascii="Georgia" w:eastAsia="Times New Roman" w:hAnsi="Georgia" w:cs="Times New Roman"/>
            <w:i/>
            <w:iCs/>
            <w:color w:val="2E2E2E"/>
            <w:sz w:val="24"/>
            <w:szCs w:val="24"/>
          </w:rPr>
          <w:delText>de novo</w:delText>
        </w:r>
      </w:del>
      <w:ins w:id="262" w:author="Graaf, S.C. de (Bastiaan)" w:date="2023-03-27T12:43:00Z">
        <w:r w:rsidR="005D08D0">
          <w:rPr>
            <w:rFonts w:ascii="Georgia" w:eastAsia="Times New Roman" w:hAnsi="Georgia" w:cs="Times New Roman"/>
            <w:i/>
            <w:iCs/>
            <w:color w:val="2E2E2E"/>
            <w:sz w:val="24"/>
            <w:szCs w:val="24"/>
          </w:rPr>
          <w:t>\</w:t>
        </w:r>
        <w:proofErr w:type="gramStart"/>
        <w:r w:rsidR="005D08D0">
          <w:rPr>
            <w:rFonts w:ascii="Georgia" w:eastAsia="Times New Roman" w:hAnsi="Georgia" w:cs="Times New Roman"/>
            <w:i/>
            <w:iCs/>
            <w:color w:val="2E2E2E"/>
            <w:sz w:val="24"/>
            <w:szCs w:val="24"/>
          </w:rPr>
          <w:t>emph{</w:t>
        </w:r>
        <w:proofErr w:type="gramEnd"/>
        <w:r w:rsidR="005D08D0">
          <w:rPr>
            <w:rFonts w:ascii="Georgia" w:eastAsia="Times New Roman" w:hAnsi="Georgia" w:cs="Times New Roman"/>
            <w:i/>
            <w:iCs/>
            <w:color w:val="2E2E2E"/>
            <w:sz w:val="24"/>
            <w:szCs w:val="24"/>
          </w:rPr>
          <w:t>de novo}</w:t>
        </w:r>
      </w:ins>
      <w:r w:rsidRPr="00A036F9">
        <w:rPr>
          <w:rFonts w:ascii="Georgia" w:eastAsia="Times New Roman" w:hAnsi="Georgia" w:cs="Times New Roman"/>
          <w:color w:val="2E2E2E"/>
          <w:sz w:val="24"/>
          <w:szCs w:val="24"/>
        </w:rPr>
        <w:t> predicted peptides originating from the bottom-up peptide-centric MS data. In an iterative manner, the matching peptides were used to modify the best scoring selected germline sequences until the mass of the final sequence matched the precursor masses determined by middle-down MS (</w:t>
      </w:r>
      <w:r w:rsidR="009F7080" w:rsidRPr="009F7080">
        <w:rPr>
          <w:rFonts w:ascii="Georgia" w:eastAsia="Times New Roman" w:hAnsi="Georgia" w:cs="Times New Roman"/>
          <w:color w:val="2E2E2E"/>
          <w:sz w:val="24"/>
          <w:szCs w:val="24"/>
        </w:rPr>
        <w:t>\textbf{\</w:t>
      </w:r>
      <w:proofErr w:type="spellStart"/>
      <w:r w:rsidR="009F7080" w:rsidRPr="009F7080">
        <w:rPr>
          <w:rFonts w:ascii="Georgia" w:eastAsia="Times New Roman" w:hAnsi="Georgia" w:cs="Times New Roman"/>
          <w:color w:val="2E2E2E"/>
          <w:sz w:val="24"/>
          <w:szCs w:val="24"/>
        </w:rPr>
        <w:t>autoref</w:t>
      </w:r>
      <w:proofErr w:type="spellEnd"/>
      <w:r w:rsidR="009F7080" w:rsidRPr="009F7080">
        <w:rPr>
          <w:rFonts w:ascii="Georgia" w:eastAsia="Times New Roman" w:hAnsi="Georgia" w:cs="Times New Roman"/>
          <w:color w:val="2E2E2E"/>
          <w:sz w:val="24"/>
          <w:szCs w:val="24"/>
        </w:rPr>
        <w:t>{</w:t>
      </w:r>
      <w:proofErr w:type="gramStart"/>
      <w:r w:rsidR="009F7080" w:rsidRPr="009F7080">
        <w:rPr>
          <w:rFonts w:ascii="Georgia" w:eastAsia="Times New Roman" w:hAnsi="Georgia" w:cs="Times New Roman"/>
          <w:color w:val="2E2E2E"/>
          <w:sz w:val="24"/>
          <w:szCs w:val="24"/>
        </w:rPr>
        <w:t>fig:fig</w:t>
      </w:r>
      <w:r w:rsidR="009F7080">
        <w:rPr>
          <w:rFonts w:ascii="Georgia" w:eastAsia="Times New Roman" w:hAnsi="Georgia" w:cs="Times New Roman"/>
          <w:color w:val="2E2E2E"/>
          <w:sz w:val="24"/>
          <w:szCs w:val="24"/>
        </w:rPr>
        <w:t>s</w:t>
      </w:r>
      <w:proofErr w:type="gramEnd"/>
      <w:r w:rsidR="009F7080" w:rsidRPr="009F7080">
        <w:rPr>
          <w:rFonts w:ascii="Georgia" w:eastAsia="Times New Roman" w:hAnsi="Georgia" w:cs="Times New Roman"/>
          <w:color w:val="2E2E2E"/>
          <w:sz w:val="24"/>
          <w:szCs w:val="24"/>
        </w:rPr>
        <w:t>3</w:t>
      </w:r>
      <w:r w:rsidR="009F7080">
        <w:rPr>
          <w:rFonts w:ascii="Georgia" w:eastAsia="Times New Roman" w:hAnsi="Georgia" w:cs="Times New Roman"/>
          <w:color w:val="2E2E2E"/>
          <w:sz w:val="24"/>
          <w:szCs w:val="24"/>
        </w:rPr>
        <w:t>.8}</w:t>
      </w:r>
      <w:r w:rsidRPr="00A036F9">
        <w:rPr>
          <w:rFonts w:ascii="Georgia" w:eastAsia="Times New Roman" w:hAnsi="Georgia" w:cs="Times New Roman"/>
          <w:color w:val="2E2E2E"/>
          <w:sz w:val="24"/>
          <w:szCs w:val="24"/>
        </w:rPr>
        <w:t> and </w:t>
      </w:r>
      <w:r w:rsidR="009F7080" w:rsidRPr="009F7080">
        <w:rPr>
          <w:rFonts w:ascii="Georgia" w:eastAsia="Times New Roman" w:hAnsi="Georgia" w:cs="Times New Roman"/>
          <w:color w:val="2E2E2E"/>
          <w:sz w:val="24"/>
          <w:szCs w:val="24"/>
        </w:rPr>
        <w:t>\</w:t>
      </w:r>
      <w:proofErr w:type="spellStart"/>
      <w:r w:rsidR="009F7080" w:rsidRPr="009F7080">
        <w:rPr>
          <w:rFonts w:ascii="Georgia" w:eastAsia="Times New Roman" w:hAnsi="Georgia" w:cs="Times New Roman"/>
          <w:color w:val="2E2E2E"/>
          <w:sz w:val="24"/>
          <w:szCs w:val="24"/>
        </w:rPr>
        <w:t>autoref</w:t>
      </w:r>
      <w:proofErr w:type="spellEnd"/>
      <w:r w:rsidR="009F7080" w:rsidRPr="009F7080">
        <w:rPr>
          <w:rFonts w:ascii="Georgia" w:eastAsia="Times New Roman" w:hAnsi="Georgia" w:cs="Times New Roman"/>
          <w:color w:val="2E2E2E"/>
          <w:sz w:val="24"/>
          <w:szCs w:val="24"/>
        </w:rPr>
        <w:t>{fig:fig</w:t>
      </w:r>
      <w:r w:rsidR="009F7080">
        <w:rPr>
          <w:rFonts w:ascii="Georgia" w:eastAsia="Times New Roman" w:hAnsi="Georgia" w:cs="Times New Roman"/>
          <w:color w:val="2E2E2E"/>
          <w:sz w:val="24"/>
          <w:szCs w:val="24"/>
        </w:rPr>
        <w:t>s</w:t>
      </w:r>
      <w:r w:rsidR="009F7080" w:rsidRPr="009F7080">
        <w:rPr>
          <w:rFonts w:ascii="Georgia" w:eastAsia="Times New Roman" w:hAnsi="Georgia" w:cs="Times New Roman"/>
          <w:color w:val="2E2E2E"/>
          <w:sz w:val="24"/>
          <w:szCs w:val="24"/>
        </w:rPr>
        <w:t>3</w:t>
      </w:r>
      <w:r w:rsidR="009F7080">
        <w:rPr>
          <w:rFonts w:ascii="Georgia" w:eastAsia="Times New Roman" w:hAnsi="Georgia" w:cs="Times New Roman"/>
          <w:color w:val="2E2E2E"/>
          <w:sz w:val="24"/>
          <w:szCs w:val="24"/>
        </w:rPr>
        <w:t>.</w:t>
      </w:r>
      <w:r w:rsidR="009F7080">
        <w:rPr>
          <w:rFonts w:ascii="Georgia" w:eastAsia="Times New Roman" w:hAnsi="Georgia" w:cs="Times New Roman"/>
          <w:color w:val="2E2E2E"/>
          <w:sz w:val="24"/>
          <w:szCs w:val="24"/>
        </w:rPr>
        <w:t>9}}</w:t>
      </w:r>
      <w:r w:rsidRPr="00A036F9">
        <w:rPr>
          <w:rFonts w:ascii="Georgia" w:eastAsia="Times New Roman" w:hAnsi="Georgia" w:cs="Times New Roman"/>
          <w:color w:val="2E2E2E"/>
          <w:sz w:val="24"/>
          <w:szCs w:val="24"/>
        </w:rPr>
        <w:t xml:space="preserve">). In more detail, the gaps between the consecutive sequence tags extracted from the middle-down MS data were first filled with amino acids from the best matching germline sequence. Then, the filled gaps were compared to the highest scoring peptides retrieved from the bottom-up MS data, aligned to the region of interest using </w:t>
      </w:r>
      <w:proofErr w:type="spellStart"/>
      <w:r w:rsidRPr="00A036F9">
        <w:rPr>
          <w:rFonts w:ascii="Georgia" w:eastAsia="Times New Roman" w:hAnsi="Georgia" w:cs="Times New Roman"/>
          <w:color w:val="2E2E2E"/>
          <w:sz w:val="24"/>
          <w:szCs w:val="24"/>
        </w:rPr>
        <w:t>Clustal</w:t>
      </w:r>
      <w:proofErr w:type="spellEnd"/>
      <w:r w:rsidRPr="00A036F9">
        <w:rPr>
          <w:rFonts w:ascii="Georgia" w:eastAsia="Times New Roman" w:hAnsi="Georgia" w:cs="Times New Roman"/>
          <w:color w:val="2E2E2E"/>
          <w:sz w:val="24"/>
          <w:szCs w:val="24"/>
        </w:rPr>
        <w:t xml:space="preserve"> Omega algorithm. When aligned peptides showed discrepancies from the germline sequence the amino acid residues in the gaps were altered and the theoretical mass of the gap was compared to the experimental mass, defined by the mass difference between consecutive sequence tags. Finally, the modified sequences were </w:t>
      </w:r>
      <w:proofErr w:type="gramStart"/>
      <w:r w:rsidRPr="00A036F9">
        <w:rPr>
          <w:rFonts w:ascii="Georgia" w:eastAsia="Times New Roman" w:hAnsi="Georgia" w:cs="Times New Roman"/>
          <w:color w:val="2E2E2E"/>
          <w:sz w:val="24"/>
          <w:szCs w:val="24"/>
        </w:rPr>
        <w:t>rescored</w:t>
      </w:r>
      <w:proofErr w:type="gramEnd"/>
      <w:r w:rsidRPr="00A036F9">
        <w:rPr>
          <w:rFonts w:ascii="Georgia" w:eastAsia="Times New Roman" w:hAnsi="Georgia" w:cs="Times New Roman"/>
          <w:color w:val="2E2E2E"/>
          <w:sz w:val="24"/>
          <w:szCs w:val="24"/>
        </w:rPr>
        <w:t xml:space="preserve"> by spectral alignment, sequence-tag detection, and a bottom-up database search, providing the final mature Fab sequences. The final predicted sequences – and more specifically the identified mutations when compared to the most closely related gene regions – were additionally compared to the frequency of amino acid occurrence at their specific positions (as numbered by IMGT) in both the </w:t>
      </w:r>
      <w:proofErr w:type="spellStart"/>
      <w:r w:rsidRPr="00A036F9">
        <w:rPr>
          <w:rFonts w:ascii="Georgia" w:eastAsia="Times New Roman" w:hAnsi="Georgia" w:cs="Times New Roman"/>
          <w:color w:val="2E2E2E"/>
          <w:sz w:val="24"/>
          <w:szCs w:val="24"/>
        </w:rPr>
        <w:t>AbYsis</w:t>
      </w:r>
      <w:proofErr w:type="spellEnd"/>
      <w:r w:rsidRPr="00A036F9">
        <w:rPr>
          <w:rFonts w:ascii="Georgia" w:eastAsia="Times New Roman" w:hAnsi="Georgia" w:cs="Times New Roman"/>
          <w:color w:val="2E2E2E"/>
          <w:sz w:val="24"/>
          <w:szCs w:val="24"/>
        </w:rPr>
        <w:t xml:space="preserve"> database </w:t>
      </w:r>
      <w:bookmarkStart w:id="263" w:name="bbib46"/>
      <w:r w:rsidR="004F088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{"citationItems":[{"id":"ITEM-1","itemData":{"DOI":"10.1016/j.jmb.2016.08.019","ISSN":"10898638","PMID":"27561707","abstract":"abYsis is a web-based antibody research system that includes an integrated database of antibody sequence and structure data. The system can be interrogated in numerous ways—from simple text and sequence searches to sophisticated queries that apply 3D structural constraints. The publicly available version includes pre-analyzed sequence data from the European Molecular Biology Laboratory European Nucleotide Archive (EMBL-ENA) and Kabat as well as structure data from the Protein Data Bank. A researcher's own sequences can also be analyzed through the web interface. A defining characteristic of abYsis is that the sequences are automatically numbered with a series of popular schemes such as Kabat and Chothia and then annotated with key information such as complementarity-determining regions and potential post-translational modifications. A unique aspect of abYsis is a set of residue frequency tables for each position in an antibody, allowing “unusual residues” (those rarely seen at a particular position) to be highlighted and decisions to be made on which mutations may be acceptable. This is especially useful when comparing antibodies from different species. abYsis is useful for any researcher specializing in antibody engineering, especially those developing antibodies as drugs. abYsis is available at www.abysis.org.","author":[{"dropping-particle":"","family":"Swindells","given":"Mark B.","non-dropping-particle":"","parse-names":false,"suffix":""},{"dropping-particle":"","family":"Porter","given":"Craig T.","non-dropping-particle":"","parse-names":false,"suffix":""},{"dropping-particle":"","family":"Couch","given":"Matthew","non-dropping-particle":"","parse-names":false,"suffix":""},{"dropping-particle":"","family":"Hurst","given":"Jacob","non-dropping-particle":"","parse-names":false,"suffix":""},{"dropping-particle":"","family":"Abhinandan","given":"K. R.","non-dropping-particle":"","parse-names":false,"suffix":""},{"dropping-particle":"","family":"Nielsen","given":"Jens H.","non-dropping-particle":"","parse-names":false,"suffix":""},{"dropping-particle":"","family":"Macindoe","given":"Gary","non-dropping-particle":"","parse-names":false,"suffix":""},{"dropping-particle":"","family":"Hetherington","given":"James","non-dropping-particle":"","parse-names":false,"suffix":""},{"dropping-particle":"","family":"Martin","given":"Andrew C.R.","non-dropping-particle":"","parse-names":false,"suffix":""}],"container-title":"Journal of Molecular Biology","id":"ITEM-1","issue":"3","issued":{"date-parts":[["2017","2","3"]]},"page":"356-364","publisher":"Academic Press","title":"abYsis: Integrated Antibody Sequence and Structure—Management, Analysis, and Prediction","type":"article-journal","volume":"429"},"uris":["http://www.mendeley.com/documents/?uuid=bc2a619d-27c2-4309-8edd-9fb2b39e6f2a"]}],"mendeley":{"formattedCitation":"\\cite{Swindells2017abYsis: Integrated Antibody Sequence and Structure—Management, Analysis, and Prediction}","plainTextFormattedCitation":"\\cite{Swindells2017abYsis: Integrated Antibody Sequence and Structure—Management, Analysis, and Prediction}","previouslyFormattedCitation":"&lt;sup&gt;57&lt;/sup&gt;"},"properties":{"noteIndex":0},"schema":"https://github.com/citation-style-language/schema/raw/master/csl-citation.json"}</w:instrText>
      </w:r>
      <w:r w:rsidR="004F088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\cite{Swindells2017abYsis: Integrated Antibody Sequence and Structure—Management, Analysis, and Prediction}</w:t>
      </w:r>
      <w:r w:rsidR="004F0884">
        <w:rPr>
          <w:rFonts w:ascii="Georgia" w:eastAsia="Times New Roman" w:hAnsi="Georgia" w:cs="Times New Roman"/>
          <w:color w:val="2E2E2E"/>
          <w:sz w:val="24"/>
          <w:szCs w:val="24"/>
        </w:rPr>
        <w:fldChar w:fldCharType="end"/>
      </w:r>
      <w:bookmarkEnd w:id="263"/>
      <w:r w:rsidRPr="00A036F9">
        <w:rPr>
          <w:rFonts w:ascii="Georgia" w:eastAsia="Times New Roman" w:hAnsi="Georgia" w:cs="Times New Roman"/>
          <w:color w:val="2E2E2E"/>
          <w:sz w:val="24"/>
          <w:szCs w:val="24"/>
        </w:rPr>
        <w:t xml:space="preserve"> and the recombined full IMGT database </w:t>
      </w:r>
      <w:r w:rsidR="004F0884">
        <w:rPr>
          <w:rFonts w:ascii="Georgia" w:eastAsia="Times New Roman" w:hAnsi="Georgia" w:cs="Times New Roman"/>
          <w:color w:val="2E2E2E"/>
          <w:sz w:val="24"/>
          <w:szCs w:val="24"/>
        </w:rPr>
        <w:fldChar w:fldCharType="begin" w:fldLock="1"/>
      </w:r>
      <w:r w:rsidR="00C43217">
        <w:rPr>
          <w:rFonts w:ascii="Georgia" w:eastAsia="Times New Roman" w:hAnsi="Georgia" w:cs="Times New Roman"/>
          <w:color w:val="2E2E2E"/>
          <w:sz w:val="24"/>
          <w:szCs w:val="24"/>
        </w:rPr>
        <w:instrText>ADDIN CSL_CITATION {"citationItems":[{"id":"ITEM-1","itemData":{"DOI":"10.1093/NAR/27.1.209","ISSN":"03051048","PMID":"9847182","abstract":"IMGT, the international ImMunoGeneTics database (http://imgt.cnusc.fr:8104), is a high-quality integrated database specialising in Immunoglobulins (Ig), T cell Receptors (TcR) and Major Histocompatibility Complex (MHC) molecules of all vertebrate species, created in 1989 by Marie-Paule Lefranc, Universite Montpellier II, CNRS, Montpellier, France (lefranc@@@ligm.igh.cnrs.fr). IMGT comprises three databases: LIGM-DB, a comprehensive database of Ig and TcR, MHC/HLA-DB, and PRIMER-DB (the last two in development); a tool, IMGT/DNAPLOT, developed for sequence analysis and alignments; and expertised data based on the IMGT scientific chart, the IMGT repertoire. By its high quality and its easy data distribution, IMGT has important implications in medical research (repertoire in autoimmune diseases, AIDS, leukemias, lymphomas), therapeutic approaches (antibody engineering), genome diversity and genome evolution studies. IMGT is freely available at http://imgt.cnusc.fr:8104.","author":[{"dropping-particle":"","family":"Lefranc","given":"Marie Paule","non-dropping-particle":"","parse-names":false,"suffix":""},{"dropping-particle":"","family":"Giudicelli","given":"Véronique","non-dropping-particle":"","parse-names":false,"suffix":""},{"dropping-particle":"","family":"Ginestoux","given":"Chantal","non-dropping-particle":"","parse-names":false,"suffix":""},{"dropping-particle":"","family":"Bodmer","given":"Julia","non-dropping-particle":"","parse-names":false,"suffix":""},{"dropping-particle":"","family":"Müller","given":"Werner","non-dropping-particle":"","parse-names":false,"suffix":""},{"dropping-particle":"","family":"Bontrop","given":"Ronald","non-dropping-particle":"","parse-names":false,"suffix":""},{"dropping-particle":"","family":"Lemaitre","given":"Marc","non-dropping-particle":"","parse-names":false,"suffix":""},{"dropping-particle":"","family":"Malik","given":"Ansar","non-dropping-particle":"","parse-names":false,"suffix":""},{"dropping-particle":"","family":"Barbié","given":"Valérie","non-dropping-particle":"","parse-names":false,"suffix":""},{"dropping-particle":"","family":"Chaume","given":"Denys","non-dropping-particle":"","parse-names":false,"suffix":""}],"container-title":"Nucleic Acids Research","id":"ITEM-1","issue":"1","issued":{"date-parts":[["1999","1","1"]]},"page":"209-212","title":"IMGT, the international ImMunoGeneTics database","type":"article-journal","volume":"27"},"uris":["http://www.mendeley.com/documents/?uuid=7b1069b0-e4f0-4e8b-877d-2dd0974e2a81"]}],"mendeley":{"formattedCitation":"\\cite{Lefranc1999IMGT, the international ImMunoGeneTics database}","plainTextFormattedCitation":"\\cite{Lefranc1999IMGT, the international ImMunoGeneTics database}","previouslyFormattedCitation":"&lt;sup&gt;27&lt;/sup&gt;"},"properties":{"noteIndex":0},"schema":"https://github.com/citation-style-language/schema/raw/master/csl-citation.json"}</w:instrText>
      </w:r>
      <w:r w:rsidR="004F0884">
        <w:rPr>
          <w:rFonts w:ascii="Georgia" w:eastAsia="Times New Roman" w:hAnsi="Georgia" w:cs="Times New Roman"/>
          <w:color w:val="2E2E2E"/>
          <w:sz w:val="24"/>
          <w:szCs w:val="24"/>
        </w:rPr>
        <w:fldChar w:fldCharType="separate"/>
      </w:r>
      <w:r w:rsidR="00C43217" w:rsidRPr="00C43217">
        <w:rPr>
          <w:rFonts w:ascii="Georgia" w:eastAsia="Times New Roman" w:hAnsi="Georgia" w:cs="Times New Roman"/>
          <w:noProof/>
          <w:color w:val="2E2E2E"/>
          <w:sz w:val="24"/>
          <w:szCs w:val="24"/>
        </w:rPr>
        <w:t>\cite{Lefranc1999IMGT, the international ImMunoGeneTics database}</w:t>
      </w:r>
      <w:r w:rsidR="004F0884">
        <w:rPr>
          <w:rFonts w:ascii="Georgia" w:eastAsia="Times New Roman" w:hAnsi="Georgia" w:cs="Times New Roman"/>
          <w:color w:val="2E2E2E"/>
          <w:sz w:val="24"/>
          <w:szCs w:val="24"/>
        </w:rPr>
        <w:fldChar w:fldCharType="end"/>
      </w:r>
      <w:bookmarkEnd w:id="257"/>
      <w:r w:rsidRPr="00A036F9">
        <w:rPr>
          <w:rFonts w:ascii="Georgia" w:eastAsia="Times New Roman" w:hAnsi="Georgia" w:cs="Times New Roman"/>
          <w:color w:val="2E2E2E"/>
          <w:sz w:val="24"/>
          <w:szCs w:val="24"/>
        </w:rPr>
        <w:t xml:space="preserve">. This screening yielded an estimate of how likely the mutations were to occur. While some of </w:t>
      </w:r>
      <w:r w:rsidRPr="00A036F9">
        <w:rPr>
          <w:rFonts w:ascii="Georgia" w:eastAsia="Times New Roman" w:hAnsi="Georgia" w:cs="Times New Roman"/>
          <w:color w:val="2E2E2E"/>
          <w:sz w:val="24"/>
          <w:szCs w:val="24"/>
        </w:rPr>
        <w:lastRenderedPageBreak/>
        <w:t xml:space="preserve">the predictions are rather rare, none of them are impossible as reported by </w:t>
      </w:r>
      <w:proofErr w:type="spellStart"/>
      <w:r w:rsidRPr="00A036F9">
        <w:rPr>
          <w:rFonts w:ascii="Georgia" w:eastAsia="Times New Roman" w:hAnsi="Georgia" w:cs="Times New Roman"/>
          <w:color w:val="2E2E2E"/>
          <w:sz w:val="24"/>
          <w:szCs w:val="24"/>
        </w:rPr>
        <w:t>AbYsis</w:t>
      </w:r>
      <w:proofErr w:type="spellEnd"/>
      <w:r w:rsidRPr="00A036F9">
        <w:rPr>
          <w:rFonts w:ascii="Georgia" w:eastAsia="Times New Roman" w:hAnsi="Georgia" w:cs="Times New Roman"/>
          <w:color w:val="2E2E2E"/>
          <w:sz w:val="24"/>
          <w:szCs w:val="24"/>
        </w:rPr>
        <w:t xml:space="preserve"> (</w:t>
      </w:r>
      <w:r w:rsidR="00000000">
        <w:fldChar w:fldCharType="begin"/>
      </w:r>
      <w:r w:rsidR="00000000">
        <w:instrText>HYPERLINK "https://www.sciencedirect.com/science/article/pii/S2405471221003318?via%3Dihub" \l "mmc9"</w:instrText>
      </w:r>
      <w:r w:rsidR="00000000">
        <w:fldChar w:fldCharType="separate"/>
      </w:r>
      <w:del w:id="264" w:author="Graaf, S.C. de (Bastiaan)" w:date="2023-03-27T14:01:00Z">
        <w:r w:rsidRPr="00A036F9" w:rsidDel="00D82B7C">
          <w:rPr>
            <w:rFonts w:ascii="Georgia" w:eastAsia="Times New Roman" w:hAnsi="Georgia" w:cs="Times New Roman"/>
            <w:color w:val="0C7DBB"/>
            <w:sz w:val="24"/>
            <w:szCs w:val="24"/>
          </w:rPr>
          <w:delText>Table S5</w:delText>
        </w:r>
      </w:del>
      <w:ins w:id="265" w:author="Graaf, S.C. de (Bastiaan)" w:date="2023-03-27T14:01:00Z">
        <w:r w:rsidR="00D82B7C">
          <w:rPr>
            <w:rFonts w:ascii="Georgia" w:eastAsia="Times New Roman" w:hAnsi="Georgia" w:cs="Times New Roman"/>
            <w:color w:val="0C7DBB"/>
            <w:sz w:val="24"/>
            <w:szCs w:val="24"/>
          </w:rPr>
          <w:t>\textbf{Data \ref{tab:tabdummy3.5}}</w:t>
        </w:r>
      </w:ins>
      <w:r w:rsidR="00000000">
        <w:rPr>
          <w:rFonts w:ascii="Georgia" w:eastAsia="Times New Roman" w:hAnsi="Georgia" w:cs="Times New Roman"/>
          <w:color w:val="0C7DBB"/>
          <w:sz w:val="24"/>
          <w:szCs w:val="24"/>
        </w:rPr>
        <w:fldChar w:fldCharType="end"/>
      </w:r>
      <w:bookmarkEnd w:id="181"/>
      <w:r w:rsidRPr="00A036F9">
        <w:rPr>
          <w:rFonts w:ascii="Georgia" w:eastAsia="Times New Roman" w:hAnsi="Georgia" w:cs="Times New Roman"/>
          <w:color w:val="2E2E2E"/>
          <w:sz w:val="24"/>
          <w:szCs w:val="24"/>
        </w:rPr>
        <w:t>).</w:t>
      </w:r>
    </w:p>
    <w:p w14:paraId="16405DDF" w14:textId="6CE58B78" w:rsidR="00A036F9" w:rsidRPr="00A036F9" w:rsidRDefault="00307E4D" w:rsidP="00A036F9">
      <w:pPr>
        <w:spacing w:before="360" w:after="120" w:line="240" w:lineRule="auto"/>
        <w:outlineLvl w:val="2"/>
        <w:rPr>
          <w:rFonts w:ascii="Georgia" w:eastAsia="Times New Roman" w:hAnsi="Georgia" w:cs="Times New Roman"/>
          <w:color w:val="2E2E2E"/>
          <w:sz w:val="27"/>
          <w:szCs w:val="27"/>
        </w:rPr>
      </w:pPr>
      <w:r>
        <w:rPr>
          <w:rFonts w:ascii="Georgia" w:eastAsia="Times New Roman" w:hAnsi="Georgia" w:cs="Times New Roman"/>
          <w:color w:val="2E2E2E"/>
          <w:sz w:val="27"/>
          <w:szCs w:val="27"/>
        </w:rPr>
        <w:t>!!</w:t>
      </w:r>
      <w:r w:rsidR="00A036F9" w:rsidRPr="00A036F9">
        <w:rPr>
          <w:rFonts w:ascii="Georgia" w:eastAsia="Times New Roman" w:hAnsi="Georgia" w:cs="Times New Roman"/>
          <w:color w:val="2E2E2E"/>
          <w:sz w:val="27"/>
          <w:szCs w:val="27"/>
        </w:rPr>
        <w:t>Quantification and statistical analysis</w:t>
      </w:r>
    </w:p>
    <w:p w14:paraId="3E5DF281" w14:textId="77777777" w:rsidR="00A036F9" w:rsidRPr="00A036F9" w:rsidRDefault="00A036F9" w:rsidP="00A036F9">
      <w:pPr>
        <w:spacing w:after="24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For quantification of LC-MS profiling data, the intensity values of the two mAb standards (trastuzumab and alemtuzumab) were averaged in each run and set to 20 </w:t>
      </w:r>
      <w:proofErr w:type="spellStart"/>
      <w:r w:rsidRPr="00A036F9">
        <w:rPr>
          <w:rFonts w:ascii="Georgia" w:eastAsia="Times New Roman" w:hAnsi="Georgia" w:cs="Times New Roman"/>
          <w:color w:val="2E2E2E"/>
          <w:sz w:val="24"/>
          <w:szCs w:val="24"/>
        </w:rPr>
        <w:t>μg</w:t>
      </w:r>
      <w:proofErr w:type="spellEnd"/>
      <w:r w:rsidRPr="00A036F9">
        <w:rPr>
          <w:rFonts w:ascii="Georgia" w:eastAsia="Times New Roman" w:hAnsi="Georgia" w:cs="Times New Roman"/>
          <w:color w:val="2E2E2E"/>
          <w:sz w:val="24"/>
          <w:szCs w:val="24"/>
        </w:rPr>
        <w:t>/</w:t>
      </w:r>
      <w:proofErr w:type="spellStart"/>
      <w:r w:rsidRPr="00A036F9">
        <w:rPr>
          <w:rFonts w:ascii="Georgia" w:eastAsia="Times New Roman" w:hAnsi="Georgia" w:cs="Times New Roman"/>
          <w:color w:val="2E2E2E"/>
          <w:sz w:val="24"/>
          <w:szCs w:val="24"/>
        </w:rPr>
        <w:t>mL.</w:t>
      </w:r>
      <w:proofErr w:type="spellEnd"/>
      <w:r w:rsidRPr="00A036F9">
        <w:rPr>
          <w:rFonts w:ascii="Georgia" w:eastAsia="Times New Roman" w:hAnsi="Georgia" w:cs="Times New Roman"/>
          <w:color w:val="2E2E2E"/>
          <w:sz w:val="24"/>
          <w:szCs w:val="24"/>
        </w:rPr>
        <w:t xml:space="preserve"> The intensity values of all other detected Fabs were normalized to these values </w:t>
      </w:r>
      <w:proofErr w:type="gramStart"/>
      <w:r w:rsidRPr="00A036F9">
        <w:rPr>
          <w:rFonts w:ascii="Georgia" w:eastAsia="Times New Roman" w:hAnsi="Georgia" w:cs="Times New Roman"/>
          <w:color w:val="2E2E2E"/>
          <w:sz w:val="24"/>
          <w:szCs w:val="24"/>
        </w:rPr>
        <w:t>in order to</w:t>
      </w:r>
      <w:proofErr w:type="gramEnd"/>
      <w:r w:rsidRPr="00A036F9">
        <w:rPr>
          <w:rFonts w:ascii="Georgia" w:eastAsia="Times New Roman" w:hAnsi="Georgia" w:cs="Times New Roman"/>
          <w:color w:val="2E2E2E"/>
          <w:sz w:val="24"/>
          <w:szCs w:val="24"/>
        </w:rPr>
        <w:t xml:space="preserve"> determine the concentration of each individual clone. For the quantification of mAbs in the validation experiment, a slightly different normalization was used. The intensity values of the detected mAbs in all runs were normalized to the intensity values of trastuzumab and alemtuzumab as measured in the first 200 ng replicate.</w:t>
      </w:r>
    </w:p>
    <w:p w14:paraId="352D0512" w14:textId="3A85A4BE" w:rsidR="00A036F9" w:rsidRPr="00A036F9" w:rsidRDefault="00A036F9" w:rsidP="00A036F9">
      <w:pPr>
        <w:spacing w:after="0" w:line="240" w:lineRule="auto"/>
        <w:rPr>
          <w:rFonts w:ascii="Georgia" w:eastAsia="Times New Roman" w:hAnsi="Georgia" w:cs="Times New Roman"/>
          <w:color w:val="2E2E2E"/>
          <w:sz w:val="24"/>
          <w:szCs w:val="24"/>
        </w:rPr>
      </w:pPr>
      <w:r w:rsidRPr="00A036F9">
        <w:rPr>
          <w:rFonts w:ascii="Georgia" w:eastAsia="Times New Roman" w:hAnsi="Georgia" w:cs="Times New Roman"/>
          <w:color w:val="2E2E2E"/>
          <w:sz w:val="24"/>
          <w:szCs w:val="24"/>
        </w:rPr>
        <w:t>Statistical values in figures depicted as lower-case letter r indicate Pearson correlation coefficients. Distances between samples as shown in </w:t>
      </w:r>
      <w:hyperlink r:id="rId111" w:anchor="fig2"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{fig:fig3.2}</w:t>
        </w:r>
      </w:hyperlink>
      <w:bookmarkEnd w:id="48"/>
      <w:r w:rsidRPr="00A036F9">
        <w:rPr>
          <w:rFonts w:ascii="Georgia" w:eastAsia="Times New Roman" w:hAnsi="Georgia" w:cs="Times New Roman"/>
          <w:color w:val="2E2E2E"/>
          <w:sz w:val="24"/>
          <w:szCs w:val="24"/>
        </w:rPr>
        <w:t>B</w:t>
      </w:r>
      <w:r w:rsidR="008F0853">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were determined by distance correlation. Linear regression for validation of quantification </w:t>
      </w:r>
      <w:hyperlink r:id="rId112" w:anchor="mmc1" w:history="1">
        <w:r w:rsidR="00131919">
          <w:rPr>
            <w:rFonts w:ascii="Georgia" w:eastAsia="Times New Roman" w:hAnsi="Georgia" w:cs="Times New Roman"/>
            <w:color w:val="0C7DBB"/>
            <w:sz w:val="24"/>
            <w:szCs w:val="24"/>
          </w:rPr>
          <w:t>\textbf{\</w:t>
        </w:r>
        <w:proofErr w:type="spellStart"/>
        <w:r w:rsidR="00131919">
          <w:rPr>
            <w:rFonts w:ascii="Georgia" w:eastAsia="Times New Roman" w:hAnsi="Georgia" w:cs="Times New Roman"/>
            <w:color w:val="0C7DBB"/>
            <w:sz w:val="24"/>
            <w:szCs w:val="24"/>
          </w:rPr>
          <w:t>autoref</w:t>
        </w:r>
        <w:proofErr w:type="spellEnd"/>
        <w:r w:rsidR="00131919">
          <w:rPr>
            <w:rFonts w:ascii="Georgia" w:eastAsia="Times New Roman" w:hAnsi="Georgia" w:cs="Times New Roman"/>
            <w:color w:val="0C7DBB"/>
            <w:sz w:val="24"/>
            <w:szCs w:val="24"/>
          </w:rPr>
          <w:t>{fig:figs3.1}</w:t>
        </w:r>
      </w:hyperlink>
      <w:bookmarkEnd w:id="28"/>
      <w:r w:rsidRPr="00A036F9">
        <w:rPr>
          <w:rFonts w:ascii="Georgia" w:eastAsia="Times New Roman" w:hAnsi="Georgia" w:cs="Times New Roman"/>
          <w:color w:val="2E2E2E"/>
          <w:sz w:val="24"/>
          <w:szCs w:val="24"/>
        </w:rPr>
        <w:t>B</w:t>
      </w:r>
      <w:r w:rsidR="008F0853">
        <w:rPr>
          <w:rFonts w:ascii="Georgia" w:eastAsia="Times New Roman" w:hAnsi="Georgia" w:cs="Times New Roman"/>
          <w:color w:val="2E2E2E"/>
          <w:sz w:val="24"/>
          <w:szCs w:val="24"/>
        </w:rPr>
        <w:t>}</w:t>
      </w:r>
      <w:r w:rsidRPr="00A036F9">
        <w:rPr>
          <w:rFonts w:ascii="Georgia" w:eastAsia="Times New Roman" w:hAnsi="Georgia" w:cs="Times New Roman"/>
          <w:color w:val="2E2E2E"/>
          <w:sz w:val="24"/>
          <w:szCs w:val="24"/>
        </w:rPr>
        <w:t xml:space="preserve"> was determined by ordinary least squares regression with the coefficient of determination given as uncentered R</w:t>
      </w:r>
      <w:r w:rsidR="00307E4D">
        <w:rPr>
          <w:rFonts w:ascii="Georgia" w:eastAsia="Times New Roman" w:hAnsi="Georgia" w:cs="Times New Roman"/>
          <w:color w:val="2E2E2E"/>
          <w:sz w:val="24"/>
          <w:szCs w:val="24"/>
          <w:vertAlign w:val="superscript"/>
        </w:rPr>
        <w:t>\</w:t>
      </w:r>
      <w:proofErr w:type="spellStart"/>
      <w:r w:rsidR="00307E4D">
        <w:rPr>
          <w:rFonts w:ascii="Georgia" w:eastAsia="Times New Roman" w:hAnsi="Georgia" w:cs="Times New Roman"/>
          <w:color w:val="2E2E2E"/>
          <w:sz w:val="24"/>
          <w:szCs w:val="24"/>
          <w:vertAlign w:val="superscript"/>
        </w:rPr>
        <w:t>textsuperscript</w:t>
      </w:r>
      <w:proofErr w:type="spellEnd"/>
      <w:r w:rsidR="00307E4D">
        <w:rPr>
          <w:rFonts w:ascii="Georgia" w:eastAsia="Times New Roman" w:hAnsi="Georgia" w:cs="Times New Roman"/>
          <w:color w:val="2E2E2E"/>
          <w:sz w:val="24"/>
          <w:szCs w:val="24"/>
          <w:vertAlign w:val="superscript"/>
        </w:rPr>
        <w:t>{</w:t>
      </w:r>
      <w:r w:rsidRPr="00A036F9">
        <w:rPr>
          <w:rFonts w:ascii="Georgia" w:eastAsia="Times New Roman" w:hAnsi="Georgia" w:cs="Times New Roman"/>
          <w:color w:val="2E2E2E"/>
          <w:sz w:val="18"/>
          <w:szCs w:val="18"/>
          <w:vertAlign w:val="superscript"/>
        </w:rPr>
        <w:t>2</w:t>
      </w:r>
      <w:r w:rsidR="00307E4D">
        <w:rPr>
          <w:rFonts w:ascii="Georgia" w:eastAsia="Times New Roman" w:hAnsi="Georgia" w:cs="Times New Roman"/>
          <w:color w:val="2E2E2E"/>
          <w:sz w:val="18"/>
          <w:szCs w:val="18"/>
          <w:vertAlign w:val="superscript"/>
        </w:rPr>
        <w:t>}</w:t>
      </w:r>
      <w:r w:rsidRPr="00A036F9">
        <w:rPr>
          <w:rFonts w:ascii="Georgia" w:eastAsia="Times New Roman" w:hAnsi="Georgia" w:cs="Times New Roman"/>
          <w:color w:val="2E2E2E"/>
          <w:sz w:val="24"/>
          <w:szCs w:val="24"/>
        </w:rPr>
        <w:t>. The error-bars in the figure represent the standard error of the mean (SEM).</w:t>
      </w:r>
    </w:p>
    <w:p w14:paraId="1B2864F3" w14:textId="3D245F5F" w:rsidR="00A036F9" w:rsidRPr="00A036F9" w:rsidRDefault="00307E4D" w:rsidP="00A036F9">
      <w:pPr>
        <w:spacing w:before="480" w:after="120" w:line="240" w:lineRule="auto"/>
        <w:outlineLvl w:val="1"/>
        <w:rPr>
          <w:rFonts w:ascii="Times New Roman" w:eastAsia="Times New Roman" w:hAnsi="Times New Roman" w:cs="Times New Roman"/>
          <w:color w:val="2E2E2E"/>
          <w:sz w:val="36"/>
          <w:szCs w:val="36"/>
        </w:rPr>
      </w:pPr>
      <w:proofErr w:type="gramStart"/>
      <w:r>
        <w:rPr>
          <w:rFonts w:ascii="Times New Roman" w:eastAsia="Times New Roman" w:hAnsi="Times New Roman" w:cs="Times New Roman"/>
          <w:color w:val="2E2E2E"/>
          <w:sz w:val="36"/>
          <w:szCs w:val="36"/>
        </w:rPr>
        <w:t>!</w:t>
      </w:r>
      <w:r w:rsidR="00A036F9" w:rsidRPr="00A036F9">
        <w:rPr>
          <w:rFonts w:ascii="Times New Roman" w:eastAsia="Times New Roman" w:hAnsi="Times New Roman" w:cs="Times New Roman"/>
          <w:color w:val="2E2E2E"/>
          <w:sz w:val="36"/>
          <w:szCs w:val="36"/>
        </w:rPr>
        <w:t>Acknowledgments</w:t>
      </w:r>
      <w:proofErr w:type="gramEnd"/>
    </w:p>
    <w:p w14:paraId="77B576D8" w14:textId="2A5D673B" w:rsidR="00A036F9" w:rsidRPr="00A036F9" w:rsidRDefault="00A036F9" w:rsidP="00A036F9">
      <w:pPr>
        <w:spacing w:after="0" w:line="240" w:lineRule="auto"/>
        <w:rPr>
          <w:rFonts w:ascii="Times New Roman" w:eastAsia="Times New Roman" w:hAnsi="Times New Roman" w:cs="Times New Roman"/>
          <w:sz w:val="24"/>
          <w:szCs w:val="24"/>
        </w:rPr>
      </w:pPr>
      <w:r w:rsidRPr="00A036F9">
        <w:rPr>
          <w:rFonts w:ascii="Times New Roman" w:eastAsia="Times New Roman" w:hAnsi="Times New Roman" w:cs="Times New Roman"/>
          <w:sz w:val="24"/>
          <w:szCs w:val="24"/>
        </w:rPr>
        <w:t>This research received funding through the Netherlands Organization for Scientific Research (NWO) through the </w:t>
      </w:r>
      <w:hyperlink r:id="rId113" w:anchor="gs1" w:history="1">
        <w:r w:rsidRPr="00A036F9">
          <w:rPr>
            <w:rFonts w:ascii="Times New Roman" w:eastAsia="Times New Roman" w:hAnsi="Times New Roman" w:cs="Times New Roman"/>
            <w:color w:val="0C7DBB"/>
            <w:sz w:val="24"/>
            <w:szCs w:val="24"/>
          </w:rPr>
          <w:t>ENPPS.LIFT.019.001</w:t>
        </w:r>
      </w:hyperlink>
      <w:r w:rsidRPr="00A036F9">
        <w:rPr>
          <w:rFonts w:ascii="Times New Roman" w:eastAsia="Times New Roman" w:hAnsi="Times New Roman" w:cs="Times New Roman"/>
          <w:sz w:val="24"/>
          <w:szCs w:val="24"/>
        </w:rPr>
        <w:t xml:space="preserve"> project (A.J.R.H. and </w:t>
      </w:r>
      <w:proofErr w:type="spellStart"/>
      <w:r w:rsidRPr="00A036F9">
        <w:rPr>
          <w:rFonts w:ascii="Times New Roman" w:eastAsia="Times New Roman" w:hAnsi="Times New Roman" w:cs="Times New Roman"/>
          <w:sz w:val="24"/>
          <w:szCs w:val="24"/>
        </w:rPr>
        <w:t>J.F.G</w:t>
      </w:r>
      <w:proofErr w:type="spellEnd"/>
      <w:r w:rsidRPr="00A036F9">
        <w:rPr>
          <w:rFonts w:ascii="Times New Roman" w:eastAsia="Times New Roman" w:hAnsi="Times New Roman" w:cs="Times New Roman"/>
          <w:sz w:val="24"/>
          <w:szCs w:val="24"/>
        </w:rPr>
        <w:t>.), the </w:t>
      </w:r>
      <w:proofErr w:type="spellStart"/>
      <w:r w:rsidRPr="00A036F9">
        <w:rPr>
          <w:rFonts w:ascii="Times New Roman" w:eastAsia="Times New Roman" w:hAnsi="Times New Roman" w:cs="Times New Roman"/>
          <w:sz w:val="24"/>
          <w:szCs w:val="24"/>
        </w:rPr>
        <w:t>NACTAR</w:t>
      </w:r>
      <w:proofErr w:type="spellEnd"/>
      <w:r w:rsidRPr="00A036F9">
        <w:rPr>
          <w:rFonts w:ascii="Times New Roman" w:eastAsia="Times New Roman" w:hAnsi="Times New Roman" w:cs="Times New Roman"/>
          <w:sz w:val="24"/>
          <w:szCs w:val="24"/>
        </w:rPr>
        <w:t> project </w:t>
      </w:r>
      <w:hyperlink r:id="rId114" w:anchor="gs2" w:history="1">
        <w:r w:rsidRPr="00A036F9">
          <w:rPr>
            <w:rFonts w:ascii="Times New Roman" w:eastAsia="Times New Roman" w:hAnsi="Times New Roman" w:cs="Times New Roman"/>
            <w:color w:val="0C7DBB"/>
            <w:sz w:val="24"/>
            <w:szCs w:val="24"/>
          </w:rPr>
          <w:t>16442</w:t>
        </w:r>
      </w:hyperlink>
      <w:r w:rsidRPr="00A036F9">
        <w:rPr>
          <w:rFonts w:ascii="Times New Roman" w:eastAsia="Times New Roman" w:hAnsi="Times New Roman" w:cs="Times New Roman"/>
          <w:sz w:val="24"/>
          <w:szCs w:val="24"/>
        </w:rPr>
        <w:t xml:space="preserve"> (A.J.R.H. and </w:t>
      </w:r>
      <w:proofErr w:type="spellStart"/>
      <w:r w:rsidRPr="00A036F9">
        <w:rPr>
          <w:rFonts w:ascii="Times New Roman" w:eastAsia="Times New Roman" w:hAnsi="Times New Roman" w:cs="Times New Roman"/>
          <w:sz w:val="24"/>
          <w:szCs w:val="24"/>
        </w:rPr>
        <w:t>M.A.d.B</w:t>
      </w:r>
      <w:proofErr w:type="spellEnd"/>
      <w:r w:rsidRPr="00A036F9">
        <w:rPr>
          <w:rFonts w:ascii="Times New Roman" w:eastAsia="Times New Roman" w:hAnsi="Times New Roman" w:cs="Times New Roman"/>
          <w:sz w:val="24"/>
          <w:szCs w:val="24"/>
        </w:rPr>
        <w:t xml:space="preserve">.), Gravitation Subgrant 00022 from the Institute for Chemical Immunology (A.B., </w:t>
      </w:r>
      <w:proofErr w:type="spellStart"/>
      <w:r w:rsidRPr="00A036F9">
        <w:rPr>
          <w:rFonts w:ascii="Times New Roman" w:eastAsia="Times New Roman" w:hAnsi="Times New Roman" w:cs="Times New Roman"/>
          <w:sz w:val="24"/>
          <w:szCs w:val="24"/>
        </w:rPr>
        <w:t>D.M.H.v.R</w:t>
      </w:r>
      <w:proofErr w:type="spellEnd"/>
      <w:r w:rsidRPr="00A036F9">
        <w:rPr>
          <w:rFonts w:ascii="Times New Roman" w:eastAsia="Times New Roman" w:hAnsi="Times New Roman" w:cs="Times New Roman"/>
          <w:sz w:val="24"/>
          <w:szCs w:val="24"/>
        </w:rPr>
        <w:t>., W.P., D.S., and J.S.), and the Spinoza award </w:t>
      </w:r>
      <w:hyperlink r:id="rId115" w:anchor="gs4" w:history="1">
        <w:r w:rsidRPr="00A036F9">
          <w:rPr>
            <w:rFonts w:ascii="Times New Roman" w:eastAsia="Times New Roman" w:hAnsi="Times New Roman" w:cs="Times New Roman"/>
            <w:color w:val="0C7DBB"/>
            <w:sz w:val="24"/>
            <w:szCs w:val="24"/>
          </w:rPr>
          <w:t>SPI.2017.028</w:t>
        </w:r>
      </w:hyperlink>
      <w:r w:rsidRPr="00A036F9">
        <w:rPr>
          <w:rFonts w:ascii="Times New Roman" w:eastAsia="Times New Roman" w:hAnsi="Times New Roman" w:cs="Times New Roman"/>
          <w:sz w:val="24"/>
          <w:szCs w:val="24"/>
        </w:rPr>
        <w:t> to A.J.R.H. This project received additional funding from the European Union’s Horizon 2020 research and innovation program under the grant agreement </w:t>
      </w:r>
      <w:hyperlink r:id="rId116" w:anchor="gs5" w:history="1">
        <w:r w:rsidRPr="00A036F9">
          <w:rPr>
            <w:rFonts w:ascii="Times New Roman" w:eastAsia="Times New Roman" w:hAnsi="Times New Roman" w:cs="Times New Roman"/>
            <w:color w:val="0C7DBB"/>
            <w:sz w:val="24"/>
            <w:szCs w:val="24"/>
          </w:rPr>
          <w:t>686547</w:t>
        </w:r>
      </w:hyperlink>
      <w:r w:rsidRPr="00A036F9">
        <w:rPr>
          <w:rFonts w:ascii="Times New Roman" w:eastAsia="Times New Roman" w:hAnsi="Times New Roman" w:cs="Times New Roman"/>
          <w:sz w:val="24"/>
          <w:szCs w:val="24"/>
        </w:rPr>
        <w:t xml:space="preserve"> (EPIC-XS) for A.J.R.H. We kindly acknowledge the teams of Janine Schuurman, Frank </w:t>
      </w:r>
      <w:proofErr w:type="spellStart"/>
      <w:r w:rsidRPr="00A036F9">
        <w:rPr>
          <w:rFonts w:ascii="Times New Roman" w:eastAsia="Times New Roman" w:hAnsi="Times New Roman" w:cs="Times New Roman"/>
          <w:sz w:val="24"/>
          <w:szCs w:val="24"/>
        </w:rPr>
        <w:t>Beurskens</w:t>
      </w:r>
      <w:proofErr w:type="spellEnd"/>
      <w:r w:rsidRPr="00A036F9">
        <w:rPr>
          <w:rFonts w:ascii="Times New Roman" w:eastAsia="Times New Roman" w:hAnsi="Times New Roman" w:cs="Times New Roman"/>
          <w:sz w:val="24"/>
          <w:szCs w:val="24"/>
        </w:rPr>
        <w:t xml:space="preserve">, and Boris </w:t>
      </w:r>
      <w:proofErr w:type="spellStart"/>
      <w:r w:rsidRPr="00A036F9">
        <w:rPr>
          <w:rFonts w:ascii="Times New Roman" w:eastAsia="Times New Roman" w:hAnsi="Times New Roman" w:cs="Times New Roman"/>
          <w:sz w:val="24"/>
          <w:szCs w:val="24"/>
        </w:rPr>
        <w:t>Bleijlevens</w:t>
      </w:r>
      <w:proofErr w:type="spellEnd"/>
      <w:r w:rsidRPr="00A036F9">
        <w:rPr>
          <w:rFonts w:ascii="Times New Roman" w:eastAsia="Times New Roman" w:hAnsi="Times New Roman" w:cs="Times New Roman"/>
          <w:sz w:val="24"/>
          <w:szCs w:val="24"/>
        </w:rPr>
        <w:t xml:space="preserve"> (Genmab, Utrecht, NL) for continuous support over the years, stimulating discussions, financial co-support for A.B. and S.T., and the generation of the recombinant clone based on the sequence of the plasma clone </w:t>
      </w:r>
      <w:r w:rsidR="00307E4D">
        <w:rPr>
          <w:rFonts w:ascii="Times New Roman" w:eastAsia="Times New Roman" w:hAnsi="Times New Roman" w:cs="Times New Roman"/>
          <w:sz w:val="18"/>
          <w:szCs w:val="18"/>
          <w:vertAlign w:val="superscript"/>
        </w:rPr>
        <w:t>\</w:t>
      </w:r>
      <w:proofErr w:type="spellStart"/>
      <w:proofErr w:type="gramStart"/>
      <w:r w:rsidR="00307E4D">
        <w:rPr>
          <w:rFonts w:ascii="Times New Roman" w:eastAsia="Times New Roman" w:hAnsi="Times New Roman" w:cs="Times New Roman"/>
          <w:sz w:val="18"/>
          <w:szCs w:val="18"/>
          <w:vertAlign w:val="superscript"/>
        </w:rPr>
        <w:t>textsuperscript</w:t>
      </w:r>
      <w:proofErr w:type="spellEnd"/>
      <w:r w:rsidR="00307E4D">
        <w:rPr>
          <w:rFonts w:ascii="Times New Roman" w:eastAsia="Times New Roman" w:hAnsi="Times New Roman" w:cs="Times New Roman"/>
          <w:sz w:val="18"/>
          <w:szCs w:val="18"/>
          <w:vertAlign w:val="superscript"/>
        </w:rPr>
        <w:t>{</w:t>
      </w:r>
      <w:proofErr w:type="gramEnd"/>
      <w:r w:rsidR="00307E4D">
        <w:rPr>
          <w:rFonts w:ascii="Times New Roman" w:eastAsia="Times New Roman" w:hAnsi="Times New Roman" w:cs="Times New Roman"/>
          <w:sz w:val="18"/>
          <w:szCs w:val="18"/>
          <w:vertAlign w:val="superscript"/>
        </w:rPr>
        <w:t>24.4} 1 \</w:t>
      </w:r>
      <w:proofErr w:type="spellStart"/>
      <w:r w:rsidR="00307E4D">
        <w:rPr>
          <w:rFonts w:ascii="Times New Roman" w:eastAsia="Times New Roman" w:hAnsi="Times New Roman" w:cs="Times New Roman"/>
          <w:sz w:val="18"/>
          <w:szCs w:val="18"/>
          <w:vertAlign w:val="superscript"/>
        </w:rPr>
        <w:t>textsubscript</w:t>
      </w:r>
      <w:proofErr w:type="spellEnd"/>
      <w:r w:rsidR="00307E4D">
        <w:rPr>
          <w:rFonts w:ascii="Times New Roman" w:eastAsia="Times New Roman" w:hAnsi="Times New Roman" w:cs="Times New Roman"/>
          <w:sz w:val="18"/>
          <w:szCs w:val="18"/>
          <w:vertAlign w:val="superscript"/>
        </w:rPr>
        <w:t>{47,359.4}</w:t>
      </w:r>
      <w:r w:rsidRPr="00A036F9">
        <w:rPr>
          <w:rFonts w:ascii="Times New Roman" w:eastAsia="Times New Roman" w:hAnsi="Times New Roman" w:cs="Times New Roman"/>
          <w:sz w:val="24"/>
          <w:szCs w:val="24"/>
        </w:rPr>
        <w:t xml:space="preserve">. We thank Dietmar </w:t>
      </w:r>
      <w:proofErr w:type="spellStart"/>
      <w:r w:rsidRPr="00A036F9">
        <w:rPr>
          <w:rFonts w:ascii="Times New Roman" w:eastAsia="Times New Roman" w:hAnsi="Times New Roman" w:cs="Times New Roman"/>
          <w:sz w:val="24"/>
          <w:szCs w:val="24"/>
        </w:rPr>
        <w:t>Reusch</w:t>
      </w:r>
      <w:proofErr w:type="spellEnd"/>
      <w:r w:rsidRPr="00A036F9">
        <w:rPr>
          <w:rFonts w:ascii="Times New Roman" w:eastAsia="Times New Roman" w:hAnsi="Times New Roman" w:cs="Times New Roman"/>
          <w:sz w:val="24"/>
          <w:szCs w:val="24"/>
        </w:rPr>
        <w:t xml:space="preserve"> and Markus </w:t>
      </w:r>
      <w:proofErr w:type="spellStart"/>
      <w:r w:rsidRPr="00A036F9">
        <w:rPr>
          <w:rFonts w:ascii="Times New Roman" w:eastAsia="Times New Roman" w:hAnsi="Times New Roman" w:cs="Times New Roman"/>
          <w:sz w:val="24"/>
          <w:szCs w:val="24"/>
        </w:rPr>
        <w:t>Haberger</w:t>
      </w:r>
      <w:proofErr w:type="spellEnd"/>
      <w:r w:rsidRPr="00A036F9">
        <w:rPr>
          <w:rFonts w:ascii="Times New Roman" w:eastAsia="Times New Roman" w:hAnsi="Times New Roman" w:cs="Times New Roman"/>
          <w:sz w:val="24"/>
          <w:szCs w:val="24"/>
        </w:rPr>
        <w:t xml:space="preserve"> (Roche, </w:t>
      </w:r>
      <w:proofErr w:type="spellStart"/>
      <w:r w:rsidRPr="00A036F9">
        <w:rPr>
          <w:rFonts w:ascii="Times New Roman" w:eastAsia="Times New Roman" w:hAnsi="Times New Roman" w:cs="Times New Roman"/>
          <w:sz w:val="24"/>
          <w:szCs w:val="24"/>
        </w:rPr>
        <w:t>Penzberg</w:t>
      </w:r>
      <w:proofErr w:type="spellEnd"/>
      <w:r w:rsidRPr="00A036F9">
        <w:rPr>
          <w:rFonts w:ascii="Times New Roman" w:eastAsia="Times New Roman" w:hAnsi="Times New Roman" w:cs="Times New Roman"/>
          <w:sz w:val="24"/>
          <w:szCs w:val="24"/>
        </w:rPr>
        <w:t>) for the kind donation of trastuzumab.</w:t>
      </w:r>
    </w:p>
    <w:p w14:paraId="079D41FF" w14:textId="37AD0EEF" w:rsidR="00A036F9" w:rsidRPr="00A036F9" w:rsidRDefault="00307E4D" w:rsidP="00A036F9">
      <w:pPr>
        <w:spacing w:before="360" w:after="120" w:line="240" w:lineRule="auto"/>
        <w:outlineLvl w:val="2"/>
        <w:rPr>
          <w:rFonts w:ascii="Times New Roman" w:eastAsia="Times New Roman" w:hAnsi="Times New Roman" w:cs="Times New Roman"/>
          <w:color w:val="2E2E2E"/>
          <w:sz w:val="27"/>
          <w:szCs w:val="27"/>
        </w:rPr>
      </w:pPr>
      <w:r>
        <w:rPr>
          <w:rFonts w:ascii="Times New Roman" w:eastAsia="Times New Roman" w:hAnsi="Times New Roman" w:cs="Times New Roman"/>
          <w:color w:val="2E2E2E"/>
          <w:sz w:val="27"/>
          <w:szCs w:val="27"/>
        </w:rPr>
        <w:t>!!</w:t>
      </w:r>
      <w:r w:rsidR="00A036F9" w:rsidRPr="00A036F9">
        <w:rPr>
          <w:rFonts w:ascii="Times New Roman" w:eastAsia="Times New Roman" w:hAnsi="Times New Roman" w:cs="Times New Roman"/>
          <w:color w:val="2E2E2E"/>
          <w:sz w:val="27"/>
          <w:szCs w:val="27"/>
        </w:rPr>
        <w:t>Author contributions</w:t>
      </w:r>
    </w:p>
    <w:p w14:paraId="36F97B20" w14:textId="77777777" w:rsidR="00A036F9" w:rsidRPr="00A036F9" w:rsidRDefault="00A036F9" w:rsidP="00A036F9">
      <w:pPr>
        <w:spacing w:after="240" w:line="240" w:lineRule="auto"/>
        <w:rPr>
          <w:rFonts w:ascii="Times New Roman" w:eastAsia="Times New Roman" w:hAnsi="Times New Roman" w:cs="Times New Roman"/>
          <w:sz w:val="24"/>
          <w:szCs w:val="24"/>
        </w:rPr>
      </w:pPr>
      <w:r w:rsidRPr="00A036F9">
        <w:rPr>
          <w:rFonts w:ascii="Times New Roman" w:eastAsia="Times New Roman" w:hAnsi="Times New Roman" w:cs="Times New Roman"/>
          <w:sz w:val="24"/>
          <w:szCs w:val="24"/>
        </w:rPr>
        <w:t xml:space="preserve">A.J.R.H. conceived the idea for this study. A.B., S.T., and A.J.R.H. designed the research, planned the experiments, and supervised the project. A.B., M.H., </w:t>
      </w:r>
      <w:proofErr w:type="spellStart"/>
      <w:r w:rsidRPr="00A036F9">
        <w:rPr>
          <w:rFonts w:ascii="Times New Roman" w:eastAsia="Times New Roman" w:hAnsi="Times New Roman" w:cs="Times New Roman"/>
          <w:sz w:val="24"/>
          <w:szCs w:val="24"/>
        </w:rPr>
        <w:t>M.A.d.B</w:t>
      </w:r>
      <w:proofErr w:type="spellEnd"/>
      <w:r w:rsidRPr="00A036F9">
        <w:rPr>
          <w:rFonts w:ascii="Times New Roman" w:eastAsia="Times New Roman" w:hAnsi="Times New Roman" w:cs="Times New Roman"/>
          <w:sz w:val="24"/>
          <w:szCs w:val="24"/>
        </w:rPr>
        <w:t xml:space="preserve">., and </w:t>
      </w:r>
      <w:proofErr w:type="spellStart"/>
      <w:r w:rsidRPr="00A036F9">
        <w:rPr>
          <w:rFonts w:ascii="Times New Roman" w:eastAsia="Times New Roman" w:hAnsi="Times New Roman" w:cs="Times New Roman"/>
          <w:sz w:val="24"/>
          <w:szCs w:val="24"/>
        </w:rPr>
        <w:t>D.M.H.v.R</w:t>
      </w:r>
      <w:proofErr w:type="spellEnd"/>
      <w:r w:rsidRPr="00A036F9">
        <w:rPr>
          <w:rFonts w:ascii="Times New Roman" w:eastAsia="Times New Roman" w:hAnsi="Times New Roman" w:cs="Times New Roman"/>
          <w:sz w:val="24"/>
          <w:szCs w:val="24"/>
        </w:rPr>
        <w:t xml:space="preserve">. performed the IgG capture from serum and subsequent generation of Fabs, subsequently analyzed by intact LC-MS. M.H. developed the repertoire profiling bioinformatics workflow. S.T. performed the middle-down MS/MS analysis of the clones and generated the bioinformatics workflow to analyze the data. W.P., M.H., D.S., and J.S. performed all bottom-up proteomics experiments and subsequent data analysis. J.-F.G. and </w:t>
      </w:r>
      <w:proofErr w:type="spellStart"/>
      <w:r w:rsidRPr="00A036F9">
        <w:rPr>
          <w:rFonts w:ascii="Times New Roman" w:eastAsia="Times New Roman" w:hAnsi="Times New Roman" w:cs="Times New Roman"/>
          <w:sz w:val="24"/>
          <w:szCs w:val="24"/>
        </w:rPr>
        <w:t>B.d.G</w:t>
      </w:r>
      <w:proofErr w:type="spellEnd"/>
      <w:r w:rsidRPr="00A036F9">
        <w:rPr>
          <w:rFonts w:ascii="Times New Roman" w:eastAsia="Times New Roman" w:hAnsi="Times New Roman" w:cs="Times New Roman"/>
          <w:sz w:val="24"/>
          <w:szCs w:val="24"/>
        </w:rPr>
        <w:t xml:space="preserve">. contributed to study design and data analysis. M.V., </w:t>
      </w:r>
      <w:proofErr w:type="spellStart"/>
      <w:r w:rsidRPr="00A036F9">
        <w:rPr>
          <w:rFonts w:ascii="Times New Roman" w:eastAsia="Times New Roman" w:hAnsi="Times New Roman" w:cs="Times New Roman"/>
          <w:sz w:val="24"/>
          <w:szCs w:val="24"/>
        </w:rPr>
        <w:t>M.J.M.B</w:t>
      </w:r>
      <w:proofErr w:type="spellEnd"/>
      <w:r w:rsidRPr="00A036F9">
        <w:rPr>
          <w:rFonts w:ascii="Times New Roman" w:eastAsia="Times New Roman" w:hAnsi="Times New Roman" w:cs="Times New Roman"/>
          <w:sz w:val="24"/>
          <w:szCs w:val="24"/>
        </w:rPr>
        <w:t xml:space="preserve">., and </w:t>
      </w:r>
      <w:proofErr w:type="spellStart"/>
      <w:r w:rsidRPr="00A036F9">
        <w:rPr>
          <w:rFonts w:ascii="Times New Roman" w:eastAsia="Times New Roman" w:hAnsi="Times New Roman" w:cs="Times New Roman"/>
          <w:sz w:val="24"/>
          <w:szCs w:val="24"/>
        </w:rPr>
        <w:t>O.L.C</w:t>
      </w:r>
      <w:proofErr w:type="spellEnd"/>
      <w:r w:rsidRPr="00A036F9">
        <w:rPr>
          <w:rFonts w:ascii="Times New Roman" w:eastAsia="Times New Roman" w:hAnsi="Times New Roman" w:cs="Times New Roman"/>
          <w:sz w:val="24"/>
          <w:szCs w:val="24"/>
        </w:rPr>
        <w:t xml:space="preserve">. provided the MARS cohort samples and selected the </w:t>
      </w:r>
      <w:r w:rsidRPr="00A036F9">
        <w:rPr>
          <w:rFonts w:ascii="Times New Roman" w:eastAsia="Times New Roman" w:hAnsi="Times New Roman" w:cs="Times New Roman"/>
          <w:sz w:val="24"/>
          <w:szCs w:val="24"/>
        </w:rPr>
        <w:lastRenderedPageBreak/>
        <w:t>patient population used in this study. A.B., M.H., S.T., and A.J.R.H. wrote the original draft, which was read, improved, and approved by all co-authors.</w:t>
      </w:r>
    </w:p>
    <w:p w14:paraId="1BF549E7" w14:textId="215D0A66" w:rsidR="00A036F9" w:rsidRPr="00A036F9" w:rsidRDefault="00307E4D" w:rsidP="00A036F9">
      <w:pPr>
        <w:spacing w:before="360" w:after="120" w:line="240" w:lineRule="auto"/>
        <w:outlineLvl w:val="2"/>
        <w:rPr>
          <w:rFonts w:ascii="Times New Roman" w:eastAsia="Times New Roman" w:hAnsi="Times New Roman" w:cs="Times New Roman"/>
          <w:color w:val="2E2E2E"/>
          <w:sz w:val="27"/>
          <w:szCs w:val="27"/>
        </w:rPr>
      </w:pPr>
      <w:r>
        <w:rPr>
          <w:rFonts w:ascii="Times New Roman" w:eastAsia="Times New Roman" w:hAnsi="Times New Roman" w:cs="Times New Roman"/>
          <w:color w:val="2E2E2E"/>
          <w:sz w:val="27"/>
          <w:szCs w:val="27"/>
        </w:rPr>
        <w:t>!!</w:t>
      </w:r>
      <w:r w:rsidR="00A036F9" w:rsidRPr="00A036F9">
        <w:rPr>
          <w:rFonts w:ascii="Times New Roman" w:eastAsia="Times New Roman" w:hAnsi="Times New Roman" w:cs="Times New Roman"/>
          <w:color w:val="2E2E2E"/>
          <w:sz w:val="27"/>
          <w:szCs w:val="27"/>
        </w:rPr>
        <w:t>Declaration of interests</w:t>
      </w:r>
    </w:p>
    <w:p w14:paraId="2C20DD24" w14:textId="77777777" w:rsidR="00A036F9" w:rsidRPr="00A036F9" w:rsidRDefault="00A036F9" w:rsidP="00A036F9">
      <w:pPr>
        <w:spacing w:after="240" w:line="240" w:lineRule="auto"/>
        <w:rPr>
          <w:rFonts w:ascii="Times New Roman" w:eastAsia="Times New Roman" w:hAnsi="Times New Roman" w:cs="Times New Roman"/>
          <w:sz w:val="24"/>
          <w:szCs w:val="24"/>
        </w:rPr>
      </w:pPr>
      <w:r w:rsidRPr="00A036F9">
        <w:rPr>
          <w:rFonts w:ascii="Times New Roman" w:eastAsia="Times New Roman" w:hAnsi="Times New Roman" w:cs="Times New Roman"/>
          <w:sz w:val="24"/>
          <w:szCs w:val="24"/>
        </w:rPr>
        <w:t>The authors declare no competing interests.</w:t>
      </w:r>
    </w:p>
    <w:p w14:paraId="4D24372B" w14:textId="77777777" w:rsidR="006F24EE" w:rsidRPr="006F24EE" w:rsidRDefault="006F24EE" w:rsidP="006F24EE">
      <w:pPr>
        <w:shd w:val="clear" w:color="auto" w:fill="1E1E1E"/>
        <w:spacing w:after="0" w:line="285" w:lineRule="atLeast"/>
        <w:rPr>
          <w:rFonts w:ascii="Fira Code" w:eastAsia="Times New Roman" w:hAnsi="Fira Code" w:cs="Fira Code"/>
          <w:color w:val="D4D4D4"/>
          <w:sz w:val="21"/>
          <w:szCs w:val="21"/>
        </w:rPr>
      </w:pPr>
      <w:r w:rsidRPr="006F24EE">
        <w:rPr>
          <w:rFonts w:ascii="Fira Code" w:eastAsia="Times New Roman" w:hAnsi="Fira Code" w:cs="Fira Code"/>
          <w:color w:val="C586C0"/>
          <w:sz w:val="21"/>
          <w:szCs w:val="21"/>
        </w:rPr>
        <w:t>\</w:t>
      </w:r>
      <w:proofErr w:type="spellStart"/>
      <w:proofErr w:type="gramStart"/>
      <w:r w:rsidRPr="006F24EE">
        <w:rPr>
          <w:rFonts w:ascii="Fira Code" w:eastAsia="Times New Roman" w:hAnsi="Fira Code" w:cs="Fira Code"/>
          <w:color w:val="C586C0"/>
          <w:sz w:val="21"/>
          <w:szCs w:val="21"/>
        </w:rPr>
        <w:t>clearpage</w:t>
      </w:r>
      <w:proofErr w:type="spellEnd"/>
      <w:proofErr w:type="gramEnd"/>
    </w:p>
    <w:p w14:paraId="01655620" w14:textId="25F4E02E" w:rsidR="006F24EE" w:rsidRPr="006F24EE" w:rsidDel="00C81DE2" w:rsidRDefault="006F24EE" w:rsidP="00C81DE2">
      <w:pPr>
        <w:shd w:val="clear" w:color="auto" w:fill="1E1E1E"/>
        <w:spacing w:after="0" w:line="285" w:lineRule="atLeast"/>
        <w:rPr>
          <w:del w:id="266" w:author="Graaf, S.C. de (Bastiaan)" w:date="2023-03-27T15:44:00Z"/>
          <w:rFonts w:ascii="Fira Code" w:eastAsia="Times New Roman" w:hAnsi="Fira Code" w:cs="Fira Code"/>
          <w:color w:val="D4D4D4"/>
          <w:sz w:val="21"/>
          <w:szCs w:val="21"/>
        </w:rPr>
        <w:pPrChange w:id="267" w:author="Graaf, S.C. de (Bastiaan)" w:date="2023-03-27T15:44:00Z">
          <w:pPr>
            <w:shd w:val="clear" w:color="auto" w:fill="1E1E1E"/>
            <w:spacing w:after="0" w:line="285" w:lineRule="atLeast"/>
          </w:pPr>
        </w:pPrChange>
      </w:pPr>
      <w:r w:rsidRPr="006F24EE">
        <w:rPr>
          <w:rFonts w:ascii="Fira Code" w:eastAsia="Times New Roman" w:hAnsi="Fira Code" w:cs="Fira Code"/>
          <w:color w:val="DCDCAA"/>
          <w:sz w:val="21"/>
          <w:szCs w:val="21"/>
        </w:rPr>
        <w:t>\</w:t>
      </w:r>
      <w:proofErr w:type="gramStart"/>
      <w:r w:rsidRPr="006F24EE">
        <w:rPr>
          <w:rFonts w:ascii="Fira Code" w:eastAsia="Times New Roman" w:hAnsi="Fira Code" w:cs="Fira Code"/>
          <w:color w:val="DCDCAA"/>
          <w:sz w:val="21"/>
          <w:szCs w:val="21"/>
        </w:rPr>
        <w:t>begin</w:t>
      </w:r>
      <w:proofErr w:type="gramEnd"/>
      <w:r w:rsidRPr="006F24EE">
        <w:rPr>
          <w:rFonts w:ascii="Fira Code" w:eastAsia="Times New Roman" w:hAnsi="Fira Code" w:cs="Fira Code"/>
          <w:color w:val="D4D4D4"/>
          <w:sz w:val="21"/>
          <w:szCs w:val="21"/>
        </w:rPr>
        <w:t>{</w:t>
      </w:r>
      <w:proofErr w:type="spellStart"/>
      <w:r w:rsidRPr="006F24EE">
        <w:rPr>
          <w:rFonts w:ascii="Fira Code" w:eastAsia="Times New Roman" w:hAnsi="Fira Code" w:cs="Fira Code"/>
          <w:color w:val="9CDCFE"/>
          <w:sz w:val="21"/>
          <w:szCs w:val="21"/>
        </w:rPr>
        <w:t>subappendices</w:t>
      </w:r>
      <w:proofErr w:type="spellEnd"/>
      <w:r w:rsidRPr="006F24EE">
        <w:rPr>
          <w:rFonts w:ascii="Fira Code" w:eastAsia="Times New Roman" w:hAnsi="Fira Code" w:cs="Fira Code"/>
          <w:color w:val="D4D4D4"/>
          <w:sz w:val="21"/>
          <w:szCs w:val="21"/>
        </w:rPr>
        <w:t>}</w:t>
      </w:r>
    </w:p>
    <w:p w14:paraId="1B40F53C" w14:textId="3E4910D7" w:rsidR="00AD2A55" w:rsidRPr="00AD2A55" w:rsidRDefault="00AD2A55" w:rsidP="00C81DE2">
      <w:pPr>
        <w:shd w:val="clear" w:color="auto" w:fill="1E1E1E"/>
        <w:spacing w:after="0" w:line="285" w:lineRule="atLeast"/>
        <w:rPr>
          <w:rFonts w:ascii="Fira Code" w:eastAsia="Times New Roman" w:hAnsi="Fira Code" w:cs="Fira Code"/>
          <w:color w:val="D4D4D4"/>
          <w:sz w:val="21"/>
          <w:szCs w:val="21"/>
        </w:rPr>
      </w:pPr>
      <w:del w:id="268" w:author="Graaf, S.C. de (Bastiaan)" w:date="2023-03-27T15:44:00Z">
        <w:r w:rsidRPr="00AD2A55" w:rsidDel="00C81DE2">
          <w:rPr>
            <w:rFonts w:ascii="Fira Code" w:eastAsia="Times New Roman" w:hAnsi="Fira Code" w:cs="Fira Code"/>
            <w:color w:val="DCDCAA"/>
            <w:sz w:val="21"/>
            <w:szCs w:val="21"/>
          </w:rPr>
          <w:delText>\beginsupplement</w:delText>
        </w:r>
      </w:del>
    </w:p>
    <w:p w14:paraId="48C351C9" w14:textId="761DE324" w:rsidR="006F24EE" w:rsidRDefault="004B6F17" w:rsidP="004B6F17">
      <w:pPr>
        <w:pStyle w:val="Heading2"/>
        <w:rPr>
          <w:ins w:id="269" w:author="Graaf, S.C. de (Bastiaan)" w:date="2023-03-27T14:02:00Z"/>
        </w:rPr>
      </w:pPr>
      <w:proofErr w:type="gramStart"/>
      <w:r>
        <w:rPr>
          <w:color w:val="DCDCAA"/>
        </w:rPr>
        <w:t>!</w:t>
      </w:r>
      <w:r w:rsidR="006F24EE" w:rsidRPr="006F24EE">
        <w:t>Supplementary</w:t>
      </w:r>
      <w:proofErr w:type="gramEnd"/>
      <w:r w:rsidR="006F24EE" w:rsidRPr="006F24EE">
        <w:t xml:space="preserve"> material</w:t>
      </w:r>
    </w:p>
    <w:p w14:paraId="6F150790" w14:textId="096480B9" w:rsidR="00D82B7C" w:rsidRPr="00D82B7C" w:rsidRDefault="00D82B7C" w:rsidP="00C81DE2">
      <w:pPr>
        <w:shd w:val="clear" w:color="auto" w:fill="1E1E1E"/>
        <w:spacing w:after="0" w:line="285" w:lineRule="atLeast"/>
        <w:rPr>
          <w:ins w:id="270" w:author="Graaf, S.C. de (Bastiaan)" w:date="2023-03-27T14:02:00Z"/>
          <w:rFonts w:ascii="Fira Code" w:eastAsia="Times New Roman" w:hAnsi="Fira Code" w:cs="Fira Code"/>
          <w:color w:val="D4D4D4"/>
          <w:sz w:val="21"/>
          <w:szCs w:val="21"/>
        </w:rPr>
      </w:pPr>
      <w:ins w:id="271"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beginsupplement</w:t>
        </w:r>
        <w:proofErr w:type="spellEnd"/>
        <w:proofErr w:type="gramEnd"/>
      </w:ins>
    </w:p>
    <w:p w14:paraId="14D0103B" w14:textId="77777777" w:rsidR="00D82B7C" w:rsidRPr="00D82B7C" w:rsidRDefault="00D82B7C" w:rsidP="00D82B7C">
      <w:pPr>
        <w:shd w:val="clear" w:color="auto" w:fill="1E1E1E"/>
        <w:spacing w:after="0" w:line="285" w:lineRule="atLeast"/>
        <w:rPr>
          <w:ins w:id="272" w:author="Graaf, S.C. de (Bastiaan)" w:date="2023-03-27T14:02:00Z"/>
          <w:rFonts w:ascii="Fira Code" w:eastAsia="Times New Roman" w:hAnsi="Fira Code" w:cs="Fira Code"/>
          <w:color w:val="D4D4D4"/>
          <w:sz w:val="21"/>
          <w:szCs w:val="21"/>
        </w:rPr>
      </w:pPr>
      <w:ins w:id="273" w:author="Graaf, S.C. de (Bastiaan)" w:date="2023-03-27T14:02:00Z">
        <w:r w:rsidRPr="00D82B7C">
          <w:rPr>
            <w:rFonts w:ascii="Fira Code" w:eastAsia="Times New Roman" w:hAnsi="Fira Code" w:cs="Fira Code"/>
            <w:color w:val="D4D4D4"/>
            <w:sz w:val="21"/>
            <w:szCs w:val="21"/>
          </w:rPr>
          <w:t xml:space="preserve">    Supplementary Table 1-5 and Supplementary Data 1-3 can be found online </w:t>
        </w:r>
        <w:proofErr w:type="gramStart"/>
        <w:r w:rsidRPr="00D82B7C">
          <w:rPr>
            <w:rFonts w:ascii="Fira Code" w:eastAsia="Times New Roman" w:hAnsi="Fira Code" w:cs="Fira Code"/>
            <w:color w:val="D4D4D4"/>
            <w:sz w:val="21"/>
            <w:szCs w:val="21"/>
          </w:rPr>
          <w:t>at:</w:t>
        </w:r>
        <w:r w:rsidRPr="00D82B7C">
          <w:rPr>
            <w:rFonts w:ascii="Fira Code" w:eastAsia="Times New Roman" w:hAnsi="Fira Code" w:cs="Fira Code"/>
            <w:color w:val="C586C0"/>
            <w:sz w:val="21"/>
            <w:szCs w:val="21"/>
          </w:rPr>
          <w:t>\</w:t>
        </w:r>
        <w:proofErr w:type="gramEnd"/>
        <w:r w:rsidRPr="00D82B7C">
          <w:rPr>
            <w:rFonts w:ascii="Fira Code" w:eastAsia="Times New Roman" w:hAnsi="Fira Code" w:cs="Fira Code"/>
            <w:color w:val="C586C0"/>
            <w:sz w:val="21"/>
            <w:szCs w:val="21"/>
          </w:rPr>
          <w:t>\</w:t>
        </w:r>
      </w:ins>
    </w:p>
    <w:p w14:paraId="0D0B7716" w14:textId="77777777" w:rsidR="00D82B7C" w:rsidRPr="00D82B7C" w:rsidRDefault="00D82B7C" w:rsidP="00D82B7C">
      <w:pPr>
        <w:shd w:val="clear" w:color="auto" w:fill="1E1E1E"/>
        <w:spacing w:after="0" w:line="285" w:lineRule="atLeast"/>
        <w:rPr>
          <w:ins w:id="274" w:author="Graaf, S.C. de (Bastiaan)" w:date="2023-03-27T14:02:00Z"/>
          <w:rFonts w:ascii="Fira Code" w:eastAsia="Times New Roman" w:hAnsi="Fira Code" w:cs="Fira Code"/>
          <w:color w:val="D4D4D4"/>
          <w:sz w:val="21"/>
          <w:szCs w:val="21"/>
        </w:rPr>
      </w:pPr>
      <w:ins w:id="275"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\emph</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i/>
            <w:iCs/>
            <w:color w:val="D4D4D4"/>
            <w:sz w:val="21"/>
            <w:szCs w:val="21"/>
          </w:rPr>
          <w:t>https://doi.org/10.1016/j.cels.2021.08.008</w:t>
        </w:r>
        <w:r w:rsidRPr="00D82B7C">
          <w:rPr>
            <w:rFonts w:ascii="Fira Code" w:eastAsia="Times New Roman" w:hAnsi="Fira Code" w:cs="Fira Code"/>
            <w:color w:val="D4D4D4"/>
            <w:sz w:val="21"/>
            <w:szCs w:val="21"/>
          </w:rPr>
          <w:t>}</w:t>
        </w:r>
        <w:r w:rsidRPr="00D82B7C">
          <w:rPr>
            <w:rFonts w:ascii="Fira Code" w:eastAsia="Times New Roman" w:hAnsi="Fira Code" w:cs="Fira Code"/>
            <w:color w:val="C586C0"/>
            <w:sz w:val="21"/>
            <w:szCs w:val="21"/>
          </w:rPr>
          <w:t>\</w:t>
        </w:r>
        <w:proofErr w:type="gramEnd"/>
        <w:r w:rsidRPr="00D82B7C">
          <w:rPr>
            <w:rFonts w:ascii="Fira Code" w:eastAsia="Times New Roman" w:hAnsi="Fira Code" w:cs="Fira Code"/>
            <w:color w:val="C586C0"/>
            <w:sz w:val="21"/>
            <w:szCs w:val="21"/>
          </w:rPr>
          <w:t>\</w:t>
        </w:r>
      </w:ins>
    </w:p>
    <w:p w14:paraId="0BE43DB1" w14:textId="77777777" w:rsidR="00D82B7C" w:rsidRPr="00D82B7C" w:rsidRDefault="00D82B7C" w:rsidP="00D82B7C">
      <w:pPr>
        <w:shd w:val="clear" w:color="auto" w:fill="1E1E1E"/>
        <w:spacing w:after="0" w:line="285" w:lineRule="atLeast"/>
        <w:rPr>
          <w:ins w:id="276" w:author="Graaf, S.C. de (Bastiaan)" w:date="2023-03-27T14:02:00Z"/>
          <w:rFonts w:ascii="Fira Code" w:eastAsia="Times New Roman" w:hAnsi="Fira Code" w:cs="Fira Code"/>
          <w:color w:val="D4D4D4"/>
          <w:sz w:val="21"/>
          <w:szCs w:val="21"/>
        </w:rPr>
      </w:pPr>
    </w:p>
    <w:p w14:paraId="4E1F79B4" w14:textId="77777777" w:rsidR="00D82B7C" w:rsidRPr="00D82B7C" w:rsidRDefault="00D82B7C" w:rsidP="00D82B7C">
      <w:pPr>
        <w:shd w:val="clear" w:color="auto" w:fill="1E1E1E"/>
        <w:spacing w:after="0" w:line="285" w:lineRule="atLeast"/>
        <w:rPr>
          <w:ins w:id="277" w:author="Graaf, S.C. de (Bastiaan)" w:date="2023-03-27T14:02:00Z"/>
          <w:rFonts w:ascii="Fira Code" w:eastAsia="Times New Roman" w:hAnsi="Fira Code" w:cs="Fira Code"/>
          <w:color w:val="D4D4D4"/>
          <w:sz w:val="21"/>
          <w:szCs w:val="21"/>
        </w:rPr>
      </w:pPr>
      <w:ins w:id="278"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refstepcounter</w:t>
        </w:r>
        <w:proofErr w:type="spellEnd"/>
        <w:proofErr w:type="gramEnd"/>
        <w:r w:rsidRPr="00D82B7C">
          <w:rPr>
            <w:rFonts w:ascii="Fira Code" w:eastAsia="Times New Roman" w:hAnsi="Fira Code" w:cs="Fira Code"/>
            <w:color w:val="D4D4D4"/>
            <w:sz w:val="21"/>
            <w:szCs w:val="21"/>
          </w:rPr>
          <w:t>{table}</w:t>
        </w:r>
      </w:ins>
    </w:p>
    <w:p w14:paraId="288CD665" w14:textId="77777777" w:rsidR="00D82B7C" w:rsidRPr="00D82B7C" w:rsidRDefault="00D82B7C" w:rsidP="00D82B7C">
      <w:pPr>
        <w:shd w:val="clear" w:color="auto" w:fill="1E1E1E"/>
        <w:spacing w:after="0" w:line="285" w:lineRule="atLeast"/>
        <w:rPr>
          <w:ins w:id="279" w:author="Graaf, S.C. de (Bastiaan)" w:date="2023-03-27T14:02:00Z"/>
          <w:rFonts w:ascii="Fira Code" w:eastAsia="Times New Roman" w:hAnsi="Fira Code" w:cs="Fira Code"/>
          <w:color w:val="D4D4D4"/>
          <w:sz w:val="21"/>
          <w:szCs w:val="21"/>
        </w:rPr>
      </w:pPr>
      <w:ins w:id="280"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C586C0"/>
            <w:sz w:val="21"/>
            <w:szCs w:val="21"/>
          </w:rPr>
          <w:t>\label</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color w:val="9CDCFE"/>
            <w:sz w:val="21"/>
            <w:szCs w:val="21"/>
          </w:rPr>
          <w:t>data:datadummy</w:t>
        </w:r>
        <w:proofErr w:type="gramEnd"/>
        <w:r w:rsidRPr="00D82B7C">
          <w:rPr>
            <w:rFonts w:ascii="Fira Code" w:eastAsia="Times New Roman" w:hAnsi="Fira Code" w:cs="Fira Code"/>
            <w:color w:val="9CDCFE"/>
            <w:sz w:val="21"/>
            <w:szCs w:val="21"/>
          </w:rPr>
          <w:t>3.1</w:t>
        </w:r>
        <w:r w:rsidRPr="00D82B7C">
          <w:rPr>
            <w:rFonts w:ascii="Fira Code" w:eastAsia="Times New Roman" w:hAnsi="Fira Code" w:cs="Fira Code"/>
            <w:color w:val="D4D4D4"/>
            <w:sz w:val="21"/>
            <w:szCs w:val="21"/>
          </w:rPr>
          <w:t>}</w:t>
        </w:r>
      </w:ins>
    </w:p>
    <w:p w14:paraId="3E0998AA" w14:textId="77777777" w:rsidR="00D82B7C" w:rsidRPr="00D82B7C" w:rsidRDefault="00D82B7C" w:rsidP="00D82B7C">
      <w:pPr>
        <w:shd w:val="clear" w:color="auto" w:fill="1E1E1E"/>
        <w:spacing w:after="0" w:line="285" w:lineRule="atLeast"/>
        <w:rPr>
          <w:ins w:id="281" w:author="Graaf, S.C. de (Bastiaan)" w:date="2023-03-27T14:02:00Z"/>
          <w:rFonts w:ascii="Fira Code" w:eastAsia="Times New Roman" w:hAnsi="Fira Code" w:cs="Fira Code"/>
          <w:color w:val="D4D4D4"/>
          <w:sz w:val="21"/>
          <w:szCs w:val="21"/>
        </w:rPr>
      </w:pPr>
      <w:ins w:id="282"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refstepcounter</w:t>
        </w:r>
        <w:proofErr w:type="spellEnd"/>
        <w:proofErr w:type="gramEnd"/>
        <w:r w:rsidRPr="00D82B7C">
          <w:rPr>
            <w:rFonts w:ascii="Fira Code" w:eastAsia="Times New Roman" w:hAnsi="Fira Code" w:cs="Fira Code"/>
            <w:color w:val="D4D4D4"/>
            <w:sz w:val="21"/>
            <w:szCs w:val="21"/>
          </w:rPr>
          <w:t>{table}</w:t>
        </w:r>
      </w:ins>
    </w:p>
    <w:p w14:paraId="11327F89" w14:textId="77777777" w:rsidR="00D82B7C" w:rsidRPr="00D82B7C" w:rsidRDefault="00D82B7C" w:rsidP="00D82B7C">
      <w:pPr>
        <w:shd w:val="clear" w:color="auto" w:fill="1E1E1E"/>
        <w:spacing w:after="0" w:line="285" w:lineRule="atLeast"/>
        <w:rPr>
          <w:ins w:id="283" w:author="Graaf, S.C. de (Bastiaan)" w:date="2023-03-27T14:02:00Z"/>
          <w:rFonts w:ascii="Fira Code" w:eastAsia="Times New Roman" w:hAnsi="Fira Code" w:cs="Fira Code"/>
          <w:color w:val="D4D4D4"/>
          <w:sz w:val="21"/>
          <w:szCs w:val="21"/>
        </w:rPr>
      </w:pPr>
      <w:ins w:id="284"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C586C0"/>
            <w:sz w:val="21"/>
            <w:szCs w:val="21"/>
          </w:rPr>
          <w:t>\label</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color w:val="9CDCFE"/>
            <w:sz w:val="21"/>
            <w:szCs w:val="21"/>
          </w:rPr>
          <w:t>data:datadummy</w:t>
        </w:r>
        <w:proofErr w:type="gramEnd"/>
        <w:r w:rsidRPr="00D82B7C">
          <w:rPr>
            <w:rFonts w:ascii="Fira Code" w:eastAsia="Times New Roman" w:hAnsi="Fira Code" w:cs="Fira Code"/>
            <w:color w:val="9CDCFE"/>
            <w:sz w:val="21"/>
            <w:szCs w:val="21"/>
          </w:rPr>
          <w:t>3.2</w:t>
        </w:r>
        <w:r w:rsidRPr="00D82B7C">
          <w:rPr>
            <w:rFonts w:ascii="Fira Code" w:eastAsia="Times New Roman" w:hAnsi="Fira Code" w:cs="Fira Code"/>
            <w:color w:val="D4D4D4"/>
            <w:sz w:val="21"/>
            <w:szCs w:val="21"/>
          </w:rPr>
          <w:t>}</w:t>
        </w:r>
      </w:ins>
    </w:p>
    <w:p w14:paraId="59537313" w14:textId="77777777" w:rsidR="00D82B7C" w:rsidRPr="00D82B7C" w:rsidRDefault="00D82B7C" w:rsidP="00D82B7C">
      <w:pPr>
        <w:shd w:val="clear" w:color="auto" w:fill="1E1E1E"/>
        <w:spacing w:after="0" w:line="285" w:lineRule="atLeast"/>
        <w:rPr>
          <w:ins w:id="285" w:author="Graaf, S.C. de (Bastiaan)" w:date="2023-03-27T14:02:00Z"/>
          <w:rFonts w:ascii="Fira Code" w:eastAsia="Times New Roman" w:hAnsi="Fira Code" w:cs="Fira Code"/>
          <w:color w:val="D4D4D4"/>
          <w:sz w:val="21"/>
          <w:szCs w:val="21"/>
        </w:rPr>
      </w:pPr>
      <w:ins w:id="286"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refstepcounter</w:t>
        </w:r>
        <w:proofErr w:type="spellEnd"/>
        <w:proofErr w:type="gramEnd"/>
        <w:r w:rsidRPr="00D82B7C">
          <w:rPr>
            <w:rFonts w:ascii="Fira Code" w:eastAsia="Times New Roman" w:hAnsi="Fira Code" w:cs="Fira Code"/>
            <w:color w:val="D4D4D4"/>
            <w:sz w:val="21"/>
            <w:szCs w:val="21"/>
          </w:rPr>
          <w:t>{table}</w:t>
        </w:r>
      </w:ins>
    </w:p>
    <w:p w14:paraId="7172849A" w14:textId="77777777" w:rsidR="00D82B7C" w:rsidRPr="00D82B7C" w:rsidRDefault="00D82B7C" w:rsidP="00D82B7C">
      <w:pPr>
        <w:shd w:val="clear" w:color="auto" w:fill="1E1E1E"/>
        <w:spacing w:after="0" w:line="285" w:lineRule="atLeast"/>
        <w:rPr>
          <w:ins w:id="287" w:author="Graaf, S.C. de (Bastiaan)" w:date="2023-03-27T14:02:00Z"/>
          <w:rFonts w:ascii="Fira Code" w:eastAsia="Times New Roman" w:hAnsi="Fira Code" w:cs="Fira Code"/>
          <w:color w:val="D4D4D4"/>
          <w:sz w:val="21"/>
          <w:szCs w:val="21"/>
        </w:rPr>
      </w:pPr>
      <w:ins w:id="288"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C586C0"/>
            <w:sz w:val="21"/>
            <w:szCs w:val="21"/>
          </w:rPr>
          <w:t>\label</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color w:val="9CDCFE"/>
            <w:sz w:val="21"/>
            <w:szCs w:val="21"/>
          </w:rPr>
          <w:t>data:datadummy</w:t>
        </w:r>
        <w:proofErr w:type="gramEnd"/>
        <w:r w:rsidRPr="00D82B7C">
          <w:rPr>
            <w:rFonts w:ascii="Fira Code" w:eastAsia="Times New Roman" w:hAnsi="Fira Code" w:cs="Fira Code"/>
            <w:color w:val="9CDCFE"/>
            <w:sz w:val="21"/>
            <w:szCs w:val="21"/>
          </w:rPr>
          <w:t>3.3</w:t>
        </w:r>
        <w:r w:rsidRPr="00D82B7C">
          <w:rPr>
            <w:rFonts w:ascii="Fira Code" w:eastAsia="Times New Roman" w:hAnsi="Fira Code" w:cs="Fira Code"/>
            <w:color w:val="D4D4D4"/>
            <w:sz w:val="21"/>
            <w:szCs w:val="21"/>
          </w:rPr>
          <w:t>}</w:t>
        </w:r>
      </w:ins>
    </w:p>
    <w:p w14:paraId="09BF3D26" w14:textId="77777777" w:rsidR="00235906" w:rsidRPr="00D82B7C" w:rsidRDefault="00235906" w:rsidP="00235906">
      <w:pPr>
        <w:shd w:val="clear" w:color="auto" w:fill="1E1E1E"/>
        <w:spacing w:after="0" w:line="285" w:lineRule="atLeast"/>
        <w:rPr>
          <w:ins w:id="289" w:author="Graaf, S.C. de (Bastiaan)" w:date="2023-03-27T15:48:00Z"/>
          <w:rFonts w:ascii="Fira Code" w:eastAsia="Times New Roman" w:hAnsi="Fira Code" w:cs="Fira Code"/>
          <w:color w:val="D4D4D4"/>
          <w:sz w:val="21"/>
          <w:szCs w:val="21"/>
        </w:rPr>
      </w:pPr>
      <w:ins w:id="290"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r w:rsidRPr="00D82B7C">
          <w:rPr>
            <w:rFonts w:ascii="Fira Code" w:eastAsia="Times New Roman" w:hAnsi="Fira Code" w:cs="Fira Code"/>
            <w:color w:val="DCDCAA"/>
            <w:sz w:val="21"/>
            <w:szCs w:val="21"/>
          </w:rPr>
          <w:t>addtocounter</w:t>
        </w:r>
        <w:proofErr w:type="spellEnd"/>
        <w:r w:rsidRPr="00D82B7C">
          <w:rPr>
            <w:rFonts w:ascii="Fira Code" w:eastAsia="Times New Roman" w:hAnsi="Fira Code" w:cs="Fira Code"/>
            <w:color w:val="D4D4D4"/>
            <w:sz w:val="21"/>
            <w:szCs w:val="21"/>
          </w:rPr>
          <w:t>{table</w:t>
        </w:r>
        <w:proofErr w:type="gramStart"/>
        <w:r w:rsidRPr="00D82B7C">
          <w:rPr>
            <w:rFonts w:ascii="Fira Code" w:eastAsia="Times New Roman" w:hAnsi="Fira Code" w:cs="Fira Code"/>
            <w:color w:val="D4D4D4"/>
            <w:sz w:val="21"/>
            <w:szCs w:val="21"/>
          </w:rPr>
          <w:t>}{</w:t>
        </w:r>
        <w:proofErr w:type="gramEnd"/>
        <w:r w:rsidRPr="00D82B7C">
          <w:rPr>
            <w:rFonts w:ascii="Fira Code" w:eastAsia="Times New Roman" w:hAnsi="Fira Code" w:cs="Fira Code"/>
            <w:color w:val="D4D4D4"/>
            <w:sz w:val="21"/>
            <w:szCs w:val="21"/>
          </w:rPr>
          <w:t>-3}</w:t>
        </w:r>
      </w:ins>
    </w:p>
    <w:p w14:paraId="08999A7F" w14:textId="77777777" w:rsidR="00235906" w:rsidRPr="00D82B7C" w:rsidRDefault="00235906" w:rsidP="00235906">
      <w:pPr>
        <w:shd w:val="clear" w:color="auto" w:fill="1E1E1E"/>
        <w:spacing w:after="0" w:line="285" w:lineRule="atLeast"/>
        <w:rPr>
          <w:ins w:id="291" w:author="Graaf, S.C. de (Bastiaan)" w:date="2023-03-27T15:48:00Z"/>
          <w:rFonts w:ascii="Fira Code" w:eastAsia="Times New Roman" w:hAnsi="Fira Code" w:cs="Fira Code"/>
          <w:color w:val="D4D4D4"/>
          <w:sz w:val="21"/>
          <w:szCs w:val="21"/>
        </w:rPr>
      </w:pPr>
      <w:ins w:id="292"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refstepcounter</w:t>
        </w:r>
        <w:proofErr w:type="spellEnd"/>
        <w:proofErr w:type="gramEnd"/>
        <w:r w:rsidRPr="00D82B7C">
          <w:rPr>
            <w:rFonts w:ascii="Fira Code" w:eastAsia="Times New Roman" w:hAnsi="Fira Code" w:cs="Fira Code"/>
            <w:color w:val="D4D4D4"/>
            <w:sz w:val="21"/>
            <w:szCs w:val="21"/>
          </w:rPr>
          <w:t>{table}</w:t>
        </w:r>
      </w:ins>
    </w:p>
    <w:p w14:paraId="07C8BCC0" w14:textId="77777777" w:rsidR="00235906" w:rsidRPr="00D82B7C" w:rsidRDefault="00235906" w:rsidP="00235906">
      <w:pPr>
        <w:shd w:val="clear" w:color="auto" w:fill="1E1E1E"/>
        <w:spacing w:after="0" w:line="285" w:lineRule="atLeast"/>
        <w:rPr>
          <w:ins w:id="293" w:author="Graaf, S.C. de (Bastiaan)" w:date="2023-03-27T15:48:00Z"/>
          <w:rFonts w:ascii="Fira Code" w:eastAsia="Times New Roman" w:hAnsi="Fira Code" w:cs="Fira Code"/>
          <w:color w:val="D4D4D4"/>
          <w:sz w:val="21"/>
          <w:szCs w:val="21"/>
        </w:rPr>
      </w:pPr>
      <w:ins w:id="294"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C586C0"/>
            <w:sz w:val="21"/>
            <w:szCs w:val="21"/>
          </w:rPr>
          <w:t>\label</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color w:val="9CDCFE"/>
            <w:sz w:val="21"/>
            <w:szCs w:val="21"/>
          </w:rPr>
          <w:t>tab:tabdummy</w:t>
        </w:r>
        <w:proofErr w:type="gramEnd"/>
        <w:r w:rsidRPr="00D82B7C">
          <w:rPr>
            <w:rFonts w:ascii="Fira Code" w:eastAsia="Times New Roman" w:hAnsi="Fira Code" w:cs="Fira Code"/>
            <w:color w:val="9CDCFE"/>
            <w:sz w:val="21"/>
            <w:szCs w:val="21"/>
          </w:rPr>
          <w:t>3.1</w:t>
        </w:r>
        <w:r w:rsidRPr="00D82B7C">
          <w:rPr>
            <w:rFonts w:ascii="Fira Code" w:eastAsia="Times New Roman" w:hAnsi="Fira Code" w:cs="Fira Code"/>
            <w:color w:val="D4D4D4"/>
            <w:sz w:val="21"/>
            <w:szCs w:val="21"/>
          </w:rPr>
          <w:t>}</w:t>
        </w:r>
      </w:ins>
    </w:p>
    <w:p w14:paraId="3AFDD795" w14:textId="77777777" w:rsidR="00235906" w:rsidRPr="00D82B7C" w:rsidRDefault="00235906" w:rsidP="00235906">
      <w:pPr>
        <w:shd w:val="clear" w:color="auto" w:fill="1E1E1E"/>
        <w:spacing w:after="0" w:line="285" w:lineRule="atLeast"/>
        <w:rPr>
          <w:ins w:id="295" w:author="Graaf, S.C. de (Bastiaan)" w:date="2023-03-27T15:48:00Z"/>
          <w:rFonts w:ascii="Fira Code" w:eastAsia="Times New Roman" w:hAnsi="Fira Code" w:cs="Fira Code"/>
          <w:color w:val="D4D4D4"/>
          <w:sz w:val="21"/>
          <w:szCs w:val="21"/>
        </w:rPr>
      </w:pPr>
      <w:ins w:id="296"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refstepcounter</w:t>
        </w:r>
        <w:proofErr w:type="spellEnd"/>
        <w:proofErr w:type="gramEnd"/>
        <w:r w:rsidRPr="00D82B7C">
          <w:rPr>
            <w:rFonts w:ascii="Fira Code" w:eastAsia="Times New Roman" w:hAnsi="Fira Code" w:cs="Fira Code"/>
            <w:color w:val="D4D4D4"/>
            <w:sz w:val="21"/>
            <w:szCs w:val="21"/>
          </w:rPr>
          <w:t>{table}</w:t>
        </w:r>
      </w:ins>
    </w:p>
    <w:p w14:paraId="700AC673" w14:textId="579A6D55" w:rsidR="00235906" w:rsidRPr="00D82B7C" w:rsidRDefault="00235906" w:rsidP="00235906">
      <w:pPr>
        <w:shd w:val="clear" w:color="auto" w:fill="1E1E1E"/>
        <w:spacing w:after="0" w:line="285" w:lineRule="atLeast"/>
        <w:rPr>
          <w:ins w:id="297" w:author="Graaf, S.C. de (Bastiaan)" w:date="2023-03-27T15:48:00Z"/>
          <w:rFonts w:ascii="Fira Code" w:eastAsia="Times New Roman" w:hAnsi="Fira Code" w:cs="Fira Code"/>
          <w:color w:val="D4D4D4"/>
          <w:sz w:val="21"/>
          <w:szCs w:val="21"/>
        </w:rPr>
      </w:pPr>
      <w:ins w:id="298"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C586C0"/>
            <w:sz w:val="21"/>
            <w:szCs w:val="21"/>
          </w:rPr>
          <w:t>\label</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color w:val="9CDCFE"/>
            <w:sz w:val="21"/>
            <w:szCs w:val="21"/>
          </w:rPr>
          <w:t>tab:tabdummy</w:t>
        </w:r>
        <w:proofErr w:type="gramEnd"/>
        <w:r w:rsidRPr="00D82B7C">
          <w:rPr>
            <w:rFonts w:ascii="Fira Code" w:eastAsia="Times New Roman" w:hAnsi="Fira Code" w:cs="Fira Code"/>
            <w:color w:val="9CDCFE"/>
            <w:sz w:val="21"/>
            <w:szCs w:val="21"/>
          </w:rPr>
          <w:t>3.2</w:t>
        </w:r>
        <w:r w:rsidRPr="00D82B7C">
          <w:rPr>
            <w:rFonts w:ascii="Fira Code" w:eastAsia="Times New Roman" w:hAnsi="Fira Code" w:cs="Fira Code"/>
            <w:color w:val="D4D4D4"/>
            <w:sz w:val="21"/>
            <w:szCs w:val="21"/>
          </w:rPr>
          <w:t>}</w:t>
        </w:r>
      </w:ins>
    </w:p>
    <w:p w14:paraId="686C2BC7" w14:textId="77777777" w:rsidR="00235906" w:rsidRPr="00D82B7C" w:rsidRDefault="00235906" w:rsidP="00235906">
      <w:pPr>
        <w:shd w:val="clear" w:color="auto" w:fill="1E1E1E"/>
        <w:spacing w:after="0" w:line="285" w:lineRule="atLeast"/>
        <w:rPr>
          <w:ins w:id="299" w:author="Graaf, S.C. de (Bastiaan)" w:date="2023-03-27T15:48:00Z"/>
          <w:rFonts w:ascii="Fira Code" w:eastAsia="Times New Roman" w:hAnsi="Fira Code" w:cs="Fira Code"/>
          <w:color w:val="D4D4D4"/>
          <w:sz w:val="21"/>
          <w:szCs w:val="21"/>
        </w:rPr>
      </w:pPr>
      <w:ins w:id="300"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refstepcounter</w:t>
        </w:r>
        <w:proofErr w:type="spellEnd"/>
        <w:proofErr w:type="gramEnd"/>
        <w:r w:rsidRPr="00D82B7C">
          <w:rPr>
            <w:rFonts w:ascii="Fira Code" w:eastAsia="Times New Roman" w:hAnsi="Fira Code" w:cs="Fira Code"/>
            <w:color w:val="D4D4D4"/>
            <w:sz w:val="21"/>
            <w:szCs w:val="21"/>
          </w:rPr>
          <w:t>{table}</w:t>
        </w:r>
      </w:ins>
    </w:p>
    <w:p w14:paraId="18D850D4" w14:textId="0026C2BD" w:rsidR="00235906" w:rsidRPr="00D82B7C" w:rsidRDefault="00235906" w:rsidP="00235906">
      <w:pPr>
        <w:shd w:val="clear" w:color="auto" w:fill="1E1E1E"/>
        <w:spacing w:after="0" w:line="285" w:lineRule="atLeast"/>
        <w:rPr>
          <w:ins w:id="301" w:author="Graaf, S.C. de (Bastiaan)" w:date="2023-03-27T15:48:00Z"/>
          <w:rFonts w:ascii="Fira Code" w:eastAsia="Times New Roman" w:hAnsi="Fira Code" w:cs="Fira Code"/>
          <w:color w:val="D4D4D4"/>
          <w:sz w:val="21"/>
          <w:szCs w:val="21"/>
        </w:rPr>
      </w:pPr>
      <w:ins w:id="302"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C586C0"/>
            <w:sz w:val="21"/>
            <w:szCs w:val="21"/>
          </w:rPr>
          <w:t>\label</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color w:val="9CDCFE"/>
            <w:sz w:val="21"/>
            <w:szCs w:val="21"/>
          </w:rPr>
          <w:t>tab:tabdummy</w:t>
        </w:r>
        <w:proofErr w:type="gramEnd"/>
        <w:r w:rsidRPr="00D82B7C">
          <w:rPr>
            <w:rFonts w:ascii="Fira Code" w:eastAsia="Times New Roman" w:hAnsi="Fira Code" w:cs="Fira Code"/>
            <w:color w:val="9CDCFE"/>
            <w:sz w:val="21"/>
            <w:szCs w:val="21"/>
          </w:rPr>
          <w:t>3.</w:t>
        </w:r>
        <w:r>
          <w:rPr>
            <w:rFonts w:ascii="Fira Code" w:eastAsia="Times New Roman" w:hAnsi="Fira Code" w:cs="Fira Code"/>
            <w:color w:val="9CDCFE"/>
            <w:sz w:val="21"/>
            <w:szCs w:val="21"/>
          </w:rPr>
          <w:t>3</w:t>
        </w:r>
        <w:r w:rsidRPr="00D82B7C">
          <w:rPr>
            <w:rFonts w:ascii="Fira Code" w:eastAsia="Times New Roman" w:hAnsi="Fira Code" w:cs="Fira Code"/>
            <w:color w:val="D4D4D4"/>
            <w:sz w:val="21"/>
            <w:szCs w:val="21"/>
          </w:rPr>
          <w:t>}</w:t>
        </w:r>
      </w:ins>
    </w:p>
    <w:p w14:paraId="3DA19F32" w14:textId="77777777" w:rsidR="00235906" w:rsidRPr="00D82B7C" w:rsidRDefault="00235906" w:rsidP="00235906">
      <w:pPr>
        <w:shd w:val="clear" w:color="auto" w:fill="1E1E1E"/>
        <w:spacing w:after="0" w:line="285" w:lineRule="atLeast"/>
        <w:rPr>
          <w:ins w:id="303" w:author="Graaf, S.C. de (Bastiaan)" w:date="2023-03-27T15:48:00Z"/>
          <w:rFonts w:ascii="Fira Code" w:eastAsia="Times New Roman" w:hAnsi="Fira Code" w:cs="Fira Code"/>
          <w:color w:val="D4D4D4"/>
          <w:sz w:val="21"/>
          <w:szCs w:val="21"/>
        </w:rPr>
      </w:pPr>
      <w:ins w:id="304"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refstepcounter</w:t>
        </w:r>
        <w:proofErr w:type="spellEnd"/>
        <w:proofErr w:type="gramEnd"/>
        <w:r w:rsidRPr="00D82B7C">
          <w:rPr>
            <w:rFonts w:ascii="Fira Code" w:eastAsia="Times New Roman" w:hAnsi="Fira Code" w:cs="Fira Code"/>
            <w:color w:val="D4D4D4"/>
            <w:sz w:val="21"/>
            <w:szCs w:val="21"/>
          </w:rPr>
          <w:t>{table}</w:t>
        </w:r>
      </w:ins>
    </w:p>
    <w:p w14:paraId="7C651442" w14:textId="65FC11C0" w:rsidR="00235906" w:rsidRPr="00D82B7C" w:rsidRDefault="00235906" w:rsidP="00235906">
      <w:pPr>
        <w:shd w:val="clear" w:color="auto" w:fill="1E1E1E"/>
        <w:spacing w:after="0" w:line="285" w:lineRule="atLeast"/>
        <w:rPr>
          <w:ins w:id="305" w:author="Graaf, S.C. de (Bastiaan)" w:date="2023-03-27T15:48:00Z"/>
          <w:rFonts w:ascii="Fira Code" w:eastAsia="Times New Roman" w:hAnsi="Fira Code" w:cs="Fira Code"/>
          <w:color w:val="D4D4D4"/>
          <w:sz w:val="21"/>
          <w:szCs w:val="21"/>
        </w:rPr>
      </w:pPr>
      <w:ins w:id="306" w:author="Graaf, S.C. de (Bastiaan)" w:date="2023-03-27T15:48: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C586C0"/>
            <w:sz w:val="21"/>
            <w:szCs w:val="21"/>
          </w:rPr>
          <w:t>\label</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color w:val="9CDCFE"/>
            <w:sz w:val="21"/>
            <w:szCs w:val="21"/>
          </w:rPr>
          <w:t>tab:tabdummy</w:t>
        </w:r>
        <w:proofErr w:type="gramEnd"/>
        <w:r w:rsidRPr="00D82B7C">
          <w:rPr>
            <w:rFonts w:ascii="Fira Code" w:eastAsia="Times New Roman" w:hAnsi="Fira Code" w:cs="Fira Code"/>
            <w:color w:val="9CDCFE"/>
            <w:sz w:val="21"/>
            <w:szCs w:val="21"/>
          </w:rPr>
          <w:t>3.</w:t>
        </w:r>
        <w:r>
          <w:rPr>
            <w:rFonts w:ascii="Fira Code" w:eastAsia="Times New Roman" w:hAnsi="Fira Code" w:cs="Fira Code"/>
            <w:color w:val="9CDCFE"/>
            <w:sz w:val="21"/>
            <w:szCs w:val="21"/>
          </w:rPr>
          <w:t>4</w:t>
        </w:r>
        <w:r w:rsidRPr="00D82B7C">
          <w:rPr>
            <w:rFonts w:ascii="Fira Code" w:eastAsia="Times New Roman" w:hAnsi="Fira Code" w:cs="Fira Code"/>
            <w:color w:val="D4D4D4"/>
            <w:sz w:val="21"/>
            <w:szCs w:val="21"/>
          </w:rPr>
          <w:t>}</w:t>
        </w:r>
      </w:ins>
    </w:p>
    <w:p w14:paraId="1BC5A13B" w14:textId="77777777" w:rsidR="00D82B7C" w:rsidRPr="00D82B7C" w:rsidRDefault="00D82B7C" w:rsidP="00D82B7C">
      <w:pPr>
        <w:shd w:val="clear" w:color="auto" w:fill="1E1E1E"/>
        <w:spacing w:after="0" w:line="285" w:lineRule="atLeast"/>
        <w:rPr>
          <w:ins w:id="307" w:author="Graaf, S.C. de (Bastiaan)" w:date="2023-03-27T14:02:00Z"/>
          <w:rFonts w:ascii="Fira Code" w:eastAsia="Times New Roman" w:hAnsi="Fira Code" w:cs="Fira Code"/>
          <w:color w:val="D4D4D4"/>
          <w:sz w:val="21"/>
          <w:szCs w:val="21"/>
        </w:rPr>
      </w:pPr>
      <w:ins w:id="308"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proofErr w:type="gramStart"/>
        <w:r w:rsidRPr="00D82B7C">
          <w:rPr>
            <w:rFonts w:ascii="Fira Code" w:eastAsia="Times New Roman" w:hAnsi="Fira Code" w:cs="Fira Code"/>
            <w:color w:val="DCDCAA"/>
            <w:sz w:val="21"/>
            <w:szCs w:val="21"/>
          </w:rPr>
          <w:t>refstepcounter</w:t>
        </w:r>
        <w:proofErr w:type="spellEnd"/>
        <w:proofErr w:type="gramEnd"/>
        <w:r w:rsidRPr="00D82B7C">
          <w:rPr>
            <w:rFonts w:ascii="Fira Code" w:eastAsia="Times New Roman" w:hAnsi="Fira Code" w:cs="Fira Code"/>
            <w:color w:val="D4D4D4"/>
            <w:sz w:val="21"/>
            <w:szCs w:val="21"/>
          </w:rPr>
          <w:t>{table}</w:t>
        </w:r>
      </w:ins>
    </w:p>
    <w:p w14:paraId="07C71C5E" w14:textId="77777777" w:rsidR="00D82B7C" w:rsidRPr="00D82B7C" w:rsidRDefault="00D82B7C" w:rsidP="00D82B7C">
      <w:pPr>
        <w:shd w:val="clear" w:color="auto" w:fill="1E1E1E"/>
        <w:spacing w:after="0" w:line="285" w:lineRule="atLeast"/>
        <w:rPr>
          <w:ins w:id="309" w:author="Graaf, S.C. de (Bastiaan)" w:date="2023-03-27T14:02:00Z"/>
          <w:rFonts w:ascii="Fira Code" w:eastAsia="Times New Roman" w:hAnsi="Fira Code" w:cs="Fira Code"/>
          <w:color w:val="D4D4D4"/>
          <w:sz w:val="21"/>
          <w:szCs w:val="21"/>
        </w:rPr>
      </w:pPr>
      <w:ins w:id="310"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C586C0"/>
            <w:sz w:val="21"/>
            <w:szCs w:val="21"/>
          </w:rPr>
          <w:t>\label</w:t>
        </w:r>
        <w:r w:rsidRPr="00D82B7C">
          <w:rPr>
            <w:rFonts w:ascii="Fira Code" w:eastAsia="Times New Roman" w:hAnsi="Fira Code" w:cs="Fira Code"/>
            <w:color w:val="D4D4D4"/>
            <w:sz w:val="21"/>
            <w:szCs w:val="21"/>
          </w:rPr>
          <w:t>{</w:t>
        </w:r>
        <w:proofErr w:type="gramStart"/>
        <w:r w:rsidRPr="00D82B7C">
          <w:rPr>
            <w:rFonts w:ascii="Fira Code" w:eastAsia="Times New Roman" w:hAnsi="Fira Code" w:cs="Fira Code"/>
            <w:color w:val="9CDCFE"/>
            <w:sz w:val="21"/>
            <w:szCs w:val="21"/>
          </w:rPr>
          <w:t>tab:tabdummy</w:t>
        </w:r>
        <w:proofErr w:type="gramEnd"/>
        <w:r w:rsidRPr="00D82B7C">
          <w:rPr>
            <w:rFonts w:ascii="Fira Code" w:eastAsia="Times New Roman" w:hAnsi="Fira Code" w:cs="Fira Code"/>
            <w:color w:val="9CDCFE"/>
            <w:sz w:val="21"/>
            <w:szCs w:val="21"/>
          </w:rPr>
          <w:t>3.5</w:t>
        </w:r>
        <w:r w:rsidRPr="00D82B7C">
          <w:rPr>
            <w:rFonts w:ascii="Fira Code" w:eastAsia="Times New Roman" w:hAnsi="Fira Code" w:cs="Fira Code"/>
            <w:color w:val="D4D4D4"/>
            <w:sz w:val="21"/>
            <w:szCs w:val="21"/>
          </w:rPr>
          <w:t>}</w:t>
        </w:r>
      </w:ins>
    </w:p>
    <w:p w14:paraId="7C980402" w14:textId="77777777" w:rsidR="00D82B7C" w:rsidRPr="00D82B7C" w:rsidRDefault="00D82B7C" w:rsidP="00D82B7C">
      <w:pPr>
        <w:shd w:val="clear" w:color="auto" w:fill="1E1E1E"/>
        <w:spacing w:after="0" w:line="285" w:lineRule="atLeast"/>
        <w:rPr>
          <w:ins w:id="311" w:author="Graaf, S.C. de (Bastiaan)" w:date="2023-03-27T14:02:00Z"/>
          <w:rFonts w:ascii="Fira Code" w:eastAsia="Times New Roman" w:hAnsi="Fira Code" w:cs="Fira Code"/>
          <w:color w:val="D4D4D4"/>
          <w:sz w:val="21"/>
          <w:szCs w:val="21"/>
        </w:rPr>
      </w:pPr>
      <w:ins w:id="312" w:author="Graaf, S.C. de (Bastiaan)" w:date="2023-03-27T14:02:00Z">
        <w:r w:rsidRPr="00D82B7C">
          <w:rPr>
            <w:rFonts w:ascii="Fira Code" w:eastAsia="Times New Roman" w:hAnsi="Fira Code" w:cs="Fira Code"/>
            <w:color w:val="D4D4D4"/>
            <w:sz w:val="21"/>
            <w:szCs w:val="21"/>
          </w:rPr>
          <w:t xml:space="preserve">    </w:t>
        </w:r>
        <w:r w:rsidRPr="00D82B7C">
          <w:rPr>
            <w:rFonts w:ascii="Fira Code" w:eastAsia="Times New Roman" w:hAnsi="Fira Code" w:cs="Fira Code"/>
            <w:color w:val="DCDCAA"/>
            <w:sz w:val="21"/>
            <w:szCs w:val="21"/>
          </w:rPr>
          <w:t>\</w:t>
        </w:r>
        <w:proofErr w:type="spellStart"/>
        <w:r w:rsidRPr="00D82B7C">
          <w:rPr>
            <w:rFonts w:ascii="Fira Code" w:eastAsia="Times New Roman" w:hAnsi="Fira Code" w:cs="Fira Code"/>
            <w:color w:val="DCDCAA"/>
            <w:sz w:val="21"/>
            <w:szCs w:val="21"/>
          </w:rPr>
          <w:t>addtocounter</w:t>
        </w:r>
        <w:proofErr w:type="spellEnd"/>
        <w:r w:rsidRPr="00D82B7C">
          <w:rPr>
            <w:rFonts w:ascii="Fira Code" w:eastAsia="Times New Roman" w:hAnsi="Fira Code" w:cs="Fira Code"/>
            <w:color w:val="D4D4D4"/>
            <w:sz w:val="21"/>
            <w:szCs w:val="21"/>
          </w:rPr>
          <w:t>{table</w:t>
        </w:r>
        <w:proofErr w:type="gramStart"/>
        <w:r w:rsidRPr="00D82B7C">
          <w:rPr>
            <w:rFonts w:ascii="Fira Code" w:eastAsia="Times New Roman" w:hAnsi="Fira Code" w:cs="Fira Code"/>
            <w:color w:val="D4D4D4"/>
            <w:sz w:val="21"/>
            <w:szCs w:val="21"/>
          </w:rPr>
          <w:t>}{</w:t>
        </w:r>
        <w:proofErr w:type="gramEnd"/>
        <w:r w:rsidRPr="00D82B7C">
          <w:rPr>
            <w:rFonts w:ascii="Fira Code" w:eastAsia="Times New Roman" w:hAnsi="Fira Code" w:cs="Fira Code"/>
            <w:color w:val="D4D4D4"/>
            <w:sz w:val="21"/>
            <w:szCs w:val="21"/>
          </w:rPr>
          <w:t>-6}</w:t>
        </w:r>
      </w:ins>
    </w:p>
    <w:p w14:paraId="739FDE60" w14:textId="5AE02D4E" w:rsidR="00D82B7C" w:rsidRPr="006F24EE" w:rsidDel="00D82B7C" w:rsidRDefault="00D82B7C" w:rsidP="004B6F17">
      <w:pPr>
        <w:pStyle w:val="Heading2"/>
        <w:rPr>
          <w:del w:id="313" w:author="Graaf, S.C. de (Bastiaan)" w:date="2023-03-27T14:02:00Z"/>
        </w:rPr>
      </w:pPr>
    </w:p>
    <w:p w14:paraId="08255F4E" w14:textId="3BB3A561" w:rsidR="006F24EE" w:rsidRPr="006F24EE" w:rsidDel="00D82B7C" w:rsidRDefault="006F24EE" w:rsidP="006F24EE">
      <w:pPr>
        <w:shd w:val="clear" w:color="auto" w:fill="1E1E1E"/>
        <w:spacing w:after="0" w:line="285" w:lineRule="atLeast"/>
        <w:rPr>
          <w:del w:id="314" w:author="Graaf, S.C. de (Bastiaan)" w:date="2023-03-27T14:02:00Z"/>
          <w:rFonts w:ascii="Fira Code" w:eastAsia="Times New Roman" w:hAnsi="Fira Code" w:cs="Fira Code"/>
          <w:color w:val="D4D4D4"/>
          <w:sz w:val="21"/>
          <w:szCs w:val="21"/>
        </w:rPr>
      </w:pPr>
      <w:del w:id="315" w:author="Graaf, S.C. de (Bastiaan)" w:date="2023-03-27T14:02:00Z">
        <w:r w:rsidRPr="006F24EE" w:rsidDel="00D82B7C">
          <w:rPr>
            <w:rFonts w:ascii="Fira Code" w:eastAsia="Times New Roman" w:hAnsi="Fira Code" w:cs="Fira Code"/>
            <w:color w:val="D4D4D4"/>
            <w:sz w:val="21"/>
            <w:szCs w:val="21"/>
          </w:rPr>
          <w:delText>   Additional Supplementary data can be found online at:</w:delText>
        </w:r>
        <w:r w:rsidRPr="006F24EE" w:rsidDel="00D82B7C">
          <w:rPr>
            <w:rFonts w:ascii="Fira Code" w:eastAsia="Times New Roman" w:hAnsi="Fira Code" w:cs="Fira Code"/>
            <w:color w:val="C586C0"/>
            <w:sz w:val="21"/>
            <w:szCs w:val="21"/>
          </w:rPr>
          <w:delText>\\</w:delText>
        </w:r>
      </w:del>
    </w:p>
    <w:p w14:paraId="1CC5F5E0" w14:textId="1F6A4243" w:rsidR="006F24EE" w:rsidRPr="006F24EE" w:rsidDel="00D82B7C" w:rsidRDefault="006F24EE" w:rsidP="006F24EE">
      <w:pPr>
        <w:shd w:val="clear" w:color="auto" w:fill="1E1E1E"/>
        <w:spacing w:after="0" w:line="285" w:lineRule="atLeast"/>
        <w:rPr>
          <w:del w:id="316" w:author="Graaf, S.C. de (Bastiaan)" w:date="2023-03-27T14:02:00Z"/>
          <w:rFonts w:ascii="Fira Code" w:eastAsia="Times New Roman" w:hAnsi="Fira Code" w:cs="Fira Code"/>
          <w:color w:val="D4D4D4"/>
          <w:sz w:val="21"/>
          <w:szCs w:val="21"/>
        </w:rPr>
      </w:pPr>
      <w:del w:id="317" w:author="Graaf, S.C. de (Bastiaan)" w:date="2023-03-27T14:02:00Z">
        <w:r w:rsidRPr="006F24EE" w:rsidDel="00D82B7C">
          <w:rPr>
            <w:rFonts w:ascii="Fira Code" w:eastAsia="Times New Roman" w:hAnsi="Fira Code" w:cs="Fira Code"/>
            <w:color w:val="D4D4D4"/>
            <w:sz w:val="21"/>
            <w:szCs w:val="21"/>
          </w:rPr>
          <w:delText>   https://doi.org/10.1016/j.cels.2021.08.008</w:delText>
        </w:r>
      </w:del>
    </w:p>
    <w:p w14:paraId="7176513D" w14:textId="2DF51AFA" w:rsidR="006F24EE" w:rsidRPr="006F24EE" w:rsidDel="00D82B7C" w:rsidRDefault="006F24EE" w:rsidP="006F24EE">
      <w:pPr>
        <w:shd w:val="clear" w:color="auto" w:fill="1E1E1E"/>
        <w:spacing w:after="0" w:line="285" w:lineRule="atLeast"/>
        <w:rPr>
          <w:del w:id="318" w:author="Graaf, S.C. de (Bastiaan)" w:date="2023-03-27T14:02:00Z"/>
          <w:rFonts w:ascii="Fira Code" w:eastAsia="Times New Roman" w:hAnsi="Fira Code" w:cs="Fira Code"/>
          <w:color w:val="D4D4D4"/>
          <w:sz w:val="21"/>
          <w:szCs w:val="21"/>
        </w:rPr>
      </w:pPr>
      <w:del w:id="319" w:author="Graaf, S.C. de (Bastiaan)" w:date="2023-03-27T14:02:00Z">
        <w:r w:rsidRPr="006F24EE" w:rsidDel="00D82B7C">
          <w:rPr>
            <w:rFonts w:ascii="Fira Code" w:eastAsia="Times New Roman" w:hAnsi="Fira Code" w:cs="Fira Code"/>
            <w:color w:val="D4D4D4"/>
            <w:sz w:val="21"/>
            <w:szCs w:val="21"/>
          </w:rPr>
          <w:delText>   </w:delText>
        </w:r>
      </w:del>
    </w:p>
    <w:p w14:paraId="7536BB04" w14:textId="77777777" w:rsidR="00D82B7C" w:rsidRDefault="00D82B7C" w:rsidP="00471054">
      <w:pPr>
        <w:shd w:val="clear" w:color="auto" w:fill="1E1E1E"/>
        <w:spacing w:after="0" w:line="285" w:lineRule="atLeast"/>
        <w:rPr>
          <w:ins w:id="320" w:author="Graaf, S.C. de (Bastiaan)" w:date="2023-03-27T14:02:00Z"/>
          <w:rFonts w:ascii="Fira Code" w:eastAsia="Times New Roman" w:hAnsi="Fira Code" w:cs="Fira Code"/>
          <w:color w:val="DCDCAA"/>
          <w:sz w:val="21"/>
          <w:szCs w:val="21"/>
        </w:rPr>
      </w:pPr>
    </w:p>
    <w:p w14:paraId="579B9657" w14:textId="44536CE8"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w:t>
      </w:r>
      <w:del w:id="321" w:author="Graaf, S.C. de (Bastiaan)" w:date="2023-03-27T16:00:00Z">
        <w:r w:rsidRPr="00471054" w:rsidDel="00E757B5">
          <w:rPr>
            <w:rFonts w:ascii="Fira Code" w:eastAsia="Times New Roman" w:hAnsi="Fira Code" w:cs="Fira Code"/>
            <w:color w:val="D4D4D4"/>
            <w:sz w:val="21"/>
            <w:szCs w:val="21"/>
          </w:rPr>
          <w:delText>p</w:delText>
        </w:r>
      </w:del>
      <w:ins w:id="322" w:author="Graaf, S.C. de (Bastiaan)" w:date="2023-03-27T16:00:00Z">
        <w:r w:rsidR="00E757B5">
          <w:rPr>
            <w:rFonts w:ascii="Fira Code" w:eastAsia="Times New Roman" w:hAnsi="Fira Code" w:cs="Fira Code"/>
            <w:color w:val="D4D4D4"/>
            <w:sz w:val="21"/>
            <w:szCs w:val="21"/>
          </w:rPr>
          <w:t>h</w:t>
        </w:r>
      </w:ins>
      <w:r w:rsidRPr="00471054">
        <w:rPr>
          <w:rFonts w:ascii="Fira Code" w:eastAsia="Times New Roman" w:hAnsi="Fira Code" w:cs="Fira Code"/>
          <w:color w:val="D4D4D4"/>
          <w:sz w:val="21"/>
          <w:szCs w:val="21"/>
        </w:rPr>
        <w:t>]</w:t>
      </w:r>
    </w:p>
    <w:p w14:paraId="06E36B1D"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5A0BD31D" w14:textId="77777777" w:rsidR="00064E0A" w:rsidRPr="00471054" w:rsidRDefault="00471054" w:rsidP="00064E0A">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Chapter.3/Figures/fs1.png}</w:t>
      </w:r>
    </w:p>
    <w:p w14:paraId="12AEF061" w14:textId="77777777" w:rsidR="00064E0A" w:rsidRPr="00471054" w:rsidRDefault="00064E0A" w:rsidP="00064E0A">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spellStart"/>
      <w:proofErr w:type="gramStart"/>
      <w:r w:rsidRPr="00471054">
        <w:rPr>
          <w:rFonts w:ascii="Fira Code" w:eastAsia="Times New Roman" w:hAnsi="Fira Code" w:cs="Fira Code"/>
          <w:color w:val="DCDCAA"/>
          <w:sz w:val="21"/>
          <w:szCs w:val="21"/>
        </w:rPr>
        <w:t>captionsetup</w:t>
      </w:r>
      <w:proofErr w:type="spellEnd"/>
      <w:r w:rsidRPr="00471054">
        <w:rPr>
          <w:rFonts w:ascii="Fira Code" w:eastAsia="Times New Roman" w:hAnsi="Fira Code" w:cs="Fira Code"/>
          <w:color w:val="D4D4D4"/>
          <w:sz w:val="21"/>
          <w:szCs w:val="21"/>
        </w:rPr>
        <w:t>{</w:t>
      </w:r>
      <w:proofErr w:type="spellStart"/>
      <w:proofErr w:type="gramEnd"/>
      <w:r w:rsidRPr="00471054">
        <w:rPr>
          <w:rFonts w:ascii="Fira Code" w:eastAsia="Times New Roman" w:hAnsi="Fira Code" w:cs="Fira Code"/>
          <w:color w:val="D4D4D4"/>
          <w:sz w:val="21"/>
          <w:szCs w:val="21"/>
        </w:rPr>
        <w:t>singlelinecheck</w:t>
      </w:r>
      <w:proofErr w:type="spellEnd"/>
      <w:r w:rsidRPr="00471054">
        <w:rPr>
          <w:rFonts w:ascii="Fira Code" w:eastAsia="Times New Roman" w:hAnsi="Fira Code" w:cs="Fira Code"/>
          <w:color w:val="D4D4D4"/>
          <w:sz w:val="21"/>
          <w:szCs w:val="21"/>
        </w:rPr>
        <w:t xml:space="preserve"> = false, format= hang}</w:t>
      </w:r>
    </w:p>
    <w:p w14:paraId="1CD69548"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6F299CF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Figure Legend on </w:t>
      </w:r>
      <w:proofErr w:type="gramStart"/>
      <w:r w:rsidRPr="00471054">
        <w:rPr>
          <w:rFonts w:ascii="Fira Code" w:eastAsia="Times New Roman" w:hAnsi="Fira Code" w:cs="Fira Code"/>
          <w:color w:val="D4D4D4"/>
          <w:sz w:val="21"/>
          <w:szCs w:val="21"/>
        </w:rPr>
        <w:t>next</w:t>
      </w:r>
      <w:proofErr w:type="gramEnd"/>
      <w:r w:rsidRPr="00471054">
        <w:rPr>
          <w:rFonts w:ascii="Fira Code" w:eastAsia="Times New Roman" w:hAnsi="Fira Code" w:cs="Fira Code"/>
          <w:color w:val="D4D4D4"/>
          <w:sz w:val="21"/>
          <w:szCs w:val="21"/>
        </w:rPr>
        <w:t xml:space="preserve"> page.</w:t>
      </w:r>
    </w:p>
    <w:p w14:paraId="2A78415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62709A79"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3.1</w:t>
      </w:r>
      <w:r w:rsidRPr="00471054">
        <w:rPr>
          <w:rFonts w:ascii="Fira Code" w:eastAsia="Times New Roman" w:hAnsi="Fira Code" w:cs="Fira Code"/>
          <w:color w:val="D4D4D4"/>
          <w:sz w:val="21"/>
          <w:szCs w:val="21"/>
        </w:rPr>
        <w:t>}</w:t>
      </w:r>
    </w:p>
    <w:p w14:paraId="14E3004E"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638F7CD6"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lastRenderedPageBreak/>
        <w:t xml:space="preserve">    </w:t>
      </w:r>
      <w:r w:rsidRPr="00471054">
        <w:rPr>
          <w:rFonts w:ascii="Fira Code" w:eastAsia="Times New Roman" w:hAnsi="Fira Code" w:cs="Fira Code"/>
          <w:color w:val="DCDCAA"/>
          <w:sz w:val="21"/>
          <w:szCs w:val="21"/>
        </w:rPr>
        <w:t>\</w:t>
      </w:r>
      <w:proofErr w:type="spellStart"/>
      <w:r w:rsidRPr="00471054">
        <w:rPr>
          <w:rFonts w:ascii="Fira Code" w:eastAsia="Times New Roman" w:hAnsi="Fira Code" w:cs="Fira Code"/>
          <w:color w:val="DCDCAA"/>
          <w:sz w:val="21"/>
          <w:szCs w:val="21"/>
        </w:rPr>
        <w:t>addtocounter</w:t>
      </w:r>
      <w:proofErr w:type="spellEnd"/>
      <w:r w:rsidRPr="00471054">
        <w:rPr>
          <w:rFonts w:ascii="Fira Code" w:eastAsia="Times New Roman" w:hAnsi="Fira Code" w:cs="Fira Code"/>
          <w:color w:val="D4D4D4"/>
          <w:sz w:val="21"/>
          <w:szCs w:val="21"/>
        </w:rPr>
        <w:t>{figure</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-1}</w:t>
      </w:r>
    </w:p>
    <w:p w14:paraId="12B5090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t!]</w:t>
      </w:r>
    </w:p>
    <w:p w14:paraId="4628A2A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1FF55264"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Performance evaluation of plasma Fab profiling approach using various experimental controls.</w:t>
      </w:r>
      <w:r w:rsidRPr="00471054">
        <w:rPr>
          <w:rFonts w:ascii="Fira Code" w:eastAsia="Times New Roman" w:hAnsi="Fira Code" w:cs="Fira Code"/>
          <w:color w:val="D4D4D4"/>
          <w:sz w:val="21"/>
          <w:szCs w:val="21"/>
        </w:rPr>
        <w:t>} A) Accuracy</w:t>
      </w:r>
    </w:p>
    <w:p w14:paraId="216678C2" w14:textId="0DC5A946"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and precision in mass, retention time and abundance of spiked-in monoclonal antibody controls. The </w:t>
      </w:r>
      <w:proofErr w:type="gramStart"/>
      <w:r w:rsidRPr="00471054">
        <w:rPr>
          <w:rFonts w:ascii="Fira Code" w:eastAsia="Times New Roman" w:hAnsi="Fira Code" w:cs="Fira Code"/>
          <w:color w:val="D4D4D4"/>
          <w:sz w:val="21"/>
          <w:szCs w:val="21"/>
        </w:rPr>
        <w:t>boxplots</w:t>
      </w:r>
      <w:proofErr w:type="gramEnd"/>
      <w:r w:rsidRPr="00471054">
        <w:rPr>
          <w:rFonts w:ascii="Fira Code" w:eastAsia="Times New Roman" w:hAnsi="Fira Code" w:cs="Fira Code"/>
          <w:color w:val="D4D4D4"/>
          <w:sz w:val="21"/>
          <w:szCs w:val="21"/>
        </w:rPr>
        <w:t xml:space="preserve"> show aggregated data from the mAb controls over all plasma measurements. The box indicates median and inter quartile ranges (</w:t>
      </w:r>
      <w:proofErr w:type="spellStart"/>
      <w:r w:rsidRPr="00471054">
        <w:rPr>
          <w:rFonts w:ascii="Fira Code" w:eastAsia="Times New Roman" w:hAnsi="Fira Code" w:cs="Fira Code"/>
          <w:color w:val="D4D4D4"/>
          <w:sz w:val="21"/>
          <w:szCs w:val="21"/>
        </w:rPr>
        <w:t>IQRs</w:t>
      </w:r>
      <w:proofErr w:type="spellEnd"/>
      <w:r w:rsidRPr="00471054">
        <w:rPr>
          <w:rFonts w:ascii="Fira Code" w:eastAsia="Times New Roman" w:hAnsi="Fira Code" w:cs="Fira Code"/>
          <w:color w:val="D4D4D4"/>
          <w:sz w:val="21"/>
          <w:szCs w:val="21"/>
        </w:rPr>
        <w:t xml:space="preserve">), and the whiskers span 1.5 times the </w:t>
      </w:r>
      <w:proofErr w:type="spellStart"/>
      <w:r w:rsidRPr="00471054">
        <w:rPr>
          <w:rFonts w:ascii="Fira Code" w:eastAsia="Times New Roman" w:hAnsi="Fira Code" w:cs="Fira Code"/>
          <w:color w:val="D4D4D4"/>
          <w:sz w:val="21"/>
          <w:szCs w:val="21"/>
        </w:rPr>
        <w:t>IQR</w:t>
      </w:r>
      <w:proofErr w:type="spellEnd"/>
      <w:r w:rsidRPr="00471054">
        <w:rPr>
          <w:rFonts w:ascii="Fira Code" w:eastAsia="Times New Roman" w:hAnsi="Fira Code" w:cs="Fira Code"/>
          <w:color w:val="D4D4D4"/>
          <w:sz w:val="21"/>
          <w:szCs w:val="21"/>
        </w:rPr>
        <w:t xml:space="preserve">. Values outside this range (fliers) are marked with diamonds. From left to right, the panels show observed mass error of these mAbs, observed retention time, and detected intensity. B) Linearity of detection. For these experiments six monoclonal antibodies (Trastuzumab, Cetuximab, Rituximab, </w:t>
      </w:r>
      <w:proofErr w:type="spellStart"/>
      <w:r w:rsidRPr="00471054">
        <w:rPr>
          <w:rFonts w:ascii="Fira Code" w:eastAsia="Times New Roman" w:hAnsi="Fira Code" w:cs="Fira Code"/>
          <w:color w:val="D4D4D4"/>
          <w:sz w:val="21"/>
          <w:szCs w:val="21"/>
        </w:rPr>
        <w:t>Campath</w:t>
      </w:r>
      <w:proofErr w:type="spellEnd"/>
      <w:r w:rsidRPr="00471054">
        <w:rPr>
          <w:rFonts w:ascii="Fira Code" w:eastAsia="Times New Roman" w:hAnsi="Fira Code" w:cs="Fira Code"/>
          <w:color w:val="D4D4D4"/>
          <w:sz w:val="21"/>
          <w:szCs w:val="21"/>
        </w:rPr>
        <w:t xml:space="preserve">, Bevacizumab and Infliximab) were added at 20, 200, 800 and 4000 ng in a plasma background. The detected response of </w:t>
      </w:r>
      <w:proofErr w:type="gramStart"/>
      <w:r w:rsidRPr="00471054">
        <w:rPr>
          <w:rFonts w:ascii="Fira Code" w:eastAsia="Times New Roman" w:hAnsi="Fira Code" w:cs="Fira Code"/>
          <w:color w:val="D4D4D4"/>
          <w:sz w:val="21"/>
          <w:szCs w:val="21"/>
        </w:rPr>
        <w:t>all of</w:t>
      </w:r>
      <w:proofErr w:type="gramEnd"/>
      <w:r w:rsidRPr="00471054">
        <w:rPr>
          <w:rFonts w:ascii="Fira Code" w:eastAsia="Times New Roman" w:hAnsi="Fira Code" w:cs="Fira Code"/>
          <w:color w:val="D4D4D4"/>
          <w:sz w:val="21"/>
          <w:szCs w:val="21"/>
        </w:rPr>
        <w:t xml:space="preserve"> these mAbs was compared to the expected response visualized as scatterplot. The error bars depict the standard error, and the dotted line shows an ordinary least squares (OLS) linear regression accompanied by a R</w:t>
      </w:r>
      <w:r w:rsidR="00FB1E73">
        <w:rPr>
          <w:rFonts w:ascii="Fira Code" w:eastAsia="Times New Roman" w:hAnsi="Fira Code" w:cs="Fira Code"/>
          <w:color w:val="D4D4D4"/>
          <w:sz w:val="21"/>
          <w:szCs w:val="21"/>
        </w:rPr>
        <w:t>\</w:t>
      </w:r>
      <w:proofErr w:type="spellStart"/>
      <w:proofErr w:type="gramStart"/>
      <w:r w:rsidR="00FB1E73">
        <w:rPr>
          <w:rFonts w:ascii="Fira Code" w:eastAsia="Times New Roman" w:hAnsi="Fira Code" w:cs="Fira Code"/>
          <w:color w:val="D4D4D4"/>
          <w:sz w:val="21"/>
          <w:szCs w:val="21"/>
        </w:rPr>
        <w:t>textsuperscript</w:t>
      </w:r>
      <w:proofErr w:type="spellEnd"/>
      <w:r w:rsidR="00FB1E73">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2</w:t>
      </w:r>
      <w:r w:rsidR="00FB1E73">
        <w:rPr>
          <w:rFonts w:ascii="Fira Code" w:eastAsia="Times New Roman" w:hAnsi="Fira Code" w:cs="Fira Code"/>
          <w:color w:val="D4D4D4"/>
          <w:sz w:val="21"/>
          <w:szCs w:val="21"/>
        </w:rPr>
        <w:t>}</w:t>
      </w:r>
      <w:r w:rsidRPr="00471054">
        <w:rPr>
          <w:rFonts w:ascii="Fira Code" w:eastAsia="Times New Roman" w:hAnsi="Fira Code" w:cs="Fira Code"/>
          <w:color w:val="D4D4D4"/>
          <w:sz w:val="21"/>
          <w:szCs w:val="21"/>
        </w:rPr>
        <w:t xml:space="preserve">. C) Reproducibility of quantitation. The reproducibility of the top 100 most intense clones in </w:t>
      </w:r>
      <w:proofErr w:type="gramStart"/>
      <w:r w:rsidRPr="00471054">
        <w:rPr>
          <w:rFonts w:ascii="Fira Code" w:eastAsia="Times New Roman" w:hAnsi="Fira Code" w:cs="Fira Code"/>
          <w:color w:val="D4D4D4"/>
          <w:sz w:val="21"/>
          <w:szCs w:val="21"/>
        </w:rPr>
        <w:t>a plasma</w:t>
      </w:r>
      <w:proofErr w:type="gramEnd"/>
      <w:r w:rsidRPr="00471054">
        <w:rPr>
          <w:rFonts w:ascii="Fira Code" w:eastAsia="Times New Roman" w:hAnsi="Fira Code" w:cs="Fira Code"/>
          <w:color w:val="D4D4D4"/>
          <w:sz w:val="21"/>
          <w:szCs w:val="21"/>
        </w:rPr>
        <w:t xml:space="preserve"> were measured over several replicates and visualized as boxplots. The values are shown as fold change of the concentration compared to the first replicate measurement. The first two boxplots depict injection replicates, </w:t>
      </w:r>
      <w:proofErr w:type="gramStart"/>
      <w:r w:rsidRPr="00471054">
        <w:rPr>
          <w:rFonts w:ascii="Fira Code" w:eastAsia="Times New Roman" w:hAnsi="Fira Code" w:cs="Fira Code"/>
          <w:color w:val="D4D4D4"/>
          <w:sz w:val="21"/>
          <w:szCs w:val="21"/>
        </w:rPr>
        <w:t>i.e.</w:t>
      </w:r>
      <w:proofErr w:type="gramEnd"/>
      <w:r w:rsidRPr="00471054">
        <w:rPr>
          <w:rFonts w:ascii="Fira Code" w:eastAsia="Times New Roman" w:hAnsi="Fira Code" w:cs="Fira Code"/>
          <w:color w:val="D4D4D4"/>
          <w:sz w:val="21"/>
          <w:szCs w:val="21"/>
        </w:rPr>
        <w:t xml:space="preserve"> replicates from multiple injections of the same sample. The other boxplots show technical replicates, which constitute the entire sample preparation procedure starting from the plasma. The boxes are constructed using the same method as the boxplots in panel (A). D) Distributions of detected Fab masses compared to the expected mass distribution. Kernel density estimation of all Fabs detected in all sepsis donors, at all analyzed time points, compared against an in silico generated distribution of Fabs from the IMGT database. The number of Fabs used to generate each distribution is shown in the figure legend. Both distribution histograms use a bin size of 100 Da. The Pearson correlation coefficient (r) was calculated between both kernel density estimations.</w:t>
      </w:r>
    </w:p>
    <w:p w14:paraId="7333675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160F7B26"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{24cm}</w:t>
      </w:r>
    </w:p>
    <w:p w14:paraId="6AF429DC"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33F6BA9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1B60C212"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!p]</w:t>
      </w:r>
    </w:p>
    <w:p w14:paraId="6A01DB24"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6440F387"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Chapter.3/Figures/fs2.png}</w:t>
      </w:r>
    </w:p>
    <w:p w14:paraId="2ACB811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spellStart"/>
      <w:proofErr w:type="gramStart"/>
      <w:r w:rsidRPr="00471054">
        <w:rPr>
          <w:rFonts w:ascii="Fira Code" w:eastAsia="Times New Roman" w:hAnsi="Fira Code" w:cs="Fira Code"/>
          <w:color w:val="DCDCAA"/>
          <w:sz w:val="21"/>
          <w:szCs w:val="21"/>
        </w:rPr>
        <w:t>captionsetup</w:t>
      </w:r>
      <w:proofErr w:type="spellEnd"/>
      <w:r w:rsidRPr="00471054">
        <w:rPr>
          <w:rFonts w:ascii="Fira Code" w:eastAsia="Times New Roman" w:hAnsi="Fira Code" w:cs="Fira Code"/>
          <w:color w:val="D4D4D4"/>
          <w:sz w:val="21"/>
          <w:szCs w:val="21"/>
        </w:rPr>
        <w:t>{</w:t>
      </w:r>
      <w:proofErr w:type="spellStart"/>
      <w:proofErr w:type="gramEnd"/>
      <w:r w:rsidRPr="00471054">
        <w:rPr>
          <w:rFonts w:ascii="Fira Code" w:eastAsia="Times New Roman" w:hAnsi="Fira Code" w:cs="Fira Code"/>
          <w:color w:val="D4D4D4"/>
          <w:sz w:val="21"/>
          <w:szCs w:val="21"/>
        </w:rPr>
        <w:t>singlelinecheck</w:t>
      </w:r>
      <w:proofErr w:type="spellEnd"/>
      <w:r w:rsidRPr="00471054">
        <w:rPr>
          <w:rFonts w:ascii="Fira Code" w:eastAsia="Times New Roman" w:hAnsi="Fira Code" w:cs="Fira Code"/>
          <w:color w:val="D4D4D4"/>
          <w:sz w:val="21"/>
          <w:szCs w:val="21"/>
        </w:rPr>
        <w:t xml:space="preserve"> = false, format= hang}</w:t>
      </w:r>
    </w:p>
    <w:p w14:paraId="5C255E7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20A71EF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Figure Legend on </w:t>
      </w:r>
      <w:proofErr w:type="gramStart"/>
      <w:r w:rsidRPr="00471054">
        <w:rPr>
          <w:rFonts w:ascii="Fira Code" w:eastAsia="Times New Roman" w:hAnsi="Fira Code" w:cs="Fira Code"/>
          <w:color w:val="D4D4D4"/>
          <w:sz w:val="21"/>
          <w:szCs w:val="21"/>
        </w:rPr>
        <w:t>next</w:t>
      </w:r>
      <w:proofErr w:type="gramEnd"/>
      <w:r w:rsidRPr="00471054">
        <w:rPr>
          <w:rFonts w:ascii="Fira Code" w:eastAsia="Times New Roman" w:hAnsi="Fira Code" w:cs="Fira Code"/>
          <w:color w:val="D4D4D4"/>
          <w:sz w:val="21"/>
          <w:szCs w:val="21"/>
        </w:rPr>
        <w:t xml:space="preserve"> page.</w:t>
      </w:r>
    </w:p>
    <w:p w14:paraId="465C4BCA"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lastRenderedPageBreak/>
        <w:t>        }</w:t>
      </w:r>
    </w:p>
    <w:p w14:paraId="5DD45E98"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3.2</w:t>
      </w:r>
      <w:r w:rsidRPr="00471054">
        <w:rPr>
          <w:rFonts w:ascii="Fira Code" w:eastAsia="Times New Roman" w:hAnsi="Fira Code" w:cs="Fira Code"/>
          <w:color w:val="D4D4D4"/>
          <w:sz w:val="21"/>
          <w:szCs w:val="21"/>
        </w:rPr>
        <w:t>}</w:t>
      </w:r>
    </w:p>
    <w:p w14:paraId="373DE1BC"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5C09AE14"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spellStart"/>
      <w:r w:rsidRPr="00471054">
        <w:rPr>
          <w:rFonts w:ascii="Fira Code" w:eastAsia="Times New Roman" w:hAnsi="Fira Code" w:cs="Fira Code"/>
          <w:color w:val="DCDCAA"/>
          <w:sz w:val="21"/>
          <w:szCs w:val="21"/>
        </w:rPr>
        <w:t>addtocounter</w:t>
      </w:r>
      <w:proofErr w:type="spellEnd"/>
      <w:r w:rsidRPr="00471054">
        <w:rPr>
          <w:rFonts w:ascii="Fira Code" w:eastAsia="Times New Roman" w:hAnsi="Fira Code" w:cs="Fira Code"/>
          <w:color w:val="D4D4D4"/>
          <w:sz w:val="21"/>
          <w:szCs w:val="21"/>
        </w:rPr>
        <w:t>{figure</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-1}</w:t>
      </w:r>
    </w:p>
    <w:p w14:paraId="7A682BB9"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pt!]</w:t>
      </w:r>
    </w:p>
    <w:p w14:paraId="09625F1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1DE65A4F" w14:textId="340DDA20"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Extent of Fab glycosylation in the plasma repertoire</w:t>
      </w:r>
      <w:r w:rsidRPr="00471054">
        <w:rPr>
          <w:rFonts w:ascii="Fira Code" w:eastAsia="Times New Roman" w:hAnsi="Fira Code" w:cs="Fira Code"/>
          <w:color w:val="D4D4D4"/>
          <w:sz w:val="21"/>
          <w:szCs w:val="21"/>
        </w:rPr>
        <w:t xml:space="preserve">} A) Fab mass profile of donor M66, taken from the plasma sample at time point 3. The mass range between 50,400 Da and 52,000 </w:t>
      </w:r>
      <w:proofErr w:type="spellStart"/>
      <w:r w:rsidRPr="00471054">
        <w:rPr>
          <w:rFonts w:ascii="Fira Code" w:eastAsia="Times New Roman" w:hAnsi="Fira Code" w:cs="Fira Code"/>
          <w:color w:val="D4D4D4"/>
          <w:sz w:val="21"/>
          <w:szCs w:val="21"/>
        </w:rPr>
        <w:t>Da is</w:t>
      </w:r>
      <w:proofErr w:type="spellEnd"/>
      <w:r w:rsidRPr="00471054">
        <w:rPr>
          <w:rFonts w:ascii="Fira Code" w:eastAsia="Times New Roman" w:hAnsi="Fira Code" w:cs="Fira Code"/>
          <w:color w:val="D4D4D4"/>
          <w:sz w:val="21"/>
          <w:szCs w:val="21"/>
        </w:rPr>
        <w:t xml:space="preserve"> boxed in red and shown magnified in panel (B). B) Zoomed-in mass profile with annotation of glycan-related masses. Monosaccharides mass differences between peaks are annotated as follows: blue square = </w:t>
      </w:r>
      <w:proofErr w:type="spellStart"/>
      <w:r w:rsidRPr="00471054">
        <w:rPr>
          <w:rFonts w:ascii="Fira Code" w:eastAsia="Times New Roman" w:hAnsi="Fira Code" w:cs="Fira Code"/>
          <w:color w:val="D4D4D4"/>
          <w:sz w:val="21"/>
          <w:szCs w:val="21"/>
        </w:rPr>
        <w:t>GlcNAc</w:t>
      </w:r>
      <w:proofErr w:type="spellEnd"/>
      <w:r w:rsidRPr="00471054">
        <w:rPr>
          <w:rFonts w:ascii="Fira Code" w:eastAsia="Times New Roman" w:hAnsi="Fira Code" w:cs="Fira Code"/>
          <w:color w:val="D4D4D4"/>
          <w:sz w:val="21"/>
          <w:szCs w:val="21"/>
        </w:rPr>
        <w:t xml:space="preserve"> (203 Da), magenta diamond = sialic acid (291 </w:t>
      </w:r>
      <w:proofErr w:type="spellStart"/>
      <w:r w:rsidRPr="00471054">
        <w:rPr>
          <w:rFonts w:ascii="Fira Code" w:eastAsia="Times New Roman" w:hAnsi="Fira Code" w:cs="Fira Code"/>
          <w:color w:val="D4D4D4"/>
          <w:sz w:val="21"/>
          <w:szCs w:val="21"/>
        </w:rPr>
        <w:t>Da</w:t>
      </w:r>
      <w:proofErr w:type="spellEnd"/>
      <w:r w:rsidRPr="00471054">
        <w:rPr>
          <w:rFonts w:ascii="Fira Code" w:eastAsia="Times New Roman" w:hAnsi="Fira Code" w:cs="Fira Code"/>
          <w:color w:val="D4D4D4"/>
          <w:sz w:val="21"/>
          <w:szCs w:val="21"/>
        </w:rPr>
        <w:t xml:space="preserve">). For annotation of the glycosylation a mass tolerance of 1 Da and a retention time tolerance of 0.6 min was used. C) Estimated percentages of plasma Fab molecules being glycosylated in all samples measured. For this, Fab clones with a mass &gt;49,500 Da were assumed to carry one or more Fab glycans. This value was chosen because the in silico Fab distribution generated from the IMGT database (shown in </w:t>
      </w:r>
      <w:r w:rsidR="00131919">
        <w:rPr>
          <w:rFonts w:ascii="Fira Code" w:eastAsia="Times New Roman" w:hAnsi="Fira Code" w:cs="Fira Code"/>
          <w:color w:val="D4D4D4"/>
          <w:sz w:val="21"/>
          <w:szCs w:val="21"/>
        </w:rPr>
        <w:t>\textbf{\</w:t>
      </w:r>
      <w:proofErr w:type="spellStart"/>
      <w:r w:rsidR="00131919">
        <w:rPr>
          <w:rFonts w:ascii="Fira Code" w:eastAsia="Times New Roman" w:hAnsi="Fira Code" w:cs="Fira Code"/>
          <w:color w:val="D4D4D4"/>
          <w:sz w:val="21"/>
          <w:szCs w:val="21"/>
        </w:rPr>
        <w:t>autoref</w:t>
      </w:r>
      <w:proofErr w:type="spellEnd"/>
      <w:r w:rsidR="00131919">
        <w:rPr>
          <w:rFonts w:ascii="Fira Code" w:eastAsia="Times New Roman" w:hAnsi="Fira Code" w:cs="Fira Code"/>
          <w:color w:val="D4D4D4"/>
          <w:sz w:val="21"/>
          <w:szCs w:val="21"/>
        </w:rPr>
        <w:t>{</w:t>
      </w:r>
      <w:proofErr w:type="gramStart"/>
      <w:r w:rsidR="00131919">
        <w:rPr>
          <w:rFonts w:ascii="Fira Code" w:eastAsia="Times New Roman" w:hAnsi="Fira Code" w:cs="Fira Code"/>
          <w:color w:val="D4D4D4"/>
          <w:sz w:val="21"/>
          <w:szCs w:val="21"/>
        </w:rPr>
        <w:t>fig:figs</w:t>
      </w:r>
      <w:proofErr w:type="gramEnd"/>
      <w:r w:rsidR="00131919">
        <w:rPr>
          <w:rFonts w:ascii="Fira Code" w:eastAsia="Times New Roman" w:hAnsi="Fira Code" w:cs="Fira Code"/>
          <w:color w:val="D4D4D4"/>
          <w:sz w:val="21"/>
          <w:szCs w:val="21"/>
        </w:rPr>
        <w:t>3.1}</w:t>
      </w:r>
      <w:r w:rsidRPr="00471054">
        <w:rPr>
          <w:rFonts w:ascii="Fira Code" w:eastAsia="Times New Roman" w:hAnsi="Fira Code" w:cs="Fira Code"/>
          <w:color w:val="D4D4D4"/>
          <w:sz w:val="21"/>
          <w:szCs w:val="21"/>
        </w:rPr>
        <w:t>D</w:t>
      </w:r>
      <w:r w:rsidR="008F0853">
        <w:rPr>
          <w:rFonts w:ascii="Fira Code" w:eastAsia="Times New Roman" w:hAnsi="Fira Code" w:cs="Fira Code"/>
          <w:color w:val="D4D4D4"/>
          <w:sz w:val="21"/>
          <w:szCs w:val="21"/>
        </w:rPr>
        <w:t>}</w:t>
      </w:r>
      <w:r w:rsidRPr="00471054">
        <w:rPr>
          <w:rFonts w:ascii="Fira Code" w:eastAsia="Times New Roman" w:hAnsi="Fira Code" w:cs="Fira Code"/>
          <w:color w:val="D4D4D4"/>
          <w:sz w:val="21"/>
          <w:szCs w:val="21"/>
        </w:rPr>
        <w:t xml:space="preserve">) extends up to 49,500 Da, the majority of Fabs has a mass between 47,000 and 48,000, and the average literature described Fab glycan has a mass of approximately 2,300 Da. The validity of this assumption is illustrated for M66 – T3 in panels (A) with the glycosylated Fabs being in mass quite separated from the other clones. The percentage of plasma Fab molecules being glycosylated was calculated by taking the sum of Fab concentrations above 49,500 Da and dividing these by the total detected concentration in each sample. On the left in C) are shown the </w:t>
      </w:r>
      <w:r w:rsidRPr="00471054">
        <w:rPr>
          <w:rFonts w:ascii="Fira Code" w:eastAsia="Times New Roman" w:hAnsi="Fira Code" w:cs="Fira Code"/>
          <w:color w:val="D7BA7D"/>
          <w:sz w:val="21"/>
          <w:szCs w:val="21"/>
        </w:rPr>
        <w:t>%</w:t>
      </w:r>
      <w:r w:rsidRPr="00471054">
        <w:rPr>
          <w:rFonts w:ascii="Fira Code" w:eastAsia="Times New Roman" w:hAnsi="Fira Code" w:cs="Fira Code"/>
          <w:color w:val="D4D4D4"/>
          <w:sz w:val="21"/>
          <w:szCs w:val="21"/>
        </w:rPr>
        <w:t xml:space="preserve"> Fab glycosylation in the plasmas of the septic patients, on the right the </w:t>
      </w:r>
      <w:r w:rsidRPr="00471054">
        <w:rPr>
          <w:rFonts w:ascii="Fira Code" w:eastAsia="Times New Roman" w:hAnsi="Fira Code" w:cs="Fira Code"/>
          <w:color w:val="D7BA7D"/>
          <w:sz w:val="21"/>
          <w:szCs w:val="21"/>
        </w:rPr>
        <w:t>%</w:t>
      </w:r>
      <w:r w:rsidRPr="00471054">
        <w:rPr>
          <w:rFonts w:ascii="Fira Code" w:eastAsia="Times New Roman" w:hAnsi="Fira Code" w:cs="Fira Code"/>
          <w:color w:val="D4D4D4"/>
          <w:sz w:val="21"/>
          <w:szCs w:val="21"/>
        </w:rPr>
        <w:t xml:space="preserve"> observed in two healthy donors. In general, we observe that the </w:t>
      </w:r>
      <w:r w:rsidRPr="00471054">
        <w:rPr>
          <w:rFonts w:ascii="Fira Code" w:eastAsia="Times New Roman" w:hAnsi="Fira Code" w:cs="Fira Code"/>
          <w:color w:val="D7BA7D"/>
          <w:sz w:val="21"/>
          <w:szCs w:val="21"/>
        </w:rPr>
        <w:t>%</w:t>
      </w:r>
      <w:r w:rsidRPr="00471054">
        <w:rPr>
          <w:rFonts w:ascii="Fira Code" w:eastAsia="Times New Roman" w:hAnsi="Fira Code" w:cs="Fira Code"/>
          <w:color w:val="D4D4D4"/>
          <w:sz w:val="21"/>
          <w:szCs w:val="21"/>
        </w:rPr>
        <w:t xml:space="preserve"> Fab glycosylation is &lt; 1</w:t>
      </w:r>
      <w:r w:rsidRPr="00471054">
        <w:rPr>
          <w:rFonts w:ascii="Fira Code" w:eastAsia="Times New Roman" w:hAnsi="Fira Code" w:cs="Fira Code"/>
          <w:color w:val="D7BA7D"/>
          <w:sz w:val="21"/>
          <w:szCs w:val="21"/>
        </w:rPr>
        <w:t>%</w:t>
      </w:r>
      <w:r w:rsidRPr="00471054">
        <w:rPr>
          <w:rFonts w:ascii="Fira Code" w:eastAsia="Times New Roman" w:hAnsi="Fira Code" w:cs="Fira Code"/>
          <w:color w:val="D4D4D4"/>
          <w:sz w:val="21"/>
          <w:szCs w:val="21"/>
        </w:rPr>
        <w:t xml:space="preserve">, although in some donors it is substantially higher, </w:t>
      </w:r>
      <w:proofErr w:type="gramStart"/>
      <w:r w:rsidRPr="00471054">
        <w:rPr>
          <w:rFonts w:ascii="Fira Code" w:eastAsia="Times New Roman" w:hAnsi="Fira Code" w:cs="Fira Code"/>
          <w:color w:val="D4D4D4"/>
          <w:sz w:val="21"/>
          <w:szCs w:val="21"/>
        </w:rPr>
        <w:t>i.e.</w:t>
      </w:r>
      <w:proofErr w:type="gramEnd"/>
      <w:r w:rsidRPr="00471054">
        <w:rPr>
          <w:rFonts w:ascii="Fira Code" w:eastAsia="Times New Roman" w:hAnsi="Fira Code" w:cs="Fira Code"/>
          <w:color w:val="D4D4D4"/>
          <w:sz w:val="21"/>
          <w:szCs w:val="21"/>
        </w:rPr>
        <w:t xml:space="preserve"> M66. M77 and F66H.</w:t>
      </w:r>
    </w:p>
    <w:p w14:paraId="29234C96"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4A3DDFB2"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{24cm}</w:t>
      </w:r>
    </w:p>
    <w:p w14:paraId="42BB9B43"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79A0620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w:t>
      </w:r>
      <w:proofErr w:type="spellStart"/>
      <w:r w:rsidRPr="00471054">
        <w:rPr>
          <w:rFonts w:ascii="Fira Code" w:eastAsia="Times New Roman" w:hAnsi="Fira Code" w:cs="Fira Code"/>
          <w:color w:val="D4D4D4"/>
          <w:sz w:val="21"/>
          <w:szCs w:val="21"/>
        </w:rPr>
        <w:t>hbt</w:t>
      </w:r>
      <w:proofErr w:type="spellEnd"/>
      <w:r w:rsidRPr="00471054">
        <w:rPr>
          <w:rFonts w:ascii="Fira Code" w:eastAsia="Times New Roman" w:hAnsi="Fira Code" w:cs="Fira Code"/>
          <w:color w:val="D4D4D4"/>
          <w:sz w:val="21"/>
          <w:szCs w:val="21"/>
        </w:rPr>
        <w:t>]</w:t>
      </w:r>
    </w:p>
    <w:p w14:paraId="18DD5886"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7E99C62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Chapter.3/Figures/fs3.png}</w:t>
      </w:r>
    </w:p>
    <w:p w14:paraId="6C5385D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5B430BA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Fab mass profiles are simple and uniquely individual.</w:t>
      </w:r>
      <w:r w:rsidRPr="00471054">
        <w:rPr>
          <w:rFonts w:ascii="Fira Code" w:eastAsia="Times New Roman" w:hAnsi="Fira Code" w:cs="Fira Code"/>
          <w:color w:val="D4D4D4"/>
          <w:sz w:val="21"/>
          <w:szCs w:val="21"/>
        </w:rPr>
        <w:t xml:space="preserve">} The by LC-MS obtained Fab mass profiles are shown for plasma taken from each patient at time point 1 (post-operative). The Fab mass profiles are plotted along the full mass range. In each profile the top 30 most intense clones are colored, with a separate color for each donor. The remaining clones are shown in grey. The concentrations were </w:t>
      </w:r>
      <w:r w:rsidRPr="00471054">
        <w:rPr>
          <w:rFonts w:ascii="Fira Code" w:eastAsia="Times New Roman" w:hAnsi="Fira Code" w:cs="Fira Code"/>
          <w:color w:val="D4D4D4"/>
          <w:sz w:val="21"/>
          <w:szCs w:val="21"/>
        </w:rPr>
        <w:lastRenderedPageBreak/>
        <w:t>determined from the LC-MS intensities, normalized against two spiked in recombinant mAbs.</w:t>
      </w:r>
    </w:p>
    <w:p w14:paraId="36240C6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1FFD4887"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3.3</w:t>
      </w:r>
      <w:r w:rsidRPr="00471054">
        <w:rPr>
          <w:rFonts w:ascii="Fira Code" w:eastAsia="Times New Roman" w:hAnsi="Fira Code" w:cs="Fira Code"/>
          <w:color w:val="D4D4D4"/>
          <w:sz w:val="21"/>
          <w:szCs w:val="21"/>
        </w:rPr>
        <w:t>}</w:t>
      </w:r>
    </w:p>
    <w:p w14:paraId="52D42CD9"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30C95773"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372CAFB8"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{1cm}</w:t>
      </w:r>
    </w:p>
    <w:p w14:paraId="485DF09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56E4E83D"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!p]</w:t>
      </w:r>
    </w:p>
    <w:p w14:paraId="26AE5C4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0A15F944"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Chapter.3/Figures/fs4.png}</w:t>
      </w:r>
      <w:bookmarkStart w:id="323" w:name="_Hlk130569453"/>
    </w:p>
    <w:p w14:paraId="08085C68"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spellStart"/>
      <w:proofErr w:type="gramStart"/>
      <w:r w:rsidRPr="00471054">
        <w:rPr>
          <w:rFonts w:ascii="Fira Code" w:eastAsia="Times New Roman" w:hAnsi="Fira Code" w:cs="Fira Code"/>
          <w:color w:val="DCDCAA"/>
          <w:sz w:val="21"/>
          <w:szCs w:val="21"/>
        </w:rPr>
        <w:t>captionsetup</w:t>
      </w:r>
      <w:proofErr w:type="spellEnd"/>
      <w:r w:rsidRPr="00471054">
        <w:rPr>
          <w:rFonts w:ascii="Fira Code" w:eastAsia="Times New Roman" w:hAnsi="Fira Code" w:cs="Fira Code"/>
          <w:color w:val="D4D4D4"/>
          <w:sz w:val="21"/>
          <w:szCs w:val="21"/>
        </w:rPr>
        <w:t>{</w:t>
      </w:r>
      <w:proofErr w:type="spellStart"/>
      <w:proofErr w:type="gramEnd"/>
      <w:r w:rsidRPr="00471054">
        <w:rPr>
          <w:rFonts w:ascii="Fira Code" w:eastAsia="Times New Roman" w:hAnsi="Fira Code" w:cs="Fira Code"/>
          <w:color w:val="D4D4D4"/>
          <w:sz w:val="21"/>
          <w:szCs w:val="21"/>
        </w:rPr>
        <w:t>singlelinecheck</w:t>
      </w:r>
      <w:proofErr w:type="spellEnd"/>
      <w:r w:rsidRPr="00471054">
        <w:rPr>
          <w:rFonts w:ascii="Fira Code" w:eastAsia="Times New Roman" w:hAnsi="Fira Code" w:cs="Fira Code"/>
          <w:color w:val="D4D4D4"/>
          <w:sz w:val="21"/>
          <w:szCs w:val="21"/>
        </w:rPr>
        <w:t xml:space="preserve"> = false, format= hang}</w:t>
      </w:r>
    </w:p>
    <w:bookmarkEnd w:id="323"/>
    <w:p w14:paraId="43CDA5D2"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435F514A"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Figure Legend on </w:t>
      </w:r>
      <w:proofErr w:type="gramStart"/>
      <w:r w:rsidRPr="00471054">
        <w:rPr>
          <w:rFonts w:ascii="Fira Code" w:eastAsia="Times New Roman" w:hAnsi="Fira Code" w:cs="Fira Code"/>
          <w:color w:val="D4D4D4"/>
          <w:sz w:val="21"/>
          <w:szCs w:val="21"/>
        </w:rPr>
        <w:t>next</w:t>
      </w:r>
      <w:proofErr w:type="gramEnd"/>
      <w:r w:rsidRPr="00471054">
        <w:rPr>
          <w:rFonts w:ascii="Fira Code" w:eastAsia="Times New Roman" w:hAnsi="Fira Code" w:cs="Fira Code"/>
          <w:color w:val="D4D4D4"/>
          <w:sz w:val="21"/>
          <w:szCs w:val="21"/>
        </w:rPr>
        <w:t xml:space="preserve"> page.</w:t>
      </w:r>
    </w:p>
    <w:p w14:paraId="3ABE6238"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34CACC1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3.4</w:t>
      </w:r>
      <w:r w:rsidRPr="00471054">
        <w:rPr>
          <w:rFonts w:ascii="Fira Code" w:eastAsia="Times New Roman" w:hAnsi="Fira Code" w:cs="Fira Code"/>
          <w:color w:val="D4D4D4"/>
          <w:sz w:val="21"/>
          <w:szCs w:val="21"/>
        </w:rPr>
        <w:t>}</w:t>
      </w:r>
    </w:p>
    <w:p w14:paraId="6305899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667B646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spellStart"/>
      <w:r w:rsidRPr="00471054">
        <w:rPr>
          <w:rFonts w:ascii="Fira Code" w:eastAsia="Times New Roman" w:hAnsi="Fira Code" w:cs="Fira Code"/>
          <w:color w:val="DCDCAA"/>
          <w:sz w:val="21"/>
          <w:szCs w:val="21"/>
        </w:rPr>
        <w:t>addtocounter</w:t>
      </w:r>
      <w:proofErr w:type="spellEnd"/>
      <w:r w:rsidRPr="00471054">
        <w:rPr>
          <w:rFonts w:ascii="Fira Code" w:eastAsia="Times New Roman" w:hAnsi="Fira Code" w:cs="Fira Code"/>
          <w:color w:val="D4D4D4"/>
          <w:sz w:val="21"/>
          <w:szCs w:val="21"/>
        </w:rPr>
        <w:t>{figure</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-1}</w:t>
      </w:r>
    </w:p>
    <w:p w14:paraId="26C6BBE0"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spellStart"/>
      <w:proofErr w:type="gramEnd"/>
      <w:r w:rsidRPr="00471054">
        <w:rPr>
          <w:rFonts w:ascii="Fira Code" w:eastAsia="Times New Roman" w:hAnsi="Fira Code" w:cs="Fira Code"/>
          <w:color w:val="D4D4D4"/>
          <w:sz w:val="21"/>
          <w:szCs w:val="21"/>
        </w:rPr>
        <w:t>pht</w:t>
      </w:r>
      <w:proofErr w:type="spellEnd"/>
      <w:r w:rsidRPr="00471054">
        <w:rPr>
          <w:rFonts w:ascii="Fira Code" w:eastAsia="Times New Roman" w:hAnsi="Fira Code" w:cs="Fira Code"/>
          <w:color w:val="D4D4D4"/>
          <w:sz w:val="21"/>
          <w:szCs w:val="21"/>
        </w:rPr>
        <w:t>!]</w:t>
      </w:r>
    </w:p>
    <w:p w14:paraId="312243A9"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0A8A8895" w14:textId="1275D3F2"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Longitudinal plasma Fab profiles obtained for two healthy donors.</w:t>
      </w:r>
      <w:r w:rsidRPr="00471054">
        <w:rPr>
          <w:rFonts w:ascii="Fira Code" w:eastAsia="Times New Roman" w:hAnsi="Fira Code" w:cs="Fira Code"/>
          <w:color w:val="D4D4D4"/>
          <w:sz w:val="21"/>
          <w:szCs w:val="21"/>
        </w:rPr>
        <w:t xml:space="preserve">} A) Heatmap of healthy donors F66H and M57H constructed using the same method as used in </w:t>
      </w:r>
      <w:r w:rsidR="00131919">
        <w:rPr>
          <w:rFonts w:ascii="Fira Code" w:eastAsia="Times New Roman" w:hAnsi="Fira Code" w:cs="Fira Code"/>
          <w:color w:val="D4D4D4"/>
          <w:sz w:val="21"/>
          <w:szCs w:val="21"/>
        </w:rPr>
        <w:t>\textbf{\</w:t>
      </w:r>
      <w:proofErr w:type="spellStart"/>
      <w:r w:rsidR="00131919">
        <w:rPr>
          <w:rFonts w:ascii="Fira Code" w:eastAsia="Times New Roman" w:hAnsi="Fira Code" w:cs="Fira Code"/>
          <w:color w:val="D4D4D4"/>
          <w:sz w:val="21"/>
          <w:szCs w:val="21"/>
        </w:rPr>
        <w:t>autoref</w:t>
      </w:r>
      <w:proofErr w:type="spellEnd"/>
      <w:r w:rsidR="00131919">
        <w:rPr>
          <w:rFonts w:ascii="Fira Code" w:eastAsia="Times New Roman" w:hAnsi="Fira Code" w:cs="Fira Code"/>
          <w:color w:val="D4D4D4"/>
          <w:sz w:val="21"/>
          <w:szCs w:val="21"/>
        </w:rPr>
        <w:t>{</w:t>
      </w:r>
      <w:proofErr w:type="gramStart"/>
      <w:r w:rsidR="00131919">
        <w:rPr>
          <w:rFonts w:ascii="Fira Code" w:eastAsia="Times New Roman" w:hAnsi="Fira Code" w:cs="Fira Code"/>
          <w:color w:val="D4D4D4"/>
          <w:sz w:val="21"/>
          <w:szCs w:val="21"/>
        </w:rPr>
        <w:t>fig:fig</w:t>
      </w:r>
      <w:proofErr w:type="gramEnd"/>
      <w:r w:rsidR="00131919">
        <w:rPr>
          <w:rFonts w:ascii="Fira Code" w:eastAsia="Times New Roman" w:hAnsi="Fira Code" w:cs="Fira Code"/>
          <w:color w:val="D4D4D4"/>
          <w:sz w:val="21"/>
          <w:szCs w:val="21"/>
        </w:rPr>
        <w:t>3.2}</w:t>
      </w:r>
      <w:r w:rsidRPr="00471054">
        <w:rPr>
          <w:rFonts w:ascii="Fira Code" w:eastAsia="Times New Roman" w:hAnsi="Fira Code" w:cs="Fira Code"/>
          <w:color w:val="D4D4D4"/>
          <w:sz w:val="21"/>
          <w:szCs w:val="21"/>
        </w:rPr>
        <w:t>A</w:t>
      </w:r>
      <w:r w:rsidR="008F0853">
        <w:rPr>
          <w:rFonts w:ascii="Fira Code" w:eastAsia="Times New Roman" w:hAnsi="Fira Code" w:cs="Fira Code"/>
          <w:color w:val="D4D4D4"/>
          <w:sz w:val="21"/>
          <w:szCs w:val="21"/>
        </w:rPr>
        <w:t>}</w:t>
      </w:r>
      <w:r w:rsidRPr="00471054">
        <w:rPr>
          <w:rFonts w:ascii="Fira Code" w:eastAsia="Times New Roman" w:hAnsi="Fira Code" w:cs="Fira Code"/>
          <w:color w:val="D4D4D4"/>
          <w:sz w:val="21"/>
          <w:szCs w:val="21"/>
        </w:rPr>
        <w:t>. Time points are marked M0, 1, and 2, representing month 0, month 1 and month 2, to clearly distinguish these from the sepsis donor time points. Inside each cell of the heatmap a percentage value shows the degree of overlap between samples, which is also represented by the color bar. B) Heatmap showing the Fab overlap in consecutive time points of all healthy and sepsis affected donors, showing only the degree of overlap for consecutive time points within each donor. The colors match those of the color bar from panel A. C) Mass profiles of healthy donors with donut charts. For each mass profile the top 30 most intense clones are colored, and the remaining clones are colored grey. In the donut charts the colored slice displays the distribution of the top 30 most intense clones compared to the other clones. The value inside the donut shows the total number of detected clones.</w:t>
      </w:r>
    </w:p>
    <w:p w14:paraId="7FA67BF7"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30EEA9A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4EEEDC9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3C9212F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{1cm}</w:t>
      </w:r>
    </w:p>
    <w:p w14:paraId="216AF6D8" w14:textId="36DB739B" w:rsidR="006F24EE" w:rsidRPr="006F24EE" w:rsidRDefault="00471054" w:rsidP="006F24EE">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 xml:space="preserve">   </w:t>
      </w:r>
      <w:r w:rsidR="006F24EE" w:rsidRPr="006F24EE">
        <w:rPr>
          <w:rFonts w:ascii="Fira Code" w:eastAsia="Times New Roman" w:hAnsi="Fira Code" w:cs="Fira Code"/>
          <w:color w:val="D4D4D4"/>
          <w:sz w:val="21"/>
          <w:szCs w:val="21"/>
        </w:rPr>
        <w:t> </w:t>
      </w:r>
      <w:r w:rsidR="006F24EE" w:rsidRPr="006F24EE">
        <w:rPr>
          <w:rFonts w:ascii="Fira Code" w:eastAsia="Times New Roman" w:hAnsi="Fira Code" w:cs="Fira Code"/>
          <w:color w:val="DCDCAA"/>
          <w:sz w:val="21"/>
          <w:szCs w:val="21"/>
        </w:rPr>
        <w:t>\begin</w:t>
      </w:r>
      <w:r w:rsidR="006F24EE" w:rsidRPr="006F24EE">
        <w:rPr>
          <w:rFonts w:ascii="Fira Code" w:eastAsia="Times New Roman" w:hAnsi="Fira Code" w:cs="Fira Code"/>
          <w:color w:val="D4D4D4"/>
          <w:sz w:val="21"/>
          <w:szCs w:val="21"/>
        </w:rPr>
        <w:t>{</w:t>
      </w:r>
      <w:r w:rsidR="006F24EE" w:rsidRPr="006F24EE">
        <w:rPr>
          <w:rFonts w:ascii="Fira Code" w:eastAsia="Times New Roman" w:hAnsi="Fira Code" w:cs="Fira Code"/>
          <w:color w:val="9CDCFE"/>
          <w:sz w:val="21"/>
          <w:szCs w:val="21"/>
        </w:rPr>
        <w:t>figure</w:t>
      </w:r>
      <w:proofErr w:type="gramStart"/>
      <w:r w:rsidR="006F24EE" w:rsidRPr="006F24EE">
        <w:rPr>
          <w:rFonts w:ascii="Fira Code" w:eastAsia="Times New Roman" w:hAnsi="Fira Code" w:cs="Fira Code"/>
          <w:color w:val="9CDCFE"/>
          <w:sz w:val="21"/>
          <w:szCs w:val="21"/>
        </w:rPr>
        <w:t>*</w:t>
      </w:r>
      <w:r w:rsidR="006F24EE" w:rsidRPr="006F24EE">
        <w:rPr>
          <w:rFonts w:ascii="Fira Code" w:eastAsia="Times New Roman" w:hAnsi="Fira Code" w:cs="Fira Code"/>
          <w:color w:val="D4D4D4"/>
          <w:sz w:val="21"/>
          <w:szCs w:val="21"/>
        </w:rPr>
        <w:t>}[</w:t>
      </w:r>
      <w:proofErr w:type="gramEnd"/>
      <w:r w:rsidR="006F24EE" w:rsidRPr="006F24EE">
        <w:rPr>
          <w:rFonts w:ascii="Fira Code" w:eastAsia="Times New Roman" w:hAnsi="Fira Code" w:cs="Fira Code"/>
          <w:color w:val="D4D4D4"/>
          <w:sz w:val="21"/>
          <w:szCs w:val="21"/>
        </w:rPr>
        <w:t>!</w:t>
      </w:r>
      <w:proofErr w:type="spellStart"/>
      <w:r w:rsidR="006F24EE" w:rsidRPr="006F24EE">
        <w:rPr>
          <w:rFonts w:ascii="Fira Code" w:eastAsia="Times New Roman" w:hAnsi="Fira Code" w:cs="Fira Code"/>
          <w:color w:val="D4D4D4"/>
          <w:sz w:val="21"/>
          <w:szCs w:val="21"/>
        </w:rPr>
        <w:t>hbt</w:t>
      </w:r>
      <w:proofErr w:type="spellEnd"/>
      <w:r w:rsidR="006F24EE" w:rsidRPr="006F24EE">
        <w:rPr>
          <w:rFonts w:ascii="Fira Code" w:eastAsia="Times New Roman" w:hAnsi="Fira Code" w:cs="Fira Code"/>
          <w:color w:val="D4D4D4"/>
          <w:sz w:val="21"/>
          <w:szCs w:val="21"/>
        </w:rPr>
        <w:t>]</w:t>
      </w:r>
    </w:p>
    <w:p w14:paraId="1F8C9244" w14:textId="77777777" w:rsidR="006F24EE" w:rsidRPr="006F24EE" w:rsidRDefault="006F24EE" w:rsidP="006F24EE">
      <w:pPr>
        <w:shd w:val="clear" w:color="auto" w:fill="1E1E1E"/>
        <w:spacing w:after="0" w:line="285" w:lineRule="atLeast"/>
        <w:rPr>
          <w:rFonts w:ascii="Fira Code" w:eastAsia="Times New Roman" w:hAnsi="Fira Code" w:cs="Fira Code"/>
          <w:color w:val="D4D4D4"/>
          <w:sz w:val="21"/>
          <w:szCs w:val="21"/>
        </w:rPr>
      </w:pPr>
      <w:r w:rsidRPr="006F24EE">
        <w:rPr>
          <w:rFonts w:ascii="Fira Code" w:eastAsia="Times New Roman" w:hAnsi="Fira Code" w:cs="Fira Code"/>
          <w:color w:val="D4D4D4"/>
          <w:sz w:val="21"/>
          <w:szCs w:val="21"/>
        </w:rPr>
        <w:t xml:space="preserve">    </w:t>
      </w:r>
      <w:r w:rsidRPr="006F24EE">
        <w:rPr>
          <w:rFonts w:ascii="Fira Code" w:eastAsia="Times New Roman" w:hAnsi="Fira Code" w:cs="Fira Code"/>
          <w:color w:val="DCDCAA"/>
          <w:sz w:val="21"/>
          <w:szCs w:val="21"/>
        </w:rPr>
        <w:t>\</w:t>
      </w:r>
      <w:proofErr w:type="gramStart"/>
      <w:r w:rsidRPr="006F24EE">
        <w:rPr>
          <w:rFonts w:ascii="Fira Code" w:eastAsia="Times New Roman" w:hAnsi="Fira Code" w:cs="Fira Code"/>
          <w:color w:val="DCDCAA"/>
          <w:sz w:val="21"/>
          <w:szCs w:val="21"/>
        </w:rPr>
        <w:t>center</w:t>
      </w:r>
      <w:proofErr w:type="gramEnd"/>
    </w:p>
    <w:p w14:paraId="6ED3ED5A" w14:textId="77777777" w:rsidR="006F24EE" w:rsidRPr="006F24EE" w:rsidRDefault="006F24EE" w:rsidP="006F24EE">
      <w:pPr>
        <w:shd w:val="clear" w:color="auto" w:fill="1E1E1E"/>
        <w:spacing w:after="0" w:line="285" w:lineRule="atLeast"/>
        <w:rPr>
          <w:rFonts w:ascii="Fira Code" w:eastAsia="Times New Roman" w:hAnsi="Fira Code" w:cs="Fira Code"/>
          <w:color w:val="D4D4D4"/>
          <w:sz w:val="21"/>
          <w:szCs w:val="21"/>
        </w:rPr>
      </w:pPr>
      <w:r w:rsidRPr="006F24EE">
        <w:rPr>
          <w:rFonts w:ascii="Fira Code" w:eastAsia="Times New Roman" w:hAnsi="Fira Code" w:cs="Fira Code"/>
          <w:color w:val="D4D4D4"/>
          <w:sz w:val="21"/>
          <w:szCs w:val="21"/>
        </w:rPr>
        <w:t xml:space="preserve">    </w:t>
      </w:r>
      <w:r w:rsidRPr="006F24EE">
        <w:rPr>
          <w:rFonts w:ascii="Fira Code" w:eastAsia="Times New Roman" w:hAnsi="Fira Code" w:cs="Fira Code"/>
          <w:color w:val="DCDCAA"/>
          <w:sz w:val="21"/>
          <w:szCs w:val="21"/>
        </w:rPr>
        <w:t>\includegraphics</w:t>
      </w:r>
      <w:proofErr w:type="gramStart"/>
      <w:r w:rsidRPr="006F24EE">
        <w:rPr>
          <w:rFonts w:ascii="Fira Code" w:eastAsia="Times New Roman" w:hAnsi="Fira Code" w:cs="Fira Code"/>
          <w:color w:val="D4D4D4"/>
          <w:sz w:val="21"/>
          <w:szCs w:val="21"/>
        </w:rPr>
        <w:t>[]{</w:t>
      </w:r>
      <w:proofErr w:type="gramEnd"/>
      <w:r w:rsidRPr="006F24EE">
        <w:rPr>
          <w:rFonts w:ascii="Fira Code" w:eastAsia="Times New Roman" w:hAnsi="Fira Code" w:cs="Fira Code"/>
          <w:color w:val="D4D4D4"/>
          <w:sz w:val="21"/>
          <w:szCs w:val="21"/>
        </w:rPr>
        <w:t>Chapter.3/Figures/fs5.png}</w:t>
      </w:r>
    </w:p>
    <w:p w14:paraId="53458DCE" w14:textId="77777777" w:rsidR="006F24EE" w:rsidRPr="006F24EE" w:rsidRDefault="006F24EE" w:rsidP="006F24EE">
      <w:pPr>
        <w:shd w:val="clear" w:color="auto" w:fill="1E1E1E"/>
        <w:spacing w:after="0" w:line="285" w:lineRule="atLeast"/>
        <w:rPr>
          <w:rFonts w:ascii="Fira Code" w:eastAsia="Times New Roman" w:hAnsi="Fira Code" w:cs="Fira Code"/>
          <w:color w:val="D4D4D4"/>
          <w:sz w:val="21"/>
          <w:szCs w:val="21"/>
        </w:rPr>
      </w:pPr>
      <w:r w:rsidRPr="006F24EE">
        <w:rPr>
          <w:rFonts w:ascii="Fira Code" w:eastAsia="Times New Roman" w:hAnsi="Fira Code" w:cs="Fira Code"/>
          <w:color w:val="D4D4D4"/>
          <w:sz w:val="21"/>
          <w:szCs w:val="21"/>
        </w:rPr>
        <w:t xml:space="preserve">    </w:t>
      </w:r>
      <w:r w:rsidRPr="006F24EE">
        <w:rPr>
          <w:rFonts w:ascii="Fira Code" w:eastAsia="Times New Roman" w:hAnsi="Fira Code" w:cs="Fira Code"/>
          <w:color w:val="DCDCAA"/>
          <w:sz w:val="21"/>
          <w:szCs w:val="21"/>
        </w:rPr>
        <w:t>\</w:t>
      </w:r>
      <w:proofErr w:type="gramStart"/>
      <w:r w:rsidRPr="006F24EE">
        <w:rPr>
          <w:rFonts w:ascii="Fira Code" w:eastAsia="Times New Roman" w:hAnsi="Fira Code" w:cs="Fira Code"/>
          <w:color w:val="DCDCAA"/>
          <w:sz w:val="21"/>
          <w:szCs w:val="21"/>
        </w:rPr>
        <w:t>caption</w:t>
      </w:r>
      <w:r w:rsidRPr="006F24EE">
        <w:rPr>
          <w:rFonts w:ascii="Fira Code" w:eastAsia="Times New Roman" w:hAnsi="Fira Code" w:cs="Fira Code"/>
          <w:color w:val="D4D4D4"/>
          <w:sz w:val="21"/>
          <w:szCs w:val="21"/>
        </w:rPr>
        <w:t>{</w:t>
      </w:r>
      <w:proofErr w:type="gramEnd"/>
    </w:p>
    <w:p w14:paraId="2E5DF845" w14:textId="381A55AD" w:rsidR="006F24EE" w:rsidRPr="006F24EE" w:rsidDel="00767007" w:rsidRDefault="006F24EE" w:rsidP="006F24EE">
      <w:pPr>
        <w:shd w:val="clear" w:color="auto" w:fill="1E1E1E"/>
        <w:spacing w:after="0" w:line="285" w:lineRule="atLeast"/>
        <w:rPr>
          <w:del w:id="324" w:author="Graaf, S.C. de (Bastiaan)" w:date="2023-03-28T16:46:00Z"/>
          <w:rFonts w:ascii="Fira Code" w:eastAsia="Times New Roman" w:hAnsi="Fira Code" w:cs="Fira Code"/>
          <w:color w:val="D4D4D4"/>
          <w:sz w:val="21"/>
          <w:szCs w:val="21"/>
        </w:rPr>
      </w:pPr>
      <w:r w:rsidRPr="006F24EE">
        <w:rPr>
          <w:rFonts w:ascii="Fira Code" w:eastAsia="Times New Roman" w:hAnsi="Fira Code" w:cs="Fira Code"/>
          <w:color w:val="D4D4D4"/>
          <w:sz w:val="21"/>
          <w:szCs w:val="21"/>
        </w:rPr>
        <w:lastRenderedPageBreak/>
        <w:t>       </w:t>
      </w:r>
      <w:r w:rsidRPr="006F24EE">
        <w:rPr>
          <w:rFonts w:ascii="Fira Code" w:eastAsia="Times New Roman" w:hAnsi="Fira Code" w:cs="Fira Code"/>
          <w:color w:val="DCDCAA"/>
          <w:sz w:val="21"/>
          <w:szCs w:val="21"/>
        </w:rPr>
        <w:t>\</w:t>
      </w:r>
      <w:proofErr w:type="gramStart"/>
      <w:r w:rsidRPr="006F24EE">
        <w:rPr>
          <w:rFonts w:ascii="Fira Code" w:eastAsia="Times New Roman" w:hAnsi="Fira Code" w:cs="Fira Code"/>
          <w:color w:val="DCDCAA"/>
          <w:sz w:val="21"/>
          <w:szCs w:val="21"/>
        </w:rPr>
        <w:t>textbf</w:t>
      </w:r>
      <w:r w:rsidRPr="006F24EE">
        <w:rPr>
          <w:rFonts w:ascii="Fira Code" w:eastAsia="Times New Roman" w:hAnsi="Fira Code" w:cs="Fira Code"/>
          <w:color w:val="D4D4D4"/>
          <w:sz w:val="21"/>
          <w:szCs w:val="21"/>
        </w:rPr>
        <w:t>{</w:t>
      </w:r>
      <w:proofErr w:type="gramEnd"/>
      <w:r w:rsidRPr="006F24EE">
        <w:rPr>
          <w:rFonts w:ascii="Fira Code" w:eastAsia="Times New Roman" w:hAnsi="Fira Code" w:cs="Fira Code"/>
          <w:b/>
          <w:bCs/>
          <w:color w:val="569CD6"/>
          <w:sz w:val="21"/>
          <w:szCs w:val="21"/>
        </w:rPr>
        <w:t xml:space="preserve">Template matching of the obtained sequencing data for the Fab clone </w:t>
      </w:r>
      <w:r w:rsidRPr="006F24EE">
        <w:rPr>
          <w:rFonts w:ascii="Fira Code" w:eastAsia="Times New Roman" w:hAnsi="Fira Code" w:cs="Fira Code"/>
          <w:b/>
          <w:bCs/>
          <w:color w:val="DCDCAA"/>
          <w:sz w:val="21"/>
          <w:szCs w:val="21"/>
        </w:rPr>
        <w:t>\</w:t>
      </w:r>
      <w:proofErr w:type="spellStart"/>
      <w:r w:rsidRPr="006F24EE">
        <w:rPr>
          <w:rFonts w:ascii="Fira Code" w:eastAsia="Times New Roman" w:hAnsi="Fira Code" w:cs="Fira Code"/>
          <w:b/>
          <w:bCs/>
          <w:color w:val="DCDCAA"/>
          <w:sz w:val="21"/>
          <w:szCs w:val="21"/>
        </w:rPr>
        <w:t>textsuperscript</w:t>
      </w:r>
      <w:proofErr w:type="spellEnd"/>
      <w:r w:rsidRPr="006F24EE">
        <w:rPr>
          <w:rFonts w:ascii="Fira Code" w:eastAsia="Times New Roman" w:hAnsi="Fira Code" w:cs="Fira Code"/>
          <w:b/>
          <w:bCs/>
          <w:color w:val="569CD6"/>
          <w:sz w:val="21"/>
          <w:szCs w:val="21"/>
        </w:rPr>
        <w:t xml:space="preserve">{24.4} 1 </w:t>
      </w:r>
      <w:r w:rsidRPr="006F24EE">
        <w:rPr>
          <w:rFonts w:ascii="Fira Code" w:eastAsia="Times New Roman" w:hAnsi="Fira Code" w:cs="Fira Code"/>
          <w:b/>
          <w:bCs/>
          <w:color w:val="DCDCAA"/>
          <w:sz w:val="21"/>
          <w:szCs w:val="21"/>
        </w:rPr>
        <w:t>\</w:t>
      </w:r>
      <w:proofErr w:type="spellStart"/>
      <w:r w:rsidRPr="006F24EE">
        <w:rPr>
          <w:rFonts w:ascii="Fira Code" w:eastAsia="Times New Roman" w:hAnsi="Fira Code" w:cs="Fira Code"/>
          <w:b/>
          <w:bCs/>
          <w:color w:val="DCDCAA"/>
          <w:sz w:val="21"/>
          <w:szCs w:val="21"/>
        </w:rPr>
        <w:t>textsubscript</w:t>
      </w:r>
      <w:proofErr w:type="spellEnd"/>
      <w:r w:rsidRPr="006F24EE">
        <w:rPr>
          <w:rFonts w:ascii="Fira Code" w:eastAsia="Times New Roman" w:hAnsi="Fira Code" w:cs="Fira Code"/>
          <w:b/>
          <w:bCs/>
          <w:color w:val="569CD6"/>
          <w:sz w:val="21"/>
          <w:szCs w:val="21"/>
        </w:rPr>
        <w:t>{47359.4} versus the IMGT database.</w:t>
      </w:r>
      <w:r w:rsidRPr="006F24EE">
        <w:rPr>
          <w:rFonts w:ascii="Fira Code" w:eastAsia="Times New Roman" w:hAnsi="Fira Code" w:cs="Fira Code"/>
          <w:color w:val="D4D4D4"/>
          <w:sz w:val="21"/>
          <w:szCs w:val="21"/>
        </w:rPr>
        <w:t xml:space="preserve">} The filtering of IMGT database and scoring of the germline </w:t>
      </w:r>
      <w:proofErr w:type="spellStart"/>
      <w:r w:rsidRPr="006F24EE">
        <w:rPr>
          <w:rFonts w:ascii="Fira Code" w:eastAsia="Times New Roman" w:hAnsi="Fira Code" w:cs="Fira Code"/>
          <w:color w:val="D4D4D4"/>
          <w:sz w:val="21"/>
          <w:szCs w:val="21"/>
        </w:rPr>
        <w:t>IGXV</w:t>
      </w:r>
      <w:proofErr w:type="spellEnd"/>
      <w:r w:rsidRPr="006F24EE">
        <w:rPr>
          <w:rFonts w:ascii="Fira Code" w:eastAsia="Times New Roman" w:hAnsi="Fira Code" w:cs="Fira Code"/>
          <w:color w:val="D4D4D4"/>
          <w:sz w:val="21"/>
          <w:szCs w:val="21"/>
        </w:rPr>
        <w:t xml:space="preserve"> and </w:t>
      </w:r>
      <w:proofErr w:type="spellStart"/>
      <w:r w:rsidRPr="006F24EE">
        <w:rPr>
          <w:rFonts w:ascii="Fira Code" w:eastAsia="Times New Roman" w:hAnsi="Fira Code" w:cs="Fira Code"/>
          <w:color w:val="D4D4D4"/>
          <w:sz w:val="21"/>
          <w:szCs w:val="21"/>
        </w:rPr>
        <w:t>IGXC</w:t>
      </w:r>
      <w:proofErr w:type="spellEnd"/>
      <w:r w:rsidRPr="006F24EE">
        <w:rPr>
          <w:rFonts w:ascii="Fira Code" w:eastAsia="Times New Roman" w:hAnsi="Fira Code" w:cs="Fira Code"/>
          <w:color w:val="D4D4D4"/>
          <w:sz w:val="21"/>
          <w:szCs w:val="21"/>
        </w:rPr>
        <w:t>-alleles was performed by using iteratively bottom-up (BU) and middle-down (MD) proteomics data. A) Filtering of germline IGL and IGK alleles with BU and MD mass spectrometry (MS) reduces the number of possible germline light chain sequences from 3,577 to 6 candidate sequences (~600-fold reduction). B) Filtering of germline IGH alleles with BU MS and MD MS reduces the number of possible germline heavy chain sequences from 42,840 to 8 candidate sequences (~5,000-fold reduction). C) Fragment matching scores for</w:t>
      </w:r>
    </w:p>
    <w:p w14:paraId="660A4023" w14:textId="1EA07F5F" w:rsidR="006F24EE" w:rsidRPr="006F24EE" w:rsidRDefault="006F24EE" w:rsidP="006F24EE">
      <w:pPr>
        <w:shd w:val="clear" w:color="auto" w:fill="1E1E1E"/>
        <w:spacing w:after="0" w:line="285" w:lineRule="atLeast"/>
        <w:rPr>
          <w:rFonts w:ascii="Fira Code" w:eastAsia="Times New Roman" w:hAnsi="Fira Code" w:cs="Fira Code"/>
          <w:color w:val="D4D4D4"/>
          <w:sz w:val="21"/>
          <w:szCs w:val="21"/>
        </w:rPr>
      </w:pPr>
      <w:del w:id="325" w:author="Graaf, S.C. de (Bastiaan)" w:date="2023-03-28T16:46:00Z">
        <w:r w:rsidRPr="006F24EE" w:rsidDel="00767007">
          <w:rPr>
            <w:rFonts w:ascii="Fira Code" w:eastAsia="Times New Roman" w:hAnsi="Fira Code" w:cs="Fira Code"/>
            <w:color w:val="D4D4D4"/>
            <w:sz w:val="21"/>
            <w:szCs w:val="21"/>
          </w:rPr>
          <w:delText>       </w:delText>
        </w:r>
      </w:del>
      <w:ins w:id="326" w:author="Graaf, S.C. de (Bastiaan)" w:date="2023-03-28T16:46:00Z">
        <w:r w:rsidR="00767007">
          <w:rPr>
            <w:rFonts w:ascii="Fira Code" w:eastAsia="Times New Roman" w:hAnsi="Fira Code" w:cs="Fira Code"/>
            <w:color w:val="D4D4D4"/>
            <w:sz w:val="21"/>
            <w:szCs w:val="21"/>
          </w:rPr>
          <w:t xml:space="preserve"> </w:t>
        </w:r>
      </w:ins>
      <w:r w:rsidRPr="006F24EE">
        <w:rPr>
          <w:rFonts w:ascii="Fira Code" w:eastAsia="Times New Roman" w:hAnsi="Fira Code" w:cs="Fira Code"/>
          <w:color w:val="D4D4D4"/>
          <w:sz w:val="21"/>
          <w:szCs w:val="21"/>
        </w:rPr>
        <w:t xml:space="preserve">the germline C-gene alleles of the light (left) and heavy (right) chain of the Fab clone </w:t>
      </w:r>
      <w:r w:rsidRPr="006F24EE">
        <w:rPr>
          <w:rFonts w:ascii="Fira Code" w:eastAsia="Times New Roman" w:hAnsi="Fira Code" w:cs="Fira Code"/>
          <w:color w:val="DCDCAA"/>
          <w:sz w:val="21"/>
          <w:szCs w:val="21"/>
        </w:rPr>
        <w:t>\</w:t>
      </w:r>
      <w:proofErr w:type="spellStart"/>
      <w:proofErr w:type="gramStart"/>
      <w:r w:rsidRPr="006F24EE">
        <w:rPr>
          <w:rFonts w:ascii="Fira Code" w:eastAsia="Times New Roman" w:hAnsi="Fira Code" w:cs="Fira Code"/>
          <w:color w:val="DCDCAA"/>
          <w:sz w:val="21"/>
          <w:szCs w:val="21"/>
        </w:rPr>
        <w:t>textsuperscript</w:t>
      </w:r>
      <w:proofErr w:type="spellEnd"/>
      <w:r w:rsidRPr="006F24EE">
        <w:rPr>
          <w:rFonts w:ascii="Fira Code" w:eastAsia="Times New Roman" w:hAnsi="Fira Code" w:cs="Fira Code"/>
          <w:color w:val="D4D4D4"/>
          <w:sz w:val="21"/>
          <w:szCs w:val="21"/>
        </w:rPr>
        <w:t>{</w:t>
      </w:r>
      <w:proofErr w:type="gramEnd"/>
      <w:r w:rsidRPr="006F24EE">
        <w:rPr>
          <w:rFonts w:ascii="Fira Code" w:eastAsia="Times New Roman" w:hAnsi="Fira Code" w:cs="Fira Code"/>
          <w:color w:val="D4D4D4"/>
          <w:sz w:val="21"/>
          <w:szCs w:val="21"/>
        </w:rPr>
        <w:t xml:space="preserve">24.4} 1 </w:t>
      </w:r>
      <w:r w:rsidRPr="006F24EE">
        <w:rPr>
          <w:rFonts w:ascii="Fira Code" w:eastAsia="Times New Roman" w:hAnsi="Fira Code" w:cs="Fira Code"/>
          <w:color w:val="DCDCAA"/>
          <w:sz w:val="21"/>
          <w:szCs w:val="21"/>
        </w:rPr>
        <w:t>\</w:t>
      </w:r>
      <w:proofErr w:type="spellStart"/>
      <w:r w:rsidRPr="006F24EE">
        <w:rPr>
          <w:rFonts w:ascii="Fira Code" w:eastAsia="Times New Roman" w:hAnsi="Fira Code" w:cs="Fira Code"/>
          <w:color w:val="DCDCAA"/>
          <w:sz w:val="21"/>
          <w:szCs w:val="21"/>
        </w:rPr>
        <w:t>textsubscript</w:t>
      </w:r>
      <w:proofErr w:type="spellEnd"/>
      <w:r w:rsidRPr="006F24EE">
        <w:rPr>
          <w:rFonts w:ascii="Fira Code" w:eastAsia="Times New Roman" w:hAnsi="Fira Code" w:cs="Fira Code"/>
          <w:color w:val="D4D4D4"/>
          <w:sz w:val="21"/>
          <w:szCs w:val="21"/>
        </w:rPr>
        <w:t>{47359.4} using the middle-down MS data. D) Fragment matching scores for the Framework Regions 1, 2, and 3 of the germline V-gene alleles of light (left) and heavy (right) chains of IgG1 determined by using the middle-down MS data.</w:t>
      </w:r>
    </w:p>
    <w:p w14:paraId="324B6D16" w14:textId="77777777" w:rsidR="006F24EE" w:rsidRPr="006F24EE" w:rsidRDefault="006F24EE" w:rsidP="006F24EE">
      <w:pPr>
        <w:shd w:val="clear" w:color="auto" w:fill="1E1E1E"/>
        <w:spacing w:after="0" w:line="285" w:lineRule="atLeast"/>
        <w:rPr>
          <w:rFonts w:ascii="Fira Code" w:eastAsia="Times New Roman" w:hAnsi="Fira Code" w:cs="Fira Code"/>
          <w:color w:val="D4D4D4"/>
          <w:sz w:val="21"/>
          <w:szCs w:val="21"/>
        </w:rPr>
      </w:pPr>
      <w:r w:rsidRPr="006F24EE">
        <w:rPr>
          <w:rFonts w:ascii="Fira Code" w:eastAsia="Times New Roman" w:hAnsi="Fira Code" w:cs="Fira Code"/>
          <w:color w:val="D4D4D4"/>
          <w:sz w:val="21"/>
          <w:szCs w:val="21"/>
        </w:rPr>
        <w:t>    }</w:t>
      </w:r>
    </w:p>
    <w:p w14:paraId="12A4ADD3" w14:textId="77777777" w:rsidR="006F24EE" w:rsidRPr="006F24EE" w:rsidRDefault="006F24EE" w:rsidP="006F24EE">
      <w:pPr>
        <w:shd w:val="clear" w:color="auto" w:fill="1E1E1E"/>
        <w:spacing w:after="0" w:line="285" w:lineRule="atLeast"/>
        <w:rPr>
          <w:rFonts w:ascii="Fira Code" w:eastAsia="Times New Roman" w:hAnsi="Fira Code" w:cs="Fira Code"/>
          <w:color w:val="D4D4D4"/>
          <w:sz w:val="21"/>
          <w:szCs w:val="21"/>
        </w:rPr>
      </w:pPr>
      <w:r w:rsidRPr="006F24EE">
        <w:rPr>
          <w:rFonts w:ascii="Fira Code" w:eastAsia="Times New Roman" w:hAnsi="Fira Code" w:cs="Fira Code"/>
          <w:color w:val="D4D4D4"/>
          <w:sz w:val="21"/>
          <w:szCs w:val="21"/>
        </w:rPr>
        <w:t xml:space="preserve">    </w:t>
      </w:r>
      <w:r w:rsidRPr="006F24EE">
        <w:rPr>
          <w:rFonts w:ascii="Fira Code" w:eastAsia="Times New Roman" w:hAnsi="Fira Code" w:cs="Fira Code"/>
          <w:color w:val="C586C0"/>
          <w:sz w:val="21"/>
          <w:szCs w:val="21"/>
        </w:rPr>
        <w:t>\label</w:t>
      </w:r>
      <w:r w:rsidRPr="006F24EE">
        <w:rPr>
          <w:rFonts w:ascii="Fira Code" w:eastAsia="Times New Roman" w:hAnsi="Fira Code" w:cs="Fira Code"/>
          <w:color w:val="D4D4D4"/>
          <w:sz w:val="21"/>
          <w:szCs w:val="21"/>
        </w:rPr>
        <w:t>{</w:t>
      </w:r>
      <w:proofErr w:type="gramStart"/>
      <w:r w:rsidRPr="006F24EE">
        <w:rPr>
          <w:rFonts w:ascii="Fira Code" w:eastAsia="Times New Roman" w:hAnsi="Fira Code" w:cs="Fira Code"/>
          <w:color w:val="9CDCFE"/>
          <w:sz w:val="21"/>
          <w:szCs w:val="21"/>
        </w:rPr>
        <w:t>fig:figs</w:t>
      </w:r>
      <w:proofErr w:type="gramEnd"/>
      <w:r w:rsidRPr="006F24EE">
        <w:rPr>
          <w:rFonts w:ascii="Fira Code" w:eastAsia="Times New Roman" w:hAnsi="Fira Code" w:cs="Fira Code"/>
          <w:color w:val="9CDCFE"/>
          <w:sz w:val="21"/>
          <w:szCs w:val="21"/>
        </w:rPr>
        <w:t>3.5</w:t>
      </w:r>
      <w:r w:rsidRPr="006F24EE">
        <w:rPr>
          <w:rFonts w:ascii="Fira Code" w:eastAsia="Times New Roman" w:hAnsi="Fira Code" w:cs="Fira Code"/>
          <w:color w:val="D4D4D4"/>
          <w:sz w:val="21"/>
          <w:szCs w:val="21"/>
        </w:rPr>
        <w:t>}</w:t>
      </w:r>
    </w:p>
    <w:p w14:paraId="52AD4068" w14:textId="77777777" w:rsidR="006F24EE" w:rsidRPr="006F24EE" w:rsidRDefault="006F24EE" w:rsidP="006F24EE">
      <w:pPr>
        <w:shd w:val="clear" w:color="auto" w:fill="1E1E1E"/>
        <w:spacing w:after="0" w:line="285" w:lineRule="atLeast"/>
        <w:rPr>
          <w:rFonts w:ascii="Fira Code" w:eastAsia="Times New Roman" w:hAnsi="Fira Code" w:cs="Fira Code"/>
          <w:color w:val="D4D4D4"/>
          <w:sz w:val="21"/>
          <w:szCs w:val="21"/>
        </w:rPr>
      </w:pPr>
      <w:r w:rsidRPr="006F24EE">
        <w:rPr>
          <w:rFonts w:ascii="Fira Code" w:eastAsia="Times New Roman" w:hAnsi="Fira Code" w:cs="Fira Code"/>
          <w:color w:val="D4D4D4"/>
          <w:sz w:val="21"/>
          <w:szCs w:val="21"/>
        </w:rPr>
        <w:t> </w:t>
      </w:r>
      <w:r w:rsidRPr="006F24EE">
        <w:rPr>
          <w:rFonts w:ascii="Fira Code" w:eastAsia="Times New Roman" w:hAnsi="Fira Code" w:cs="Fira Code"/>
          <w:color w:val="DCDCAA"/>
          <w:sz w:val="21"/>
          <w:szCs w:val="21"/>
        </w:rPr>
        <w:t>\</w:t>
      </w:r>
      <w:proofErr w:type="gramStart"/>
      <w:r w:rsidRPr="006F24EE">
        <w:rPr>
          <w:rFonts w:ascii="Fira Code" w:eastAsia="Times New Roman" w:hAnsi="Fira Code" w:cs="Fira Code"/>
          <w:color w:val="DCDCAA"/>
          <w:sz w:val="21"/>
          <w:szCs w:val="21"/>
        </w:rPr>
        <w:t>end</w:t>
      </w:r>
      <w:proofErr w:type="gramEnd"/>
      <w:r w:rsidRPr="006F24EE">
        <w:rPr>
          <w:rFonts w:ascii="Fira Code" w:eastAsia="Times New Roman" w:hAnsi="Fira Code" w:cs="Fira Code"/>
          <w:color w:val="D4D4D4"/>
          <w:sz w:val="21"/>
          <w:szCs w:val="21"/>
        </w:rPr>
        <w:t>{</w:t>
      </w:r>
      <w:r w:rsidRPr="006F24EE">
        <w:rPr>
          <w:rFonts w:ascii="Fira Code" w:eastAsia="Times New Roman" w:hAnsi="Fira Code" w:cs="Fira Code"/>
          <w:color w:val="9CDCFE"/>
          <w:sz w:val="21"/>
          <w:szCs w:val="21"/>
        </w:rPr>
        <w:t>figure*</w:t>
      </w:r>
      <w:r w:rsidRPr="006F24EE">
        <w:rPr>
          <w:rFonts w:ascii="Fira Code" w:eastAsia="Times New Roman" w:hAnsi="Fira Code" w:cs="Fira Code"/>
          <w:color w:val="D4D4D4"/>
          <w:sz w:val="21"/>
          <w:szCs w:val="21"/>
        </w:rPr>
        <w:t>}</w:t>
      </w:r>
    </w:p>
    <w:p w14:paraId="01E1363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37EA191A"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{1cm}</w:t>
      </w:r>
    </w:p>
    <w:p w14:paraId="2AD1BF9C"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4BB080E3"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w:t>
      </w:r>
      <w:proofErr w:type="spellStart"/>
      <w:r w:rsidRPr="00471054">
        <w:rPr>
          <w:rFonts w:ascii="Fira Code" w:eastAsia="Times New Roman" w:hAnsi="Fira Code" w:cs="Fira Code"/>
          <w:color w:val="D4D4D4"/>
          <w:sz w:val="21"/>
          <w:szCs w:val="21"/>
        </w:rPr>
        <w:t>ht</w:t>
      </w:r>
      <w:proofErr w:type="spellEnd"/>
      <w:r w:rsidRPr="00471054">
        <w:rPr>
          <w:rFonts w:ascii="Fira Code" w:eastAsia="Times New Roman" w:hAnsi="Fira Code" w:cs="Fira Code"/>
          <w:color w:val="D4D4D4"/>
          <w:sz w:val="21"/>
          <w:szCs w:val="21"/>
        </w:rPr>
        <w:t>]</w:t>
      </w:r>
    </w:p>
    <w:p w14:paraId="4D4D6DAA"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2E74ED7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Chapter.3/Figures/fs6.png}</w:t>
      </w:r>
    </w:p>
    <w:p w14:paraId="56C7F9B3"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50C33CB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Middle-down ETD analysis and sequence annotation of the light chain and the N-terminal portion of the</w:t>
      </w:r>
    </w:p>
    <w:p w14:paraId="6CFC250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b/>
          <w:bCs/>
          <w:color w:val="569CD6"/>
          <w:sz w:val="21"/>
          <w:szCs w:val="21"/>
        </w:rPr>
        <w:t xml:space="preserve">                heavy chain from clone </w:t>
      </w:r>
      <w:r w:rsidRPr="00471054">
        <w:rPr>
          <w:rFonts w:ascii="Fira Code" w:eastAsia="Times New Roman" w:hAnsi="Fira Code" w:cs="Fira Code"/>
          <w:b/>
          <w:bCs/>
          <w:color w:val="DCDCAA"/>
          <w:sz w:val="21"/>
          <w:szCs w:val="21"/>
        </w:rPr>
        <w:t>\</w:t>
      </w:r>
      <w:proofErr w:type="spellStart"/>
      <w:proofErr w:type="gramStart"/>
      <w:r w:rsidRPr="00471054">
        <w:rPr>
          <w:rFonts w:ascii="Fira Code" w:eastAsia="Times New Roman" w:hAnsi="Fira Code" w:cs="Fira Code"/>
          <w:b/>
          <w:bCs/>
          <w:color w:val="DCDCAA"/>
          <w:sz w:val="21"/>
          <w:szCs w:val="21"/>
        </w:rPr>
        <w:t>textsuperscript</w:t>
      </w:r>
      <w:proofErr w:type="spellEnd"/>
      <w:r w:rsidRPr="00471054">
        <w:rPr>
          <w:rFonts w:ascii="Fira Code" w:eastAsia="Times New Roman" w:hAnsi="Fira Code" w:cs="Fira Code"/>
          <w:b/>
          <w:bCs/>
          <w:color w:val="569CD6"/>
          <w:sz w:val="21"/>
          <w:szCs w:val="21"/>
        </w:rPr>
        <w:t>{</w:t>
      </w:r>
      <w:proofErr w:type="gramEnd"/>
      <w:r w:rsidRPr="00471054">
        <w:rPr>
          <w:rFonts w:ascii="Fira Code" w:eastAsia="Times New Roman" w:hAnsi="Fira Code" w:cs="Fira Code"/>
          <w:b/>
          <w:bCs/>
          <w:color w:val="569CD6"/>
          <w:sz w:val="21"/>
          <w:szCs w:val="21"/>
        </w:rPr>
        <w:t xml:space="preserve">24.4} 1 </w:t>
      </w:r>
      <w:r w:rsidRPr="00471054">
        <w:rPr>
          <w:rFonts w:ascii="Fira Code" w:eastAsia="Times New Roman" w:hAnsi="Fira Code" w:cs="Fira Code"/>
          <w:b/>
          <w:bCs/>
          <w:color w:val="DCDCAA"/>
          <w:sz w:val="21"/>
          <w:szCs w:val="21"/>
        </w:rPr>
        <w:t>\</w:t>
      </w:r>
      <w:proofErr w:type="spellStart"/>
      <w:r w:rsidRPr="00471054">
        <w:rPr>
          <w:rFonts w:ascii="Fira Code" w:eastAsia="Times New Roman" w:hAnsi="Fira Code" w:cs="Fira Code"/>
          <w:b/>
          <w:bCs/>
          <w:color w:val="DCDCAA"/>
          <w:sz w:val="21"/>
          <w:szCs w:val="21"/>
        </w:rPr>
        <w:t>textsubscript</w:t>
      </w:r>
      <w:proofErr w:type="spellEnd"/>
      <w:r w:rsidRPr="00471054">
        <w:rPr>
          <w:rFonts w:ascii="Fira Code" w:eastAsia="Times New Roman" w:hAnsi="Fira Code" w:cs="Fira Code"/>
          <w:b/>
          <w:bCs/>
          <w:color w:val="569CD6"/>
          <w:sz w:val="21"/>
          <w:szCs w:val="21"/>
        </w:rPr>
        <w:t>{47359.4} from donor F59.</w:t>
      </w:r>
      <w:r w:rsidRPr="00471054">
        <w:rPr>
          <w:rFonts w:ascii="Fira Code" w:eastAsia="Times New Roman" w:hAnsi="Fira Code" w:cs="Fira Code"/>
          <w:color w:val="D4D4D4"/>
          <w:sz w:val="21"/>
          <w:szCs w:val="21"/>
        </w:rPr>
        <w:t xml:space="preserve">} A) Fragmentation maps of the light chain (left) and </w:t>
      </w:r>
      <w:proofErr w:type="spellStart"/>
      <w:r w:rsidRPr="00471054">
        <w:rPr>
          <w:rFonts w:ascii="Fira Code" w:eastAsia="Times New Roman" w:hAnsi="Fira Code" w:cs="Fira Code"/>
          <w:color w:val="D4D4D4"/>
          <w:sz w:val="21"/>
          <w:szCs w:val="21"/>
        </w:rPr>
        <w:t>Fd</w:t>
      </w:r>
      <w:proofErr w:type="spellEnd"/>
      <w:r w:rsidRPr="00471054">
        <w:rPr>
          <w:rFonts w:ascii="Fira Code" w:eastAsia="Times New Roman" w:hAnsi="Fira Code" w:cs="Fira Code"/>
          <w:color w:val="D4D4D4"/>
          <w:sz w:val="21"/>
          <w:szCs w:val="21"/>
        </w:rPr>
        <w:t xml:space="preserve"> (right) when subjected to ETD within the intact Fab molecule. B) Fragmentation maps of the light chain (left) and </w:t>
      </w:r>
      <w:proofErr w:type="spellStart"/>
      <w:r w:rsidRPr="00471054">
        <w:rPr>
          <w:rFonts w:ascii="Fira Code" w:eastAsia="Times New Roman" w:hAnsi="Fira Code" w:cs="Fira Code"/>
          <w:color w:val="D4D4D4"/>
          <w:sz w:val="21"/>
          <w:szCs w:val="21"/>
        </w:rPr>
        <w:t>Fd</w:t>
      </w:r>
      <w:proofErr w:type="spellEnd"/>
      <w:r w:rsidRPr="00471054">
        <w:rPr>
          <w:rFonts w:ascii="Fira Code" w:eastAsia="Times New Roman" w:hAnsi="Fira Code" w:cs="Fira Code"/>
          <w:color w:val="D4D4D4"/>
          <w:sz w:val="21"/>
          <w:szCs w:val="21"/>
        </w:rPr>
        <w:t xml:space="preserve"> (right) when subjected to ETD after reduction and denaturation of the precursor Fab. C) Mass errors and their distribution of the light chain fragments observed in ETD of Fab and the light chain alone, and mass errors and distribution thereof for </w:t>
      </w:r>
      <w:proofErr w:type="spellStart"/>
      <w:r w:rsidRPr="00471054">
        <w:rPr>
          <w:rFonts w:ascii="Fira Code" w:eastAsia="Times New Roman" w:hAnsi="Fira Code" w:cs="Fira Code"/>
          <w:color w:val="D4D4D4"/>
          <w:sz w:val="21"/>
          <w:szCs w:val="21"/>
        </w:rPr>
        <w:t>Fd</w:t>
      </w:r>
      <w:proofErr w:type="spellEnd"/>
      <w:r w:rsidRPr="00471054">
        <w:rPr>
          <w:rFonts w:ascii="Fira Code" w:eastAsia="Times New Roman" w:hAnsi="Fira Code" w:cs="Fira Code"/>
          <w:color w:val="D4D4D4"/>
          <w:sz w:val="21"/>
          <w:szCs w:val="21"/>
        </w:rPr>
        <w:t xml:space="preserve"> fragments detected in ETD of Fab and </w:t>
      </w:r>
      <w:proofErr w:type="spellStart"/>
      <w:r w:rsidRPr="00471054">
        <w:rPr>
          <w:rFonts w:ascii="Fira Code" w:eastAsia="Times New Roman" w:hAnsi="Fira Code" w:cs="Fira Code"/>
          <w:color w:val="D4D4D4"/>
          <w:sz w:val="21"/>
          <w:szCs w:val="21"/>
        </w:rPr>
        <w:t>Fd</w:t>
      </w:r>
      <w:proofErr w:type="spellEnd"/>
      <w:r w:rsidRPr="00471054">
        <w:rPr>
          <w:rFonts w:ascii="Fira Code" w:eastAsia="Times New Roman" w:hAnsi="Fira Code" w:cs="Fira Code"/>
          <w:color w:val="D4D4D4"/>
          <w:sz w:val="21"/>
          <w:szCs w:val="21"/>
        </w:rPr>
        <w:t xml:space="preserve"> alone.</w:t>
      </w:r>
    </w:p>
    <w:p w14:paraId="20251F0A"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4B247D9A"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3.6</w:t>
      </w:r>
      <w:r w:rsidRPr="00471054">
        <w:rPr>
          <w:rFonts w:ascii="Fira Code" w:eastAsia="Times New Roman" w:hAnsi="Fira Code" w:cs="Fira Code"/>
          <w:color w:val="D4D4D4"/>
          <w:sz w:val="21"/>
          <w:szCs w:val="21"/>
        </w:rPr>
        <w:t>}</w:t>
      </w:r>
    </w:p>
    <w:p w14:paraId="51F354E9"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7F0D51EC"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3D0CBE6D"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{1cm}</w:t>
      </w:r>
    </w:p>
    <w:p w14:paraId="2CF2207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5FD3FF92"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w:t>
      </w:r>
      <w:proofErr w:type="spellStart"/>
      <w:r w:rsidRPr="00471054">
        <w:rPr>
          <w:rFonts w:ascii="Fira Code" w:eastAsia="Times New Roman" w:hAnsi="Fira Code" w:cs="Fira Code"/>
          <w:color w:val="D4D4D4"/>
          <w:sz w:val="21"/>
          <w:szCs w:val="21"/>
        </w:rPr>
        <w:t>ht</w:t>
      </w:r>
      <w:proofErr w:type="spellEnd"/>
      <w:r w:rsidRPr="00471054">
        <w:rPr>
          <w:rFonts w:ascii="Fira Code" w:eastAsia="Times New Roman" w:hAnsi="Fira Code" w:cs="Fira Code"/>
          <w:color w:val="D4D4D4"/>
          <w:sz w:val="21"/>
          <w:szCs w:val="21"/>
        </w:rPr>
        <w:t>]</w:t>
      </w:r>
    </w:p>
    <w:p w14:paraId="6300606D"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20800E04"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lastRenderedPageBreak/>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Chapter.3/Figures/fs7.png}</w:t>
      </w:r>
    </w:p>
    <w:p w14:paraId="6BA66FD0"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6B1C7FE3" w14:textId="4B9077BD"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Large homologous families of Ig V-gene alleles (e.g. IGHV3) are observed among the top-scoring identifications as extracted from the bottom-up proteomics data.</w:t>
      </w:r>
      <w:r w:rsidRPr="00471054">
        <w:rPr>
          <w:rFonts w:ascii="Fira Code" w:eastAsia="Times New Roman" w:hAnsi="Fira Code" w:cs="Fira Code"/>
          <w:color w:val="D4D4D4"/>
          <w:sz w:val="21"/>
          <w:szCs w:val="21"/>
        </w:rPr>
        <w:t xml:space="preserve">} A) Cumulative </w:t>
      </w:r>
      <w:proofErr w:type="spellStart"/>
      <w:r w:rsidRPr="00471054">
        <w:rPr>
          <w:rFonts w:ascii="Fira Code" w:eastAsia="Times New Roman" w:hAnsi="Fira Code" w:cs="Fira Code"/>
          <w:color w:val="D4D4D4"/>
          <w:sz w:val="21"/>
          <w:szCs w:val="21"/>
        </w:rPr>
        <w:t>PSM</w:t>
      </w:r>
      <w:proofErr w:type="spellEnd"/>
      <w:r w:rsidRPr="00471054">
        <w:rPr>
          <w:rFonts w:ascii="Fira Code" w:eastAsia="Times New Roman" w:hAnsi="Fira Code" w:cs="Fira Code"/>
          <w:color w:val="D4D4D4"/>
          <w:sz w:val="21"/>
          <w:szCs w:val="21"/>
        </w:rPr>
        <w:t xml:space="preserve"> scores determined for the germline V-gene alleles of the Fab heavy (left) and light chains (right). On the left, alleles from the largest IGHV3 family are displayed as filled circles; alleles of other </w:t>
      </w:r>
      <w:proofErr w:type="spellStart"/>
      <w:r w:rsidRPr="00471054">
        <w:rPr>
          <w:rFonts w:ascii="Fira Code" w:eastAsia="Times New Roman" w:hAnsi="Fira Code" w:cs="Fira Code"/>
          <w:color w:val="D4D4D4"/>
          <w:sz w:val="21"/>
          <w:szCs w:val="21"/>
        </w:rPr>
        <w:t>IGHV</w:t>
      </w:r>
      <w:proofErr w:type="spellEnd"/>
      <w:r w:rsidRPr="00471054">
        <w:rPr>
          <w:rFonts w:ascii="Fira Code" w:eastAsia="Times New Roman" w:hAnsi="Fira Code" w:cs="Fira Code"/>
          <w:color w:val="D4D4D4"/>
          <w:sz w:val="21"/>
          <w:szCs w:val="21"/>
        </w:rPr>
        <w:t xml:space="preserve"> families are shown as empty squares. On the right, alleles from larger and more homologous </w:t>
      </w:r>
      <w:proofErr w:type="spellStart"/>
      <w:r w:rsidRPr="00471054">
        <w:rPr>
          <w:rFonts w:ascii="Fira Code" w:eastAsia="Times New Roman" w:hAnsi="Fira Code" w:cs="Fira Code"/>
          <w:color w:val="D4D4D4"/>
          <w:sz w:val="21"/>
          <w:szCs w:val="21"/>
        </w:rPr>
        <w:t>IGKV</w:t>
      </w:r>
      <w:proofErr w:type="spellEnd"/>
      <w:r w:rsidRPr="00471054">
        <w:rPr>
          <w:rFonts w:ascii="Fira Code" w:eastAsia="Times New Roman" w:hAnsi="Fira Code" w:cs="Fira Code"/>
          <w:color w:val="D4D4D4"/>
          <w:sz w:val="21"/>
          <w:szCs w:val="21"/>
        </w:rPr>
        <w:t xml:space="preserve"> families are shown as empty squares, while filled circles display alleles of </w:t>
      </w:r>
      <w:proofErr w:type="spellStart"/>
      <w:r w:rsidRPr="00471054">
        <w:rPr>
          <w:rFonts w:ascii="Fira Code" w:eastAsia="Times New Roman" w:hAnsi="Fira Code" w:cs="Fira Code"/>
          <w:color w:val="D4D4D4"/>
          <w:sz w:val="21"/>
          <w:szCs w:val="21"/>
        </w:rPr>
        <w:t>IGLV</w:t>
      </w:r>
      <w:proofErr w:type="spellEnd"/>
      <w:r w:rsidRPr="00471054">
        <w:rPr>
          <w:rFonts w:ascii="Fira Code" w:eastAsia="Times New Roman" w:hAnsi="Fira Code" w:cs="Fira Code"/>
          <w:color w:val="D4D4D4"/>
          <w:sz w:val="21"/>
          <w:szCs w:val="21"/>
        </w:rPr>
        <w:t xml:space="preserve"> families. Germline V-gene sequences were downloaded from IMGT. B) Correlation matrix displaying sequence similarity among all germline V-gene sequences of the Fab heavy (left) and light (right) chain. Normalized cumulative </w:t>
      </w:r>
      <w:proofErr w:type="spellStart"/>
      <w:r w:rsidRPr="00471054">
        <w:rPr>
          <w:rFonts w:ascii="Fira Code" w:eastAsia="Times New Roman" w:hAnsi="Fira Code" w:cs="Fira Code"/>
          <w:color w:val="D4D4D4"/>
          <w:sz w:val="21"/>
          <w:szCs w:val="21"/>
        </w:rPr>
        <w:t>PSM</w:t>
      </w:r>
      <w:proofErr w:type="spellEnd"/>
      <w:r w:rsidRPr="00471054">
        <w:rPr>
          <w:rFonts w:ascii="Fira Code" w:eastAsia="Times New Roman" w:hAnsi="Fira Code" w:cs="Fira Code"/>
          <w:color w:val="D4D4D4"/>
          <w:sz w:val="21"/>
          <w:szCs w:val="21"/>
        </w:rPr>
        <w:t xml:space="preserve"> scores are shown below the correlation maps. Some of the top-scoring V-gene sequences are indicated with black arrows. The V-genes ultimately determined for clone </w:t>
      </w:r>
      <w:r w:rsidRPr="00471054">
        <w:rPr>
          <w:rFonts w:ascii="Fira Code" w:eastAsia="Times New Roman" w:hAnsi="Fira Code" w:cs="Fira Code"/>
          <w:color w:val="DCDCAA"/>
          <w:sz w:val="21"/>
          <w:szCs w:val="21"/>
        </w:rPr>
        <w:t>\</w:t>
      </w:r>
      <w:proofErr w:type="spellStart"/>
      <w:proofErr w:type="gramStart"/>
      <w:r w:rsidRPr="00471054">
        <w:rPr>
          <w:rFonts w:ascii="Fira Code" w:eastAsia="Times New Roman" w:hAnsi="Fira Code" w:cs="Fira Code"/>
          <w:color w:val="DCDCAA"/>
          <w:sz w:val="21"/>
          <w:szCs w:val="21"/>
        </w:rPr>
        <w:t>textsuperscript</w:t>
      </w:r>
      <w:proofErr w:type="spellEnd"/>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 xml:space="preserve">24.4} 1 </w:t>
      </w:r>
      <w:r w:rsidRPr="00471054">
        <w:rPr>
          <w:rFonts w:ascii="Fira Code" w:eastAsia="Times New Roman" w:hAnsi="Fira Code" w:cs="Fira Code"/>
          <w:color w:val="DCDCAA"/>
          <w:sz w:val="21"/>
          <w:szCs w:val="21"/>
        </w:rPr>
        <w:t>\</w:t>
      </w:r>
      <w:proofErr w:type="spellStart"/>
      <w:r w:rsidRPr="00471054">
        <w:rPr>
          <w:rFonts w:ascii="Fira Code" w:eastAsia="Times New Roman" w:hAnsi="Fira Code" w:cs="Fira Code"/>
          <w:color w:val="DCDCAA"/>
          <w:sz w:val="21"/>
          <w:szCs w:val="21"/>
        </w:rPr>
        <w:t>textsubscript</w:t>
      </w:r>
      <w:proofErr w:type="spellEnd"/>
      <w:r w:rsidRPr="00471054">
        <w:rPr>
          <w:rFonts w:ascii="Fira Code" w:eastAsia="Times New Roman" w:hAnsi="Fira Code" w:cs="Fira Code"/>
          <w:color w:val="D4D4D4"/>
          <w:sz w:val="21"/>
          <w:szCs w:val="21"/>
        </w:rPr>
        <w:t xml:space="preserve">{47359.4} by the integrative </w:t>
      </w:r>
      <w:del w:id="327" w:author="Graaf, S.C. de (Bastiaan)" w:date="2023-03-27T12:44:00Z">
        <w:r w:rsidRPr="00471054" w:rsidDel="005D08D0">
          <w:rPr>
            <w:rFonts w:ascii="Fira Code" w:eastAsia="Times New Roman" w:hAnsi="Fira Code" w:cs="Fira Code"/>
            <w:color w:val="D4D4D4"/>
            <w:sz w:val="21"/>
            <w:szCs w:val="21"/>
          </w:rPr>
          <w:delText>de novo</w:delText>
        </w:r>
      </w:del>
      <w:ins w:id="328" w:author="Graaf, S.C. de (Bastiaan)" w:date="2023-03-27T12:44:00Z">
        <w:r w:rsidR="005D08D0">
          <w:rPr>
            <w:rFonts w:ascii="Fira Code" w:eastAsia="Times New Roman" w:hAnsi="Fira Code" w:cs="Fira Code"/>
            <w:color w:val="D4D4D4"/>
            <w:sz w:val="21"/>
            <w:szCs w:val="21"/>
          </w:rPr>
          <w:t>\emph{de novo}</w:t>
        </w:r>
      </w:ins>
      <w:r w:rsidRPr="00471054">
        <w:rPr>
          <w:rFonts w:ascii="Fira Code" w:eastAsia="Times New Roman" w:hAnsi="Fira Code" w:cs="Fira Code"/>
          <w:color w:val="D4D4D4"/>
          <w:sz w:val="21"/>
          <w:szCs w:val="21"/>
        </w:rPr>
        <w:t xml:space="preserve"> bottom-up and middle-down sequencing are highlighted in green.</w:t>
      </w:r>
    </w:p>
    <w:p w14:paraId="3F631516"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572CBCF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3.7</w:t>
      </w:r>
      <w:r w:rsidRPr="00471054">
        <w:rPr>
          <w:rFonts w:ascii="Fira Code" w:eastAsia="Times New Roman" w:hAnsi="Fira Code" w:cs="Fira Code"/>
          <w:color w:val="D4D4D4"/>
          <w:sz w:val="21"/>
          <w:szCs w:val="21"/>
        </w:rPr>
        <w:t>}</w:t>
      </w:r>
    </w:p>
    <w:p w14:paraId="6A593C1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7C64518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2F992AF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{1cm}</w:t>
      </w:r>
    </w:p>
    <w:p w14:paraId="221348E3"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58DFF48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w:t>
      </w:r>
      <w:proofErr w:type="spellStart"/>
      <w:r w:rsidRPr="00471054">
        <w:rPr>
          <w:rFonts w:ascii="Fira Code" w:eastAsia="Times New Roman" w:hAnsi="Fira Code" w:cs="Fira Code"/>
          <w:color w:val="D4D4D4"/>
          <w:sz w:val="21"/>
          <w:szCs w:val="21"/>
        </w:rPr>
        <w:t>ht</w:t>
      </w:r>
      <w:proofErr w:type="spellEnd"/>
      <w:r w:rsidRPr="00471054">
        <w:rPr>
          <w:rFonts w:ascii="Fira Code" w:eastAsia="Times New Roman" w:hAnsi="Fira Code" w:cs="Fira Code"/>
          <w:color w:val="D4D4D4"/>
          <w:sz w:val="21"/>
          <w:szCs w:val="21"/>
        </w:rPr>
        <w:t>]</w:t>
      </w:r>
    </w:p>
    <w:p w14:paraId="22B56EA9"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25630E08"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Chapter.3/Figures/fs8.png}</w:t>
      </w:r>
    </w:p>
    <w:p w14:paraId="641E0B1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6F9B73EC" w14:textId="303E68AB" w:rsidR="00471054" w:rsidRPr="00471054" w:rsidRDefault="00471054" w:rsidP="00076EDE">
      <w:pPr>
        <w:shd w:val="clear" w:color="auto" w:fill="1E1E1E"/>
        <w:spacing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 xml:space="preserve">Refining of the sequence of clone </w:t>
      </w:r>
      <w:r w:rsidRPr="00471054">
        <w:rPr>
          <w:rFonts w:ascii="Fira Code" w:eastAsia="Times New Roman" w:hAnsi="Fira Code" w:cs="Fira Code"/>
          <w:b/>
          <w:bCs/>
          <w:color w:val="DCDCAA"/>
          <w:sz w:val="21"/>
          <w:szCs w:val="21"/>
        </w:rPr>
        <w:t>\</w:t>
      </w:r>
      <w:proofErr w:type="spellStart"/>
      <w:r w:rsidRPr="00471054">
        <w:rPr>
          <w:rFonts w:ascii="Fira Code" w:eastAsia="Times New Roman" w:hAnsi="Fira Code" w:cs="Fira Code"/>
          <w:b/>
          <w:bCs/>
          <w:color w:val="DCDCAA"/>
          <w:sz w:val="21"/>
          <w:szCs w:val="21"/>
        </w:rPr>
        <w:t>textsuperscript</w:t>
      </w:r>
      <w:proofErr w:type="spellEnd"/>
      <w:r w:rsidRPr="00471054">
        <w:rPr>
          <w:rFonts w:ascii="Fira Code" w:eastAsia="Times New Roman" w:hAnsi="Fira Code" w:cs="Fira Code"/>
          <w:b/>
          <w:bCs/>
          <w:color w:val="569CD6"/>
          <w:sz w:val="21"/>
          <w:szCs w:val="21"/>
        </w:rPr>
        <w:t xml:space="preserve">{24.4} 1 </w:t>
      </w:r>
      <w:r w:rsidRPr="00471054">
        <w:rPr>
          <w:rFonts w:ascii="Fira Code" w:eastAsia="Times New Roman" w:hAnsi="Fira Code" w:cs="Fira Code"/>
          <w:b/>
          <w:bCs/>
          <w:color w:val="DCDCAA"/>
          <w:sz w:val="21"/>
          <w:szCs w:val="21"/>
        </w:rPr>
        <w:t>\</w:t>
      </w:r>
      <w:proofErr w:type="spellStart"/>
      <w:r w:rsidRPr="00471054">
        <w:rPr>
          <w:rFonts w:ascii="Fira Code" w:eastAsia="Times New Roman" w:hAnsi="Fira Code" w:cs="Fira Code"/>
          <w:b/>
          <w:bCs/>
          <w:color w:val="DCDCAA"/>
          <w:sz w:val="21"/>
          <w:szCs w:val="21"/>
        </w:rPr>
        <w:t>textsubscript</w:t>
      </w:r>
      <w:proofErr w:type="spellEnd"/>
      <w:r w:rsidRPr="00471054">
        <w:rPr>
          <w:rFonts w:ascii="Fira Code" w:eastAsia="Times New Roman" w:hAnsi="Fira Code" w:cs="Fira Code"/>
          <w:b/>
          <w:bCs/>
          <w:color w:val="569CD6"/>
          <w:sz w:val="21"/>
          <w:szCs w:val="21"/>
        </w:rPr>
        <w:t>{47359.4} light chain germline IGLV2-14</w:t>
      </w:r>
      <w:r w:rsidR="00076EDE" w:rsidRPr="00076EDE">
        <w:rPr>
          <w:rFonts w:ascii="Fira Code" w:eastAsia="Times New Roman" w:hAnsi="Fira Code" w:cs="Fira Code"/>
          <w:b/>
          <w:bCs/>
          <w:color w:val="569CD6"/>
          <w:sz w:val="21"/>
          <w:szCs w:val="21"/>
        </w:rPr>
        <w:t>∗</w:t>
      </w:r>
      <w:r w:rsidRPr="00471054">
        <w:rPr>
          <w:rFonts w:ascii="Fira Code" w:eastAsia="Times New Roman" w:hAnsi="Fira Code" w:cs="Fira Code"/>
          <w:b/>
          <w:bCs/>
          <w:color w:val="569CD6"/>
          <w:sz w:val="21"/>
          <w:szCs w:val="21"/>
        </w:rPr>
        <w:t>01-IGLJ2</w:t>
      </w:r>
      <w:r w:rsidR="00076EDE" w:rsidRPr="00076EDE">
        <w:rPr>
          <w:rFonts w:ascii="Fira Code" w:eastAsia="Times New Roman" w:hAnsi="Fira Code" w:cs="Fira Code"/>
          <w:color w:val="D4D4D4"/>
          <w:sz w:val="21"/>
          <w:szCs w:val="21"/>
        </w:rPr>
        <w:t>∗</w:t>
      </w:r>
      <w:r w:rsidRPr="00471054">
        <w:rPr>
          <w:rFonts w:ascii="Fira Code" w:eastAsia="Times New Roman" w:hAnsi="Fira Code" w:cs="Fira Code"/>
          <w:b/>
          <w:bCs/>
          <w:color w:val="569CD6"/>
          <w:sz w:val="21"/>
          <w:szCs w:val="21"/>
        </w:rPr>
        <w:t>01, based on the iterative integration of middle-down and bottom-up proteomics data.</w:t>
      </w:r>
      <w:r w:rsidRPr="00471054">
        <w:rPr>
          <w:rFonts w:ascii="Fira Code" w:eastAsia="Times New Roman" w:hAnsi="Fira Code" w:cs="Fira Code"/>
          <w:color w:val="D4D4D4"/>
          <w:sz w:val="21"/>
          <w:szCs w:val="21"/>
        </w:rPr>
        <w:t>} A) First, the sequence tags detected in the middle</w:t>
      </w:r>
      <w:ins w:id="329" w:author="Graaf, S.C. de (Bastiaan)" w:date="2023-03-27T12:44:00Z">
        <w:r w:rsidR="005D08D0">
          <w:rPr>
            <w:rFonts w:ascii="Fira Code" w:eastAsia="Times New Roman" w:hAnsi="Fira Code" w:cs="Fira Code"/>
            <w:color w:val="D4D4D4"/>
            <w:sz w:val="21"/>
            <w:szCs w:val="21"/>
          </w:rPr>
          <w:t>-</w:t>
        </w:r>
      </w:ins>
      <w:r w:rsidRPr="00471054">
        <w:rPr>
          <w:rFonts w:ascii="Fira Code" w:eastAsia="Times New Roman" w:hAnsi="Fira Code" w:cs="Fira Code"/>
          <w:color w:val="D4D4D4"/>
          <w:sz w:val="21"/>
          <w:szCs w:val="21"/>
        </w:rPr>
        <w:t xml:space="preserve">down MS data were used as arrays of consecutive fragment peaks, which directly hinted at the presence of 11 mutations (M49L, Y51S, Y51S, N55D, N62S, A85S, D86M, Y88F, S95D, S96L, S97T, T98S, and L99F). Next, these tags were aligned to the </w:t>
      </w:r>
      <w:del w:id="330" w:author="Graaf, S.C. de (Bastiaan)" w:date="2023-03-27T12:44:00Z">
        <w:r w:rsidRPr="00471054" w:rsidDel="005D08D0">
          <w:rPr>
            <w:rFonts w:ascii="Fira Code" w:eastAsia="Times New Roman" w:hAnsi="Fira Code" w:cs="Fira Code"/>
            <w:color w:val="D4D4D4"/>
            <w:sz w:val="21"/>
            <w:szCs w:val="21"/>
          </w:rPr>
          <w:delText>de novo</w:delText>
        </w:r>
      </w:del>
      <w:ins w:id="331" w:author="Graaf, S.C. de (Bastiaan)" w:date="2023-03-27T12:44:00Z">
        <w:r w:rsidR="005D08D0">
          <w:rPr>
            <w:rFonts w:ascii="Fira Code" w:eastAsia="Times New Roman" w:hAnsi="Fira Code" w:cs="Fira Code"/>
            <w:color w:val="D4D4D4"/>
            <w:sz w:val="21"/>
            <w:szCs w:val="21"/>
          </w:rPr>
          <w:t>\</w:t>
        </w:r>
        <w:proofErr w:type="gramStart"/>
        <w:r w:rsidR="005D08D0">
          <w:rPr>
            <w:rFonts w:ascii="Fira Code" w:eastAsia="Times New Roman" w:hAnsi="Fira Code" w:cs="Fira Code"/>
            <w:color w:val="D4D4D4"/>
            <w:sz w:val="21"/>
            <w:szCs w:val="21"/>
          </w:rPr>
          <w:t>emph{</w:t>
        </w:r>
        <w:proofErr w:type="gramEnd"/>
        <w:r w:rsidR="005D08D0">
          <w:rPr>
            <w:rFonts w:ascii="Fira Code" w:eastAsia="Times New Roman" w:hAnsi="Fira Code" w:cs="Fira Code"/>
            <w:color w:val="D4D4D4"/>
            <w:sz w:val="21"/>
            <w:szCs w:val="21"/>
          </w:rPr>
          <w:t>de novo}</w:t>
        </w:r>
      </w:ins>
      <w:r w:rsidRPr="00471054">
        <w:rPr>
          <w:rFonts w:ascii="Fira Code" w:eastAsia="Times New Roman" w:hAnsi="Fira Code" w:cs="Fira Code"/>
          <w:color w:val="D4D4D4"/>
          <w:sz w:val="21"/>
          <w:szCs w:val="21"/>
        </w:rPr>
        <w:t xml:space="preserve"> sequenced peptide sequences obtained by bottom-up MS, revealing 2 additional mutations. The highest scoring aligned peptides were used to extend the initial sequence tags, and then these steps were iteratively repeated. At each step of tag extension, the mass offsets were calculated by comparing a mass gap between two consecutive tags to the mass of amino acid residues in the corresponding gap in the germline sequence. Iteratively, middle-down tags were extended with aligning peptides until all (if possible) mass offsets become equal to 0 Da. Eventually, 13 </w:t>
      </w:r>
      <w:r w:rsidRPr="00471054">
        <w:rPr>
          <w:rFonts w:ascii="Fira Code" w:eastAsia="Times New Roman" w:hAnsi="Fira Code" w:cs="Fira Code"/>
          <w:color w:val="D4D4D4"/>
          <w:sz w:val="21"/>
          <w:szCs w:val="21"/>
        </w:rPr>
        <w:lastRenderedPageBreak/>
        <w:t xml:space="preserve">mutations and one modified residue (Pyro-Q) were determined for the </w:t>
      </w:r>
      <w:r w:rsidRPr="00471054">
        <w:rPr>
          <w:rFonts w:ascii="Fira Code" w:eastAsia="Times New Roman" w:hAnsi="Fira Code" w:cs="Fira Code"/>
          <w:color w:val="DCDCAA"/>
          <w:sz w:val="21"/>
          <w:szCs w:val="21"/>
        </w:rPr>
        <w:t>\</w:t>
      </w:r>
      <w:proofErr w:type="spellStart"/>
      <w:proofErr w:type="gramStart"/>
      <w:r w:rsidRPr="00471054">
        <w:rPr>
          <w:rFonts w:ascii="Fira Code" w:eastAsia="Times New Roman" w:hAnsi="Fira Code" w:cs="Fira Code"/>
          <w:color w:val="DCDCAA"/>
          <w:sz w:val="21"/>
          <w:szCs w:val="21"/>
        </w:rPr>
        <w:t>textsuperscript</w:t>
      </w:r>
      <w:proofErr w:type="spellEnd"/>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 xml:space="preserve">24.4} 1 </w:t>
      </w:r>
      <w:r w:rsidRPr="00471054">
        <w:rPr>
          <w:rFonts w:ascii="Fira Code" w:eastAsia="Times New Roman" w:hAnsi="Fira Code" w:cs="Fira Code"/>
          <w:color w:val="DCDCAA"/>
          <w:sz w:val="21"/>
          <w:szCs w:val="21"/>
        </w:rPr>
        <w:t>\</w:t>
      </w:r>
      <w:proofErr w:type="spellStart"/>
      <w:r w:rsidRPr="00471054">
        <w:rPr>
          <w:rFonts w:ascii="Fira Code" w:eastAsia="Times New Roman" w:hAnsi="Fira Code" w:cs="Fira Code"/>
          <w:color w:val="DCDCAA"/>
          <w:sz w:val="21"/>
          <w:szCs w:val="21"/>
        </w:rPr>
        <w:t>textsubscript</w:t>
      </w:r>
      <w:proofErr w:type="spellEnd"/>
      <w:r w:rsidRPr="00471054">
        <w:rPr>
          <w:rFonts w:ascii="Fira Code" w:eastAsia="Times New Roman" w:hAnsi="Fira Code" w:cs="Fira Code"/>
          <w:color w:val="D4D4D4"/>
          <w:sz w:val="21"/>
          <w:szCs w:val="21"/>
        </w:rPr>
        <w:t xml:space="preserve">{47359.4} light chain sequence. De-charged isotopic distributions of the fragments involved in each sequence tag are displayed as red peaks in the corresponding insets with the theoretical isotopic distributions for these fragments displayed underneath each fragment. Fragmentation spectra of the peptides used in this refining process for the CDRs are shown in </w:t>
      </w:r>
      <w:r w:rsidR="00131919">
        <w:rPr>
          <w:rFonts w:ascii="Fira Code" w:eastAsia="Times New Roman" w:hAnsi="Fira Code" w:cs="Fira Code"/>
          <w:color w:val="D4D4D4"/>
          <w:sz w:val="21"/>
          <w:szCs w:val="21"/>
        </w:rPr>
        <w:t>\textbf{\</w:t>
      </w:r>
      <w:proofErr w:type="spellStart"/>
      <w:r w:rsidR="00131919">
        <w:rPr>
          <w:rFonts w:ascii="Fira Code" w:eastAsia="Times New Roman" w:hAnsi="Fira Code" w:cs="Fira Code"/>
          <w:color w:val="D4D4D4"/>
          <w:sz w:val="21"/>
          <w:szCs w:val="21"/>
        </w:rPr>
        <w:t>autoref</w:t>
      </w:r>
      <w:proofErr w:type="spellEnd"/>
      <w:r w:rsidR="00131919">
        <w:rPr>
          <w:rFonts w:ascii="Fira Code" w:eastAsia="Times New Roman" w:hAnsi="Fira Code" w:cs="Fira Code"/>
          <w:color w:val="D4D4D4"/>
          <w:sz w:val="21"/>
          <w:szCs w:val="21"/>
        </w:rPr>
        <w:t>{fig:fig3.5}</w:t>
      </w:r>
      <w:r w:rsidR="008F0853">
        <w:rPr>
          <w:rFonts w:ascii="Fira Code" w:eastAsia="Times New Roman" w:hAnsi="Fira Code" w:cs="Fira Code"/>
          <w:color w:val="D4D4D4"/>
          <w:sz w:val="21"/>
          <w:szCs w:val="21"/>
        </w:rPr>
        <w:t>}</w:t>
      </w:r>
      <w:r w:rsidRPr="00471054">
        <w:rPr>
          <w:rFonts w:ascii="Fira Code" w:eastAsia="Times New Roman" w:hAnsi="Fira Code" w:cs="Fira Code"/>
          <w:color w:val="D4D4D4"/>
          <w:sz w:val="21"/>
          <w:szCs w:val="21"/>
        </w:rPr>
        <w:t xml:space="preserve">. See also </w:t>
      </w:r>
      <w:ins w:id="332" w:author="Graaf, S.C. de (Bastiaan)" w:date="2023-03-28T16:47:00Z">
        <w:r w:rsidR="00767007">
          <w:rPr>
            <w:rFonts w:ascii="Fira Code" w:eastAsia="Times New Roman" w:hAnsi="Fira Code" w:cs="Fira Code"/>
            <w:color w:val="D4D4D4"/>
            <w:sz w:val="21"/>
            <w:szCs w:val="21"/>
          </w:rPr>
          <w:t>\textbf{\</w:t>
        </w:r>
        <w:proofErr w:type="spellStart"/>
        <w:r w:rsidR="00767007">
          <w:rPr>
            <w:rFonts w:ascii="Fira Code" w:eastAsia="Times New Roman" w:hAnsi="Fira Code" w:cs="Fira Code"/>
            <w:color w:val="D4D4D4"/>
            <w:sz w:val="21"/>
            <w:szCs w:val="21"/>
          </w:rPr>
          <w:t>autoref</w:t>
        </w:r>
        <w:proofErr w:type="spellEnd"/>
        <w:r w:rsidR="00767007">
          <w:rPr>
            <w:rFonts w:ascii="Fira Code" w:eastAsia="Times New Roman" w:hAnsi="Fira Code" w:cs="Fira Code"/>
            <w:color w:val="D4D4D4"/>
            <w:sz w:val="21"/>
            <w:szCs w:val="21"/>
          </w:rPr>
          <w:t>{</w:t>
        </w:r>
        <w:proofErr w:type="gramStart"/>
        <w:r w:rsidR="00767007">
          <w:rPr>
            <w:rFonts w:ascii="Fira Code" w:eastAsia="Times New Roman" w:hAnsi="Fira Code" w:cs="Fira Code"/>
            <w:color w:val="D4D4D4"/>
            <w:sz w:val="21"/>
            <w:szCs w:val="21"/>
          </w:rPr>
          <w:t>tab</w:t>
        </w:r>
        <w:r w:rsidR="00767007">
          <w:rPr>
            <w:rFonts w:ascii="Fira Code" w:eastAsia="Times New Roman" w:hAnsi="Fira Code" w:cs="Fira Code"/>
            <w:color w:val="D4D4D4"/>
            <w:sz w:val="21"/>
            <w:szCs w:val="21"/>
          </w:rPr>
          <w:t>:</w:t>
        </w:r>
      </w:ins>
      <w:ins w:id="333" w:author="Graaf, S.C. de (Bastiaan)" w:date="2023-03-28T16:48:00Z">
        <w:r w:rsidR="00767007">
          <w:rPr>
            <w:rFonts w:ascii="Fira Code" w:eastAsia="Times New Roman" w:hAnsi="Fira Code" w:cs="Fira Code"/>
            <w:color w:val="D4D4D4"/>
            <w:sz w:val="21"/>
            <w:szCs w:val="21"/>
          </w:rPr>
          <w:t>tabdummy</w:t>
        </w:r>
      </w:ins>
      <w:proofErr w:type="gramEnd"/>
      <w:ins w:id="334" w:author="Graaf, S.C. de (Bastiaan)" w:date="2023-03-28T16:47:00Z">
        <w:r w:rsidR="00767007">
          <w:rPr>
            <w:rFonts w:ascii="Fira Code" w:eastAsia="Times New Roman" w:hAnsi="Fira Code" w:cs="Fira Code"/>
            <w:color w:val="D4D4D4"/>
            <w:sz w:val="21"/>
            <w:szCs w:val="21"/>
          </w:rPr>
          <w:t>3.5}}</w:t>
        </w:r>
        <w:r w:rsidR="00767007" w:rsidRPr="00471054">
          <w:rPr>
            <w:rFonts w:ascii="Fira Code" w:eastAsia="Times New Roman" w:hAnsi="Fira Code" w:cs="Fira Code"/>
            <w:color w:val="D4D4D4"/>
            <w:sz w:val="21"/>
            <w:szCs w:val="21"/>
          </w:rPr>
          <w:t xml:space="preserve">. </w:t>
        </w:r>
      </w:ins>
      <w:del w:id="335" w:author="Graaf, S.C. de (Bastiaan)" w:date="2023-03-28T16:47:00Z">
        <w:r w:rsidRPr="00471054" w:rsidDel="00767007">
          <w:rPr>
            <w:rFonts w:ascii="Fira Code" w:eastAsia="Times New Roman" w:hAnsi="Fira Code" w:cs="Fira Code"/>
            <w:color w:val="D4D4D4"/>
            <w:sz w:val="21"/>
            <w:szCs w:val="21"/>
          </w:rPr>
          <w:delText xml:space="preserve">Supplemental Table 5 </w:delText>
        </w:r>
      </w:del>
      <w:r w:rsidRPr="00471054">
        <w:rPr>
          <w:rFonts w:ascii="Fira Code" w:eastAsia="Times New Roman" w:hAnsi="Fira Code" w:cs="Fira Code"/>
          <w:color w:val="D4D4D4"/>
          <w:sz w:val="21"/>
          <w:szCs w:val="21"/>
        </w:rPr>
        <w:t>for an overview of the evidence supporting each detected amino acid mutation.</w:t>
      </w:r>
    </w:p>
    <w:p w14:paraId="39BB2264"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5B232154"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3.8</w:t>
      </w:r>
      <w:r w:rsidRPr="00471054">
        <w:rPr>
          <w:rFonts w:ascii="Fira Code" w:eastAsia="Times New Roman" w:hAnsi="Fira Code" w:cs="Fira Code"/>
          <w:color w:val="D4D4D4"/>
          <w:sz w:val="21"/>
          <w:szCs w:val="21"/>
        </w:rPr>
        <w:t>}</w:t>
      </w:r>
    </w:p>
    <w:p w14:paraId="6DC28CE6"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5BA43748"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45E9BC5E"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{1cm}</w:t>
      </w:r>
    </w:p>
    <w:p w14:paraId="32EC3B9D"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2BB7CB3B"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w:t>
      </w:r>
      <w:proofErr w:type="spellStart"/>
      <w:r w:rsidRPr="00471054">
        <w:rPr>
          <w:rFonts w:ascii="Fira Code" w:eastAsia="Times New Roman" w:hAnsi="Fira Code" w:cs="Fira Code"/>
          <w:color w:val="D4D4D4"/>
          <w:sz w:val="21"/>
          <w:szCs w:val="21"/>
        </w:rPr>
        <w:t>ht</w:t>
      </w:r>
      <w:proofErr w:type="spellEnd"/>
      <w:r w:rsidRPr="00471054">
        <w:rPr>
          <w:rFonts w:ascii="Fira Code" w:eastAsia="Times New Roman" w:hAnsi="Fira Code" w:cs="Fira Code"/>
          <w:color w:val="D4D4D4"/>
          <w:sz w:val="21"/>
          <w:szCs w:val="21"/>
        </w:rPr>
        <w:t>]</w:t>
      </w:r>
    </w:p>
    <w:p w14:paraId="44FC5E1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20B17E88"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Chapter.3/Figures/fs9.png}</w:t>
      </w:r>
    </w:p>
    <w:p w14:paraId="544FDE67"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1713FBB3" w14:textId="26D69496" w:rsidR="00471054" w:rsidRPr="00471054" w:rsidRDefault="00471054" w:rsidP="00076EDE">
      <w:pPr>
        <w:shd w:val="clear" w:color="auto" w:fill="1E1E1E"/>
        <w:spacing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 xml:space="preserve">Refining of the sequence of clone </w:t>
      </w:r>
      <w:r w:rsidRPr="00471054">
        <w:rPr>
          <w:rFonts w:ascii="Fira Code" w:eastAsia="Times New Roman" w:hAnsi="Fira Code" w:cs="Fira Code"/>
          <w:b/>
          <w:bCs/>
          <w:color w:val="DCDCAA"/>
          <w:sz w:val="21"/>
          <w:szCs w:val="21"/>
        </w:rPr>
        <w:t>\</w:t>
      </w:r>
      <w:proofErr w:type="spellStart"/>
      <w:r w:rsidRPr="00471054">
        <w:rPr>
          <w:rFonts w:ascii="Fira Code" w:eastAsia="Times New Roman" w:hAnsi="Fira Code" w:cs="Fira Code"/>
          <w:b/>
          <w:bCs/>
          <w:color w:val="DCDCAA"/>
          <w:sz w:val="21"/>
          <w:szCs w:val="21"/>
        </w:rPr>
        <w:t>textsuperscript</w:t>
      </w:r>
      <w:proofErr w:type="spellEnd"/>
      <w:r w:rsidRPr="00471054">
        <w:rPr>
          <w:rFonts w:ascii="Fira Code" w:eastAsia="Times New Roman" w:hAnsi="Fira Code" w:cs="Fira Code"/>
          <w:b/>
          <w:bCs/>
          <w:color w:val="569CD6"/>
          <w:sz w:val="21"/>
          <w:szCs w:val="21"/>
        </w:rPr>
        <w:t xml:space="preserve">{24.4} 1 </w:t>
      </w:r>
      <w:r w:rsidRPr="00471054">
        <w:rPr>
          <w:rFonts w:ascii="Fira Code" w:eastAsia="Times New Roman" w:hAnsi="Fira Code" w:cs="Fira Code"/>
          <w:b/>
          <w:bCs/>
          <w:color w:val="DCDCAA"/>
          <w:sz w:val="21"/>
          <w:szCs w:val="21"/>
        </w:rPr>
        <w:t>\</w:t>
      </w:r>
      <w:proofErr w:type="spellStart"/>
      <w:r w:rsidRPr="00471054">
        <w:rPr>
          <w:rFonts w:ascii="Fira Code" w:eastAsia="Times New Roman" w:hAnsi="Fira Code" w:cs="Fira Code"/>
          <w:b/>
          <w:bCs/>
          <w:color w:val="DCDCAA"/>
          <w:sz w:val="21"/>
          <w:szCs w:val="21"/>
        </w:rPr>
        <w:t>textsubscript</w:t>
      </w:r>
      <w:proofErr w:type="spellEnd"/>
      <w:r w:rsidRPr="00471054">
        <w:rPr>
          <w:rFonts w:ascii="Fira Code" w:eastAsia="Times New Roman" w:hAnsi="Fira Code" w:cs="Fira Code"/>
          <w:b/>
          <w:bCs/>
          <w:color w:val="569CD6"/>
          <w:sz w:val="21"/>
          <w:szCs w:val="21"/>
        </w:rPr>
        <w:t>{47359.4} heavy chain germline IGHV3-9</w:t>
      </w:r>
      <w:bookmarkStart w:id="336" w:name="_Hlk130564983"/>
      <w:r w:rsidR="00076EDE" w:rsidRPr="00076EDE">
        <w:rPr>
          <w:rFonts w:ascii="Fira Code" w:eastAsia="Times New Roman" w:hAnsi="Fira Code" w:cs="Fira Code"/>
          <w:color w:val="D4D4D4"/>
          <w:sz w:val="21"/>
          <w:szCs w:val="21"/>
        </w:rPr>
        <w:t>∗</w:t>
      </w:r>
      <w:bookmarkEnd w:id="336"/>
      <w:r w:rsidRPr="00471054">
        <w:rPr>
          <w:rFonts w:ascii="Fira Code" w:eastAsia="Times New Roman" w:hAnsi="Fira Code" w:cs="Fira Code"/>
          <w:b/>
          <w:bCs/>
          <w:color w:val="569CD6"/>
          <w:sz w:val="21"/>
          <w:szCs w:val="21"/>
        </w:rPr>
        <w:t>01-IGHJ5</w:t>
      </w:r>
      <w:r w:rsidR="00076EDE" w:rsidRPr="00076EDE">
        <w:rPr>
          <w:rFonts w:ascii="Fira Code" w:eastAsia="Times New Roman" w:hAnsi="Fira Code" w:cs="Fira Code"/>
          <w:color w:val="D4D4D4"/>
          <w:sz w:val="21"/>
          <w:szCs w:val="21"/>
        </w:rPr>
        <w:t>∗</w:t>
      </w:r>
      <w:r w:rsidRPr="00471054">
        <w:rPr>
          <w:rFonts w:ascii="Fira Code" w:eastAsia="Times New Roman" w:hAnsi="Fira Code" w:cs="Fira Code"/>
          <w:b/>
          <w:bCs/>
          <w:color w:val="569CD6"/>
          <w:sz w:val="21"/>
          <w:szCs w:val="21"/>
        </w:rPr>
        <w:t>01, based on the iterative integration of middle-down and bottom-up proteomics data.</w:t>
      </w:r>
      <w:r w:rsidRPr="00471054">
        <w:rPr>
          <w:rFonts w:ascii="Fira Code" w:eastAsia="Times New Roman" w:hAnsi="Fira Code" w:cs="Fira Code"/>
          <w:color w:val="D4D4D4"/>
          <w:sz w:val="21"/>
          <w:szCs w:val="21"/>
        </w:rPr>
        <w:t>} A) First, sequence tags were detected in the middle</w:t>
      </w:r>
      <w:ins w:id="337" w:author="Graaf, S.C. de (Bastiaan)" w:date="2023-03-28T16:48:00Z">
        <w:r w:rsidR="00F146A3">
          <w:rPr>
            <w:rFonts w:ascii="Fira Code" w:eastAsia="Times New Roman" w:hAnsi="Fira Code" w:cs="Fira Code"/>
            <w:color w:val="D4D4D4"/>
            <w:sz w:val="21"/>
            <w:szCs w:val="21"/>
          </w:rPr>
          <w:t xml:space="preserve"> </w:t>
        </w:r>
      </w:ins>
      <w:r w:rsidRPr="00471054">
        <w:rPr>
          <w:rFonts w:ascii="Fira Code" w:eastAsia="Times New Roman" w:hAnsi="Fira Code" w:cs="Fira Code"/>
          <w:color w:val="D4D4D4"/>
          <w:sz w:val="21"/>
          <w:szCs w:val="21"/>
        </w:rPr>
        <w:t xml:space="preserve">down MS data as arrays of consecutive fragment peaks </w:t>
      </w:r>
      <w:proofErr w:type="gramStart"/>
      <w:r w:rsidRPr="00471054">
        <w:rPr>
          <w:rFonts w:ascii="Fira Code" w:eastAsia="Times New Roman" w:hAnsi="Fira Code" w:cs="Fira Code"/>
          <w:color w:val="D4D4D4"/>
          <w:sz w:val="21"/>
          <w:szCs w:val="21"/>
        </w:rPr>
        <w:t>similar to</w:t>
      </w:r>
      <w:proofErr w:type="gramEnd"/>
      <w:r w:rsidRPr="00471054">
        <w:rPr>
          <w:rFonts w:ascii="Fira Code" w:eastAsia="Times New Roman" w:hAnsi="Fira Code" w:cs="Fira Code"/>
          <w:color w:val="D4D4D4"/>
          <w:sz w:val="21"/>
          <w:szCs w:val="21"/>
        </w:rPr>
        <w:t xml:space="preserve"> refining of the light chain. Next, these tags were aligned to the </w:t>
      </w:r>
      <w:del w:id="338" w:author="Graaf, S.C. de (Bastiaan)" w:date="2023-03-27T12:44:00Z">
        <w:r w:rsidRPr="00471054" w:rsidDel="005D08D0">
          <w:rPr>
            <w:rFonts w:ascii="Fira Code" w:eastAsia="Times New Roman" w:hAnsi="Fira Code" w:cs="Fira Code"/>
            <w:color w:val="D4D4D4"/>
            <w:sz w:val="21"/>
            <w:szCs w:val="21"/>
          </w:rPr>
          <w:delText>de novo</w:delText>
        </w:r>
      </w:del>
      <w:ins w:id="339" w:author="Graaf, S.C. de (Bastiaan)" w:date="2023-03-27T12:44:00Z">
        <w:r w:rsidR="005D08D0">
          <w:rPr>
            <w:rFonts w:ascii="Fira Code" w:eastAsia="Times New Roman" w:hAnsi="Fira Code" w:cs="Fira Code"/>
            <w:color w:val="D4D4D4"/>
            <w:sz w:val="21"/>
            <w:szCs w:val="21"/>
          </w:rPr>
          <w:t>\</w:t>
        </w:r>
        <w:proofErr w:type="gramStart"/>
        <w:r w:rsidR="005D08D0">
          <w:rPr>
            <w:rFonts w:ascii="Fira Code" w:eastAsia="Times New Roman" w:hAnsi="Fira Code" w:cs="Fira Code"/>
            <w:color w:val="D4D4D4"/>
            <w:sz w:val="21"/>
            <w:szCs w:val="21"/>
          </w:rPr>
          <w:t>emph{</w:t>
        </w:r>
        <w:proofErr w:type="gramEnd"/>
        <w:r w:rsidR="005D08D0">
          <w:rPr>
            <w:rFonts w:ascii="Fira Code" w:eastAsia="Times New Roman" w:hAnsi="Fira Code" w:cs="Fira Code"/>
            <w:color w:val="D4D4D4"/>
            <w:sz w:val="21"/>
            <w:szCs w:val="21"/>
          </w:rPr>
          <w:t>de novo}</w:t>
        </w:r>
      </w:ins>
      <w:r w:rsidRPr="00471054">
        <w:rPr>
          <w:rFonts w:ascii="Fira Code" w:eastAsia="Times New Roman" w:hAnsi="Fira Code" w:cs="Fira Code"/>
          <w:color w:val="D4D4D4"/>
          <w:sz w:val="21"/>
          <w:szCs w:val="21"/>
        </w:rPr>
        <w:t xml:space="preserve"> sequenced peptides from bottom-up MS. The </w:t>
      </w:r>
      <w:proofErr w:type="gramStart"/>
      <w:r w:rsidRPr="00471054">
        <w:rPr>
          <w:rFonts w:ascii="Fira Code" w:eastAsia="Times New Roman" w:hAnsi="Fira Code" w:cs="Fira Code"/>
          <w:color w:val="D4D4D4"/>
          <w:sz w:val="21"/>
          <w:szCs w:val="21"/>
        </w:rPr>
        <w:t>highest-scoring</w:t>
      </w:r>
      <w:proofErr w:type="gramEnd"/>
      <w:r w:rsidRPr="00471054">
        <w:rPr>
          <w:rFonts w:ascii="Fira Code" w:eastAsia="Times New Roman" w:hAnsi="Fira Code" w:cs="Fira Code"/>
          <w:color w:val="D4D4D4"/>
          <w:sz w:val="21"/>
          <w:szCs w:val="21"/>
        </w:rPr>
        <w:t xml:space="preserve"> aligned peptides were used to extend the initial tags, and then this step was repeated. At each step of tag extension, the mass offsets were calculated by comparing a mass gap between two consecutive tags to the mass of amino acid residues in the corresponding gap in the germline sequence. Iteratively, tags were extended with aligning peptides until all (if possible) mass offsets become equal to 0 Da. Eventually, more than 20 mutations were determined for the N-terminal portion of the heavy chain for clone </w:t>
      </w:r>
      <w:r w:rsidRPr="00471054">
        <w:rPr>
          <w:rFonts w:ascii="Fira Code" w:eastAsia="Times New Roman" w:hAnsi="Fira Code" w:cs="Fira Code"/>
          <w:color w:val="DCDCAA"/>
          <w:sz w:val="21"/>
          <w:szCs w:val="21"/>
        </w:rPr>
        <w:t>\</w:t>
      </w:r>
      <w:proofErr w:type="spellStart"/>
      <w:proofErr w:type="gramStart"/>
      <w:r w:rsidRPr="00471054">
        <w:rPr>
          <w:rFonts w:ascii="Fira Code" w:eastAsia="Times New Roman" w:hAnsi="Fira Code" w:cs="Fira Code"/>
          <w:color w:val="DCDCAA"/>
          <w:sz w:val="21"/>
          <w:szCs w:val="21"/>
        </w:rPr>
        <w:t>textsuperscript</w:t>
      </w:r>
      <w:proofErr w:type="spellEnd"/>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 xml:space="preserve">24.4} 1 </w:t>
      </w:r>
      <w:r w:rsidRPr="00471054">
        <w:rPr>
          <w:rFonts w:ascii="Fira Code" w:eastAsia="Times New Roman" w:hAnsi="Fira Code" w:cs="Fira Code"/>
          <w:color w:val="DCDCAA"/>
          <w:sz w:val="21"/>
          <w:szCs w:val="21"/>
        </w:rPr>
        <w:t>\</w:t>
      </w:r>
      <w:proofErr w:type="spellStart"/>
      <w:r w:rsidRPr="00471054">
        <w:rPr>
          <w:rFonts w:ascii="Fira Code" w:eastAsia="Times New Roman" w:hAnsi="Fira Code" w:cs="Fira Code"/>
          <w:color w:val="DCDCAA"/>
          <w:sz w:val="21"/>
          <w:szCs w:val="21"/>
        </w:rPr>
        <w:t>textsubscript</w:t>
      </w:r>
      <w:proofErr w:type="spellEnd"/>
      <w:r w:rsidRPr="00471054">
        <w:rPr>
          <w:rFonts w:ascii="Fira Code" w:eastAsia="Times New Roman" w:hAnsi="Fira Code" w:cs="Fira Code"/>
          <w:color w:val="D4D4D4"/>
          <w:sz w:val="21"/>
          <w:szCs w:val="21"/>
        </w:rPr>
        <w:t xml:space="preserve">{47359.4}. De-charged isotopic distributions of the fragments involved in each sequence tag are displayed as red peaks in the corresponding insets with the theoretical isotopic distributions for these fragments displayed underneath each fragment. Fragmentation spectra of the peptides used in this refining process for the CDRs are shown in </w:t>
      </w:r>
      <w:r w:rsidR="00131919">
        <w:rPr>
          <w:rFonts w:ascii="Fira Code" w:eastAsia="Times New Roman" w:hAnsi="Fira Code" w:cs="Fira Code"/>
          <w:color w:val="D4D4D4"/>
          <w:sz w:val="21"/>
          <w:szCs w:val="21"/>
        </w:rPr>
        <w:t>\textbf{\</w:t>
      </w:r>
      <w:proofErr w:type="spellStart"/>
      <w:r w:rsidR="00131919">
        <w:rPr>
          <w:rFonts w:ascii="Fira Code" w:eastAsia="Times New Roman" w:hAnsi="Fira Code" w:cs="Fira Code"/>
          <w:color w:val="D4D4D4"/>
          <w:sz w:val="21"/>
          <w:szCs w:val="21"/>
        </w:rPr>
        <w:t>autoref</w:t>
      </w:r>
      <w:proofErr w:type="spellEnd"/>
      <w:r w:rsidR="00131919">
        <w:rPr>
          <w:rFonts w:ascii="Fira Code" w:eastAsia="Times New Roman" w:hAnsi="Fira Code" w:cs="Fira Code"/>
          <w:color w:val="D4D4D4"/>
          <w:sz w:val="21"/>
          <w:szCs w:val="21"/>
        </w:rPr>
        <w:t>{</w:t>
      </w:r>
      <w:proofErr w:type="gramStart"/>
      <w:r w:rsidR="00131919">
        <w:rPr>
          <w:rFonts w:ascii="Fira Code" w:eastAsia="Times New Roman" w:hAnsi="Fira Code" w:cs="Fira Code"/>
          <w:color w:val="D4D4D4"/>
          <w:sz w:val="21"/>
          <w:szCs w:val="21"/>
        </w:rPr>
        <w:t>fig:fig</w:t>
      </w:r>
      <w:proofErr w:type="gramEnd"/>
      <w:r w:rsidR="00131919">
        <w:rPr>
          <w:rFonts w:ascii="Fira Code" w:eastAsia="Times New Roman" w:hAnsi="Fira Code" w:cs="Fira Code"/>
          <w:color w:val="D4D4D4"/>
          <w:sz w:val="21"/>
          <w:szCs w:val="21"/>
        </w:rPr>
        <w:t>3.5}</w:t>
      </w:r>
      <w:r w:rsidR="008F0853">
        <w:rPr>
          <w:rFonts w:ascii="Fira Code" w:eastAsia="Times New Roman" w:hAnsi="Fira Code" w:cs="Fira Code"/>
          <w:color w:val="D4D4D4"/>
          <w:sz w:val="21"/>
          <w:szCs w:val="21"/>
        </w:rPr>
        <w:t>}</w:t>
      </w:r>
      <w:r w:rsidRPr="00471054">
        <w:rPr>
          <w:rFonts w:ascii="Fira Code" w:eastAsia="Times New Roman" w:hAnsi="Fira Code" w:cs="Fira Code"/>
          <w:color w:val="D4D4D4"/>
          <w:sz w:val="21"/>
          <w:szCs w:val="21"/>
        </w:rPr>
        <w:t>.</w:t>
      </w:r>
    </w:p>
    <w:p w14:paraId="74ABB32D"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7A05CB8A"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3.9</w:t>
      </w:r>
      <w:r w:rsidRPr="00471054">
        <w:rPr>
          <w:rFonts w:ascii="Fira Code" w:eastAsia="Times New Roman" w:hAnsi="Fira Code" w:cs="Fira Code"/>
          <w:color w:val="D4D4D4"/>
          <w:sz w:val="21"/>
          <w:szCs w:val="21"/>
        </w:rPr>
        <w:t>}</w:t>
      </w:r>
    </w:p>
    <w:p w14:paraId="4B5E799F"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026CB8C9"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1FF99957"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vspace</w:t>
      </w:r>
      <w:proofErr w:type="gramEnd"/>
      <w:r w:rsidRPr="00471054">
        <w:rPr>
          <w:rFonts w:ascii="Fira Code" w:eastAsia="Times New Roman" w:hAnsi="Fira Code" w:cs="Fira Code"/>
          <w:color w:val="D4D4D4"/>
          <w:sz w:val="21"/>
          <w:szCs w:val="21"/>
        </w:rPr>
        <w:t>{1cm}</w:t>
      </w:r>
    </w:p>
    <w:p w14:paraId="457C596D"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4E7F8BA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\begin</w:t>
      </w:r>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proofErr w:type="gramStart"/>
      <w:r w:rsidRPr="00471054">
        <w:rPr>
          <w:rFonts w:ascii="Fira Code" w:eastAsia="Times New Roman" w:hAnsi="Fira Code" w:cs="Fira Code"/>
          <w:color w:val="9CDCFE"/>
          <w:sz w:val="21"/>
          <w:szCs w:val="21"/>
        </w:rPr>
        <w:t>*</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w:t>
      </w:r>
      <w:proofErr w:type="spellStart"/>
      <w:r w:rsidRPr="00471054">
        <w:rPr>
          <w:rFonts w:ascii="Fira Code" w:eastAsia="Times New Roman" w:hAnsi="Fira Code" w:cs="Fira Code"/>
          <w:color w:val="D4D4D4"/>
          <w:sz w:val="21"/>
          <w:szCs w:val="21"/>
        </w:rPr>
        <w:t>ht</w:t>
      </w:r>
      <w:proofErr w:type="spellEnd"/>
      <w:r w:rsidRPr="00471054">
        <w:rPr>
          <w:rFonts w:ascii="Fira Code" w:eastAsia="Times New Roman" w:hAnsi="Fira Code" w:cs="Fira Code"/>
          <w:color w:val="D4D4D4"/>
          <w:sz w:val="21"/>
          <w:szCs w:val="21"/>
        </w:rPr>
        <w:t>]</w:t>
      </w:r>
    </w:p>
    <w:p w14:paraId="0E1C81F3"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center</w:t>
      </w:r>
      <w:proofErr w:type="gramEnd"/>
    </w:p>
    <w:p w14:paraId="76B1EE50"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\includegraphics</w:t>
      </w:r>
      <w:proofErr w:type="gramStart"/>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color w:val="D4D4D4"/>
          <w:sz w:val="21"/>
          <w:szCs w:val="21"/>
        </w:rPr>
        <w:t>Chapter.3/Figures/fs10.png}</w:t>
      </w:r>
    </w:p>
    <w:p w14:paraId="23106541"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caption</w:t>
      </w:r>
      <w:r w:rsidRPr="00471054">
        <w:rPr>
          <w:rFonts w:ascii="Fira Code" w:eastAsia="Times New Roman" w:hAnsi="Fira Code" w:cs="Fira Code"/>
          <w:color w:val="D4D4D4"/>
          <w:sz w:val="21"/>
          <w:szCs w:val="21"/>
        </w:rPr>
        <w:t>{</w:t>
      </w:r>
      <w:proofErr w:type="gramEnd"/>
    </w:p>
    <w:p w14:paraId="4709418F" w14:textId="11119FB8"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textbf</w:t>
      </w:r>
      <w:r w:rsidRPr="00471054">
        <w:rPr>
          <w:rFonts w:ascii="Fira Code" w:eastAsia="Times New Roman" w:hAnsi="Fira Code" w:cs="Fira Code"/>
          <w:color w:val="D4D4D4"/>
          <w:sz w:val="21"/>
          <w:szCs w:val="21"/>
        </w:rPr>
        <w:t>{</w:t>
      </w:r>
      <w:proofErr w:type="gramEnd"/>
      <w:r w:rsidRPr="00471054">
        <w:rPr>
          <w:rFonts w:ascii="Fira Code" w:eastAsia="Times New Roman" w:hAnsi="Fira Code" w:cs="Fira Code"/>
          <w:b/>
          <w:bCs/>
          <w:color w:val="569CD6"/>
          <w:sz w:val="21"/>
          <w:szCs w:val="21"/>
        </w:rPr>
        <w:t xml:space="preserve">Coverage depths for </w:t>
      </w:r>
      <w:del w:id="340" w:author="Graaf, S.C. de (Bastiaan)" w:date="2023-03-27T12:45:00Z">
        <w:r w:rsidRPr="00471054" w:rsidDel="005D08D0">
          <w:rPr>
            <w:rFonts w:ascii="Fira Code" w:eastAsia="Times New Roman" w:hAnsi="Fira Code" w:cs="Fira Code"/>
            <w:b/>
            <w:bCs/>
            <w:color w:val="569CD6"/>
            <w:sz w:val="21"/>
            <w:szCs w:val="21"/>
          </w:rPr>
          <w:delText>de novo</w:delText>
        </w:r>
      </w:del>
      <w:ins w:id="341" w:author="Graaf, S.C. de (Bastiaan)" w:date="2023-03-27T12:45:00Z">
        <w:r w:rsidR="005D08D0">
          <w:rPr>
            <w:rFonts w:ascii="Fira Code" w:eastAsia="Times New Roman" w:hAnsi="Fira Code" w:cs="Fira Code"/>
            <w:b/>
            <w:bCs/>
            <w:color w:val="569CD6"/>
            <w:sz w:val="21"/>
            <w:szCs w:val="21"/>
          </w:rPr>
          <w:t>\emph{de novo}</w:t>
        </w:r>
      </w:ins>
      <w:r w:rsidRPr="00471054">
        <w:rPr>
          <w:rFonts w:ascii="Fira Code" w:eastAsia="Times New Roman" w:hAnsi="Fira Code" w:cs="Fira Code"/>
          <w:b/>
          <w:bCs/>
          <w:color w:val="569CD6"/>
          <w:sz w:val="21"/>
          <w:szCs w:val="21"/>
        </w:rPr>
        <w:t xml:space="preserve"> sequenced light and heavy chains of the clone </w:t>
      </w:r>
      <w:r w:rsidRPr="00471054">
        <w:rPr>
          <w:rFonts w:ascii="Fira Code" w:eastAsia="Times New Roman" w:hAnsi="Fira Code" w:cs="Fira Code"/>
          <w:b/>
          <w:bCs/>
          <w:color w:val="DCDCAA"/>
          <w:sz w:val="21"/>
          <w:szCs w:val="21"/>
        </w:rPr>
        <w:t>\</w:t>
      </w:r>
      <w:proofErr w:type="spellStart"/>
      <w:r w:rsidRPr="00471054">
        <w:rPr>
          <w:rFonts w:ascii="Fira Code" w:eastAsia="Times New Roman" w:hAnsi="Fira Code" w:cs="Fira Code"/>
          <w:b/>
          <w:bCs/>
          <w:color w:val="DCDCAA"/>
          <w:sz w:val="21"/>
          <w:szCs w:val="21"/>
        </w:rPr>
        <w:t>textsuperscript</w:t>
      </w:r>
      <w:proofErr w:type="spellEnd"/>
      <w:r w:rsidRPr="00471054">
        <w:rPr>
          <w:rFonts w:ascii="Fira Code" w:eastAsia="Times New Roman" w:hAnsi="Fira Code" w:cs="Fira Code"/>
          <w:b/>
          <w:bCs/>
          <w:color w:val="569CD6"/>
          <w:sz w:val="21"/>
          <w:szCs w:val="21"/>
        </w:rPr>
        <w:t xml:space="preserve">{24.4} 1 </w:t>
      </w:r>
      <w:r w:rsidRPr="00471054">
        <w:rPr>
          <w:rFonts w:ascii="Fira Code" w:eastAsia="Times New Roman" w:hAnsi="Fira Code" w:cs="Fira Code"/>
          <w:b/>
          <w:bCs/>
          <w:color w:val="DCDCAA"/>
          <w:sz w:val="21"/>
          <w:szCs w:val="21"/>
        </w:rPr>
        <w:t>\</w:t>
      </w:r>
      <w:proofErr w:type="spellStart"/>
      <w:r w:rsidRPr="00471054">
        <w:rPr>
          <w:rFonts w:ascii="Fira Code" w:eastAsia="Times New Roman" w:hAnsi="Fira Code" w:cs="Fira Code"/>
          <w:b/>
          <w:bCs/>
          <w:color w:val="DCDCAA"/>
          <w:sz w:val="21"/>
          <w:szCs w:val="21"/>
        </w:rPr>
        <w:t>textsubscript</w:t>
      </w:r>
      <w:proofErr w:type="spellEnd"/>
      <w:r w:rsidRPr="00471054">
        <w:rPr>
          <w:rFonts w:ascii="Fira Code" w:eastAsia="Times New Roman" w:hAnsi="Fira Code" w:cs="Fira Code"/>
          <w:b/>
          <w:bCs/>
          <w:color w:val="569CD6"/>
          <w:sz w:val="21"/>
          <w:szCs w:val="21"/>
        </w:rPr>
        <w:t>{47359.4} from donor F59.</w:t>
      </w:r>
      <w:r w:rsidRPr="00471054">
        <w:rPr>
          <w:rFonts w:ascii="Fira Code" w:eastAsia="Times New Roman" w:hAnsi="Fira Code" w:cs="Fira Code"/>
          <w:color w:val="D4D4D4"/>
          <w:sz w:val="21"/>
          <w:szCs w:val="21"/>
        </w:rPr>
        <w:t>} A) Values at each position represent the number of unique peptides identified in the bottom-up LC-MS/MS data. The determined mutation sites are depicted in red. Only the first 110 and 120 amino acids are shown for the light and heavy chain, respectively</w:t>
      </w:r>
      <w:ins w:id="342" w:author="Graaf, S.C. de (Bastiaan)" w:date="2023-03-28T16:45:00Z">
        <w:r w:rsidR="00767007">
          <w:rPr>
            <w:rFonts w:ascii="Fira Code" w:eastAsia="Times New Roman" w:hAnsi="Fira Code" w:cs="Fira Code"/>
            <w:color w:val="D4D4D4"/>
            <w:sz w:val="21"/>
            <w:szCs w:val="21"/>
          </w:rPr>
          <w:t>.</w:t>
        </w:r>
      </w:ins>
    </w:p>
    <w:p w14:paraId="4924E7B6"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w:t>
      </w:r>
    </w:p>
    <w:p w14:paraId="27DA0603"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C586C0"/>
          <w:sz w:val="21"/>
          <w:szCs w:val="21"/>
        </w:rPr>
        <w:t>\label</w:t>
      </w:r>
      <w:r w:rsidRPr="00471054">
        <w:rPr>
          <w:rFonts w:ascii="Fira Code" w:eastAsia="Times New Roman" w:hAnsi="Fira Code" w:cs="Fira Code"/>
          <w:color w:val="D4D4D4"/>
          <w:sz w:val="21"/>
          <w:szCs w:val="21"/>
        </w:rPr>
        <w:t>{</w:t>
      </w:r>
      <w:proofErr w:type="gramStart"/>
      <w:r w:rsidRPr="00471054">
        <w:rPr>
          <w:rFonts w:ascii="Fira Code" w:eastAsia="Times New Roman" w:hAnsi="Fira Code" w:cs="Fira Code"/>
          <w:color w:val="9CDCFE"/>
          <w:sz w:val="21"/>
          <w:szCs w:val="21"/>
        </w:rPr>
        <w:t>fig:figs</w:t>
      </w:r>
      <w:proofErr w:type="gramEnd"/>
      <w:r w:rsidRPr="00471054">
        <w:rPr>
          <w:rFonts w:ascii="Fira Code" w:eastAsia="Times New Roman" w:hAnsi="Fira Code" w:cs="Fira Code"/>
          <w:color w:val="9CDCFE"/>
          <w:sz w:val="21"/>
          <w:szCs w:val="21"/>
        </w:rPr>
        <w:t>3.10</w:t>
      </w:r>
      <w:r w:rsidRPr="00471054">
        <w:rPr>
          <w:rFonts w:ascii="Fira Code" w:eastAsia="Times New Roman" w:hAnsi="Fira Code" w:cs="Fira Code"/>
          <w:color w:val="D4D4D4"/>
          <w:sz w:val="21"/>
          <w:szCs w:val="21"/>
        </w:rPr>
        <w:t>}</w:t>
      </w:r>
    </w:p>
    <w:p w14:paraId="7225733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4D4D4"/>
          <w:sz w:val="21"/>
          <w:szCs w:val="21"/>
        </w:rPr>
        <w:t xml:space="preserve">    </w:t>
      </w: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r w:rsidRPr="00471054">
        <w:rPr>
          <w:rFonts w:ascii="Fira Code" w:eastAsia="Times New Roman" w:hAnsi="Fira Code" w:cs="Fira Code"/>
          <w:color w:val="9CDCFE"/>
          <w:sz w:val="21"/>
          <w:szCs w:val="21"/>
        </w:rPr>
        <w:t>figure*</w:t>
      </w:r>
      <w:r w:rsidRPr="00471054">
        <w:rPr>
          <w:rFonts w:ascii="Fira Code" w:eastAsia="Times New Roman" w:hAnsi="Fira Code" w:cs="Fira Code"/>
          <w:color w:val="D4D4D4"/>
          <w:sz w:val="21"/>
          <w:szCs w:val="21"/>
        </w:rPr>
        <w:t>}</w:t>
      </w:r>
    </w:p>
    <w:p w14:paraId="21C1BB75"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p>
    <w:p w14:paraId="20412D14" w14:textId="77777777" w:rsidR="00471054" w:rsidRPr="00471054" w:rsidRDefault="00471054" w:rsidP="00471054">
      <w:pPr>
        <w:shd w:val="clear" w:color="auto" w:fill="1E1E1E"/>
        <w:spacing w:after="0" w:line="285" w:lineRule="atLeast"/>
        <w:rPr>
          <w:rFonts w:ascii="Fira Code" w:eastAsia="Times New Roman" w:hAnsi="Fira Code" w:cs="Fira Code"/>
          <w:color w:val="D4D4D4"/>
          <w:sz w:val="21"/>
          <w:szCs w:val="21"/>
        </w:rPr>
      </w:pPr>
      <w:r w:rsidRPr="00471054">
        <w:rPr>
          <w:rFonts w:ascii="Fira Code" w:eastAsia="Times New Roman" w:hAnsi="Fira Code" w:cs="Fira Code"/>
          <w:color w:val="DCDCAA"/>
          <w:sz w:val="21"/>
          <w:szCs w:val="21"/>
        </w:rPr>
        <w:t>\</w:t>
      </w:r>
      <w:proofErr w:type="gramStart"/>
      <w:r w:rsidRPr="00471054">
        <w:rPr>
          <w:rFonts w:ascii="Fira Code" w:eastAsia="Times New Roman" w:hAnsi="Fira Code" w:cs="Fira Code"/>
          <w:color w:val="DCDCAA"/>
          <w:sz w:val="21"/>
          <w:szCs w:val="21"/>
        </w:rPr>
        <w:t>end</w:t>
      </w:r>
      <w:proofErr w:type="gramEnd"/>
      <w:r w:rsidRPr="00471054">
        <w:rPr>
          <w:rFonts w:ascii="Fira Code" w:eastAsia="Times New Roman" w:hAnsi="Fira Code" w:cs="Fira Code"/>
          <w:color w:val="D4D4D4"/>
          <w:sz w:val="21"/>
          <w:szCs w:val="21"/>
        </w:rPr>
        <w:t>{</w:t>
      </w:r>
      <w:proofErr w:type="spellStart"/>
      <w:r w:rsidRPr="00471054">
        <w:rPr>
          <w:rFonts w:ascii="Fira Code" w:eastAsia="Times New Roman" w:hAnsi="Fira Code" w:cs="Fira Code"/>
          <w:color w:val="9CDCFE"/>
          <w:sz w:val="21"/>
          <w:szCs w:val="21"/>
        </w:rPr>
        <w:t>subappendices</w:t>
      </w:r>
      <w:proofErr w:type="spellEnd"/>
      <w:r w:rsidRPr="00471054">
        <w:rPr>
          <w:rFonts w:ascii="Fira Code" w:eastAsia="Times New Roman" w:hAnsi="Fira Code" w:cs="Fira Code"/>
          <w:color w:val="D4D4D4"/>
          <w:sz w:val="21"/>
          <w:szCs w:val="21"/>
        </w:rPr>
        <w:t>}</w:t>
      </w:r>
    </w:p>
    <w:p w14:paraId="367D8236" w14:textId="77777777" w:rsidR="006F24EE" w:rsidRDefault="006F24EE" w:rsidP="00BB656D">
      <w:pPr>
        <w:shd w:val="clear" w:color="auto" w:fill="1E1E1E"/>
        <w:spacing w:after="0" w:line="285" w:lineRule="atLeast"/>
        <w:rPr>
          <w:rFonts w:ascii="Fira Code" w:eastAsia="Times New Roman" w:hAnsi="Fira Code" w:cs="Fira Code"/>
          <w:color w:val="C586C0"/>
          <w:sz w:val="21"/>
          <w:szCs w:val="21"/>
        </w:rPr>
      </w:pPr>
    </w:p>
    <w:p w14:paraId="390A91A7" w14:textId="4002622F" w:rsidR="00BB656D" w:rsidRPr="00BB656D" w:rsidRDefault="00BB656D" w:rsidP="00BB656D">
      <w:pPr>
        <w:shd w:val="clear" w:color="auto" w:fill="1E1E1E"/>
        <w:spacing w:after="0" w:line="285" w:lineRule="atLeast"/>
        <w:rPr>
          <w:rFonts w:ascii="Fira Code" w:eastAsia="Times New Roman" w:hAnsi="Fira Code" w:cs="Fira Code"/>
          <w:color w:val="D4D4D4"/>
          <w:sz w:val="21"/>
          <w:szCs w:val="21"/>
        </w:rPr>
      </w:pPr>
      <w:r w:rsidRPr="00BB656D">
        <w:rPr>
          <w:rFonts w:ascii="Fira Code" w:eastAsia="Times New Roman" w:hAnsi="Fira Code" w:cs="Fira Code"/>
          <w:color w:val="C586C0"/>
          <w:sz w:val="21"/>
          <w:szCs w:val="21"/>
        </w:rPr>
        <w:t>\</w:t>
      </w:r>
      <w:proofErr w:type="spellStart"/>
      <w:proofErr w:type="gramStart"/>
      <w:r w:rsidRPr="00BB656D">
        <w:rPr>
          <w:rFonts w:ascii="Fira Code" w:eastAsia="Times New Roman" w:hAnsi="Fira Code" w:cs="Fira Code"/>
          <w:color w:val="C586C0"/>
          <w:sz w:val="21"/>
          <w:szCs w:val="21"/>
        </w:rPr>
        <w:t>clearpage</w:t>
      </w:r>
      <w:proofErr w:type="spellEnd"/>
      <w:proofErr w:type="gramEnd"/>
    </w:p>
    <w:p w14:paraId="6582881C" w14:textId="77777777" w:rsidR="00BB656D" w:rsidRPr="00BB656D" w:rsidRDefault="00BB656D" w:rsidP="00BB656D">
      <w:pPr>
        <w:shd w:val="clear" w:color="auto" w:fill="1E1E1E"/>
        <w:spacing w:after="0" w:line="285" w:lineRule="atLeast"/>
        <w:rPr>
          <w:rFonts w:ascii="Fira Code" w:eastAsia="Times New Roman" w:hAnsi="Fira Code" w:cs="Fira Code"/>
          <w:color w:val="D4D4D4"/>
          <w:sz w:val="21"/>
          <w:szCs w:val="21"/>
        </w:rPr>
      </w:pPr>
      <w:r w:rsidRPr="00BB656D">
        <w:rPr>
          <w:rFonts w:ascii="Fira Code" w:eastAsia="Times New Roman" w:hAnsi="Fira Code" w:cs="Fira Code"/>
          <w:color w:val="DCDCAA"/>
          <w:sz w:val="21"/>
          <w:szCs w:val="21"/>
        </w:rPr>
        <w:t>\section*</w:t>
      </w:r>
      <w:r w:rsidRPr="00BB656D">
        <w:rPr>
          <w:rFonts w:ascii="Fira Code" w:eastAsia="Times New Roman" w:hAnsi="Fira Code" w:cs="Fira Code"/>
          <w:color w:val="D4D4D4"/>
          <w:sz w:val="21"/>
          <w:szCs w:val="21"/>
        </w:rPr>
        <w:t>{References}</w:t>
      </w:r>
    </w:p>
    <w:p w14:paraId="5BAC8F35" w14:textId="089F0729" w:rsidR="00BB656D" w:rsidRPr="00BB656D" w:rsidRDefault="00BB656D" w:rsidP="00BB656D">
      <w:pPr>
        <w:shd w:val="clear" w:color="auto" w:fill="1E1E1E"/>
        <w:spacing w:after="0" w:line="285" w:lineRule="atLeast"/>
        <w:rPr>
          <w:rFonts w:ascii="Fira Code" w:eastAsia="Times New Roman" w:hAnsi="Fira Code" w:cs="Fira Code"/>
          <w:color w:val="D4D4D4"/>
          <w:sz w:val="21"/>
          <w:szCs w:val="21"/>
        </w:rPr>
      </w:pPr>
      <w:r w:rsidRPr="00BB656D">
        <w:rPr>
          <w:rFonts w:ascii="Fira Code" w:eastAsia="Times New Roman" w:hAnsi="Fira Code" w:cs="Fira Code"/>
          <w:color w:val="DCDCAA"/>
          <w:sz w:val="21"/>
          <w:szCs w:val="21"/>
        </w:rPr>
        <w:t>\</w:t>
      </w:r>
      <w:proofErr w:type="spellStart"/>
      <w:proofErr w:type="gramStart"/>
      <w:r w:rsidRPr="00BB656D">
        <w:rPr>
          <w:rFonts w:ascii="Fira Code" w:eastAsia="Times New Roman" w:hAnsi="Fira Code" w:cs="Fira Code"/>
          <w:color w:val="DCDCAA"/>
          <w:sz w:val="21"/>
          <w:szCs w:val="21"/>
        </w:rPr>
        <w:t>bibliographystyle</w:t>
      </w:r>
      <w:proofErr w:type="spellEnd"/>
      <w:r w:rsidRPr="00BB656D">
        <w:rPr>
          <w:rFonts w:ascii="Fira Code" w:eastAsia="Times New Roman" w:hAnsi="Fira Code" w:cs="Fira Code"/>
          <w:color w:val="D4D4D4"/>
          <w:sz w:val="21"/>
          <w:szCs w:val="21"/>
        </w:rPr>
        <w:t>{</w:t>
      </w:r>
      <w:proofErr w:type="spellStart"/>
      <w:proofErr w:type="gramEnd"/>
      <w:r w:rsidRPr="00BB656D">
        <w:rPr>
          <w:rFonts w:ascii="Fira Code" w:eastAsia="Times New Roman" w:hAnsi="Fira Code" w:cs="Fira Code"/>
          <w:color w:val="D4D4D4"/>
          <w:sz w:val="21"/>
          <w:szCs w:val="21"/>
        </w:rPr>
        <w:t>Stylesettings</w:t>
      </w:r>
      <w:proofErr w:type="spellEnd"/>
      <w:r w:rsidRPr="00BB656D">
        <w:rPr>
          <w:rFonts w:ascii="Fira Code" w:eastAsia="Times New Roman" w:hAnsi="Fira Code" w:cs="Fira Code"/>
          <w:color w:val="D4D4D4"/>
          <w:sz w:val="21"/>
          <w:szCs w:val="21"/>
        </w:rPr>
        <w:t>/</w:t>
      </w:r>
      <w:proofErr w:type="spellStart"/>
      <w:r w:rsidRPr="00BB656D">
        <w:rPr>
          <w:rFonts w:ascii="Fira Code" w:eastAsia="Times New Roman" w:hAnsi="Fira Code" w:cs="Fira Code"/>
          <w:color w:val="D4D4D4"/>
          <w:sz w:val="21"/>
          <w:szCs w:val="21"/>
        </w:rPr>
        <w:t>pnas</w:t>
      </w:r>
      <w:proofErr w:type="spellEnd"/>
      <w:r w:rsidRPr="00BB656D">
        <w:rPr>
          <w:rFonts w:ascii="Fira Code" w:eastAsia="Times New Roman" w:hAnsi="Fira Code" w:cs="Fira Code"/>
          <w:color w:val="D4D4D4"/>
          <w:sz w:val="21"/>
          <w:szCs w:val="21"/>
        </w:rPr>
        <w:t>}</w:t>
      </w:r>
      <w:ins w:id="343" w:author="Graaf, S.C. de (Bastiaan)" w:date="2023-03-27T14:54:00Z">
        <w:r w:rsidR="003E2A96">
          <w:rPr>
            <w:rFonts w:ascii="Fira Code" w:eastAsia="Times New Roman" w:hAnsi="Fira Code" w:cs="Fira Code"/>
            <w:color w:val="D4D4D4"/>
            <w:sz w:val="21"/>
            <w:szCs w:val="21"/>
          </w:rPr>
          <w:br/>
        </w:r>
        <w:r w:rsidR="003E2A96" w:rsidRPr="0070194B">
          <w:rPr>
            <w:rFonts w:ascii="Fira Code" w:eastAsia="Times New Roman" w:hAnsi="Fira Code" w:cs="Fira Code"/>
            <w:color w:val="DCDCAA"/>
            <w:sz w:val="21"/>
            <w:szCs w:val="21"/>
          </w:rPr>
          <w:t>\</w:t>
        </w:r>
        <w:proofErr w:type="spellStart"/>
        <w:r w:rsidR="003E2A96" w:rsidRPr="0070194B">
          <w:rPr>
            <w:rFonts w:ascii="Fira Code" w:eastAsia="Times New Roman" w:hAnsi="Fira Code" w:cs="Fira Code"/>
            <w:color w:val="DCDCAA"/>
            <w:sz w:val="21"/>
            <w:szCs w:val="21"/>
          </w:rPr>
          <w:t>patchcmd</w:t>
        </w:r>
        <w:proofErr w:type="spellEnd"/>
        <w:r w:rsidR="003E2A96" w:rsidRPr="0070194B">
          <w:rPr>
            <w:rFonts w:ascii="Fira Code" w:eastAsia="Times New Roman" w:hAnsi="Fira Code" w:cs="Fira Code"/>
            <w:color w:val="D4D4D4"/>
            <w:sz w:val="21"/>
            <w:szCs w:val="21"/>
          </w:rPr>
          <w:t>{</w:t>
        </w:r>
        <w:r w:rsidR="003E2A96" w:rsidRPr="0070194B">
          <w:rPr>
            <w:rFonts w:ascii="Fira Code" w:eastAsia="Times New Roman" w:hAnsi="Fira Code" w:cs="Fira Code"/>
            <w:color w:val="DCDCAA"/>
            <w:sz w:val="21"/>
            <w:szCs w:val="21"/>
          </w:rPr>
          <w:t>\</w:t>
        </w:r>
        <w:proofErr w:type="spellStart"/>
        <w:r w:rsidR="003E2A96" w:rsidRPr="0070194B">
          <w:rPr>
            <w:rFonts w:ascii="Fira Code" w:eastAsia="Times New Roman" w:hAnsi="Fira Code" w:cs="Fira Code"/>
            <w:color w:val="DCDCAA"/>
            <w:sz w:val="21"/>
            <w:szCs w:val="21"/>
          </w:rPr>
          <w:t>thebibliography</w:t>
        </w:r>
        <w:proofErr w:type="spellEnd"/>
        <w:r w:rsidR="003E2A96" w:rsidRPr="0070194B">
          <w:rPr>
            <w:rFonts w:ascii="Fira Code" w:eastAsia="Times New Roman" w:hAnsi="Fira Code" w:cs="Fira Code"/>
            <w:color w:val="D4D4D4"/>
            <w:sz w:val="21"/>
            <w:szCs w:val="21"/>
          </w:rPr>
          <w:t>}</w:t>
        </w:r>
        <w:r w:rsidR="003E2A96">
          <w:rPr>
            <w:rFonts w:ascii="Fira Code" w:eastAsia="Times New Roman" w:hAnsi="Fira Code" w:cs="Fira Code"/>
            <w:color w:val="D4D4D4"/>
            <w:sz w:val="21"/>
            <w:szCs w:val="21"/>
          </w:rPr>
          <w:br/>
        </w:r>
        <w:r w:rsidR="003E2A96" w:rsidRPr="0070194B">
          <w:rPr>
            <w:rFonts w:ascii="Fira Code" w:eastAsia="Times New Roman" w:hAnsi="Fira Code" w:cs="Fira Code"/>
            <w:color w:val="D4D4D4"/>
            <w:sz w:val="21"/>
            <w:szCs w:val="21"/>
          </w:rPr>
          <w:t>{</w:t>
        </w:r>
        <w:r w:rsidR="003E2A96" w:rsidRPr="0070194B">
          <w:rPr>
            <w:rFonts w:ascii="Fira Code" w:eastAsia="Times New Roman" w:hAnsi="Fira Code" w:cs="Fira Code"/>
            <w:color w:val="DCDCAA"/>
            <w:sz w:val="21"/>
            <w:szCs w:val="21"/>
          </w:rPr>
          <w:t>\</w:t>
        </w:r>
        <w:proofErr w:type="spellStart"/>
        <w:r w:rsidR="003E2A96" w:rsidRPr="0070194B">
          <w:rPr>
            <w:rFonts w:ascii="Fira Code" w:eastAsia="Times New Roman" w:hAnsi="Fira Code" w:cs="Fira Code"/>
            <w:color w:val="DCDCAA"/>
            <w:sz w:val="21"/>
            <w:szCs w:val="21"/>
          </w:rPr>
          <w:t>clubpenalty</w:t>
        </w:r>
        <w:proofErr w:type="spellEnd"/>
        <w:r w:rsidR="003E2A96" w:rsidRPr="0070194B">
          <w:rPr>
            <w:rFonts w:ascii="Fira Code" w:eastAsia="Times New Roman" w:hAnsi="Fira Code" w:cs="Fira Code"/>
            <w:color w:val="D4D4D4"/>
            <w:sz w:val="21"/>
            <w:szCs w:val="21"/>
          </w:rPr>
          <w:t xml:space="preserve"> 4000</w:t>
        </w:r>
        <w:r w:rsidR="003E2A96" w:rsidRPr="0070194B">
          <w:rPr>
            <w:rFonts w:ascii="Fira Code" w:eastAsia="Times New Roman" w:hAnsi="Fira Code" w:cs="Fira Code"/>
            <w:color w:val="DCDCAA"/>
            <w:sz w:val="21"/>
            <w:szCs w:val="21"/>
          </w:rPr>
          <w:t>\</w:t>
        </w:r>
        <w:proofErr w:type="spellStart"/>
        <w:r w:rsidR="003E2A96" w:rsidRPr="0070194B">
          <w:rPr>
            <w:rFonts w:ascii="Fira Code" w:eastAsia="Times New Roman" w:hAnsi="Fira Code" w:cs="Fira Code"/>
            <w:color w:val="DCDCAA"/>
            <w:sz w:val="21"/>
            <w:szCs w:val="21"/>
          </w:rPr>
          <w:t>widowpenalty</w:t>
        </w:r>
        <w:proofErr w:type="spellEnd"/>
        <w:r w:rsidR="003E2A96" w:rsidRPr="0070194B">
          <w:rPr>
            <w:rFonts w:ascii="Fira Code" w:eastAsia="Times New Roman" w:hAnsi="Fira Code" w:cs="Fira Code"/>
            <w:color w:val="D4D4D4"/>
            <w:sz w:val="21"/>
            <w:szCs w:val="21"/>
          </w:rPr>
          <w:t xml:space="preserve"> 4000}</w:t>
        </w:r>
        <w:r w:rsidR="003E2A96">
          <w:rPr>
            <w:rFonts w:ascii="Fira Code" w:eastAsia="Times New Roman" w:hAnsi="Fira Code" w:cs="Fira Code"/>
            <w:color w:val="D4D4D4"/>
            <w:sz w:val="21"/>
            <w:szCs w:val="21"/>
          </w:rPr>
          <w:br/>
        </w:r>
        <w:r w:rsidR="003E2A96" w:rsidRPr="0070194B">
          <w:rPr>
            <w:rFonts w:ascii="Fira Code" w:eastAsia="Times New Roman" w:hAnsi="Fira Code" w:cs="Fira Code"/>
            <w:color w:val="D4D4D4"/>
            <w:sz w:val="21"/>
            <w:szCs w:val="21"/>
          </w:rPr>
          <w:t>{</w:t>
        </w:r>
        <w:r w:rsidR="003E2A96" w:rsidRPr="0070194B">
          <w:rPr>
            <w:rFonts w:ascii="Fira Code" w:eastAsia="Times New Roman" w:hAnsi="Fira Code" w:cs="Fira Code"/>
            <w:color w:val="DCDCAA"/>
            <w:sz w:val="21"/>
            <w:szCs w:val="21"/>
          </w:rPr>
          <w:t>\</w:t>
        </w:r>
        <w:proofErr w:type="spellStart"/>
        <w:r w:rsidR="003E2A96" w:rsidRPr="0070194B">
          <w:rPr>
            <w:rFonts w:ascii="Fira Code" w:eastAsia="Times New Roman" w:hAnsi="Fira Code" w:cs="Fira Code"/>
            <w:color w:val="DCDCAA"/>
            <w:sz w:val="21"/>
            <w:szCs w:val="21"/>
          </w:rPr>
          <w:t>clubpenalties</w:t>
        </w:r>
        <w:proofErr w:type="spellEnd"/>
        <w:r w:rsidR="003E2A96" w:rsidRPr="0070194B">
          <w:rPr>
            <w:rFonts w:ascii="Fira Code" w:eastAsia="Times New Roman" w:hAnsi="Fira Code" w:cs="Fira Code"/>
            <w:color w:val="D4D4D4"/>
            <w:sz w:val="21"/>
            <w:szCs w:val="21"/>
          </w:rPr>
          <w:t xml:space="preserve"> 1 10000 </w:t>
        </w:r>
        <w:r w:rsidR="003E2A96" w:rsidRPr="0070194B">
          <w:rPr>
            <w:rFonts w:ascii="Fira Code" w:eastAsia="Times New Roman" w:hAnsi="Fira Code" w:cs="Fira Code"/>
            <w:color w:val="DCDCAA"/>
            <w:sz w:val="21"/>
            <w:szCs w:val="21"/>
          </w:rPr>
          <w:t>\</w:t>
        </w:r>
        <w:proofErr w:type="spellStart"/>
        <w:r w:rsidR="003E2A96" w:rsidRPr="0070194B">
          <w:rPr>
            <w:rFonts w:ascii="Fira Code" w:eastAsia="Times New Roman" w:hAnsi="Fira Code" w:cs="Fira Code"/>
            <w:color w:val="DCDCAA"/>
            <w:sz w:val="21"/>
            <w:szCs w:val="21"/>
          </w:rPr>
          <w:t>widowpenalties</w:t>
        </w:r>
        <w:proofErr w:type="spellEnd"/>
        <w:r w:rsidR="003E2A96" w:rsidRPr="0070194B">
          <w:rPr>
            <w:rFonts w:ascii="Fira Code" w:eastAsia="Times New Roman" w:hAnsi="Fira Code" w:cs="Fira Code"/>
            <w:color w:val="D4D4D4"/>
            <w:sz w:val="21"/>
            <w:szCs w:val="21"/>
          </w:rPr>
          <w:t xml:space="preserve"> 1 10000 }</w:t>
        </w:r>
        <w:r w:rsidR="003E2A96">
          <w:rPr>
            <w:rFonts w:ascii="Fira Code" w:eastAsia="Times New Roman" w:hAnsi="Fira Code" w:cs="Fira Code"/>
            <w:color w:val="D4D4D4"/>
            <w:sz w:val="21"/>
            <w:szCs w:val="21"/>
          </w:rPr>
          <w:br/>
        </w:r>
        <w:r w:rsidR="003E2A96" w:rsidRPr="0070194B">
          <w:rPr>
            <w:rFonts w:ascii="Fira Code" w:eastAsia="Times New Roman" w:hAnsi="Fira Code" w:cs="Fira Code"/>
            <w:color w:val="D4D4D4"/>
            <w:sz w:val="21"/>
            <w:szCs w:val="21"/>
          </w:rPr>
          <w:t>{}{}</w:t>
        </w:r>
      </w:ins>
    </w:p>
    <w:p w14:paraId="05FED9D2" w14:textId="12DD6939" w:rsidR="00BB656D" w:rsidRPr="00BB656D" w:rsidRDefault="00BB656D" w:rsidP="00BB656D">
      <w:pPr>
        <w:shd w:val="clear" w:color="auto" w:fill="1E1E1E"/>
        <w:spacing w:after="0" w:line="285" w:lineRule="atLeast"/>
        <w:rPr>
          <w:rFonts w:ascii="Fira Code" w:eastAsia="Times New Roman" w:hAnsi="Fira Code" w:cs="Fira Code"/>
          <w:color w:val="D4D4D4"/>
          <w:sz w:val="21"/>
          <w:szCs w:val="21"/>
        </w:rPr>
      </w:pPr>
      <w:r w:rsidRPr="00BB656D">
        <w:rPr>
          <w:rFonts w:ascii="Fira Code" w:eastAsia="Times New Roman" w:hAnsi="Fira Code" w:cs="Fira Code"/>
          <w:color w:val="DCDCAA"/>
          <w:sz w:val="21"/>
          <w:szCs w:val="21"/>
        </w:rPr>
        <w:t>\</w:t>
      </w:r>
      <w:proofErr w:type="gramStart"/>
      <w:r w:rsidRPr="00BB656D">
        <w:rPr>
          <w:rFonts w:ascii="Fira Code" w:eastAsia="Times New Roman" w:hAnsi="Fira Code" w:cs="Fira Code"/>
          <w:color w:val="DCDCAA"/>
          <w:sz w:val="21"/>
          <w:szCs w:val="21"/>
        </w:rPr>
        <w:t>bibliography</w:t>
      </w:r>
      <w:proofErr w:type="gramEnd"/>
      <w:r w:rsidRPr="00BB656D">
        <w:rPr>
          <w:rFonts w:ascii="Fira Code" w:eastAsia="Times New Roman" w:hAnsi="Fira Code" w:cs="Fira Code"/>
          <w:color w:val="D4D4D4"/>
          <w:sz w:val="21"/>
          <w:szCs w:val="21"/>
        </w:rPr>
        <w:t>{</w:t>
      </w:r>
      <w:proofErr w:type="spellStart"/>
      <w:del w:id="344" w:author="Graaf, S.C. de (Bastiaan)" w:date="2023-03-28T14:56:00Z">
        <w:r w:rsidRPr="00BB656D" w:rsidDel="00B048DC">
          <w:rPr>
            <w:rFonts w:ascii="Fira Code" w:eastAsia="Times New Roman" w:hAnsi="Fira Code" w:cs="Fira Code"/>
            <w:color w:val="D4D4D4"/>
            <w:sz w:val="21"/>
            <w:szCs w:val="21"/>
          </w:rPr>
          <w:delText>Chapter.</w:delText>
        </w:r>
        <w:r w:rsidDel="00B048DC">
          <w:rPr>
            <w:rFonts w:ascii="Fira Code" w:eastAsia="Times New Roman" w:hAnsi="Fira Code" w:cs="Fira Code"/>
            <w:color w:val="D4D4D4"/>
            <w:sz w:val="21"/>
            <w:szCs w:val="21"/>
          </w:rPr>
          <w:delText>3</w:delText>
        </w:r>
        <w:r w:rsidRPr="00BB656D" w:rsidDel="00B048DC">
          <w:rPr>
            <w:rFonts w:ascii="Fira Code" w:eastAsia="Times New Roman" w:hAnsi="Fira Code" w:cs="Fira Code"/>
            <w:color w:val="D4D4D4"/>
            <w:sz w:val="21"/>
            <w:szCs w:val="21"/>
          </w:rPr>
          <w:delText>/</w:delText>
        </w:r>
      </w:del>
      <w:r w:rsidRPr="00BB656D">
        <w:rPr>
          <w:rFonts w:ascii="Fira Code" w:eastAsia="Times New Roman" w:hAnsi="Fira Code" w:cs="Fira Code"/>
          <w:color w:val="D4D4D4"/>
          <w:sz w:val="21"/>
          <w:szCs w:val="21"/>
        </w:rPr>
        <w:t>chap</w:t>
      </w:r>
      <w:ins w:id="345" w:author="Graaf, S.C. de (Bastiaan)" w:date="2023-03-28T14:56:00Z">
        <w:r w:rsidR="00B048DC">
          <w:rPr>
            <w:rFonts w:ascii="Fira Code" w:eastAsia="Times New Roman" w:hAnsi="Fira Code" w:cs="Fira Code"/>
            <w:color w:val="D4D4D4"/>
            <w:sz w:val="21"/>
            <w:szCs w:val="21"/>
          </w:rPr>
          <w:t>merge</w:t>
        </w:r>
      </w:ins>
      <w:proofErr w:type="spellEnd"/>
      <w:r w:rsidRPr="00BB656D">
        <w:rPr>
          <w:rFonts w:ascii="Fira Code" w:eastAsia="Times New Roman" w:hAnsi="Fira Code" w:cs="Fira Code"/>
          <w:color w:val="D4D4D4"/>
          <w:sz w:val="21"/>
          <w:szCs w:val="21"/>
        </w:rPr>
        <w:t>}</w:t>
      </w:r>
    </w:p>
    <w:p w14:paraId="1CF7008B" w14:textId="77777777" w:rsidR="00BB656D" w:rsidRPr="00BB656D" w:rsidRDefault="00BB656D" w:rsidP="00BB656D">
      <w:pPr>
        <w:shd w:val="clear" w:color="auto" w:fill="1E1E1E"/>
        <w:spacing w:after="0" w:line="285" w:lineRule="atLeast"/>
        <w:rPr>
          <w:rFonts w:ascii="Fira Code" w:eastAsia="Times New Roman" w:hAnsi="Fira Code" w:cs="Fira Code"/>
          <w:color w:val="D4D4D4"/>
          <w:sz w:val="21"/>
          <w:szCs w:val="21"/>
        </w:rPr>
      </w:pPr>
      <w:r w:rsidRPr="00BB656D">
        <w:rPr>
          <w:rFonts w:ascii="Fira Code" w:eastAsia="Times New Roman" w:hAnsi="Fira Code" w:cs="Fira Code"/>
          <w:color w:val="DCDCAA"/>
          <w:sz w:val="21"/>
          <w:szCs w:val="21"/>
        </w:rPr>
        <w:t>\</w:t>
      </w:r>
      <w:proofErr w:type="spellStart"/>
      <w:proofErr w:type="gramStart"/>
      <w:r w:rsidRPr="00BB656D">
        <w:rPr>
          <w:rFonts w:ascii="Fira Code" w:eastAsia="Times New Roman" w:hAnsi="Fira Code" w:cs="Fira Code"/>
          <w:color w:val="DCDCAA"/>
          <w:sz w:val="21"/>
          <w:szCs w:val="21"/>
        </w:rPr>
        <w:t>stopthumb</w:t>
      </w:r>
      <w:proofErr w:type="spellEnd"/>
      <w:proofErr w:type="gramEnd"/>
    </w:p>
    <w:p w14:paraId="4ADC9143" w14:textId="77777777" w:rsidR="00BB656D" w:rsidRPr="00BB656D" w:rsidRDefault="00BB656D" w:rsidP="00BB656D">
      <w:pPr>
        <w:shd w:val="clear" w:color="auto" w:fill="1E1E1E"/>
        <w:spacing w:after="240" w:line="285" w:lineRule="atLeast"/>
        <w:rPr>
          <w:rFonts w:ascii="Fira Code" w:eastAsia="Times New Roman" w:hAnsi="Fira Code" w:cs="Fira Code"/>
          <w:color w:val="D4D4D4"/>
          <w:sz w:val="21"/>
          <w:szCs w:val="21"/>
        </w:rPr>
      </w:pPr>
    </w:p>
    <w:p w14:paraId="2D349B28" w14:textId="77777777" w:rsidR="00703426" w:rsidRDefault="00703426"/>
    <w:sectPr w:rsidR="00703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17D13"/>
    <w:multiLevelType w:val="multilevel"/>
    <w:tmpl w:val="4C88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475A3"/>
    <w:multiLevelType w:val="multilevel"/>
    <w:tmpl w:val="66BEE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44F64"/>
    <w:multiLevelType w:val="multilevel"/>
    <w:tmpl w:val="CA0A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FB1179"/>
    <w:multiLevelType w:val="multilevel"/>
    <w:tmpl w:val="24E0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F55D7E"/>
    <w:multiLevelType w:val="multilevel"/>
    <w:tmpl w:val="F512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91040">
    <w:abstractNumId w:val="1"/>
  </w:num>
  <w:num w:numId="2" w16cid:durableId="1952590097">
    <w:abstractNumId w:val="0"/>
  </w:num>
  <w:num w:numId="3" w16cid:durableId="651372941">
    <w:abstractNumId w:val="4"/>
  </w:num>
  <w:num w:numId="4" w16cid:durableId="1387022570">
    <w:abstractNumId w:val="2"/>
  </w:num>
  <w:num w:numId="5" w16cid:durableId="179910430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af, S.C. de (Bastiaan)">
    <w15:presenceInfo w15:providerId="AD" w15:userId="S::s.c.degraaf@uu.nl::cf431a3b-2f78-4eb5-99bc-fe2000999c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2D"/>
    <w:rsid w:val="00050CE6"/>
    <w:rsid w:val="00056016"/>
    <w:rsid w:val="00064E0A"/>
    <w:rsid w:val="00076EDE"/>
    <w:rsid w:val="00131919"/>
    <w:rsid w:val="0019432A"/>
    <w:rsid w:val="001E45D3"/>
    <w:rsid w:val="0021367C"/>
    <w:rsid w:val="00235906"/>
    <w:rsid w:val="0030362D"/>
    <w:rsid w:val="00307E4D"/>
    <w:rsid w:val="00371410"/>
    <w:rsid w:val="00385F23"/>
    <w:rsid w:val="003E2A96"/>
    <w:rsid w:val="00471054"/>
    <w:rsid w:val="004856F7"/>
    <w:rsid w:val="004B6F17"/>
    <w:rsid w:val="004C77F2"/>
    <w:rsid w:val="004F0884"/>
    <w:rsid w:val="00552623"/>
    <w:rsid w:val="005D08D0"/>
    <w:rsid w:val="00603F9A"/>
    <w:rsid w:val="00612D2D"/>
    <w:rsid w:val="0065175F"/>
    <w:rsid w:val="00674384"/>
    <w:rsid w:val="006F24EE"/>
    <w:rsid w:val="00703426"/>
    <w:rsid w:val="00703BE1"/>
    <w:rsid w:val="00744832"/>
    <w:rsid w:val="00760C18"/>
    <w:rsid w:val="00767007"/>
    <w:rsid w:val="00804855"/>
    <w:rsid w:val="00810E7F"/>
    <w:rsid w:val="00877461"/>
    <w:rsid w:val="008B4EED"/>
    <w:rsid w:val="008F0853"/>
    <w:rsid w:val="00915101"/>
    <w:rsid w:val="00923F6B"/>
    <w:rsid w:val="00960AF9"/>
    <w:rsid w:val="00965D46"/>
    <w:rsid w:val="009F7080"/>
    <w:rsid w:val="00A036F9"/>
    <w:rsid w:val="00A631F0"/>
    <w:rsid w:val="00AD2A55"/>
    <w:rsid w:val="00AD3C64"/>
    <w:rsid w:val="00AE03FF"/>
    <w:rsid w:val="00B048DC"/>
    <w:rsid w:val="00B26A94"/>
    <w:rsid w:val="00B31721"/>
    <w:rsid w:val="00B50A1B"/>
    <w:rsid w:val="00B528AB"/>
    <w:rsid w:val="00B65C3D"/>
    <w:rsid w:val="00BB656D"/>
    <w:rsid w:val="00BE42F7"/>
    <w:rsid w:val="00C43217"/>
    <w:rsid w:val="00C4364C"/>
    <w:rsid w:val="00C5590A"/>
    <w:rsid w:val="00C81DE2"/>
    <w:rsid w:val="00CE13B7"/>
    <w:rsid w:val="00D71FA0"/>
    <w:rsid w:val="00D82B7C"/>
    <w:rsid w:val="00DC282C"/>
    <w:rsid w:val="00DE75EF"/>
    <w:rsid w:val="00DF2091"/>
    <w:rsid w:val="00E05F34"/>
    <w:rsid w:val="00E31694"/>
    <w:rsid w:val="00E70462"/>
    <w:rsid w:val="00E757B5"/>
    <w:rsid w:val="00EB4B25"/>
    <w:rsid w:val="00ED2898"/>
    <w:rsid w:val="00EF752E"/>
    <w:rsid w:val="00F146A3"/>
    <w:rsid w:val="00F537FC"/>
    <w:rsid w:val="00F97E12"/>
    <w:rsid w:val="00FB0900"/>
    <w:rsid w:val="00FB1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5C8B9"/>
  <w15:chartTrackingRefBased/>
  <w15:docId w15:val="{1815600A-33F7-41A4-90A9-95469EED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E0A"/>
  </w:style>
  <w:style w:type="paragraph" w:styleId="Heading1">
    <w:name w:val="heading 1"/>
    <w:basedOn w:val="Normal"/>
    <w:next w:val="Normal"/>
    <w:link w:val="Heading1Char"/>
    <w:uiPriority w:val="9"/>
    <w:qFormat/>
    <w:rsid w:val="00307E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036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36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36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036F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36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36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36F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036F9"/>
    <w:rPr>
      <w:rFonts w:ascii="Times New Roman" w:eastAsia="Times New Roman" w:hAnsi="Times New Roman" w:cs="Times New Roman"/>
      <w:b/>
      <w:bCs/>
      <w:sz w:val="20"/>
      <w:szCs w:val="20"/>
    </w:rPr>
  </w:style>
  <w:style w:type="paragraph" w:customStyle="1" w:styleId="msonormal0">
    <w:name w:val="msonormal"/>
    <w:basedOn w:val="Normal"/>
    <w:rsid w:val="00A036F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036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36F9"/>
    <w:rPr>
      <w:color w:val="0000FF"/>
      <w:u w:val="single"/>
    </w:rPr>
  </w:style>
  <w:style w:type="character" w:styleId="FollowedHyperlink">
    <w:name w:val="FollowedHyperlink"/>
    <w:basedOn w:val="DefaultParagraphFont"/>
    <w:uiPriority w:val="99"/>
    <w:semiHidden/>
    <w:unhideWhenUsed/>
    <w:rsid w:val="00A036F9"/>
    <w:rPr>
      <w:color w:val="800080"/>
      <w:u w:val="single"/>
    </w:rPr>
  </w:style>
  <w:style w:type="character" w:customStyle="1" w:styleId="anchor-text">
    <w:name w:val="anchor-text"/>
    <w:basedOn w:val="DefaultParagraphFont"/>
    <w:rsid w:val="00A036F9"/>
  </w:style>
  <w:style w:type="character" w:styleId="Emphasis">
    <w:name w:val="Emphasis"/>
    <w:basedOn w:val="DefaultParagraphFont"/>
    <w:uiPriority w:val="20"/>
    <w:qFormat/>
    <w:rsid w:val="00A036F9"/>
    <w:rPr>
      <w:i/>
      <w:iCs/>
    </w:rPr>
  </w:style>
  <w:style w:type="character" w:customStyle="1" w:styleId="download-link-title">
    <w:name w:val="download-link-title"/>
    <w:basedOn w:val="DefaultParagraphFont"/>
    <w:rsid w:val="00A036F9"/>
  </w:style>
  <w:style w:type="character" w:customStyle="1" w:styleId="captions">
    <w:name w:val="captions"/>
    <w:basedOn w:val="DefaultParagraphFont"/>
    <w:rsid w:val="00A036F9"/>
  </w:style>
  <w:style w:type="character" w:customStyle="1" w:styleId="label">
    <w:name w:val="label"/>
    <w:basedOn w:val="DefaultParagraphFont"/>
    <w:rsid w:val="00A036F9"/>
  </w:style>
  <w:style w:type="character" w:styleId="Strong">
    <w:name w:val="Strong"/>
    <w:basedOn w:val="DefaultParagraphFont"/>
    <w:uiPriority w:val="22"/>
    <w:qFormat/>
    <w:rsid w:val="00A036F9"/>
    <w:rPr>
      <w:b/>
      <w:bCs/>
    </w:rPr>
  </w:style>
  <w:style w:type="character" w:customStyle="1" w:styleId="display">
    <w:name w:val="display"/>
    <w:basedOn w:val="DefaultParagraphFont"/>
    <w:rsid w:val="00A036F9"/>
  </w:style>
  <w:style w:type="character" w:customStyle="1" w:styleId="Heading1Char">
    <w:name w:val="Heading 1 Char"/>
    <w:basedOn w:val="DefaultParagraphFont"/>
    <w:link w:val="Heading1"/>
    <w:uiPriority w:val="9"/>
    <w:rsid w:val="00307E4D"/>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5D08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6663">
      <w:bodyDiv w:val="1"/>
      <w:marLeft w:val="0"/>
      <w:marRight w:val="0"/>
      <w:marTop w:val="0"/>
      <w:marBottom w:val="0"/>
      <w:divBdr>
        <w:top w:val="none" w:sz="0" w:space="0" w:color="auto"/>
        <w:left w:val="none" w:sz="0" w:space="0" w:color="auto"/>
        <w:bottom w:val="none" w:sz="0" w:space="0" w:color="auto"/>
        <w:right w:val="none" w:sz="0" w:space="0" w:color="auto"/>
      </w:divBdr>
      <w:divsChild>
        <w:div w:id="1765488667">
          <w:marLeft w:val="0"/>
          <w:marRight w:val="0"/>
          <w:marTop w:val="0"/>
          <w:marBottom w:val="0"/>
          <w:divBdr>
            <w:top w:val="none" w:sz="0" w:space="0" w:color="auto"/>
            <w:left w:val="none" w:sz="0" w:space="0" w:color="auto"/>
            <w:bottom w:val="none" w:sz="0" w:space="0" w:color="auto"/>
            <w:right w:val="none" w:sz="0" w:space="0" w:color="auto"/>
          </w:divBdr>
          <w:divsChild>
            <w:div w:id="1873306036">
              <w:marLeft w:val="0"/>
              <w:marRight w:val="0"/>
              <w:marTop w:val="0"/>
              <w:marBottom w:val="0"/>
              <w:divBdr>
                <w:top w:val="none" w:sz="0" w:space="0" w:color="auto"/>
                <w:left w:val="none" w:sz="0" w:space="0" w:color="auto"/>
                <w:bottom w:val="none" w:sz="0" w:space="0" w:color="auto"/>
                <w:right w:val="none" w:sz="0" w:space="0" w:color="auto"/>
              </w:divBdr>
            </w:div>
            <w:div w:id="1457259715">
              <w:marLeft w:val="0"/>
              <w:marRight w:val="0"/>
              <w:marTop w:val="0"/>
              <w:marBottom w:val="0"/>
              <w:divBdr>
                <w:top w:val="none" w:sz="0" w:space="0" w:color="auto"/>
                <w:left w:val="none" w:sz="0" w:space="0" w:color="auto"/>
                <w:bottom w:val="none" w:sz="0" w:space="0" w:color="auto"/>
                <w:right w:val="none" w:sz="0" w:space="0" w:color="auto"/>
              </w:divBdr>
            </w:div>
            <w:div w:id="612395615">
              <w:marLeft w:val="0"/>
              <w:marRight w:val="0"/>
              <w:marTop w:val="0"/>
              <w:marBottom w:val="0"/>
              <w:divBdr>
                <w:top w:val="none" w:sz="0" w:space="0" w:color="auto"/>
                <w:left w:val="none" w:sz="0" w:space="0" w:color="auto"/>
                <w:bottom w:val="none" w:sz="0" w:space="0" w:color="auto"/>
                <w:right w:val="none" w:sz="0" w:space="0" w:color="auto"/>
              </w:divBdr>
            </w:div>
            <w:div w:id="1537112851">
              <w:marLeft w:val="0"/>
              <w:marRight w:val="0"/>
              <w:marTop w:val="0"/>
              <w:marBottom w:val="0"/>
              <w:divBdr>
                <w:top w:val="none" w:sz="0" w:space="0" w:color="auto"/>
                <w:left w:val="none" w:sz="0" w:space="0" w:color="auto"/>
                <w:bottom w:val="none" w:sz="0" w:space="0" w:color="auto"/>
                <w:right w:val="none" w:sz="0" w:space="0" w:color="auto"/>
              </w:divBdr>
            </w:div>
            <w:div w:id="835147486">
              <w:marLeft w:val="0"/>
              <w:marRight w:val="0"/>
              <w:marTop w:val="0"/>
              <w:marBottom w:val="0"/>
              <w:divBdr>
                <w:top w:val="none" w:sz="0" w:space="0" w:color="auto"/>
                <w:left w:val="none" w:sz="0" w:space="0" w:color="auto"/>
                <w:bottom w:val="none" w:sz="0" w:space="0" w:color="auto"/>
                <w:right w:val="none" w:sz="0" w:space="0" w:color="auto"/>
              </w:divBdr>
            </w:div>
            <w:div w:id="612591415">
              <w:marLeft w:val="0"/>
              <w:marRight w:val="0"/>
              <w:marTop w:val="0"/>
              <w:marBottom w:val="0"/>
              <w:divBdr>
                <w:top w:val="none" w:sz="0" w:space="0" w:color="auto"/>
                <w:left w:val="none" w:sz="0" w:space="0" w:color="auto"/>
                <w:bottom w:val="none" w:sz="0" w:space="0" w:color="auto"/>
                <w:right w:val="none" w:sz="0" w:space="0" w:color="auto"/>
              </w:divBdr>
            </w:div>
            <w:div w:id="1518693928">
              <w:marLeft w:val="0"/>
              <w:marRight w:val="0"/>
              <w:marTop w:val="0"/>
              <w:marBottom w:val="0"/>
              <w:divBdr>
                <w:top w:val="none" w:sz="0" w:space="0" w:color="auto"/>
                <w:left w:val="none" w:sz="0" w:space="0" w:color="auto"/>
                <w:bottom w:val="none" w:sz="0" w:space="0" w:color="auto"/>
                <w:right w:val="none" w:sz="0" w:space="0" w:color="auto"/>
              </w:divBdr>
            </w:div>
            <w:div w:id="678241023">
              <w:marLeft w:val="0"/>
              <w:marRight w:val="0"/>
              <w:marTop w:val="0"/>
              <w:marBottom w:val="0"/>
              <w:divBdr>
                <w:top w:val="none" w:sz="0" w:space="0" w:color="auto"/>
                <w:left w:val="none" w:sz="0" w:space="0" w:color="auto"/>
                <w:bottom w:val="none" w:sz="0" w:space="0" w:color="auto"/>
                <w:right w:val="none" w:sz="0" w:space="0" w:color="auto"/>
              </w:divBdr>
            </w:div>
            <w:div w:id="734857537">
              <w:marLeft w:val="0"/>
              <w:marRight w:val="0"/>
              <w:marTop w:val="0"/>
              <w:marBottom w:val="0"/>
              <w:divBdr>
                <w:top w:val="none" w:sz="0" w:space="0" w:color="auto"/>
                <w:left w:val="none" w:sz="0" w:space="0" w:color="auto"/>
                <w:bottom w:val="none" w:sz="0" w:space="0" w:color="auto"/>
                <w:right w:val="none" w:sz="0" w:space="0" w:color="auto"/>
              </w:divBdr>
            </w:div>
            <w:div w:id="279728976">
              <w:marLeft w:val="0"/>
              <w:marRight w:val="0"/>
              <w:marTop w:val="0"/>
              <w:marBottom w:val="0"/>
              <w:divBdr>
                <w:top w:val="none" w:sz="0" w:space="0" w:color="auto"/>
                <w:left w:val="none" w:sz="0" w:space="0" w:color="auto"/>
                <w:bottom w:val="none" w:sz="0" w:space="0" w:color="auto"/>
                <w:right w:val="none" w:sz="0" w:space="0" w:color="auto"/>
              </w:divBdr>
            </w:div>
            <w:div w:id="1463378236">
              <w:marLeft w:val="0"/>
              <w:marRight w:val="0"/>
              <w:marTop w:val="0"/>
              <w:marBottom w:val="0"/>
              <w:divBdr>
                <w:top w:val="none" w:sz="0" w:space="0" w:color="auto"/>
                <w:left w:val="none" w:sz="0" w:space="0" w:color="auto"/>
                <w:bottom w:val="none" w:sz="0" w:space="0" w:color="auto"/>
                <w:right w:val="none" w:sz="0" w:space="0" w:color="auto"/>
              </w:divBdr>
            </w:div>
            <w:div w:id="1397514550">
              <w:marLeft w:val="0"/>
              <w:marRight w:val="0"/>
              <w:marTop w:val="0"/>
              <w:marBottom w:val="0"/>
              <w:divBdr>
                <w:top w:val="none" w:sz="0" w:space="0" w:color="auto"/>
                <w:left w:val="none" w:sz="0" w:space="0" w:color="auto"/>
                <w:bottom w:val="none" w:sz="0" w:space="0" w:color="auto"/>
                <w:right w:val="none" w:sz="0" w:space="0" w:color="auto"/>
              </w:divBdr>
            </w:div>
            <w:div w:id="2120221521">
              <w:marLeft w:val="0"/>
              <w:marRight w:val="0"/>
              <w:marTop w:val="0"/>
              <w:marBottom w:val="0"/>
              <w:divBdr>
                <w:top w:val="none" w:sz="0" w:space="0" w:color="auto"/>
                <w:left w:val="none" w:sz="0" w:space="0" w:color="auto"/>
                <w:bottom w:val="none" w:sz="0" w:space="0" w:color="auto"/>
                <w:right w:val="none" w:sz="0" w:space="0" w:color="auto"/>
              </w:divBdr>
            </w:div>
            <w:div w:id="1120956568">
              <w:marLeft w:val="0"/>
              <w:marRight w:val="0"/>
              <w:marTop w:val="0"/>
              <w:marBottom w:val="0"/>
              <w:divBdr>
                <w:top w:val="none" w:sz="0" w:space="0" w:color="auto"/>
                <w:left w:val="none" w:sz="0" w:space="0" w:color="auto"/>
                <w:bottom w:val="none" w:sz="0" w:space="0" w:color="auto"/>
                <w:right w:val="none" w:sz="0" w:space="0" w:color="auto"/>
              </w:divBdr>
            </w:div>
            <w:div w:id="312834130">
              <w:marLeft w:val="0"/>
              <w:marRight w:val="0"/>
              <w:marTop w:val="0"/>
              <w:marBottom w:val="0"/>
              <w:divBdr>
                <w:top w:val="none" w:sz="0" w:space="0" w:color="auto"/>
                <w:left w:val="none" w:sz="0" w:space="0" w:color="auto"/>
                <w:bottom w:val="none" w:sz="0" w:space="0" w:color="auto"/>
                <w:right w:val="none" w:sz="0" w:space="0" w:color="auto"/>
              </w:divBdr>
            </w:div>
            <w:div w:id="528299092">
              <w:marLeft w:val="0"/>
              <w:marRight w:val="0"/>
              <w:marTop w:val="0"/>
              <w:marBottom w:val="0"/>
              <w:divBdr>
                <w:top w:val="none" w:sz="0" w:space="0" w:color="auto"/>
                <w:left w:val="none" w:sz="0" w:space="0" w:color="auto"/>
                <w:bottom w:val="none" w:sz="0" w:space="0" w:color="auto"/>
                <w:right w:val="none" w:sz="0" w:space="0" w:color="auto"/>
              </w:divBdr>
            </w:div>
            <w:div w:id="8682619">
              <w:marLeft w:val="0"/>
              <w:marRight w:val="0"/>
              <w:marTop w:val="0"/>
              <w:marBottom w:val="0"/>
              <w:divBdr>
                <w:top w:val="none" w:sz="0" w:space="0" w:color="auto"/>
                <w:left w:val="none" w:sz="0" w:space="0" w:color="auto"/>
                <w:bottom w:val="none" w:sz="0" w:space="0" w:color="auto"/>
                <w:right w:val="none" w:sz="0" w:space="0" w:color="auto"/>
              </w:divBdr>
            </w:div>
            <w:div w:id="352002273">
              <w:marLeft w:val="0"/>
              <w:marRight w:val="0"/>
              <w:marTop w:val="0"/>
              <w:marBottom w:val="0"/>
              <w:divBdr>
                <w:top w:val="none" w:sz="0" w:space="0" w:color="auto"/>
                <w:left w:val="none" w:sz="0" w:space="0" w:color="auto"/>
                <w:bottom w:val="none" w:sz="0" w:space="0" w:color="auto"/>
                <w:right w:val="none" w:sz="0" w:space="0" w:color="auto"/>
              </w:divBdr>
            </w:div>
            <w:div w:id="1926650825">
              <w:marLeft w:val="0"/>
              <w:marRight w:val="0"/>
              <w:marTop w:val="0"/>
              <w:marBottom w:val="0"/>
              <w:divBdr>
                <w:top w:val="none" w:sz="0" w:space="0" w:color="auto"/>
                <w:left w:val="none" w:sz="0" w:space="0" w:color="auto"/>
                <w:bottom w:val="none" w:sz="0" w:space="0" w:color="auto"/>
                <w:right w:val="none" w:sz="0" w:space="0" w:color="auto"/>
              </w:divBdr>
            </w:div>
            <w:div w:id="1336496851">
              <w:marLeft w:val="0"/>
              <w:marRight w:val="0"/>
              <w:marTop w:val="0"/>
              <w:marBottom w:val="0"/>
              <w:divBdr>
                <w:top w:val="none" w:sz="0" w:space="0" w:color="auto"/>
                <w:left w:val="none" w:sz="0" w:space="0" w:color="auto"/>
                <w:bottom w:val="none" w:sz="0" w:space="0" w:color="auto"/>
                <w:right w:val="none" w:sz="0" w:space="0" w:color="auto"/>
              </w:divBdr>
            </w:div>
            <w:div w:id="472140807">
              <w:marLeft w:val="0"/>
              <w:marRight w:val="0"/>
              <w:marTop w:val="0"/>
              <w:marBottom w:val="0"/>
              <w:divBdr>
                <w:top w:val="none" w:sz="0" w:space="0" w:color="auto"/>
                <w:left w:val="none" w:sz="0" w:space="0" w:color="auto"/>
                <w:bottom w:val="none" w:sz="0" w:space="0" w:color="auto"/>
                <w:right w:val="none" w:sz="0" w:space="0" w:color="auto"/>
              </w:divBdr>
            </w:div>
            <w:div w:id="1199009414">
              <w:marLeft w:val="0"/>
              <w:marRight w:val="0"/>
              <w:marTop w:val="0"/>
              <w:marBottom w:val="0"/>
              <w:divBdr>
                <w:top w:val="none" w:sz="0" w:space="0" w:color="auto"/>
                <w:left w:val="none" w:sz="0" w:space="0" w:color="auto"/>
                <w:bottom w:val="none" w:sz="0" w:space="0" w:color="auto"/>
                <w:right w:val="none" w:sz="0" w:space="0" w:color="auto"/>
              </w:divBdr>
            </w:div>
            <w:div w:id="855727335">
              <w:marLeft w:val="0"/>
              <w:marRight w:val="0"/>
              <w:marTop w:val="0"/>
              <w:marBottom w:val="0"/>
              <w:divBdr>
                <w:top w:val="none" w:sz="0" w:space="0" w:color="auto"/>
                <w:left w:val="none" w:sz="0" w:space="0" w:color="auto"/>
                <w:bottom w:val="none" w:sz="0" w:space="0" w:color="auto"/>
                <w:right w:val="none" w:sz="0" w:space="0" w:color="auto"/>
              </w:divBdr>
            </w:div>
            <w:div w:id="626200432">
              <w:marLeft w:val="0"/>
              <w:marRight w:val="0"/>
              <w:marTop w:val="0"/>
              <w:marBottom w:val="0"/>
              <w:divBdr>
                <w:top w:val="none" w:sz="0" w:space="0" w:color="auto"/>
                <w:left w:val="none" w:sz="0" w:space="0" w:color="auto"/>
                <w:bottom w:val="none" w:sz="0" w:space="0" w:color="auto"/>
                <w:right w:val="none" w:sz="0" w:space="0" w:color="auto"/>
              </w:divBdr>
            </w:div>
            <w:div w:id="1491826939">
              <w:marLeft w:val="0"/>
              <w:marRight w:val="0"/>
              <w:marTop w:val="0"/>
              <w:marBottom w:val="0"/>
              <w:divBdr>
                <w:top w:val="none" w:sz="0" w:space="0" w:color="auto"/>
                <w:left w:val="none" w:sz="0" w:space="0" w:color="auto"/>
                <w:bottom w:val="none" w:sz="0" w:space="0" w:color="auto"/>
                <w:right w:val="none" w:sz="0" w:space="0" w:color="auto"/>
              </w:divBdr>
            </w:div>
            <w:div w:id="1692140937">
              <w:marLeft w:val="0"/>
              <w:marRight w:val="0"/>
              <w:marTop w:val="0"/>
              <w:marBottom w:val="0"/>
              <w:divBdr>
                <w:top w:val="none" w:sz="0" w:space="0" w:color="auto"/>
                <w:left w:val="none" w:sz="0" w:space="0" w:color="auto"/>
                <w:bottom w:val="none" w:sz="0" w:space="0" w:color="auto"/>
                <w:right w:val="none" w:sz="0" w:space="0" w:color="auto"/>
              </w:divBdr>
            </w:div>
            <w:div w:id="1851411933">
              <w:marLeft w:val="0"/>
              <w:marRight w:val="0"/>
              <w:marTop w:val="0"/>
              <w:marBottom w:val="0"/>
              <w:divBdr>
                <w:top w:val="none" w:sz="0" w:space="0" w:color="auto"/>
                <w:left w:val="none" w:sz="0" w:space="0" w:color="auto"/>
                <w:bottom w:val="none" w:sz="0" w:space="0" w:color="auto"/>
                <w:right w:val="none" w:sz="0" w:space="0" w:color="auto"/>
              </w:divBdr>
            </w:div>
            <w:div w:id="681401463">
              <w:marLeft w:val="0"/>
              <w:marRight w:val="0"/>
              <w:marTop w:val="0"/>
              <w:marBottom w:val="0"/>
              <w:divBdr>
                <w:top w:val="none" w:sz="0" w:space="0" w:color="auto"/>
                <w:left w:val="none" w:sz="0" w:space="0" w:color="auto"/>
                <w:bottom w:val="none" w:sz="0" w:space="0" w:color="auto"/>
                <w:right w:val="none" w:sz="0" w:space="0" w:color="auto"/>
              </w:divBdr>
            </w:div>
            <w:div w:id="1933391827">
              <w:marLeft w:val="0"/>
              <w:marRight w:val="0"/>
              <w:marTop w:val="0"/>
              <w:marBottom w:val="0"/>
              <w:divBdr>
                <w:top w:val="none" w:sz="0" w:space="0" w:color="auto"/>
                <w:left w:val="none" w:sz="0" w:space="0" w:color="auto"/>
                <w:bottom w:val="none" w:sz="0" w:space="0" w:color="auto"/>
                <w:right w:val="none" w:sz="0" w:space="0" w:color="auto"/>
              </w:divBdr>
            </w:div>
            <w:div w:id="695157783">
              <w:marLeft w:val="0"/>
              <w:marRight w:val="0"/>
              <w:marTop w:val="0"/>
              <w:marBottom w:val="0"/>
              <w:divBdr>
                <w:top w:val="none" w:sz="0" w:space="0" w:color="auto"/>
                <w:left w:val="none" w:sz="0" w:space="0" w:color="auto"/>
                <w:bottom w:val="none" w:sz="0" w:space="0" w:color="auto"/>
                <w:right w:val="none" w:sz="0" w:space="0" w:color="auto"/>
              </w:divBdr>
            </w:div>
            <w:div w:id="1156805467">
              <w:marLeft w:val="0"/>
              <w:marRight w:val="0"/>
              <w:marTop w:val="0"/>
              <w:marBottom w:val="0"/>
              <w:divBdr>
                <w:top w:val="none" w:sz="0" w:space="0" w:color="auto"/>
                <w:left w:val="none" w:sz="0" w:space="0" w:color="auto"/>
                <w:bottom w:val="none" w:sz="0" w:space="0" w:color="auto"/>
                <w:right w:val="none" w:sz="0" w:space="0" w:color="auto"/>
              </w:divBdr>
            </w:div>
            <w:div w:id="584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2524">
      <w:bodyDiv w:val="1"/>
      <w:marLeft w:val="0"/>
      <w:marRight w:val="0"/>
      <w:marTop w:val="0"/>
      <w:marBottom w:val="0"/>
      <w:divBdr>
        <w:top w:val="none" w:sz="0" w:space="0" w:color="auto"/>
        <w:left w:val="none" w:sz="0" w:space="0" w:color="auto"/>
        <w:bottom w:val="none" w:sz="0" w:space="0" w:color="auto"/>
        <w:right w:val="none" w:sz="0" w:space="0" w:color="auto"/>
      </w:divBdr>
      <w:divsChild>
        <w:div w:id="2127119004">
          <w:marLeft w:val="0"/>
          <w:marRight w:val="0"/>
          <w:marTop w:val="0"/>
          <w:marBottom w:val="0"/>
          <w:divBdr>
            <w:top w:val="none" w:sz="0" w:space="0" w:color="auto"/>
            <w:left w:val="none" w:sz="0" w:space="0" w:color="auto"/>
            <w:bottom w:val="none" w:sz="0" w:space="0" w:color="auto"/>
            <w:right w:val="none" w:sz="0" w:space="0" w:color="auto"/>
          </w:divBdr>
          <w:divsChild>
            <w:div w:id="158424896">
              <w:marLeft w:val="0"/>
              <w:marRight w:val="0"/>
              <w:marTop w:val="0"/>
              <w:marBottom w:val="0"/>
              <w:divBdr>
                <w:top w:val="none" w:sz="0" w:space="0" w:color="auto"/>
                <w:left w:val="none" w:sz="0" w:space="0" w:color="auto"/>
                <w:bottom w:val="none" w:sz="0" w:space="0" w:color="auto"/>
                <w:right w:val="none" w:sz="0" w:space="0" w:color="auto"/>
              </w:divBdr>
            </w:div>
            <w:div w:id="1336299870">
              <w:marLeft w:val="0"/>
              <w:marRight w:val="0"/>
              <w:marTop w:val="0"/>
              <w:marBottom w:val="0"/>
              <w:divBdr>
                <w:top w:val="none" w:sz="0" w:space="0" w:color="auto"/>
                <w:left w:val="none" w:sz="0" w:space="0" w:color="auto"/>
                <w:bottom w:val="none" w:sz="0" w:space="0" w:color="auto"/>
                <w:right w:val="none" w:sz="0" w:space="0" w:color="auto"/>
              </w:divBdr>
            </w:div>
            <w:div w:id="876163357">
              <w:marLeft w:val="0"/>
              <w:marRight w:val="0"/>
              <w:marTop w:val="0"/>
              <w:marBottom w:val="0"/>
              <w:divBdr>
                <w:top w:val="none" w:sz="0" w:space="0" w:color="auto"/>
                <w:left w:val="none" w:sz="0" w:space="0" w:color="auto"/>
                <w:bottom w:val="none" w:sz="0" w:space="0" w:color="auto"/>
                <w:right w:val="none" w:sz="0" w:space="0" w:color="auto"/>
              </w:divBdr>
            </w:div>
            <w:div w:id="958488718">
              <w:marLeft w:val="0"/>
              <w:marRight w:val="0"/>
              <w:marTop w:val="0"/>
              <w:marBottom w:val="0"/>
              <w:divBdr>
                <w:top w:val="none" w:sz="0" w:space="0" w:color="auto"/>
                <w:left w:val="none" w:sz="0" w:space="0" w:color="auto"/>
                <w:bottom w:val="none" w:sz="0" w:space="0" w:color="auto"/>
                <w:right w:val="none" w:sz="0" w:space="0" w:color="auto"/>
              </w:divBdr>
            </w:div>
            <w:div w:id="1143695784">
              <w:marLeft w:val="0"/>
              <w:marRight w:val="0"/>
              <w:marTop w:val="0"/>
              <w:marBottom w:val="0"/>
              <w:divBdr>
                <w:top w:val="none" w:sz="0" w:space="0" w:color="auto"/>
                <w:left w:val="none" w:sz="0" w:space="0" w:color="auto"/>
                <w:bottom w:val="none" w:sz="0" w:space="0" w:color="auto"/>
                <w:right w:val="none" w:sz="0" w:space="0" w:color="auto"/>
              </w:divBdr>
            </w:div>
            <w:div w:id="199828646">
              <w:marLeft w:val="0"/>
              <w:marRight w:val="0"/>
              <w:marTop w:val="0"/>
              <w:marBottom w:val="0"/>
              <w:divBdr>
                <w:top w:val="none" w:sz="0" w:space="0" w:color="auto"/>
                <w:left w:val="none" w:sz="0" w:space="0" w:color="auto"/>
                <w:bottom w:val="none" w:sz="0" w:space="0" w:color="auto"/>
                <w:right w:val="none" w:sz="0" w:space="0" w:color="auto"/>
              </w:divBdr>
            </w:div>
            <w:div w:id="254556269">
              <w:marLeft w:val="0"/>
              <w:marRight w:val="0"/>
              <w:marTop w:val="0"/>
              <w:marBottom w:val="0"/>
              <w:divBdr>
                <w:top w:val="none" w:sz="0" w:space="0" w:color="auto"/>
                <w:left w:val="none" w:sz="0" w:space="0" w:color="auto"/>
                <w:bottom w:val="none" w:sz="0" w:space="0" w:color="auto"/>
                <w:right w:val="none" w:sz="0" w:space="0" w:color="auto"/>
              </w:divBdr>
            </w:div>
            <w:div w:id="1239555497">
              <w:marLeft w:val="0"/>
              <w:marRight w:val="0"/>
              <w:marTop w:val="0"/>
              <w:marBottom w:val="0"/>
              <w:divBdr>
                <w:top w:val="none" w:sz="0" w:space="0" w:color="auto"/>
                <w:left w:val="none" w:sz="0" w:space="0" w:color="auto"/>
                <w:bottom w:val="none" w:sz="0" w:space="0" w:color="auto"/>
                <w:right w:val="none" w:sz="0" w:space="0" w:color="auto"/>
              </w:divBdr>
            </w:div>
            <w:div w:id="1782412334">
              <w:marLeft w:val="0"/>
              <w:marRight w:val="0"/>
              <w:marTop w:val="0"/>
              <w:marBottom w:val="0"/>
              <w:divBdr>
                <w:top w:val="none" w:sz="0" w:space="0" w:color="auto"/>
                <w:left w:val="none" w:sz="0" w:space="0" w:color="auto"/>
                <w:bottom w:val="none" w:sz="0" w:space="0" w:color="auto"/>
                <w:right w:val="none" w:sz="0" w:space="0" w:color="auto"/>
              </w:divBdr>
            </w:div>
            <w:div w:id="944189412">
              <w:marLeft w:val="0"/>
              <w:marRight w:val="0"/>
              <w:marTop w:val="0"/>
              <w:marBottom w:val="0"/>
              <w:divBdr>
                <w:top w:val="none" w:sz="0" w:space="0" w:color="auto"/>
                <w:left w:val="none" w:sz="0" w:space="0" w:color="auto"/>
                <w:bottom w:val="none" w:sz="0" w:space="0" w:color="auto"/>
                <w:right w:val="none" w:sz="0" w:space="0" w:color="auto"/>
              </w:divBdr>
            </w:div>
            <w:div w:id="1448352643">
              <w:marLeft w:val="0"/>
              <w:marRight w:val="0"/>
              <w:marTop w:val="0"/>
              <w:marBottom w:val="0"/>
              <w:divBdr>
                <w:top w:val="none" w:sz="0" w:space="0" w:color="auto"/>
                <w:left w:val="none" w:sz="0" w:space="0" w:color="auto"/>
                <w:bottom w:val="none" w:sz="0" w:space="0" w:color="auto"/>
                <w:right w:val="none" w:sz="0" w:space="0" w:color="auto"/>
              </w:divBdr>
            </w:div>
            <w:div w:id="89549341">
              <w:marLeft w:val="0"/>
              <w:marRight w:val="0"/>
              <w:marTop w:val="0"/>
              <w:marBottom w:val="0"/>
              <w:divBdr>
                <w:top w:val="none" w:sz="0" w:space="0" w:color="auto"/>
                <w:left w:val="none" w:sz="0" w:space="0" w:color="auto"/>
                <w:bottom w:val="none" w:sz="0" w:space="0" w:color="auto"/>
                <w:right w:val="none" w:sz="0" w:space="0" w:color="auto"/>
              </w:divBdr>
            </w:div>
            <w:div w:id="1996882878">
              <w:marLeft w:val="0"/>
              <w:marRight w:val="0"/>
              <w:marTop w:val="0"/>
              <w:marBottom w:val="0"/>
              <w:divBdr>
                <w:top w:val="none" w:sz="0" w:space="0" w:color="auto"/>
                <w:left w:val="none" w:sz="0" w:space="0" w:color="auto"/>
                <w:bottom w:val="none" w:sz="0" w:space="0" w:color="auto"/>
                <w:right w:val="none" w:sz="0" w:space="0" w:color="auto"/>
              </w:divBdr>
            </w:div>
            <w:div w:id="628824610">
              <w:marLeft w:val="0"/>
              <w:marRight w:val="0"/>
              <w:marTop w:val="0"/>
              <w:marBottom w:val="0"/>
              <w:divBdr>
                <w:top w:val="none" w:sz="0" w:space="0" w:color="auto"/>
                <w:left w:val="none" w:sz="0" w:space="0" w:color="auto"/>
                <w:bottom w:val="none" w:sz="0" w:space="0" w:color="auto"/>
                <w:right w:val="none" w:sz="0" w:space="0" w:color="auto"/>
              </w:divBdr>
            </w:div>
            <w:div w:id="676079008">
              <w:marLeft w:val="0"/>
              <w:marRight w:val="0"/>
              <w:marTop w:val="0"/>
              <w:marBottom w:val="0"/>
              <w:divBdr>
                <w:top w:val="none" w:sz="0" w:space="0" w:color="auto"/>
                <w:left w:val="none" w:sz="0" w:space="0" w:color="auto"/>
                <w:bottom w:val="none" w:sz="0" w:space="0" w:color="auto"/>
                <w:right w:val="none" w:sz="0" w:space="0" w:color="auto"/>
              </w:divBdr>
            </w:div>
            <w:div w:id="269093502">
              <w:marLeft w:val="0"/>
              <w:marRight w:val="0"/>
              <w:marTop w:val="0"/>
              <w:marBottom w:val="0"/>
              <w:divBdr>
                <w:top w:val="none" w:sz="0" w:space="0" w:color="auto"/>
                <w:left w:val="none" w:sz="0" w:space="0" w:color="auto"/>
                <w:bottom w:val="none" w:sz="0" w:space="0" w:color="auto"/>
                <w:right w:val="none" w:sz="0" w:space="0" w:color="auto"/>
              </w:divBdr>
            </w:div>
            <w:div w:id="384332537">
              <w:marLeft w:val="0"/>
              <w:marRight w:val="0"/>
              <w:marTop w:val="0"/>
              <w:marBottom w:val="0"/>
              <w:divBdr>
                <w:top w:val="none" w:sz="0" w:space="0" w:color="auto"/>
                <w:left w:val="none" w:sz="0" w:space="0" w:color="auto"/>
                <w:bottom w:val="none" w:sz="0" w:space="0" w:color="auto"/>
                <w:right w:val="none" w:sz="0" w:space="0" w:color="auto"/>
              </w:divBdr>
            </w:div>
            <w:div w:id="1905410340">
              <w:marLeft w:val="0"/>
              <w:marRight w:val="0"/>
              <w:marTop w:val="0"/>
              <w:marBottom w:val="0"/>
              <w:divBdr>
                <w:top w:val="none" w:sz="0" w:space="0" w:color="auto"/>
                <w:left w:val="none" w:sz="0" w:space="0" w:color="auto"/>
                <w:bottom w:val="none" w:sz="0" w:space="0" w:color="auto"/>
                <w:right w:val="none" w:sz="0" w:space="0" w:color="auto"/>
              </w:divBdr>
            </w:div>
            <w:div w:id="3542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6920">
      <w:bodyDiv w:val="1"/>
      <w:marLeft w:val="0"/>
      <w:marRight w:val="0"/>
      <w:marTop w:val="0"/>
      <w:marBottom w:val="0"/>
      <w:divBdr>
        <w:top w:val="none" w:sz="0" w:space="0" w:color="auto"/>
        <w:left w:val="none" w:sz="0" w:space="0" w:color="auto"/>
        <w:bottom w:val="none" w:sz="0" w:space="0" w:color="auto"/>
        <w:right w:val="none" w:sz="0" w:space="0" w:color="auto"/>
      </w:divBdr>
      <w:divsChild>
        <w:div w:id="1870026428">
          <w:marLeft w:val="0"/>
          <w:marRight w:val="0"/>
          <w:marTop w:val="0"/>
          <w:marBottom w:val="0"/>
          <w:divBdr>
            <w:top w:val="none" w:sz="0" w:space="0" w:color="auto"/>
            <w:left w:val="none" w:sz="0" w:space="0" w:color="auto"/>
            <w:bottom w:val="none" w:sz="0" w:space="0" w:color="auto"/>
            <w:right w:val="none" w:sz="0" w:space="0" w:color="auto"/>
          </w:divBdr>
          <w:divsChild>
            <w:div w:id="365101247">
              <w:marLeft w:val="0"/>
              <w:marRight w:val="0"/>
              <w:marTop w:val="0"/>
              <w:marBottom w:val="0"/>
              <w:divBdr>
                <w:top w:val="none" w:sz="0" w:space="0" w:color="auto"/>
                <w:left w:val="none" w:sz="0" w:space="0" w:color="auto"/>
                <w:bottom w:val="none" w:sz="0" w:space="0" w:color="auto"/>
                <w:right w:val="none" w:sz="0" w:space="0" w:color="auto"/>
              </w:divBdr>
            </w:div>
            <w:div w:id="391971926">
              <w:marLeft w:val="0"/>
              <w:marRight w:val="0"/>
              <w:marTop w:val="0"/>
              <w:marBottom w:val="0"/>
              <w:divBdr>
                <w:top w:val="none" w:sz="0" w:space="0" w:color="auto"/>
                <w:left w:val="none" w:sz="0" w:space="0" w:color="auto"/>
                <w:bottom w:val="none" w:sz="0" w:space="0" w:color="auto"/>
                <w:right w:val="none" w:sz="0" w:space="0" w:color="auto"/>
              </w:divBdr>
            </w:div>
            <w:div w:id="1645624600">
              <w:marLeft w:val="0"/>
              <w:marRight w:val="0"/>
              <w:marTop w:val="0"/>
              <w:marBottom w:val="0"/>
              <w:divBdr>
                <w:top w:val="none" w:sz="0" w:space="0" w:color="auto"/>
                <w:left w:val="none" w:sz="0" w:space="0" w:color="auto"/>
                <w:bottom w:val="none" w:sz="0" w:space="0" w:color="auto"/>
                <w:right w:val="none" w:sz="0" w:space="0" w:color="auto"/>
              </w:divBdr>
            </w:div>
            <w:div w:id="1397583259">
              <w:marLeft w:val="0"/>
              <w:marRight w:val="0"/>
              <w:marTop w:val="0"/>
              <w:marBottom w:val="0"/>
              <w:divBdr>
                <w:top w:val="none" w:sz="0" w:space="0" w:color="auto"/>
                <w:left w:val="none" w:sz="0" w:space="0" w:color="auto"/>
                <w:bottom w:val="none" w:sz="0" w:space="0" w:color="auto"/>
                <w:right w:val="none" w:sz="0" w:space="0" w:color="auto"/>
              </w:divBdr>
            </w:div>
            <w:div w:id="2037847173">
              <w:marLeft w:val="0"/>
              <w:marRight w:val="0"/>
              <w:marTop w:val="0"/>
              <w:marBottom w:val="0"/>
              <w:divBdr>
                <w:top w:val="none" w:sz="0" w:space="0" w:color="auto"/>
                <w:left w:val="none" w:sz="0" w:space="0" w:color="auto"/>
                <w:bottom w:val="none" w:sz="0" w:space="0" w:color="auto"/>
                <w:right w:val="none" w:sz="0" w:space="0" w:color="auto"/>
              </w:divBdr>
            </w:div>
            <w:div w:id="1046026016">
              <w:marLeft w:val="0"/>
              <w:marRight w:val="0"/>
              <w:marTop w:val="0"/>
              <w:marBottom w:val="0"/>
              <w:divBdr>
                <w:top w:val="none" w:sz="0" w:space="0" w:color="auto"/>
                <w:left w:val="none" w:sz="0" w:space="0" w:color="auto"/>
                <w:bottom w:val="none" w:sz="0" w:space="0" w:color="auto"/>
                <w:right w:val="none" w:sz="0" w:space="0" w:color="auto"/>
              </w:divBdr>
            </w:div>
            <w:div w:id="1189833020">
              <w:marLeft w:val="0"/>
              <w:marRight w:val="0"/>
              <w:marTop w:val="0"/>
              <w:marBottom w:val="0"/>
              <w:divBdr>
                <w:top w:val="none" w:sz="0" w:space="0" w:color="auto"/>
                <w:left w:val="none" w:sz="0" w:space="0" w:color="auto"/>
                <w:bottom w:val="none" w:sz="0" w:space="0" w:color="auto"/>
                <w:right w:val="none" w:sz="0" w:space="0" w:color="auto"/>
              </w:divBdr>
            </w:div>
            <w:div w:id="1514415233">
              <w:marLeft w:val="0"/>
              <w:marRight w:val="0"/>
              <w:marTop w:val="0"/>
              <w:marBottom w:val="0"/>
              <w:divBdr>
                <w:top w:val="none" w:sz="0" w:space="0" w:color="auto"/>
                <w:left w:val="none" w:sz="0" w:space="0" w:color="auto"/>
                <w:bottom w:val="none" w:sz="0" w:space="0" w:color="auto"/>
                <w:right w:val="none" w:sz="0" w:space="0" w:color="auto"/>
              </w:divBdr>
            </w:div>
            <w:div w:id="228811985">
              <w:marLeft w:val="0"/>
              <w:marRight w:val="0"/>
              <w:marTop w:val="0"/>
              <w:marBottom w:val="0"/>
              <w:divBdr>
                <w:top w:val="none" w:sz="0" w:space="0" w:color="auto"/>
                <w:left w:val="none" w:sz="0" w:space="0" w:color="auto"/>
                <w:bottom w:val="none" w:sz="0" w:space="0" w:color="auto"/>
                <w:right w:val="none" w:sz="0" w:space="0" w:color="auto"/>
              </w:divBdr>
            </w:div>
            <w:div w:id="1579827629">
              <w:marLeft w:val="0"/>
              <w:marRight w:val="0"/>
              <w:marTop w:val="0"/>
              <w:marBottom w:val="0"/>
              <w:divBdr>
                <w:top w:val="none" w:sz="0" w:space="0" w:color="auto"/>
                <w:left w:val="none" w:sz="0" w:space="0" w:color="auto"/>
                <w:bottom w:val="none" w:sz="0" w:space="0" w:color="auto"/>
                <w:right w:val="none" w:sz="0" w:space="0" w:color="auto"/>
              </w:divBdr>
            </w:div>
            <w:div w:id="667176434">
              <w:marLeft w:val="0"/>
              <w:marRight w:val="0"/>
              <w:marTop w:val="0"/>
              <w:marBottom w:val="0"/>
              <w:divBdr>
                <w:top w:val="none" w:sz="0" w:space="0" w:color="auto"/>
                <w:left w:val="none" w:sz="0" w:space="0" w:color="auto"/>
                <w:bottom w:val="none" w:sz="0" w:space="0" w:color="auto"/>
                <w:right w:val="none" w:sz="0" w:space="0" w:color="auto"/>
              </w:divBdr>
            </w:div>
            <w:div w:id="1573276363">
              <w:marLeft w:val="0"/>
              <w:marRight w:val="0"/>
              <w:marTop w:val="0"/>
              <w:marBottom w:val="0"/>
              <w:divBdr>
                <w:top w:val="none" w:sz="0" w:space="0" w:color="auto"/>
                <w:left w:val="none" w:sz="0" w:space="0" w:color="auto"/>
                <w:bottom w:val="none" w:sz="0" w:space="0" w:color="auto"/>
                <w:right w:val="none" w:sz="0" w:space="0" w:color="auto"/>
              </w:divBdr>
            </w:div>
            <w:div w:id="2023127048">
              <w:marLeft w:val="0"/>
              <w:marRight w:val="0"/>
              <w:marTop w:val="0"/>
              <w:marBottom w:val="0"/>
              <w:divBdr>
                <w:top w:val="none" w:sz="0" w:space="0" w:color="auto"/>
                <w:left w:val="none" w:sz="0" w:space="0" w:color="auto"/>
                <w:bottom w:val="none" w:sz="0" w:space="0" w:color="auto"/>
                <w:right w:val="none" w:sz="0" w:space="0" w:color="auto"/>
              </w:divBdr>
            </w:div>
            <w:div w:id="2057074215">
              <w:marLeft w:val="0"/>
              <w:marRight w:val="0"/>
              <w:marTop w:val="0"/>
              <w:marBottom w:val="0"/>
              <w:divBdr>
                <w:top w:val="none" w:sz="0" w:space="0" w:color="auto"/>
                <w:left w:val="none" w:sz="0" w:space="0" w:color="auto"/>
                <w:bottom w:val="none" w:sz="0" w:space="0" w:color="auto"/>
                <w:right w:val="none" w:sz="0" w:space="0" w:color="auto"/>
              </w:divBdr>
            </w:div>
            <w:div w:id="1334911263">
              <w:marLeft w:val="0"/>
              <w:marRight w:val="0"/>
              <w:marTop w:val="0"/>
              <w:marBottom w:val="0"/>
              <w:divBdr>
                <w:top w:val="none" w:sz="0" w:space="0" w:color="auto"/>
                <w:left w:val="none" w:sz="0" w:space="0" w:color="auto"/>
                <w:bottom w:val="none" w:sz="0" w:space="0" w:color="auto"/>
                <w:right w:val="none" w:sz="0" w:space="0" w:color="auto"/>
              </w:divBdr>
            </w:div>
            <w:div w:id="1100486016">
              <w:marLeft w:val="0"/>
              <w:marRight w:val="0"/>
              <w:marTop w:val="0"/>
              <w:marBottom w:val="0"/>
              <w:divBdr>
                <w:top w:val="none" w:sz="0" w:space="0" w:color="auto"/>
                <w:left w:val="none" w:sz="0" w:space="0" w:color="auto"/>
                <w:bottom w:val="none" w:sz="0" w:space="0" w:color="auto"/>
                <w:right w:val="none" w:sz="0" w:space="0" w:color="auto"/>
              </w:divBdr>
            </w:div>
            <w:div w:id="1495954704">
              <w:marLeft w:val="0"/>
              <w:marRight w:val="0"/>
              <w:marTop w:val="0"/>
              <w:marBottom w:val="0"/>
              <w:divBdr>
                <w:top w:val="none" w:sz="0" w:space="0" w:color="auto"/>
                <w:left w:val="none" w:sz="0" w:space="0" w:color="auto"/>
                <w:bottom w:val="none" w:sz="0" w:space="0" w:color="auto"/>
                <w:right w:val="none" w:sz="0" w:space="0" w:color="auto"/>
              </w:divBdr>
            </w:div>
            <w:div w:id="542598967">
              <w:marLeft w:val="0"/>
              <w:marRight w:val="0"/>
              <w:marTop w:val="0"/>
              <w:marBottom w:val="0"/>
              <w:divBdr>
                <w:top w:val="none" w:sz="0" w:space="0" w:color="auto"/>
                <w:left w:val="none" w:sz="0" w:space="0" w:color="auto"/>
                <w:bottom w:val="none" w:sz="0" w:space="0" w:color="auto"/>
                <w:right w:val="none" w:sz="0" w:space="0" w:color="auto"/>
              </w:divBdr>
            </w:div>
            <w:div w:id="1120876659">
              <w:marLeft w:val="0"/>
              <w:marRight w:val="0"/>
              <w:marTop w:val="0"/>
              <w:marBottom w:val="0"/>
              <w:divBdr>
                <w:top w:val="none" w:sz="0" w:space="0" w:color="auto"/>
                <w:left w:val="none" w:sz="0" w:space="0" w:color="auto"/>
                <w:bottom w:val="none" w:sz="0" w:space="0" w:color="auto"/>
                <w:right w:val="none" w:sz="0" w:space="0" w:color="auto"/>
              </w:divBdr>
            </w:div>
            <w:div w:id="860120494">
              <w:marLeft w:val="0"/>
              <w:marRight w:val="0"/>
              <w:marTop w:val="0"/>
              <w:marBottom w:val="0"/>
              <w:divBdr>
                <w:top w:val="none" w:sz="0" w:space="0" w:color="auto"/>
                <w:left w:val="none" w:sz="0" w:space="0" w:color="auto"/>
                <w:bottom w:val="none" w:sz="0" w:space="0" w:color="auto"/>
                <w:right w:val="none" w:sz="0" w:space="0" w:color="auto"/>
              </w:divBdr>
            </w:div>
            <w:div w:id="1859268193">
              <w:marLeft w:val="0"/>
              <w:marRight w:val="0"/>
              <w:marTop w:val="0"/>
              <w:marBottom w:val="0"/>
              <w:divBdr>
                <w:top w:val="none" w:sz="0" w:space="0" w:color="auto"/>
                <w:left w:val="none" w:sz="0" w:space="0" w:color="auto"/>
                <w:bottom w:val="none" w:sz="0" w:space="0" w:color="auto"/>
                <w:right w:val="none" w:sz="0" w:space="0" w:color="auto"/>
              </w:divBdr>
            </w:div>
            <w:div w:id="1149323411">
              <w:marLeft w:val="0"/>
              <w:marRight w:val="0"/>
              <w:marTop w:val="0"/>
              <w:marBottom w:val="0"/>
              <w:divBdr>
                <w:top w:val="none" w:sz="0" w:space="0" w:color="auto"/>
                <w:left w:val="none" w:sz="0" w:space="0" w:color="auto"/>
                <w:bottom w:val="none" w:sz="0" w:space="0" w:color="auto"/>
                <w:right w:val="none" w:sz="0" w:space="0" w:color="auto"/>
              </w:divBdr>
            </w:div>
            <w:div w:id="984821576">
              <w:marLeft w:val="0"/>
              <w:marRight w:val="0"/>
              <w:marTop w:val="0"/>
              <w:marBottom w:val="0"/>
              <w:divBdr>
                <w:top w:val="none" w:sz="0" w:space="0" w:color="auto"/>
                <w:left w:val="none" w:sz="0" w:space="0" w:color="auto"/>
                <w:bottom w:val="none" w:sz="0" w:space="0" w:color="auto"/>
                <w:right w:val="none" w:sz="0" w:space="0" w:color="auto"/>
              </w:divBdr>
            </w:div>
            <w:div w:id="1970545160">
              <w:marLeft w:val="0"/>
              <w:marRight w:val="0"/>
              <w:marTop w:val="0"/>
              <w:marBottom w:val="0"/>
              <w:divBdr>
                <w:top w:val="none" w:sz="0" w:space="0" w:color="auto"/>
                <w:left w:val="none" w:sz="0" w:space="0" w:color="auto"/>
                <w:bottom w:val="none" w:sz="0" w:space="0" w:color="auto"/>
                <w:right w:val="none" w:sz="0" w:space="0" w:color="auto"/>
              </w:divBdr>
            </w:div>
            <w:div w:id="720010086">
              <w:marLeft w:val="0"/>
              <w:marRight w:val="0"/>
              <w:marTop w:val="0"/>
              <w:marBottom w:val="0"/>
              <w:divBdr>
                <w:top w:val="none" w:sz="0" w:space="0" w:color="auto"/>
                <w:left w:val="none" w:sz="0" w:space="0" w:color="auto"/>
                <w:bottom w:val="none" w:sz="0" w:space="0" w:color="auto"/>
                <w:right w:val="none" w:sz="0" w:space="0" w:color="auto"/>
              </w:divBdr>
            </w:div>
            <w:div w:id="599921439">
              <w:marLeft w:val="0"/>
              <w:marRight w:val="0"/>
              <w:marTop w:val="0"/>
              <w:marBottom w:val="0"/>
              <w:divBdr>
                <w:top w:val="none" w:sz="0" w:space="0" w:color="auto"/>
                <w:left w:val="none" w:sz="0" w:space="0" w:color="auto"/>
                <w:bottom w:val="none" w:sz="0" w:space="0" w:color="auto"/>
                <w:right w:val="none" w:sz="0" w:space="0" w:color="auto"/>
              </w:divBdr>
            </w:div>
            <w:div w:id="240525403">
              <w:marLeft w:val="0"/>
              <w:marRight w:val="0"/>
              <w:marTop w:val="0"/>
              <w:marBottom w:val="0"/>
              <w:divBdr>
                <w:top w:val="none" w:sz="0" w:space="0" w:color="auto"/>
                <w:left w:val="none" w:sz="0" w:space="0" w:color="auto"/>
                <w:bottom w:val="none" w:sz="0" w:space="0" w:color="auto"/>
                <w:right w:val="none" w:sz="0" w:space="0" w:color="auto"/>
              </w:divBdr>
            </w:div>
            <w:div w:id="1552644764">
              <w:marLeft w:val="0"/>
              <w:marRight w:val="0"/>
              <w:marTop w:val="0"/>
              <w:marBottom w:val="0"/>
              <w:divBdr>
                <w:top w:val="none" w:sz="0" w:space="0" w:color="auto"/>
                <w:left w:val="none" w:sz="0" w:space="0" w:color="auto"/>
                <w:bottom w:val="none" w:sz="0" w:space="0" w:color="auto"/>
                <w:right w:val="none" w:sz="0" w:space="0" w:color="auto"/>
              </w:divBdr>
            </w:div>
            <w:div w:id="1281035352">
              <w:marLeft w:val="0"/>
              <w:marRight w:val="0"/>
              <w:marTop w:val="0"/>
              <w:marBottom w:val="0"/>
              <w:divBdr>
                <w:top w:val="none" w:sz="0" w:space="0" w:color="auto"/>
                <w:left w:val="none" w:sz="0" w:space="0" w:color="auto"/>
                <w:bottom w:val="none" w:sz="0" w:space="0" w:color="auto"/>
                <w:right w:val="none" w:sz="0" w:space="0" w:color="auto"/>
              </w:divBdr>
            </w:div>
            <w:div w:id="542718998">
              <w:marLeft w:val="0"/>
              <w:marRight w:val="0"/>
              <w:marTop w:val="0"/>
              <w:marBottom w:val="0"/>
              <w:divBdr>
                <w:top w:val="none" w:sz="0" w:space="0" w:color="auto"/>
                <w:left w:val="none" w:sz="0" w:space="0" w:color="auto"/>
                <w:bottom w:val="none" w:sz="0" w:space="0" w:color="auto"/>
                <w:right w:val="none" w:sz="0" w:space="0" w:color="auto"/>
              </w:divBdr>
            </w:div>
            <w:div w:id="738359997">
              <w:marLeft w:val="0"/>
              <w:marRight w:val="0"/>
              <w:marTop w:val="0"/>
              <w:marBottom w:val="0"/>
              <w:divBdr>
                <w:top w:val="none" w:sz="0" w:space="0" w:color="auto"/>
                <w:left w:val="none" w:sz="0" w:space="0" w:color="auto"/>
                <w:bottom w:val="none" w:sz="0" w:space="0" w:color="auto"/>
                <w:right w:val="none" w:sz="0" w:space="0" w:color="auto"/>
              </w:divBdr>
            </w:div>
            <w:div w:id="1051079090">
              <w:marLeft w:val="0"/>
              <w:marRight w:val="0"/>
              <w:marTop w:val="0"/>
              <w:marBottom w:val="0"/>
              <w:divBdr>
                <w:top w:val="none" w:sz="0" w:space="0" w:color="auto"/>
                <w:left w:val="none" w:sz="0" w:space="0" w:color="auto"/>
                <w:bottom w:val="none" w:sz="0" w:space="0" w:color="auto"/>
                <w:right w:val="none" w:sz="0" w:space="0" w:color="auto"/>
              </w:divBdr>
            </w:div>
            <w:div w:id="47848458">
              <w:marLeft w:val="0"/>
              <w:marRight w:val="0"/>
              <w:marTop w:val="0"/>
              <w:marBottom w:val="0"/>
              <w:divBdr>
                <w:top w:val="none" w:sz="0" w:space="0" w:color="auto"/>
                <w:left w:val="none" w:sz="0" w:space="0" w:color="auto"/>
                <w:bottom w:val="none" w:sz="0" w:space="0" w:color="auto"/>
                <w:right w:val="none" w:sz="0" w:space="0" w:color="auto"/>
              </w:divBdr>
            </w:div>
            <w:div w:id="840899937">
              <w:marLeft w:val="0"/>
              <w:marRight w:val="0"/>
              <w:marTop w:val="0"/>
              <w:marBottom w:val="0"/>
              <w:divBdr>
                <w:top w:val="none" w:sz="0" w:space="0" w:color="auto"/>
                <w:left w:val="none" w:sz="0" w:space="0" w:color="auto"/>
                <w:bottom w:val="none" w:sz="0" w:space="0" w:color="auto"/>
                <w:right w:val="none" w:sz="0" w:space="0" w:color="auto"/>
              </w:divBdr>
            </w:div>
            <w:div w:id="708065489">
              <w:marLeft w:val="0"/>
              <w:marRight w:val="0"/>
              <w:marTop w:val="0"/>
              <w:marBottom w:val="0"/>
              <w:divBdr>
                <w:top w:val="none" w:sz="0" w:space="0" w:color="auto"/>
                <w:left w:val="none" w:sz="0" w:space="0" w:color="auto"/>
                <w:bottom w:val="none" w:sz="0" w:space="0" w:color="auto"/>
                <w:right w:val="none" w:sz="0" w:space="0" w:color="auto"/>
              </w:divBdr>
            </w:div>
            <w:div w:id="1247231527">
              <w:marLeft w:val="0"/>
              <w:marRight w:val="0"/>
              <w:marTop w:val="0"/>
              <w:marBottom w:val="0"/>
              <w:divBdr>
                <w:top w:val="none" w:sz="0" w:space="0" w:color="auto"/>
                <w:left w:val="none" w:sz="0" w:space="0" w:color="auto"/>
                <w:bottom w:val="none" w:sz="0" w:space="0" w:color="auto"/>
                <w:right w:val="none" w:sz="0" w:space="0" w:color="auto"/>
              </w:divBdr>
            </w:div>
            <w:div w:id="1920678338">
              <w:marLeft w:val="0"/>
              <w:marRight w:val="0"/>
              <w:marTop w:val="0"/>
              <w:marBottom w:val="0"/>
              <w:divBdr>
                <w:top w:val="none" w:sz="0" w:space="0" w:color="auto"/>
                <w:left w:val="none" w:sz="0" w:space="0" w:color="auto"/>
                <w:bottom w:val="none" w:sz="0" w:space="0" w:color="auto"/>
                <w:right w:val="none" w:sz="0" w:space="0" w:color="auto"/>
              </w:divBdr>
            </w:div>
            <w:div w:id="1687977429">
              <w:marLeft w:val="0"/>
              <w:marRight w:val="0"/>
              <w:marTop w:val="0"/>
              <w:marBottom w:val="0"/>
              <w:divBdr>
                <w:top w:val="none" w:sz="0" w:space="0" w:color="auto"/>
                <w:left w:val="none" w:sz="0" w:space="0" w:color="auto"/>
                <w:bottom w:val="none" w:sz="0" w:space="0" w:color="auto"/>
                <w:right w:val="none" w:sz="0" w:space="0" w:color="auto"/>
              </w:divBdr>
            </w:div>
            <w:div w:id="97067379">
              <w:marLeft w:val="0"/>
              <w:marRight w:val="0"/>
              <w:marTop w:val="0"/>
              <w:marBottom w:val="0"/>
              <w:divBdr>
                <w:top w:val="none" w:sz="0" w:space="0" w:color="auto"/>
                <w:left w:val="none" w:sz="0" w:space="0" w:color="auto"/>
                <w:bottom w:val="none" w:sz="0" w:space="0" w:color="auto"/>
                <w:right w:val="none" w:sz="0" w:space="0" w:color="auto"/>
              </w:divBdr>
            </w:div>
            <w:div w:id="1075080813">
              <w:marLeft w:val="0"/>
              <w:marRight w:val="0"/>
              <w:marTop w:val="0"/>
              <w:marBottom w:val="0"/>
              <w:divBdr>
                <w:top w:val="none" w:sz="0" w:space="0" w:color="auto"/>
                <w:left w:val="none" w:sz="0" w:space="0" w:color="auto"/>
                <w:bottom w:val="none" w:sz="0" w:space="0" w:color="auto"/>
                <w:right w:val="none" w:sz="0" w:space="0" w:color="auto"/>
              </w:divBdr>
            </w:div>
            <w:div w:id="1860705036">
              <w:marLeft w:val="0"/>
              <w:marRight w:val="0"/>
              <w:marTop w:val="0"/>
              <w:marBottom w:val="0"/>
              <w:divBdr>
                <w:top w:val="none" w:sz="0" w:space="0" w:color="auto"/>
                <w:left w:val="none" w:sz="0" w:space="0" w:color="auto"/>
                <w:bottom w:val="none" w:sz="0" w:space="0" w:color="auto"/>
                <w:right w:val="none" w:sz="0" w:space="0" w:color="auto"/>
              </w:divBdr>
            </w:div>
            <w:div w:id="493180440">
              <w:marLeft w:val="0"/>
              <w:marRight w:val="0"/>
              <w:marTop w:val="0"/>
              <w:marBottom w:val="0"/>
              <w:divBdr>
                <w:top w:val="none" w:sz="0" w:space="0" w:color="auto"/>
                <w:left w:val="none" w:sz="0" w:space="0" w:color="auto"/>
                <w:bottom w:val="none" w:sz="0" w:space="0" w:color="auto"/>
                <w:right w:val="none" w:sz="0" w:space="0" w:color="auto"/>
              </w:divBdr>
            </w:div>
            <w:div w:id="2034919832">
              <w:marLeft w:val="0"/>
              <w:marRight w:val="0"/>
              <w:marTop w:val="0"/>
              <w:marBottom w:val="0"/>
              <w:divBdr>
                <w:top w:val="none" w:sz="0" w:space="0" w:color="auto"/>
                <w:left w:val="none" w:sz="0" w:space="0" w:color="auto"/>
                <w:bottom w:val="none" w:sz="0" w:space="0" w:color="auto"/>
                <w:right w:val="none" w:sz="0" w:space="0" w:color="auto"/>
              </w:divBdr>
            </w:div>
            <w:div w:id="651444130">
              <w:marLeft w:val="0"/>
              <w:marRight w:val="0"/>
              <w:marTop w:val="0"/>
              <w:marBottom w:val="0"/>
              <w:divBdr>
                <w:top w:val="none" w:sz="0" w:space="0" w:color="auto"/>
                <w:left w:val="none" w:sz="0" w:space="0" w:color="auto"/>
                <w:bottom w:val="none" w:sz="0" w:space="0" w:color="auto"/>
                <w:right w:val="none" w:sz="0" w:space="0" w:color="auto"/>
              </w:divBdr>
            </w:div>
            <w:div w:id="1160076035">
              <w:marLeft w:val="0"/>
              <w:marRight w:val="0"/>
              <w:marTop w:val="0"/>
              <w:marBottom w:val="0"/>
              <w:divBdr>
                <w:top w:val="none" w:sz="0" w:space="0" w:color="auto"/>
                <w:left w:val="none" w:sz="0" w:space="0" w:color="auto"/>
                <w:bottom w:val="none" w:sz="0" w:space="0" w:color="auto"/>
                <w:right w:val="none" w:sz="0" w:space="0" w:color="auto"/>
              </w:divBdr>
            </w:div>
            <w:div w:id="651756536">
              <w:marLeft w:val="0"/>
              <w:marRight w:val="0"/>
              <w:marTop w:val="0"/>
              <w:marBottom w:val="0"/>
              <w:divBdr>
                <w:top w:val="none" w:sz="0" w:space="0" w:color="auto"/>
                <w:left w:val="none" w:sz="0" w:space="0" w:color="auto"/>
                <w:bottom w:val="none" w:sz="0" w:space="0" w:color="auto"/>
                <w:right w:val="none" w:sz="0" w:space="0" w:color="auto"/>
              </w:divBdr>
            </w:div>
            <w:div w:id="1237518918">
              <w:marLeft w:val="0"/>
              <w:marRight w:val="0"/>
              <w:marTop w:val="0"/>
              <w:marBottom w:val="0"/>
              <w:divBdr>
                <w:top w:val="none" w:sz="0" w:space="0" w:color="auto"/>
                <w:left w:val="none" w:sz="0" w:space="0" w:color="auto"/>
                <w:bottom w:val="none" w:sz="0" w:space="0" w:color="auto"/>
                <w:right w:val="none" w:sz="0" w:space="0" w:color="auto"/>
              </w:divBdr>
            </w:div>
            <w:div w:id="772046410">
              <w:marLeft w:val="0"/>
              <w:marRight w:val="0"/>
              <w:marTop w:val="0"/>
              <w:marBottom w:val="0"/>
              <w:divBdr>
                <w:top w:val="none" w:sz="0" w:space="0" w:color="auto"/>
                <w:left w:val="none" w:sz="0" w:space="0" w:color="auto"/>
                <w:bottom w:val="none" w:sz="0" w:space="0" w:color="auto"/>
                <w:right w:val="none" w:sz="0" w:space="0" w:color="auto"/>
              </w:divBdr>
            </w:div>
            <w:div w:id="426929733">
              <w:marLeft w:val="0"/>
              <w:marRight w:val="0"/>
              <w:marTop w:val="0"/>
              <w:marBottom w:val="0"/>
              <w:divBdr>
                <w:top w:val="none" w:sz="0" w:space="0" w:color="auto"/>
                <w:left w:val="none" w:sz="0" w:space="0" w:color="auto"/>
                <w:bottom w:val="none" w:sz="0" w:space="0" w:color="auto"/>
                <w:right w:val="none" w:sz="0" w:space="0" w:color="auto"/>
              </w:divBdr>
            </w:div>
            <w:div w:id="58480089">
              <w:marLeft w:val="0"/>
              <w:marRight w:val="0"/>
              <w:marTop w:val="0"/>
              <w:marBottom w:val="0"/>
              <w:divBdr>
                <w:top w:val="none" w:sz="0" w:space="0" w:color="auto"/>
                <w:left w:val="none" w:sz="0" w:space="0" w:color="auto"/>
                <w:bottom w:val="none" w:sz="0" w:space="0" w:color="auto"/>
                <w:right w:val="none" w:sz="0" w:space="0" w:color="auto"/>
              </w:divBdr>
            </w:div>
            <w:div w:id="15472042">
              <w:marLeft w:val="0"/>
              <w:marRight w:val="0"/>
              <w:marTop w:val="0"/>
              <w:marBottom w:val="0"/>
              <w:divBdr>
                <w:top w:val="none" w:sz="0" w:space="0" w:color="auto"/>
                <w:left w:val="none" w:sz="0" w:space="0" w:color="auto"/>
                <w:bottom w:val="none" w:sz="0" w:space="0" w:color="auto"/>
                <w:right w:val="none" w:sz="0" w:space="0" w:color="auto"/>
              </w:divBdr>
            </w:div>
            <w:div w:id="374163781">
              <w:marLeft w:val="0"/>
              <w:marRight w:val="0"/>
              <w:marTop w:val="0"/>
              <w:marBottom w:val="0"/>
              <w:divBdr>
                <w:top w:val="none" w:sz="0" w:space="0" w:color="auto"/>
                <w:left w:val="none" w:sz="0" w:space="0" w:color="auto"/>
                <w:bottom w:val="none" w:sz="0" w:space="0" w:color="auto"/>
                <w:right w:val="none" w:sz="0" w:space="0" w:color="auto"/>
              </w:divBdr>
            </w:div>
            <w:div w:id="1799104360">
              <w:marLeft w:val="0"/>
              <w:marRight w:val="0"/>
              <w:marTop w:val="0"/>
              <w:marBottom w:val="0"/>
              <w:divBdr>
                <w:top w:val="none" w:sz="0" w:space="0" w:color="auto"/>
                <w:left w:val="none" w:sz="0" w:space="0" w:color="auto"/>
                <w:bottom w:val="none" w:sz="0" w:space="0" w:color="auto"/>
                <w:right w:val="none" w:sz="0" w:space="0" w:color="auto"/>
              </w:divBdr>
            </w:div>
            <w:div w:id="1307859261">
              <w:marLeft w:val="0"/>
              <w:marRight w:val="0"/>
              <w:marTop w:val="0"/>
              <w:marBottom w:val="0"/>
              <w:divBdr>
                <w:top w:val="none" w:sz="0" w:space="0" w:color="auto"/>
                <w:left w:val="none" w:sz="0" w:space="0" w:color="auto"/>
                <w:bottom w:val="none" w:sz="0" w:space="0" w:color="auto"/>
                <w:right w:val="none" w:sz="0" w:space="0" w:color="auto"/>
              </w:divBdr>
            </w:div>
            <w:div w:id="152529743">
              <w:marLeft w:val="0"/>
              <w:marRight w:val="0"/>
              <w:marTop w:val="0"/>
              <w:marBottom w:val="0"/>
              <w:divBdr>
                <w:top w:val="none" w:sz="0" w:space="0" w:color="auto"/>
                <w:left w:val="none" w:sz="0" w:space="0" w:color="auto"/>
                <w:bottom w:val="none" w:sz="0" w:space="0" w:color="auto"/>
                <w:right w:val="none" w:sz="0" w:space="0" w:color="auto"/>
              </w:divBdr>
            </w:div>
            <w:div w:id="1451976539">
              <w:marLeft w:val="0"/>
              <w:marRight w:val="0"/>
              <w:marTop w:val="0"/>
              <w:marBottom w:val="0"/>
              <w:divBdr>
                <w:top w:val="none" w:sz="0" w:space="0" w:color="auto"/>
                <w:left w:val="none" w:sz="0" w:space="0" w:color="auto"/>
                <w:bottom w:val="none" w:sz="0" w:space="0" w:color="auto"/>
                <w:right w:val="none" w:sz="0" w:space="0" w:color="auto"/>
              </w:divBdr>
            </w:div>
            <w:div w:id="600379799">
              <w:marLeft w:val="0"/>
              <w:marRight w:val="0"/>
              <w:marTop w:val="0"/>
              <w:marBottom w:val="0"/>
              <w:divBdr>
                <w:top w:val="none" w:sz="0" w:space="0" w:color="auto"/>
                <w:left w:val="none" w:sz="0" w:space="0" w:color="auto"/>
                <w:bottom w:val="none" w:sz="0" w:space="0" w:color="auto"/>
                <w:right w:val="none" w:sz="0" w:space="0" w:color="auto"/>
              </w:divBdr>
            </w:div>
            <w:div w:id="1313674218">
              <w:marLeft w:val="0"/>
              <w:marRight w:val="0"/>
              <w:marTop w:val="0"/>
              <w:marBottom w:val="0"/>
              <w:divBdr>
                <w:top w:val="none" w:sz="0" w:space="0" w:color="auto"/>
                <w:left w:val="none" w:sz="0" w:space="0" w:color="auto"/>
                <w:bottom w:val="none" w:sz="0" w:space="0" w:color="auto"/>
                <w:right w:val="none" w:sz="0" w:space="0" w:color="auto"/>
              </w:divBdr>
            </w:div>
            <w:div w:id="76562200">
              <w:marLeft w:val="0"/>
              <w:marRight w:val="0"/>
              <w:marTop w:val="0"/>
              <w:marBottom w:val="0"/>
              <w:divBdr>
                <w:top w:val="none" w:sz="0" w:space="0" w:color="auto"/>
                <w:left w:val="none" w:sz="0" w:space="0" w:color="auto"/>
                <w:bottom w:val="none" w:sz="0" w:space="0" w:color="auto"/>
                <w:right w:val="none" w:sz="0" w:space="0" w:color="auto"/>
              </w:divBdr>
            </w:div>
            <w:div w:id="162476303">
              <w:marLeft w:val="0"/>
              <w:marRight w:val="0"/>
              <w:marTop w:val="0"/>
              <w:marBottom w:val="0"/>
              <w:divBdr>
                <w:top w:val="none" w:sz="0" w:space="0" w:color="auto"/>
                <w:left w:val="none" w:sz="0" w:space="0" w:color="auto"/>
                <w:bottom w:val="none" w:sz="0" w:space="0" w:color="auto"/>
                <w:right w:val="none" w:sz="0" w:space="0" w:color="auto"/>
              </w:divBdr>
            </w:div>
            <w:div w:id="352456809">
              <w:marLeft w:val="0"/>
              <w:marRight w:val="0"/>
              <w:marTop w:val="0"/>
              <w:marBottom w:val="0"/>
              <w:divBdr>
                <w:top w:val="none" w:sz="0" w:space="0" w:color="auto"/>
                <w:left w:val="none" w:sz="0" w:space="0" w:color="auto"/>
                <w:bottom w:val="none" w:sz="0" w:space="0" w:color="auto"/>
                <w:right w:val="none" w:sz="0" w:space="0" w:color="auto"/>
              </w:divBdr>
            </w:div>
            <w:div w:id="500707358">
              <w:marLeft w:val="0"/>
              <w:marRight w:val="0"/>
              <w:marTop w:val="0"/>
              <w:marBottom w:val="0"/>
              <w:divBdr>
                <w:top w:val="none" w:sz="0" w:space="0" w:color="auto"/>
                <w:left w:val="none" w:sz="0" w:space="0" w:color="auto"/>
                <w:bottom w:val="none" w:sz="0" w:space="0" w:color="auto"/>
                <w:right w:val="none" w:sz="0" w:space="0" w:color="auto"/>
              </w:divBdr>
            </w:div>
            <w:div w:id="147094052">
              <w:marLeft w:val="0"/>
              <w:marRight w:val="0"/>
              <w:marTop w:val="0"/>
              <w:marBottom w:val="0"/>
              <w:divBdr>
                <w:top w:val="none" w:sz="0" w:space="0" w:color="auto"/>
                <w:left w:val="none" w:sz="0" w:space="0" w:color="auto"/>
                <w:bottom w:val="none" w:sz="0" w:space="0" w:color="auto"/>
                <w:right w:val="none" w:sz="0" w:space="0" w:color="auto"/>
              </w:divBdr>
            </w:div>
            <w:div w:id="1789544597">
              <w:marLeft w:val="0"/>
              <w:marRight w:val="0"/>
              <w:marTop w:val="0"/>
              <w:marBottom w:val="0"/>
              <w:divBdr>
                <w:top w:val="none" w:sz="0" w:space="0" w:color="auto"/>
                <w:left w:val="none" w:sz="0" w:space="0" w:color="auto"/>
                <w:bottom w:val="none" w:sz="0" w:space="0" w:color="auto"/>
                <w:right w:val="none" w:sz="0" w:space="0" w:color="auto"/>
              </w:divBdr>
            </w:div>
            <w:div w:id="563874902">
              <w:marLeft w:val="0"/>
              <w:marRight w:val="0"/>
              <w:marTop w:val="0"/>
              <w:marBottom w:val="0"/>
              <w:divBdr>
                <w:top w:val="none" w:sz="0" w:space="0" w:color="auto"/>
                <w:left w:val="none" w:sz="0" w:space="0" w:color="auto"/>
                <w:bottom w:val="none" w:sz="0" w:space="0" w:color="auto"/>
                <w:right w:val="none" w:sz="0" w:space="0" w:color="auto"/>
              </w:divBdr>
            </w:div>
            <w:div w:id="1481342845">
              <w:marLeft w:val="0"/>
              <w:marRight w:val="0"/>
              <w:marTop w:val="0"/>
              <w:marBottom w:val="0"/>
              <w:divBdr>
                <w:top w:val="none" w:sz="0" w:space="0" w:color="auto"/>
                <w:left w:val="none" w:sz="0" w:space="0" w:color="auto"/>
                <w:bottom w:val="none" w:sz="0" w:space="0" w:color="auto"/>
                <w:right w:val="none" w:sz="0" w:space="0" w:color="auto"/>
              </w:divBdr>
            </w:div>
            <w:div w:id="259872703">
              <w:marLeft w:val="0"/>
              <w:marRight w:val="0"/>
              <w:marTop w:val="0"/>
              <w:marBottom w:val="0"/>
              <w:divBdr>
                <w:top w:val="none" w:sz="0" w:space="0" w:color="auto"/>
                <w:left w:val="none" w:sz="0" w:space="0" w:color="auto"/>
                <w:bottom w:val="none" w:sz="0" w:space="0" w:color="auto"/>
                <w:right w:val="none" w:sz="0" w:space="0" w:color="auto"/>
              </w:divBdr>
            </w:div>
            <w:div w:id="1567301213">
              <w:marLeft w:val="0"/>
              <w:marRight w:val="0"/>
              <w:marTop w:val="0"/>
              <w:marBottom w:val="0"/>
              <w:divBdr>
                <w:top w:val="none" w:sz="0" w:space="0" w:color="auto"/>
                <w:left w:val="none" w:sz="0" w:space="0" w:color="auto"/>
                <w:bottom w:val="none" w:sz="0" w:space="0" w:color="auto"/>
                <w:right w:val="none" w:sz="0" w:space="0" w:color="auto"/>
              </w:divBdr>
            </w:div>
            <w:div w:id="1767506151">
              <w:marLeft w:val="0"/>
              <w:marRight w:val="0"/>
              <w:marTop w:val="0"/>
              <w:marBottom w:val="0"/>
              <w:divBdr>
                <w:top w:val="none" w:sz="0" w:space="0" w:color="auto"/>
                <w:left w:val="none" w:sz="0" w:space="0" w:color="auto"/>
                <w:bottom w:val="none" w:sz="0" w:space="0" w:color="auto"/>
                <w:right w:val="none" w:sz="0" w:space="0" w:color="auto"/>
              </w:divBdr>
            </w:div>
            <w:div w:id="909733070">
              <w:marLeft w:val="0"/>
              <w:marRight w:val="0"/>
              <w:marTop w:val="0"/>
              <w:marBottom w:val="0"/>
              <w:divBdr>
                <w:top w:val="none" w:sz="0" w:space="0" w:color="auto"/>
                <w:left w:val="none" w:sz="0" w:space="0" w:color="auto"/>
                <w:bottom w:val="none" w:sz="0" w:space="0" w:color="auto"/>
                <w:right w:val="none" w:sz="0" w:space="0" w:color="auto"/>
              </w:divBdr>
            </w:div>
            <w:div w:id="1075125032">
              <w:marLeft w:val="0"/>
              <w:marRight w:val="0"/>
              <w:marTop w:val="0"/>
              <w:marBottom w:val="0"/>
              <w:divBdr>
                <w:top w:val="none" w:sz="0" w:space="0" w:color="auto"/>
                <w:left w:val="none" w:sz="0" w:space="0" w:color="auto"/>
                <w:bottom w:val="none" w:sz="0" w:space="0" w:color="auto"/>
                <w:right w:val="none" w:sz="0" w:space="0" w:color="auto"/>
              </w:divBdr>
            </w:div>
            <w:div w:id="1319652705">
              <w:marLeft w:val="0"/>
              <w:marRight w:val="0"/>
              <w:marTop w:val="0"/>
              <w:marBottom w:val="0"/>
              <w:divBdr>
                <w:top w:val="none" w:sz="0" w:space="0" w:color="auto"/>
                <w:left w:val="none" w:sz="0" w:space="0" w:color="auto"/>
                <w:bottom w:val="none" w:sz="0" w:space="0" w:color="auto"/>
                <w:right w:val="none" w:sz="0" w:space="0" w:color="auto"/>
              </w:divBdr>
            </w:div>
            <w:div w:id="356779171">
              <w:marLeft w:val="0"/>
              <w:marRight w:val="0"/>
              <w:marTop w:val="0"/>
              <w:marBottom w:val="0"/>
              <w:divBdr>
                <w:top w:val="none" w:sz="0" w:space="0" w:color="auto"/>
                <w:left w:val="none" w:sz="0" w:space="0" w:color="auto"/>
                <w:bottom w:val="none" w:sz="0" w:space="0" w:color="auto"/>
                <w:right w:val="none" w:sz="0" w:space="0" w:color="auto"/>
              </w:divBdr>
            </w:div>
            <w:div w:id="1671450308">
              <w:marLeft w:val="0"/>
              <w:marRight w:val="0"/>
              <w:marTop w:val="0"/>
              <w:marBottom w:val="0"/>
              <w:divBdr>
                <w:top w:val="none" w:sz="0" w:space="0" w:color="auto"/>
                <w:left w:val="none" w:sz="0" w:space="0" w:color="auto"/>
                <w:bottom w:val="none" w:sz="0" w:space="0" w:color="auto"/>
                <w:right w:val="none" w:sz="0" w:space="0" w:color="auto"/>
              </w:divBdr>
            </w:div>
            <w:div w:id="1713456311">
              <w:marLeft w:val="0"/>
              <w:marRight w:val="0"/>
              <w:marTop w:val="0"/>
              <w:marBottom w:val="0"/>
              <w:divBdr>
                <w:top w:val="none" w:sz="0" w:space="0" w:color="auto"/>
                <w:left w:val="none" w:sz="0" w:space="0" w:color="auto"/>
                <w:bottom w:val="none" w:sz="0" w:space="0" w:color="auto"/>
                <w:right w:val="none" w:sz="0" w:space="0" w:color="auto"/>
              </w:divBdr>
            </w:div>
            <w:div w:id="1184780818">
              <w:marLeft w:val="0"/>
              <w:marRight w:val="0"/>
              <w:marTop w:val="0"/>
              <w:marBottom w:val="0"/>
              <w:divBdr>
                <w:top w:val="none" w:sz="0" w:space="0" w:color="auto"/>
                <w:left w:val="none" w:sz="0" w:space="0" w:color="auto"/>
                <w:bottom w:val="none" w:sz="0" w:space="0" w:color="auto"/>
                <w:right w:val="none" w:sz="0" w:space="0" w:color="auto"/>
              </w:divBdr>
            </w:div>
            <w:div w:id="312411450">
              <w:marLeft w:val="0"/>
              <w:marRight w:val="0"/>
              <w:marTop w:val="0"/>
              <w:marBottom w:val="0"/>
              <w:divBdr>
                <w:top w:val="none" w:sz="0" w:space="0" w:color="auto"/>
                <w:left w:val="none" w:sz="0" w:space="0" w:color="auto"/>
                <w:bottom w:val="none" w:sz="0" w:space="0" w:color="auto"/>
                <w:right w:val="none" w:sz="0" w:space="0" w:color="auto"/>
              </w:divBdr>
            </w:div>
            <w:div w:id="2086029469">
              <w:marLeft w:val="0"/>
              <w:marRight w:val="0"/>
              <w:marTop w:val="0"/>
              <w:marBottom w:val="0"/>
              <w:divBdr>
                <w:top w:val="none" w:sz="0" w:space="0" w:color="auto"/>
                <w:left w:val="none" w:sz="0" w:space="0" w:color="auto"/>
                <w:bottom w:val="none" w:sz="0" w:space="0" w:color="auto"/>
                <w:right w:val="none" w:sz="0" w:space="0" w:color="auto"/>
              </w:divBdr>
            </w:div>
            <w:div w:id="1540699023">
              <w:marLeft w:val="0"/>
              <w:marRight w:val="0"/>
              <w:marTop w:val="0"/>
              <w:marBottom w:val="0"/>
              <w:divBdr>
                <w:top w:val="none" w:sz="0" w:space="0" w:color="auto"/>
                <w:left w:val="none" w:sz="0" w:space="0" w:color="auto"/>
                <w:bottom w:val="none" w:sz="0" w:space="0" w:color="auto"/>
                <w:right w:val="none" w:sz="0" w:space="0" w:color="auto"/>
              </w:divBdr>
            </w:div>
            <w:div w:id="307440023">
              <w:marLeft w:val="0"/>
              <w:marRight w:val="0"/>
              <w:marTop w:val="0"/>
              <w:marBottom w:val="0"/>
              <w:divBdr>
                <w:top w:val="none" w:sz="0" w:space="0" w:color="auto"/>
                <w:left w:val="none" w:sz="0" w:space="0" w:color="auto"/>
                <w:bottom w:val="none" w:sz="0" w:space="0" w:color="auto"/>
                <w:right w:val="none" w:sz="0" w:space="0" w:color="auto"/>
              </w:divBdr>
            </w:div>
            <w:div w:id="216404438">
              <w:marLeft w:val="0"/>
              <w:marRight w:val="0"/>
              <w:marTop w:val="0"/>
              <w:marBottom w:val="0"/>
              <w:divBdr>
                <w:top w:val="none" w:sz="0" w:space="0" w:color="auto"/>
                <w:left w:val="none" w:sz="0" w:space="0" w:color="auto"/>
                <w:bottom w:val="none" w:sz="0" w:space="0" w:color="auto"/>
                <w:right w:val="none" w:sz="0" w:space="0" w:color="auto"/>
              </w:divBdr>
            </w:div>
            <w:div w:id="1555266275">
              <w:marLeft w:val="0"/>
              <w:marRight w:val="0"/>
              <w:marTop w:val="0"/>
              <w:marBottom w:val="0"/>
              <w:divBdr>
                <w:top w:val="none" w:sz="0" w:space="0" w:color="auto"/>
                <w:left w:val="none" w:sz="0" w:space="0" w:color="auto"/>
                <w:bottom w:val="none" w:sz="0" w:space="0" w:color="auto"/>
                <w:right w:val="none" w:sz="0" w:space="0" w:color="auto"/>
              </w:divBdr>
            </w:div>
            <w:div w:id="2062899928">
              <w:marLeft w:val="0"/>
              <w:marRight w:val="0"/>
              <w:marTop w:val="0"/>
              <w:marBottom w:val="0"/>
              <w:divBdr>
                <w:top w:val="none" w:sz="0" w:space="0" w:color="auto"/>
                <w:left w:val="none" w:sz="0" w:space="0" w:color="auto"/>
                <w:bottom w:val="none" w:sz="0" w:space="0" w:color="auto"/>
                <w:right w:val="none" w:sz="0" w:space="0" w:color="auto"/>
              </w:divBdr>
            </w:div>
            <w:div w:id="998769101">
              <w:marLeft w:val="0"/>
              <w:marRight w:val="0"/>
              <w:marTop w:val="0"/>
              <w:marBottom w:val="0"/>
              <w:divBdr>
                <w:top w:val="none" w:sz="0" w:space="0" w:color="auto"/>
                <w:left w:val="none" w:sz="0" w:space="0" w:color="auto"/>
                <w:bottom w:val="none" w:sz="0" w:space="0" w:color="auto"/>
                <w:right w:val="none" w:sz="0" w:space="0" w:color="auto"/>
              </w:divBdr>
            </w:div>
            <w:div w:id="654994161">
              <w:marLeft w:val="0"/>
              <w:marRight w:val="0"/>
              <w:marTop w:val="0"/>
              <w:marBottom w:val="0"/>
              <w:divBdr>
                <w:top w:val="none" w:sz="0" w:space="0" w:color="auto"/>
                <w:left w:val="none" w:sz="0" w:space="0" w:color="auto"/>
                <w:bottom w:val="none" w:sz="0" w:space="0" w:color="auto"/>
                <w:right w:val="none" w:sz="0" w:space="0" w:color="auto"/>
              </w:divBdr>
            </w:div>
            <w:div w:id="1242638693">
              <w:marLeft w:val="0"/>
              <w:marRight w:val="0"/>
              <w:marTop w:val="0"/>
              <w:marBottom w:val="0"/>
              <w:divBdr>
                <w:top w:val="none" w:sz="0" w:space="0" w:color="auto"/>
                <w:left w:val="none" w:sz="0" w:space="0" w:color="auto"/>
                <w:bottom w:val="none" w:sz="0" w:space="0" w:color="auto"/>
                <w:right w:val="none" w:sz="0" w:space="0" w:color="auto"/>
              </w:divBdr>
            </w:div>
            <w:div w:id="631597294">
              <w:marLeft w:val="0"/>
              <w:marRight w:val="0"/>
              <w:marTop w:val="0"/>
              <w:marBottom w:val="0"/>
              <w:divBdr>
                <w:top w:val="none" w:sz="0" w:space="0" w:color="auto"/>
                <w:left w:val="none" w:sz="0" w:space="0" w:color="auto"/>
                <w:bottom w:val="none" w:sz="0" w:space="0" w:color="auto"/>
                <w:right w:val="none" w:sz="0" w:space="0" w:color="auto"/>
              </w:divBdr>
            </w:div>
            <w:div w:id="388500641">
              <w:marLeft w:val="0"/>
              <w:marRight w:val="0"/>
              <w:marTop w:val="0"/>
              <w:marBottom w:val="0"/>
              <w:divBdr>
                <w:top w:val="none" w:sz="0" w:space="0" w:color="auto"/>
                <w:left w:val="none" w:sz="0" w:space="0" w:color="auto"/>
                <w:bottom w:val="none" w:sz="0" w:space="0" w:color="auto"/>
                <w:right w:val="none" w:sz="0" w:space="0" w:color="auto"/>
              </w:divBdr>
            </w:div>
            <w:div w:id="23949165">
              <w:marLeft w:val="0"/>
              <w:marRight w:val="0"/>
              <w:marTop w:val="0"/>
              <w:marBottom w:val="0"/>
              <w:divBdr>
                <w:top w:val="none" w:sz="0" w:space="0" w:color="auto"/>
                <w:left w:val="none" w:sz="0" w:space="0" w:color="auto"/>
                <w:bottom w:val="none" w:sz="0" w:space="0" w:color="auto"/>
                <w:right w:val="none" w:sz="0" w:space="0" w:color="auto"/>
              </w:divBdr>
            </w:div>
            <w:div w:id="1184901979">
              <w:marLeft w:val="0"/>
              <w:marRight w:val="0"/>
              <w:marTop w:val="0"/>
              <w:marBottom w:val="0"/>
              <w:divBdr>
                <w:top w:val="none" w:sz="0" w:space="0" w:color="auto"/>
                <w:left w:val="none" w:sz="0" w:space="0" w:color="auto"/>
                <w:bottom w:val="none" w:sz="0" w:space="0" w:color="auto"/>
                <w:right w:val="none" w:sz="0" w:space="0" w:color="auto"/>
              </w:divBdr>
            </w:div>
            <w:div w:id="1251154896">
              <w:marLeft w:val="0"/>
              <w:marRight w:val="0"/>
              <w:marTop w:val="0"/>
              <w:marBottom w:val="0"/>
              <w:divBdr>
                <w:top w:val="none" w:sz="0" w:space="0" w:color="auto"/>
                <w:left w:val="none" w:sz="0" w:space="0" w:color="auto"/>
                <w:bottom w:val="none" w:sz="0" w:space="0" w:color="auto"/>
                <w:right w:val="none" w:sz="0" w:space="0" w:color="auto"/>
              </w:divBdr>
            </w:div>
            <w:div w:id="224032858">
              <w:marLeft w:val="0"/>
              <w:marRight w:val="0"/>
              <w:marTop w:val="0"/>
              <w:marBottom w:val="0"/>
              <w:divBdr>
                <w:top w:val="none" w:sz="0" w:space="0" w:color="auto"/>
                <w:left w:val="none" w:sz="0" w:space="0" w:color="auto"/>
                <w:bottom w:val="none" w:sz="0" w:space="0" w:color="auto"/>
                <w:right w:val="none" w:sz="0" w:space="0" w:color="auto"/>
              </w:divBdr>
            </w:div>
            <w:div w:id="1081607773">
              <w:marLeft w:val="0"/>
              <w:marRight w:val="0"/>
              <w:marTop w:val="0"/>
              <w:marBottom w:val="0"/>
              <w:divBdr>
                <w:top w:val="none" w:sz="0" w:space="0" w:color="auto"/>
                <w:left w:val="none" w:sz="0" w:space="0" w:color="auto"/>
                <w:bottom w:val="none" w:sz="0" w:space="0" w:color="auto"/>
                <w:right w:val="none" w:sz="0" w:space="0" w:color="auto"/>
              </w:divBdr>
            </w:div>
            <w:div w:id="538474719">
              <w:marLeft w:val="0"/>
              <w:marRight w:val="0"/>
              <w:marTop w:val="0"/>
              <w:marBottom w:val="0"/>
              <w:divBdr>
                <w:top w:val="none" w:sz="0" w:space="0" w:color="auto"/>
                <w:left w:val="none" w:sz="0" w:space="0" w:color="auto"/>
                <w:bottom w:val="none" w:sz="0" w:space="0" w:color="auto"/>
                <w:right w:val="none" w:sz="0" w:space="0" w:color="auto"/>
              </w:divBdr>
            </w:div>
            <w:div w:id="519126540">
              <w:marLeft w:val="0"/>
              <w:marRight w:val="0"/>
              <w:marTop w:val="0"/>
              <w:marBottom w:val="0"/>
              <w:divBdr>
                <w:top w:val="none" w:sz="0" w:space="0" w:color="auto"/>
                <w:left w:val="none" w:sz="0" w:space="0" w:color="auto"/>
                <w:bottom w:val="none" w:sz="0" w:space="0" w:color="auto"/>
                <w:right w:val="none" w:sz="0" w:space="0" w:color="auto"/>
              </w:divBdr>
            </w:div>
            <w:div w:id="1979799441">
              <w:marLeft w:val="0"/>
              <w:marRight w:val="0"/>
              <w:marTop w:val="0"/>
              <w:marBottom w:val="0"/>
              <w:divBdr>
                <w:top w:val="none" w:sz="0" w:space="0" w:color="auto"/>
                <w:left w:val="none" w:sz="0" w:space="0" w:color="auto"/>
                <w:bottom w:val="none" w:sz="0" w:space="0" w:color="auto"/>
                <w:right w:val="none" w:sz="0" w:space="0" w:color="auto"/>
              </w:divBdr>
            </w:div>
            <w:div w:id="1905218822">
              <w:marLeft w:val="0"/>
              <w:marRight w:val="0"/>
              <w:marTop w:val="0"/>
              <w:marBottom w:val="0"/>
              <w:divBdr>
                <w:top w:val="none" w:sz="0" w:space="0" w:color="auto"/>
                <w:left w:val="none" w:sz="0" w:space="0" w:color="auto"/>
                <w:bottom w:val="none" w:sz="0" w:space="0" w:color="auto"/>
                <w:right w:val="none" w:sz="0" w:space="0" w:color="auto"/>
              </w:divBdr>
            </w:div>
            <w:div w:id="1577471075">
              <w:marLeft w:val="0"/>
              <w:marRight w:val="0"/>
              <w:marTop w:val="0"/>
              <w:marBottom w:val="0"/>
              <w:divBdr>
                <w:top w:val="none" w:sz="0" w:space="0" w:color="auto"/>
                <w:left w:val="none" w:sz="0" w:space="0" w:color="auto"/>
                <w:bottom w:val="none" w:sz="0" w:space="0" w:color="auto"/>
                <w:right w:val="none" w:sz="0" w:space="0" w:color="auto"/>
              </w:divBdr>
            </w:div>
            <w:div w:id="435947079">
              <w:marLeft w:val="0"/>
              <w:marRight w:val="0"/>
              <w:marTop w:val="0"/>
              <w:marBottom w:val="0"/>
              <w:divBdr>
                <w:top w:val="none" w:sz="0" w:space="0" w:color="auto"/>
                <w:left w:val="none" w:sz="0" w:space="0" w:color="auto"/>
                <w:bottom w:val="none" w:sz="0" w:space="0" w:color="auto"/>
                <w:right w:val="none" w:sz="0" w:space="0" w:color="auto"/>
              </w:divBdr>
            </w:div>
            <w:div w:id="1644579777">
              <w:marLeft w:val="0"/>
              <w:marRight w:val="0"/>
              <w:marTop w:val="0"/>
              <w:marBottom w:val="0"/>
              <w:divBdr>
                <w:top w:val="none" w:sz="0" w:space="0" w:color="auto"/>
                <w:left w:val="none" w:sz="0" w:space="0" w:color="auto"/>
                <w:bottom w:val="none" w:sz="0" w:space="0" w:color="auto"/>
                <w:right w:val="none" w:sz="0" w:space="0" w:color="auto"/>
              </w:divBdr>
            </w:div>
            <w:div w:id="1458181877">
              <w:marLeft w:val="0"/>
              <w:marRight w:val="0"/>
              <w:marTop w:val="0"/>
              <w:marBottom w:val="0"/>
              <w:divBdr>
                <w:top w:val="none" w:sz="0" w:space="0" w:color="auto"/>
                <w:left w:val="none" w:sz="0" w:space="0" w:color="auto"/>
                <w:bottom w:val="none" w:sz="0" w:space="0" w:color="auto"/>
                <w:right w:val="none" w:sz="0" w:space="0" w:color="auto"/>
              </w:divBdr>
            </w:div>
            <w:div w:id="876503672">
              <w:marLeft w:val="0"/>
              <w:marRight w:val="0"/>
              <w:marTop w:val="0"/>
              <w:marBottom w:val="0"/>
              <w:divBdr>
                <w:top w:val="none" w:sz="0" w:space="0" w:color="auto"/>
                <w:left w:val="none" w:sz="0" w:space="0" w:color="auto"/>
                <w:bottom w:val="none" w:sz="0" w:space="0" w:color="auto"/>
                <w:right w:val="none" w:sz="0" w:space="0" w:color="auto"/>
              </w:divBdr>
            </w:div>
            <w:div w:id="867256394">
              <w:marLeft w:val="0"/>
              <w:marRight w:val="0"/>
              <w:marTop w:val="0"/>
              <w:marBottom w:val="0"/>
              <w:divBdr>
                <w:top w:val="none" w:sz="0" w:space="0" w:color="auto"/>
                <w:left w:val="none" w:sz="0" w:space="0" w:color="auto"/>
                <w:bottom w:val="none" w:sz="0" w:space="0" w:color="auto"/>
                <w:right w:val="none" w:sz="0" w:space="0" w:color="auto"/>
              </w:divBdr>
            </w:div>
            <w:div w:id="1605072744">
              <w:marLeft w:val="0"/>
              <w:marRight w:val="0"/>
              <w:marTop w:val="0"/>
              <w:marBottom w:val="0"/>
              <w:divBdr>
                <w:top w:val="none" w:sz="0" w:space="0" w:color="auto"/>
                <w:left w:val="none" w:sz="0" w:space="0" w:color="auto"/>
                <w:bottom w:val="none" w:sz="0" w:space="0" w:color="auto"/>
                <w:right w:val="none" w:sz="0" w:space="0" w:color="auto"/>
              </w:divBdr>
            </w:div>
            <w:div w:id="1987125443">
              <w:marLeft w:val="0"/>
              <w:marRight w:val="0"/>
              <w:marTop w:val="0"/>
              <w:marBottom w:val="0"/>
              <w:divBdr>
                <w:top w:val="none" w:sz="0" w:space="0" w:color="auto"/>
                <w:left w:val="none" w:sz="0" w:space="0" w:color="auto"/>
                <w:bottom w:val="none" w:sz="0" w:space="0" w:color="auto"/>
                <w:right w:val="none" w:sz="0" w:space="0" w:color="auto"/>
              </w:divBdr>
            </w:div>
            <w:div w:id="1951159261">
              <w:marLeft w:val="0"/>
              <w:marRight w:val="0"/>
              <w:marTop w:val="0"/>
              <w:marBottom w:val="0"/>
              <w:divBdr>
                <w:top w:val="none" w:sz="0" w:space="0" w:color="auto"/>
                <w:left w:val="none" w:sz="0" w:space="0" w:color="auto"/>
                <w:bottom w:val="none" w:sz="0" w:space="0" w:color="auto"/>
                <w:right w:val="none" w:sz="0" w:space="0" w:color="auto"/>
              </w:divBdr>
            </w:div>
            <w:div w:id="2031713938">
              <w:marLeft w:val="0"/>
              <w:marRight w:val="0"/>
              <w:marTop w:val="0"/>
              <w:marBottom w:val="0"/>
              <w:divBdr>
                <w:top w:val="none" w:sz="0" w:space="0" w:color="auto"/>
                <w:left w:val="none" w:sz="0" w:space="0" w:color="auto"/>
                <w:bottom w:val="none" w:sz="0" w:space="0" w:color="auto"/>
                <w:right w:val="none" w:sz="0" w:space="0" w:color="auto"/>
              </w:divBdr>
            </w:div>
            <w:div w:id="1684211339">
              <w:marLeft w:val="0"/>
              <w:marRight w:val="0"/>
              <w:marTop w:val="0"/>
              <w:marBottom w:val="0"/>
              <w:divBdr>
                <w:top w:val="none" w:sz="0" w:space="0" w:color="auto"/>
                <w:left w:val="none" w:sz="0" w:space="0" w:color="auto"/>
                <w:bottom w:val="none" w:sz="0" w:space="0" w:color="auto"/>
                <w:right w:val="none" w:sz="0" w:space="0" w:color="auto"/>
              </w:divBdr>
            </w:div>
            <w:div w:id="126435896">
              <w:marLeft w:val="0"/>
              <w:marRight w:val="0"/>
              <w:marTop w:val="0"/>
              <w:marBottom w:val="0"/>
              <w:divBdr>
                <w:top w:val="none" w:sz="0" w:space="0" w:color="auto"/>
                <w:left w:val="none" w:sz="0" w:space="0" w:color="auto"/>
                <w:bottom w:val="none" w:sz="0" w:space="0" w:color="auto"/>
                <w:right w:val="none" w:sz="0" w:space="0" w:color="auto"/>
              </w:divBdr>
            </w:div>
            <w:div w:id="1910337221">
              <w:marLeft w:val="0"/>
              <w:marRight w:val="0"/>
              <w:marTop w:val="0"/>
              <w:marBottom w:val="0"/>
              <w:divBdr>
                <w:top w:val="none" w:sz="0" w:space="0" w:color="auto"/>
                <w:left w:val="none" w:sz="0" w:space="0" w:color="auto"/>
                <w:bottom w:val="none" w:sz="0" w:space="0" w:color="auto"/>
                <w:right w:val="none" w:sz="0" w:space="0" w:color="auto"/>
              </w:divBdr>
            </w:div>
            <w:div w:id="628903386">
              <w:marLeft w:val="0"/>
              <w:marRight w:val="0"/>
              <w:marTop w:val="0"/>
              <w:marBottom w:val="0"/>
              <w:divBdr>
                <w:top w:val="none" w:sz="0" w:space="0" w:color="auto"/>
                <w:left w:val="none" w:sz="0" w:space="0" w:color="auto"/>
                <w:bottom w:val="none" w:sz="0" w:space="0" w:color="auto"/>
                <w:right w:val="none" w:sz="0" w:space="0" w:color="auto"/>
              </w:divBdr>
            </w:div>
            <w:div w:id="1036273597">
              <w:marLeft w:val="0"/>
              <w:marRight w:val="0"/>
              <w:marTop w:val="0"/>
              <w:marBottom w:val="0"/>
              <w:divBdr>
                <w:top w:val="none" w:sz="0" w:space="0" w:color="auto"/>
                <w:left w:val="none" w:sz="0" w:space="0" w:color="auto"/>
                <w:bottom w:val="none" w:sz="0" w:space="0" w:color="auto"/>
                <w:right w:val="none" w:sz="0" w:space="0" w:color="auto"/>
              </w:divBdr>
            </w:div>
            <w:div w:id="789667994">
              <w:marLeft w:val="0"/>
              <w:marRight w:val="0"/>
              <w:marTop w:val="0"/>
              <w:marBottom w:val="0"/>
              <w:divBdr>
                <w:top w:val="none" w:sz="0" w:space="0" w:color="auto"/>
                <w:left w:val="none" w:sz="0" w:space="0" w:color="auto"/>
                <w:bottom w:val="none" w:sz="0" w:space="0" w:color="auto"/>
                <w:right w:val="none" w:sz="0" w:space="0" w:color="auto"/>
              </w:divBdr>
            </w:div>
            <w:div w:id="730228663">
              <w:marLeft w:val="0"/>
              <w:marRight w:val="0"/>
              <w:marTop w:val="0"/>
              <w:marBottom w:val="0"/>
              <w:divBdr>
                <w:top w:val="none" w:sz="0" w:space="0" w:color="auto"/>
                <w:left w:val="none" w:sz="0" w:space="0" w:color="auto"/>
                <w:bottom w:val="none" w:sz="0" w:space="0" w:color="auto"/>
                <w:right w:val="none" w:sz="0" w:space="0" w:color="auto"/>
              </w:divBdr>
            </w:div>
            <w:div w:id="205215671">
              <w:marLeft w:val="0"/>
              <w:marRight w:val="0"/>
              <w:marTop w:val="0"/>
              <w:marBottom w:val="0"/>
              <w:divBdr>
                <w:top w:val="none" w:sz="0" w:space="0" w:color="auto"/>
                <w:left w:val="none" w:sz="0" w:space="0" w:color="auto"/>
                <w:bottom w:val="none" w:sz="0" w:space="0" w:color="auto"/>
                <w:right w:val="none" w:sz="0" w:space="0" w:color="auto"/>
              </w:divBdr>
            </w:div>
            <w:div w:id="418061903">
              <w:marLeft w:val="0"/>
              <w:marRight w:val="0"/>
              <w:marTop w:val="0"/>
              <w:marBottom w:val="0"/>
              <w:divBdr>
                <w:top w:val="none" w:sz="0" w:space="0" w:color="auto"/>
                <w:left w:val="none" w:sz="0" w:space="0" w:color="auto"/>
                <w:bottom w:val="none" w:sz="0" w:space="0" w:color="auto"/>
                <w:right w:val="none" w:sz="0" w:space="0" w:color="auto"/>
              </w:divBdr>
            </w:div>
            <w:div w:id="1483502536">
              <w:marLeft w:val="0"/>
              <w:marRight w:val="0"/>
              <w:marTop w:val="0"/>
              <w:marBottom w:val="0"/>
              <w:divBdr>
                <w:top w:val="none" w:sz="0" w:space="0" w:color="auto"/>
                <w:left w:val="none" w:sz="0" w:space="0" w:color="auto"/>
                <w:bottom w:val="none" w:sz="0" w:space="0" w:color="auto"/>
                <w:right w:val="none" w:sz="0" w:space="0" w:color="auto"/>
              </w:divBdr>
            </w:div>
            <w:div w:id="2094353310">
              <w:marLeft w:val="0"/>
              <w:marRight w:val="0"/>
              <w:marTop w:val="0"/>
              <w:marBottom w:val="0"/>
              <w:divBdr>
                <w:top w:val="none" w:sz="0" w:space="0" w:color="auto"/>
                <w:left w:val="none" w:sz="0" w:space="0" w:color="auto"/>
                <w:bottom w:val="none" w:sz="0" w:space="0" w:color="auto"/>
                <w:right w:val="none" w:sz="0" w:space="0" w:color="auto"/>
              </w:divBdr>
            </w:div>
            <w:div w:id="41635305">
              <w:marLeft w:val="0"/>
              <w:marRight w:val="0"/>
              <w:marTop w:val="0"/>
              <w:marBottom w:val="0"/>
              <w:divBdr>
                <w:top w:val="none" w:sz="0" w:space="0" w:color="auto"/>
                <w:left w:val="none" w:sz="0" w:space="0" w:color="auto"/>
                <w:bottom w:val="none" w:sz="0" w:space="0" w:color="auto"/>
                <w:right w:val="none" w:sz="0" w:space="0" w:color="auto"/>
              </w:divBdr>
            </w:div>
            <w:div w:id="56051607">
              <w:marLeft w:val="0"/>
              <w:marRight w:val="0"/>
              <w:marTop w:val="0"/>
              <w:marBottom w:val="0"/>
              <w:divBdr>
                <w:top w:val="none" w:sz="0" w:space="0" w:color="auto"/>
                <w:left w:val="none" w:sz="0" w:space="0" w:color="auto"/>
                <w:bottom w:val="none" w:sz="0" w:space="0" w:color="auto"/>
                <w:right w:val="none" w:sz="0" w:space="0" w:color="auto"/>
              </w:divBdr>
            </w:div>
            <w:div w:id="249317675">
              <w:marLeft w:val="0"/>
              <w:marRight w:val="0"/>
              <w:marTop w:val="0"/>
              <w:marBottom w:val="0"/>
              <w:divBdr>
                <w:top w:val="none" w:sz="0" w:space="0" w:color="auto"/>
                <w:left w:val="none" w:sz="0" w:space="0" w:color="auto"/>
                <w:bottom w:val="none" w:sz="0" w:space="0" w:color="auto"/>
                <w:right w:val="none" w:sz="0" w:space="0" w:color="auto"/>
              </w:divBdr>
            </w:div>
            <w:div w:id="401297673">
              <w:marLeft w:val="0"/>
              <w:marRight w:val="0"/>
              <w:marTop w:val="0"/>
              <w:marBottom w:val="0"/>
              <w:divBdr>
                <w:top w:val="none" w:sz="0" w:space="0" w:color="auto"/>
                <w:left w:val="none" w:sz="0" w:space="0" w:color="auto"/>
                <w:bottom w:val="none" w:sz="0" w:space="0" w:color="auto"/>
                <w:right w:val="none" w:sz="0" w:space="0" w:color="auto"/>
              </w:divBdr>
            </w:div>
            <w:div w:id="1644970466">
              <w:marLeft w:val="0"/>
              <w:marRight w:val="0"/>
              <w:marTop w:val="0"/>
              <w:marBottom w:val="0"/>
              <w:divBdr>
                <w:top w:val="none" w:sz="0" w:space="0" w:color="auto"/>
                <w:left w:val="none" w:sz="0" w:space="0" w:color="auto"/>
                <w:bottom w:val="none" w:sz="0" w:space="0" w:color="auto"/>
                <w:right w:val="none" w:sz="0" w:space="0" w:color="auto"/>
              </w:divBdr>
            </w:div>
            <w:div w:id="566064587">
              <w:marLeft w:val="0"/>
              <w:marRight w:val="0"/>
              <w:marTop w:val="0"/>
              <w:marBottom w:val="0"/>
              <w:divBdr>
                <w:top w:val="none" w:sz="0" w:space="0" w:color="auto"/>
                <w:left w:val="none" w:sz="0" w:space="0" w:color="auto"/>
                <w:bottom w:val="none" w:sz="0" w:space="0" w:color="auto"/>
                <w:right w:val="none" w:sz="0" w:space="0" w:color="auto"/>
              </w:divBdr>
            </w:div>
            <w:div w:id="251276617">
              <w:marLeft w:val="0"/>
              <w:marRight w:val="0"/>
              <w:marTop w:val="0"/>
              <w:marBottom w:val="0"/>
              <w:divBdr>
                <w:top w:val="none" w:sz="0" w:space="0" w:color="auto"/>
                <w:left w:val="none" w:sz="0" w:space="0" w:color="auto"/>
                <w:bottom w:val="none" w:sz="0" w:space="0" w:color="auto"/>
                <w:right w:val="none" w:sz="0" w:space="0" w:color="auto"/>
              </w:divBdr>
            </w:div>
            <w:div w:id="1761560349">
              <w:marLeft w:val="0"/>
              <w:marRight w:val="0"/>
              <w:marTop w:val="0"/>
              <w:marBottom w:val="0"/>
              <w:divBdr>
                <w:top w:val="none" w:sz="0" w:space="0" w:color="auto"/>
                <w:left w:val="none" w:sz="0" w:space="0" w:color="auto"/>
                <w:bottom w:val="none" w:sz="0" w:space="0" w:color="auto"/>
                <w:right w:val="none" w:sz="0" w:space="0" w:color="auto"/>
              </w:divBdr>
            </w:div>
            <w:div w:id="819266839">
              <w:marLeft w:val="0"/>
              <w:marRight w:val="0"/>
              <w:marTop w:val="0"/>
              <w:marBottom w:val="0"/>
              <w:divBdr>
                <w:top w:val="none" w:sz="0" w:space="0" w:color="auto"/>
                <w:left w:val="none" w:sz="0" w:space="0" w:color="auto"/>
                <w:bottom w:val="none" w:sz="0" w:space="0" w:color="auto"/>
                <w:right w:val="none" w:sz="0" w:space="0" w:color="auto"/>
              </w:divBdr>
            </w:div>
            <w:div w:id="1299263932">
              <w:marLeft w:val="0"/>
              <w:marRight w:val="0"/>
              <w:marTop w:val="0"/>
              <w:marBottom w:val="0"/>
              <w:divBdr>
                <w:top w:val="none" w:sz="0" w:space="0" w:color="auto"/>
                <w:left w:val="none" w:sz="0" w:space="0" w:color="auto"/>
                <w:bottom w:val="none" w:sz="0" w:space="0" w:color="auto"/>
                <w:right w:val="none" w:sz="0" w:space="0" w:color="auto"/>
              </w:divBdr>
            </w:div>
            <w:div w:id="108088690">
              <w:marLeft w:val="0"/>
              <w:marRight w:val="0"/>
              <w:marTop w:val="0"/>
              <w:marBottom w:val="0"/>
              <w:divBdr>
                <w:top w:val="none" w:sz="0" w:space="0" w:color="auto"/>
                <w:left w:val="none" w:sz="0" w:space="0" w:color="auto"/>
                <w:bottom w:val="none" w:sz="0" w:space="0" w:color="auto"/>
                <w:right w:val="none" w:sz="0" w:space="0" w:color="auto"/>
              </w:divBdr>
            </w:div>
            <w:div w:id="741292836">
              <w:marLeft w:val="0"/>
              <w:marRight w:val="0"/>
              <w:marTop w:val="0"/>
              <w:marBottom w:val="0"/>
              <w:divBdr>
                <w:top w:val="none" w:sz="0" w:space="0" w:color="auto"/>
                <w:left w:val="none" w:sz="0" w:space="0" w:color="auto"/>
                <w:bottom w:val="none" w:sz="0" w:space="0" w:color="auto"/>
                <w:right w:val="none" w:sz="0" w:space="0" w:color="auto"/>
              </w:divBdr>
            </w:div>
            <w:div w:id="1748306436">
              <w:marLeft w:val="0"/>
              <w:marRight w:val="0"/>
              <w:marTop w:val="0"/>
              <w:marBottom w:val="0"/>
              <w:divBdr>
                <w:top w:val="none" w:sz="0" w:space="0" w:color="auto"/>
                <w:left w:val="none" w:sz="0" w:space="0" w:color="auto"/>
                <w:bottom w:val="none" w:sz="0" w:space="0" w:color="auto"/>
                <w:right w:val="none" w:sz="0" w:space="0" w:color="auto"/>
              </w:divBdr>
            </w:div>
            <w:div w:id="1473794699">
              <w:marLeft w:val="0"/>
              <w:marRight w:val="0"/>
              <w:marTop w:val="0"/>
              <w:marBottom w:val="0"/>
              <w:divBdr>
                <w:top w:val="none" w:sz="0" w:space="0" w:color="auto"/>
                <w:left w:val="none" w:sz="0" w:space="0" w:color="auto"/>
                <w:bottom w:val="none" w:sz="0" w:space="0" w:color="auto"/>
                <w:right w:val="none" w:sz="0" w:space="0" w:color="auto"/>
              </w:divBdr>
            </w:div>
            <w:div w:id="921061558">
              <w:marLeft w:val="0"/>
              <w:marRight w:val="0"/>
              <w:marTop w:val="0"/>
              <w:marBottom w:val="0"/>
              <w:divBdr>
                <w:top w:val="none" w:sz="0" w:space="0" w:color="auto"/>
                <w:left w:val="none" w:sz="0" w:space="0" w:color="auto"/>
                <w:bottom w:val="none" w:sz="0" w:space="0" w:color="auto"/>
                <w:right w:val="none" w:sz="0" w:space="0" w:color="auto"/>
              </w:divBdr>
            </w:div>
            <w:div w:id="2061973147">
              <w:marLeft w:val="0"/>
              <w:marRight w:val="0"/>
              <w:marTop w:val="0"/>
              <w:marBottom w:val="0"/>
              <w:divBdr>
                <w:top w:val="none" w:sz="0" w:space="0" w:color="auto"/>
                <w:left w:val="none" w:sz="0" w:space="0" w:color="auto"/>
                <w:bottom w:val="none" w:sz="0" w:space="0" w:color="auto"/>
                <w:right w:val="none" w:sz="0" w:space="0" w:color="auto"/>
              </w:divBdr>
            </w:div>
            <w:div w:id="1684085883">
              <w:marLeft w:val="0"/>
              <w:marRight w:val="0"/>
              <w:marTop w:val="0"/>
              <w:marBottom w:val="0"/>
              <w:divBdr>
                <w:top w:val="none" w:sz="0" w:space="0" w:color="auto"/>
                <w:left w:val="none" w:sz="0" w:space="0" w:color="auto"/>
                <w:bottom w:val="none" w:sz="0" w:space="0" w:color="auto"/>
                <w:right w:val="none" w:sz="0" w:space="0" w:color="auto"/>
              </w:divBdr>
            </w:div>
            <w:div w:id="5325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5188">
      <w:bodyDiv w:val="1"/>
      <w:marLeft w:val="0"/>
      <w:marRight w:val="0"/>
      <w:marTop w:val="0"/>
      <w:marBottom w:val="0"/>
      <w:divBdr>
        <w:top w:val="none" w:sz="0" w:space="0" w:color="auto"/>
        <w:left w:val="none" w:sz="0" w:space="0" w:color="auto"/>
        <w:bottom w:val="none" w:sz="0" w:space="0" w:color="auto"/>
        <w:right w:val="none" w:sz="0" w:space="0" w:color="auto"/>
      </w:divBdr>
      <w:divsChild>
        <w:div w:id="2141219775">
          <w:marLeft w:val="0"/>
          <w:marRight w:val="0"/>
          <w:marTop w:val="0"/>
          <w:marBottom w:val="0"/>
          <w:divBdr>
            <w:top w:val="none" w:sz="0" w:space="0" w:color="auto"/>
            <w:left w:val="none" w:sz="0" w:space="0" w:color="auto"/>
            <w:bottom w:val="none" w:sz="0" w:space="0" w:color="auto"/>
            <w:right w:val="none" w:sz="0" w:space="0" w:color="auto"/>
          </w:divBdr>
          <w:divsChild>
            <w:div w:id="772895696">
              <w:marLeft w:val="0"/>
              <w:marRight w:val="0"/>
              <w:marTop w:val="0"/>
              <w:marBottom w:val="0"/>
              <w:divBdr>
                <w:top w:val="none" w:sz="0" w:space="0" w:color="auto"/>
                <w:left w:val="none" w:sz="0" w:space="0" w:color="auto"/>
                <w:bottom w:val="none" w:sz="0" w:space="0" w:color="auto"/>
                <w:right w:val="none" w:sz="0" w:space="0" w:color="auto"/>
              </w:divBdr>
            </w:div>
            <w:div w:id="801533186">
              <w:marLeft w:val="0"/>
              <w:marRight w:val="0"/>
              <w:marTop w:val="0"/>
              <w:marBottom w:val="0"/>
              <w:divBdr>
                <w:top w:val="none" w:sz="0" w:space="0" w:color="auto"/>
                <w:left w:val="none" w:sz="0" w:space="0" w:color="auto"/>
                <w:bottom w:val="none" w:sz="0" w:space="0" w:color="auto"/>
                <w:right w:val="none" w:sz="0" w:space="0" w:color="auto"/>
              </w:divBdr>
            </w:div>
            <w:div w:id="127630452">
              <w:marLeft w:val="0"/>
              <w:marRight w:val="0"/>
              <w:marTop w:val="0"/>
              <w:marBottom w:val="0"/>
              <w:divBdr>
                <w:top w:val="none" w:sz="0" w:space="0" w:color="auto"/>
                <w:left w:val="none" w:sz="0" w:space="0" w:color="auto"/>
                <w:bottom w:val="none" w:sz="0" w:space="0" w:color="auto"/>
                <w:right w:val="none" w:sz="0" w:space="0" w:color="auto"/>
              </w:divBdr>
            </w:div>
            <w:div w:id="594437128">
              <w:marLeft w:val="0"/>
              <w:marRight w:val="0"/>
              <w:marTop w:val="0"/>
              <w:marBottom w:val="0"/>
              <w:divBdr>
                <w:top w:val="none" w:sz="0" w:space="0" w:color="auto"/>
                <w:left w:val="none" w:sz="0" w:space="0" w:color="auto"/>
                <w:bottom w:val="none" w:sz="0" w:space="0" w:color="auto"/>
                <w:right w:val="none" w:sz="0" w:space="0" w:color="auto"/>
              </w:divBdr>
            </w:div>
            <w:div w:id="722366616">
              <w:marLeft w:val="0"/>
              <w:marRight w:val="0"/>
              <w:marTop w:val="0"/>
              <w:marBottom w:val="0"/>
              <w:divBdr>
                <w:top w:val="none" w:sz="0" w:space="0" w:color="auto"/>
                <w:left w:val="none" w:sz="0" w:space="0" w:color="auto"/>
                <w:bottom w:val="none" w:sz="0" w:space="0" w:color="auto"/>
                <w:right w:val="none" w:sz="0" w:space="0" w:color="auto"/>
              </w:divBdr>
            </w:div>
            <w:div w:id="351224711">
              <w:marLeft w:val="0"/>
              <w:marRight w:val="0"/>
              <w:marTop w:val="0"/>
              <w:marBottom w:val="0"/>
              <w:divBdr>
                <w:top w:val="none" w:sz="0" w:space="0" w:color="auto"/>
                <w:left w:val="none" w:sz="0" w:space="0" w:color="auto"/>
                <w:bottom w:val="none" w:sz="0" w:space="0" w:color="auto"/>
                <w:right w:val="none" w:sz="0" w:space="0" w:color="auto"/>
              </w:divBdr>
            </w:div>
            <w:div w:id="740369123">
              <w:marLeft w:val="0"/>
              <w:marRight w:val="0"/>
              <w:marTop w:val="0"/>
              <w:marBottom w:val="0"/>
              <w:divBdr>
                <w:top w:val="none" w:sz="0" w:space="0" w:color="auto"/>
                <w:left w:val="none" w:sz="0" w:space="0" w:color="auto"/>
                <w:bottom w:val="none" w:sz="0" w:space="0" w:color="auto"/>
                <w:right w:val="none" w:sz="0" w:space="0" w:color="auto"/>
              </w:divBdr>
            </w:div>
            <w:div w:id="1971588971">
              <w:marLeft w:val="0"/>
              <w:marRight w:val="0"/>
              <w:marTop w:val="0"/>
              <w:marBottom w:val="0"/>
              <w:divBdr>
                <w:top w:val="none" w:sz="0" w:space="0" w:color="auto"/>
                <w:left w:val="none" w:sz="0" w:space="0" w:color="auto"/>
                <w:bottom w:val="none" w:sz="0" w:space="0" w:color="auto"/>
                <w:right w:val="none" w:sz="0" w:space="0" w:color="auto"/>
              </w:divBdr>
            </w:div>
            <w:div w:id="354816892">
              <w:marLeft w:val="0"/>
              <w:marRight w:val="0"/>
              <w:marTop w:val="0"/>
              <w:marBottom w:val="0"/>
              <w:divBdr>
                <w:top w:val="none" w:sz="0" w:space="0" w:color="auto"/>
                <w:left w:val="none" w:sz="0" w:space="0" w:color="auto"/>
                <w:bottom w:val="none" w:sz="0" w:space="0" w:color="auto"/>
                <w:right w:val="none" w:sz="0" w:space="0" w:color="auto"/>
              </w:divBdr>
            </w:div>
            <w:div w:id="401559056">
              <w:marLeft w:val="0"/>
              <w:marRight w:val="0"/>
              <w:marTop w:val="0"/>
              <w:marBottom w:val="0"/>
              <w:divBdr>
                <w:top w:val="none" w:sz="0" w:space="0" w:color="auto"/>
                <w:left w:val="none" w:sz="0" w:space="0" w:color="auto"/>
                <w:bottom w:val="none" w:sz="0" w:space="0" w:color="auto"/>
                <w:right w:val="none" w:sz="0" w:space="0" w:color="auto"/>
              </w:divBdr>
            </w:div>
            <w:div w:id="1570846823">
              <w:marLeft w:val="0"/>
              <w:marRight w:val="0"/>
              <w:marTop w:val="0"/>
              <w:marBottom w:val="0"/>
              <w:divBdr>
                <w:top w:val="none" w:sz="0" w:space="0" w:color="auto"/>
                <w:left w:val="none" w:sz="0" w:space="0" w:color="auto"/>
                <w:bottom w:val="none" w:sz="0" w:space="0" w:color="auto"/>
                <w:right w:val="none" w:sz="0" w:space="0" w:color="auto"/>
              </w:divBdr>
            </w:div>
            <w:div w:id="1559052971">
              <w:marLeft w:val="0"/>
              <w:marRight w:val="0"/>
              <w:marTop w:val="0"/>
              <w:marBottom w:val="0"/>
              <w:divBdr>
                <w:top w:val="none" w:sz="0" w:space="0" w:color="auto"/>
                <w:left w:val="none" w:sz="0" w:space="0" w:color="auto"/>
                <w:bottom w:val="none" w:sz="0" w:space="0" w:color="auto"/>
                <w:right w:val="none" w:sz="0" w:space="0" w:color="auto"/>
              </w:divBdr>
            </w:div>
            <w:div w:id="925697862">
              <w:marLeft w:val="0"/>
              <w:marRight w:val="0"/>
              <w:marTop w:val="0"/>
              <w:marBottom w:val="0"/>
              <w:divBdr>
                <w:top w:val="none" w:sz="0" w:space="0" w:color="auto"/>
                <w:left w:val="none" w:sz="0" w:space="0" w:color="auto"/>
                <w:bottom w:val="none" w:sz="0" w:space="0" w:color="auto"/>
                <w:right w:val="none" w:sz="0" w:space="0" w:color="auto"/>
              </w:divBdr>
            </w:div>
            <w:div w:id="201672544">
              <w:marLeft w:val="0"/>
              <w:marRight w:val="0"/>
              <w:marTop w:val="0"/>
              <w:marBottom w:val="0"/>
              <w:divBdr>
                <w:top w:val="none" w:sz="0" w:space="0" w:color="auto"/>
                <w:left w:val="none" w:sz="0" w:space="0" w:color="auto"/>
                <w:bottom w:val="none" w:sz="0" w:space="0" w:color="auto"/>
                <w:right w:val="none" w:sz="0" w:space="0" w:color="auto"/>
              </w:divBdr>
            </w:div>
            <w:div w:id="1511725180">
              <w:marLeft w:val="0"/>
              <w:marRight w:val="0"/>
              <w:marTop w:val="0"/>
              <w:marBottom w:val="0"/>
              <w:divBdr>
                <w:top w:val="none" w:sz="0" w:space="0" w:color="auto"/>
                <w:left w:val="none" w:sz="0" w:space="0" w:color="auto"/>
                <w:bottom w:val="none" w:sz="0" w:space="0" w:color="auto"/>
                <w:right w:val="none" w:sz="0" w:space="0" w:color="auto"/>
              </w:divBdr>
            </w:div>
            <w:div w:id="1632443593">
              <w:marLeft w:val="0"/>
              <w:marRight w:val="0"/>
              <w:marTop w:val="0"/>
              <w:marBottom w:val="0"/>
              <w:divBdr>
                <w:top w:val="none" w:sz="0" w:space="0" w:color="auto"/>
                <w:left w:val="none" w:sz="0" w:space="0" w:color="auto"/>
                <w:bottom w:val="none" w:sz="0" w:space="0" w:color="auto"/>
                <w:right w:val="none" w:sz="0" w:space="0" w:color="auto"/>
              </w:divBdr>
            </w:div>
            <w:div w:id="1680884728">
              <w:marLeft w:val="0"/>
              <w:marRight w:val="0"/>
              <w:marTop w:val="0"/>
              <w:marBottom w:val="0"/>
              <w:divBdr>
                <w:top w:val="none" w:sz="0" w:space="0" w:color="auto"/>
                <w:left w:val="none" w:sz="0" w:space="0" w:color="auto"/>
                <w:bottom w:val="none" w:sz="0" w:space="0" w:color="auto"/>
                <w:right w:val="none" w:sz="0" w:space="0" w:color="auto"/>
              </w:divBdr>
            </w:div>
            <w:div w:id="759372608">
              <w:marLeft w:val="0"/>
              <w:marRight w:val="0"/>
              <w:marTop w:val="0"/>
              <w:marBottom w:val="0"/>
              <w:divBdr>
                <w:top w:val="none" w:sz="0" w:space="0" w:color="auto"/>
                <w:left w:val="none" w:sz="0" w:space="0" w:color="auto"/>
                <w:bottom w:val="none" w:sz="0" w:space="0" w:color="auto"/>
                <w:right w:val="none" w:sz="0" w:space="0" w:color="auto"/>
              </w:divBdr>
            </w:div>
            <w:div w:id="1688556568">
              <w:marLeft w:val="0"/>
              <w:marRight w:val="0"/>
              <w:marTop w:val="0"/>
              <w:marBottom w:val="0"/>
              <w:divBdr>
                <w:top w:val="none" w:sz="0" w:space="0" w:color="auto"/>
                <w:left w:val="none" w:sz="0" w:space="0" w:color="auto"/>
                <w:bottom w:val="none" w:sz="0" w:space="0" w:color="auto"/>
                <w:right w:val="none" w:sz="0" w:space="0" w:color="auto"/>
              </w:divBdr>
            </w:div>
            <w:div w:id="1305886028">
              <w:marLeft w:val="0"/>
              <w:marRight w:val="0"/>
              <w:marTop w:val="0"/>
              <w:marBottom w:val="0"/>
              <w:divBdr>
                <w:top w:val="none" w:sz="0" w:space="0" w:color="auto"/>
                <w:left w:val="none" w:sz="0" w:space="0" w:color="auto"/>
                <w:bottom w:val="none" w:sz="0" w:space="0" w:color="auto"/>
                <w:right w:val="none" w:sz="0" w:space="0" w:color="auto"/>
              </w:divBdr>
            </w:div>
            <w:div w:id="766996464">
              <w:marLeft w:val="0"/>
              <w:marRight w:val="0"/>
              <w:marTop w:val="0"/>
              <w:marBottom w:val="0"/>
              <w:divBdr>
                <w:top w:val="none" w:sz="0" w:space="0" w:color="auto"/>
                <w:left w:val="none" w:sz="0" w:space="0" w:color="auto"/>
                <w:bottom w:val="none" w:sz="0" w:space="0" w:color="auto"/>
                <w:right w:val="none" w:sz="0" w:space="0" w:color="auto"/>
              </w:divBdr>
            </w:div>
            <w:div w:id="1780176546">
              <w:marLeft w:val="0"/>
              <w:marRight w:val="0"/>
              <w:marTop w:val="0"/>
              <w:marBottom w:val="0"/>
              <w:divBdr>
                <w:top w:val="none" w:sz="0" w:space="0" w:color="auto"/>
                <w:left w:val="none" w:sz="0" w:space="0" w:color="auto"/>
                <w:bottom w:val="none" w:sz="0" w:space="0" w:color="auto"/>
                <w:right w:val="none" w:sz="0" w:space="0" w:color="auto"/>
              </w:divBdr>
            </w:div>
            <w:div w:id="672684476">
              <w:marLeft w:val="0"/>
              <w:marRight w:val="0"/>
              <w:marTop w:val="0"/>
              <w:marBottom w:val="0"/>
              <w:divBdr>
                <w:top w:val="none" w:sz="0" w:space="0" w:color="auto"/>
                <w:left w:val="none" w:sz="0" w:space="0" w:color="auto"/>
                <w:bottom w:val="none" w:sz="0" w:space="0" w:color="auto"/>
                <w:right w:val="none" w:sz="0" w:space="0" w:color="auto"/>
              </w:divBdr>
            </w:div>
            <w:div w:id="622034011">
              <w:marLeft w:val="0"/>
              <w:marRight w:val="0"/>
              <w:marTop w:val="0"/>
              <w:marBottom w:val="0"/>
              <w:divBdr>
                <w:top w:val="none" w:sz="0" w:space="0" w:color="auto"/>
                <w:left w:val="none" w:sz="0" w:space="0" w:color="auto"/>
                <w:bottom w:val="none" w:sz="0" w:space="0" w:color="auto"/>
                <w:right w:val="none" w:sz="0" w:space="0" w:color="auto"/>
              </w:divBdr>
            </w:div>
            <w:div w:id="1765490379">
              <w:marLeft w:val="0"/>
              <w:marRight w:val="0"/>
              <w:marTop w:val="0"/>
              <w:marBottom w:val="0"/>
              <w:divBdr>
                <w:top w:val="none" w:sz="0" w:space="0" w:color="auto"/>
                <w:left w:val="none" w:sz="0" w:space="0" w:color="auto"/>
                <w:bottom w:val="none" w:sz="0" w:space="0" w:color="auto"/>
                <w:right w:val="none" w:sz="0" w:space="0" w:color="auto"/>
              </w:divBdr>
            </w:div>
            <w:div w:id="31077157">
              <w:marLeft w:val="0"/>
              <w:marRight w:val="0"/>
              <w:marTop w:val="0"/>
              <w:marBottom w:val="0"/>
              <w:divBdr>
                <w:top w:val="none" w:sz="0" w:space="0" w:color="auto"/>
                <w:left w:val="none" w:sz="0" w:space="0" w:color="auto"/>
                <w:bottom w:val="none" w:sz="0" w:space="0" w:color="auto"/>
                <w:right w:val="none" w:sz="0" w:space="0" w:color="auto"/>
              </w:divBdr>
            </w:div>
            <w:div w:id="609705473">
              <w:marLeft w:val="0"/>
              <w:marRight w:val="0"/>
              <w:marTop w:val="0"/>
              <w:marBottom w:val="0"/>
              <w:divBdr>
                <w:top w:val="none" w:sz="0" w:space="0" w:color="auto"/>
                <w:left w:val="none" w:sz="0" w:space="0" w:color="auto"/>
                <w:bottom w:val="none" w:sz="0" w:space="0" w:color="auto"/>
                <w:right w:val="none" w:sz="0" w:space="0" w:color="auto"/>
              </w:divBdr>
            </w:div>
            <w:div w:id="1995185098">
              <w:marLeft w:val="0"/>
              <w:marRight w:val="0"/>
              <w:marTop w:val="0"/>
              <w:marBottom w:val="0"/>
              <w:divBdr>
                <w:top w:val="none" w:sz="0" w:space="0" w:color="auto"/>
                <w:left w:val="none" w:sz="0" w:space="0" w:color="auto"/>
                <w:bottom w:val="none" w:sz="0" w:space="0" w:color="auto"/>
                <w:right w:val="none" w:sz="0" w:space="0" w:color="auto"/>
              </w:divBdr>
            </w:div>
            <w:div w:id="510680743">
              <w:marLeft w:val="0"/>
              <w:marRight w:val="0"/>
              <w:marTop w:val="0"/>
              <w:marBottom w:val="0"/>
              <w:divBdr>
                <w:top w:val="none" w:sz="0" w:space="0" w:color="auto"/>
                <w:left w:val="none" w:sz="0" w:space="0" w:color="auto"/>
                <w:bottom w:val="none" w:sz="0" w:space="0" w:color="auto"/>
                <w:right w:val="none" w:sz="0" w:space="0" w:color="auto"/>
              </w:divBdr>
            </w:div>
            <w:div w:id="1510487808">
              <w:marLeft w:val="0"/>
              <w:marRight w:val="0"/>
              <w:marTop w:val="0"/>
              <w:marBottom w:val="0"/>
              <w:divBdr>
                <w:top w:val="none" w:sz="0" w:space="0" w:color="auto"/>
                <w:left w:val="none" w:sz="0" w:space="0" w:color="auto"/>
                <w:bottom w:val="none" w:sz="0" w:space="0" w:color="auto"/>
                <w:right w:val="none" w:sz="0" w:space="0" w:color="auto"/>
              </w:divBdr>
            </w:div>
            <w:div w:id="640430455">
              <w:marLeft w:val="0"/>
              <w:marRight w:val="0"/>
              <w:marTop w:val="0"/>
              <w:marBottom w:val="0"/>
              <w:divBdr>
                <w:top w:val="none" w:sz="0" w:space="0" w:color="auto"/>
                <w:left w:val="none" w:sz="0" w:space="0" w:color="auto"/>
                <w:bottom w:val="none" w:sz="0" w:space="0" w:color="auto"/>
                <w:right w:val="none" w:sz="0" w:space="0" w:color="auto"/>
              </w:divBdr>
            </w:div>
            <w:div w:id="868033972">
              <w:marLeft w:val="0"/>
              <w:marRight w:val="0"/>
              <w:marTop w:val="0"/>
              <w:marBottom w:val="0"/>
              <w:divBdr>
                <w:top w:val="none" w:sz="0" w:space="0" w:color="auto"/>
                <w:left w:val="none" w:sz="0" w:space="0" w:color="auto"/>
                <w:bottom w:val="none" w:sz="0" w:space="0" w:color="auto"/>
                <w:right w:val="none" w:sz="0" w:space="0" w:color="auto"/>
              </w:divBdr>
            </w:div>
            <w:div w:id="261958652">
              <w:marLeft w:val="0"/>
              <w:marRight w:val="0"/>
              <w:marTop w:val="0"/>
              <w:marBottom w:val="0"/>
              <w:divBdr>
                <w:top w:val="none" w:sz="0" w:space="0" w:color="auto"/>
                <w:left w:val="none" w:sz="0" w:space="0" w:color="auto"/>
                <w:bottom w:val="none" w:sz="0" w:space="0" w:color="auto"/>
                <w:right w:val="none" w:sz="0" w:space="0" w:color="auto"/>
              </w:divBdr>
            </w:div>
            <w:div w:id="18163982">
              <w:marLeft w:val="0"/>
              <w:marRight w:val="0"/>
              <w:marTop w:val="0"/>
              <w:marBottom w:val="0"/>
              <w:divBdr>
                <w:top w:val="none" w:sz="0" w:space="0" w:color="auto"/>
                <w:left w:val="none" w:sz="0" w:space="0" w:color="auto"/>
                <w:bottom w:val="none" w:sz="0" w:space="0" w:color="auto"/>
                <w:right w:val="none" w:sz="0" w:space="0" w:color="auto"/>
              </w:divBdr>
            </w:div>
            <w:div w:id="591159434">
              <w:marLeft w:val="0"/>
              <w:marRight w:val="0"/>
              <w:marTop w:val="0"/>
              <w:marBottom w:val="0"/>
              <w:divBdr>
                <w:top w:val="none" w:sz="0" w:space="0" w:color="auto"/>
                <w:left w:val="none" w:sz="0" w:space="0" w:color="auto"/>
                <w:bottom w:val="none" w:sz="0" w:space="0" w:color="auto"/>
                <w:right w:val="none" w:sz="0" w:space="0" w:color="auto"/>
              </w:divBdr>
            </w:div>
            <w:div w:id="1147161298">
              <w:marLeft w:val="0"/>
              <w:marRight w:val="0"/>
              <w:marTop w:val="0"/>
              <w:marBottom w:val="0"/>
              <w:divBdr>
                <w:top w:val="none" w:sz="0" w:space="0" w:color="auto"/>
                <w:left w:val="none" w:sz="0" w:space="0" w:color="auto"/>
                <w:bottom w:val="none" w:sz="0" w:space="0" w:color="auto"/>
                <w:right w:val="none" w:sz="0" w:space="0" w:color="auto"/>
              </w:divBdr>
            </w:div>
            <w:div w:id="2066447658">
              <w:marLeft w:val="0"/>
              <w:marRight w:val="0"/>
              <w:marTop w:val="0"/>
              <w:marBottom w:val="0"/>
              <w:divBdr>
                <w:top w:val="none" w:sz="0" w:space="0" w:color="auto"/>
                <w:left w:val="none" w:sz="0" w:space="0" w:color="auto"/>
                <w:bottom w:val="none" w:sz="0" w:space="0" w:color="auto"/>
                <w:right w:val="none" w:sz="0" w:space="0" w:color="auto"/>
              </w:divBdr>
            </w:div>
            <w:div w:id="1801145011">
              <w:marLeft w:val="0"/>
              <w:marRight w:val="0"/>
              <w:marTop w:val="0"/>
              <w:marBottom w:val="0"/>
              <w:divBdr>
                <w:top w:val="none" w:sz="0" w:space="0" w:color="auto"/>
                <w:left w:val="none" w:sz="0" w:space="0" w:color="auto"/>
                <w:bottom w:val="none" w:sz="0" w:space="0" w:color="auto"/>
                <w:right w:val="none" w:sz="0" w:space="0" w:color="auto"/>
              </w:divBdr>
            </w:div>
            <w:div w:id="1289165809">
              <w:marLeft w:val="0"/>
              <w:marRight w:val="0"/>
              <w:marTop w:val="0"/>
              <w:marBottom w:val="0"/>
              <w:divBdr>
                <w:top w:val="none" w:sz="0" w:space="0" w:color="auto"/>
                <w:left w:val="none" w:sz="0" w:space="0" w:color="auto"/>
                <w:bottom w:val="none" w:sz="0" w:space="0" w:color="auto"/>
                <w:right w:val="none" w:sz="0" w:space="0" w:color="auto"/>
              </w:divBdr>
            </w:div>
            <w:div w:id="1919752730">
              <w:marLeft w:val="0"/>
              <w:marRight w:val="0"/>
              <w:marTop w:val="0"/>
              <w:marBottom w:val="0"/>
              <w:divBdr>
                <w:top w:val="none" w:sz="0" w:space="0" w:color="auto"/>
                <w:left w:val="none" w:sz="0" w:space="0" w:color="auto"/>
                <w:bottom w:val="none" w:sz="0" w:space="0" w:color="auto"/>
                <w:right w:val="none" w:sz="0" w:space="0" w:color="auto"/>
              </w:divBdr>
            </w:div>
            <w:div w:id="2003659977">
              <w:marLeft w:val="0"/>
              <w:marRight w:val="0"/>
              <w:marTop w:val="0"/>
              <w:marBottom w:val="0"/>
              <w:divBdr>
                <w:top w:val="none" w:sz="0" w:space="0" w:color="auto"/>
                <w:left w:val="none" w:sz="0" w:space="0" w:color="auto"/>
                <w:bottom w:val="none" w:sz="0" w:space="0" w:color="auto"/>
                <w:right w:val="none" w:sz="0" w:space="0" w:color="auto"/>
              </w:divBdr>
            </w:div>
            <w:div w:id="1965504912">
              <w:marLeft w:val="0"/>
              <w:marRight w:val="0"/>
              <w:marTop w:val="0"/>
              <w:marBottom w:val="0"/>
              <w:divBdr>
                <w:top w:val="none" w:sz="0" w:space="0" w:color="auto"/>
                <w:left w:val="none" w:sz="0" w:space="0" w:color="auto"/>
                <w:bottom w:val="none" w:sz="0" w:space="0" w:color="auto"/>
                <w:right w:val="none" w:sz="0" w:space="0" w:color="auto"/>
              </w:divBdr>
            </w:div>
            <w:div w:id="1749571116">
              <w:marLeft w:val="0"/>
              <w:marRight w:val="0"/>
              <w:marTop w:val="0"/>
              <w:marBottom w:val="0"/>
              <w:divBdr>
                <w:top w:val="none" w:sz="0" w:space="0" w:color="auto"/>
                <w:left w:val="none" w:sz="0" w:space="0" w:color="auto"/>
                <w:bottom w:val="none" w:sz="0" w:space="0" w:color="auto"/>
                <w:right w:val="none" w:sz="0" w:space="0" w:color="auto"/>
              </w:divBdr>
            </w:div>
            <w:div w:id="132796862">
              <w:marLeft w:val="0"/>
              <w:marRight w:val="0"/>
              <w:marTop w:val="0"/>
              <w:marBottom w:val="0"/>
              <w:divBdr>
                <w:top w:val="none" w:sz="0" w:space="0" w:color="auto"/>
                <w:left w:val="none" w:sz="0" w:space="0" w:color="auto"/>
                <w:bottom w:val="none" w:sz="0" w:space="0" w:color="auto"/>
                <w:right w:val="none" w:sz="0" w:space="0" w:color="auto"/>
              </w:divBdr>
            </w:div>
            <w:div w:id="23023471">
              <w:marLeft w:val="0"/>
              <w:marRight w:val="0"/>
              <w:marTop w:val="0"/>
              <w:marBottom w:val="0"/>
              <w:divBdr>
                <w:top w:val="none" w:sz="0" w:space="0" w:color="auto"/>
                <w:left w:val="none" w:sz="0" w:space="0" w:color="auto"/>
                <w:bottom w:val="none" w:sz="0" w:space="0" w:color="auto"/>
                <w:right w:val="none" w:sz="0" w:space="0" w:color="auto"/>
              </w:divBdr>
            </w:div>
            <w:div w:id="1710448627">
              <w:marLeft w:val="0"/>
              <w:marRight w:val="0"/>
              <w:marTop w:val="0"/>
              <w:marBottom w:val="0"/>
              <w:divBdr>
                <w:top w:val="none" w:sz="0" w:space="0" w:color="auto"/>
                <w:left w:val="none" w:sz="0" w:space="0" w:color="auto"/>
                <w:bottom w:val="none" w:sz="0" w:space="0" w:color="auto"/>
                <w:right w:val="none" w:sz="0" w:space="0" w:color="auto"/>
              </w:divBdr>
            </w:div>
            <w:div w:id="6008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00094">
      <w:bodyDiv w:val="1"/>
      <w:marLeft w:val="0"/>
      <w:marRight w:val="0"/>
      <w:marTop w:val="0"/>
      <w:marBottom w:val="0"/>
      <w:divBdr>
        <w:top w:val="none" w:sz="0" w:space="0" w:color="auto"/>
        <w:left w:val="none" w:sz="0" w:space="0" w:color="auto"/>
        <w:bottom w:val="none" w:sz="0" w:space="0" w:color="auto"/>
        <w:right w:val="none" w:sz="0" w:space="0" w:color="auto"/>
      </w:divBdr>
      <w:divsChild>
        <w:div w:id="1433892416">
          <w:marLeft w:val="0"/>
          <w:marRight w:val="0"/>
          <w:marTop w:val="0"/>
          <w:marBottom w:val="0"/>
          <w:divBdr>
            <w:top w:val="none" w:sz="0" w:space="0" w:color="auto"/>
            <w:left w:val="none" w:sz="0" w:space="0" w:color="auto"/>
            <w:bottom w:val="none" w:sz="0" w:space="0" w:color="auto"/>
            <w:right w:val="none" w:sz="0" w:space="0" w:color="auto"/>
          </w:divBdr>
          <w:divsChild>
            <w:div w:id="1781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4974">
      <w:bodyDiv w:val="1"/>
      <w:marLeft w:val="0"/>
      <w:marRight w:val="0"/>
      <w:marTop w:val="0"/>
      <w:marBottom w:val="0"/>
      <w:divBdr>
        <w:top w:val="none" w:sz="0" w:space="0" w:color="auto"/>
        <w:left w:val="none" w:sz="0" w:space="0" w:color="auto"/>
        <w:bottom w:val="none" w:sz="0" w:space="0" w:color="auto"/>
        <w:right w:val="none" w:sz="0" w:space="0" w:color="auto"/>
      </w:divBdr>
      <w:divsChild>
        <w:div w:id="160779157">
          <w:marLeft w:val="0"/>
          <w:marRight w:val="0"/>
          <w:marTop w:val="0"/>
          <w:marBottom w:val="0"/>
          <w:divBdr>
            <w:top w:val="none" w:sz="0" w:space="0" w:color="auto"/>
            <w:left w:val="none" w:sz="0" w:space="0" w:color="auto"/>
            <w:bottom w:val="none" w:sz="0" w:space="0" w:color="auto"/>
            <w:right w:val="none" w:sz="0" w:space="0" w:color="auto"/>
          </w:divBdr>
          <w:divsChild>
            <w:div w:id="859971823">
              <w:marLeft w:val="0"/>
              <w:marRight w:val="0"/>
              <w:marTop w:val="0"/>
              <w:marBottom w:val="0"/>
              <w:divBdr>
                <w:top w:val="none" w:sz="0" w:space="0" w:color="auto"/>
                <w:left w:val="none" w:sz="0" w:space="0" w:color="auto"/>
                <w:bottom w:val="none" w:sz="0" w:space="0" w:color="auto"/>
                <w:right w:val="none" w:sz="0" w:space="0" w:color="auto"/>
              </w:divBdr>
            </w:div>
            <w:div w:id="330186671">
              <w:marLeft w:val="0"/>
              <w:marRight w:val="0"/>
              <w:marTop w:val="0"/>
              <w:marBottom w:val="0"/>
              <w:divBdr>
                <w:top w:val="none" w:sz="0" w:space="0" w:color="auto"/>
                <w:left w:val="none" w:sz="0" w:space="0" w:color="auto"/>
                <w:bottom w:val="none" w:sz="0" w:space="0" w:color="auto"/>
                <w:right w:val="none" w:sz="0" w:space="0" w:color="auto"/>
              </w:divBdr>
            </w:div>
            <w:div w:id="1120223995">
              <w:marLeft w:val="0"/>
              <w:marRight w:val="0"/>
              <w:marTop w:val="0"/>
              <w:marBottom w:val="0"/>
              <w:divBdr>
                <w:top w:val="none" w:sz="0" w:space="0" w:color="auto"/>
                <w:left w:val="none" w:sz="0" w:space="0" w:color="auto"/>
                <w:bottom w:val="none" w:sz="0" w:space="0" w:color="auto"/>
                <w:right w:val="none" w:sz="0" w:space="0" w:color="auto"/>
              </w:divBdr>
            </w:div>
            <w:div w:id="1104810317">
              <w:marLeft w:val="0"/>
              <w:marRight w:val="0"/>
              <w:marTop w:val="0"/>
              <w:marBottom w:val="0"/>
              <w:divBdr>
                <w:top w:val="none" w:sz="0" w:space="0" w:color="auto"/>
                <w:left w:val="none" w:sz="0" w:space="0" w:color="auto"/>
                <w:bottom w:val="none" w:sz="0" w:space="0" w:color="auto"/>
                <w:right w:val="none" w:sz="0" w:space="0" w:color="auto"/>
              </w:divBdr>
            </w:div>
            <w:div w:id="1142163473">
              <w:marLeft w:val="0"/>
              <w:marRight w:val="0"/>
              <w:marTop w:val="0"/>
              <w:marBottom w:val="0"/>
              <w:divBdr>
                <w:top w:val="none" w:sz="0" w:space="0" w:color="auto"/>
                <w:left w:val="none" w:sz="0" w:space="0" w:color="auto"/>
                <w:bottom w:val="none" w:sz="0" w:space="0" w:color="auto"/>
                <w:right w:val="none" w:sz="0" w:space="0" w:color="auto"/>
              </w:divBdr>
            </w:div>
            <w:div w:id="1883517213">
              <w:marLeft w:val="0"/>
              <w:marRight w:val="0"/>
              <w:marTop w:val="0"/>
              <w:marBottom w:val="0"/>
              <w:divBdr>
                <w:top w:val="none" w:sz="0" w:space="0" w:color="auto"/>
                <w:left w:val="none" w:sz="0" w:space="0" w:color="auto"/>
                <w:bottom w:val="none" w:sz="0" w:space="0" w:color="auto"/>
                <w:right w:val="none" w:sz="0" w:space="0" w:color="auto"/>
              </w:divBdr>
            </w:div>
            <w:div w:id="810749526">
              <w:marLeft w:val="0"/>
              <w:marRight w:val="0"/>
              <w:marTop w:val="0"/>
              <w:marBottom w:val="0"/>
              <w:divBdr>
                <w:top w:val="none" w:sz="0" w:space="0" w:color="auto"/>
                <w:left w:val="none" w:sz="0" w:space="0" w:color="auto"/>
                <w:bottom w:val="none" w:sz="0" w:space="0" w:color="auto"/>
                <w:right w:val="none" w:sz="0" w:space="0" w:color="auto"/>
              </w:divBdr>
            </w:div>
            <w:div w:id="2249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8390">
      <w:bodyDiv w:val="1"/>
      <w:marLeft w:val="0"/>
      <w:marRight w:val="0"/>
      <w:marTop w:val="0"/>
      <w:marBottom w:val="0"/>
      <w:divBdr>
        <w:top w:val="none" w:sz="0" w:space="0" w:color="auto"/>
        <w:left w:val="none" w:sz="0" w:space="0" w:color="auto"/>
        <w:bottom w:val="none" w:sz="0" w:space="0" w:color="auto"/>
        <w:right w:val="none" w:sz="0" w:space="0" w:color="auto"/>
      </w:divBdr>
      <w:divsChild>
        <w:div w:id="74866726">
          <w:marLeft w:val="0"/>
          <w:marRight w:val="0"/>
          <w:marTop w:val="0"/>
          <w:marBottom w:val="0"/>
          <w:divBdr>
            <w:top w:val="none" w:sz="0" w:space="0" w:color="auto"/>
            <w:left w:val="none" w:sz="0" w:space="0" w:color="auto"/>
            <w:bottom w:val="none" w:sz="0" w:space="0" w:color="auto"/>
            <w:right w:val="none" w:sz="0" w:space="0" w:color="auto"/>
          </w:divBdr>
          <w:divsChild>
            <w:div w:id="2055426673">
              <w:marLeft w:val="0"/>
              <w:marRight w:val="0"/>
              <w:marTop w:val="0"/>
              <w:marBottom w:val="0"/>
              <w:divBdr>
                <w:top w:val="none" w:sz="0" w:space="0" w:color="auto"/>
                <w:left w:val="none" w:sz="0" w:space="0" w:color="auto"/>
                <w:bottom w:val="none" w:sz="0" w:space="0" w:color="auto"/>
                <w:right w:val="none" w:sz="0" w:space="0" w:color="auto"/>
              </w:divBdr>
            </w:div>
            <w:div w:id="1738942925">
              <w:marLeft w:val="0"/>
              <w:marRight w:val="0"/>
              <w:marTop w:val="0"/>
              <w:marBottom w:val="0"/>
              <w:divBdr>
                <w:top w:val="none" w:sz="0" w:space="0" w:color="auto"/>
                <w:left w:val="none" w:sz="0" w:space="0" w:color="auto"/>
                <w:bottom w:val="none" w:sz="0" w:space="0" w:color="auto"/>
                <w:right w:val="none" w:sz="0" w:space="0" w:color="auto"/>
              </w:divBdr>
            </w:div>
            <w:div w:id="753861544">
              <w:marLeft w:val="0"/>
              <w:marRight w:val="0"/>
              <w:marTop w:val="0"/>
              <w:marBottom w:val="0"/>
              <w:divBdr>
                <w:top w:val="none" w:sz="0" w:space="0" w:color="auto"/>
                <w:left w:val="none" w:sz="0" w:space="0" w:color="auto"/>
                <w:bottom w:val="none" w:sz="0" w:space="0" w:color="auto"/>
                <w:right w:val="none" w:sz="0" w:space="0" w:color="auto"/>
              </w:divBdr>
            </w:div>
            <w:div w:id="1042442012">
              <w:marLeft w:val="0"/>
              <w:marRight w:val="0"/>
              <w:marTop w:val="0"/>
              <w:marBottom w:val="0"/>
              <w:divBdr>
                <w:top w:val="none" w:sz="0" w:space="0" w:color="auto"/>
                <w:left w:val="none" w:sz="0" w:space="0" w:color="auto"/>
                <w:bottom w:val="none" w:sz="0" w:space="0" w:color="auto"/>
                <w:right w:val="none" w:sz="0" w:space="0" w:color="auto"/>
              </w:divBdr>
            </w:div>
            <w:div w:id="831875298">
              <w:marLeft w:val="0"/>
              <w:marRight w:val="0"/>
              <w:marTop w:val="0"/>
              <w:marBottom w:val="0"/>
              <w:divBdr>
                <w:top w:val="none" w:sz="0" w:space="0" w:color="auto"/>
                <w:left w:val="none" w:sz="0" w:space="0" w:color="auto"/>
                <w:bottom w:val="none" w:sz="0" w:space="0" w:color="auto"/>
                <w:right w:val="none" w:sz="0" w:space="0" w:color="auto"/>
              </w:divBdr>
            </w:div>
            <w:div w:id="1121148608">
              <w:marLeft w:val="0"/>
              <w:marRight w:val="0"/>
              <w:marTop w:val="0"/>
              <w:marBottom w:val="0"/>
              <w:divBdr>
                <w:top w:val="none" w:sz="0" w:space="0" w:color="auto"/>
                <w:left w:val="none" w:sz="0" w:space="0" w:color="auto"/>
                <w:bottom w:val="none" w:sz="0" w:space="0" w:color="auto"/>
                <w:right w:val="none" w:sz="0" w:space="0" w:color="auto"/>
              </w:divBdr>
            </w:div>
            <w:div w:id="81998934">
              <w:marLeft w:val="0"/>
              <w:marRight w:val="0"/>
              <w:marTop w:val="0"/>
              <w:marBottom w:val="0"/>
              <w:divBdr>
                <w:top w:val="none" w:sz="0" w:space="0" w:color="auto"/>
                <w:left w:val="none" w:sz="0" w:space="0" w:color="auto"/>
                <w:bottom w:val="none" w:sz="0" w:space="0" w:color="auto"/>
                <w:right w:val="none" w:sz="0" w:space="0" w:color="auto"/>
              </w:divBdr>
            </w:div>
            <w:div w:id="14070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607">
      <w:bodyDiv w:val="1"/>
      <w:marLeft w:val="0"/>
      <w:marRight w:val="0"/>
      <w:marTop w:val="0"/>
      <w:marBottom w:val="0"/>
      <w:divBdr>
        <w:top w:val="none" w:sz="0" w:space="0" w:color="auto"/>
        <w:left w:val="none" w:sz="0" w:space="0" w:color="auto"/>
        <w:bottom w:val="none" w:sz="0" w:space="0" w:color="auto"/>
        <w:right w:val="none" w:sz="0" w:space="0" w:color="auto"/>
      </w:divBdr>
      <w:divsChild>
        <w:div w:id="126434713">
          <w:marLeft w:val="0"/>
          <w:marRight w:val="0"/>
          <w:marTop w:val="0"/>
          <w:marBottom w:val="0"/>
          <w:divBdr>
            <w:top w:val="none" w:sz="0" w:space="0" w:color="auto"/>
            <w:left w:val="none" w:sz="0" w:space="0" w:color="auto"/>
            <w:bottom w:val="none" w:sz="0" w:space="0" w:color="auto"/>
            <w:right w:val="none" w:sz="0" w:space="0" w:color="auto"/>
          </w:divBdr>
          <w:divsChild>
            <w:div w:id="1324352621">
              <w:marLeft w:val="0"/>
              <w:marRight w:val="0"/>
              <w:marTop w:val="0"/>
              <w:marBottom w:val="0"/>
              <w:divBdr>
                <w:top w:val="none" w:sz="0" w:space="0" w:color="auto"/>
                <w:left w:val="none" w:sz="0" w:space="0" w:color="auto"/>
                <w:bottom w:val="none" w:sz="0" w:space="0" w:color="auto"/>
                <w:right w:val="none" w:sz="0" w:space="0" w:color="auto"/>
              </w:divBdr>
            </w:div>
            <w:div w:id="1316763912">
              <w:marLeft w:val="0"/>
              <w:marRight w:val="0"/>
              <w:marTop w:val="0"/>
              <w:marBottom w:val="0"/>
              <w:divBdr>
                <w:top w:val="none" w:sz="0" w:space="0" w:color="auto"/>
                <w:left w:val="none" w:sz="0" w:space="0" w:color="auto"/>
                <w:bottom w:val="none" w:sz="0" w:space="0" w:color="auto"/>
                <w:right w:val="none" w:sz="0" w:space="0" w:color="auto"/>
              </w:divBdr>
            </w:div>
            <w:div w:id="2032141322">
              <w:marLeft w:val="0"/>
              <w:marRight w:val="0"/>
              <w:marTop w:val="0"/>
              <w:marBottom w:val="0"/>
              <w:divBdr>
                <w:top w:val="none" w:sz="0" w:space="0" w:color="auto"/>
                <w:left w:val="none" w:sz="0" w:space="0" w:color="auto"/>
                <w:bottom w:val="none" w:sz="0" w:space="0" w:color="auto"/>
                <w:right w:val="none" w:sz="0" w:space="0" w:color="auto"/>
              </w:divBdr>
            </w:div>
            <w:div w:id="247663722">
              <w:marLeft w:val="0"/>
              <w:marRight w:val="0"/>
              <w:marTop w:val="0"/>
              <w:marBottom w:val="0"/>
              <w:divBdr>
                <w:top w:val="none" w:sz="0" w:space="0" w:color="auto"/>
                <w:left w:val="none" w:sz="0" w:space="0" w:color="auto"/>
                <w:bottom w:val="none" w:sz="0" w:space="0" w:color="auto"/>
                <w:right w:val="none" w:sz="0" w:space="0" w:color="auto"/>
              </w:divBdr>
            </w:div>
            <w:div w:id="1528060943">
              <w:marLeft w:val="0"/>
              <w:marRight w:val="0"/>
              <w:marTop w:val="0"/>
              <w:marBottom w:val="0"/>
              <w:divBdr>
                <w:top w:val="none" w:sz="0" w:space="0" w:color="auto"/>
                <w:left w:val="none" w:sz="0" w:space="0" w:color="auto"/>
                <w:bottom w:val="none" w:sz="0" w:space="0" w:color="auto"/>
                <w:right w:val="none" w:sz="0" w:space="0" w:color="auto"/>
              </w:divBdr>
            </w:div>
            <w:div w:id="1290673099">
              <w:marLeft w:val="0"/>
              <w:marRight w:val="0"/>
              <w:marTop w:val="0"/>
              <w:marBottom w:val="0"/>
              <w:divBdr>
                <w:top w:val="none" w:sz="0" w:space="0" w:color="auto"/>
                <w:left w:val="none" w:sz="0" w:space="0" w:color="auto"/>
                <w:bottom w:val="none" w:sz="0" w:space="0" w:color="auto"/>
                <w:right w:val="none" w:sz="0" w:space="0" w:color="auto"/>
              </w:divBdr>
            </w:div>
            <w:div w:id="14409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57187">
      <w:bodyDiv w:val="1"/>
      <w:marLeft w:val="0"/>
      <w:marRight w:val="0"/>
      <w:marTop w:val="0"/>
      <w:marBottom w:val="0"/>
      <w:divBdr>
        <w:top w:val="none" w:sz="0" w:space="0" w:color="auto"/>
        <w:left w:val="none" w:sz="0" w:space="0" w:color="auto"/>
        <w:bottom w:val="none" w:sz="0" w:space="0" w:color="auto"/>
        <w:right w:val="none" w:sz="0" w:space="0" w:color="auto"/>
      </w:divBdr>
      <w:divsChild>
        <w:div w:id="792480551">
          <w:marLeft w:val="0"/>
          <w:marRight w:val="0"/>
          <w:marTop w:val="0"/>
          <w:marBottom w:val="0"/>
          <w:divBdr>
            <w:top w:val="none" w:sz="0" w:space="0" w:color="auto"/>
            <w:left w:val="none" w:sz="0" w:space="0" w:color="auto"/>
            <w:bottom w:val="none" w:sz="0" w:space="0" w:color="auto"/>
            <w:right w:val="none" w:sz="0" w:space="0" w:color="auto"/>
          </w:divBdr>
          <w:divsChild>
            <w:div w:id="772939965">
              <w:marLeft w:val="0"/>
              <w:marRight w:val="0"/>
              <w:marTop w:val="0"/>
              <w:marBottom w:val="0"/>
              <w:divBdr>
                <w:top w:val="none" w:sz="0" w:space="0" w:color="auto"/>
                <w:left w:val="none" w:sz="0" w:space="0" w:color="auto"/>
                <w:bottom w:val="none" w:sz="0" w:space="0" w:color="auto"/>
                <w:right w:val="none" w:sz="0" w:space="0" w:color="auto"/>
              </w:divBdr>
            </w:div>
            <w:div w:id="257711532">
              <w:marLeft w:val="0"/>
              <w:marRight w:val="0"/>
              <w:marTop w:val="0"/>
              <w:marBottom w:val="0"/>
              <w:divBdr>
                <w:top w:val="none" w:sz="0" w:space="0" w:color="auto"/>
                <w:left w:val="none" w:sz="0" w:space="0" w:color="auto"/>
                <w:bottom w:val="none" w:sz="0" w:space="0" w:color="auto"/>
                <w:right w:val="none" w:sz="0" w:space="0" w:color="auto"/>
              </w:divBdr>
            </w:div>
            <w:div w:id="1092553483">
              <w:marLeft w:val="0"/>
              <w:marRight w:val="0"/>
              <w:marTop w:val="0"/>
              <w:marBottom w:val="0"/>
              <w:divBdr>
                <w:top w:val="none" w:sz="0" w:space="0" w:color="auto"/>
                <w:left w:val="none" w:sz="0" w:space="0" w:color="auto"/>
                <w:bottom w:val="none" w:sz="0" w:space="0" w:color="auto"/>
                <w:right w:val="none" w:sz="0" w:space="0" w:color="auto"/>
              </w:divBdr>
            </w:div>
            <w:div w:id="576063279">
              <w:marLeft w:val="0"/>
              <w:marRight w:val="0"/>
              <w:marTop w:val="0"/>
              <w:marBottom w:val="0"/>
              <w:divBdr>
                <w:top w:val="none" w:sz="0" w:space="0" w:color="auto"/>
                <w:left w:val="none" w:sz="0" w:space="0" w:color="auto"/>
                <w:bottom w:val="none" w:sz="0" w:space="0" w:color="auto"/>
                <w:right w:val="none" w:sz="0" w:space="0" w:color="auto"/>
              </w:divBdr>
            </w:div>
            <w:div w:id="533660087">
              <w:marLeft w:val="0"/>
              <w:marRight w:val="0"/>
              <w:marTop w:val="0"/>
              <w:marBottom w:val="0"/>
              <w:divBdr>
                <w:top w:val="none" w:sz="0" w:space="0" w:color="auto"/>
                <w:left w:val="none" w:sz="0" w:space="0" w:color="auto"/>
                <w:bottom w:val="none" w:sz="0" w:space="0" w:color="auto"/>
                <w:right w:val="none" w:sz="0" w:space="0" w:color="auto"/>
              </w:divBdr>
            </w:div>
            <w:div w:id="1335499824">
              <w:marLeft w:val="0"/>
              <w:marRight w:val="0"/>
              <w:marTop w:val="0"/>
              <w:marBottom w:val="0"/>
              <w:divBdr>
                <w:top w:val="none" w:sz="0" w:space="0" w:color="auto"/>
                <w:left w:val="none" w:sz="0" w:space="0" w:color="auto"/>
                <w:bottom w:val="none" w:sz="0" w:space="0" w:color="auto"/>
                <w:right w:val="none" w:sz="0" w:space="0" w:color="auto"/>
              </w:divBdr>
            </w:div>
            <w:div w:id="1701393573">
              <w:marLeft w:val="0"/>
              <w:marRight w:val="0"/>
              <w:marTop w:val="0"/>
              <w:marBottom w:val="0"/>
              <w:divBdr>
                <w:top w:val="none" w:sz="0" w:space="0" w:color="auto"/>
                <w:left w:val="none" w:sz="0" w:space="0" w:color="auto"/>
                <w:bottom w:val="none" w:sz="0" w:space="0" w:color="auto"/>
                <w:right w:val="none" w:sz="0" w:space="0" w:color="auto"/>
              </w:divBdr>
            </w:div>
            <w:div w:id="1196894431">
              <w:marLeft w:val="0"/>
              <w:marRight w:val="0"/>
              <w:marTop w:val="0"/>
              <w:marBottom w:val="0"/>
              <w:divBdr>
                <w:top w:val="none" w:sz="0" w:space="0" w:color="auto"/>
                <w:left w:val="none" w:sz="0" w:space="0" w:color="auto"/>
                <w:bottom w:val="none" w:sz="0" w:space="0" w:color="auto"/>
                <w:right w:val="none" w:sz="0" w:space="0" w:color="auto"/>
              </w:divBdr>
            </w:div>
            <w:div w:id="3696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4496">
      <w:bodyDiv w:val="1"/>
      <w:marLeft w:val="0"/>
      <w:marRight w:val="0"/>
      <w:marTop w:val="0"/>
      <w:marBottom w:val="0"/>
      <w:divBdr>
        <w:top w:val="none" w:sz="0" w:space="0" w:color="auto"/>
        <w:left w:val="none" w:sz="0" w:space="0" w:color="auto"/>
        <w:bottom w:val="none" w:sz="0" w:space="0" w:color="auto"/>
        <w:right w:val="none" w:sz="0" w:space="0" w:color="auto"/>
      </w:divBdr>
      <w:divsChild>
        <w:div w:id="1429542822">
          <w:marLeft w:val="0"/>
          <w:marRight w:val="0"/>
          <w:marTop w:val="0"/>
          <w:marBottom w:val="0"/>
          <w:divBdr>
            <w:top w:val="none" w:sz="0" w:space="0" w:color="auto"/>
            <w:left w:val="none" w:sz="0" w:space="0" w:color="auto"/>
            <w:bottom w:val="none" w:sz="0" w:space="0" w:color="auto"/>
            <w:right w:val="none" w:sz="0" w:space="0" w:color="auto"/>
          </w:divBdr>
          <w:divsChild>
            <w:div w:id="639925642">
              <w:marLeft w:val="0"/>
              <w:marRight w:val="0"/>
              <w:marTop w:val="0"/>
              <w:marBottom w:val="0"/>
              <w:divBdr>
                <w:top w:val="none" w:sz="0" w:space="0" w:color="auto"/>
                <w:left w:val="none" w:sz="0" w:space="0" w:color="auto"/>
                <w:bottom w:val="none" w:sz="0" w:space="0" w:color="auto"/>
                <w:right w:val="none" w:sz="0" w:space="0" w:color="auto"/>
              </w:divBdr>
            </w:div>
            <w:div w:id="1342469142">
              <w:marLeft w:val="0"/>
              <w:marRight w:val="0"/>
              <w:marTop w:val="0"/>
              <w:marBottom w:val="0"/>
              <w:divBdr>
                <w:top w:val="none" w:sz="0" w:space="0" w:color="auto"/>
                <w:left w:val="none" w:sz="0" w:space="0" w:color="auto"/>
                <w:bottom w:val="none" w:sz="0" w:space="0" w:color="auto"/>
                <w:right w:val="none" w:sz="0" w:space="0" w:color="auto"/>
              </w:divBdr>
            </w:div>
            <w:div w:id="536771239">
              <w:marLeft w:val="0"/>
              <w:marRight w:val="0"/>
              <w:marTop w:val="0"/>
              <w:marBottom w:val="0"/>
              <w:divBdr>
                <w:top w:val="none" w:sz="0" w:space="0" w:color="auto"/>
                <w:left w:val="none" w:sz="0" w:space="0" w:color="auto"/>
                <w:bottom w:val="none" w:sz="0" w:space="0" w:color="auto"/>
                <w:right w:val="none" w:sz="0" w:space="0" w:color="auto"/>
              </w:divBdr>
            </w:div>
            <w:div w:id="2051342491">
              <w:marLeft w:val="0"/>
              <w:marRight w:val="0"/>
              <w:marTop w:val="0"/>
              <w:marBottom w:val="0"/>
              <w:divBdr>
                <w:top w:val="none" w:sz="0" w:space="0" w:color="auto"/>
                <w:left w:val="none" w:sz="0" w:space="0" w:color="auto"/>
                <w:bottom w:val="none" w:sz="0" w:space="0" w:color="auto"/>
                <w:right w:val="none" w:sz="0" w:space="0" w:color="auto"/>
              </w:divBdr>
            </w:div>
            <w:div w:id="11250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399">
      <w:bodyDiv w:val="1"/>
      <w:marLeft w:val="0"/>
      <w:marRight w:val="0"/>
      <w:marTop w:val="0"/>
      <w:marBottom w:val="0"/>
      <w:divBdr>
        <w:top w:val="none" w:sz="0" w:space="0" w:color="auto"/>
        <w:left w:val="none" w:sz="0" w:space="0" w:color="auto"/>
        <w:bottom w:val="none" w:sz="0" w:space="0" w:color="auto"/>
        <w:right w:val="none" w:sz="0" w:space="0" w:color="auto"/>
      </w:divBdr>
      <w:divsChild>
        <w:div w:id="1507552719">
          <w:marLeft w:val="0"/>
          <w:marRight w:val="0"/>
          <w:marTop w:val="0"/>
          <w:marBottom w:val="0"/>
          <w:divBdr>
            <w:top w:val="none" w:sz="0" w:space="0" w:color="auto"/>
            <w:left w:val="none" w:sz="0" w:space="0" w:color="auto"/>
            <w:bottom w:val="none" w:sz="0" w:space="0" w:color="auto"/>
            <w:right w:val="none" w:sz="0" w:space="0" w:color="auto"/>
          </w:divBdr>
          <w:divsChild>
            <w:div w:id="717900110">
              <w:marLeft w:val="0"/>
              <w:marRight w:val="0"/>
              <w:marTop w:val="0"/>
              <w:marBottom w:val="0"/>
              <w:divBdr>
                <w:top w:val="none" w:sz="0" w:space="0" w:color="auto"/>
                <w:left w:val="none" w:sz="0" w:space="0" w:color="auto"/>
                <w:bottom w:val="none" w:sz="0" w:space="0" w:color="auto"/>
                <w:right w:val="none" w:sz="0" w:space="0" w:color="auto"/>
              </w:divBdr>
            </w:div>
            <w:div w:id="1399207225">
              <w:marLeft w:val="0"/>
              <w:marRight w:val="0"/>
              <w:marTop w:val="0"/>
              <w:marBottom w:val="0"/>
              <w:divBdr>
                <w:top w:val="none" w:sz="0" w:space="0" w:color="auto"/>
                <w:left w:val="none" w:sz="0" w:space="0" w:color="auto"/>
                <w:bottom w:val="none" w:sz="0" w:space="0" w:color="auto"/>
                <w:right w:val="none" w:sz="0" w:space="0" w:color="auto"/>
              </w:divBdr>
            </w:div>
            <w:div w:id="1466895605">
              <w:marLeft w:val="0"/>
              <w:marRight w:val="0"/>
              <w:marTop w:val="0"/>
              <w:marBottom w:val="0"/>
              <w:divBdr>
                <w:top w:val="none" w:sz="0" w:space="0" w:color="auto"/>
                <w:left w:val="none" w:sz="0" w:space="0" w:color="auto"/>
                <w:bottom w:val="none" w:sz="0" w:space="0" w:color="auto"/>
                <w:right w:val="none" w:sz="0" w:space="0" w:color="auto"/>
              </w:divBdr>
            </w:div>
            <w:div w:id="5807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6042">
      <w:bodyDiv w:val="1"/>
      <w:marLeft w:val="0"/>
      <w:marRight w:val="0"/>
      <w:marTop w:val="0"/>
      <w:marBottom w:val="0"/>
      <w:divBdr>
        <w:top w:val="none" w:sz="0" w:space="0" w:color="auto"/>
        <w:left w:val="none" w:sz="0" w:space="0" w:color="auto"/>
        <w:bottom w:val="none" w:sz="0" w:space="0" w:color="auto"/>
        <w:right w:val="none" w:sz="0" w:space="0" w:color="auto"/>
      </w:divBdr>
      <w:divsChild>
        <w:div w:id="880097709">
          <w:marLeft w:val="0"/>
          <w:marRight w:val="0"/>
          <w:marTop w:val="0"/>
          <w:marBottom w:val="0"/>
          <w:divBdr>
            <w:top w:val="none" w:sz="0" w:space="0" w:color="auto"/>
            <w:left w:val="none" w:sz="0" w:space="0" w:color="auto"/>
            <w:bottom w:val="none" w:sz="0" w:space="0" w:color="auto"/>
            <w:right w:val="none" w:sz="0" w:space="0" w:color="auto"/>
          </w:divBdr>
          <w:divsChild>
            <w:div w:id="7061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011">
      <w:bodyDiv w:val="1"/>
      <w:marLeft w:val="0"/>
      <w:marRight w:val="0"/>
      <w:marTop w:val="0"/>
      <w:marBottom w:val="0"/>
      <w:divBdr>
        <w:top w:val="none" w:sz="0" w:space="0" w:color="auto"/>
        <w:left w:val="none" w:sz="0" w:space="0" w:color="auto"/>
        <w:bottom w:val="none" w:sz="0" w:space="0" w:color="auto"/>
        <w:right w:val="none" w:sz="0" w:space="0" w:color="auto"/>
      </w:divBdr>
      <w:divsChild>
        <w:div w:id="949052378">
          <w:marLeft w:val="0"/>
          <w:marRight w:val="0"/>
          <w:marTop w:val="0"/>
          <w:marBottom w:val="0"/>
          <w:divBdr>
            <w:top w:val="none" w:sz="0" w:space="0" w:color="auto"/>
            <w:left w:val="none" w:sz="0" w:space="0" w:color="auto"/>
            <w:bottom w:val="none" w:sz="0" w:space="0" w:color="auto"/>
            <w:right w:val="none" w:sz="0" w:space="0" w:color="auto"/>
          </w:divBdr>
          <w:divsChild>
            <w:div w:id="14376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0012">
      <w:bodyDiv w:val="1"/>
      <w:marLeft w:val="0"/>
      <w:marRight w:val="0"/>
      <w:marTop w:val="0"/>
      <w:marBottom w:val="0"/>
      <w:divBdr>
        <w:top w:val="none" w:sz="0" w:space="0" w:color="auto"/>
        <w:left w:val="none" w:sz="0" w:space="0" w:color="auto"/>
        <w:bottom w:val="none" w:sz="0" w:space="0" w:color="auto"/>
        <w:right w:val="none" w:sz="0" w:space="0" w:color="auto"/>
      </w:divBdr>
      <w:divsChild>
        <w:div w:id="1128429858">
          <w:marLeft w:val="0"/>
          <w:marRight w:val="0"/>
          <w:marTop w:val="0"/>
          <w:marBottom w:val="0"/>
          <w:divBdr>
            <w:top w:val="none" w:sz="0" w:space="0" w:color="auto"/>
            <w:left w:val="none" w:sz="0" w:space="0" w:color="auto"/>
            <w:bottom w:val="none" w:sz="0" w:space="0" w:color="auto"/>
            <w:right w:val="none" w:sz="0" w:space="0" w:color="auto"/>
          </w:divBdr>
          <w:divsChild>
            <w:div w:id="21075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9161">
      <w:bodyDiv w:val="1"/>
      <w:marLeft w:val="0"/>
      <w:marRight w:val="0"/>
      <w:marTop w:val="0"/>
      <w:marBottom w:val="0"/>
      <w:divBdr>
        <w:top w:val="none" w:sz="0" w:space="0" w:color="auto"/>
        <w:left w:val="none" w:sz="0" w:space="0" w:color="auto"/>
        <w:bottom w:val="none" w:sz="0" w:space="0" w:color="auto"/>
        <w:right w:val="none" w:sz="0" w:space="0" w:color="auto"/>
      </w:divBdr>
      <w:divsChild>
        <w:div w:id="960116828">
          <w:marLeft w:val="0"/>
          <w:marRight w:val="0"/>
          <w:marTop w:val="0"/>
          <w:marBottom w:val="0"/>
          <w:divBdr>
            <w:top w:val="none" w:sz="0" w:space="0" w:color="auto"/>
            <w:left w:val="none" w:sz="0" w:space="0" w:color="auto"/>
            <w:bottom w:val="none" w:sz="0" w:space="0" w:color="auto"/>
            <w:right w:val="none" w:sz="0" w:space="0" w:color="auto"/>
          </w:divBdr>
          <w:divsChild>
            <w:div w:id="1692948370">
              <w:marLeft w:val="0"/>
              <w:marRight w:val="0"/>
              <w:marTop w:val="0"/>
              <w:marBottom w:val="0"/>
              <w:divBdr>
                <w:top w:val="none" w:sz="0" w:space="0" w:color="auto"/>
                <w:left w:val="none" w:sz="0" w:space="0" w:color="auto"/>
                <w:bottom w:val="none" w:sz="0" w:space="0" w:color="auto"/>
                <w:right w:val="none" w:sz="0" w:space="0" w:color="auto"/>
              </w:divBdr>
            </w:div>
            <w:div w:id="214119786">
              <w:marLeft w:val="0"/>
              <w:marRight w:val="0"/>
              <w:marTop w:val="0"/>
              <w:marBottom w:val="0"/>
              <w:divBdr>
                <w:top w:val="none" w:sz="0" w:space="0" w:color="auto"/>
                <w:left w:val="none" w:sz="0" w:space="0" w:color="auto"/>
                <w:bottom w:val="none" w:sz="0" w:space="0" w:color="auto"/>
                <w:right w:val="none" w:sz="0" w:space="0" w:color="auto"/>
              </w:divBdr>
            </w:div>
            <w:div w:id="1143498653">
              <w:marLeft w:val="0"/>
              <w:marRight w:val="0"/>
              <w:marTop w:val="0"/>
              <w:marBottom w:val="0"/>
              <w:divBdr>
                <w:top w:val="none" w:sz="0" w:space="0" w:color="auto"/>
                <w:left w:val="none" w:sz="0" w:space="0" w:color="auto"/>
                <w:bottom w:val="none" w:sz="0" w:space="0" w:color="auto"/>
                <w:right w:val="none" w:sz="0" w:space="0" w:color="auto"/>
              </w:divBdr>
            </w:div>
            <w:div w:id="277689477">
              <w:marLeft w:val="0"/>
              <w:marRight w:val="0"/>
              <w:marTop w:val="0"/>
              <w:marBottom w:val="0"/>
              <w:divBdr>
                <w:top w:val="none" w:sz="0" w:space="0" w:color="auto"/>
                <w:left w:val="none" w:sz="0" w:space="0" w:color="auto"/>
                <w:bottom w:val="none" w:sz="0" w:space="0" w:color="auto"/>
                <w:right w:val="none" w:sz="0" w:space="0" w:color="auto"/>
              </w:divBdr>
            </w:div>
            <w:div w:id="1573806073">
              <w:marLeft w:val="0"/>
              <w:marRight w:val="0"/>
              <w:marTop w:val="0"/>
              <w:marBottom w:val="0"/>
              <w:divBdr>
                <w:top w:val="none" w:sz="0" w:space="0" w:color="auto"/>
                <w:left w:val="none" w:sz="0" w:space="0" w:color="auto"/>
                <w:bottom w:val="none" w:sz="0" w:space="0" w:color="auto"/>
                <w:right w:val="none" w:sz="0" w:space="0" w:color="auto"/>
              </w:divBdr>
            </w:div>
            <w:div w:id="1963075938">
              <w:marLeft w:val="0"/>
              <w:marRight w:val="0"/>
              <w:marTop w:val="0"/>
              <w:marBottom w:val="0"/>
              <w:divBdr>
                <w:top w:val="none" w:sz="0" w:space="0" w:color="auto"/>
                <w:left w:val="none" w:sz="0" w:space="0" w:color="auto"/>
                <w:bottom w:val="none" w:sz="0" w:space="0" w:color="auto"/>
                <w:right w:val="none" w:sz="0" w:space="0" w:color="auto"/>
              </w:divBdr>
            </w:div>
            <w:div w:id="735124541">
              <w:marLeft w:val="0"/>
              <w:marRight w:val="0"/>
              <w:marTop w:val="0"/>
              <w:marBottom w:val="0"/>
              <w:divBdr>
                <w:top w:val="none" w:sz="0" w:space="0" w:color="auto"/>
                <w:left w:val="none" w:sz="0" w:space="0" w:color="auto"/>
                <w:bottom w:val="none" w:sz="0" w:space="0" w:color="auto"/>
                <w:right w:val="none" w:sz="0" w:space="0" w:color="auto"/>
              </w:divBdr>
            </w:div>
            <w:div w:id="16754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9015">
      <w:bodyDiv w:val="1"/>
      <w:marLeft w:val="0"/>
      <w:marRight w:val="0"/>
      <w:marTop w:val="0"/>
      <w:marBottom w:val="0"/>
      <w:divBdr>
        <w:top w:val="none" w:sz="0" w:space="0" w:color="auto"/>
        <w:left w:val="none" w:sz="0" w:space="0" w:color="auto"/>
        <w:bottom w:val="none" w:sz="0" w:space="0" w:color="auto"/>
        <w:right w:val="none" w:sz="0" w:space="0" w:color="auto"/>
      </w:divBdr>
      <w:divsChild>
        <w:div w:id="1503471681">
          <w:marLeft w:val="0"/>
          <w:marRight w:val="0"/>
          <w:marTop w:val="0"/>
          <w:marBottom w:val="0"/>
          <w:divBdr>
            <w:top w:val="none" w:sz="0" w:space="0" w:color="auto"/>
            <w:left w:val="none" w:sz="0" w:space="0" w:color="auto"/>
            <w:bottom w:val="none" w:sz="0" w:space="0" w:color="auto"/>
            <w:right w:val="none" w:sz="0" w:space="0" w:color="auto"/>
          </w:divBdr>
          <w:divsChild>
            <w:div w:id="2129742591">
              <w:marLeft w:val="0"/>
              <w:marRight w:val="0"/>
              <w:marTop w:val="0"/>
              <w:marBottom w:val="0"/>
              <w:divBdr>
                <w:top w:val="none" w:sz="0" w:space="0" w:color="auto"/>
                <w:left w:val="none" w:sz="0" w:space="0" w:color="auto"/>
                <w:bottom w:val="none" w:sz="0" w:space="0" w:color="auto"/>
                <w:right w:val="none" w:sz="0" w:space="0" w:color="auto"/>
              </w:divBdr>
            </w:div>
            <w:div w:id="852378872">
              <w:marLeft w:val="0"/>
              <w:marRight w:val="0"/>
              <w:marTop w:val="0"/>
              <w:marBottom w:val="0"/>
              <w:divBdr>
                <w:top w:val="none" w:sz="0" w:space="0" w:color="auto"/>
                <w:left w:val="none" w:sz="0" w:space="0" w:color="auto"/>
                <w:bottom w:val="none" w:sz="0" w:space="0" w:color="auto"/>
                <w:right w:val="none" w:sz="0" w:space="0" w:color="auto"/>
              </w:divBdr>
            </w:div>
            <w:div w:id="13309863">
              <w:marLeft w:val="0"/>
              <w:marRight w:val="0"/>
              <w:marTop w:val="0"/>
              <w:marBottom w:val="0"/>
              <w:divBdr>
                <w:top w:val="none" w:sz="0" w:space="0" w:color="auto"/>
                <w:left w:val="none" w:sz="0" w:space="0" w:color="auto"/>
                <w:bottom w:val="none" w:sz="0" w:space="0" w:color="auto"/>
                <w:right w:val="none" w:sz="0" w:space="0" w:color="auto"/>
              </w:divBdr>
            </w:div>
            <w:div w:id="12995631">
              <w:marLeft w:val="0"/>
              <w:marRight w:val="0"/>
              <w:marTop w:val="0"/>
              <w:marBottom w:val="0"/>
              <w:divBdr>
                <w:top w:val="none" w:sz="0" w:space="0" w:color="auto"/>
                <w:left w:val="none" w:sz="0" w:space="0" w:color="auto"/>
                <w:bottom w:val="none" w:sz="0" w:space="0" w:color="auto"/>
                <w:right w:val="none" w:sz="0" w:space="0" w:color="auto"/>
              </w:divBdr>
            </w:div>
            <w:div w:id="1328484416">
              <w:marLeft w:val="0"/>
              <w:marRight w:val="0"/>
              <w:marTop w:val="0"/>
              <w:marBottom w:val="0"/>
              <w:divBdr>
                <w:top w:val="none" w:sz="0" w:space="0" w:color="auto"/>
                <w:left w:val="none" w:sz="0" w:space="0" w:color="auto"/>
                <w:bottom w:val="none" w:sz="0" w:space="0" w:color="auto"/>
                <w:right w:val="none" w:sz="0" w:space="0" w:color="auto"/>
              </w:divBdr>
            </w:div>
            <w:div w:id="1856456628">
              <w:marLeft w:val="0"/>
              <w:marRight w:val="0"/>
              <w:marTop w:val="0"/>
              <w:marBottom w:val="0"/>
              <w:divBdr>
                <w:top w:val="none" w:sz="0" w:space="0" w:color="auto"/>
                <w:left w:val="none" w:sz="0" w:space="0" w:color="auto"/>
                <w:bottom w:val="none" w:sz="0" w:space="0" w:color="auto"/>
                <w:right w:val="none" w:sz="0" w:space="0" w:color="auto"/>
              </w:divBdr>
            </w:div>
            <w:div w:id="1495299587">
              <w:marLeft w:val="0"/>
              <w:marRight w:val="0"/>
              <w:marTop w:val="0"/>
              <w:marBottom w:val="0"/>
              <w:divBdr>
                <w:top w:val="none" w:sz="0" w:space="0" w:color="auto"/>
                <w:left w:val="none" w:sz="0" w:space="0" w:color="auto"/>
                <w:bottom w:val="none" w:sz="0" w:space="0" w:color="auto"/>
                <w:right w:val="none" w:sz="0" w:space="0" w:color="auto"/>
              </w:divBdr>
            </w:div>
            <w:div w:id="1925409535">
              <w:marLeft w:val="0"/>
              <w:marRight w:val="0"/>
              <w:marTop w:val="0"/>
              <w:marBottom w:val="0"/>
              <w:divBdr>
                <w:top w:val="none" w:sz="0" w:space="0" w:color="auto"/>
                <w:left w:val="none" w:sz="0" w:space="0" w:color="auto"/>
                <w:bottom w:val="none" w:sz="0" w:space="0" w:color="auto"/>
                <w:right w:val="none" w:sz="0" w:space="0" w:color="auto"/>
              </w:divBdr>
            </w:div>
            <w:div w:id="1418015750">
              <w:marLeft w:val="0"/>
              <w:marRight w:val="0"/>
              <w:marTop w:val="0"/>
              <w:marBottom w:val="0"/>
              <w:divBdr>
                <w:top w:val="none" w:sz="0" w:space="0" w:color="auto"/>
                <w:left w:val="none" w:sz="0" w:space="0" w:color="auto"/>
                <w:bottom w:val="none" w:sz="0" w:space="0" w:color="auto"/>
                <w:right w:val="none" w:sz="0" w:space="0" w:color="auto"/>
              </w:divBdr>
            </w:div>
            <w:div w:id="1850827928">
              <w:marLeft w:val="0"/>
              <w:marRight w:val="0"/>
              <w:marTop w:val="0"/>
              <w:marBottom w:val="0"/>
              <w:divBdr>
                <w:top w:val="none" w:sz="0" w:space="0" w:color="auto"/>
                <w:left w:val="none" w:sz="0" w:space="0" w:color="auto"/>
                <w:bottom w:val="none" w:sz="0" w:space="0" w:color="auto"/>
                <w:right w:val="none" w:sz="0" w:space="0" w:color="auto"/>
              </w:divBdr>
            </w:div>
            <w:div w:id="851189718">
              <w:marLeft w:val="0"/>
              <w:marRight w:val="0"/>
              <w:marTop w:val="0"/>
              <w:marBottom w:val="0"/>
              <w:divBdr>
                <w:top w:val="none" w:sz="0" w:space="0" w:color="auto"/>
                <w:left w:val="none" w:sz="0" w:space="0" w:color="auto"/>
                <w:bottom w:val="none" w:sz="0" w:space="0" w:color="auto"/>
                <w:right w:val="none" w:sz="0" w:space="0" w:color="auto"/>
              </w:divBdr>
            </w:div>
            <w:div w:id="1423183729">
              <w:marLeft w:val="0"/>
              <w:marRight w:val="0"/>
              <w:marTop w:val="0"/>
              <w:marBottom w:val="0"/>
              <w:divBdr>
                <w:top w:val="none" w:sz="0" w:space="0" w:color="auto"/>
                <w:left w:val="none" w:sz="0" w:space="0" w:color="auto"/>
                <w:bottom w:val="none" w:sz="0" w:space="0" w:color="auto"/>
                <w:right w:val="none" w:sz="0" w:space="0" w:color="auto"/>
              </w:divBdr>
            </w:div>
            <w:div w:id="1910269106">
              <w:marLeft w:val="0"/>
              <w:marRight w:val="0"/>
              <w:marTop w:val="0"/>
              <w:marBottom w:val="0"/>
              <w:divBdr>
                <w:top w:val="none" w:sz="0" w:space="0" w:color="auto"/>
                <w:left w:val="none" w:sz="0" w:space="0" w:color="auto"/>
                <w:bottom w:val="none" w:sz="0" w:space="0" w:color="auto"/>
                <w:right w:val="none" w:sz="0" w:space="0" w:color="auto"/>
              </w:divBdr>
            </w:div>
            <w:div w:id="584341031">
              <w:marLeft w:val="0"/>
              <w:marRight w:val="0"/>
              <w:marTop w:val="0"/>
              <w:marBottom w:val="0"/>
              <w:divBdr>
                <w:top w:val="none" w:sz="0" w:space="0" w:color="auto"/>
                <w:left w:val="none" w:sz="0" w:space="0" w:color="auto"/>
                <w:bottom w:val="none" w:sz="0" w:space="0" w:color="auto"/>
                <w:right w:val="none" w:sz="0" w:space="0" w:color="auto"/>
              </w:divBdr>
            </w:div>
            <w:div w:id="1026367703">
              <w:marLeft w:val="0"/>
              <w:marRight w:val="0"/>
              <w:marTop w:val="0"/>
              <w:marBottom w:val="0"/>
              <w:divBdr>
                <w:top w:val="none" w:sz="0" w:space="0" w:color="auto"/>
                <w:left w:val="none" w:sz="0" w:space="0" w:color="auto"/>
                <w:bottom w:val="none" w:sz="0" w:space="0" w:color="auto"/>
                <w:right w:val="none" w:sz="0" w:space="0" w:color="auto"/>
              </w:divBdr>
            </w:div>
            <w:div w:id="1752779150">
              <w:marLeft w:val="0"/>
              <w:marRight w:val="0"/>
              <w:marTop w:val="0"/>
              <w:marBottom w:val="0"/>
              <w:divBdr>
                <w:top w:val="none" w:sz="0" w:space="0" w:color="auto"/>
                <w:left w:val="none" w:sz="0" w:space="0" w:color="auto"/>
                <w:bottom w:val="none" w:sz="0" w:space="0" w:color="auto"/>
                <w:right w:val="none" w:sz="0" w:space="0" w:color="auto"/>
              </w:divBdr>
            </w:div>
            <w:div w:id="1498039547">
              <w:marLeft w:val="0"/>
              <w:marRight w:val="0"/>
              <w:marTop w:val="0"/>
              <w:marBottom w:val="0"/>
              <w:divBdr>
                <w:top w:val="none" w:sz="0" w:space="0" w:color="auto"/>
                <w:left w:val="none" w:sz="0" w:space="0" w:color="auto"/>
                <w:bottom w:val="none" w:sz="0" w:space="0" w:color="auto"/>
                <w:right w:val="none" w:sz="0" w:space="0" w:color="auto"/>
              </w:divBdr>
            </w:div>
            <w:div w:id="1591966311">
              <w:marLeft w:val="0"/>
              <w:marRight w:val="0"/>
              <w:marTop w:val="0"/>
              <w:marBottom w:val="0"/>
              <w:divBdr>
                <w:top w:val="none" w:sz="0" w:space="0" w:color="auto"/>
                <w:left w:val="none" w:sz="0" w:space="0" w:color="auto"/>
                <w:bottom w:val="none" w:sz="0" w:space="0" w:color="auto"/>
                <w:right w:val="none" w:sz="0" w:space="0" w:color="auto"/>
              </w:divBdr>
            </w:div>
            <w:div w:id="1525243969">
              <w:marLeft w:val="0"/>
              <w:marRight w:val="0"/>
              <w:marTop w:val="0"/>
              <w:marBottom w:val="0"/>
              <w:divBdr>
                <w:top w:val="none" w:sz="0" w:space="0" w:color="auto"/>
                <w:left w:val="none" w:sz="0" w:space="0" w:color="auto"/>
                <w:bottom w:val="none" w:sz="0" w:space="0" w:color="auto"/>
                <w:right w:val="none" w:sz="0" w:space="0" w:color="auto"/>
              </w:divBdr>
            </w:div>
            <w:div w:id="1086079108">
              <w:marLeft w:val="0"/>
              <w:marRight w:val="0"/>
              <w:marTop w:val="0"/>
              <w:marBottom w:val="0"/>
              <w:divBdr>
                <w:top w:val="none" w:sz="0" w:space="0" w:color="auto"/>
                <w:left w:val="none" w:sz="0" w:space="0" w:color="auto"/>
                <w:bottom w:val="none" w:sz="0" w:space="0" w:color="auto"/>
                <w:right w:val="none" w:sz="0" w:space="0" w:color="auto"/>
              </w:divBdr>
            </w:div>
            <w:div w:id="593363284">
              <w:marLeft w:val="0"/>
              <w:marRight w:val="0"/>
              <w:marTop w:val="0"/>
              <w:marBottom w:val="0"/>
              <w:divBdr>
                <w:top w:val="none" w:sz="0" w:space="0" w:color="auto"/>
                <w:left w:val="none" w:sz="0" w:space="0" w:color="auto"/>
                <w:bottom w:val="none" w:sz="0" w:space="0" w:color="auto"/>
                <w:right w:val="none" w:sz="0" w:space="0" w:color="auto"/>
              </w:divBdr>
            </w:div>
            <w:div w:id="2127774354">
              <w:marLeft w:val="0"/>
              <w:marRight w:val="0"/>
              <w:marTop w:val="0"/>
              <w:marBottom w:val="0"/>
              <w:divBdr>
                <w:top w:val="none" w:sz="0" w:space="0" w:color="auto"/>
                <w:left w:val="none" w:sz="0" w:space="0" w:color="auto"/>
                <w:bottom w:val="none" w:sz="0" w:space="0" w:color="auto"/>
                <w:right w:val="none" w:sz="0" w:space="0" w:color="auto"/>
              </w:divBdr>
            </w:div>
            <w:div w:id="1814248658">
              <w:marLeft w:val="0"/>
              <w:marRight w:val="0"/>
              <w:marTop w:val="0"/>
              <w:marBottom w:val="0"/>
              <w:divBdr>
                <w:top w:val="none" w:sz="0" w:space="0" w:color="auto"/>
                <w:left w:val="none" w:sz="0" w:space="0" w:color="auto"/>
                <w:bottom w:val="none" w:sz="0" w:space="0" w:color="auto"/>
                <w:right w:val="none" w:sz="0" w:space="0" w:color="auto"/>
              </w:divBdr>
            </w:div>
            <w:div w:id="1883789146">
              <w:marLeft w:val="0"/>
              <w:marRight w:val="0"/>
              <w:marTop w:val="0"/>
              <w:marBottom w:val="0"/>
              <w:divBdr>
                <w:top w:val="none" w:sz="0" w:space="0" w:color="auto"/>
                <w:left w:val="none" w:sz="0" w:space="0" w:color="auto"/>
                <w:bottom w:val="none" w:sz="0" w:space="0" w:color="auto"/>
                <w:right w:val="none" w:sz="0" w:space="0" w:color="auto"/>
              </w:divBdr>
            </w:div>
            <w:div w:id="11700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4015">
      <w:bodyDiv w:val="1"/>
      <w:marLeft w:val="0"/>
      <w:marRight w:val="0"/>
      <w:marTop w:val="0"/>
      <w:marBottom w:val="0"/>
      <w:divBdr>
        <w:top w:val="none" w:sz="0" w:space="0" w:color="auto"/>
        <w:left w:val="none" w:sz="0" w:space="0" w:color="auto"/>
        <w:bottom w:val="none" w:sz="0" w:space="0" w:color="auto"/>
        <w:right w:val="none" w:sz="0" w:space="0" w:color="auto"/>
      </w:divBdr>
    </w:div>
    <w:div w:id="1443108601">
      <w:bodyDiv w:val="1"/>
      <w:marLeft w:val="0"/>
      <w:marRight w:val="0"/>
      <w:marTop w:val="0"/>
      <w:marBottom w:val="0"/>
      <w:divBdr>
        <w:top w:val="none" w:sz="0" w:space="0" w:color="auto"/>
        <w:left w:val="none" w:sz="0" w:space="0" w:color="auto"/>
        <w:bottom w:val="none" w:sz="0" w:space="0" w:color="auto"/>
        <w:right w:val="none" w:sz="0" w:space="0" w:color="auto"/>
      </w:divBdr>
      <w:divsChild>
        <w:div w:id="1188641585">
          <w:marLeft w:val="0"/>
          <w:marRight w:val="0"/>
          <w:marTop w:val="0"/>
          <w:marBottom w:val="0"/>
          <w:divBdr>
            <w:top w:val="none" w:sz="0" w:space="0" w:color="auto"/>
            <w:left w:val="none" w:sz="0" w:space="0" w:color="auto"/>
            <w:bottom w:val="none" w:sz="0" w:space="0" w:color="auto"/>
            <w:right w:val="none" w:sz="0" w:space="0" w:color="auto"/>
          </w:divBdr>
          <w:divsChild>
            <w:div w:id="1551762628">
              <w:marLeft w:val="0"/>
              <w:marRight w:val="0"/>
              <w:marTop w:val="0"/>
              <w:marBottom w:val="0"/>
              <w:divBdr>
                <w:top w:val="none" w:sz="0" w:space="0" w:color="auto"/>
                <w:left w:val="none" w:sz="0" w:space="0" w:color="auto"/>
                <w:bottom w:val="none" w:sz="0" w:space="0" w:color="auto"/>
                <w:right w:val="none" w:sz="0" w:space="0" w:color="auto"/>
              </w:divBdr>
            </w:div>
            <w:div w:id="1371297026">
              <w:marLeft w:val="0"/>
              <w:marRight w:val="0"/>
              <w:marTop w:val="0"/>
              <w:marBottom w:val="0"/>
              <w:divBdr>
                <w:top w:val="none" w:sz="0" w:space="0" w:color="auto"/>
                <w:left w:val="none" w:sz="0" w:space="0" w:color="auto"/>
                <w:bottom w:val="none" w:sz="0" w:space="0" w:color="auto"/>
                <w:right w:val="none" w:sz="0" w:space="0" w:color="auto"/>
              </w:divBdr>
            </w:div>
            <w:div w:id="1388452041">
              <w:marLeft w:val="0"/>
              <w:marRight w:val="0"/>
              <w:marTop w:val="0"/>
              <w:marBottom w:val="0"/>
              <w:divBdr>
                <w:top w:val="none" w:sz="0" w:space="0" w:color="auto"/>
                <w:left w:val="none" w:sz="0" w:space="0" w:color="auto"/>
                <w:bottom w:val="none" w:sz="0" w:space="0" w:color="auto"/>
                <w:right w:val="none" w:sz="0" w:space="0" w:color="auto"/>
              </w:divBdr>
            </w:div>
            <w:div w:id="1639266808">
              <w:marLeft w:val="0"/>
              <w:marRight w:val="0"/>
              <w:marTop w:val="0"/>
              <w:marBottom w:val="0"/>
              <w:divBdr>
                <w:top w:val="none" w:sz="0" w:space="0" w:color="auto"/>
                <w:left w:val="none" w:sz="0" w:space="0" w:color="auto"/>
                <w:bottom w:val="none" w:sz="0" w:space="0" w:color="auto"/>
                <w:right w:val="none" w:sz="0" w:space="0" w:color="auto"/>
              </w:divBdr>
            </w:div>
            <w:div w:id="2020572397">
              <w:marLeft w:val="0"/>
              <w:marRight w:val="0"/>
              <w:marTop w:val="0"/>
              <w:marBottom w:val="0"/>
              <w:divBdr>
                <w:top w:val="none" w:sz="0" w:space="0" w:color="auto"/>
                <w:left w:val="none" w:sz="0" w:space="0" w:color="auto"/>
                <w:bottom w:val="none" w:sz="0" w:space="0" w:color="auto"/>
                <w:right w:val="none" w:sz="0" w:space="0" w:color="auto"/>
              </w:divBdr>
            </w:div>
            <w:div w:id="1170751496">
              <w:marLeft w:val="0"/>
              <w:marRight w:val="0"/>
              <w:marTop w:val="0"/>
              <w:marBottom w:val="0"/>
              <w:divBdr>
                <w:top w:val="none" w:sz="0" w:space="0" w:color="auto"/>
                <w:left w:val="none" w:sz="0" w:space="0" w:color="auto"/>
                <w:bottom w:val="none" w:sz="0" w:space="0" w:color="auto"/>
                <w:right w:val="none" w:sz="0" w:space="0" w:color="auto"/>
              </w:divBdr>
            </w:div>
            <w:div w:id="264919768">
              <w:marLeft w:val="0"/>
              <w:marRight w:val="0"/>
              <w:marTop w:val="0"/>
              <w:marBottom w:val="0"/>
              <w:divBdr>
                <w:top w:val="none" w:sz="0" w:space="0" w:color="auto"/>
                <w:left w:val="none" w:sz="0" w:space="0" w:color="auto"/>
                <w:bottom w:val="none" w:sz="0" w:space="0" w:color="auto"/>
                <w:right w:val="none" w:sz="0" w:space="0" w:color="auto"/>
              </w:divBdr>
            </w:div>
            <w:div w:id="995651883">
              <w:marLeft w:val="0"/>
              <w:marRight w:val="0"/>
              <w:marTop w:val="0"/>
              <w:marBottom w:val="0"/>
              <w:divBdr>
                <w:top w:val="none" w:sz="0" w:space="0" w:color="auto"/>
                <w:left w:val="none" w:sz="0" w:space="0" w:color="auto"/>
                <w:bottom w:val="none" w:sz="0" w:space="0" w:color="auto"/>
                <w:right w:val="none" w:sz="0" w:space="0" w:color="auto"/>
              </w:divBdr>
            </w:div>
            <w:div w:id="752239022">
              <w:marLeft w:val="0"/>
              <w:marRight w:val="0"/>
              <w:marTop w:val="0"/>
              <w:marBottom w:val="0"/>
              <w:divBdr>
                <w:top w:val="none" w:sz="0" w:space="0" w:color="auto"/>
                <w:left w:val="none" w:sz="0" w:space="0" w:color="auto"/>
                <w:bottom w:val="none" w:sz="0" w:space="0" w:color="auto"/>
                <w:right w:val="none" w:sz="0" w:space="0" w:color="auto"/>
              </w:divBdr>
            </w:div>
            <w:div w:id="1189106620">
              <w:marLeft w:val="0"/>
              <w:marRight w:val="0"/>
              <w:marTop w:val="0"/>
              <w:marBottom w:val="0"/>
              <w:divBdr>
                <w:top w:val="none" w:sz="0" w:space="0" w:color="auto"/>
                <w:left w:val="none" w:sz="0" w:space="0" w:color="auto"/>
                <w:bottom w:val="none" w:sz="0" w:space="0" w:color="auto"/>
                <w:right w:val="none" w:sz="0" w:space="0" w:color="auto"/>
              </w:divBdr>
            </w:div>
            <w:div w:id="1820536095">
              <w:marLeft w:val="0"/>
              <w:marRight w:val="0"/>
              <w:marTop w:val="0"/>
              <w:marBottom w:val="0"/>
              <w:divBdr>
                <w:top w:val="none" w:sz="0" w:space="0" w:color="auto"/>
                <w:left w:val="none" w:sz="0" w:space="0" w:color="auto"/>
                <w:bottom w:val="none" w:sz="0" w:space="0" w:color="auto"/>
                <w:right w:val="none" w:sz="0" w:space="0" w:color="auto"/>
              </w:divBdr>
            </w:div>
            <w:div w:id="324628664">
              <w:marLeft w:val="0"/>
              <w:marRight w:val="0"/>
              <w:marTop w:val="0"/>
              <w:marBottom w:val="0"/>
              <w:divBdr>
                <w:top w:val="none" w:sz="0" w:space="0" w:color="auto"/>
                <w:left w:val="none" w:sz="0" w:space="0" w:color="auto"/>
                <w:bottom w:val="none" w:sz="0" w:space="0" w:color="auto"/>
                <w:right w:val="none" w:sz="0" w:space="0" w:color="auto"/>
              </w:divBdr>
            </w:div>
            <w:div w:id="1647854413">
              <w:marLeft w:val="0"/>
              <w:marRight w:val="0"/>
              <w:marTop w:val="0"/>
              <w:marBottom w:val="0"/>
              <w:divBdr>
                <w:top w:val="none" w:sz="0" w:space="0" w:color="auto"/>
                <w:left w:val="none" w:sz="0" w:space="0" w:color="auto"/>
                <w:bottom w:val="none" w:sz="0" w:space="0" w:color="auto"/>
                <w:right w:val="none" w:sz="0" w:space="0" w:color="auto"/>
              </w:divBdr>
            </w:div>
            <w:div w:id="1952592120">
              <w:marLeft w:val="0"/>
              <w:marRight w:val="0"/>
              <w:marTop w:val="0"/>
              <w:marBottom w:val="0"/>
              <w:divBdr>
                <w:top w:val="none" w:sz="0" w:space="0" w:color="auto"/>
                <w:left w:val="none" w:sz="0" w:space="0" w:color="auto"/>
                <w:bottom w:val="none" w:sz="0" w:space="0" w:color="auto"/>
                <w:right w:val="none" w:sz="0" w:space="0" w:color="auto"/>
              </w:divBdr>
            </w:div>
            <w:div w:id="602692734">
              <w:marLeft w:val="0"/>
              <w:marRight w:val="0"/>
              <w:marTop w:val="0"/>
              <w:marBottom w:val="0"/>
              <w:divBdr>
                <w:top w:val="none" w:sz="0" w:space="0" w:color="auto"/>
                <w:left w:val="none" w:sz="0" w:space="0" w:color="auto"/>
                <w:bottom w:val="none" w:sz="0" w:space="0" w:color="auto"/>
                <w:right w:val="none" w:sz="0" w:space="0" w:color="auto"/>
              </w:divBdr>
            </w:div>
            <w:div w:id="1768118035">
              <w:marLeft w:val="0"/>
              <w:marRight w:val="0"/>
              <w:marTop w:val="0"/>
              <w:marBottom w:val="0"/>
              <w:divBdr>
                <w:top w:val="none" w:sz="0" w:space="0" w:color="auto"/>
                <w:left w:val="none" w:sz="0" w:space="0" w:color="auto"/>
                <w:bottom w:val="none" w:sz="0" w:space="0" w:color="auto"/>
                <w:right w:val="none" w:sz="0" w:space="0" w:color="auto"/>
              </w:divBdr>
            </w:div>
            <w:div w:id="503470984">
              <w:marLeft w:val="0"/>
              <w:marRight w:val="0"/>
              <w:marTop w:val="0"/>
              <w:marBottom w:val="0"/>
              <w:divBdr>
                <w:top w:val="none" w:sz="0" w:space="0" w:color="auto"/>
                <w:left w:val="none" w:sz="0" w:space="0" w:color="auto"/>
                <w:bottom w:val="none" w:sz="0" w:space="0" w:color="auto"/>
                <w:right w:val="none" w:sz="0" w:space="0" w:color="auto"/>
              </w:divBdr>
            </w:div>
            <w:div w:id="197402471">
              <w:marLeft w:val="0"/>
              <w:marRight w:val="0"/>
              <w:marTop w:val="0"/>
              <w:marBottom w:val="0"/>
              <w:divBdr>
                <w:top w:val="none" w:sz="0" w:space="0" w:color="auto"/>
                <w:left w:val="none" w:sz="0" w:space="0" w:color="auto"/>
                <w:bottom w:val="none" w:sz="0" w:space="0" w:color="auto"/>
                <w:right w:val="none" w:sz="0" w:space="0" w:color="auto"/>
              </w:divBdr>
            </w:div>
            <w:div w:id="844636332">
              <w:marLeft w:val="0"/>
              <w:marRight w:val="0"/>
              <w:marTop w:val="0"/>
              <w:marBottom w:val="0"/>
              <w:divBdr>
                <w:top w:val="none" w:sz="0" w:space="0" w:color="auto"/>
                <w:left w:val="none" w:sz="0" w:space="0" w:color="auto"/>
                <w:bottom w:val="none" w:sz="0" w:space="0" w:color="auto"/>
                <w:right w:val="none" w:sz="0" w:space="0" w:color="auto"/>
              </w:divBdr>
            </w:div>
            <w:div w:id="1825899149">
              <w:marLeft w:val="0"/>
              <w:marRight w:val="0"/>
              <w:marTop w:val="0"/>
              <w:marBottom w:val="0"/>
              <w:divBdr>
                <w:top w:val="none" w:sz="0" w:space="0" w:color="auto"/>
                <w:left w:val="none" w:sz="0" w:space="0" w:color="auto"/>
                <w:bottom w:val="none" w:sz="0" w:space="0" w:color="auto"/>
                <w:right w:val="none" w:sz="0" w:space="0" w:color="auto"/>
              </w:divBdr>
            </w:div>
            <w:div w:id="1825394884">
              <w:marLeft w:val="0"/>
              <w:marRight w:val="0"/>
              <w:marTop w:val="0"/>
              <w:marBottom w:val="0"/>
              <w:divBdr>
                <w:top w:val="none" w:sz="0" w:space="0" w:color="auto"/>
                <w:left w:val="none" w:sz="0" w:space="0" w:color="auto"/>
                <w:bottom w:val="none" w:sz="0" w:space="0" w:color="auto"/>
                <w:right w:val="none" w:sz="0" w:space="0" w:color="auto"/>
              </w:divBdr>
            </w:div>
            <w:div w:id="311176840">
              <w:marLeft w:val="0"/>
              <w:marRight w:val="0"/>
              <w:marTop w:val="0"/>
              <w:marBottom w:val="0"/>
              <w:divBdr>
                <w:top w:val="none" w:sz="0" w:space="0" w:color="auto"/>
                <w:left w:val="none" w:sz="0" w:space="0" w:color="auto"/>
                <w:bottom w:val="none" w:sz="0" w:space="0" w:color="auto"/>
                <w:right w:val="none" w:sz="0" w:space="0" w:color="auto"/>
              </w:divBdr>
            </w:div>
            <w:div w:id="793064532">
              <w:marLeft w:val="0"/>
              <w:marRight w:val="0"/>
              <w:marTop w:val="0"/>
              <w:marBottom w:val="0"/>
              <w:divBdr>
                <w:top w:val="none" w:sz="0" w:space="0" w:color="auto"/>
                <w:left w:val="none" w:sz="0" w:space="0" w:color="auto"/>
                <w:bottom w:val="none" w:sz="0" w:space="0" w:color="auto"/>
                <w:right w:val="none" w:sz="0" w:space="0" w:color="auto"/>
              </w:divBdr>
            </w:div>
            <w:div w:id="298077886">
              <w:marLeft w:val="0"/>
              <w:marRight w:val="0"/>
              <w:marTop w:val="0"/>
              <w:marBottom w:val="0"/>
              <w:divBdr>
                <w:top w:val="none" w:sz="0" w:space="0" w:color="auto"/>
                <w:left w:val="none" w:sz="0" w:space="0" w:color="auto"/>
                <w:bottom w:val="none" w:sz="0" w:space="0" w:color="auto"/>
                <w:right w:val="none" w:sz="0" w:space="0" w:color="auto"/>
              </w:divBdr>
            </w:div>
            <w:div w:id="1766531383">
              <w:marLeft w:val="0"/>
              <w:marRight w:val="0"/>
              <w:marTop w:val="0"/>
              <w:marBottom w:val="0"/>
              <w:divBdr>
                <w:top w:val="none" w:sz="0" w:space="0" w:color="auto"/>
                <w:left w:val="none" w:sz="0" w:space="0" w:color="auto"/>
                <w:bottom w:val="none" w:sz="0" w:space="0" w:color="auto"/>
                <w:right w:val="none" w:sz="0" w:space="0" w:color="auto"/>
              </w:divBdr>
            </w:div>
            <w:div w:id="124768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6671">
      <w:bodyDiv w:val="1"/>
      <w:marLeft w:val="0"/>
      <w:marRight w:val="0"/>
      <w:marTop w:val="0"/>
      <w:marBottom w:val="0"/>
      <w:divBdr>
        <w:top w:val="none" w:sz="0" w:space="0" w:color="auto"/>
        <w:left w:val="none" w:sz="0" w:space="0" w:color="auto"/>
        <w:bottom w:val="none" w:sz="0" w:space="0" w:color="auto"/>
        <w:right w:val="none" w:sz="0" w:space="0" w:color="auto"/>
      </w:divBdr>
      <w:divsChild>
        <w:div w:id="1366323711">
          <w:marLeft w:val="0"/>
          <w:marRight w:val="0"/>
          <w:marTop w:val="0"/>
          <w:marBottom w:val="0"/>
          <w:divBdr>
            <w:top w:val="none" w:sz="0" w:space="0" w:color="auto"/>
            <w:left w:val="none" w:sz="0" w:space="0" w:color="auto"/>
            <w:bottom w:val="none" w:sz="0" w:space="0" w:color="auto"/>
            <w:right w:val="none" w:sz="0" w:space="0" w:color="auto"/>
          </w:divBdr>
          <w:divsChild>
            <w:div w:id="215357729">
              <w:marLeft w:val="0"/>
              <w:marRight w:val="0"/>
              <w:marTop w:val="0"/>
              <w:marBottom w:val="0"/>
              <w:divBdr>
                <w:top w:val="none" w:sz="0" w:space="0" w:color="auto"/>
                <w:left w:val="none" w:sz="0" w:space="0" w:color="auto"/>
                <w:bottom w:val="none" w:sz="0" w:space="0" w:color="auto"/>
                <w:right w:val="none" w:sz="0" w:space="0" w:color="auto"/>
              </w:divBdr>
            </w:div>
            <w:div w:id="378280778">
              <w:marLeft w:val="0"/>
              <w:marRight w:val="0"/>
              <w:marTop w:val="0"/>
              <w:marBottom w:val="0"/>
              <w:divBdr>
                <w:top w:val="none" w:sz="0" w:space="0" w:color="auto"/>
                <w:left w:val="none" w:sz="0" w:space="0" w:color="auto"/>
                <w:bottom w:val="none" w:sz="0" w:space="0" w:color="auto"/>
                <w:right w:val="none" w:sz="0" w:space="0" w:color="auto"/>
              </w:divBdr>
            </w:div>
            <w:div w:id="638071392">
              <w:marLeft w:val="0"/>
              <w:marRight w:val="0"/>
              <w:marTop w:val="0"/>
              <w:marBottom w:val="0"/>
              <w:divBdr>
                <w:top w:val="none" w:sz="0" w:space="0" w:color="auto"/>
                <w:left w:val="none" w:sz="0" w:space="0" w:color="auto"/>
                <w:bottom w:val="none" w:sz="0" w:space="0" w:color="auto"/>
                <w:right w:val="none" w:sz="0" w:space="0" w:color="auto"/>
              </w:divBdr>
            </w:div>
            <w:div w:id="574514452">
              <w:marLeft w:val="0"/>
              <w:marRight w:val="0"/>
              <w:marTop w:val="0"/>
              <w:marBottom w:val="0"/>
              <w:divBdr>
                <w:top w:val="none" w:sz="0" w:space="0" w:color="auto"/>
                <w:left w:val="none" w:sz="0" w:space="0" w:color="auto"/>
                <w:bottom w:val="none" w:sz="0" w:space="0" w:color="auto"/>
                <w:right w:val="none" w:sz="0" w:space="0" w:color="auto"/>
              </w:divBdr>
            </w:div>
            <w:div w:id="2005818763">
              <w:marLeft w:val="0"/>
              <w:marRight w:val="0"/>
              <w:marTop w:val="0"/>
              <w:marBottom w:val="0"/>
              <w:divBdr>
                <w:top w:val="none" w:sz="0" w:space="0" w:color="auto"/>
                <w:left w:val="none" w:sz="0" w:space="0" w:color="auto"/>
                <w:bottom w:val="none" w:sz="0" w:space="0" w:color="auto"/>
                <w:right w:val="none" w:sz="0" w:space="0" w:color="auto"/>
              </w:divBdr>
            </w:div>
            <w:div w:id="1110274698">
              <w:marLeft w:val="0"/>
              <w:marRight w:val="0"/>
              <w:marTop w:val="240"/>
              <w:marBottom w:val="240"/>
              <w:divBdr>
                <w:top w:val="single" w:sz="12" w:space="0" w:color="EBEBEB"/>
                <w:left w:val="none" w:sz="0" w:space="0" w:color="auto"/>
                <w:bottom w:val="single" w:sz="12" w:space="0" w:color="EBEBEB"/>
                <w:right w:val="none" w:sz="0" w:space="0" w:color="auto"/>
              </w:divBdr>
              <w:divsChild>
                <w:div w:id="5997226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15690278">
      <w:bodyDiv w:val="1"/>
      <w:marLeft w:val="0"/>
      <w:marRight w:val="0"/>
      <w:marTop w:val="0"/>
      <w:marBottom w:val="0"/>
      <w:divBdr>
        <w:top w:val="none" w:sz="0" w:space="0" w:color="auto"/>
        <w:left w:val="none" w:sz="0" w:space="0" w:color="auto"/>
        <w:bottom w:val="none" w:sz="0" w:space="0" w:color="auto"/>
        <w:right w:val="none" w:sz="0" w:space="0" w:color="auto"/>
      </w:divBdr>
      <w:divsChild>
        <w:div w:id="1039357544">
          <w:marLeft w:val="0"/>
          <w:marRight w:val="0"/>
          <w:marTop w:val="0"/>
          <w:marBottom w:val="0"/>
          <w:divBdr>
            <w:top w:val="none" w:sz="0" w:space="0" w:color="auto"/>
            <w:left w:val="none" w:sz="0" w:space="0" w:color="auto"/>
            <w:bottom w:val="none" w:sz="0" w:space="0" w:color="auto"/>
            <w:right w:val="none" w:sz="0" w:space="0" w:color="auto"/>
          </w:divBdr>
          <w:divsChild>
            <w:div w:id="545022966">
              <w:marLeft w:val="0"/>
              <w:marRight w:val="0"/>
              <w:marTop w:val="0"/>
              <w:marBottom w:val="0"/>
              <w:divBdr>
                <w:top w:val="none" w:sz="0" w:space="0" w:color="auto"/>
                <w:left w:val="none" w:sz="0" w:space="0" w:color="auto"/>
                <w:bottom w:val="none" w:sz="0" w:space="0" w:color="auto"/>
                <w:right w:val="none" w:sz="0" w:space="0" w:color="auto"/>
              </w:divBdr>
            </w:div>
            <w:div w:id="1929846551">
              <w:marLeft w:val="0"/>
              <w:marRight w:val="0"/>
              <w:marTop w:val="0"/>
              <w:marBottom w:val="0"/>
              <w:divBdr>
                <w:top w:val="none" w:sz="0" w:space="0" w:color="auto"/>
                <w:left w:val="none" w:sz="0" w:space="0" w:color="auto"/>
                <w:bottom w:val="none" w:sz="0" w:space="0" w:color="auto"/>
                <w:right w:val="none" w:sz="0" w:space="0" w:color="auto"/>
              </w:divBdr>
            </w:div>
            <w:div w:id="1179273628">
              <w:marLeft w:val="0"/>
              <w:marRight w:val="0"/>
              <w:marTop w:val="0"/>
              <w:marBottom w:val="0"/>
              <w:divBdr>
                <w:top w:val="none" w:sz="0" w:space="0" w:color="auto"/>
                <w:left w:val="none" w:sz="0" w:space="0" w:color="auto"/>
                <w:bottom w:val="none" w:sz="0" w:space="0" w:color="auto"/>
                <w:right w:val="none" w:sz="0" w:space="0" w:color="auto"/>
              </w:divBdr>
            </w:div>
            <w:div w:id="2040934428">
              <w:marLeft w:val="0"/>
              <w:marRight w:val="0"/>
              <w:marTop w:val="0"/>
              <w:marBottom w:val="0"/>
              <w:divBdr>
                <w:top w:val="none" w:sz="0" w:space="0" w:color="auto"/>
                <w:left w:val="none" w:sz="0" w:space="0" w:color="auto"/>
                <w:bottom w:val="none" w:sz="0" w:space="0" w:color="auto"/>
                <w:right w:val="none" w:sz="0" w:space="0" w:color="auto"/>
              </w:divBdr>
            </w:div>
            <w:div w:id="1041320259">
              <w:marLeft w:val="0"/>
              <w:marRight w:val="0"/>
              <w:marTop w:val="0"/>
              <w:marBottom w:val="0"/>
              <w:divBdr>
                <w:top w:val="none" w:sz="0" w:space="0" w:color="auto"/>
                <w:left w:val="none" w:sz="0" w:space="0" w:color="auto"/>
                <w:bottom w:val="none" w:sz="0" w:space="0" w:color="auto"/>
                <w:right w:val="none" w:sz="0" w:space="0" w:color="auto"/>
              </w:divBdr>
            </w:div>
            <w:div w:id="1056467841">
              <w:marLeft w:val="0"/>
              <w:marRight w:val="0"/>
              <w:marTop w:val="0"/>
              <w:marBottom w:val="0"/>
              <w:divBdr>
                <w:top w:val="none" w:sz="0" w:space="0" w:color="auto"/>
                <w:left w:val="none" w:sz="0" w:space="0" w:color="auto"/>
                <w:bottom w:val="none" w:sz="0" w:space="0" w:color="auto"/>
                <w:right w:val="none" w:sz="0" w:space="0" w:color="auto"/>
              </w:divBdr>
            </w:div>
            <w:div w:id="1557933462">
              <w:marLeft w:val="0"/>
              <w:marRight w:val="0"/>
              <w:marTop w:val="0"/>
              <w:marBottom w:val="0"/>
              <w:divBdr>
                <w:top w:val="none" w:sz="0" w:space="0" w:color="auto"/>
                <w:left w:val="none" w:sz="0" w:space="0" w:color="auto"/>
                <w:bottom w:val="none" w:sz="0" w:space="0" w:color="auto"/>
                <w:right w:val="none" w:sz="0" w:space="0" w:color="auto"/>
              </w:divBdr>
            </w:div>
            <w:div w:id="1991471175">
              <w:marLeft w:val="0"/>
              <w:marRight w:val="0"/>
              <w:marTop w:val="0"/>
              <w:marBottom w:val="0"/>
              <w:divBdr>
                <w:top w:val="none" w:sz="0" w:space="0" w:color="auto"/>
                <w:left w:val="none" w:sz="0" w:space="0" w:color="auto"/>
                <w:bottom w:val="none" w:sz="0" w:space="0" w:color="auto"/>
                <w:right w:val="none" w:sz="0" w:space="0" w:color="auto"/>
              </w:divBdr>
            </w:div>
            <w:div w:id="182593223">
              <w:marLeft w:val="0"/>
              <w:marRight w:val="0"/>
              <w:marTop w:val="0"/>
              <w:marBottom w:val="0"/>
              <w:divBdr>
                <w:top w:val="none" w:sz="0" w:space="0" w:color="auto"/>
                <w:left w:val="none" w:sz="0" w:space="0" w:color="auto"/>
                <w:bottom w:val="none" w:sz="0" w:space="0" w:color="auto"/>
                <w:right w:val="none" w:sz="0" w:space="0" w:color="auto"/>
              </w:divBdr>
            </w:div>
            <w:div w:id="1089421554">
              <w:marLeft w:val="0"/>
              <w:marRight w:val="0"/>
              <w:marTop w:val="0"/>
              <w:marBottom w:val="0"/>
              <w:divBdr>
                <w:top w:val="none" w:sz="0" w:space="0" w:color="auto"/>
                <w:left w:val="none" w:sz="0" w:space="0" w:color="auto"/>
                <w:bottom w:val="none" w:sz="0" w:space="0" w:color="auto"/>
                <w:right w:val="none" w:sz="0" w:space="0" w:color="auto"/>
              </w:divBdr>
            </w:div>
            <w:div w:id="609972934">
              <w:marLeft w:val="0"/>
              <w:marRight w:val="0"/>
              <w:marTop w:val="0"/>
              <w:marBottom w:val="0"/>
              <w:divBdr>
                <w:top w:val="none" w:sz="0" w:space="0" w:color="auto"/>
                <w:left w:val="none" w:sz="0" w:space="0" w:color="auto"/>
                <w:bottom w:val="none" w:sz="0" w:space="0" w:color="auto"/>
                <w:right w:val="none" w:sz="0" w:space="0" w:color="auto"/>
              </w:divBdr>
            </w:div>
            <w:div w:id="10757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9224">
      <w:bodyDiv w:val="1"/>
      <w:marLeft w:val="0"/>
      <w:marRight w:val="0"/>
      <w:marTop w:val="0"/>
      <w:marBottom w:val="0"/>
      <w:divBdr>
        <w:top w:val="none" w:sz="0" w:space="0" w:color="auto"/>
        <w:left w:val="none" w:sz="0" w:space="0" w:color="auto"/>
        <w:bottom w:val="none" w:sz="0" w:space="0" w:color="auto"/>
        <w:right w:val="none" w:sz="0" w:space="0" w:color="auto"/>
      </w:divBdr>
      <w:divsChild>
        <w:div w:id="1490050311">
          <w:marLeft w:val="0"/>
          <w:marRight w:val="0"/>
          <w:marTop w:val="0"/>
          <w:marBottom w:val="0"/>
          <w:divBdr>
            <w:top w:val="none" w:sz="0" w:space="0" w:color="auto"/>
            <w:left w:val="none" w:sz="0" w:space="0" w:color="auto"/>
            <w:bottom w:val="none" w:sz="0" w:space="0" w:color="auto"/>
            <w:right w:val="none" w:sz="0" w:space="0" w:color="auto"/>
          </w:divBdr>
          <w:divsChild>
            <w:div w:id="10442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2980">
      <w:bodyDiv w:val="1"/>
      <w:marLeft w:val="0"/>
      <w:marRight w:val="0"/>
      <w:marTop w:val="0"/>
      <w:marBottom w:val="0"/>
      <w:divBdr>
        <w:top w:val="none" w:sz="0" w:space="0" w:color="auto"/>
        <w:left w:val="none" w:sz="0" w:space="0" w:color="auto"/>
        <w:bottom w:val="none" w:sz="0" w:space="0" w:color="auto"/>
        <w:right w:val="none" w:sz="0" w:space="0" w:color="auto"/>
      </w:divBdr>
      <w:divsChild>
        <w:div w:id="999120926">
          <w:marLeft w:val="0"/>
          <w:marRight w:val="0"/>
          <w:marTop w:val="0"/>
          <w:marBottom w:val="0"/>
          <w:divBdr>
            <w:top w:val="none" w:sz="0" w:space="0" w:color="auto"/>
            <w:left w:val="none" w:sz="0" w:space="0" w:color="auto"/>
            <w:bottom w:val="none" w:sz="0" w:space="0" w:color="auto"/>
            <w:right w:val="none" w:sz="0" w:space="0" w:color="auto"/>
          </w:divBdr>
          <w:divsChild>
            <w:div w:id="57844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8406">
      <w:bodyDiv w:val="1"/>
      <w:marLeft w:val="0"/>
      <w:marRight w:val="0"/>
      <w:marTop w:val="0"/>
      <w:marBottom w:val="0"/>
      <w:divBdr>
        <w:top w:val="none" w:sz="0" w:space="0" w:color="auto"/>
        <w:left w:val="none" w:sz="0" w:space="0" w:color="auto"/>
        <w:bottom w:val="none" w:sz="0" w:space="0" w:color="auto"/>
        <w:right w:val="none" w:sz="0" w:space="0" w:color="auto"/>
      </w:divBdr>
      <w:divsChild>
        <w:div w:id="274025540">
          <w:marLeft w:val="0"/>
          <w:marRight w:val="0"/>
          <w:marTop w:val="0"/>
          <w:marBottom w:val="0"/>
          <w:divBdr>
            <w:top w:val="none" w:sz="0" w:space="0" w:color="auto"/>
            <w:left w:val="none" w:sz="0" w:space="0" w:color="auto"/>
            <w:bottom w:val="none" w:sz="0" w:space="0" w:color="auto"/>
            <w:right w:val="none" w:sz="0" w:space="0" w:color="auto"/>
          </w:divBdr>
          <w:divsChild>
            <w:div w:id="805975524">
              <w:marLeft w:val="0"/>
              <w:marRight w:val="0"/>
              <w:marTop w:val="0"/>
              <w:marBottom w:val="0"/>
              <w:divBdr>
                <w:top w:val="none" w:sz="0" w:space="0" w:color="auto"/>
                <w:left w:val="none" w:sz="0" w:space="0" w:color="auto"/>
                <w:bottom w:val="none" w:sz="0" w:space="0" w:color="auto"/>
                <w:right w:val="none" w:sz="0" w:space="0" w:color="auto"/>
              </w:divBdr>
            </w:div>
            <w:div w:id="135414287">
              <w:marLeft w:val="0"/>
              <w:marRight w:val="0"/>
              <w:marTop w:val="0"/>
              <w:marBottom w:val="0"/>
              <w:divBdr>
                <w:top w:val="none" w:sz="0" w:space="0" w:color="auto"/>
                <w:left w:val="none" w:sz="0" w:space="0" w:color="auto"/>
                <w:bottom w:val="none" w:sz="0" w:space="0" w:color="auto"/>
                <w:right w:val="none" w:sz="0" w:space="0" w:color="auto"/>
              </w:divBdr>
            </w:div>
            <w:div w:id="1577401500">
              <w:marLeft w:val="0"/>
              <w:marRight w:val="0"/>
              <w:marTop w:val="0"/>
              <w:marBottom w:val="0"/>
              <w:divBdr>
                <w:top w:val="none" w:sz="0" w:space="0" w:color="auto"/>
                <w:left w:val="none" w:sz="0" w:space="0" w:color="auto"/>
                <w:bottom w:val="none" w:sz="0" w:space="0" w:color="auto"/>
                <w:right w:val="none" w:sz="0" w:space="0" w:color="auto"/>
              </w:divBdr>
            </w:div>
            <w:div w:id="12351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topics/biochemistry-genetics-and-molecular-biology/fragment-antigen-binding" TargetMode="External"/><Relationship Id="rId117" Type="http://schemas.openxmlformats.org/officeDocument/2006/relationships/fontTable" Target="fontTable.xml"/><Relationship Id="rId21" Type="http://schemas.openxmlformats.org/officeDocument/2006/relationships/hyperlink" Target="https://www.sciencedirect.com/topics/biochemistry-genetics-and-molecular-biology/proteomics" TargetMode="External"/><Relationship Id="rId42" Type="http://schemas.openxmlformats.org/officeDocument/2006/relationships/hyperlink" Target="https://www.sciencedirect.com/science/article/pii/S2405471221003318?via%3Dihub" TargetMode="External"/><Relationship Id="rId47" Type="http://schemas.openxmlformats.org/officeDocument/2006/relationships/hyperlink" Target="https://www.sciencedirect.com/science/article/pii/S2405471221003318?via%3Dihub" TargetMode="External"/><Relationship Id="rId63" Type="http://schemas.openxmlformats.org/officeDocument/2006/relationships/hyperlink" Target="https://www.sciencedirect.com/science/article/pii/S2405471221003318?via%3Dihub" TargetMode="External"/><Relationship Id="rId68" Type="http://schemas.openxmlformats.org/officeDocument/2006/relationships/hyperlink" Target="https://www.sciencedirect.com/topics/biochemistry-genetics-and-molecular-biology/chymotrypsin" TargetMode="External"/><Relationship Id="rId84" Type="http://schemas.openxmlformats.org/officeDocument/2006/relationships/hyperlink" Target="https://www.sciencedirect.com/topics/biochemistry-genetics-and-molecular-biology/immunogenetics" TargetMode="External"/><Relationship Id="rId89" Type="http://schemas.openxmlformats.org/officeDocument/2006/relationships/hyperlink" Target="http://clinicaltrials.gov/show/NCT01905033" TargetMode="External"/><Relationship Id="rId112" Type="http://schemas.openxmlformats.org/officeDocument/2006/relationships/hyperlink" Target="https://www.sciencedirect.com/science/article/pii/S2405471221003318?via%3Dihub" TargetMode="External"/><Relationship Id="rId16" Type="http://schemas.openxmlformats.org/officeDocument/2006/relationships/hyperlink" Target="https://www.sciencedirect.com/topics/biochemistry-genetics-and-molecular-biology/nucleic-acids" TargetMode="External"/><Relationship Id="rId107" Type="http://schemas.openxmlformats.org/officeDocument/2006/relationships/hyperlink" Target="https://www.sciencedirect.com/science/article/pii/S2405471221003318?via%3Dihub" TargetMode="External"/><Relationship Id="rId11" Type="http://schemas.openxmlformats.org/officeDocument/2006/relationships/hyperlink" Target="https://www.sciencedirect.com/topics/biochemistry-genetics-and-molecular-biology/complement-activation" TargetMode="External"/><Relationship Id="rId32" Type="http://schemas.openxmlformats.org/officeDocument/2006/relationships/hyperlink" Target="https://www.sciencedirect.com/science/article/pii/S2405471221003318?via%3Dihub" TargetMode="External"/><Relationship Id="rId37" Type="http://schemas.openxmlformats.org/officeDocument/2006/relationships/hyperlink" Target="https://www.sciencedirect.com/science/article/pii/S2405471221003318?via%3Dihub" TargetMode="External"/><Relationship Id="rId53" Type="http://schemas.openxmlformats.org/officeDocument/2006/relationships/hyperlink" Target="https://www.sciencedirect.com/topics/biochemistry-genetics-and-molecular-biology/shotgun-proteomics" TargetMode="External"/><Relationship Id="rId58" Type="http://schemas.openxmlformats.org/officeDocument/2006/relationships/hyperlink" Target="https://www.sciencedirect.com/science/article/pii/S2405471221003318?via%3Dihub" TargetMode="External"/><Relationship Id="rId74" Type="http://schemas.openxmlformats.org/officeDocument/2006/relationships/hyperlink" Target="https://www.sciencedirect.com/topics/biochemistry-genetics-and-molecular-biology/somatic-hypermutation" TargetMode="External"/><Relationship Id="rId79" Type="http://schemas.openxmlformats.org/officeDocument/2006/relationships/hyperlink" Target="https://www.sciencedirect.com/science/article/pii/S2405471221003318?via%3Dihub" TargetMode="External"/><Relationship Id="rId102" Type="http://schemas.openxmlformats.org/officeDocument/2006/relationships/hyperlink" Target="https://www.sciencedirect.com/topics/biochemistry-genetics-and-molecular-biology/iodoacetic-acid" TargetMode="External"/><Relationship Id="rId5" Type="http://schemas.openxmlformats.org/officeDocument/2006/relationships/styles" Target="styles.xml"/><Relationship Id="rId90" Type="http://schemas.openxmlformats.org/officeDocument/2006/relationships/hyperlink" Target="https://www.sciencedirect.com/topics/biochemistry-genetics-and-molecular-biology/monoclonal-antibodies" TargetMode="External"/><Relationship Id="rId95" Type="http://schemas.openxmlformats.org/officeDocument/2006/relationships/hyperlink" Target="https://www.sciencedirect.com/topics/biochemistry-genetics-and-molecular-biology/gradient-elution" TargetMode="External"/><Relationship Id="rId22" Type="http://schemas.openxmlformats.org/officeDocument/2006/relationships/hyperlink" Target="https://www.sciencedirect.com/topics/biochemistry-genetics-and-molecular-biology/antigen-specificity" TargetMode="External"/><Relationship Id="rId27" Type="http://schemas.openxmlformats.org/officeDocument/2006/relationships/hyperlink" Target="https://www.sciencedirect.com/topics/biochemistry-genetics-and-molecular-biology/hypervariable" TargetMode="External"/><Relationship Id="rId43" Type="http://schemas.openxmlformats.org/officeDocument/2006/relationships/hyperlink" Target="https://www.sciencedirect.com/topics/biochemistry-genetics-and-molecular-biology/glycosylation" TargetMode="External"/><Relationship Id="rId48" Type="http://schemas.openxmlformats.org/officeDocument/2006/relationships/hyperlink" Target="https://www.sciencedirect.com/science/article/pii/S2405471221003318?via%3Dihub" TargetMode="External"/><Relationship Id="rId64" Type="http://schemas.openxmlformats.org/officeDocument/2006/relationships/hyperlink" Target="https://www.sciencedirect.com/science/article/pii/S2405471221003318?via%3Dihub" TargetMode="External"/><Relationship Id="rId69" Type="http://schemas.openxmlformats.org/officeDocument/2006/relationships/hyperlink" Target="https://www.sciencedirect.com/topics/biochemistry-genetics-and-molecular-biology/thermolysin" TargetMode="External"/><Relationship Id="rId113" Type="http://schemas.openxmlformats.org/officeDocument/2006/relationships/hyperlink" Target="https://www.sciencedirect.com/science/article/pii/S2405471221003318?via%3Dihub" TargetMode="External"/><Relationship Id="rId118" Type="http://schemas.microsoft.com/office/2011/relationships/people" Target="people.xml"/><Relationship Id="rId80" Type="http://schemas.openxmlformats.org/officeDocument/2006/relationships/hyperlink" Target="https://www.sciencedirect.com/science/article/pii/S2405471221003318?via%3Dihub" TargetMode="External"/><Relationship Id="rId85" Type="http://schemas.openxmlformats.org/officeDocument/2006/relationships/hyperlink" Target="https://www.sciencedirect.com/topics/biochemistry-genetics-and-molecular-biology/rna-sequence" TargetMode="External"/><Relationship Id="rId12" Type="http://schemas.openxmlformats.org/officeDocument/2006/relationships/hyperlink" Target="https://www.sciencedirect.com/topics/biochemistry-genetics-and-molecular-biology/hypervariable" TargetMode="External"/><Relationship Id="rId17" Type="http://schemas.openxmlformats.org/officeDocument/2006/relationships/hyperlink" Target="https://www.sciencedirect.com/topics/biochemistry-genetics-and-molecular-biology/b-lymphocyte-subpopulation" TargetMode="External"/><Relationship Id="rId33" Type="http://schemas.openxmlformats.org/officeDocument/2006/relationships/hyperlink" Target="https://www.sciencedirect.com/topics/biochemistry-genetics-and-molecular-biology/monoclonal-antibody" TargetMode="External"/><Relationship Id="rId38" Type="http://schemas.openxmlformats.org/officeDocument/2006/relationships/hyperlink" Target="https://www.sciencedirect.com/science/article/pii/S2405471221003318?via%3Dihub" TargetMode="External"/><Relationship Id="rId59" Type="http://schemas.openxmlformats.org/officeDocument/2006/relationships/hyperlink" Target="https://www.sciencedirect.com/topics/biochemistry-genetics-and-molecular-biology/electron-transfer-dissociation" TargetMode="External"/><Relationship Id="rId103" Type="http://schemas.openxmlformats.org/officeDocument/2006/relationships/hyperlink" Target="https://www.sciencedirect.com/topics/biochemistry-genetics-and-molecular-biology/alkylation" TargetMode="External"/><Relationship Id="rId108" Type="http://schemas.openxmlformats.org/officeDocument/2006/relationships/hyperlink" Target="https://www.sciencedirect.com/topics/biochemistry-genetics-and-molecular-biology/open-reading-frame" TargetMode="External"/><Relationship Id="rId54" Type="http://schemas.openxmlformats.org/officeDocument/2006/relationships/image" Target="media/image3.jpeg"/><Relationship Id="rId70" Type="http://schemas.openxmlformats.org/officeDocument/2006/relationships/hyperlink" Target="https://www.sciencedirect.com/topics/biochemistry-genetics-and-molecular-biology/pepsin" TargetMode="External"/><Relationship Id="rId75" Type="http://schemas.openxmlformats.org/officeDocument/2006/relationships/hyperlink" Target="https://www.sciencedirect.com/science/article/pii/S2405471221003318?via%3Dihub" TargetMode="External"/><Relationship Id="rId91" Type="http://schemas.openxmlformats.org/officeDocument/2006/relationships/hyperlink" Target="https://www.sciencedirect.com/topics/biochemistry-genetics-and-molecular-biology/copurification" TargetMode="External"/><Relationship Id="rId96" Type="http://schemas.openxmlformats.org/officeDocument/2006/relationships/hyperlink" Target="https://www.sciencedirect.com/topics/biochemistry-genetics-and-molecular-biology/mobile-phase-composition"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media/image1.jpeg"/><Relationship Id="rId28" Type="http://schemas.openxmlformats.org/officeDocument/2006/relationships/hyperlink" Target="https://www.sciencedirect.com/topics/biochemistry-genetics-and-molecular-biology/complementarity-determining-region" TargetMode="External"/><Relationship Id="rId49" Type="http://schemas.openxmlformats.org/officeDocument/2006/relationships/hyperlink" Target="https://www.sciencedirect.com/science/article/pii/S2405471221003318?via%3Dihub" TargetMode="External"/><Relationship Id="rId114" Type="http://schemas.openxmlformats.org/officeDocument/2006/relationships/hyperlink" Target="https://www.sciencedirect.com/science/article/pii/S2405471221003318?via%3Dihub" TargetMode="External"/><Relationship Id="rId119" Type="http://schemas.openxmlformats.org/officeDocument/2006/relationships/theme" Target="theme/theme1.xml"/><Relationship Id="rId10" Type="http://schemas.openxmlformats.org/officeDocument/2006/relationships/hyperlink" Target="https://www.sciencedirect.com/topics/biochemistry-genetics-and-molecular-biology/immunoglobulin-domain" TargetMode="External"/><Relationship Id="rId31" Type="http://schemas.openxmlformats.org/officeDocument/2006/relationships/hyperlink" Target="https://www.sciencedirect.com/topics/biochemistry-genetics-and-molecular-biology/monoclonal-antibodies" TargetMode="External"/><Relationship Id="rId44" Type="http://schemas.openxmlformats.org/officeDocument/2006/relationships/hyperlink" Target="https://www.sciencedirect.com/topics/biochemistry-genetics-and-molecular-biology/glycan" TargetMode="External"/><Relationship Id="rId52" Type="http://schemas.openxmlformats.org/officeDocument/2006/relationships/hyperlink" Target="https://www.sciencedirect.com/topics/biochemistry-genetics-and-molecular-biology/disulfide" TargetMode="External"/><Relationship Id="rId60" Type="http://schemas.openxmlformats.org/officeDocument/2006/relationships/hyperlink" Target="https://www.sciencedirect.com/science/article/pii/S2405471221003318?via%3Dihub" TargetMode="External"/><Relationship Id="rId65" Type="http://schemas.openxmlformats.org/officeDocument/2006/relationships/hyperlink" Target="https://www.sciencedirect.com/science/article/pii/S2405471221003318?via%3Dihub" TargetMode="External"/><Relationship Id="rId73" Type="http://schemas.openxmlformats.org/officeDocument/2006/relationships/hyperlink" Target="https://www.sciencedirect.com/science/article/pii/S2405471221003318?via%3Dihub" TargetMode="External"/><Relationship Id="rId78" Type="http://schemas.openxmlformats.org/officeDocument/2006/relationships/image" Target="media/image5.jpeg"/><Relationship Id="rId81" Type="http://schemas.openxmlformats.org/officeDocument/2006/relationships/hyperlink" Target="https://www.sciencedirect.com/science/article/pii/S2405471221003318?via%3Dihub" TargetMode="External"/><Relationship Id="rId86" Type="http://schemas.openxmlformats.org/officeDocument/2006/relationships/hyperlink" Target="https://www.sciencedirect.com/topics/biochemistry-genetics-and-molecular-biology/single-drug-dose" TargetMode="External"/><Relationship Id="rId94" Type="http://schemas.openxmlformats.org/officeDocument/2006/relationships/hyperlink" Target="https://www.sciencedirect.com/topics/biochemistry-genetics-and-molecular-biology/liquid-chromatography" TargetMode="External"/><Relationship Id="rId99" Type="http://schemas.openxmlformats.org/officeDocument/2006/relationships/hyperlink" Target="https://www.sciencedirect.com/topics/biochemistry-genetics-and-molecular-biology/chymotrypsin" TargetMode="External"/><Relationship Id="rId101" Type="http://schemas.openxmlformats.org/officeDocument/2006/relationships/hyperlink" Target="https://www.sciencedirect.com/topics/biochemistry-genetics-and-molecular-biology/pepsin" TargetMode="External"/><Relationship Id="rId4" Type="http://schemas.openxmlformats.org/officeDocument/2006/relationships/numbering" Target="numbering.xml"/><Relationship Id="rId9" Type="http://schemas.openxmlformats.org/officeDocument/2006/relationships/hyperlink" Target="https://www.sciencedirect.com/topics/biochemistry-genetics-and-molecular-biology/disulfide" TargetMode="External"/><Relationship Id="rId13" Type="http://schemas.openxmlformats.org/officeDocument/2006/relationships/hyperlink" Target="https://www.sciencedirect.com/topics/biochemistry-genetics-and-molecular-biology/monoclonal-antibody" TargetMode="External"/><Relationship Id="rId18" Type="http://schemas.openxmlformats.org/officeDocument/2006/relationships/hyperlink" Target="https://www.sciencedirect.com/topics/biochemistry-genetics-and-molecular-biology/immunoglobulin-blood-level" TargetMode="External"/><Relationship Id="rId39" Type="http://schemas.openxmlformats.org/officeDocument/2006/relationships/image" Target="media/image2.jpeg"/><Relationship Id="rId109" Type="http://schemas.openxmlformats.org/officeDocument/2006/relationships/hyperlink" Target="https://www.sciencedirect.com/topics/biochemistry-genetics-and-molecular-biology/pseudogene" TargetMode="External"/><Relationship Id="rId34" Type="http://schemas.openxmlformats.org/officeDocument/2006/relationships/hyperlink" Target="https://www.sciencedirect.com/science/article/pii/S2405471221003318?via%3Dihub" TargetMode="External"/><Relationship Id="rId50" Type="http://schemas.openxmlformats.org/officeDocument/2006/relationships/hyperlink" Target="https://www.sciencedirect.com/science/article/pii/S2405471221003318?via%3Dihub" TargetMode="External"/><Relationship Id="rId55" Type="http://schemas.openxmlformats.org/officeDocument/2006/relationships/hyperlink" Target="https://www.sciencedirect.com/topics/biochemistry-genetics-and-molecular-biology/proteomics" TargetMode="External"/><Relationship Id="rId76" Type="http://schemas.openxmlformats.org/officeDocument/2006/relationships/hyperlink" Target="https://www.sciencedirect.com/topics/biochemistry-genetics-and-molecular-biology/peptide-sequence" TargetMode="External"/><Relationship Id="rId97" Type="http://schemas.openxmlformats.org/officeDocument/2006/relationships/hyperlink" Target="https://www.sciencedirect.com/topics/biochemistry-genetics-and-molecular-biology/electrospray-ionization" TargetMode="External"/><Relationship Id="rId104" Type="http://schemas.openxmlformats.org/officeDocument/2006/relationships/hyperlink" Target="https://www.sciencedirect.com/topics/biochemistry-genetics-and-molecular-biology/electron-transfer-dissociation" TargetMode="External"/><Relationship Id="rId7" Type="http://schemas.openxmlformats.org/officeDocument/2006/relationships/webSettings" Target="webSettings.xml"/><Relationship Id="rId71" Type="http://schemas.openxmlformats.org/officeDocument/2006/relationships/hyperlink" Target="https://www.sciencedirect.com/science/article/pii/S2405471221003318?via%3Dihub" TargetMode="External"/><Relationship Id="rId92" Type="http://schemas.openxmlformats.org/officeDocument/2006/relationships/hyperlink" Target="https://www.sciencedirect.com/topics/biochemistry-genetics-and-molecular-biology/glycosylation" TargetMode="External"/><Relationship Id="rId2" Type="http://schemas.openxmlformats.org/officeDocument/2006/relationships/customXml" Target="../customXml/item2.xml"/><Relationship Id="rId29" Type="http://schemas.openxmlformats.org/officeDocument/2006/relationships/hyperlink" Target="https://www.sciencedirect.com/topics/biochemistry-genetics-and-molecular-biology/antigen-recognition" TargetMode="External"/><Relationship Id="rId24" Type="http://schemas.openxmlformats.org/officeDocument/2006/relationships/hyperlink" Target="https://www.sciencedirect.com/topics/biochemistry-genetics-and-molecular-biology/hinge-region" TargetMode="External"/><Relationship Id="rId40" Type="http://schemas.openxmlformats.org/officeDocument/2006/relationships/hyperlink" Target="https://www.sciencedirect.com/topics/biochemistry-genetics-and-molecular-biology/immunogenetics" TargetMode="External"/><Relationship Id="rId45" Type="http://schemas.openxmlformats.org/officeDocument/2006/relationships/hyperlink" Target="https://www.sciencedirect.com/science/article/pii/S2405471221003318?via%3Dihub" TargetMode="External"/><Relationship Id="rId66" Type="http://schemas.openxmlformats.org/officeDocument/2006/relationships/hyperlink" Target="https://www.sciencedirect.com/topics/biochemistry-genetics-and-molecular-biology/proteases" TargetMode="External"/><Relationship Id="rId87" Type="http://schemas.openxmlformats.org/officeDocument/2006/relationships/hyperlink" Target="https://www.sciencedirect.com/science/article/pii/S2405471221003318?via%3Dihub" TargetMode="External"/><Relationship Id="rId110" Type="http://schemas.openxmlformats.org/officeDocument/2006/relationships/hyperlink" Target="https://www.sciencedirect.com/science/article/pii/S2405471221003318?via%3Dihub" TargetMode="External"/><Relationship Id="rId115" Type="http://schemas.openxmlformats.org/officeDocument/2006/relationships/hyperlink" Target="https://www.sciencedirect.com/science/article/pii/S2405471221003318?via%3Dihub" TargetMode="External"/><Relationship Id="rId61" Type="http://schemas.openxmlformats.org/officeDocument/2006/relationships/hyperlink" Target="https://www.sciencedirect.com/science/article/pii/S2405471221003318?via%3Dihub" TargetMode="External"/><Relationship Id="rId82" Type="http://schemas.openxmlformats.org/officeDocument/2006/relationships/hyperlink" Target="https://www.sciencedirect.com/science/article/pii/S2405471221003318?via%3Dihub" TargetMode="External"/><Relationship Id="rId19" Type="http://schemas.openxmlformats.org/officeDocument/2006/relationships/hyperlink" Target="https://www.sciencedirect.com/topics/biochemistry-genetics-and-molecular-biology/liquid-chromatography" TargetMode="External"/><Relationship Id="rId14" Type="http://schemas.openxmlformats.org/officeDocument/2006/relationships/hyperlink" Target="https://www.sciencedirect.com/topics/biochemistry-genetics-and-molecular-biology/therapeutic-antibodies" TargetMode="External"/><Relationship Id="rId30" Type="http://schemas.openxmlformats.org/officeDocument/2006/relationships/hyperlink" Target="https://www.sciencedirect.com/topics/biochemistry-genetics-and-molecular-biology/retention-time-chromatography" TargetMode="External"/><Relationship Id="rId35" Type="http://schemas.openxmlformats.org/officeDocument/2006/relationships/hyperlink" Target="https://www.sciencedirect.com/science/article/pii/S2405471221003318?via%3Dihub" TargetMode="External"/><Relationship Id="rId56" Type="http://schemas.openxmlformats.org/officeDocument/2006/relationships/hyperlink" Target="https://www.sciencedirect.com/science/article/pii/S2405471221003318?via%3Dihub" TargetMode="External"/><Relationship Id="rId77" Type="http://schemas.openxmlformats.org/officeDocument/2006/relationships/hyperlink" Target="https://www.sciencedirect.com/topics/biochemistry-genetics-and-molecular-biology/hypervariable-region" TargetMode="External"/><Relationship Id="rId100" Type="http://schemas.openxmlformats.org/officeDocument/2006/relationships/hyperlink" Target="https://www.sciencedirect.com/topics/biochemistry-genetics-and-molecular-biology/thermolysin" TargetMode="External"/><Relationship Id="rId105" Type="http://schemas.openxmlformats.org/officeDocument/2006/relationships/hyperlink" Target="https://www.sciencedirect.com/topics/biochemistry-genetics-and-molecular-biology/alpha-oxidation" TargetMode="External"/><Relationship Id="rId8" Type="http://schemas.openxmlformats.org/officeDocument/2006/relationships/hyperlink" Target="https://www.sciencedirect.com/topics/biochemistry-genetics-and-molecular-biology/plasma-protein" TargetMode="External"/><Relationship Id="rId51" Type="http://schemas.openxmlformats.org/officeDocument/2006/relationships/hyperlink" Target="https://www.sciencedirect.com/science/article/pii/S2405471221003318?via%3Dihub" TargetMode="External"/><Relationship Id="rId72" Type="http://schemas.openxmlformats.org/officeDocument/2006/relationships/image" Target="media/image4.jpeg"/><Relationship Id="rId93" Type="http://schemas.openxmlformats.org/officeDocument/2006/relationships/hyperlink" Target="https://www.sciencedirect.com/topics/biochemistry-genetics-and-molecular-biology/proteases" TargetMode="External"/><Relationship Id="rId98" Type="http://schemas.openxmlformats.org/officeDocument/2006/relationships/hyperlink" Target="https://www.sciencedirect.com/topics/biochemistry-genetics-and-molecular-biology/trypsin" TargetMode="External"/><Relationship Id="rId3" Type="http://schemas.openxmlformats.org/officeDocument/2006/relationships/customXml" Target="../customXml/item3.xml"/><Relationship Id="rId25" Type="http://schemas.openxmlformats.org/officeDocument/2006/relationships/hyperlink" Target="https://www.sciencedirect.com/science/article/pii/S2405471221003318?via%3Dihub" TargetMode="External"/><Relationship Id="rId46" Type="http://schemas.openxmlformats.org/officeDocument/2006/relationships/hyperlink" Target="https://www.sciencedirect.com/science/article/pii/S2405471221003318?via%3Dihub" TargetMode="External"/><Relationship Id="rId67" Type="http://schemas.openxmlformats.org/officeDocument/2006/relationships/hyperlink" Target="https://www.sciencedirect.com/topics/biochemistry-genetics-and-molecular-biology/trypsin" TargetMode="External"/><Relationship Id="rId116" Type="http://schemas.openxmlformats.org/officeDocument/2006/relationships/hyperlink" Target="https://www.sciencedirect.com/science/article/pii/S2405471221003318?via%3Dihub" TargetMode="External"/><Relationship Id="rId20" Type="http://schemas.openxmlformats.org/officeDocument/2006/relationships/hyperlink" Target="https://www.sciencedirect.com/topics/biochemistry-genetics-and-molecular-biology/tandem-mass-spectrometry" TargetMode="External"/><Relationship Id="rId41" Type="http://schemas.openxmlformats.org/officeDocument/2006/relationships/hyperlink" Target="https://www.sciencedirect.com/science/article/pii/S2405471221003318?via%3Dihub" TargetMode="External"/><Relationship Id="rId62" Type="http://schemas.openxmlformats.org/officeDocument/2006/relationships/hyperlink" Target="https://www.sciencedirect.com/topics/biochemistry-genetics-and-molecular-biology/disulfide-bond" TargetMode="External"/><Relationship Id="rId83" Type="http://schemas.openxmlformats.org/officeDocument/2006/relationships/hyperlink" Target="https://www.sciencedirect.com/topics/biochemistry-genetics-and-molecular-biology/germline" TargetMode="External"/><Relationship Id="rId88" Type="http://schemas.openxmlformats.org/officeDocument/2006/relationships/hyperlink" Target="http://clinicaltrials.gov/" TargetMode="External"/><Relationship Id="rId111" Type="http://schemas.openxmlformats.org/officeDocument/2006/relationships/hyperlink" Target="https://www.sciencedirect.com/science/article/pii/S2405471221003318?via%3Dihub" TargetMode="External"/><Relationship Id="rId15" Type="http://schemas.openxmlformats.org/officeDocument/2006/relationships/hyperlink" Target="https://www.sciencedirect.com/topics/biochemistry-genetics-and-molecular-biology/peptide-sequence" TargetMode="External"/><Relationship Id="rId36" Type="http://schemas.openxmlformats.org/officeDocument/2006/relationships/hyperlink" Target="https://www.sciencedirect.com/science/article/pii/S2405471221003318?via%3Dihub" TargetMode="External"/><Relationship Id="rId57" Type="http://schemas.openxmlformats.org/officeDocument/2006/relationships/hyperlink" Target="https://www.sciencedirect.com/topics/biochemistry-genetics-and-molecular-biology/germline" TargetMode="External"/><Relationship Id="rId106" Type="http://schemas.openxmlformats.org/officeDocument/2006/relationships/hyperlink" Target="https://www.sciencedirect.com/topics/biochemistry-genetics-and-molecular-biology/prote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40DAEDCDA13C4091457ADBBA140AE9" ma:contentTypeVersion="14" ma:contentTypeDescription="Een nieuw document maken." ma:contentTypeScope="" ma:versionID="06d383ff18d5decfda5f5d30c80ea224">
  <xsd:schema xmlns:xsd="http://www.w3.org/2001/XMLSchema" xmlns:xs="http://www.w3.org/2001/XMLSchema" xmlns:p="http://schemas.microsoft.com/office/2006/metadata/properties" xmlns:ns2="acd3ca1d-a20a-4d22-bd8f-114a18e0cb68" xmlns:ns3="9a4a9c26-2e19-4ecd-a87f-2efd76e0f03b" xmlns:ns4="53df6a5f-9334-4503-a845-5e05459a4c71" targetNamespace="http://schemas.microsoft.com/office/2006/metadata/properties" ma:root="true" ma:fieldsID="80a4ad8bcdb9c53b82b848c6b47f2867" ns2:_="" ns3:_="" ns4:_="">
    <xsd:import namespace="acd3ca1d-a20a-4d22-bd8f-114a18e0cb68"/>
    <xsd:import namespace="9a4a9c26-2e19-4ecd-a87f-2efd76e0f03b"/>
    <xsd:import namespace="53df6a5f-9334-4503-a845-5e05459a4c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3ca1d-a20a-4d22-bd8f-114a18e0c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4a9c26-2e19-4ecd-a87f-2efd76e0f03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f6a5f-9334-4503-a845-5e05459a4c7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ad7f3ae-432b-43dd-9a17-26a64a40e799}" ma:internalName="TaxCatchAll" ma:showField="CatchAllData" ma:web="9a4a9c26-2e19-4ecd-a87f-2efd76e0f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FAF254-8264-47BD-A39B-333A1E357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3ca1d-a20a-4d22-bd8f-114a18e0cb68"/>
    <ds:schemaRef ds:uri="9a4a9c26-2e19-4ecd-a87f-2efd76e0f03b"/>
    <ds:schemaRef ds:uri="53df6a5f-9334-4503-a845-5e05459a4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207347-DD57-4E71-8639-2F40116DC11E}">
  <ds:schemaRefs>
    <ds:schemaRef ds:uri="http://schemas.openxmlformats.org/officeDocument/2006/bibliography"/>
  </ds:schemaRefs>
</ds:datastoreItem>
</file>

<file path=customXml/itemProps3.xml><?xml version="1.0" encoding="utf-8"?>
<ds:datastoreItem xmlns:ds="http://schemas.openxmlformats.org/officeDocument/2006/customXml" ds:itemID="{2C6D0512-7385-4E57-8962-8D7E71071F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5936</TotalTime>
  <Pages>36</Pages>
  <Words>50992</Words>
  <Characters>290657</Characters>
  <Application>Microsoft Office Word</Application>
  <DocSecurity>0</DocSecurity>
  <Lines>2422</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Graaf, S.C. de (Bastiaan)</dc:creator>
  <cp:keywords/>
  <dc:description/>
  <cp:lastModifiedBy>Graaf, S.C. de (Bastiaan)</cp:lastModifiedBy>
  <cp:revision>64</cp:revision>
  <dcterms:created xsi:type="dcterms:W3CDTF">2023-03-14T23:08:00Z</dcterms:created>
  <dcterms:modified xsi:type="dcterms:W3CDTF">2023-03-28T14:49:00Z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b17b735f-00e6-38fc-8601-96d5a4fd41f9</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http://www.zotero.org/styles/chicago-author-datea</vt:lpwstr>
  </property>
  <property fmtid="{D5CDD505-2E9C-101B-9397-08002B2CF9AE}" pid="7" name="Mendeley Recent Style Name 1_1">
    <vt:lpwstr>BBB3</vt:lpwstr>
  </property>
  <property fmtid="{D5CDD505-2E9C-101B-9397-08002B2CF9AE}" pid="8" name="Mendeley Recent Style Id 2_1">
    <vt:lpwstr>http://www.zotero.org/styles/chicago-author-dateaaa</vt:lpwstr>
  </property>
  <property fmtid="{D5CDD505-2E9C-101B-9397-08002B2CF9AE}" pid="9" name="Mendeley Recent Style Name 2_1">
    <vt:lpwstr>BBB4</vt:lpwstr>
  </property>
  <property fmtid="{D5CDD505-2E9C-101B-9397-08002B2CF9AE}" pid="10" name="Mendeley Recent Style Id 3_1">
    <vt:lpwstr>http://www.zotero.org/styles/bibtex</vt:lpwstr>
  </property>
  <property fmtid="{D5CDD505-2E9C-101B-9397-08002B2CF9AE}" pid="11" name="Mendeley Recent Style Name 3_1">
    <vt:lpwstr>BibTeX generic citation style</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http://www.zotero.org/styles/journal-of-proteome-research</vt:lpwstr>
  </property>
  <property fmtid="{D5CDD505-2E9C-101B-9397-08002B2CF9AE}" pid="15" name="Mendeley Recent Style Name 5_1">
    <vt:lpwstr>Journal of Proteome Research</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http://www.zotero.org/styles/bibtexaas</vt:lpwstr>
  </property>
  <property fmtid="{D5CDD505-2E9C-101B-9397-08002B2CF9AE}" pid="19" name="Mendeley Recent Style Name 7_1">
    <vt:lpwstr>WordToLatex</vt:lpwstr>
  </property>
  <property fmtid="{D5CDD505-2E9C-101B-9397-08002B2CF9AE}" pid="20" name="Mendeley Recent Style Id 8_1">
    <vt:lpwstr>http://www.zotero.org/styles/bibtexaasaaaa</vt:lpwstr>
  </property>
  <property fmtid="{D5CDD505-2E9C-101B-9397-08002B2CF9AE}" pid="21" name="Mendeley Recent Style Name 8_1">
    <vt:lpwstr>WordToLatex2</vt:lpwstr>
  </property>
  <property fmtid="{D5CDD505-2E9C-101B-9397-08002B2CF9AE}" pid="22" name="Mendeley Recent Style Id 9_1">
    <vt:lpwstr>http://www.zotero.org/styles/bibtexaa</vt:lpwstr>
  </property>
  <property fmtid="{D5CDD505-2E9C-101B-9397-08002B2CF9AE}" pid="23" name="Mendeley Recent Style Name 9_1">
    <vt:lpwstr>aaaaaaaaaaaaa</vt:lpwstr>
  </property>
  <property fmtid="{D5CDD505-2E9C-101B-9397-08002B2CF9AE}" pid="24" name="Mendeley Citation Style_1">
    <vt:lpwstr>http://www.zotero.org/styles/bibtexaasaaaa</vt:lpwstr>
  </property>
</Properties>
</file>