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1E63" w14:textId="70457BD2" w:rsidR="00D66A50" w:rsidRPr="00A40B4B" w:rsidRDefault="00BF0554" w:rsidP="000A1347">
      <w:pPr>
        <w:pStyle w:val="Title"/>
      </w:pPr>
      <w:bookmarkStart w:id="0" w:name="OLE_LINK1"/>
      <w:bookmarkStart w:id="1" w:name="OLE_LINK2"/>
      <w:bookmarkStart w:id="2" w:name="_Hlk105166426"/>
      <w:bookmarkStart w:id="3" w:name="_Hlk129078357"/>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0"/>
    <w:bookmarkEnd w:id="1"/>
    <w:p w14:paraId="57A07349" w14:textId="77777777" w:rsidR="005F77BA" w:rsidRPr="00E65D78" w:rsidRDefault="005F77BA" w:rsidP="00F74D12"/>
    <w:p w14:paraId="5850F80A" w14:textId="7505730B" w:rsidR="00A83F33" w:rsidRPr="00846920" w:rsidRDefault="002B4D3D" w:rsidP="00F74D12">
      <w:r w:rsidRPr="00846920">
        <w:t>Bastiaan de Graaf</w:t>
      </w:r>
      <w:r w:rsidR="00A83F33" w:rsidRPr="00846920">
        <w:rPr>
          <w:vertAlign w:val="superscript"/>
        </w:rPr>
        <w:t>1,2</w:t>
      </w:r>
      <w:r w:rsidR="00A83F33" w:rsidRPr="00846920">
        <w:t xml:space="preserve">, </w:t>
      </w:r>
      <w:r w:rsidR="001933DB" w:rsidRPr="00846920">
        <w:t>Douwe Schulte</w:t>
      </w:r>
      <w:r w:rsidR="001933DB" w:rsidRPr="00846920">
        <w:rPr>
          <w:vertAlign w:val="superscript"/>
        </w:rPr>
        <w:t>1,2</w:t>
      </w:r>
      <w:r w:rsidR="001933DB" w:rsidRPr="00846920">
        <w:t>, Max Hoek</w:t>
      </w:r>
      <w:r w:rsidR="001933DB" w:rsidRPr="00846920">
        <w:rPr>
          <w:vertAlign w:val="superscript"/>
        </w:rPr>
        <w:t>1,2</w:t>
      </w:r>
      <w:r w:rsidR="001933DB" w:rsidRPr="00846920">
        <w:t>, Weiwei Peng</w:t>
      </w:r>
      <w:r w:rsidR="001933DB" w:rsidRPr="00846920">
        <w:rPr>
          <w:vertAlign w:val="superscript"/>
        </w:rPr>
        <w:t>1,2</w:t>
      </w:r>
      <w:r w:rsidR="001933DB" w:rsidRPr="00846920">
        <w:t xml:space="preserve">, </w:t>
      </w:r>
      <w:r w:rsidRPr="00846920">
        <w:t>Sem Tamara</w:t>
      </w:r>
      <w:r w:rsidR="00A83F33" w:rsidRPr="00846920">
        <w:rPr>
          <w:vertAlign w:val="superscript"/>
        </w:rPr>
        <w:t>1,2</w:t>
      </w:r>
      <w:r w:rsidR="00A83F33" w:rsidRPr="00846920">
        <w:t xml:space="preserve">, </w:t>
      </w:r>
      <w:r w:rsidR="0065694F">
        <w:t>Joost Snijders</w:t>
      </w:r>
      <w:r w:rsidR="0065694F" w:rsidRPr="00846920">
        <w:rPr>
          <w:vertAlign w:val="superscript"/>
        </w:rPr>
        <w:t>1,2</w:t>
      </w:r>
      <w:r w:rsidR="0065694F">
        <w:t xml:space="preserve">, </w:t>
      </w:r>
      <w:r w:rsidR="00DA0FF1" w:rsidRPr="00846920">
        <w:t>Richard A. Scheltema</w:t>
      </w:r>
      <w:r w:rsidR="00DA0FF1" w:rsidRPr="00846920">
        <w:rPr>
          <w:vertAlign w:val="superscript"/>
        </w:rPr>
        <w:t>1,2</w:t>
      </w:r>
      <w:r w:rsidR="00DA0FF1" w:rsidRPr="00846920">
        <w:t xml:space="preserve">, </w:t>
      </w:r>
      <w:r w:rsidRPr="00846920">
        <w:t>Albert J.R. Heck</w:t>
      </w:r>
      <w:r w:rsidR="00054718" w:rsidRPr="00846920">
        <w:rPr>
          <w:vertAlign w:val="superscript"/>
        </w:rPr>
        <w:t>1,2</w:t>
      </w:r>
      <w:r w:rsidR="005F77BA" w:rsidRPr="00846920">
        <w:rPr>
          <w:vertAlign w:val="superscript"/>
        </w:rPr>
        <w:t>$</w:t>
      </w:r>
    </w:p>
    <w:p w14:paraId="1217AA33" w14:textId="77777777" w:rsidR="00175F3D" w:rsidRPr="00846920" w:rsidRDefault="00175F3D" w:rsidP="00F74D12"/>
    <w:p w14:paraId="36EE23DD" w14:textId="468175CE" w:rsidR="00054718" w:rsidRPr="00E65D78" w:rsidRDefault="00054718" w:rsidP="00F74D12">
      <w:r w:rsidRPr="00E65D78">
        <w:rPr>
          <w:vertAlign w:val="superscript"/>
        </w:rPr>
        <w:t>1</w:t>
      </w:r>
      <w:r w:rsidRPr="00E65D78">
        <w:t>Biomolecular Mass Spectrometry and Proteomics, Bijvoet Center for Biomolecular Research and Utrecht Institute for Pharmaceutical Sciences, University of Utrecht,</w:t>
      </w:r>
      <w:r w:rsidR="0024790D" w:rsidRPr="00E65D78">
        <w:t xml:space="preserve"> </w:t>
      </w:r>
      <w:r w:rsidRPr="00E65D78">
        <w:t>Padualaan 8, 3584 CH Utrecht, The Netherlands</w:t>
      </w:r>
      <w:r w:rsidR="00871E5E" w:rsidRPr="00E65D78">
        <w:t>;</w:t>
      </w:r>
    </w:p>
    <w:p w14:paraId="68E2A29C" w14:textId="579073B2" w:rsidR="00054718" w:rsidRPr="00E65D78" w:rsidRDefault="00054718" w:rsidP="00F74D12">
      <w:r w:rsidRPr="00E65D78">
        <w:rPr>
          <w:vertAlign w:val="superscript"/>
        </w:rPr>
        <w:t>2</w:t>
      </w:r>
      <w:r w:rsidRPr="00E65D78">
        <w:t>Netherlands Proteomics Center, Padualaan 8, 3584 CH Utrecht, The Netherlands</w:t>
      </w:r>
      <w:r w:rsidR="00871E5E" w:rsidRPr="00E65D78">
        <w:t>;</w:t>
      </w:r>
    </w:p>
    <w:p w14:paraId="732CEF58" w14:textId="5CD53D52" w:rsidR="005F77BA" w:rsidRPr="00E65D78" w:rsidRDefault="005F77BA" w:rsidP="00F74D12">
      <w:r w:rsidRPr="00E65D78">
        <w:rPr>
          <w:vertAlign w:val="superscript"/>
        </w:rPr>
        <w:t>$</w:t>
      </w:r>
      <w:r w:rsidRPr="00E65D78">
        <w:t>Corresponding author</w:t>
      </w:r>
      <w:r w:rsidR="0084284A" w:rsidRPr="00E65D78">
        <w:t>s</w:t>
      </w:r>
      <w:r w:rsidRPr="00E65D78">
        <w:t xml:space="preserve">: </w:t>
      </w:r>
      <w:hyperlink r:id="rId11" w:history="1">
        <w:r w:rsidR="002B4D3D" w:rsidRPr="00E65D78">
          <w:rPr>
            <w:rStyle w:val="Hyperlink"/>
          </w:rPr>
          <w:t>a.r.j.heck@uu.nl</w:t>
        </w:r>
      </w:hyperlink>
    </w:p>
    <w:p w14:paraId="62B0C012" w14:textId="0B0899DF" w:rsidR="006A23E1" w:rsidRPr="00E65D78" w:rsidRDefault="006A23E1" w:rsidP="00F74D12"/>
    <w:p w14:paraId="2C03555D" w14:textId="77777777" w:rsidR="00040649" w:rsidRPr="00E65D78" w:rsidRDefault="00040649" w:rsidP="00F74D12"/>
    <w:p w14:paraId="30FF97CA" w14:textId="0B2F8361" w:rsidR="00A568B0" w:rsidRDefault="00040649" w:rsidP="00F74D12">
      <w:r w:rsidRPr="00E65D78">
        <w:t xml:space="preserve">Keywords: </w:t>
      </w:r>
      <w:r w:rsidR="00FA41AF" w:rsidRPr="00D51C1D">
        <w:rPr>
          <w:i/>
        </w:rPr>
        <w:t>de novo</w:t>
      </w:r>
      <w:r w:rsidR="00FA41AF">
        <w:t xml:space="preserve"> sequencing, antibodies, polyclonal, mass spectrometry, middle down</w:t>
      </w:r>
    </w:p>
    <w:p w14:paraId="38CFE94B" w14:textId="75C35B22" w:rsidR="00225F97" w:rsidRDefault="00225F97" w:rsidP="00F74D12">
      <w:r>
        <w:t>(Make) List of abbreviations</w:t>
      </w:r>
    </w:p>
    <w:p w14:paraId="169C7DDE" w14:textId="707A3A4E" w:rsidR="00BE2C0A" w:rsidRPr="00BE2C0A" w:rsidRDefault="00F8275C" w:rsidP="00BE2C0A">
      <w:pPr>
        <w:pStyle w:val="ListParagraph"/>
        <w:numPr>
          <w:ilvl w:val="0"/>
          <w:numId w:val="5"/>
        </w:numPr>
        <w:spacing w:line="276" w:lineRule="auto"/>
        <w:rPr>
          <w:lang w:val="fr-FR"/>
        </w:rPr>
      </w:pPr>
      <w:r w:rsidRPr="00BE2C0A">
        <w:rPr>
          <w:lang w:val="fr-FR"/>
        </w:rPr>
        <w:t>Ab</w:t>
      </w:r>
      <w:r w:rsidR="00BE2C0A">
        <w:rPr>
          <w:lang w:val="fr-FR"/>
        </w:rPr>
        <w:tab/>
      </w:r>
    </w:p>
    <w:p w14:paraId="2C3F3267" w14:textId="1AE20349" w:rsidR="00BE2C0A" w:rsidRPr="00BE2C0A" w:rsidRDefault="00F8275C" w:rsidP="00BE2C0A">
      <w:pPr>
        <w:pStyle w:val="ListParagraph"/>
        <w:numPr>
          <w:ilvl w:val="0"/>
          <w:numId w:val="5"/>
        </w:numPr>
        <w:spacing w:line="276" w:lineRule="auto"/>
        <w:rPr>
          <w:lang w:val="fr-FR"/>
        </w:rPr>
      </w:pPr>
      <w:r w:rsidRPr="00BE2C0A">
        <w:rPr>
          <w:lang w:val="fr-FR"/>
        </w:rPr>
        <w:t>CDR</w:t>
      </w:r>
      <w:r w:rsidR="00BE2C0A">
        <w:rPr>
          <w:lang w:val="fr-FR"/>
        </w:rPr>
        <w:tab/>
      </w:r>
    </w:p>
    <w:p w14:paraId="7EF40143" w14:textId="477C7B92" w:rsidR="00BE2C0A" w:rsidRPr="00BE2C0A" w:rsidRDefault="00F8275C" w:rsidP="00BE2C0A">
      <w:pPr>
        <w:pStyle w:val="ListParagraph"/>
        <w:numPr>
          <w:ilvl w:val="0"/>
          <w:numId w:val="5"/>
        </w:numPr>
        <w:spacing w:line="276" w:lineRule="auto"/>
        <w:rPr>
          <w:lang w:val="fr-FR"/>
        </w:rPr>
      </w:pPr>
      <w:r w:rsidRPr="00BE2C0A">
        <w:rPr>
          <w:lang w:val="fr-FR"/>
        </w:rPr>
        <w:t>Ig</w:t>
      </w:r>
      <w:r w:rsidR="00BE2C0A">
        <w:rPr>
          <w:lang w:val="fr-FR"/>
        </w:rPr>
        <w:tab/>
      </w:r>
    </w:p>
    <w:p w14:paraId="5BB72E74" w14:textId="06BFFAD7" w:rsidR="00BE2C0A" w:rsidRPr="00BE2C0A" w:rsidRDefault="00225F97" w:rsidP="00BE2C0A">
      <w:pPr>
        <w:pStyle w:val="ListParagraph"/>
        <w:numPr>
          <w:ilvl w:val="0"/>
          <w:numId w:val="5"/>
        </w:numPr>
        <w:spacing w:line="276" w:lineRule="auto"/>
        <w:rPr>
          <w:lang w:val="fr-FR"/>
        </w:rPr>
      </w:pPr>
      <w:r w:rsidRPr="00BE2C0A">
        <w:rPr>
          <w:lang w:val="fr-FR"/>
        </w:rPr>
        <w:t>MS</w:t>
      </w:r>
      <w:r w:rsidR="00BE2C0A">
        <w:rPr>
          <w:lang w:val="fr-FR"/>
        </w:rPr>
        <w:tab/>
      </w:r>
    </w:p>
    <w:p w14:paraId="21DD35CA" w14:textId="2C4EE78E" w:rsidR="00BE2C0A" w:rsidRPr="00BE2C0A" w:rsidRDefault="00225F97" w:rsidP="00BE2C0A">
      <w:pPr>
        <w:pStyle w:val="ListParagraph"/>
        <w:numPr>
          <w:ilvl w:val="0"/>
          <w:numId w:val="5"/>
        </w:numPr>
        <w:spacing w:line="276" w:lineRule="auto"/>
        <w:rPr>
          <w:lang w:val="fr-FR"/>
        </w:rPr>
      </w:pPr>
      <w:r w:rsidRPr="00BE2C0A">
        <w:rPr>
          <w:lang w:val="fr-FR"/>
        </w:rPr>
        <w:t>BU</w:t>
      </w:r>
      <w:r w:rsidR="00BE2C0A">
        <w:rPr>
          <w:lang w:val="fr-FR"/>
        </w:rPr>
        <w:tab/>
      </w:r>
    </w:p>
    <w:p w14:paraId="36CF0756" w14:textId="4E75FA36" w:rsidR="00BE2C0A" w:rsidRPr="00BE2C0A" w:rsidRDefault="00225F97" w:rsidP="00BE2C0A">
      <w:pPr>
        <w:pStyle w:val="ListParagraph"/>
        <w:numPr>
          <w:ilvl w:val="0"/>
          <w:numId w:val="5"/>
        </w:numPr>
        <w:spacing w:line="276" w:lineRule="auto"/>
        <w:rPr>
          <w:lang w:val="fr-FR"/>
        </w:rPr>
      </w:pPr>
      <w:r w:rsidRPr="00BE2C0A">
        <w:rPr>
          <w:lang w:val="fr-FR"/>
        </w:rPr>
        <w:t>MD</w:t>
      </w:r>
      <w:r w:rsidR="00BE2C0A">
        <w:rPr>
          <w:lang w:val="fr-FR"/>
        </w:rPr>
        <w:tab/>
      </w:r>
    </w:p>
    <w:p w14:paraId="168C15A8" w14:textId="50D2FF0C" w:rsidR="00BE2C0A" w:rsidRPr="00BE2C0A" w:rsidRDefault="00225F97" w:rsidP="00BE2C0A">
      <w:pPr>
        <w:pStyle w:val="ListParagraph"/>
        <w:numPr>
          <w:ilvl w:val="0"/>
          <w:numId w:val="5"/>
        </w:numPr>
        <w:spacing w:line="276" w:lineRule="auto"/>
        <w:rPr>
          <w:lang w:val="fr-FR"/>
        </w:rPr>
      </w:pPr>
      <w:r w:rsidRPr="00BE2C0A">
        <w:rPr>
          <w:lang w:val="fr-FR"/>
        </w:rPr>
        <w:t>TD</w:t>
      </w:r>
      <w:r w:rsidR="00BE2C0A">
        <w:rPr>
          <w:lang w:val="fr-FR"/>
        </w:rPr>
        <w:tab/>
      </w:r>
    </w:p>
    <w:p w14:paraId="1F174E2D" w14:textId="54FBFD16" w:rsidR="00BE2C0A" w:rsidRPr="00BE2C0A" w:rsidRDefault="00F8275C" w:rsidP="00BE2C0A">
      <w:pPr>
        <w:pStyle w:val="ListParagraph"/>
        <w:numPr>
          <w:ilvl w:val="0"/>
          <w:numId w:val="5"/>
        </w:numPr>
        <w:spacing w:line="276" w:lineRule="auto"/>
        <w:rPr>
          <w:lang w:val="fr-FR"/>
        </w:rPr>
      </w:pPr>
      <w:r w:rsidRPr="00BE2C0A">
        <w:rPr>
          <w:lang w:val="fr-FR"/>
        </w:rPr>
        <w:t>PTM</w:t>
      </w:r>
      <w:r w:rsidR="00BE2C0A">
        <w:rPr>
          <w:lang w:val="fr-FR"/>
        </w:rPr>
        <w:tab/>
      </w:r>
    </w:p>
    <w:p w14:paraId="56A77EA4" w14:textId="10648343" w:rsidR="00225F97" w:rsidRPr="00BE2C0A" w:rsidRDefault="006621D4" w:rsidP="00BE2C0A">
      <w:pPr>
        <w:pStyle w:val="ListParagraph"/>
        <w:numPr>
          <w:ilvl w:val="0"/>
          <w:numId w:val="5"/>
        </w:numPr>
        <w:spacing w:line="276" w:lineRule="auto"/>
        <w:rPr>
          <w:lang w:val="fr-FR"/>
        </w:rPr>
      </w:pPr>
      <w:r w:rsidRPr="00BE2C0A">
        <w:rPr>
          <w:lang w:val="fr-FR"/>
        </w:rPr>
        <w:t>BCR</w:t>
      </w:r>
      <w:r w:rsidR="00BE2C0A">
        <w:rPr>
          <w:lang w:val="fr-FR"/>
        </w:rPr>
        <w:tab/>
      </w:r>
    </w:p>
    <w:bookmarkEnd w:id="2"/>
    <w:p w14:paraId="4956C893" w14:textId="17348CF7" w:rsidR="00040649" w:rsidRPr="00F8275C" w:rsidRDefault="00FC5DB8" w:rsidP="000A1347">
      <w:pPr>
        <w:pStyle w:val="Heading1"/>
        <w:rPr>
          <w:lang w:val="fr-FR"/>
        </w:rPr>
      </w:pPr>
      <w:r w:rsidRPr="00F8275C">
        <w:rPr>
          <w:lang w:val="fr-FR"/>
        </w:rPr>
        <w:lastRenderedPageBreak/>
        <w:t>Abstract</w:t>
      </w:r>
      <w:r w:rsidR="0024790D" w:rsidRPr="00F8275C">
        <w:rPr>
          <w:lang w:val="fr-FR"/>
        </w:rPr>
        <w:t xml:space="preserve"> (</w:t>
      </w:r>
      <w:r w:rsidR="002F7CE6" w:rsidRPr="00F8275C">
        <w:rPr>
          <w:lang w:val="fr-FR"/>
        </w:rPr>
        <w:t>2</w:t>
      </w:r>
      <w:r w:rsidR="002F7CE6">
        <w:rPr>
          <w:lang w:val="fr-FR"/>
        </w:rPr>
        <w:t>31</w:t>
      </w:r>
      <w:r w:rsidR="002F7CE6" w:rsidRPr="00F8275C">
        <w:rPr>
          <w:lang w:val="fr-FR"/>
        </w:rPr>
        <w:t xml:space="preserve"> </w:t>
      </w:r>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p>
    <w:p w14:paraId="43095404" w14:textId="29F113E3" w:rsidR="001E588C" w:rsidRPr="00E65D78" w:rsidRDefault="00BD01C3" w:rsidP="008A15FF">
      <w:r w:rsidRPr="00E65D78">
        <w:t xml:space="preserve">Antibodies </w:t>
      </w:r>
      <w:r w:rsidR="00F8275C">
        <w:t xml:space="preserve">(Abs) </w:t>
      </w:r>
      <w:r w:rsidR="000A1347">
        <w:t>are</w:t>
      </w:r>
      <w:r w:rsidR="000A1347" w:rsidRPr="00E65D78">
        <w:t xml:space="preserve"> </w:t>
      </w:r>
      <w:r w:rsidRPr="00E65D78">
        <w:t xml:space="preserve">an </w:t>
      </w:r>
      <w:r w:rsidR="00260F98" w:rsidRPr="00E65D78">
        <w:t xml:space="preserve">important class of biomolecules that are produced by the immune system to defend against </w:t>
      </w:r>
      <w:r w:rsidR="005D6910">
        <w:t>infections</w:t>
      </w:r>
      <w:r w:rsidR="00D02858">
        <w:t>. Their importance is underlined by their use</w:t>
      </w:r>
      <w:r w:rsidR="005F5F80" w:rsidRPr="00E65D78">
        <w:t xml:space="preserve"> as therapeutic agents </w:t>
      </w:r>
      <w:r w:rsidR="00FC5763">
        <w:t xml:space="preserve">and their </w:t>
      </w:r>
      <w:r w:rsidR="00D02858">
        <w:t>large-scale production as recombinant proteins</w:t>
      </w:r>
      <w:r w:rsidR="005F5F80" w:rsidRPr="00E65D78">
        <w:t xml:space="preserve">. </w:t>
      </w:r>
      <w:r w:rsidR="002F7CE6">
        <w:t>To enable production, identification of</w:t>
      </w:r>
      <w:r w:rsidR="005F5F80" w:rsidRPr="00E65D78">
        <w:t xml:space="preserve"> the amino acid sequence and the </w:t>
      </w:r>
      <w:r w:rsidR="002F7CE6">
        <w:t>post translational modifications (</w:t>
      </w:r>
      <w:r w:rsidR="002F7CE6" w:rsidRPr="00E65D78">
        <w:t>PTMs</w:t>
      </w:r>
      <w:r w:rsidR="002F7CE6">
        <w:t>) needs to be achieved</w:t>
      </w:r>
      <w:r w:rsidR="005F5F80" w:rsidRPr="00E65D78">
        <w:t xml:space="preserve">. Traditionally B-cell sequencing </w:t>
      </w:r>
      <w:r w:rsidR="00846920">
        <w:t>has been used</w:t>
      </w:r>
      <w:r w:rsidR="005F5F80" w:rsidRPr="00E65D78">
        <w:t xml:space="preserve"> to identify the </w:t>
      </w:r>
      <w:r w:rsidR="00846920">
        <w:t xml:space="preserve">DNA/RNA </w:t>
      </w:r>
      <w:r w:rsidR="005F5F80" w:rsidRPr="00E65D78">
        <w:t>sequence</w:t>
      </w:r>
      <w:r w:rsidR="00846920">
        <w:t>s that putatively lead to the antibodies of interest</w:t>
      </w:r>
      <w:r w:rsidR="002F7CE6">
        <w:t>, although only a fraction of B-cells produce the antibodies ending up in circulation</w:t>
      </w:r>
      <w:r w:rsidR="00846920">
        <w:t>. More</w:t>
      </w:r>
      <w:r w:rsidR="005F5F80" w:rsidRPr="00E65D78">
        <w:t xml:space="preserve"> recently </w:t>
      </w:r>
      <w:r w:rsidR="00846920">
        <w:t xml:space="preserve">mass spectrometry-based methods (MS) have </w:t>
      </w:r>
      <w:r w:rsidR="002F7CE6">
        <w:t>seen an increase in use</w:t>
      </w:r>
      <w:r w:rsidR="00846920">
        <w:t>, with the added benefit</w:t>
      </w:r>
      <w:r w:rsidR="00FC5763">
        <w:t xml:space="preserve"> that </w:t>
      </w:r>
      <w:r w:rsidR="002F7CE6">
        <w:t xml:space="preserve">these are </w:t>
      </w:r>
      <w:r w:rsidR="00FC5763">
        <w:t>direct approach</w:t>
      </w:r>
      <w:r w:rsidR="002F7CE6">
        <w:t>es</w:t>
      </w:r>
      <w:r w:rsidR="00FC5763">
        <w:t xml:space="preserve"> to extract the sequence </w:t>
      </w:r>
      <w:r w:rsidR="00846920">
        <w:t>and</w:t>
      </w:r>
      <w:r w:rsidR="005F5F80" w:rsidRPr="00E65D78">
        <w:t xml:space="preserve"> </w:t>
      </w:r>
      <w:r w:rsidR="00846920">
        <w:t>can</w:t>
      </w:r>
      <w:r w:rsidR="00385943" w:rsidRPr="00E65D78">
        <w:t xml:space="preserve"> </w:t>
      </w:r>
      <w:r w:rsidR="00846920">
        <w:t xml:space="preserve">provide </w:t>
      </w:r>
      <w:r w:rsidR="00385943" w:rsidRPr="00E65D78">
        <w:t xml:space="preserve">insights </w:t>
      </w:r>
      <w:r w:rsidR="00846920">
        <w:t xml:space="preserve">into </w:t>
      </w:r>
      <w:r w:rsidR="002F7CE6">
        <w:t>PTMs of antibodies actually in circulation</w:t>
      </w:r>
      <w:r w:rsidR="005F5F80" w:rsidRPr="00E65D78">
        <w:t xml:space="preserve">. Both techniques </w:t>
      </w:r>
      <w:r w:rsidR="002F7CE6">
        <w:t>have</w:t>
      </w:r>
      <w:r w:rsidR="002F7CE6" w:rsidRPr="00E65D78">
        <w:t xml:space="preserve"> </w:t>
      </w:r>
      <w:r w:rsidR="005F5F80" w:rsidRPr="00E65D78">
        <w:t xml:space="preserve">their own </w:t>
      </w:r>
      <w:r w:rsidR="00156EAA" w:rsidRPr="00E65D78">
        <w:t>challenges,</w:t>
      </w:r>
      <w:r w:rsidR="005F5F80" w:rsidRPr="00E65D78">
        <w:t xml:space="preserve"> and the complete extraction of the amino acid sequence</w:t>
      </w:r>
      <w:r w:rsidR="00FC5763">
        <w:t xml:space="preserve"> by MS</w:t>
      </w:r>
      <w:r w:rsidR="005F5F80" w:rsidRPr="00E65D78">
        <w:t xml:space="preserve"> is typically </w:t>
      </w:r>
      <w:r w:rsidR="002F7CE6">
        <w:t>difficult to achieve</w:t>
      </w:r>
      <w:r w:rsidR="001E588C" w:rsidRPr="00E65D78">
        <w:t xml:space="preserve">. </w:t>
      </w:r>
      <w:r w:rsidR="002F7CE6">
        <w:t xml:space="preserve">In previous work mostly shotgun proteomics was applied, where the protein is digested into peptide prior to identification. With such an approach, </w:t>
      </w:r>
      <w:r w:rsidR="001E588C" w:rsidRPr="00E65D78">
        <w:t xml:space="preserve">gaps </w:t>
      </w:r>
      <w:ins w:id="4" w:author="Graaf, S.C. de (Bastiaan)" w:date="2023-05-21T16:33:00Z">
        <w:r w:rsidR="008A15FF">
          <w:t xml:space="preserve">often </w:t>
        </w:r>
      </w:ins>
      <w:r w:rsidR="002F7CE6">
        <w:t xml:space="preserve">arise </w:t>
      </w:r>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r w:rsidR="002F7CE6">
        <w:t>In this work we demonstrate that by combining shotgun proteomics with top-down proteomics, where the protein is measured directly without digestion, these gaps can be filled and more information on the antibody can be extracted.</w:t>
      </w:r>
      <w:r w:rsidR="00CA6EAD" w:rsidRPr="00E65D78">
        <w:t xml:space="preserve"> </w:t>
      </w:r>
      <w:r w:rsidR="005D6910">
        <w:t xml:space="preserve">The software </w:t>
      </w:r>
      <w:r w:rsidR="001E588C" w:rsidRPr="00E65D78">
        <w:t>is freely available on GitHub.</w:t>
      </w:r>
    </w:p>
    <w:p w14:paraId="6FEC0055" w14:textId="75708415" w:rsidR="002F7CE6" w:rsidRDefault="002F7CE6">
      <w:pPr>
        <w:spacing w:line="259" w:lineRule="auto"/>
        <w:jc w:val="left"/>
        <w:rPr>
          <w:rFonts w:eastAsiaTheme="majorEastAsia" w:cstheme="majorBidi"/>
          <w:b/>
          <w:color w:val="000000" w:themeColor="text1"/>
          <w:sz w:val="32"/>
          <w:szCs w:val="32"/>
        </w:rPr>
      </w:pPr>
      <w:r>
        <w:br w:type="page"/>
      </w:r>
    </w:p>
    <w:p w14:paraId="05E3FF51" w14:textId="306E96F7" w:rsidR="00B94E3C" w:rsidRPr="00E65D78" w:rsidRDefault="00B94E3C" w:rsidP="005D3584">
      <w:pPr>
        <w:pStyle w:val="Heading1"/>
      </w:pPr>
      <w:r w:rsidRPr="00E65D78">
        <w:lastRenderedPageBreak/>
        <w:t>Introduction</w:t>
      </w:r>
    </w:p>
    <w:p w14:paraId="3449AB53" w14:textId="0AB8226C" w:rsidR="002F7CE6" w:rsidRDefault="00E11F84" w:rsidP="008A15FF">
      <w:r w:rsidRPr="000A1347">
        <w:t>Antibod</w:t>
      </w:r>
      <w:r w:rsidR="00FC5763">
        <w:t>ies</w:t>
      </w:r>
      <w:r>
        <w:t>, or immunoglobulins (Ig’s),</w:t>
      </w:r>
      <w:r w:rsidRPr="000A1347">
        <w:t xml:space="preserve"> </w:t>
      </w:r>
      <w:r w:rsidR="00FC5763">
        <w:t>are</w:t>
      </w:r>
      <w:r w:rsidR="00FC5763" w:rsidRPr="000A1347">
        <w:t xml:space="preserve"> </w:t>
      </w:r>
      <w:r w:rsidR="007445BB" w:rsidRPr="000A1347">
        <w:t xml:space="preserve">one of the cornerstones of </w:t>
      </w:r>
      <w:r w:rsidR="00400BAE" w:rsidRPr="000A1347">
        <w:t>the human immune system</w:t>
      </w:r>
      <w:r w:rsidR="007445BB" w:rsidRPr="000A1347">
        <w:t xml:space="preserve"> and are </w:t>
      </w:r>
      <w:r>
        <w:t xml:space="preserve">abundantly </w:t>
      </w:r>
      <w:r w:rsidR="007445BB" w:rsidRPr="000A1347">
        <w:t>found</w:t>
      </w:r>
      <w:r w:rsidR="00400BAE" w:rsidRPr="000A1347">
        <w:t xml:space="preserve"> in various bodily 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r w:rsidR="007445BB" w:rsidRPr="000A1347">
        <w:t xml:space="preserve">been intensively studied and </w:t>
      </w:r>
      <w:r>
        <w:t xml:space="preserve">in the last decades </w:t>
      </w:r>
      <w:r w:rsidR="002F7CE6">
        <w:t xml:space="preserve">have </w:t>
      </w:r>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w:t>
      </w:r>
      <w:r w:rsidR="00F147F9">
        <w:t xml:space="preserve"> A</w:t>
      </w:r>
      <w:r w:rsidR="00400BAE" w:rsidRPr="000A1347">
        <w:t xml:space="preserve">ntibodies have become the best-selling drugs in the pharmaceutical market, and in 2018, eight of the top ten bestselling drugs worldwide were biologics. </w:t>
      </w:r>
    </w:p>
    <w:p w14:paraId="447C1EC2" w14:textId="45F57E4C" w:rsidR="00400BAE" w:rsidRDefault="00400BAE" w:rsidP="00AF0CBB">
      <w:r w:rsidRPr="000A1347">
        <w:t xml:space="preserve">New leads for </w:t>
      </w:r>
      <w:r w:rsidR="000A1347">
        <w:t xml:space="preserve">the </w:t>
      </w:r>
      <w:r w:rsidRPr="000A1347">
        <w:t xml:space="preserve">development of recombinant antibodies </w:t>
      </w:r>
      <w:r w:rsidR="007445BB" w:rsidRPr="000A1347">
        <w:t xml:space="preserve">as biotherapeutics </w:t>
      </w:r>
      <w:r w:rsidR="00A128F3" w:rsidRPr="000A1347">
        <w:t>can be found</w:t>
      </w:r>
      <w:r w:rsidR="000E27AC">
        <w:t xml:space="preserve"> </w:t>
      </w:r>
      <w:r w:rsidR="00A128F3" w:rsidRPr="000A1347">
        <w:t xml:space="preserve">in </w:t>
      </w:r>
      <w:r w:rsidRPr="000A1347">
        <w:t>various sources, such as immuniz</w:t>
      </w:r>
      <w:r w:rsidR="00A128F3" w:rsidRPr="000A1347">
        <w:t>ed</w:t>
      </w:r>
      <w:r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Pr="000A1347">
        <w:t xml:space="preserve">. The </w:t>
      </w:r>
      <w:r w:rsidR="00A128F3" w:rsidRPr="000A1347">
        <w:t xml:space="preserve">incredible potential for </w:t>
      </w:r>
      <w:r w:rsidRPr="000A1347">
        <w:t xml:space="preserve">diversity of Ig molecules </w:t>
      </w:r>
      <w:r w:rsidR="00A128F3" w:rsidRPr="000A1347">
        <w:t>in the</w:t>
      </w:r>
      <w:r w:rsidRPr="000A1347">
        <w:t xml:space="preserve"> human body</w:t>
      </w:r>
      <w:r w:rsidR="00A128F3" w:rsidRPr="000A1347">
        <w:t xml:space="preserve">, </w:t>
      </w:r>
      <w:r w:rsidR="002F7CE6">
        <w:t xml:space="preserve">with </w:t>
      </w:r>
      <w:r w:rsidR="00A128F3" w:rsidRPr="000A1347">
        <w:t xml:space="preserve">over </w:t>
      </w:r>
      <w:r w:rsidRPr="000A1347">
        <w:t>10</w:t>
      </w:r>
      <w:r w:rsidRPr="000A1347">
        <w:rPr>
          <w:vertAlign w:val="superscript"/>
        </w:rPr>
        <w:t>15</w:t>
      </w:r>
      <w:r w:rsidRPr="000A1347">
        <w:t xml:space="preserve"> theoretical</w:t>
      </w:r>
      <w:r w:rsidR="002F7CE6">
        <w:t>ly possible</w:t>
      </w:r>
      <w:r w:rsidRPr="000A1347">
        <w:t xml:space="preserve">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Pr="000A1347">
        <w:t xml:space="preserve"> indicat</w:t>
      </w:r>
      <w:r w:rsidR="00A128F3" w:rsidRPr="000A1347">
        <w:t>es</w:t>
      </w:r>
      <w:r w:rsidRPr="000A1347">
        <w:t xml:space="preserve"> that each antigen </w:t>
      </w:r>
      <w:r w:rsidR="00A128F3" w:rsidRPr="000A1347">
        <w:t xml:space="preserve">exposure </w:t>
      </w:r>
      <w:r w:rsidRPr="000A1347">
        <w:t>may lead to a unique</w:t>
      </w:r>
      <w:r w:rsidR="00A128F3" w:rsidRPr="000A1347">
        <w:t>, personalized</w:t>
      </w:r>
      <w:r w:rsidRPr="000A1347">
        <w:t xml:space="preserve"> antibody response. </w:t>
      </w:r>
      <w:r w:rsidR="00E11F84">
        <w:t xml:space="preserve">One way to chart the antibody repertoire is to sequence the </w:t>
      </w:r>
      <w:r w:rsidR="00E11F84" w:rsidRPr="000A1347">
        <w:t xml:space="preserve">B-cell receptor (BCR) </w:t>
      </w:r>
      <w:r w:rsidR="00E11F84">
        <w:t>of all B cells in that can produce antibodies</w:t>
      </w:r>
      <w:r w:rsidR="002F7CE6">
        <w:t>.</w:t>
      </w:r>
      <w:r w:rsidR="00E11F84">
        <w:t xml:space="preserve"> </w:t>
      </w:r>
      <w:r w:rsidR="002F7CE6">
        <w:t>I</w:t>
      </w:r>
      <w:r w:rsidR="00E11F84">
        <w:t xml:space="preserve">t is </w:t>
      </w:r>
      <w:r w:rsidR="002F7CE6">
        <w:t xml:space="preserve">however </w:t>
      </w:r>
      <w:r w:rsidR="00E11F84">
        <w:t>thought that only a marginal fraction of all these B cells indeed produce Ig proteins that</w:t>
      </w:r>
      <w:r w:rsidR="002F7CE6">
        <w:t xml:space="preserve"> actually</w:t>
      </w:r>
      <w:r w:rsidR="00E11F84">
        <w:t xml:space="preserve"> end up in circulation</w:t>
      </w:r>
      <w:r w:rsidR="002F7CE6">
        <w:t>, making this a challenging undertaking</w:t>
      </w:r>
      <w:r w:rsidR="00E11F84">
        <w:t>. Therefore, i</w:t>
      </w:r>
      <w:r w:rsidRPr="000A1347">
        <w:t>deally</w:t>
      </w:r>
      <w:r w:rsidR="006621D4">
        <w:t>,</w:t>
      </w:r>
      <w:r w:rsidRPr="000A1347">
        <w:t xml:space="preserve"> </w:t>
      </w:r>
      <w:r w:rsidR="00E11F84">
        <w:t>investigat</w:t>
      </w:r>
      <w:r w:rsidR="002F7CE6">
        <w:t>ion</w:t>
      </w:r>
      <w:r w:rsidR="00E11F84">
        <w:t xml:space="preserve"> and sequenc</w:t>
      </w:r>
      <w:r w:rsidR="002F7CE6">
        <w:t>ing</w:t>
      </w:r>
      <w:r w:rsidR="00E11F84" w:rsidRPr="000A1347">
        <w:t xml:space="preserve"> </w:t>
      </w:r>
      <w:r w:rsidR="002F7CE6">
        <w:t xml:space="preserve">of </w:t>
      </w:r>
      <w:r w:rsidRPr="000A1347">
        <w:t xml:space="preserve">antibodies </w:t>
      </w:r>
      <w:r w:rsidR="002F7CE6">
        <w:t xml:space="preserve">occurs </w:t>
      </w:r>
      <w:r w:rsidR="00E11F84">
        <w:t>directly</w:t>
      </w:r>
      <w:r w:rsidR="00A128F3" w:rsidRPr="000A1347">
        <w:t xml:space="preserve"> </w:t>
      </w:r>
      <w:r w:rsidRPr="000A1347">
        <w:t xml:space="preserve">at the protein level instead of </w:t>
      </w:r>
      <w:r w:rsidR="00E11F84">
        <w:t>through BCR</w:t>
      </w:r>
      <w:r w:rsidRPr="000A1347">
        <w:t xml:space="preserve"> sequencing</w:t>
      </w:r>
      <w:r w:rsidR="00F80178" w:rsidRPr="000A1347">
        <w:t xml:space="preserve">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Pr="000A1347">
        <w:t>.</w:t>
      </w:r>
    </w:p>
    <w:p w14:paraId="20E10AAF" w14:textId="058EEB6B" w:rsidR="00743032" w:rsidRDefault="000E306E" w:rsidP="00AF0CBB">
      <w:r>
        <w:t>M</w:t>
      </w:r>
      <w:r w:rsidR="00400BAE" w:rsidRPr="00E65D78">
        <w:t xml:space="preserve">ass spectrometry (MS) </w:t>
      </w:r>
      <w:r>
        <w:t xml:space="preserve">has become </w:t>
      </w:r>
      <w:r w:rsidR="00400BAE" w:rsidRPr="008A15FF">
        <w:rPr>
          <w:i/>
        </w:rPr>
        <w:t>the</w:t>
      </w:r>
      <w:r w:rsidR="00400BAE" w:rsidRPr="00E65D78">
        <w:t xml:space="preserv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(Ab)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w:t>
      </w:r>
      <w:r w:rsidR="00F147F9">
        <w:t>e</w:t>
      </w:r>
      <w:r w:rsidR="00400BAE">
        <w:t xml:space="preserve">s by MS </w:t>
      </w:r>
      <w:r w:rsidR="002F7CE6">
        <w:t xml:space="preserve">are </w:t>
      </w:r>
      <w:r w:rsidR="00883F02">
        <w:t xml:space="preserve">performed </w:t>
      </w:r>
      <w:r w:rsidR="00400BAE">
        <w:t>by</w:t>
      </w:r>
      <w:r w:rsidR="00883F02">
        <w:t xml:space="preserve"> peptide-centric </w:t>
      </w:r>
      <w:r w:rsidR="00400BAE">
        <w:t>proteomics,</w:t>
      </w:r>
      <w:r w:rsidR="006621D4">
        <w:t xml:space="preserve"> also called shotgun- or bottom-up- (BU) proteomics, </w:t>
      </w:r>
      <w:r w:rsidR="00400BAE">
        <w:t xml:space="preserve">where the presence and relative abundance of proteins is </w:t>
      </w:r>
      <w:r w:rsidR="00400BAE">
        <w:lastRenderedPageBreak/>
        <w:t xml:space="preserve">inferred </w:t>
      </w:r>
      <w:r w:rsidR="00421553">
        <w:t>from</w:t>
      </w:r>
      <w:r w:rsidR="00400BAE">
        <w:t xml:space="preserve"> peptides </w:t>
      </w:r>
      <w:r w:rsidR="002F7CE6">
        <w:t>obtained by digesting proteins with proteases</w:t>
      </w:r>
      <w:r w:rsidR="00400BAE">
        <w:t xml:space="preserve">. </w:t>
      </w:r>
      <w:r w:rsidR="002F7CE6">
        <w:t>For the identification, t</w:t>
      </w:r>
      <w:r>
        <w:t>his approach</w:t>
      </w:r>
      <w:r w:rsidR="00400BAE">
        <w:t xml:space="preserve"> </w:t>
      </w:r>
      <w:r>
        <w:t>makes use of a protein</w:t>
      </w:r>
      <w:r w:rsidR="00400BAE">
        <w:t xml:space="preserve"> sequence database</w:t>
      </w:r>
      <w:r>
        <w:t xml:space="preserve"> to generate theoretical </w:t>
      </w:r>
      <w:r w:rsidR="002F7CE6">
        <w:t>peptides from which the expected precursor mass and fragmentation spectrum is generated</w:t>
      </w:r>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repertoire of </w:t>
      </w:r>
      <w:r w:rsidR="00400BAE">
        <w:t>antibodies</w:t>
      </w:r>
      <w:r>
        <w:t>,</w:t>
      </w:r>
      <w:r w:rsidR="00400BAE">
        <w:t xml:space="preserve"> as their sequences are the result of the recombination and mutation of several genes</w:t>
      </w:r>
      <w:r w:rsidR="00F147F9">
        <w:t xml:space="preserve"> </w:t>
      </w:r>
      <w:r w:rsidR="00400BAE">
        <w:t xml:space="preserve">encoded for by many different alleles in </w:t>
      </w:r>
      <w:r w:rsidR="00743032">
        <w:t>each person</w:t>
      </w:r>
      <w:r w:rsidR="00421553">
        <w:t>. One option to sequence antibodies</w:t>
      </w:r>
      <w:r>
        <w:t xml:space="preserve"> by </w:t>
      </w:r>
      <w:r w:rsidR="007647CE">
        <w:t>shotgun proteomics use</w:t>
      </w:r>
      <w:r w:rsidR="002F7CE6">
        <w:t>s</w:t>
      </w:r>
      <w:r w:rsidR="007647CE">
        <w:t xml:space="preserve"> </w:t>
      </w:r>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r w:rsidR="00BE2C0A">
        <w:t>Another 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Collectively, the quality of software platforms for </w:t>
      </w:r>
      <w:r w:rsidR="00AF502A" w:rsidRPr="000D0B6C">
        <w:rPr>
          <w:i/>
          <w:iCs/>
        </w:rPr>
        <w:t>de novo</w:t>
      </w:r>
      <w:r w:rsidR="00AF502A">
        <w:t xml:space="preserve"> sequence analysis of antibodies by MS is steadily increasing</w:t>
      </w:r>
      <w:r w:rsidR="008A15FF">
        <w:t xml:space="preserve"> </w:t>
      </w:r>
      <w:r w:rsidR="008A15FF">
        <w:fldChar w:fldCharType="begin" w:fldLock="1"/>
      </w:r>
      <w:r w:rsidR="001A199A">
        <w:instrText>ADDIN CSL_CITATION {"citationItems":[{"id":"ITEM-1","itemData":{"DOI":"10.1080/19420862.2022.2079449","ISSN":"19420870","PMID":"35699511","abstract":"A key step in therapeutic and endogenous humoral antibody characterization is identifying the amino acid sequence. So far, this task has been mainly tackled through sequencing of B-cell receptor (BCR) repertoires at the nucleotide level. Mass spectrometry (MS) has emerged as an alternative tool for obtaining sequence information directly at the–most relevant–protein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biopsies.","author":[{"dropping-particle":"","family":"Graaf","given":"Sebastiaan C.","non-dropping-particle":"de","parse-names":false,"suffix":""},{"dropping-particle":"","family":"Hoek","given":"Max","non-dropping-particle":"","parse-names":false,"suffix":""},{"dropping-particle":"","family":"Tamara","given":"Sem","non-dropping-particle":"","parse-names":false,"suffix":""},{"dropping-particle":"","family":"Heck","given":"Albert J.R.","non-dropping-particle":"","parse-names":false,"suffix":""}],"container-title":"mAbs","id":"ITEM-1","issue":"1","issued":{"date-parts":[["2022"]]},"publisher":"Taylor &amp; Francis","title":"A perspective toward mass spectrometry-based de novo sequencing of endogenous antibodies","type":"article-journal","volume":"14"},"uris":["http://www.mendeley.com/documents/?uuid=b2551558-6724-3280-9666-cbe7c572279f"]}],"mendeley":{"formattedCitation":"(de Graaf, Hoek, Tamara, &amp; Heck, 2022)","plainTextFormattedCitation":"(de Graaf, Hoek, Tamara, &amp; Heck, 2022)","previouslyFormattedCitation":"(de Graaf, Hoek, Tamara, &amp; Heck, 2022)"},"properties":{"noteIndex":0},"schema":"https://github.com/citation-style-language/schema/raw/master/csl-citation.json"}</w:instrText>
      </w:r>
      <w:r w:rsidR="008A15FF">
        <w:fldChar w:fldCharType="separate"/>
      </w:r>
      <w:r w:rsidR="008A15FF" w:rsidRPr="008A15FF">
        <w:rPr>
          <w:noProof/>
        </w:rPr>
        <w:t>(de Graaf, Hoek, Tamara, &amp; Heck, 2022)</w:t>
      </w:r>
      <w:r w:rsidR="008A15FF">
        <w:fldChar w:fldCharType="end"/>
      </w:r>
      <w:ins w:id="5" w:author="Scheltema, R.A. (Richard)" w:date="2023-05-16T12:06:00Z">
        <w:del w:id="6" w:author="Graaf, S.C. de (Bastiaan)" w:date="2023-05-21T16:34:00Z">
          <w:r w:rsidR="002F7CE6" w:rsidRPr="002F7CE6" w:rsidDel="008A15FF">
            <w:rPr>
              <w:highlight w:val="yellow"/>
              <w:rPrChange w:id="7" w:author="Scheltema, R.A. (Richard)" w:date="2023-05-16T12:06:00Z">
                <w:rPr/>
              </w:rPrChange>
            </w:rPr>
            <w:delText>[REF?]</w:delText>
          </w:r>
        </w:del>
      </w:ins>
      <w:r w:rsidR="00AF502A">
        <w:t xml:space="preserve">.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obtained by comparing experimental data to an immunogenetic database such as the IMGT </w:t>
      </w:r>
      <w:r w:rsidR="00AF502A">
        <w:fldChar w:fldCharType="begin" w:fldLock="1"/>
      </w:r>
      <w:r w:rsidR="00A507F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 xml:space="preserve">antibody sequencing platform Supernovo for example takes BU data as an input and returns a full-length sequence, along with the determined germline template </w:t>
      </w:r>
      <w:commentRangeStart w:id="8"/>
      <w:commentRangeStart w:id="9"/>
      <w:r w:rsidR="00AF502A">
        <w:t>sequence</w:t>
      </w:r>
      <w:r w:rsidR="00743032">
        <w:t>s</w:t>
      </w:r>
      <w:commentRangeEnd w:id="8"/>
      <w:r w:rsidR="002F7CE6">
        <w:rPr>
          <w:rStyle w:val="CommentReference"/>
        </w:rPr>
        <w:commentReference w:id="8"/>
      </w:r>
      <w:commentRangeEnd w:id="9"/>
      <w:r w:rsidR="00DB7E0B">
        <w:rPr>
          <w:rStyle w:val="CommentReference"/>
        </w:rPr>
        <w:commentReference w:id="9"/>
      </w:r>
      <w:r w:rsidR="001A199A">
        <w:t xml:space="preserve"> </w:t>
      </w:r>
      <w:r w:rsidR="001A199A">
        <w:fldChar w:fldCharType="begin" w:fldLock="1"/>
      </w:r>
      <w:r w:rsidR="00DB7E0B">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DB7E0B">
        <w:rPr>
          <w:rFonts w:ascii="Malgun Gothic" w:eastAsia="Malgun Gothic" w:hAnsi="Malgun Gothic" w:cs="Malgun Gothic" w:hint="eastAsia"/>
        </w:rPr>
        <w:instrText>ᅟ</w:instrText>
      </w:r>
      <w:r w:rsidR="00DB7E0B">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Discovery.","type":"article-journal","volume":"28"},"uris":["http://www.mendeley.com/documents/?uuid=cfd349ee-a87f-4dd1-a6e6-53cd4749be26"]}],"mendeley":{"formattedCitation":"(Sen et al., 2017)","plainTextFormattedCitation":"(Sen et al., 2017)","previouslyFormattedCitation":"(Sen et al., 2017)"},"properties":{"noteIndex":0},"schema":"https://github.com/citation-style-language/schema/raw/master/csl-citation.json"}</w:instrText>
      </w:r>
      <w:r w:rsidR="001A199A">
        <w:fldChar w:fldCharType="separate"/>
      </w:r>
      <w:r w:rsidR="001A199A" w:rsidRPr="001A199A">
        <w:rPr>
          <w:noProof/>
        </w:rPr>
        <w:t>(Sen et al., 2017)</w:t>
      </w:r>
      <w:r w:rsidR="001A199A">
        <w:fldChar w:fldCharType="end"/>
      </w:r>
      <w:r w:rsidR="00AF502A">
        <w:t xml:space="preserve">. </w:t>
      </w:r>
      <w:ins w:id="10" w:author="Graaf, S.C. de (Bastiaan)" w:date="2023-05-22T20:26:00Z">
        <w:r w:rsidR="001A199A">
          <w:t>The results are generally correct for monoclonal antibody samples</w:t>
        </w:r>
      </w:ins>
      <w:ins w:id="11" w:author="Graaf, S.C. de (Bastiaan)" w:date="2023-05-22T20:27:00Z">
        <w:r w:rsidR="001A199A">
          <w:t xml:space="preserve">. However, </w:t>
        </w:r>
      </w:ins>
      <w:del w:id="12" w:author="Graaf, S.C. de (Bastiaan)" w:date="2023-05-22T20:27:00Z">
        <w:r w:rsidR="00AF502A" w:rsidDel="001A199A">
          <w:delText>T</w:delText>
        </w:r>
      </w:del>
      <w:ins w:id="13" w:author="Graaf, S.C. de (Bastiaan)" w:date="2023-05-22T20:27:00Z">
        <w:r w:rsidR="001A199A">
          <w:t>t</w:t>
        </w:r>
      </w:ins>
      <w:r w:rsidR="00AF502A">
        <w:t>he</w:t>
      </w:r>
      <w:del w:id="14" w:author="Graaf, S.C. de (Bastiaan)" w:date="2023-05-22T20:27:00Z">
        <w:r w:rsidR="00AF502A" w:rsidDel="001A199A">
          <w:delText>se</w:delText>
        </w:r>
      </w:del>
      <w:r w:rsidR="00AF502A">
        <w:t xml:space="preserve"> established solutions in the field</w:t>
      </w:r>
      <w:ins w:id="15" w:author="Graaf, S.C. de (Bastiaan)" w:date="2023-05-22T20:27:00Z">
        <w:r w:rsidR="001A199A">
          <w:t>, including</w:t>
        </w:r>
      </w:ins>
      <w:ins w:id="16" w:author="Graaf, S.C. de (Bastiaan)" w:date="2023-05-22T20:28:00Z">
        <w:r w:rsidR="001A199A">
          <w:t xml:space="preserve"> Supernovo,</w:t>
        </w:r>
      </w:ins>
      <w:r w:rsidR="00AF502A">
        <w:t xml:space="preserve"> are typically limited to monoclonal analysis</w:t>
      </w:r>
      <w:ins w:id="17" w:author="Graaf, S.C. de (Bastiaan)" w:date="2023-05-22T20:28:00Z">
        <w:r w:rsidR="001A199A">
          <w:t xml:space="preserve"> and cannot sequence antibodies in polyclonal mixtures</w:t>
        </w:r>
      </w:ins>
      <w:ins w:id="18" w:author="Graaf, S.C. de (Bastiaan)" w:date="2023-05-22T20:26:00Z">
        <w:r w:rsidR="001A199A">
          <w:t>.</w:t>
        </w:r>
      </w:ins>
      <w:r w:rsidR="00AF502A">
        <w:t xml:space="preserve"> </w:t>
      </w:r>
      <w:moveFromRangeStart w:id="19" w:author="Graaf, S.C. de (Bastiaan)" w:date="2023-05-22T20:31:00Z" w:name="move135679925"/>
      <w:moveFrom w:id="20" w:author="Graaf, S.C. de (Bastiaan)" w:date="2023-05-22T20:31:00Z">
        <w:r w:rsidR="001A199A" w:rsidDel="00DB7E0B">
          <w:t>R</w:t>
        </w:r>
        <w:r w:rsidR="00AF502A" w:rsidDel="00DB7E0B">
          <w:t xml:space="preserve">ecently an effort to sequence polyclonal mixtures using only BU </w:t>
        </w:r>
        <w:r w:rsidR="00AF502A" w:rsidRPr="00AF502A" w:rsidDel="00DB7E0B">
          <w:rPr>
            <w:i/>
            <w:iCs/>
          </w:rPr>
          <w:t>de novo</w:t>
        </w:r>
        <w:r w:rsidR="00AF502A" w:rsidDel="00DB7E0B">
          <w:t xml:space="preserve"> peptides was </w:t>
        </w:r>
        <w:r w:rsidR="00743032" w:rsidDel="00DB7E0B">
          <w:t>reported</w:t>
        </w:r>
        <w:r w:rsidR="00AF502A" w:rsidDel="00DB7E0B">
          <w:t xml:space="preserve">, yielding </w:t>
        </w:r>
        <w:r w:rsidR="001A199A" w:rsidDel="00DB7E0B">
          <w:t xml:space="preserve">impressive results </w:t>
        </w:r>
        <w:r w:rsidR="00AF502A" w:rsidDel="00DB7E0B">
          <w:fldChar w:fldCharType="begin" w:fldLock="1"/>
        </w:r>
        <w:r w:rsidR="00A507FA" w:rsidDel="00DB7E0B">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AF502A" w:rsidDel="00DB7E0B">
          <w:fldChar w:fldCharType="separate"/>
        </w:r>
        <w:r w:rsidR="00AF502A" w:rsidRPr="006973CA" w:rsidDel="00DB7E0B">
          <w:rPr>
            <w:noProof/>
          </w:rPr>
          <w:t>(Schulte et al., 2022)</w:t>
        </w:r>
        <w:r w:rsidR="00AF502A" w:rsidDel="00DB7E0B">
          <w:fldChar w:fldCharType="end"/>
        </w:r>
        <w:r w:rsidR="00AF502A" w:rsidDel="00DB7E0B">
          <w:t>.</w:t>
        </w:r>
        <w:r w:rsidR="0002533E" w:rsidDel="00DB7E0B">
          <w:t xml:space="preserve"> </w:t>
        </w:r>
      </w:moveFrom>
      <w:moveFromRangeEnd w:id="19"/>
    </w:p>
    <w:p w14:paraId="6BB1F421" w14:textId="79CC9337" w:rsidR="00DB7E0B" w:rsidRDefault="00400BAE" w:rsidP="00AF0CBB">
      <w:pPr>
        <w:rPr>
          <w:ins w:id="21" w:author="Graaf, S.C. de (Bastiaan)" w:date="2023-05-22T20:31:00Z"/>
        </w:rPr>
      </w:pPr>
      <w:r>
        <w:lastRenderedPageBreak/>
        <w:t>Recent advances in instrumentation</w:t>
      </w:r>
      <w:r w:rsidR="00743032">
        <w:t>, separation, sample preparation</w:t>
      </w:r>
      <w:r>
        <w:t xml:space="preserve"> and computational power have</w:t>
      </w:r>
      <w:r w:rsidR="0002533E">
        <w:t xml:space="preserve"> </w:t>
      </w:r>
      <w:r w:rsidR="00743032">
        <w:t>empowered</w:t>
      </w:r>
      <w:r>
        <w:t xml:space="preserve"> the analysis of </w:t>
      </w:r>
      <w:r w:rsidR="00743032">
        <w:t>intact</w:t>
      </w:r>
      <w:r>
        <w:t xml:space="preserve"> proteins by LC-MS.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xml:space="preserve">. This approach, called top-down (TD) MS, is very enticing 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any additional data, the continuous advances indicate that the future of antibody sequence analysis will surely include using these techniques as a complementary source of information to the more established BU analys</w:t>
      </w:r>
      <w:r w:rsidR="002F7CE6">
        <w:t>e</w:t>
      </w:r>
      <w:r w:rsidR="00AA0234">
        <w:t xml:space="preserve">s. One particularly striking example </w:t>
      </w:r>
      <w:r w:rsidR="00AF043A">
        <w:t xml:space="preserve">of this </w:t>
      </w:r>
      <w:r w:rsidR="00AA0234">
        <w:t xml:space="preserve">is </w:t>
      </w:r>
      <w:r w:rsidR="002F7CE6">
        <w:t xml:space="preserve">the use of </w:t>
      </w:r>
      <w:r>
        <w:t xml:space="preserve">middle-down </w:t>
      </w:r>
      <w:r w:rsidR="002F7CE6">
        <w:t>(</w:t>
      </w:r>
      <w:r w:rsidR="00DF5276">
        <w:t>MD</w:t>
      </w:r>
      <w:r w:rsidR="002F7CE6">
        <w:t>) proteomics</w:t>
      </w:r>
      <w:r>
        <w:t xml:space="preserve"> </w:t>
      </w:r>
      <w:r w:rsidR="002F7CE6">
        <w:t xml:space="preserve">for </w:t>
      </w:r>
      <w:r w:rsidR="00AF043A">
        <w:t xml:space="preserve">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w:t>
      </w:r>
      <w:r w:rsidR="002F7CE6">
        <w:t>currently released as</w:t>
      </w:r>
      <w:r w:rsidR="00AF502A">
        <w:t xml:space="preserve"> proof-of-concept studies </w:t>
      </w:r>
      <w:r w:rsidR="00AF502A">
        <w:fldChar w:fldCharType="begin" w:fldLock="1"/>
      </w:r>
      <w:r w:rsidR="00DB7E0B">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Profiling","type":"article-journal","volume":"94"},"uris":["http://www.mendeley.com/documents/?uuid=13afb57a-42d5-3b9c-8d47-41cd83c82da0"]}],"mendeley":{"formattedCitation":"(Bondt, Hoek, et al., 2021; Dupré et al., 2021; Schulte et al., 2022)","plainTextFormattedCitation":"(Bondt, Hoek, et al., 2021; Dupré et al., 2021; Schulte et al., 2022)","previouslyFormattedCitation":"(Bondt, Hoek, et al., 2021; Dupré et al., 2021)"},"properties":{"noteIndex":0},"schema":"https://github.com/citation-style-language/schema/raw/master/csl-citation.json"}</w:instrText>
      </w:r>
      <w:r w:rsidR="00AF502A">
        <w:fldChar w:fldCharType="separate"/>
      </w:r>
      <w:r w:rsidR="00DB7E0B" w:rsidRPr="00DB7E0B">
        <w:rPr>
          <w:noProof/>
        </w:rPr>
        <w:t>(Bondt, Hoek, et al., 2021; Dupré et al., 2021; Schulte et al., 2022)</w:t>
      </w:r>
      <w:r w:rsidR="00AF502A">
        <w:fldChar w:fldCharType="end"/>
      </w:r>
      <w:r w:rsidR="00AF502A">
        <w:t xml:space="preserve">, where most of the studies make use of some form of intact </w:t>
      </w:r>
      <w:r w:rsidR="00743032">
        <w:t xml:space="preserve">protein </w:t>
      </w:r>
      <w:r w:rsidR="00AF502A">
        <w:t xml:space="preserve">analysis, pointing towards integrative </w:t>
      </w:r>
      <w:del w:id="22" w:author="Graaf, S.C. de (Bastiaan)" w:date="2023-05-21T16:35:00Z">
        <w:r w:rsidR="00AF502A" w:rsidDel="008A15FF">
          <w:delText xml:space="preserve">approaches </w:delText>
        </w:r>
      </w:del>
      <w:ins w:id="23" w:author="Graaf, S.C. de (Bastiaan)" w:date="2023-05-21T16:35:00Z">
        <w:r w:rsidR="008A15FF">
          <w:t xml:space="preserve">workflows </w:t>
        </w:r>
      </w:ins>
      <w:r w:rsidR="002F7CE6">
        <w:t>combining multiple mass spectrometry approaches</w:t>
      </w:r>
      <w:r w:rsidR="00AF502A">
        <w:t xml:space="preserve"> as the way forward. </w:t>
      </w:r>
    </w:p>
    <w:p w14:paraId="65801995" w14:textId="2F988F1B" w:rsidR="0003592B" w:rsidRPr="00E65D78" w:rsidRDefault="00DB7E0B">
      <w:pPr>
        <w:pPrChange w:id="24" w:author="Graaf, S.C. de (Bastiaan)" w:date="2023-05-22T20:32:00Z">
          <w:pPr>
            <w:ind w:firstLine="720"/>
          </w:pPr>
        </w:pPrChange>
      </w:pPr>
      <w:moveToRangeStart w:id="25" w:author="Graaf, S.C. de (Bastiaan)" w:date="2023-05-22T20:31:00Z" w:name="move135679925"/>
      <w:moveTo w:id="26" w:author="Graaf, S.C. de (Bastiaan)" w:date="2023-05-22T20:31:00Z">
        <w:r>
          <w:t>Recently a</w:t>
        </w:r>
      </w:moveTo>
      <w:ins w:id="27" w:author="Graaf, S.C. de (Bastiaan)" w:date="2023-05-22T20:33:00Z">
        <w:r>
          <w:t xml:space="preserve"> tool </w:t>
        </w:r>
      </w:ins>
      <w:moveTo w:id="28" w:author="Graaf, S.C. de (Bastiaan)" w:date="2023-05-22T20:31:00Z">
        <w:del w:id="29" w:author="Graaf, S.C. de (Bastiaan)" w:date="2023-05-22T20:33:00Z">
          <w:r w:rsidDel="00DB7E0B">
            <w:delText xml:space="preserve">n effort </w:delText>
          </w:r>
        </w:del>
        <w:r>
          <w:t xml:space="preserve">to sequence polyclonal mixtures using only BU </w:t>
        </w:r>
        <w:r w:rsidRPr="00AF502A">
          <w:rPr>
            <w:i/>
            <w:iCs/>
          </w:rPr>
          <w:t>de novo</w:t>
        </w:r>
        <w:r>
          <w:t xml:space="preserve"> peptides was reported</w:t>
        </w:r>
      </w:moveTo>
      <w:ins w:id="30" w:author="Graaf, S.C. de (Bastiaan)" w:date="2023-05-22T20:34:00Z">
        <w:r>
          <w:t xml:space="preserve">. The tool, named STITCH, </w:t>
        </w:r>
      </w:ins>
      <w:moveTo w:id="31" w:author="Graaf, S.C. de (Bastiaan)" w:date="2023-05-22T20:31:00Z">
        <w:del w:id="32" w:author="Graaf, S.C. de (Bastiaan)" w:date="2023-05-22T20:34:00Z">
          <w:r w:rsidDel="00DB7E0B">
            <w:delText xml:space="preserve">, </w:delText>
          </w:r>
        </w:del>
        <w:r>
          <w:t>yield</w:t>
        </w:r>
      </w:moveTo>
      <w:ins w:id="33" w:author="Graaf, S.C. de (Bastiaan)" w:date="2023-05-22T20:34:00Z">
        <w:r>
          <w:t>s</w:t>
        </w:r>
      </w:ins>
      <w:moveTo w:id="34" w:author="Graaf, S.C. de (Bastiaan)" w:date="2023-05-22T20:31:00Z">
        <w:del w:id="35" w:author="Graaf, S.C. de (Bastiaan)" w:date="2023-05-22T20:34:00Z">
          <w:r w:rsidDel="00DB7E0B">
            <w:delText>ing</w:delText>
          </w:r>
        </w:del>
        <w:r>
          <w:t xml:space="preserve"> impressive results </w:t>
        </w:r>
      </w:moveTo>
      <w:ins w:id="36" w:author="Graaf, S.C. de (Bastiaan)" w:date="2023-05-22T20:36:00Z">
        <w:r>
          <w:t xml:space="preserve">by resequencing an abundant clone from serum </w:t>
        </w:r>
      </w:ins>
      <w:moveTo w:id="37" w:author="Graaf, S.C. de (Bastiaan)" w:date="2023-05-22T20:31:00Z">
        <w:r>
          <w:fldChar w:fldCharType="begin" w:fldLock="1"/>
        </w:r>
        <w: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fldChar w:fldCharType="separate"/>
        </w:r>
        <w:r w:rsidRPr="006973CA">
          <w:rPr>
            <w:noProof/>
          </w:rPr>
          <w:t>(Schulte et al., 2022)</w:t>
        </w:r>
        <w:r>
          <w:fldChar w:fldCharType="end"/>
        </w:r>
        <w:r>
          <w:t>.</w:t>
        </w:r>
      </w:moveTo>
      <w:moveToRangeEnd w:id="25"/>
      <w:ins w:id="38" w:author="Graaf, S.C. de (Bastiaan)" w:date="2023-05-22T20:32:00Z">
        <w:r>
          <w:t xml:space="preserve"> </w:t>
        </w:r>
      </w:ins>
      <w:r w:rsidR="00400BAE">
        <w:t xml:space="preserve">Here we </w:t>
      </w:r>
      <w:r w:rsidR="00225F97">
        <w:t>describe</w:t>
      </w:r>
      <w:r w:rsidR="0065694F">
        <w:t xml:space="preserve"> </w:t>
      </w:r>
      <w:del w:id="39" w:author="Graaf, S.C. de (Bastiaan)" w:date="2023-05-22T20:34:00Z">
        <w:r w:rsidR="0065694F" w:rsidDel="00DB7E0B">
          <w:delText>such</w:delText>
        </w:r>
        <w:r w:rsidR="00225F97" w:rsidDel="00DB7E0B">
          <w:delText xml:space="preserve"> </w:delText>
        </w:r>
      </w:del>
      <w:r w:rsidR="00400BAE">
        <w:t xml:space="preserve">an integrated approach </w:t>
      </w:r>
      <w:r w:rsidR="0002533E">
        <w:t xml:space="preserve">that </w:t>
      </w:r>
      <w:r w:rsidR="00400BAE">
        <w:t xml:space="preserve">builds </w:t>
      </w:r>
      <w:r w:rsidR="00225F97">
        <w:t>further up</w:t>
      </w:r>
      <w:r w:rsidR="00400BAE">
        <w:t xml:space="preserve">on the </w:t>
      </w:r>
      <w:del w:id="40" w:author="Graaf, S.C. de (Bastiaan)" w:date="2023-05-22T20:34:00Z">
        <w:r w:rsidR="00225F97" w:rsidDel="00DB7E0B">
          <w:delText xml:space="preserve">recently reported </w:delText>
        </w:r>
      </w:del>
      <w:r w:rsidR="00400BAE">
        <w:t>STITCH algorithm by integrating MD</w:t>
      </w:r>
      <w:r w:rsidR="002F7CE6">
        <w:t>-</w:t>
      </w:r>
      <w:r w:rsidR="00400BAE">
        <w:t>MS</w:t>
      </w:r>
      <w:r w:rsidR="00225F97">
        <w:t xml:space="preserve"> data</w:t>
      </w:r>
      <w:r w:rsidR="0065694F">
        <w:t xml:space="preserve">, with the aim </w:t>
      </w:r>
      <w:r w:rsidR="002F7CE6">
        <w:t xml:space="preserve">of </w:t>
      </w:r>
      <w:r w:rsidR="0065694F">
        <w:t>improv</w:t>
      </w:r>
      <w:ins w:id="41" w:author="Graaf, S.C. de (Bastiaan)" w:date="2023-05-22T20:36:00Z">
        <w:r>
          <w:t>ed</w:t>
        </w:r>
      </w:ins>
      <w:del w:id="42" w:author="Graaf, S.C. de (Bastiaan)" w:date="2023-05-22T20:36:00Z">
        <w:r w:rsidR="002F7CE6" w:rsidDel="00DB7E0B">
          <w:delText>ing</w:delText>
        </w:r>
      </w:del>
      <w:r w:rsidR="0065694F">
        <w:t xml:space="preserve"> antibody sequencing</w:t>
      </w:r>
      <w:r w:rsidR="00661A7D">
        <w:t>.</w:t>
      </w:r>
      <w:r w:rsidR="00400BAE" w:rsidRPr="0025038C">
        <w:t xml:space="preserve"> </w:t>
      </w:r>
      <w:r w:rsidR="00225F97">
        <w:t xml:space="preserve">This </w:t>
      </w:r>
      <w:r w:rsidR="00400BAE">
        <w:t xml:space="preserve">workflow sequences </w:t>
      </w:r>
      <w:r w:rsidR="00661A7D">
        <w:t xml:space="preserve">a target chain, selected from deconvoluted MS1 spectra of </w:t>
      </w:r>
      <w:r w:rsidR="00661A7D" w:rsidRPr="0025038C">
        <w:t>reduced Ab chains</w:t>
      </w:r>
      <w:r w:rsidR="00661A7D">
        <w:t xml:space="preserve">, </w:t>
      </w:r>
      <w:r w:rsidR="00400BAE">
        <w:t xml:space="preserve">in a modular, three stage process based on germline domains. Each stage deals with increasingly large </w:t>
      </w:r>
      <w:r w:rsidR="00533367">
        <w:t>sequence segments</w:t>
      </w:r>
      <w:r w:rsidR="00400BAE">
        <w:t xml:space="preserve">, first sequencing </w:t>
      </w:r>
      <w:r w:rsidR="00DF5276">
        <w:t>the framework regions (</w:t>
      </w:r>
      <w:r w:rsidR="00400BAE">
        <w:t>FRs</w:t>
      </w:r>
      <w:r w:rsidR="00DF5276">
        <w:t>)</w:t>
      </w:r>
      <w:r w:rsidR="00400BAE">
        <w:t xml:space="preserve">, then </w:t>
      </w:r>
      <w:r w:rsidR="00533367">
        <w:t xml:space="preserve">CDRs </w:t>
      </w:r>
      <w:r w:rsidR="00AE61D9">
        <w:t xml:space="preserve">with </w:t>
      </w:r>
      <w:r w:rsidR="00400BAE">
        <w:t>flanking FRs</w:t>
      </w:r>
      <w:r w:rsidR="00DF5276">
        <w:t xml:space="preserve"> (FR-CDR-FRs)</w:t>
      </w:r>
      <w:r w:rsidR="00400BAE">
        <w:t xml:space="preserve">, </w:t>
      </w:r>
      <w:r w:rsidR="004740D6">
        <w:t xml:space="preserve">and ultimately </w:t>
      </w:r>
      <w:r w:rsidR="00400BAE">
        <w:t xml:space="preserve">full </w:t>
      </w:r>
      <w:r w:rsidR="00533367">
        <w:t xml:space="preserve">chain </w:t>
      </w:r>
      <w:r w:rsidR="00400BAE">
        <w:t>sequence</w:t>
      </w:r>
      <w:r w:rsidR="009500EE">
        <w:t>s</w:t>
      </w:r>
      <w:r w:rsidR="00400BAE">
        <w:t>.</w:t>
      </w:r>
      <w:r w:rsidR="00AF502A">
        <w:t xml:space="preserve"> </w:t>
      </w:r>
      <w:r w:rsidR="005D6910">
        <w:t xml:space="preserve">To </w:t>
      </w:r>
      <w:r w:rsidR="004740D6">
        <w:t xml:space="preserve">demonstrate the performance of this integrated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 xml:space="preserve">a purified </w:t>
      </w:r>
      <w:r w:rsidR="000D16E6">
        <w:lastRenderedPageBreak/>
        <w:t xml:space="preserve">therapeutic </w:t>
      </w:r>
      <w:r w:rsidR="00E0314B">
        <w:t>antibody Trastuzumab, both in a monoclonal sample and in a mixture of three monoclonal antibodies, as well as a single abundant clone from the serum IgA1 repertoire of a sepsis patient.</w:t>
      </w:r>
      <w:r w:rsidR="006845A9" w:rsidRPr="006845A9">
        <w:t xml:space="preserve"> </w:t>
      </w:r>
      <w:r w:rsidR="006845A9">
        <w:t xml:space="preserve">We confirmed the </w:t>
      </w:r>
      <w:r w:rsidR="002F7CE6">
        <w:t xml:space="preserve">effectiveness </w:t>
      </w:r>
      <w:r w:rsidR="006845A9">
        <w:t xml:space="preserve">of this workflow, by reconstructing the known sequence of </w:t>
      </w:r>
      <w:r w:rsidR="00DF5276">
        <w:t>the trastuzumab heavy chain</w:t>
      </w:r>
      <w:r w:rsidR="006845A9">
        <w:t xml:space="preserve"> to a high degree in the monoclonal sample </w:t>
      </w:r>
      <w:r w:rsidR="002F7CE6">
        <w:t xml:space="preserve">as well </w:t>
      </w:r>
      <w:ins w:id="43" w:author="Graaf, S.C. de (Bastiaan)" w:date="2023-05-21T16:36:00Z">
        <w:r w:rsidR="008A15FF">
          <w:t xml:space="preserve">as </w:t>
        </w:r>
      </w:ins>
      <w:r w:rsidR="006845A9">
        <w:t>the mixture of three monoclonal antibodies. We then used it to sequence the dominant heavy chain in a polyclonal sample of IgA1 clones from a sepsis patient.</w:t>
      </w:r>
      <w:r w:rsidR="00E0314B">
        <w:t xml:space="preserve"> We show </w:t>
      </w:r>
      <w:r w:rsidR="00DF5276">
        <w:t>how</w:t>
      </w:r>
      <w:r w:rsidR="00E0314B">
        <w:t xml:space="preserve"> integration of MD</w:t>
      </w:r>
      <w:r w:rsidR="002F7CE6">
        <w:t>-MS</w:t>
      </w:r>
      <w:r w:rsidR="00E0314B">
        <w:t xml:space="preserve">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5E5D33">
        <w:t xml:space="preserve">by </w:t>
      </w:r>
      <w:r w:rsidR="005E5D33" w:rsidRPr="00DE3CCB">
        <w:t>determin</w:t>
      </w:r>
      <w:r w:rsidR="002F7CE6">
        <w:t>ing</w:t>
      </w:r>
      <w:r w:rsidR="005E5D33" w:rsidRPr="00DE3CCB">
        <w:t xml:space="preserv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and 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Github (</w:t>
      </w:r>
      <w:commentRangeStart w:id="44"/>
      <w:r w:rsidR="00E2182C" w:rsidRPr="00E6759A">
        <w:rPr>
          <w:highlight w:val="yellow"/>
        </w:rPr>
        <w:t>XXX</w:t>
      </w:r>
      <w:commentRangeEnd w:id="44"/>
      <w:r w:rsidR="002F7CE6">
        <w:rPr>
          <w:rStyle w:val="CommentReference"/>
        </w:rPr>
        <w:commentReference w:id="44"/>
      </w:r>
      <w:r w:rsidR="00E2182C">
        <w:t>).</w:t>
      </w:r>
      <w:r w:rsidR="00400BAE">
        <w:t xml:space="preserve"> </w:t>
      </w:r>
      <w:r w:rsidR="0003592B" w:rsidRPr="00E65D78">
        <w:br w:type="page"/>
      </w:r>
    </w:p>
    <w:p w14:paraId="3FE0A0D4" w14:textId="5923BDC3" w:rsidR="008A3882" w:rsidRDefault="00A40B4B" w:rsidP="00E450D2">
      <w:pPr>
        <w:pStyle w:val="Heading1"/>
      </w:pPr>
      <w:r>
        <w:lastRenderedPageBreak/>
        <w:t>Results</w:t>
      </w:r>
    </w:p>
    <w:p w14:paraId="7B4B12B3" w14:textId="310414B9" w:rsidR="00E36C44" w:rsidRDefault="00E36C44" w:rsidP="008A15FF">
      <w:r>
        <w:t xml:space="preserve">Antibody sequencing by any source of information poses a formidable challenge due to the simultaneously hypervariable yet homologous nature of the target sequences. </w:t>
      </w:r>
      <w:r w:rsidRPr="00DE3CCB">
        <w:t>For example, reference databases are of l</w:t>
      </w:r>
      <w:r w:rsidRPr="002205D1">
        <w:t xml:space="preserve">ittle to no benefit when sequencing </w:t>
      </w:r>
      <w:r>
        <w:t xml:space="preserve">the hypervariable </w:t>
      </w:r>
      <w:r w:rsidRPr="002205D1">
        <w:t>CDRs</w:t>
      </w:r>
      <w:r>
        <w:t xml:space="preserve">, which in turn makes assigning bottom-up reads for these regions to templates challenging. </w:t>
      </w:r>
      <w:r w:rsidR="002F7CE6">
        <w:t xml:space="preserve">The </w:t>
      </w:r>
      <w:r>
        <w:t xml:space="preserve">fragment coverage </w:t>
      </w:r>
      <w:r w:rsidR="002F7CE6">
        <w:t xml:space="preserve">for MD-MS, although superior </w:t>
      </w:r>
      <w:commentRangeStart w:id="45"/>
      <w:commentRangeStart w:id="46"/>
      <w:r w:rsidR="002F7CE6">
        <w:t>to that of TD-MS</w:t>
      </w:r>
      <w:commentRangeEnd w:id="45"/>
      <w:r w:rsidR="002F7CE6">
        <w:rPr>
          <w:rStyle w:val="CommentReference"/>
        </w:rPr>
        <w:commentReference w:id="45"/>
      </w:r>
      <w:commentRangeEnd w:id="46"/>
      <w:r w:rsidR="00C328FD">
        <w:rPr>
          <w:rStyle w:val="CommentReference"/>
        </w:rPr>
        <w:commentReference w:id="46"/>
      </w:r>
      <w:r w:rsidR="002F7CE6">
        <w:t xml:space="preserve">, </w:t>
      </w:r>
      <w:r>
        <w:t xml:space="preserve">is too limited for stand-alone </w:t>
      </w:r>
      <w:r w:rsidRPr="001A7C6C">
        <w:rPr>
          <w:i/>
        </w:rPr>
        <w:t>de novo</w:t>
      </w:r>
      <w:r>
        <w:t xml:space="preserve"> sequencing. By using both </w:t>
      </w:r>
      <w:r w:rsidR="00D25137">
        <w:t>BU</w:t>
      </w:r>
      <w:r w:rsidR="002F7CE6">
        <w:t>-</w:t>
      </w:r>
      <w:r>
        <w:t xml:space="preserve"> and MD</w:t>
      </w:r>
      <w:r w:rsidR="002F7CE6">
        <w:t>-</w:t>
      </w:r>
      <w:r>
        <w:t>MS data</w:t>
      </w:r>
      <w:r w:rsidRPr="00DE3CCB">
        <w:t xml:space="preserve"> as well as reference sequences from immunological databases, each of these sources of information </w:t>
      </w:r>
      <w:r>
        <w:t xml:space="preserve">can complement the other </w:t>
      </w:r>
      <w:r w:rsidRPr="00DE3CCB">
        <w:t xml:space="preserve">and </w:t>
      </w:r>
      <w:r>
        <w:t xml:space="preserve">be </w:t>
      </w:r>
      <w:r w:rsidRPr="00DE3CCB">
        <w:t>use</w:t>
      </w:r>
      <w:r>
        <w:t>d</w:t>
      </w:r>
      <w:r w:rsidRPr="00DE3CCB">
        <w:t xml:space="preserve"> to fill gaps left by the other.</w:t>
      </w:r>
      <w:r>
        <w:t xml:space="preserve"> </w:t>
      </w:r>
      <w:r w:rsidRPr="00640860">
        <w:rPr>
          <w:highlight w:val="yellow"/>
        </w:rPr>
        <w:t>X</w:t>
      </w:r>
      <w:r>
        <w:rPr>
          <w:highlight w:val="yellow"/>
        </w:rPr>
        <w:t>NAME</w:t>
      </w:r>
      <w:r w:rsidRPr="00640860">
        <w:rPr>
          <w:highlight w:val="yellow"/>
        </w:rPr>
        <w:t>X</w:t>
      </w:r>
      <w:r w:rsidRPr="00DE3CCB">
        <w:t xml:space="preserve"> makes use of </w:t>
      </w:r>
      <w:r>
        <w:t>MD</w:t>
      </w:r>
      <w:r w:rsidR="002F7CE6">
        <w:t>-MS</w:t>
      </w:r>
      <w:r w:rsidRPr="00DE3CCB">
        <w:t xml:space="preserve"> fragmentation spectra</w:t>
      </w:r>
      <w:r>
        <w:t xml:space="preserve"> </w:t>
      </w:r>
      <w:r w:rsidR="002F7CE6">
        <w:t xml:space="preserve">combined with </w:t>
      </w:r>
      <w:r>
        <w:t>the relatively conserved nature of the FRs</w:t>
      </w:r>
      <w:r w:rsidRPr="00DE3CCB">
        <w:t xml:space="preserve"> to determine the </w:t>
      </w:r>
      <w:commentRangeStart w:id="47"/>
      <w:r w:rsidRPr="00DE3CCB">
        <w:t xml:space="preserve">size </w:t>
      </w:r>
      <w:commentRangeEnd w:id="47"/>
      <w:r w:rsidR="008A15FF">
        <w:rPr>
          <w:rStyle w:val="CommentReference"/>
        </w:rPr>
        <w:commentReference w:id="47"/>
      </w:r>
      <w:r w:rsidRPr="00DE3CCB">
        <w:t>of the CDR</w:t>
      </w:r>
      <w:r w:rsidR="00265E5F">
        <w:t>s</w:t>
      </w:r>
      <w:r w:rsidR="002F7CE6">
        <w:t>.</w:t>
      </w:r>
      <w:r w:rsidRPr="00DE3CCB">
        <w:t xml:space="preserve"> </w:t>
      </w:r>
      <w:r w:rsidR="002F7CE6">
        <w:t xml:space="preserve">This </w:t>
      </w:r>
      <w:r>
        <w:t>is</w:t>
      </w:r>
      <w:r w:rsidRPr="00DE3CCB">
        <w:t xml:space="preserve"> subsequently use</w:t>
      </w:r>
      <w:r>
        <w:t>d</w:t>
      </w:r>
      <w:r w:rsidRPr="00DE3CCB">
        <w:t xml:space="preserve"> as a filter to drastically reduce the number of candidate CDR sequences</w:t>
      </w:r>
      <w:r w:rsidR="00314BE4">
        <w:t xml:space="preserve">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28BD62DC" w:rsidR="00E36C44" w:rsidRDefault="00E36C44" w:rsidP="00AF0CBB">
      <w:r>
        <w:t xml:space="preserve">Our workflow consists of three stages: first considering only </w:t>
      </w:r>
      <w:r w:rsidRPr="00DE3CCB">
        <w:t>FRs, t</w:t>
      </w:r>
      <w:r>
        <w:t>hen</w:t>
      </w:r>
      <w:r w:rsidRPr="00DE3CCB">
        <w:t xml:space="preserve"> </w:t>
      </w:r>
      <w:r>
        <w:t>FR-CDR-FRs</w:t>
      </w:r>
      <w:r w:rsidRPr="00DE3CCB">
        <w:t>, t</w:t>
      </w:r>
      <w:r>
        <w:t>hen</w:t>
      </w:r>
      <w:r w:rsidRPr="00DE3CCB">
        <w:t xml:space="preserve"> full length sequences</w:t>
      </w:r>
      <w:r>
        <w:t>. Each stage first generates a candidate pool by considering ambiguities left by the previous stage, then evaluates these candidates using the integrated evidence streams</w:t>
      </w:r>
      <w:r w:rsidR="00720FA5">
        <w:t xml:space="preserve">, </w:t>
      </w:r>
      <w:r w:rsidR="002F7CE6">
        <w:t xml:space="preserve">and finally </w:t>
      </w:r>
      <w:r>
        <w:t>resolves the ambiguities by discarding candidates that do not have supporting evidenc</w:t>
      </w:r>
      <w:r w:rsidRPr="000636F0">
        <w:t>e (</w:t>
      </w:r>
      <w:commentRangeStart w:id="48"/>
      <w:r w:rsidRPr="00DE3CCB">
        <w:rPr>
          <w:highlight w:val="yellow"/>
        </w:rPr>
        <w:t>Figure 3</w:t>
      </w:r>
      <w:r>
        <w:t>a</w:t>
      </w:r>
      <w:commentRangeEnd w:id="48"/>
      <w:r w:rsidR="00693868">
        <w:rPr>
          <w:rStyle w:val="CommentReference"/>
        </w:rPr>
        <w:commentReference w:id="48"/>
      </w:r>
      <w:r w:rsidRPr="00DE3CCB">
        <w:t>)</w:t>
      </w:r>
      <w:r>
        <w:t>. By starting with the FRs, which are relatively conserved sequence segments, and resolving ambiguities at this scale before moving to longer, more variable segments by joining adjacent FR candidates into FR-CDR-FR contigs, the size of the search space at each stage is limited to manageable sizes.</w:t>
      </w:r>
    </w:p>
    <w:p w14:paraId="44FDDE31" w14:textId="6DABF669" w:rsidR="00F32C1A" w:rsidRDefault="00F32C1A" w:rsidP="00AF0CBB">
      <w:r>
        <w:t xml:space="preserve">To showcase the performance of our workflow, we analysed 3 distinct samples of </w:t>
      </w:r>
      <w:r w:rsidRPr="0025038C">
        <w:t>reduced Ab chains</w:t>
      </w:r>
      <w:r>
        <w:t xml:space="preserve"> displaying varying levels of complexity: </w:t>
      </w:r>
      <w:r w:rsidR="002F7CE6">
        <w:t xml:space="preserve">purified </w:t>
      </w:r>
      <w:r w:rsidRPr="00266363">
        <w:t>Trastuzumab</w:t>
      </w:r>
      <w:r>
        <w:t xml:space="preserve"> (referred to as the </w:t>
      </w:r>
      <w:r w:rsidRPr="00596172">
        <w:rPr>
          <w:i/>
          <w:iCs/>
        </w:rPr>
        <w:t>monoclonal</w:t>
      </w:r>
      <w:r>
        <w:t xml:space="preserve"> sample)</w:t>
      </w:r>
      <w:r w:rsidRPr="00266363">
        <w:t>, an equimolar mixture of 3 monoclonal</w:t>
      </w:r>
      <w:r>
        <w:t xml:space="preserve"> antibodies</w:t>
      </w:r>
      <w:r w:rsidRPr="00266363">
        <w:t xml:space="preserve"> including </w:t>
      </w:r>
      <w:r>
        <w:t>T</w:t>
      </w:r>
      <w:r w:rsidRPr="00266363">
        <w:t>rastuzumab</w:t>
      </w:r>
      <w:r>
        <w:t xml:space="preserve"> (referred to as the </w:t>
      </w:r>
      <w:r>
        <w:rPr>
          <w:i/>
          <w:iCs/>
        </w:rPr>
        <w:t>mix</w:t>
      </w:r>
      <w:r>
        <w:t xml:space="preserve"> sample),</w:t>
      </w:r>
      <w:r w:rsidRPr="00266363">
        <w:t xml:space="preserve"> and a </w:t>
      </w:r>
      <w:r>
        <w:t xml:space="preserve">sample of </w:t>
      </w:r>
      <w:r w:rsidRPr="00266363">
        <w:t>IgA</w:t>
      </w:r>
      <w:r>
        <w:t>1</w:t>
      </w:r>
      <w:r w:rsidRPr="00266363">
        <w:t xml:space="preserve"> clones from serum of a sepsis patient</w:t>
      </w:r>
      <w:r>
        <w:t xml:space="preserve"> (referred to as the</w:t>
      </w:r>
      <w:r>
        <w:rPr>
          <w:i/>
          <w:iCs/>
        </w:rPr>
        <w:t xml:space="preserve"> poly</w:t>
      </w:r>
      <w:r w:rsidRPr="00533F73">
        <w:rPr>
          <w:i/>
          <w:iCs/>
        </w:rPr>
        <w:t>clonal</w:t>
      </w:r>
      <w:r>
        <w:t xml:space="preserve"> sample)</w:t>
      </w:r>
      <w:r w:rsidRPr="00266363">
        <w:t>.</w:t>
      </w:r>
      <w:r>
        <w:t xml:space="preserve"> </w:t>
      </w:r>
    </w:p>
    <w:p w14:paraId="7E1F1980" w14:textId="77777777" w:rsidR="00E7149E" w:rsidRDefault="00E7149E" w:rsidP="00E7149E"/>
    <w:p w14:paraId="0A222D61" w14:textId="4B665926" w:rsidR="00E7149E" w:rsidRDefault="00E7149E" w:rsidP="00E7149E">
      <w:pPr>
        <w:pStyle w:val="Heading2"/>
      </w:pPr>
      <w:r w:rsidRPr="00266363">
        <w:t xml:space="preserve">Target </w:t>
      </w:r>
      <w:r>
        <w:t xml:space="preserve">mass determination and sample characterization using </w:t>
      </w:r>
      <w:r w:rsidR="002F7CE6">
        <w:t>MD-</w:t>
      </w:r>
      <w:r>
        <w:t>MS</w:t>
      </w:r>
    </w:p>
    <w:p w14:paraId="400F35A8" w14:textId="7B8A159C" w:rsidR="00E7149E" w:rsidRDefault="00E7149E" w:rsidP="008A15FF">
      <w:r>
        <w:t xml:space="preserve">To </w:t>
      </w:r>
      <w:r w:rsidR="00496628">
        <w:t xml:space="preserve">characterize </w:t>
      </w:r>
      <w:r w:rsidR="00F32C1A">
        <w:t xml:space="preserve">the complexity of our samples and determine the precursor masses of our target chains, </w:t>
      </w:r>
      <w:r>
        <w:t>we collected</w:t>
      </w:r>
      <w:r w:rsidR="002F7CE6">
        <w:t xml:space="preserve"> middle-down</w:t>
      </w:r>
      <w:r w:rsidR="00177E8D">
        <w:t xml:space="preserve"> </w:t>
      </w:r>
      <w:r>
        <w:t xml:space="preserve">LC-MS/MS data on </w:t>
      </w:r>
      <w:r w:rsidR="00496628">
        <w:t>our</w:t>
      </w:r>
      <w:r>
        <w:t xml:space="preserve"> samples </w:t>
      </w:r>
      <w:r w:rsidR="00496628">
        <w:t xml:space="preserve">and </w:t>
      </w:r>
      <w:r>
        <w:t>deconvolut</w:t>
      </w:r>
      <w:r w:rsidR="00496628">
        <w:t>ed</w:t>
      </w:r>
      <w:r>
        <w:t xml:space="preserve"> the </w:t>
      </w:r>
      <w:r w:rsidRPr="008A3882">
        <w:t>MS1 spectra</w:t>
      </w:r>
      <w:r w:rsidR="00496628">
        <w:t xml:space="preserve"> </w:t>
      </w:r>
      <w:r w:rsidR="00496628" w:rsidRPr="000636F0">
        <w:t>(</w:t>
      </w:r>
      <w:r w:rsidR="00496628" w:rsidRPr="009F2455">
        <w:rPr>
          <w:highlight w:val="yellow"/>
        </w:rPr>
        <w:t>Figure 1</w:t>
      </w:r>
      <w:r w:rsidR="00496628">
        <w:t>)</w:t>
      </w:r>
      <w:r w:rsidRPr="008A3882">
        <w:t xml:space="preserve">. </w:t>
      </w:r>
      <w:r>
        <w:t>For t</w:t>
      </w:r>
      <w:r w:rsidRPr="008A3882">
        <w:t>he monoclonal sample</w:t>
      </w:r>
      <w:r>
        <w:t>,</w:t>
      </w:r>
      <w:r w:rsidRPr="008A3882">
        <w:t xml:space="preserve"> </w:t>
      </w:r>
      <w:r>
        <w:t>as expected,</w:t>
      </w:r>
      <w:r w:rsidRPr="008A3882">
        <w:t xml:space="preserve"> 2 highly abundant peaks</w:t>
      </w:r>
      <w:r>
        <w:t xml:space="preserve"> were extracted (originating from the separated heavy and light chains)</w:t>
      </w:r>
      <w:r w:rsidR="007F4DED">
        <w:t>, accounting for</w:t>
      </w:r>
      <w:r w:rsidRPr="008A3882">
        <w:t xml:space="preserve"> </w:t>
      </w:r>
      <w:r w:rsidR="007F4DED">
        <w:t>over</w:t>
      </w:r>
      <w:r w:rsidRPr="008A3882">
        <w:t xml:space="preserve"> half of the total deconvoluted intensity. When adjacent peaks in both m</w:t>
      </w:r>
      <w:r>
        <w:t>ass and retention time (</w:t>
      </w:r>
      <w:r w:rsidR="002F7CE6">
        <w:t xml:space="preserve">plus-minus </w:t>
      </w:r>
      <w:r>
        <w:t>50 Da and 1 minute;</w:t>
      </w:r>
      <w:r w:rsidRPr="008A3882">
        <w:t xml:space="preserve"> from here on referred to as </w:t>
      </w:r>
      <w:commentRangeStart w:id="49"/>
      <w:commentRangeStart w:id="50"/>
      <w:del w:id="51" w:author="Graaf, S.C. de (Bastiaan)" w:date="2023-05-22T20:38:00Z">
        <w:r w:rsidRPr="00DB7E0B" w:rsidDel="00DB7E0B">
          <w:rPr>
            <w:rPrChange w:id="52" w:author="Graaf, S.C. de (Bastiaan)" w:date="2023-05-22T20:38:00Z">
              <w:rPr>
                <w:highlight w:val="magenta"/>
              </w:rPr>
            </w:rPrChange>
          </w:rPr>
          <w:delText>misidentifications</w:delText>
        </w:r>
      </w:del>
      <w:commentRangeEnd w:id="49"/>
      <w:commentRangeEnd w:id="50"/>
      <w:ins w:id="53" w:author="Graaf, S.C. de (Bastiaan)" w:date="2023-05-22T20:38:00Z">
        <w:r w:rsidR="00DB7E0B" w:rsidRPr="00DB7E0B">
          <w:rPr>
            <w:rPrChange w:id="54" w:author="Graaf, S.C. de (Bastiaan)" w:date="2023-05-22T20:38:00Z">
              <w:rPr>
                <w:highlight w:val="magenta"/>
              </w:rPr>
            </w:rPrChange>
          </w:rPr>
          <w:t>artefacts</w:t>
        </w:r>
      </w:ins>
      <w:r w:rsidR="002F7CE6" w:rsidRPr="00E35C2A">
        <w:rPr>
          <w:rStyle w:val="CommentReference"/>
        </w:rPr>
        <w:commentReference w:id="49"/>
      </w:r>
      <w:r w:rsidR="00DB7E0B">
        <w:rPr>
          <w:rStyle w:val="CommentReference"/>
        </w:rPr>
        <w:commentReference w:id="50"/>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Pr="005E0D95">
        <w:rPr>
          <w:highlight w:val="yellow"/>
        </w:rPr>
        <w:t>Figure 1</w:t>
      </w:r>
      <w:r>
        <w:rPr>
          <w:highlight w:val="yellow"/>
        </w:rPr>
        <w:t>a</w:t>
      </w:r>
      <w:r>
        <w:t>)</w:t>
      </w:r>
      <w:r w:rsidRPr="008A3882">
        <w:t>. For the</w:t>
      </w:r>
      <w:r>
        <w:t xml:space="preserve"> </w:t>
      </w:r>
      <w:r w:rsidR="007F4DED">
        <w:t>mix sample</w:t>
      </w:r>
      <w:r w:rsidR="002F7CE6">
        <w:t>,</w:t>
      </w:r>
      <w:r w:rsidR="007F4DED">
        <w:t xml:space="preserve"> </w:t>
      </w:r>
      <w:r w:rsidR="002F7CE6">
        <w:t>six</w:t>
      </w:r>
      <w:r w:rsidRPr="008A3882">
        <w:t xml:space="preserve"> </w:t>
      </w:r>
      <w:r w:rsidR="007F4DED">
        <w:t xml:space="preserve">abundant </w:t>
      </w:r>
      <w:r w:rsidRPr="008A3882">
        <w:t>peaks</w:t>
      </w:r>
      <w:r>
        <w:t xml:space="preserve"> </w:t>
      </w:r>
      <w:r w:rsidR="00A66F03">
        <w:t>we</w:t>
      </w:r>
      <w:r>
        <w:t>re extracted.</w:t>
      </w:r>
      <w:r w:rsidRPr="008A3882">
        <w:t xml:space="preserve"> </w:t>
      </w:r>
      <w:r>
        <w:t>T</w:t>
      </w:r>
      <w:r w:rsidRPr="008A3882">
        <w:t xml:space="preserve">he abundance of the target chains and </w:t>
      </w:r>
      <w:del w:id="55" w:author="Graaf, S.C. de (Bastiaan)" w:date="2023-05-22T20:38:00Z">
        <w:r w:rsidRPr="00DB7E0B" w:rsidDel="00DB7E0B">
          <w:delText>misidentifications</w:delText>
        </w:r>
      </w:del>
      <w:ins w:id="56" w:author="Graaf, S.C. de (Bastiaan)" w:date="2023-05-22T20:38:00Z">
        <w:r w:rsidR="00DB7E0B" w:rsidRPr="00E35C2A">
          <w:t>artefacts</w:t>
        </w:r>
      </w:ins>
      <w:r w:rsidRPr="008A3882">
        <w:t xml:space="preserve"> ma</w:t>
      </w:r>
      <w:r w:rsidR="00A66F03">
        <w:t>d</w:t>
      </w:r>
      <w:r w:rsidRPr="008A3882">
        <w:t>e up ~33%</w:t>
      </w:r>
      <w:r w:rsidR="007F4DED">
        <w:t xml:space="preserve">, as </w:t>
      </w:r>
      <w:r w:rsidR="007F4DED" w:rsidRPr="008A3882">
        <w:t>expected</w:t>
      </w:r>
      <w:r>
        <w:t xml:space="preserve"> based on the equimolar mixing ratio</w:t>
      </w:r>
      <w:r w:rsidRPr="008A3882">
        <w:t xml:space="preserve">. The other clones make up a total of 50% of intensity and </w:t>
      </w:r>
      <w:r w:rsidR="007F4DED">
        <w:t>~</w:t>
      </w:r>
      <w:r w:rsidRPr="008A3882">
        <w:t>20% of intensity is backgroun</w:t>
      </w:r>
      <w:r w:rsidRPr="000636F0">
        <w:t>d (</w:t>
      </w:r>
      <w:r w:rsidRPr="005E0D95">
        <w:rPr>
          <w:highlight w:val="yellow"/>
        </w:rPr>
        <w:t>Figure 1b</w:t>
      </w:r>
      <w:r>
        <w:t>)</w:t>
      </w:r>
      <w:r w:rsidRPr="008A3882">
        <w:t xml:space="preserve">. </w:t>
      </w:r>
      <w:r>
        <w:t>Lastly, f</w:t>
      </w:r>
      <w:r w:rsidRPr="008A3882">
        <w:t xml:space="preserve">or the polyclonal </w:t>
      </w:r>
      <w:r w:rsidR="007F4DED">
        <w:t>sample</w:t>
      </w:r>
      <w:r w:rsidRPr="008A3882">
        <w:t xml:space="preserve">, the target clone and </w:t>
      </w:r>
      <w:del w:id="57" w:author="Graaf, S.C. de (Bastiaan)" w:date="2023-05-22T20:38:00Z">
        <w:r w:rsidRPr="00DB7E0B" w:rsidDel="00DB7E0B">
          <w:delText>misidentifications</w:delText>
        </w:r>
      </w:del>
      <w:ins w:id="58" w:author="Graaf, S.C. de (Bastiaan)" w:date="2023-05-22T20:38:00Z">
        <w:r w:rsidR="00DB7E0B" w:rsidRPr="00E35C2A">
          <w:t>artefacts</w:t>
        </w:r>
      </w:ins>
      <w:r w:rsidRPr="008A3882">
        <w:t xml:space="preserve"> make up less than 20% of intensity, </w:t>
      </w:r>
      <w:r>
        <w:t xml:space="preserve">with </w:t>
      </w:r>
      <w:r w:rsidRPr="008A3882">
        <w:t xml:space="preserve">more than half of the intensity </w:t>
      </w:r>
      <w:r>
        <w:t>representing</w:t>
      </w:r>
      <w:r w:rsidRPr="008A3882">
        <w:t xml:space="preserve"> other clones</w:t>
      </w:r>
      <w:del w:id="59" w:author="Graaf, S.C. de (Bastiaan)" w:date="2023-05-22T21:58:00Z">
        <w:r w:rsidDel="00F66E9A">
          <w:delText xml:space="preserve"> </w:delText>
        </w:r>
        <w:commentRangeStart w:id="60"/>
        <w:commentRangeStart w:id="61"/>
        <w:r w:rsidR="007F4DED" w:rsidDel="00F66E9A">
          <w:delText>over 5% relative abundance</w:delText>
        </w:r>
      </w:del>
      <w:r w:rsidR="007F4DED">
        <w:t xml:space="preserve"> </w:t>
      </w:r>
      <w:commentRangeEnd w:id="60"/>
      <w:r w:rsidR="002F7CE6">
        <w:rPr>
          <w:rStyle w:val="CommentReference"/>
        </w:rPr>
        <w:commentReference w:id="60"/>
      </w:r>
      <w:commentRangeEnd w:id="61"/>
      <w:r w:rsidR="00F66E9A">
        <w:rPr>
          <w:rStyle w:val="CommentReference"/>
        </w:rPr>
        <w:commentReference w:id="61"/>
      </w:r>
      <w:r w:rsidRPr="008A3882">
        <w:t xml:space="preserve">and </w:t>
      </w:r>
      <w:r w:rsidR="007F4DED">
        <w:t>~</w:t>
      </w:r>
      <w:r w:rsidRPr="008A3882">
        <w:t>25% backgroun</w:t>
      </w:r>
      <w:r w:rsidRPr="000636F0">
        <w:t>d (</w:t>
      </w:r>
      <w:r w:rsidRPr="00C840B3">
        <w:rPr>
          <w:highlight w:val="yellow"/>
        </w:rPr>
        <w:t>Figure 1c</w:t>
      </w:r>
      <w:r>
        <w:t>)</w:t>
      </w:r>
      <w:r w:rsidRPr="008A3882">
        <w:t xml:space="preserve">. </w:t>
      </w:r>
      <w:r>
        <w:t xml:space="preserve">Highlighting the challenges posed for deconvoluting the acquired </w:t>
      </w:r>
      <w:ins w:id="62" w:author="Graaf, S.C. de (Bastiaan)" w:date="2023-05-21T16:38:00Z">
        <w:r w:rsidR="008A15FF">
          <w:t>middle</w:t>
        </w:r>
      </w:ins>
      <w:commentRangeStart w:id="63"/>
      <w:commentRangeStart w:id="64"/>
      <w:del w:id="65" w:author="Graaf, S.C. de (Bastiaan)" w:date="2023-05-21T16:38:00Z">
        <w:r w:rsidDel="008A15FF">
          <w:delText>top</w:delText>
        </w:r>
      </w:del>
      <w:r>
        <w:t xml:space="preserve">-down </w:t>
      </w:r>
      <w:commentRangeEnd w:id="63"/>
      <w:r w:rsidR="002F7CE6">
        <w:rPr>
          <w:rStyle w:val="CommentReference"/>
        </w:rPr>
        <w:commentReference w:id="63"/>
      </w:r>
      <w:commentRangeEnd w:id="64"/>
      <w:r w:rsidR="00F66E9A">
        <w:rPr>
          <w:rStyle w:val="CommentReference"/>
        </w:rPr>
        <w:commentReference w:id="64"/>
      </w:r>
      <w:r>
        <w:t>spectra, w</w:t>
      </w:r>
      <w:r w:rsidRPr="008A3882">
        <w:t xml:space="preserve">e observe that </w:t>
      </w:r>
      <w:r>
        <w:t>the used</w:t>
      </w:r>
      <w:r w:rsidRPr="008A3882">
        <w:t xml:space="preserve"> deconvolution software can</w:t>
      </w:r>
      <w:r>
        <w:t>n</w:t>
      </w:r>
      <w:r w:rsidRPr="008A3882">
        <w:t xml:space="preserve">ot deconvolute these spectra into </w:t>
      </w:r>
      <w:r>
        <w:t xml:space="preserve">accurate </w:t>
      </w:r>
      <w:r w:rsidRPr="008A3882">
        <w:t>masse</w:t>
      </w:r>
      <w:r w:rsidRPr="000636F0">
        <w:t>s (</w:t>
      </w:r>
      <w:r>
        <w:rPr>
          <w:highlight w:val="yellow"/>
        </w:rPr>
        <w:t>T</w:t>
      </w:r>
      <w:r w:rsidRPr="000D16E6">
        <w:rPr>
          <w:highlight w:val="yellow"/>
        </w:rPr>
        <w:t>able</w:t>
      </w:r>
      <w:r>
        <w:t xml:space="preserve"> S1</w:t>
      </w:r>
      <w:r w:rsidRPr="008A3882">
        <w:t>)</w:t>
      </w:r>
      <w:r>
        <w:t>, as peaks are incorrectly grouped and averaged</w:t>
      </w:r>
      <w:r w:rsidRPr="008A3882">
        <w:t xml:space="preserve">. </w:t>
      </w:r>
      <w:r w:rsidRPr="00AF38E0">
        <w:t xml:space="preserve">To obtain the </w:t>
      </w:r>
      <w:ins w:id="66" w:author="Graaf, S.C. de (Bastiaan)" w:date="2023-05-21T16:38:00Z">
        <w:r w:rsidR="008A15FF">
          <w:t>mo</w:t>
        </w:r>
      </w:ins>
      <w:del w:id="67" w:author="Graaf, S.C. de (Bastiaan)" w:date="2023-05-21T16:38:00Z">
        <w:r w:rsidRPr="00AF38E0" w:rsidDel="008A15FF">
          <w:delText>be</w:delText>
        </w:r>
      </w:del>
      <w:r w:rsidRPr="00AF38E0">
        <w:t>st exact mass</w:t>
      </w:r>
      <w:r w:rsidR="002F7CE6">
        <w:t>es</w:t>
      </w:r>
      <w:r w:rsidRPr="00AF38E0">
        <w:t xml:space="preserve">,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w:t>
      </w:r>
      <w:ins w:id="68" w:author="Graaf, S.C. de (Bastiaan)" w:date="2023-05-22T20:47:00Z">
        <w:r w:rsidR="00B97B71">
          <w:t>before deconvolution</w:t>
        </w:r>
      </w:ins>
      <w:del w:id="69" w:author="Graaf, S.C. de (Bastiaan)" w:date="2023-05-22T20:47:00Z">
        <w:r w:rsidRPr="00AF38E0" w:rsidDel="00B97B71">
          <w:delText xml:space="preserve">and deconvoluted </w:delText>
        </w:r>
        <w:r w:rsidR="00232F35" w:rsidDel="00B97B71">
          <w:delText xml:space="preserve">the averaged </w:delText>
        </w:r>
        <w:r w:rsidRPr="00AF38E0" w:rsidDel="00B97B71">
          <w:delText>spectr</w:delText>
        </w:r>
        <w:r w:rsidR="00232F35" w:rsidDel="00B97B71">
          <w:delText>a</w:delText>
        </w:r>
      </w:del>
      <w:r w:rsidR="00232F35">
        <w:t>.</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trastuzumab heavy chain in </w:t>
      </w:r>
      <w:r w:rsidR="00A66F03">
        <w:t xml:space="preserve">the monoclonal and mix sample </w:t>
      </w:r>
      <w:r w:rsidR="00496628">
        <w:t xml:space="preserve">and yielded a target precursor mass of </w:t>
      </w:r>
      <w:commentRangeStart w:id="70"/>
      <w:commentRangeStart w:id="71"/>
      <w:r w:rsidR="00496628">
        <w:t xml:space="preserve">24811.17 </w:t>
      </w:r>
      <w:r w:rsidR="00720FA5">
        <w:t xml:space="preserve">Da </w:t>
      </w:r>
      <w:commentRangeEnd w:id="70"/>
      <w:r w:rsidR="002F7CE6">
        <w:rPr>
          <w:rStyle w:val="CommentReference"/>
        </w:rPr>
        <w:commentReference w:id="70"/>
      </w:r>
      <w:commentRangeEnd w:id="71"/>
      <w:r w:rsidR="00B97B71">
        <w:rPr>
          <w:rStyle w:val="CommentReference"/>
        </w:rPr>
        <w:commentReference w:id="71"/>
      </w:r>
      <w:r w:rsidR="00496628">
        <w:t>for the polyclonal sample</w:t>
      </w:r>
      <w:r w:rsidRPr="00F76D5D">
        <w:t>.</w:t>
      </w:r>
      <w:r w:rsidR="00AF38E0">
        <w:t xml:space="preserve"> T</w:t>
      </w:r>
      <w:r w:rsidR="00232F35">
        <w:t>he MS2 fragmentation spectra for the elution windows where our precursor was selected for fragmentation were averaged and deconvoluted to yield a fragmentation spectrum for each target chain, with 919, 265 and 469 deconvoluted peaks for the monoclonal, mix and polyclonal sample respectively.</w:t>
      </w:r>
    </w:p>
    <w:p w14:paraId="50A34870" w14:textId="77777777" w:rsidR="00232F35" w:rsidRDefault="00232F35" w:rsidP="00E7149E"/>
    <w:p w14:paraId="4BAC5FD8" w14:textId="5CC71564" w:rsidR="00E36C44" w:rsidRPr="00A37A8A" w:rsidRDefault="00E7149E" w:rsidP="00E36C44">
      <w:pPr>
        <w:pStyle w:val="Heading2"/>
        <w:rPr>
          <w:rStyle w:val="Heading2Char"/>
          <w:b/>
          <w:bCs/>
        </w:rPr>
      </w:pPr>
      <w:r>
        <w:rPr>
          <w:rStyle w:val="Heading2Char"/>
          <w:rFonts w:eastAsiaTheme="minorHAnsi"/>
          <w:b/>
          <w:bCs/>
        </w:rPr>
        <w:t xml:space="preserve">Using multi-enzyme shotgun proteomics data for </w:t>
      </w:r>
      <w:r w:rsidRPr="008A15FF">
        <w:rPr>
          <w:rStyle w:val="Heading2Char"/>
          <w:rFonts w:eastAsiaTheme="minorHAnsi"/>
          <w:b/>
          <w:bCs/>
          <w:i/>
        </w:rPr>
        <w:t>de novo</w:t>
      </w:r>
      <w:r>
        <w:rPr>
          <w:rStyle w:val="Heading2Char"/>
          <w:rFonts w:eastAsiaTheme="minorHAnsi"/>
          <w:b/>
          <w:bCs/>
        </w:rPr>
        <w:t xml:space="preserve"> sequencing</w:t>
      </w:r>
    </w:p>
    <w:p w14:paraId="62D6D3E5" w14:textId="15220E80" w:rsidR="008A3882" w:rsidRPr="00A37A8A" w:rsidRDefault="00801C68" w:rsidP="008A15FF">
      <w:pPr>
        <w:rPr>
          <w:strike/>
        </w:rPr>
      </w:pPr>
      <w:r>
        <w:t>E</w:t>
      </w:r>
      <w:r w:rsidR="00EC5A11">
        <w:t xml:space="preserve">ach sample </w:t>
      </w:r>
      <w:r>
        <w:t xml:space="preserve">was </w:t>
      </w:r>
      <w:r w:rsidR="002F7CE6">
        <w:t>measured by BU-MS by</w:t>
      </w:r>
      <w:r>
        <w:t xml:space="preserve"> digest</w:t>
      </w:r>
      <w:r w:rsidR="002F7CE6">
        <w:t>ing</w:t>
      </w:r>
      <w:r>
        <w:t xml:space="preserve"> </w:t>
      </w:r>
      <w:r w:rsidR="002F7CE6">
        <w:t xml:space="preserve">with </w:t>
      </w:r>
      <w:r w:rsidR="00EC5A11">
        <w:t xml:space="preserve">4 proteases </w:t>
      </w:r>
      <w:r>
        <w:t xml:space="preserve">in parallel </w:t>
      </w:r>
      <w:r w:rsidR="00EC5A11">
        <w:t xml:space="preserve">and </w:t>
      </w:r>
      <w:r w:rsidR="002F7CE6">
        <w:t xml:space="preserve">collecting </w:t>
      </w:r>
      <w:r w:rsidR="00EC5A11">
        <w:t xml:space="preserve">LC-MS/MS data. The resulting </w:t>
      </w:r>
      <w:r>
        <w:t>spectra</w:t>
      </w:r>
      <w:r w:rsidR="00EC5A11">
        <w:t xml:space="preserve"> w</w:t>
      </w:r>
      <w:r>
        <w:t>ere</w:t>
      </w:r>
      <w:r w:rsidR="00EC5A11">
        <w:t xml:space="preserve"> submitted </w:t>
      </w:r>
      <w:r w:rsidR="00181D43">
        <w:t xml:space="preserve">for </w:t>
      </w:r>
      <w:r w:rsidR="00181D43" w:rsidRPr="0018767D">
        <w:rPr>
          <w:i/>
        </w:rPr>
        <w:t>de novo</w:t>
      </w:r>
      <w:r w:rsidR="00181D43">
        <w:t xml:space="preserve"> peptide identification through 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t>,</w:t>
      </w:r>
      <w:r w:rsidR="00181D43">
        <w:t xml:space="preserve"> yield</w:t>
      </w:r>
      <w:r>
        <w:t>ing</w:t>
      </w:r>
      <w:r w:rsidR="00181D43">
        <w:t xml:space="preserve"> a total (</w:t>
      </w:r>
      <w:r w:rsidR="00181D43" w:rsidRPr="008A15FF">
        <w:rPr>
          <w:i/>
        </w:rPr>
        <w:t>i.e.</w:t>
      </w:r>
      <w:r w:rsidR="00181D43">
        <w:t xml:space="preserv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 mix and polyclonal</w:t>
      </w:r>
      <w:r w:rsidR="00181D43">
        <w:t xml:space="preserve"> sample respectively</w:t>
      </w:r>
      <w:r w:rsidR="00AF38E0">
        <w:t xml:space="preserve"> </w:t>
      </w:r>
      <w:r w:rsidR="00AF38E0" w:rsidRPr="00AF38E0">
        <w:rPr>
          <w:highlight w:val="yellow"/>
        </w:rPr>
        <w:t>(supplementary table S</w:t>
      </w:r>
      <w:ins w:id="72" w:author="Graaf, S.C. de (Bastiaan)" w:date="2023-05-22T20:58:00Z">
        <w:r w:rsidR="00427DB5">
          <w:rPr>
            <w:highlight w:val="yellow"/>
          </w:rPr>
          <w:t>1</w:t>
        </w:r>
      </w:ins>
      <w:del w:id="73" w:author="Graaf, S.C. de (Bastiaan)" w:date="2023-05-22T20:58:00Z">
        <w:r w:rsidR="00AF38E0" w:rsidRPr="00AF38E0" w:rsidDel="00427DB5">
          <w:rPr>
            <w:highlight w:val="yellow"/>
          </w:rPr>
          <w:delText>2</w:delText>
        </w:r>
      </w:del>
      <w:r w:rsidR="00AF38E0" w:rsidRPr="00AF38E0">
        <w:rPr>
          <w:highlight w:val="yellow"/>
        </w:rPr>
        <w:t>)</w:t>
      </w:r>
      <w:r w:rsidR="00181D43">
        <w:t>.</w:t>
      </w:r>
      <w:r w:rsidR="00EC5A11">
        <w:t xml:space="preserve"> </w:t>
      </w:r>
      <w:r w:rsidR="002F7CE6">
        <w:t>W</w:t>
      </w:r>
      <w:r w:rsidR="00EC5A11">
        <w:t xml:space="preserve">e </w:t>
      </w:r>
      <w:del w:id="74" w:author="Graaf, S.C. de (Bastiaan)" w:date="2023-05-22T21:18:00Z">
        <w:r w:rsidR="00EC5A11" w:rsidDel="00693868">
          <w:delText xml:space="preserve">first </w:delText>
        </w:r>
      </w:del>
      <w:r w:rsidR="00EC5A11">
        <w:t>reconstructed the known sequence</w:t>
      </w:r>
      <w:r w:rsidR="002F7CE6">
        <w:t xml:space="preserve"> </w:t>
      </w:r>
      <w:commentRangeStart w:id="75"/>
      <w:commentRangeStart w:id="76"/>
      <w:r w:rsidR="002F7CE6">
        <w:t>from the BU-MS data</w:t>
      </w:r>
      <w:commentRangeEnd w:id="75"/>
      <w:r w:rsidR="002F7CE6">
        <w:rPr>
          <w:rStyle w:val="CommentReference"/>
        </w:rPr>
        <w:commentReference w:id="75"/>
      </w:r>
      <w:commentRangeEnd w:id="76"/>
      <w:r w:rsidR="008A15FF">
        <w:rPr>
          <w:rStyle w:val="CommentReference"/>
        </w:rPr>
        <w:commentReference w:id="76"/>
      </w:r>
      <w:r w:rsidR="00EC5A11">
        <w:t xml:space="preserve"> of the Trastuzumab heavy chain using the monoclonal and mix sample</w:t>
      </w:r>
      <w:commentRangeStart w:id="77"/>
      <w:del w:id="78" w:author="Graaf, S.C. de (Bastiaan)" w:date="2023-05-22T20:59:00Z">
        <w:r w:rsidR="00EC5A11" w:rsidDel="00427DB5">
          <w:delText>, before moving on to the polyclonal sample</w:delText>
        </w:r>
      </w:del>
      <w:commentRangeEnd w:id="77"/>
      <w:r w:rsidR="00FC464E">
        <w:rPr>
          <w:rStyle w:val="CommentReference"/>
        </w:rPr>
        <w:commentReference w:id="77"/>
      </w:r>
      <w:r w:rsidR="00EC5A11">
        <w:t>.</w:t>
      </w:r>
      <w:r w:rsidR="00181D43">
        <w:t xml:space="preserve"> </w:t>
      </w:r>
      <w:r w:rsidR="00EC5A11">
        <w:t>To this end, t</w:t>
      </w:r>
      <w:r w:rsidR="00BC7DAD">
        <w:t xml:space="preserve">he peptide reads </w:t>
      </w:r>
      <w:r w:rsidR="00EC5A11">
        <w:t xml:space="preserve">for these samples </w:t>
      </w:r>
      <w:r w:rsidR="00765583">
        <w:t xml:space="preserve">were </w:t>
      </w:r>
      <w:del w:id="79" w:author="Graaf, S.C. de (Bastiaan)" w:date="2023-05-22T21:18:00Z">
        <w:r w:rsidR="00EC5A11" w:rsidDel="00693868">
          <w:delText>each</w:delText>
        </w:r>
        <w:r w:rsidR="00181D43" w:rsidDel="00693868">
          <w:delText xml:space="preserve"> </w:delText>
        </w:r>
      </w:del>
      <w:r w:rsidR="00765583">
        <w:t xml:space="preserve">submitted </w:t>
      </w:r>
      <w:r w:rsidR="008A3882" w:rsidRPr="0018767D">
        <w:t>to</w:t>
      </w:r>
      <w:r w:rsidR="008A3882" w:rsidRPr="008A3882">
        <w:t xml:space="preserve"> </w:t>
      </w:r>
      <w:r w:rsidR="0018767D">
        <w:t xml:space="preserve">the </w:t>
      </w:r>
      <w:r w:rsidR="00AF38E0" w:rsidRPr="00E35C2A">
        <w:rPr>
          <w:i/>
        </w:rPr>
        <w:t>de novo</w:t>
      </w:r>
      <w:r w:rsidR="00AF38E0">
        <w:t xml:space="preserve"> peptide assembly</w:t>
      </w:r>
      <w:r w:rsidR="008A3882" w:rsidRPr="008A3882">
        <w:t xml:space="preserve"> tool </w:t>
      </w:r>
      <w:r w:rsidR="0018767D">
        <w:t>STITCH</w:t>
      </w:r>
      <w:r w:rsidR="00181D43">
        <w:t xml:space="preserve"> using </w:t>
      </w:r>
      <w:r w:rsidR="002F7CE6">
        <w:t xml:space="preserve">reported </w:t>
      </w:r>
      <w:r w:rsidR="00181D43">
        <w:t xml:space="preserve">settings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t>T</w:t>
      </w:r>
      <w:r w:rsidR="00765583">
        <w:t xml:space="preserve">he </w:t>
      </w:r>
      <w:r>
        <w:t xml:space="preserve">resulting </w:t>
      </w:r>
      <w:r w:rsidR="00765583">
        <w:t xml:space="preserve">output for the </w:t>
      </w:r>
      <w:r w:rsidRPr="00801C68">
        <w:t>monoclonal</w:t>
      </w:r>
      <w:r>
        <w:rPr>
          <w:i/>
          <w:iCs/>
        </w:rPr>
        <w:t xml:space="preserve"> </w:t>
      </w:r>
      <w:r w:rsidR="00181D43">
        <w:t xml:space="preserve">sample </w:t>
      </w:r>
      <w:r w:rsidR="00325529">
        <w:t>was</w:t>
      </w:r>
      <w:r w:rsidR="004E0B86">
        <w:t xml:space="preserve"> nearly perfect</w:t>
      </w:r>
      <w:r w:rsidR="00325529">
        <w:t xml:space="preserve"> (</w:t>
      </w:r>
      <w:r w:rsidR="00325529" w:rsidRPr="00A37A8A">
        <w:rPr>
          <w:highlight w:val="yellow"/>
        </w:rPr>
        <w:t>Figure 2a</w:t>
      </w:r>
      <w:r w:rsidR="00325529">
        <w:t>).</w:t>
      </w:r>
      <w:r w:rsidR="008A3882" w:rsidRPr="008A3882">
        <w:t xml:space="preserve"> However</w:t>
      </w:r>
      <w:r w:rsidR="00760FBF">
        <w:t>,</w:t>
      </w:r>
      <w:r w:rsidR="00510E7C">
        <w:t xml:space="preserve"> </w:t>
      </w:r>
      <w:r w:rsidR="00760FBF">
        <w:t xml:space="preserve">the </w:t>
      </w:r>
      <w:r w:rsidR="002F7CE6">
        <w:t xml:space="preserve">consensus sequence for the </w:t>
      </w:r>
      <w:r w:rsidR="00510E7C">
        <w:t xml:space="preserve">more complex </w:t>
      </w:r>
      <w:r w:rsidR="00760FBF" w:rsidRPr="00801C68">
        <w:t>mix</w:t>
      </w:r>
      <w:r w:rsidR="00760FBF">
        <w:t xml:space="preserve"> sample</w:t>
      </w:r>
      <w:r w:rsidR="00325529">
        <w:t xml:space="preserve"> contained 4 err</w:t>
      </w:r>
      <w:r w:rsidR="00A47600">
        <w:t>on</w:t>
      </w:r>
      <w:r w:rsidR="00325529">
        <w:t xml:space="preserve">eous residue predictions </w:t>
      </w:r>
      <w:commentRangeStart w:id="80"/>
      <w:r w:rsidR="00325529">
        <w:t>in the FR2</w:t>
      </w:r>
      <w:ins w:id="81" w:author="Graaf, S.C. de (Bastiaan)" w:date="2023-05-22T21:00:00Z">
        <w:r w:rsidR="00427DB5">
          <w:t>, and 6 in the CDR1 and CDR2</w:t>
        </w:r>
      </w:ins>
      <w:r w:rsidR="004A2672" w:rsidRPr="000636F0">
        <w:t xml:space="preserve"> </w:t>
      </w:r>
      <w:commentRangeEnd w:id="80"/>
      <w:r w:rsidR="00AF4CF6">
        <w:rPr>
          <w:rStyle w:val="CommentReference"/>
        </w:rPr>
        <w:commentReference w:id="80"/>
      </w:r>
      <w:r w:rsidR="004A2672" w:rsidRPr="000636F0">
        <w:t>(</w:t>
      </w:r>
      <w:r w:rsidR="008A3882" w:rsidRPr="008A3882">
        <w:rPr>
          <w:highlight w:val="yellow"/>
        </w:rPr>
        <w:t>Figure 2</w:t>
      </w:r>
      <w:r w:rsidR="0020761E">
        <w:t>c</w:t>
      </w:r>
      <w:r w:rsidR="008A3882" w:rsidRPr="008A3882">
        <w:t>).</w:t>
      </w:r>
      <w:r w:rsidR="00325529">
        <w:t xml:space="preserve"> </w:t>
      </w:r>
      <w:del w:id="82" w:author="Graaf, S.C. de (Bastiaan)" w:date="2023-05-21T16:41:00Z">
        <w:r w:rsidR="00325529" w:rsidRPr="00760FBF" w:rsidDel="008A15FF">
          <w:delText>We observed that t</w:delText>
        </w:r>
      </w:del>
      <w:ins w:id="83" w:author="Graaf, S.C. de (Bastiaan)" w:date="2023-05-21T16:41:00Z">
        <w:r w:rsidR="008A15FF">
          <w:t>T</w:t>
        </w:r>
      </w:ins>
      <w:r w:rsidR="00325529" w:rsidRPr="00760FBF">
        <w:t xml:space="preserve">hese errors were the result of low peptide coverage, caused by assigning reads to </w:t>
      </w:r>
      <w:r w:rsidR="00331F01" w:rsidRPr="00760FBF">
        <w:t xml:space="preserve">the wrong </w:t>
      </w:r>
      <w:r w:rsidR="00325529" w:rsidRPr="00760FBF">
        <w:t>templates</w:t>
      </w:r>
      <w:r w:rsidR="002F7CE6">
        <w:t>.</w:t>
      </w:r>
      <w:r>
        <w:t xml:space="preserve"> </w:t>
      </w:r>
      <w:r w:rsidR="002F7CE6">
        <w:t xml:space="preserve">This caused </w:t>
      </w:r>
      <w:r>
        <w:t xml:space="preserve">splitting </w:t>
      </w:r>
      <w:r w:rsidR="002F7CE6">
        <w:t xml:space="preserve">of </w:t>
      </w:r>
      <w:r>
        <w:t>reads that belonged to the same chain</w:t>
      </w:r>
      <w:r w:rsidR="00325529" w:rsidRPr="00760FBF">
        <w:t>. Furthermore</w:t>
      </w:r>
      <w:r w:rsidR="00314BE4" w:rsidRPr="00760FBF">
        <w:t xml:space="preserve">, the unassisted germline recombination by STITCH failed to </w:t>
      </w:r>
      <w:r>
        <w:t>select</w:t>
      </w:r>
      <w:r w:rsidR="00314BE4" w:rsidRPr="00760FBF">
        <w:t xml:space="preserve"> our 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V-region in the mix sample</w:t>
      </w:r>
      <w:r w:rsidR="00325529" w:rsidRPr="00760FBF">
        <w:t>.</w:t>
      </w:r>
      <w:r w:rsidR="008A3882" w:rsidRPr="008A3882">
        <w:t xml:space="preserve"> </w:t>
      </w:r>
    </w:p>
    <w:p w14:paraId="1354230E" w14:textId="073BAF01" w:rsidR="00AD0648" w:rsidRDefault="00AD0648" w:rsidP="00AF0CBB">
      <w:r>
        <w:t>To deal with these issues, we ran STITCH again with refined templates</w:t>
      </w:r>
      <w:r w:rsidDel="00331F01">
        <w:t xml:space="preserve"> </w:t>
      </w:r>
      <w:r>
        <w:t>(</w:t>
      </w:r>
      <w:r w:rsidRPr="007E0309">
        <w:rPr>
          <w:i/>
        </w:rPr>
        <w:t>i.e.</w:t>
      </w:r>
      <w:r>
        <w:t xml:space="preserve"> the consensus sequence as output by </w:t>
      </w:r>
      <w:r w:rsidR="00801C68">
        <w:t xml:space="preserve">our initial </w:t>
      </w:r>
      <w:r>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reads (50 instead of 85). </w:t>
      </w:r>
      <w:del w:id="84" w:author="Graaf, S.C. de (Bastiaan)" w:date="2023-05-22T21:01:00Z">
        <w:r w:rsidR="00B14348" w:rsidDel="00427DB5">
          <w:delText>Additionally, t</w:delText>
        </w:r>
      </w:del>
      <w:ins w:id="85" w:author="Graaf, S.C. de (Bastiaan)" w:date="2023-05-22T21:01:00Z">
        <w:r w:rsidR="00427DB5">
          <w:t>T</w:t>
        </w:r>
      </w:ins>
      <w:r w:rsidR="00331F01">
        <w:t xml:space="preserve">o ensure </w:t>
      </w:r>
      <w:r w:rsidR="00314BE4">
        <w:t>recombination of our target 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STITCH</w:t>
      </w:r>
      <w:r w:rsidR="00184BF3">
        <w:t xml:space="preserve"> by providing </w:t>
      </w:r>
      <w:proofErr w:type="gramStart"/>
      <w:r w:rsidR="00184BF3">
        <w:t>a number of</w:t>
      </w:r>
      <w:proofErr w:type="gramEnd"/>
      <w:r w:rsidR="00184BF3">
        <w:t xml:space="preserve"> refined templates </w:t>
      </w:r>
      <w:r w:rsidR="00760FBF" w:rsidRPr="00760FBF">
        <w:t>equal to the number of abundant clones present in the MD data (</w:t>
      </w:r>
      <w:ins w:id="86" w:author="Graaf, S.C. de (Bastiaan)" w:date="2023-05-21T16:42:00Z">
        <w:r w:rsidR="00AF4CF6">
          <w:t xml:space="preserve">1 and 3 for the monoclonal and mix sample respectively, </w:t>
        </w:r>
      </w:ins>
      <w:r w:rsidR="00760FBF" w:rsidRPr="00760FBF">
        <w:rPr>
          <w:highlight w:val="yellow"/>
        </w:rPr>
        <w:t>Figure 1a and 1b</w:t>
      </w:r>
      <w:r w:rsidR="00760FBF" w:rsidRPr="00760FBF">
        <w:t>)</w:t>
      </w:r>
      <w:r w:rsidR="00331F01">
        <w:t xml:space="preserve">. For </w:t>
      </w:r>
      <w:r w:rsidR="00AC19F4">
        <w:t>the monoclonal</w:t>
      </w:r>
      <w:r w:rsidR="00760FBF">
        <w:t xml:space="preserve"> sample</w:t>
      </w:r>
      <w:ins w:id="87" w:author="Graaf, S.C. de (Bastiaan)" w:date="2023-05-22T21:03:00Z">
        <w:r w:rsidR="00427DB5">
          <w:t xml:space="preserve"> </w:t>
        </w:r>
      </w:ins>
      <w:ins w:id="88" w:author="Graaf, S.C. de (Bastiaan)" w:date="2023-05-21T16:42:00Z">
        <w:r w:rsidR="00AF4CF6">
          <w:t>we selected</w:t>
        </w:r>
      </w:ins>
      <w:del w:id="89" w:author="Graaf, S.C. de (Bastiaan)" w:date="2023-05-21T16:42:00Z">
        <w:r w:rsidR="00AC19F4" w:rsidDel="00AF4CF6">
          <w:delText>,</w:delText>
        </w:r>
      </w:del>
      <w:r w:rsidR="00AC19F4">
        <w:t xml:space="preserve"> the best scoring V-region, </w:t>
      </w:r>
      <w:r w:rsidR="00331F01">
        <w:t>IGHV3-66</w:t>
      </w:r>
      <w:del w:id="90" w:author="Graaf, S.C. de (Bastiaan)" w:date="2023-05-21T16:42:00Z">
        <w:r w:rsidR="00AC19F4" w:rsidDel="00AF4CF6">
          <w:delText>, was selected</w:delText>
        </w:r>
      </w:del>
      <w:ins w:id="91" w:author="Graaf, S.C. de (Bastiaan)" w:date="2023-05-21T16:42:00Z">
        <w:r w:rsidR="00AF4CF6">
          <w:t xml:space="preserve"> as a refined template</w:t>
        </w:r>
      </w:ins>
      <w:r w:rsidR="00331F01">
        <w:t xml:space="preserve">. For the </w:t>
      </w:r>
      <w:r w:rsidR="00331F01">
        <w:lastRenderedPageBreak/>
        <w:t>mix</w:t>
      </w:r>
      <w:r w:rsidR="0074148E">
        <w:t xml:space="preserve"> sample</w:t>
      </w:r>
      <w:ins w:id="92" w:author="Graaf, S.C. de (Bastiaan)" w:date="2023-05-21T16:43:00Z">
        <w:r w:rsidR="00AF4CF6">
          <w:t xml:space="preserve"> we selected</w:t>
        </w:r>
      </w:ins>
      <w:del w:id="93" w:author="Graaf, S.C. de (Bastiaan)" w:date="2023-05-21T16:42:00Z">
        <w:r w:rsidR="00331F01" w:rsidDel="00AF4CF6">
          <w:delText>,</w:delText>
        </w:r>
      </w:del>
      <w:r w:rsidR="00331F01">
        <w:t xml:space="preserve"> 3 </w:t>
      </w:r>
      <w:r w:rsidR="00AC19F4">
        <w:t>V-region</w:t>
      </w:r>
      <w:r>
        <w:t xml:space="preserve"> templates</w:t>
      </w:r>
      <w:del w:id="94" w:author="Graaf, S.C. de (Bastiaan)" w:date="2023-05-21T16:43:00Z">
        <w:r w:rsidR="00AC19F4" w:rsidDel="00AF4CF6">
          <w:delText xml:space="preserve"> </w:delText>
        </w:r>
        <w:r w:rsidR="00331F01" w:rsidDel="00AF4CF6">
          <w:delText>were selected</w:delText>
        </w:r>
      </w:del>
      <w:r w:rsidR="00331F01">
        <w:t xml:space="preserve">: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t xml:space="preserve"> (</w:t>
      </w:r>
      <w:r w:rsidRPr="00B53F33">
        <w:rPr>
          <w:highlight w:val="yellow"/>
        </w:rPr>
        <w:t>Supplemental materials</w:t>
      </w:r>
      <w:r>
        <w:t>)</w:t>
      </w:r>
      <w:r w:rsidR="00331F01">
        <w:t>.</w:t>
      </w:r>
      <w:r>
        <w:t xml:space="preserve"> </w:t>
      </w:r>
      <w:r w:rsidR="00B14348">
        <w:t xml:space="preserve">This </w:t>
      </w:r>
      <w:r w:rsidR="00A93545">
        <w:t>additional STITCH</w:t>
      </w:r>
      <w:r w:rsidR="00B14348">
        <w:t xml:space="preserve"> run</w:t>
      </w:r>
      <w:r w:rsidR="00A93545">
        <w:t xml:space="preserve">, or </w:t>
      </w:r>
      <w:r w:rsidR="00A93545">
        <w:rPr>
          <w:i/>
          <w:iCs/>
        </w:rPr>
        <w:t xml:space="preserve">definitive </w:t>
      </w:r>
      <w:r w:rsidR="00A93545">
        <w:t xml:space="preserve">run, </w:t>
      </w:r>
      <w:r w:rsidR="002F7CE6">
        <w:t xml:space="preserve">gave </w:t>
      </w:r>
      <w:r>
        <w:t>a major improvement</w:t>
      </w:r>
      <w:r w:rsidR="00184BF3">
        <w:t xml:space="preserve"> </w:t>
      </w:r>
      <w:r w:rsidR="00B14348">
        <w:t xml:space="preserve">for the mix sample as it improved the depth of coverage </w:t>
      </w:r>
      <w:commentRangeStart w:id="95"/>
      <w:commentRangeStart w:id="96"/>
      <w:r w:rsidR="00B14348">
        <w:t>2</w:t>
      </w:r>
      <w:ins w:id="97" w:author="Graaf, S.C. de (Bastiaan)" w:date="2023-05-22T21:20:00Z">
        <w:r w:rsidR="00693868">
          <w:t xml:space="preserve"> to </w:t>
        </w:r>
      </w:ins>
      <w:del w:id="98" w:author="Graaf, S.C. de (Bastiaan)" w:date="2023-05-22T21:20:00Z">
        <w:r w:rsidR="00B14348" w:rsidDel="00693868">
          <w:delText>-</w:delText>
        </w:r>
      </w:del>
      <w:r w:rsidR="00B14348">
        <w:t>28</w:t>
      </w:r>
      <w:ins w:id="99" w:author="Graaf, S.C. de (Bastiaan)" w:date="2023-05-22T21:20:00Z">
        <w:r w:rsidR="00693868">
          <w:t>-</w:t>
        </w:r>
      </w:ins>
      <w:r w:rsidR="00AF4CF6">
        <w:t>fold</w:t>
      </w:r>
      <w:commentRangeEnd w:id="95"/>
      <w:r w:rsidR="002F7CE6">
        <w:rPr>
          <w:rStyle w:val="CommentReference"/>
        </w:rPr>
        <w:commentReference w:id="95"/>
      </w:r>
      <w:commentRangeEnd w:id="96"/>
      <w:r w:rsidR="00FC464E">
        <w:rPr>
          <w:rStyle w:val="CommentReference"/>
        </w:rPr>
        <w:commentReference w:id="96"/>
      </w:r>
      <w:r w:rsidR="00B14348">
        <w:t xml:space="preserve"> and raised depth of coverage above our dynamic cut-off (the depth of coverage at Cys104, </w:t>
      </w:r>
      <w:r w:rsidR="00B14348" w:rsidRPr="0077657D">
        <w:rPr>
          <w:highlight w:val="yellow"/>
        </w:rPr>
        <w:t>Figure S3</w:t>
      </w:r>
      <w:r w:rsidR="00B14348">
        <w:t xml:space="preserve">) for 13 out of 21 </w:t>
      </w:r>
      <w:r w:rsidR="00A93545">
        <w:t xml:space="preserve">previously lacking </w:t>
      </w:r>
      <w:r w:rsidR="00B14348">
        <w:t>positions (</w:t>
      </w:r>
      <w:r w:rsidR="00B14348" w:rsidRPr="008A3882">
        <w:rPr>
          <w:highlight w:val="yellow"/>
        </w:rPr>
        <w:t>Figure 2</w:t>
      </w:r>
      <w:r w:rsidR="00B14348">
        <w:t>d)</w:t>
      </w:r>
      <w:r w:rsidR="002F7CE6">
        <w:t>. Excitingly,</w:t>
      </w:r>
      <w:r w:rsidR="00B14348">
        <w:t xml:space="preserve"> </w:t>
      </w:r>
      <w:ins w:id="100" w:author="Graaf, S.C. de (Bastiaan)" w:date="2023-05-22T21:20:00Z">
        <w:r w:rsidR="00693868">
          <w:t xml:space="preserve">these changes </w:t>
        </w:r>
      </w:ins>
      <w:ins w:id="101" w:author="Graaf, S.C. de (Bastiaan)" w:date="2023-05-22T21:19:00Z">
        <w:r w:rsidR="00693868">
          <w:t>had no</w:t>
        </w:r>
      </w:ins>
      <w:del w:id="102" w:author="Graaf, S.C. de (Bastiaan)" w:date="2023-05-22T21:20:00Z">
        <w:r w:rsidR="00B14348" w:rsidDel="00693868">
          <w:delText>without</w:delText>
        </w:r>
      </w:del>
      <w:r w:rsidR="00B14348">
        <w:t xml:space="preserve"> detrimental </w:t>
      </w:r>
      <w:r w:rsidR="002F7CE6">
        <w:t xml:space="preserve">effects </w:t>
      </w:r>
      <w:del w:id="103" w:author="Graaf, S.C. de (Bastiaan)" w:date="2023-05-22T21:20:00Z">
        <w:r w:rsidR="00B14348" w:rsidDel="00693868">
          <w:delText>to</w:delText>
        </w:r>
      </w:del>
      <w:ins w:id="104" w:author="Graaf, S.C. de (Bastiaan)" w:date="2023-05-22T21:20:00Z">
        <w:r w:rsidR="00693868">
          <w:t>on</w:t>
        </w:r>
      </w:ins>
      <w:r w:rsidR="00B14348">
        <w:t xml:space="preserve"> the performance </w:t>
      </w:r>
      <w:r w:rsidR="00A93545">
        <w:t>of</w:t>
      </w:r>
      <w:r w:rsidR="00B14348">
        <w:t xml:space="preserve"> the monoclonal sample (</w:t>
      </w:r>
      <w:r w:rsidR="00B14348" w:rsidRPr="00B14348">
        <w:rPr>
          <w:highlight w:val="yellow"/>
        </w:rPr>
        <w:t>Figure 2b</w:t>
      </w:r>
      <w:r w:rsidR="00B14348">
        <w:t xml:space="preserve">). </w:t>
      </w:r>
      <w:r w:rsidR="00A93545">
        <w:t>However,</w:t>
      </w:r>
      <w:r>
        <w:t xml:space="preserve"> </w:t>
      </w:r>
      <w:r w:rsidR="00DB14A9">
        <w:t>ambiguity</w:t>
      </w:r>
      <w:r>
        <w:t xml:space="preserve"> remained in the </w:t>
      </w:r>
      <w:del w:id="105" w:author="Graaf, S.C. de (Bastiaan)" w:date="2023-05-21T16:43:00Z">
        <w:r w:rsidDel="00AF4CF6">
          <w:delText>consensus</w:delText>
        </w:r>
      </w:del>
      <w:ins w:id="106" w:author="Graaf, S.C. de (Bastiaan)" w:date="2023-05-21T16:43:00Z">
        <w:r w:rsidR="00AF4CF6">
          <w:t>predicted</w:t>
        </w:r>
      </w:ins>
      <w:r>
        <w:t xml:space="preserve"> sequence for the mix sample, </w:t>
      </w:r>
      <w:r w:rsidR="00314BE4">
        <w:t xml:space="preserve">highlighting </w:t>
      </w:r>
      <w:r>
        <w:t xml:space="preserve">the </w:t>
      </w:r>
      <w:r w:rsidR="00314BE4">
        <w:t>challenges</w:t>
      </w:r>
      <w:r>
        <w:t xml:space="preserve"> </w:t>
      </w:r>
      <w:r w:rsidR="00314BE4">
        <w:t>in</w:t>
      </w:r>
      <w:r>
        <w:t xml:space="preserve"> sequencing </w:t>
      </w:r>
      <w:r w:rsidR="00314BE4">
        <w:t>antibody</w:t>
      </w:r>
      <w:r>
        <w:t xml:space="preserve"> mixtures </w:t>
      </w:r>
      <w:r w:rsidR="00314BE4">
        <w:t xml:space="preserve">using </w:t>
      </w:r>
      <w:r>
        <w:t xml:space="preserve">solely </w:t>
      </w:r>
      <w:r w:rsidR="002F7CE6">
        <w:t>BU-MS</w:t>
      </w:r>
      <w:r>
        <w:t>.</w:t>
      </w:r>
    </w:p>
    <w:p w14:paraId="3B208370" w14:textId="15514FC4" w:rsidR="00331F01" w:rsidRDefault="00426861" w:rsidP="00760FBF">
      <w:pPr>
        <w:ind w:firstLine="720"/>
      </w:pPr>
      <w:r>
        <w:t>.</w:t>
      </w:r>
      <w:r w:rsidR="00B53F33">
        <w:t xml:space="preserve"> </w:t>
      </w:r>
    </w:p>
    <w:p w14:paraId="2707A25F" w14:textId="77777777" w:rsidR="00EB4007" w:rsidRPr="00D225E3" w:rsidRDefault="00EB4007" w:rsidP="0074148E">
      <w:pPr>
        <w:pStyle w:val="Heading2"/>
      </w:pPr>
      <w:r w:rsidRPr="00D225E3">
        <w:rPr>
          <w:rStyle w:val="Heading2Char"/>
          <w:rFonts w:eastAsiaTheme="minorHAnsi"/>
          <w:b/>
          <w:bCs/>
        </w:rPr>
        <w:t>Integrating multiple evidence streams</w:t>
      </w:r>
      <w:r>
        <w:rPr>
          <w:rStyle w:val="Heading2Char"/>
          <w:rFonts w:eastAsiaTheme="minorHAnsi"/>
          <w:b/>
          <w:bCs/>
        </w:rPr>
        <w:t xml:space="preserve"> – Recombinant benchmarks</w:t>
      </w:r>
    </w:p>
    <w:p w14:paraId="6AECDD64" w14:textId="77777777" w:rsidR="00EB4007" w:rsidRPr="00D225E3" w:rsidRDefault="00EB4007" w:rsidP="0074148E">
      <w:pPr>
        <w:pStyle w:val="Heading3"/>
      </w:pPr>
      <w:r w:rsidRPr="00D225E3">
        <w:rPr>
          <w:rStyle w:val="Heading2Char"/>
          <w:rFonts w:eastAsiaTheme="minorHAnsi"/>
          <w:b/>
          <w:bCs/>
        </w:rPr>
        <w:t>Framework region sequencing</w:t>
      </w:r>
    </w:p>
    <w:p w14:paraId="56189ADD" w14:textId="30CDF8EF" w:rsidR="00C272B2" w:rsidRDefault="00F76D5D" w:rsidP="00AF4CF6">
      <w:r>
        <w:t>U</w:t>
      </w:r>
      <w:r w:rsidR="008D706B">
        <w:t>sing the residue frequency tables (</w:t>
      </w:r>
      <w:r w:rsidR="008D706B" w:rsidRPr="00A37A8A">
        <w:rPr>
          <w:highlight w:val="yellow"/>
        </w:rPr>
        <w:t>figure S3</w:t>
      </w:r>
      <w:r w:rsidR="008D706B">
        <w:t xml:space="preserve">) from both STITCH runs, as well as a residue frequency table generated from the IMGT database, </w:t>
      </w:r>
      <w:r w:rsidR="00184BF3">
        <w:t>F</w:t>
      </w:r>
      <w:r w:rsidR="00DB14A9">
        <w:t>R candidate</w:t>
      </w:r>
      <w:r w:rsidR="008D706B">
        <w:t xml:space="preserve"> sequences</w:t>
      </w:r>
      <w:r w:rsidR="00DB14A9">
        <w:t xml:space="preserve"> were generated </w:t>
      </w:r>
      <w:r w:rsidR="008D706B">
        <w:t xml:space="preserve">by </w:t>
      </w:r>
      <w:commentRangeStart w:id="107"/>
      <w:commentRangeStart w:id="108"/>
      <w:r w:rsidR="002F7CE6">
        <w:t>converting</w:t>
      </w:r>
      <w:r w:rsidR="00DB14A9">
        <w:t xml:space="preserve"> </w:t>
      </w:r>
      <w:commentRangeEnd w:id="107"/>
      <w:r w:rsidR="002F7CE6">
        <w:rPr>
          <w:rStyle w:val="CommentReference"/>
        </w:rPr>
        <w:commentReference w:id="107"/>
      </w:r>
      <w:commentRangeEnd w:id="108"/>
      <w:r w:rsidR="00F66E9A">
        <w:rPr>
          <w:rStyle w:val="CommentReference"/>
        </w:rPr>
        <w:commentReference w:id="108"/>
      </w:r>
      <w:r w:rsidR="00DB14A9">
        <w:t>ambiguous residues into sequence candidates</w:t>
      </w:r>
      <w:r w:rsidR="008D706B">
        <w:t xml:space="preserve"> (f</w:t>
      </w:r>
      <w:r w:rsidR="008D706B" w:rsidRPr="000636F0">
        <w:rPr>
          <w:highlight w:val="yellow"/>
        </w:rPr>
        <w:t xml:space="preserve">igure </w:t>
      </w:r>
      <w:r w:rsidR="008D706B">
        <w:rPr>
          <w:highlight w:val="yellow"/>
        </w:rPr>
        <w:t>S3</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184BF3" w:rsidRPr="001A7C6C">
        <w:rPr>
          <w:highlight w:val="yellow"/>
        </w:rPr>
        <w:t xml:space="preserve">Supplementary Table </w:t>
      </w:r>
      <w:r w:rsidR="00184BF3">
        <w:rPr>
          <w:highlight w:val="yellow"/>
        </w:rPr>
        <w:t>S4</w:t>
      </w:r>
      <w:r w:rsidR="00184BF3" w:rsidRPr="001A7C6C">
        <w:rPr>
          <w:highlight w:val="yellow"/>
        </w:rPr>
        <w:t>)</w:t>
      </w:r>
      <w:r w:rsidR="00184BF3">
        <w:t xml:space="preserve"> </w:t>
      </w:r>
      <w:r w:rsidR="00DE3CCB">
        <w:t xml:space="preserve">and included the correct </w:t>
      </w:r>
      <w:r w:rsidR="00650563">
        <w:t xml:space="preserve">candidate </w:t>
      </w:r>
      <w:r w:rsidR="0020761E">
        <w:t>for</w:t>
      </w:r>
      <w:r w:rsidR="008B0747">
        <w:t xml:space="preserve"> all </w:t>
      </w:r>
      <w:r w:rsidR="008D706B" w:rsidRPr="008D706B">
        <w:rPr>
          <w:i/>
          <w:iCs/>
        </w:rPr>
        <w:t xml:space="preserve">benchmark </w:t>
      </w:r>
      <w:r w:rsidR="008D706B">
        <w:rPr>
          <w:i/>
          <w:iCs/>
        </w:rPr>
        <w:t>samples</w:t>
      </w:r>
      <w:r w:rsidR="008D706B">
        <w:t xml:space="preserve"> (</w:t>
      </w:r>
      <w:r w:rsidR="008D706B" w:rsidRPr="00ED3470">
        <w:rPr>
          <w:i/>
        </w:rPr>
        <w:t>i.e.</w:t>
      </w:r>
      <w:r w:rsidR="008D706B">
        <w:t>, the monoclonal and mix sample)</w:t>
      </w:r>
      <w:r w:rsidR="008B0747">
        <w:t>.</w:t>
      </w:r>
      <w:r w:rsidR="008D706B">
        <w:t xml:space="preserve"> </w:t>
      </w:r>
      <w:r w:rsidR="006469CA">
        <w:t xml:space="preserve">These candidates were evaluated against </w:t>
      </w:r>
      <w:r w:rsidR="00FA3542">
        <w:t>BU</w:t>
      </w:r>
      <w:r w:rsidR="002F7CE6">
        <w:t>-</w:t>
      </w:r>
      <w:r w:rsidR="00D2750E">
        <w:t xml:space="preserve"> and </w:t>
      </w:r>
      <w:r w:rsidR="008D706B">
        <w:t>M</w:t>
      </w:r>
      <w:r w:rsidR="00D2750E">
        <w:t>D</w:t>
      </w:r>
      <w:r w:rsidR="002F7CE6">
        <w:t>-MS</w:t>
      </w:r>
      <w:r w:rsidR="00D2750E">
        <w:t xml:space="preserve"> </w:t>
      </w:r>
      <w:r w:rsidR="00A93545">
        <w:t>evidence and</w:t>
      </w:r>
      <w:r w:rsidR="002F27E4">
        <w:t xml:space="preserve"> ranked by </w:t>
      </w:r>
      <w:commentRangeStart w:id="109"/>
      <w:commentRangeStart w:id="110"/>
      <w:del w:id="111" w:author="Scheltema, R.A. (Richard)" w:date="2023-05-16T14:58:00Z">
        <w:r w:rsidR="002F27E4" w:rsidDel="002F7CE6">
          <w:delText>the summed rank of</w:delText>
        </w:r>
      </w:del>
      <w:ins w:id="112" w:author="Scheltema, R.A. (Richard)" w:date="2023-05-16T14:58:00Z">
        <w:r w:rsidR="002F7CE6">
          <w:t>a combination of</w:t>
        </w:r>
      </w:ins>
      <w:r w:rsidR="002F27E4">
        <w:t xml:space="preserve"> the resulting scores</w:t>
      </w:r>
      <w:commentRangeEnd w:id="109"/>
      <w:r w:rsidR="002F7CE6">
        <w:rPr>
          <w:rStyle w:val="CommentReference"/>
        </w:rPr>
        <w:commentReference w:id="109"/>
      </w:r>
      <w:commentRangeEnd w:id="110"/>
      <w:r w:rsidR="00427DB5">
        <w:rPr>
          <w:rStyle w:val="CommentReference"/>
        </w:rPr>
        <w:commentReference w:id="110"/>
      </w:r>
      <w:r w:rsidR="00D2750E">
        <w:t>. For BU</w:t>
      </w:r>
      <w:r w:rsidR="002F7CE6">
        <w:t>-MS</w:t>
      </w:r>
      <w:r w:rsidR="00D2750E">
        <w:t xml:space="preserve"> scoring, </w:t>
      </w:r>
      <w:r w:rsidR="002F7CE6">
        <w:t xml:space="preserve">a score was used that </w:t>
      </w:r>
      <w:r w:rsidR="00D2750E">
        <w:t xml:space="preserve">represents the depth </w:t>
      </w:r>
      <w:r w:rsidR="002F7CE6">
        <w:t xml:space="preserve">of </w:t>
      </w:r>
      <w:r w:rsidR="00D2750E">
        <w:t xml:space="preserve">coverage of exact sequence matches </w:t>
      </w:r>
      <w:r w:rsidR="00720FA5">
        <w:t>longer than</w:t>
      </w:r>
      <w:r w:rsidR="00D2750E">
        <w:t xml:space="preserve"> 6 residues</w:t>
      </w:r>
      <w:r w:rsidR="00720FA5">
        <w:t>,</w:t>
      </w:r>
      <w:r w:rsidR="00D2750E">
        <w:t xml:space="preserve"> weighted by match length</w:t>
      </w:r>
      <w:r w:rsidR="002F7CE6">
        <w:t xml:space="preserve"> (termed Multi-score</w:t>
      </w:r>
      <w:ins w:id="113" w:author="Graaf, S.C. de (Bastiaan)" w:date="2023-05-21T16:44:00Z">
        <w:r w:rsidR="00AF4CF6">
          <w:t xml:space="preserve">; </w:t>
        </w:r>
        <w:r w:rsidR="00AF4CF6" w:rsidRPr="00D2750E">
          <w:rPr>
            <w:highlight w:val="yellow"/>
          </w:rPr>
          <w:t>Supplementary Table S5</w:t>
        </w:r>
      </w:ins>
      <w:r w:rsidR="002F7CE6">
        <w:t>)</w:t>
      </w:r>
      <w:r w:rsidR="00D2750E">
        <w:t>. For MD</w:t>
      </w:r>
      <w:r w:rsidR="002F7CE6">
        <w:t>-MS</w:t>
      </w:r>
      <w:r w:rsidR="00D2750E">
        <w:t xml:space="preserve"> scoring, </w:t>
      </w:r>
      <w:r w:rsidR="002F7CE6">
        <w:t xml:space="preserve">a score </w:t>
      </w:r>
      <w:r w:rsidR="00D2750E">
        <w:t>was used</w:t>
      </w:r>
      <w:r w:rsidR="002F7CE6">
        <w:t xml:space="preserve"> that</w:t>
      </w:r>
      <w:r w:rsidR="00D2750E">
        <w:t xml:space="preserve"> represents the overlap between theoretical fragments of the sequence and peaks in the MD fragmentation spectrum</w:t>
      </w:r>
      <w:r w:rsidR="002F27E4">
        <w:t xml:space="preserve"> (</w:t>
      </w:r>
      <w:r w:rsidR="002F7CE6">
        <w:t xml:space="preserve">Spectrumscore; </w:t>
      </w:r>
      <w:r w:rsidR="002F27E4" w:rsidRPr="00D2750E">
        <w:rPr>
          <w:highlight w:val="yellow"/>
        </w:rPr>
        <w:t>Supplementary Table S5</w:t>
      </w:r>
      <w:r w:rsidR="002F27E4">
        <w:t>)</w:t>
      </w:r>
      <w:r w:rsidR="00D2750E">
        <w:t xml:space="preserve">. The </w:t>
      </w:r>
      <w:r w:rsidR="008D706B">
        <w:t>S</w:t>
      </w:r>
      <w:r w:rsidR="00D2750E">
        <w:t xml:space="preserve">pectrumscore is obtained </w:t>
      </w:r>
      <w:r w:rsidR="002F27E4">
        <w:t xml:space="preserve">using </w:t>
      </w:r>
      <w:r w:rsidR="002F7CE6">
        <w:t xml:space="preserve">a </w:t>
      </w:r>
      <w:r w:rsidR="00D2750E" w:rsidRPr="002F27E4">
        <w:rPr>
          <w:i/>
          <w:iCs/>
        </w:rPr>
        <w:t>sliding window</w:t>
      </w:r>
      <w:r w:rsidR="00D2750E">
        <w:t xml:space="preserve"> scoring algorithm, which </w:t>
      </w:r>
      <w:ins w:id="114" w:author="Graaf, S.C. de (Bastiaan)" w:date="2023-05-22T21:48:00Z">
        <w:r w:rsidR="00C328FD">
          <w:t>slides theoretical fragments generated from a given (sub)sequence over the spectrum to find the best scoring position, an</w:t>
        </w:r>
      </w:ins>
      <w:ins w:id="115" w:author="Graaf, S.C. de (Bastiaan)" w:date="2023-05-22T21:49:00Z">
        <w:r w:rsidR="00C328FD">
          <w:t>d thus</w:t>
        </w:r>
      </w:ins>
      <w:del w:id="116" w:author="Graaf, S.C. de (Bastiaan)" w:date="2023-05-22T21:49:00Z">
        <w:r w:rsidR="008D706B" w:rsidDel="00C328FD">
          <w:delText>also</w:delText>
        </w:r>
      </w:del>
      <w:r w:rsidR="008D706B">
        <w:t xml:space="preserve"> outputs</w:t>
      </w:r>
      <w:r w:rsidR="002F27E4">
        <w:t xml:space="preserve"> the </w:t>
      </w:r>
      <w:r w:rsidR="002F27E4">
        <w:lastRenderedPageBreak/>
        <w:t xml:space="preserve">optimal </w:t>
      </w:r>
      <w:commentRangeStart w:id="117"/>
      <w:commentRangeStart w:id="118"/>
      <w:r w:rsidR="002F27E4">
        <w:t>prefix</w:t>
      </w:r>
      <w:r w:rsidR="008D706B">
        <w:t>-</w:t>
      </w:r>
      <w:r w:rsidR="002F27E4">
        <w:t xml:space="preserve"> and suffix- mass </w:t>
      </w:r>
      <w:commentRangeEnd w:id="117"/>
      <w:r w:rsidR="002F7CE6">
        <w:rPr>
          <w:rStyle w:val="CommentReference"/>
        </w:rPr>
        <w:commentReference w:id="117"/>
      </w:r>
      <w:commentRangeEnd w:id="118"/>
      <w:r w:rsidR="00F66E9A">
        <w:rPr>
          <w:rStyle w:val="CommentReference"/>
        </w:rPr>
        <w:commentReference w:id="118"/>
      </w:r>
      <w:r w:rsidR="002F27E4">
        <w:t xml:space="preserve">of a given contig </w:t>
      </w:r>
      <w:r w:rsidR="002F27E4" w:rsidRPr="000636F0">
        <w:t>(</w:t>
      </w:r>
      <w:r w:rsidR="002F27E4" w:rsidRPr="001A7C6C">
        <w:rPr>
          <w:highlight w:val="yellow"/>
        </w:rPr>
        <w:t xml:space="preserve">Figure </w:t>
      </w:r>
      <w:r w:rsidR="002F27E4">
        <w:rPr>
          <w:highlight w:val="yellow"/>
        </w:rPr>
        <w:t>S</w:t>
      </w:r>
      <w:r w:rsidR="002F27E4">
        <w:t>2).</w:t>
      </w:r>
      <w:r w:rsidR="003E195A">
        <w:t xml:space="preserve"> </w:t>
      </w:r>
      <w:r w:rsidR="008D706B">
        <w:t>C</w:t>
      </w:r>
      <w:r w:rsidR="006469CA">
        <w:t>andidates missing highly conserved residues (</w:t>
      </w:r>
      <w:commentRangeStart w:id="119"/>
      <w:r w:rsidR="006469CA">
        <w:t>C</w:t>
      </w:r>
      <w:r w:rsidR="00E7149E">
        <w:t>ys</w:t>
      </w:r>
      <w:r w:rsidR="006469CA">
        <w:t>23, C</w:t>
      </w:r>
      <w:r w:rsidR="00E7149E">
        <w:t>ys</w:t>
      </w:r>
      <w:r w:rsidR="006469CA">
        <w:t>104</w:t>
      </w:r>
      <w:commentRangeEnd w:id="119"/>
      <w:r w:rsidR="00E7149E">
        <w:rPr>
          <w:rStyle w:val="CommentReference"/>
        </w:rPr>
        <w:commentReference w:id="119"/>
      </w:r>
      <w:r w:rsidR="006469CA">
        <w:t>)</w:t>
      </w:r>
      <w:r w:rsidR="002F7CE6">
        <w:t xml:space="preserve"> as well as </w:t>
      </w:r>
      <w:r w:rsidR="006469CA">
        <w:t>terminal segment (</w:t>
      </w:r>
      <w:r w:rsidR="006469CA" w:rsidRPr="00AF4CF6">
        <w:rPr>
          <w:i/>
        </w:rPr>
        <w:t>i.e.</w:t>
      </w:r>
      <w:r w:rsidR="006469CA">
        <w:t>, FR1 and FR4) candidates with highly unlikely prefix- or suffix-</w:t>
      </w:r>
      <w:r w:rsidR="008D706B">
        <w:t xml:space="preserve"> </w:t>
      </w:r>
      <w:r w:rsidR="006469CA">
        <w:t>masses were removed</w:t>
      </w:r>
      <w:r w:rsidR="002F27E4">
        <w:t xml:space="preserve"> in a first pass filtering step. This reduced</w:t>
      </w:r>
      <w:r w:rsidR="006469CA">
        <w:t xml:space="preserve"> the pools </w:t>
      </w:r>
      <w:r w:rsidR="0074148E">
        <w:t xml:space="preserve">to </w:t>
      </w:r>
      <w:r w:rsidR="006469CA">
        <w:t xml:space="preserve">a maximum of 90 candidates. </w:t>
      </w:r>
    </w:p>
    <w:p w14:paraId="47D9D578" w14:textId="6DEECA91" w:rsidR="00906A4C" w:rsidRDefault="00C272B2" w:rsidP="00AF0CBB">
      <w:r>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Pr="001A7C6C">
        <w:rPr>
          <w:highlight w:val="yellow"/>
        </w:rPr>
        <w:t xml:space="preserve">Supplementary Table </w:t>
      </w:r>
      <w:r>
        <w:rPr>
          <w:highlight w:val="yellow"/>
        </w:rPr>
        <w:t>S4</w:t>
      </w:r>
      <w:r w:rsidRPr="001A7C6C">
        <w:rPr>
          <w:highlight w:val="yellow"/>
        </w:rPr>
        <w:t>)</w:t>
      </w:r>
      <w:r>
        <w:t xml:space="preserve"> </w:t>
      </w:r>
      <w:r w:rsidR="006469CA">
        <w:t xml:space="preserve">without eliminating any correct candidates </w:t>
      </w:r>
      <w:del w:id="120" w:author="Scheltema, R.A. (Richard)" w:date="2023-05-16T15:05:00Z">
        <w:r w:rsidDel="002F7CE6">
          <w:delText xml:space="preserve">through </w:delText>
        </w:r>
      </w:del>
      <w:ins w:id="121" w:author="Scheltema, R.A. (Richard)" w:date="2023-05-16T15:05:00Z">
        <w:r w:rsidR="002F7CE6">
          <w:t>(</w:t>
        </w:r>
        <w:del w:id="122" w:author="Graaf, S.C. de (Bastiaan)" w:date="2023-05-22T21:08:00Z">
          <w:r w:rsidR="002F7CE6" w:rsidDel="00FC464E">
            <w:delText xml:space="preserve">determined </w:delText>
          </w:r>
        </w:del>
        <w:r w:rsidR="002F7CE6">
          <w:t xml:space="preserve">by </w:t>
        </w:r>
      </w:ins>
      <w:r>
        <w:t>manual inspection of the scores</w:t>
      </w:r>
      <w:ins w:id="123" w:author="Scheltema, R.A. (Richard)" w:date="2023-05-16T15:05:00Z">
        <w:r w:rsidR="002F7CE6">
          <w:t>)</w:t>
        </w:r>
      </w:ins>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t xml:space="preserve">candidate </w:t>
      </w:r>
      <w:r w:rsidR="00650563">
        <w:t>wa</w:t>
      </w:r>
      <w:r w:rsidR="00043623">
        <w:t xml:space="preserve">s </w:t>
      </w:r>
      <w:r w:rsidR="00606A28">
        <w:t>ranked #1</w:t>
      </w:r>
      <w:del w:id="124" w:author="Graaf, S.C. de (Bastiaan)" w:date="2023-05-22T21:08:00Z">
        <w:r w:rsidDel="00FC464E">
          <w:delText xml:space="preserve"> (</w:delText>
        </w:r>
        <w:commentRangeStart w:id="125"/>
        <w:commentRangeStart w:id="126"/>
        <w:r w:rsidDel="00FC464E">
          <w:delText>50.1#1, 51.2k#1</w:delText>
        </w:r>
        <w:commentRangeEnd w:id="125"/>
        <w:r w:rsidR="002F7CE6" w:rsidDel="00FC464E">
          <w:rPr>
            <w:rStyle w:val="CommentReference"/>
          </w:rPr>
          <w:commentReference w:id="125"/>
        </w:r>
        <w:commentRangeEnd w:id="126"/>
        <w:r w:rsidR="00FC464E" w:rsidDel="00FC464E">
          <w:rPr>
            <w:rStyle w:val="CommentReference"/>
          </w:rPr>
          <w:commentReference w:id="126"/>
        </w:r>
        <w:r w:rsidDel="00FC464E">
          <w:delText>)</w:delText>
        </w:r>
      </w:del>
      <w:r>
        <w:t xml:space="preserve"> with a large discrepancy between scores (</w:t>
      </w:r>
      <w:ins w:id="127" w:author="Graaf, S.C. de (Bastiaan)" w:date="2023-05-22T21:21:00Z">
        <w:r w:rsidR="00693868">
          <w:rPr>
            <w:highlight w:val="yellow"/>
          </w:rPr>
          <w:t>S</w:t>
        </w:r>
      </w:ins>
      <w:del w:id="128" w:author="Graaf, S.C. de (Bastiaan)" w:date="2023-05-22T21:21:00Z">
        <w:r w:rsidRPr="000E3662" w:rsidDel="00693868">
          <w:rPr>
            <w:highlight w:val="yellow"/>
          </w:rPr>
          <w:delText>s</w:delText>
        </w:r>
      </w:del>
      <w:r w:rsidRPr="000E3662">
        <w:rPr>
          <w:highlight w:val="yellow"/>
        </w:rPr>
        <w:t>upplementary figure</w:t>
      </w:r>
      <w:r w:rsidR="001C52F2">
        <w:t xml:space="preserve"> X</w:t>
      </w:r>
      <w:r>
        <w:t>)</w:t>
      </w:r>
      <w:r w:rsidR="00606A28">
        <w:t>.</w:t>
      </w:r>
      <w:r w:rsidR="00043623">
        <w:t xml:space="preserve"> </w:t>
      </w:r>
      <w:r w:rsidR="00606A28">
        <w:t>As FR2</w:t>
      </w:r>
      <w:r w:rsidR="002F7CE6">
        <w:t>, FR3, and FR</w:t>
      </w:r>
      <w:r w:rsidR="00606A28">
        <w:t>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r w:rsidR="00C92103">
        <w:t xml:space="preserve"> </w:t>
      </w:r>
      <w:r w:rsidR="00D25137">
        <w:t xml:space="preserve">with a </w:t>
      </w:r>
      <w:r w:rsidR="002F7CE6">
        <w:t xml:space="preserve">mass </w:t>
      </w:r>
      <w:r w:rsidR="00D25137">
        <w:t xml:space="preserve">error </w:t>
      </w:r>
      <w:r w:rsidR="002F7CE6">
        <w:t>that did not exceed</w:t>
      </w:r>
      <w:r w:rsidR="00D25137">
        <w:t xml:space="preserve"> </w:t>
      </w:r>
      <w:r w:rsidR="008628AD">
        <w:t>18</w:t>
      </w:r>
      <w:r w:rsidR="00D25137">
        <w:t xml:space="preserve"> ppm</w:t>
      </w:r>
      <w:r w:rsidR="00DE3CCB">
        <w:t>.</w:t>
      </w:r>
    </w:p>
    <w:p w14:paraId="365BF6B4" w14:textId="2A0BA3E6" w:rsidR="00DE3CCB" w:rsidRDefault="00606A28" w:rsidP="00AF0CBB">
      <w:r>
        <w:t xml:space="preserve">The candidate pools for the </w:t>
      </w:r>
      <w:r w:rsidR="00027F99">
        <w:t xml:space="preserve">mix </w:t>
      </w:r>
      <w:r w:rsidR="008B0747">
        <w:t xml:space="preserve">sample </w:t>
      </w:r>
      <w:r w:rsidR="00043623">
        <w:t xml:space="preserve">could be filtered </w:t>
      </w:r>
      <w:r w:rsidR="003E5E9B">
        <w:t xml:space="preserve">down </w:t>
      </w:r>
      <w:r w:rsidR="00FE21F6">
        <w:t xml:space="preserve">from 240, 756, 5 and 4 candidates </w:t>
      </w:r>
      <w:r w:rsidR="0000577C">
        <w:t xml:space="preserve">to 40, </w:t>
      </w:r>
      <w:r w:rsidR="00E82D3E">
        <w:t>7</w:t>
      </w:r>
      <w:r w:rsidR="0000577C">
        <w:t xml:space="preserve">, 1 and 2 </w:t>
      </w:r>
      <w:r w:rsidR="00FE21F6">
        <w:t>candidates</w:t>
      </w:r>
      <w:r w:rsidR="0000577C">
        <w:t xml:space="preserve"> </w:t>
      </w:r>
      <w:r w:rsidR="00FE21F6">
        <w:t>for</w:t>
      </w:r>
      <w:r w:rsidR="002F7CE6">
        <w:t xml:space="preserve"> al</w:t>
      </w:r>
      <w:r w:rsidR="00FE21F6">
        <w:t xml:space="preserve"> FR</w:t>
      </w:r>
      <w:del w:id="129" w:author="Graaf, S.C. de (Bastiaan)" w:date="2023-05-22T21:24:00Z">
        <w:r w:rsidR="002F7CE6" w:rsidDel="006C567B">
          <w:delText>’</w:delText>
        </w:r>
      </w:del>
      <w:r w:rsidR="002F7CE6">
        <w:t xml:space="preserve">s </w:t>
      </w:r>
      <w:r w:rsidR="00FE21F6">
        <w:t>respectivel</w:t>
      </w:r>
      <w:r w:rsidR="00FE21F6" w:rsidRPr="000636F0">
        <w:t>y</w:t>
      </w:r>
      <w:r w:rsidR="00FE21F6">
        <w:t xml:space="preserve"> (</w:t>
      </w:r>
      <w:ins w:id="130" w:author="Graaf, S.C. de (Bastiaan)" w:date="2023-05-22T21:21:00Z">
        <w:r w:rsidR="00693868">
          <w:rPr>
            <w:highlight w:val="yellow"/>
          </w:rPr>
          <w:t>T</w:t>
        </w:r>
      </w:ins>
      <w:del w:id="131" w:author="Graaf, S.C. de (Bastiaan)" w:date="2023-05-22T21:21:00Z">
        <w:r w:rsidR="00FE21F6" w:rsidRPr="00016DDA" w:rsidDel="00693868">
          <w:rPr>
            <w:highlight w:val="yellow"/>
          </w:rPr>
          <w:delText>t</w:delText>
        </w:r>
      </w:del>
      <w:r w:rsidR="00FE21F6" w:rsidRPr="00016DDA">
        <w:rPr>
          <w:highlight w:val="yellow"/>
        </w:rPr>
        <w:t>able S4</w:t>
      </w:r>
      <w:r w:rsidR="00FE21F6">
        <w:t>)</w:t>
      </w:r>
      <w:r w:rsidR="00DE3CCB">
        <w:t>.</w:t>
      </w:r>
      <w:r w:rsidR="00640E0F">
        <w:t xml:space="preserve"> </w:t>
      </w:r>
      <w:r w:rsidR="005A64EB">
        <w:t xml:space="preserve">For FR1, we reject </w:t>
      </w:r>
      <w:r w:rsidR="008628AD">
        <w:t xml:space="preserve">200 </w:t>
      </w:r>
      <w:r w:rsidR="005A64EB">
        <w:t>candidates in the first pass</w:t>
      </w:r>
      <w:r w:rsidR="008628AD">
        <w:t>, leaving 40 candidates. No further filtering was possible,</w:t>
      </w:r>
      <w:r w:rsidR="005A64EB">
        <w:t xml:space="preserve"> as the fragment and </w:t>
      </w:r>
      <w:r w:rsidR="008628AD">
        <w:t>read</w:t>
      </w:r>
      <w:r w:rsidR="005A64EB">
        <w:t xml:space="preserve"> coverages are </w:t>
      </w:r>
      <w:r w:rsidR="00C038E4">
        <w:t xml:space="preserve">too </w:t>
      </w:r>
      <w:r w:rsidR="005A64EB">
        <w:t xml:space="preserve">low </w:t>
      </w:r>
      <w:r w:rsidR="00D649EB">
        <w:t xml:space="preserve">for confident filtering </w:t>
      </w:r>
      <w:r w:rsidR="005A64EB">
        <w:t>(</w:t>
      </w:r>
      <w:r w:rsidR="00D649EB">
        <w:t>max</w:t>
      </w:r>
      <w:r w:rsidR="002F7CE6">
        <w:t>imum of</w:t>
      </w:r>
      <w:r w:rsidR="00D649EB">
        <w:t xml:space="preserve"> 2</w:t>
      </w:r>
      <w:r w:rsidR="005A64EB">
        <w:t xml:space="preserve"> fragments and no </w:t>
      </w:r>
      <w:r w:rsidR="008628AD">
        <w:t>read</w:t>
      </w:r>
      <w:r w:rsidR="005A64EB">
        <w:t xml:space="preserve"> coverage past C</w:t>
      </w:r>
      <w:r w:rsidR="00D25137">
        <w:t>ys</w:t>
      </w:r>
      <w:r w:rsidR="005A64EB">
        <w:t>23)</w:t>
      </w:r>
      <w:r w:rsidR="00906A4C">
        <w:t xml:space="preserve">. </w:t>
      </w:r>
      <w:r w:rsidR="00C272B2">
        <w:t xml:space="preserve">The FR2 candidates have an extremely high degree of overlapping scores due to low read coverage of the n-terminal ambiguous residues </w:t>
      </w:r>
      <w:r w:rsidR="00C272B2" w:rsidRPr="00A37A8A">
        <w:rPr>
          <w:highlight w:val="yellow"/>
        </w:rPr>
        <w:t>(</w:t>
      </w:r>
      <w:ins w:id="132" w:author="Graaf, S.C. de (Bastiaan)" w:date="2023-05-22T21:21:00Z">
        <w:r w:rsidR="00693868">
          <w:rPr>
            <w:highlight w:val="yellow"/>
          </w:rPr>
          <w:t>F</w:t>
        </w:r>
      </w:ins>
      <w:del w:id="133" w:author="Graaf, S.C. de (Bastiaan)" w:date="2023-05-22T21:21:00Z">
        <w:r w:rsidR="00C272B2" w:rsidRPr="00A37A8A" w:rsidDel="00693868">
          <w:rPr>
            <w:highlight w:val="yellow"/>
          </w:rPr>
          <w:delText>f</w:delText>
        </w:r>
      </w:del>
      <w:r w:rsidR="00C272B2" w:rsidRPr="00A37A8A">
        <w:rPr>
          <w:highlight w:val="yellow"/>
        </w:rPr>
        <w:t>igure 2b)</w:t>
      </w:r>
      <w:r w:rsidR="00C272B2">
        <w:t xml:space="preserve"> and a near total overlap of theoretical fragments for these candidates. We rejected the lower Spectrumscores (105.79 vs 121.247) as they represent the same fragment matches but without a matched c2 fragment. This reduced the candidate pool from 756 to 84 candidates. Subsequent filtering using the Multiscore (rejecting 8.9k vs 9.4k) left only 7 candidates, representing a single remaining ambiguous N-terminal residue. </w:t>
      </w:r>
      <w:r w:rsidR="00D649EB">
        <w:t>F</w:t>
      </w:r>
      <w:r w:rsidR="00906A4C">
        <w:t>or FR3</w:t>
      </w:r>
      <w:r w:rsidR="002F7CE6">
        <w:t>,</w:t>
      </w:r>
      <w:r w:rsidR="00906A4C">
        <w:t xml:space="preserve"> only </w:t>
      </w:r>
      <w:r w:rsidR="00C272B2">
        <w:t xml:space="preserve">1 out of 5 candidates </w:t>
      </w:r>
      <w:r w:rsidR="00906A4C">
        <w:t>ha</w:t>
      </w:r>
      <w:r w:rsidR="00C272B2">
        <w:t>d</w:t>
      </w:r>
      <w:r w:rsidR="00906A4C">
        <w:t xml:space="preserve"> the highly conserved C</w:t>
      </w:r>
      <w:r w:rsidR="00E7149E">
        <w:t>ys</w:t>
      </w:r>
      <w:r w:rsidR="00906A4C">
        <w:t>104</w:t>
      </w:r>
      <w:r w:rsidR="008628AD">
        <w:t>, so we reject</w:t>
      </w:r>
      <w:r w:rsidR="00C272B2">
        <w:t>ed</w:t>
      </w:r>
      <w:r w:rsidR="008628AD">
        <w:t xml:space="preserve"> all other candidates</w:t>
      </w:r>
      <w:r w:rsidR="00906A4C">
        <w:t>. For FR4</w:t>
      </w:r>
      <w:r w:rsidR="002F7CE6">
        <w:t>,</w:t>
      </w:r>
      <w:r w:rsidR="00906A4C">
        <w:t xml:space="preserve"> we reject</w:t>
      </w:r>
      <w:r w:rsidR="002F7CE6">
        <w:t>ed</w:t>
      </w:r>
      <w:r w:rsidR="00906A4C">
        <w:t xml:space="preserve"> all candidates not starting with the conserved </w:t>
      </w:r>
      <w:r w:rsidR="00D25137">
        <w:t>Trp</w:t>
      </w:r>
      <w:r w:rsidR="00906A4C">
        <w:t xml:space="preserve">118 but </w:t>
      </w:r>
      <w:r w:rsidR="008628AD">
        <w:t>consider</w:t>
      </w:r>
      <w:r w:rsidR="002F7CE6">
        <w:t>ed the</w:t>
      </w:r>
      <w:r w:rsidR="008628AD">
        <w:t xml:space="preserve"> </w:t>
      </w:r>
      <w:r w:rsidR="00906A4C">
        <w:t xml:space="preserve">difference </w:t>
      </w:r>
      <w:r w:rsidR="008628AD">
        <w:t xml:space="preserve">in </w:t>
      </w:r>
      <w:r w:rsidR="009500EE">
        <w:t>Multiscore</w:t>
      </w:r>
      <w:r w:rsidR="00906A4C">
        <w:t xml:space="preserve"> for the remaining 2 candidates too </w:t>
      </w:r>
      <w:r w:rsidR="008628AD">
        <w:t xml:space="preserve">small </w:t>
      </w:r>
      <w:r w:rsidR="00906A4C">
        <w:t xml:space="preserve">to </w:t>
      </w:r>
      <w:r w:rsidR="008628AD">
        <w:t>reject</w:t>
      </w:r>
      <w:r w:rsidR="00C038E4">
        <w:t xml:space="preserve"> </w:t>
      </w:r>
      <w:r w:rsidR="00C272B2">
        <w:t>either</w:t>
      </w:r>
      <w:r w:rsidR="00906A4C">
        <w:t>.</w:t>
      </w:r>
    </w:p>
    <w:p w14:paraId="62D47EF5" w14:textId="77777777" w:rsidR="003E5E9B" w:rsidRDefault="003E5E9B" w:rsidP="0074148E">
      <w:pPr>
        <w:ind w:firstLine="720"/>
      </w:pPr>
    </w:p>
    <w:p w14:paraId="512DAFB0" w14:textId="7F080BD3" w:rsidR="00D225E3" w:rsidRPr="009D4A79" w:rsidRDefault="00AE61D9" w:rsidP="002F27E4">
      <w:pPr>
        <w:pStyle w:val="Heading3"/>
        <w:rPr>
          <w:highlight w:val="red"/>
          <w:rPrChange w:id="134" w:author="Graaf, S.C. de (Bastiaan)" w:date="2023-05-22T22:05:00Z">
            <w:rPr/>
          </w:rPrChange>
        </w:rPr>
      </w:pPr>
      <w:r w:rsidRPr="009D4A79">
        <w:rPr>
          <w:rStyle w:val="Heading2Char"/>
          <w:rFonts w:eastAsiaTheme="minorHAnsi"/>
          <w:b/>
          <w:bCs/>
          <w:highlight w:val="red"/>
          <w:rPrChange w:id="135" w:author="Graaf, S.C. de (Bastiaan)" w:date="2023-05-22T22:05:00Z">
            <w:rPr>
              <w:rStyle w:val="Heading2Char"/>
              <w:rFonts w:eastAsiaTheme="minorHAnsi"/>
              <w:b/>
              <w:bCs/>
            </w:rPr>
          </w:rPrChange>
        </w:rPr>
        <w:t xml:space="preserve">Complementarity determining region </w:t>
      </w:r>
      <w:commentRangeStart w:id="136"/>
      <w:r w:rsidRPr="009D4A79">
        <w:rPr>
          <w:rStyle w:val="Heading2Char"/>
          <w:rFonts w:eastAsiaTheme="minorHAnsi"/>
          <w:b/>
          <w:bCs/>
          <w:highlight w:val="red"/>
          <w:rPrChange w:id="137" w:author="Graaf, S.C. de (Bastiaan)" w:date="2023-05-22T22:05:00Z">
            <w:rPr>
              <w:rStyle w:val="Heading2Char"/>
              <w:rFonts w:eastAsiaTheme="minorHAnsi"/>
              <w:b/>
              <w:bCs/>
            </w:rPr>
          </w:rPrChange>
        </w:rPr>
        <w:t>sequencing</w:t>
      </w:r>
      <w:commentRangeEnd w:id="136"/>
      <w:r w:rsidR="00991DDB" w:rsidRPr="009D4A79">
        <w:rPr>
          <w:rStyle w:val="CommentReference"/>
          <w:rFonts w:ascii="Calibri" w:hAnsi="Calibri" w:cs="Calibri"/>
          <w:b w:val="0"/>
          <w:bCs w:val="0"/>
          <w:highlight w:val="red"/>
          <w:rPrChange w:id="138" w:author="Graaf, S.C. de (Bastiaan)" w:date="2023-05-22T22:05:00Z">
            <w:rPr>
              <w:rStyle w:val="CommentReference"/>
              <w:rFonts w:ascii="Calibri" w:hAnsi="Calibri" w:cs="Calibri"/>
              <w:b w:val="0"/>
              <w:bCs w:val="0"/>
            </w:rPr>
          </w:rPrChange>
        </w:rPr>
        <w:commentReference w:id="136"/>
      </w:r>
    </w:p>
    <w:p w14:paraId="5948841C" w14:textId="33ED6E13" w:rsidR="00C6050D" w:rsidRPr="009D4A79" w:rsidRDefault="00DE3CCB" w:rsidP="00A52454">
      <w:pPr>
        <w:rPr>
          <w:highlight w:val="red"/>
          <w:rPrChange w:id="139" w:author="Graaf, S.C. de (Bastiaan)" w:date="2023-05-22T22:05:00Z">
            <w:rPr/>
          </w:rPrChange>
        </w:rPr>
      </w:pPr>
      <w:r w:rsidRPr="009D4A79">
        <w:rPr>
          <w:highlight w:val="red"/>
          <w:rPrChange w:id="140" w:author="Graaf, S.C. de (Bastiaan)" w:date="2023-05-22T22:05:00Z">
            <w:rPr/>
          </w:rPrChange>
        </w:rPr>
        <w:t xml:space="preserve">Using the selected FR </w:t>
      </w:r>
      <w:r w:rsidR="00F66694" w:rsidRPr="009D4A79">
        <w:rPr>
          <w:highlight w:val="red"/>
          <w:rPrChange w:id="141" w:author="Graaf, S.C. de (Bastiaan)" w:date="2023-05-22T22:05:00Z">
            <w:rPr/>
          </w:rPrChange>
        </w:rPr>
        <w:t>candidates</w:t>
      </w:r>
      <w:r w:rsidRPr="009D4A79">
        <w:rPr>
          <w:highlight w:val="red"/>
          <w:rPrChange w:id="142" w:author="Graaf, S.C. de (Bastiaan)" w:date="2023-05-22T22:05:00Z">
            <w:rPr/>
          </w:rPrChange>
        </w:rPr>
        <w:t xml:space="preserve">, </w:t>
      </w:r>
      <w:r w:rsidR="00BD3BA0" w:rsidRPr="009D4A79">
        <w:rPr>
          <w:highlight w:val="red"/>
          <w:rPrChange w:id="143" w:author="Graaf, S.C. de (Bastiaan)" w:date="2023-05-22T22:05:00Z">
            <w:rPr/>
          </w:rPrChange>
        </w:rPr>
        <w:t>MD</w:t>
      </w:r>
      <w:r w:rsidR="00991DDB" w:rsidRPr="009D4A79">
        <w:rPr>
          <w:highlight w:val="red"/>
          <w:rPrChange w:id="144" w:author="Graaf, S.C. de (Bastiaan)" w:date="2023-05-22T22:05:00Z">
            <w:rPr/>
          </w:rPrChange>
        </w:rPr>
        <w:t>-MS</w:t>
      </w:r>
      <w:r w:rsidRPr="009D4A79">
        <w:rPr>
          <w:highlight w:val="red"/>
          <w:rPrChange w:id="145" w:author="Graaf, S.C. de (Bastiaan)" w:date="2023-05-22T22:05:00Z">
            <w:rPr/>
          </w:rPrChange>
        </w:rPr>
        <w:t xml:space="preserve"> fragmentation data</w:t>
      </w:r>
      <w:r w:rsidR="00D649EB" w:rsidRPr="009D4A79">
        <w:rPr>
          <w:highlight w:val="red"/>
          <w:rPrChange w:id="146" w:author="Graaf, S.C. de (Bastiaan)" w:date="2023-05-22T22:05:00Z">
            <w:rPr/>
          </w:rPrChange>
        </w:rPr>
        <w:t>,</w:t>
      </w:r>
      <w:r w:rsidRPr="009D4A79">
        <w:rPr>
          <w:highlight w:val="red"/>
          <w:rPrChange w:id="147" w:author="Graaf, S.C. de (Bastiaan)" w:date="2023-05-22T22:05:00Z">
            <w:rPr/>
          </w:rPrChange>
        </w:rPr>
        <w:t xml:space="preserve"> and </w:t>
      </w:r>
      <w:r w:rsidR="00991DDB" w:rsidRPr="009D4A79">
        <w:rPr>
          <w:highlight w:val="red"/>
          <w:rPrChange w:id="148" w:author="Graaf, S.C. de (Bastiaan)" w:date="2023-05-22T22:05:00Z">
            <w:rPr/>
          </w:rPrChange>
        </w:rPr>
        <w:t>BU-MS</w:t>
      </w:r>
      <w:r w:rsidRPr="009D4A79">
        <w:rPr>
          <w:highlight w:val="red"/>
          <w:rPrChange w:id="149" w:author="Graaf, S.C. de (Bastiaan)" w:date="2023-05-22T22:05:00Z">
            <w:rPr/>
          </w:rPrChange>
        </w:rPr>
        <w:t xml:space="preserve"> reads, a CDR pool </w:t>
      </w:r>
      <w:r w:rsidR="002644E9" w:rsidRPr="009D4A79">
        <w:rPr>
          <w:highlight w:val="red"/>
          <w:rPrChange w:id="150" w:author="Graaf, S.C. de (Bastiaan)" w:date="2023-05-22T22:05:00Z">
            <w:rPr/>
          </w:rPrChange>
        </w:rPr>
        <w:t>was</w:t>
      </w:r>
      <w:r w:rsidR="00025C45" w:rsidRPr="009D4A79">
        <w:rPr>
          <w:highlight w:val="red"/>
          <w:rPrChange w:id="151" w:author="Graaf, S.C. de (Bastiaan)" w:date="2023-05-22T22:05:00Z">
            <w:rPr/>
          </w:rPrChange>
        </w:rPr>
        <w:t xml:space="preserve"> generated </w:t>
      </w:r>
      <w:r w:rsidRPr="009D4A79">
        <w:rPr>
          <w:highlight w:val="red"/>
          <w:rPrChange w:id="152" w:author="Graaf, S.C. de (Bastiaan)" w:date="2023-05-22T22:05:00Z">
            <w:rPr/>
          </w:rPrChange>
        </w:rPr>
        <w:t>for all target</w:t>
      </w:r>
      <w:r w:rsidR="00964998" w:rsidRPr="009D4A79">
        <w:rPr>
          <w:highlight w:val="red"/>
          <w:rPrChange w:id="153" w:author="Graaf, S.C. de (Bastiaan)" w:date="2023-05-22T22:05:00Z">
            <w:rPr/>
          </w:rPrChange>
        </w:rPr>
        <w:t xml:space="preserve"> CDRs</w:t>
      </w:r>
      <w:r w:rsidRPr="009D4A79">
        <w:rPr>
          <w:highlight w:val="red"/>
          <w:rPrChange w:id="154" w:author="Graaf, S.C. de (Bastiaan)" w:date="2023-05-22T22:05:00Z">
            <w:rPr/>
          </w:rPrChange>
        </w:rPr>
        <w:t xml:space="preserve"> by </w:t>
      </w:r>
      <w:r w:rsidR="00D649EB" w:rsidRPr="009D4A79">
        <w:rPr>
          <w:highlight w:val="red"/>
          <w:rPrChange w:id="155" w:author="Graaf, S.C. de (Bastiaan)" w:date="2023-05-22T22:05:00Z">
            <w:rPr/>
          </w:rPrChange>
        </w:rPr>
        <w:t xml:space="preserve">recombining </w:t>
      </w:r>
      <w:r w:rsidRPr="009D4A79">
        <w:rPr>
          <w:highlight w:val="red"/>
          <w:rPrChange w:id="156" w:author="Graaf, S.C. de (Bastiaan)" w:date="2023-05-22T22:05:00Z">
            <w:rPr/>
          </w:rPrChange>
        </w:rPr>
        <w:t xml:space="preserve">adjacent FR </w:t>
      </w:r>
      <w:r w:rsidR="00AD6430" w:rsidRPr="009D4A79">
        <w:rPr>
          <w:highlight w:val="red"/>
          <w:rPrChange w:id="157" w:author="Graaf, S.C. de (Bastiaan)" w:date="2023-05-22T22:05:00Z">
            <w:rPr/>
          </w:rPrChange>
        </w:rPr>
        <w:t>candidates</w:t>
      </w:r>
      <w:r w:rsidR="005C6695" w:rsidRPr="009D4A79">
        <w:rPr>
          <w:highlight w:val="red"/>
          <w:rPrChange w:id="158" w:author="Graaf, S.C. de (Bastiaan)" w:date="2023-05-22T22:05:00Z">
            <w:rPr/>
          </w:rPrChange>
        </w:rPr>
        <w:t xml:space="preserve"> (</w:t>
      </w:r>
      <w:r w:rsidR="00D649EB" w:rsidRPr="009D4A79">
        <w:rPr>
          <w:i/>
          <w:highlight w:val="red"/>
          <w:rPrChange w:id="159" w:author="Graaf, S.C. de (Bastiaan)" w:date="2023-05-22T22:05:00Z">
            <w:rPr>
              <w:i/>
            </w:rPr>
          </w:rPrChange>
        </w:rPr>
        <w:t>e.g.</w:t>
      </w:r>
      <w:r w:rsidR="00D649EB" w:rsidRPr="009D4A79">
        <w:rPr>
          <w:highlight w:val="red"/>
          <w:rPrChange w:id="160" w:author="Graaf, S.C. de (Bastiaan)" w:date="2023-05-22T22:05:00Z">
            <w:rPr/>
          </w:rPrChange>
        </w:rPr>
        <w:t xml:space="preserve">, 2 FR1 and 3 FR2 candidates yield 6 </w:t>
      </w:r>
      <w:r w:rsidR="00991DDB" w:rsidRPr="009D4A79">
        <w:rPr>
          <w:highlight w:val="red"/>
          <w:rPrChange w:id="161" w:author="Graaf, S.C. de (Bastiaan)" w:date="2023-05-22T22:05:00Z">
            <w:rPr/>
          </w:rPrChange>
        </w:rPr>
        <w:t xml:space="preserve">options </w:t>
      </w:r>
      <w:r w:rsidR="00D649EB" w:rsidRPr="009D4A79">
        <w:rPr>
          <w:highlight w:val="red"/>
          <w:rPrChange w:id="162" w:author="Graaf, S.C. de (Bastiaan)" w:date="2023-05-22T22:05:00Z">
            <w:rPr/>
          </w:rPrChange>
        </w:rPr>
        <w:t xml:space="preserve">of FR1-FR2 pairs, or </w:t>
      </w:r>
      <w:r w:rsidR="00D649EB" w:rsidRPr="009D4A79">
        <w:rPr>
          <w:i/>
          <w:iCs/>
          <w:highlight w:val="red"/>
          <w:rPrChange w:id="163" w:author="Graaf, S.C. de (Bastiaan)" w:date="2023-05-22T22:05:00Z">
            <w:rPr>
              <w:i/>
              <w:iCs/>
            </w:rPr>
          </w:rPrChange>
        </w:rPr>
        <w:t>permutations</w:t>
      </w:r>
      <w:r w:rsidR="005C6695" w:rsidRPr="009D4A79">
        <w:rPr>
          <w:i/>
          <w:iCs/>
          <w:highlight w:val="red"/>
          <w:rPrChange w:id="164" w:author="Graaf, S.C. de (Bastiaan)" w:date="2023-05-22T22:05:00Z">
            <w:rPr>
              <w:i/>
              <w:iCs/>
            </w:rPr>
          </w:rPrChange>
        </w:rPr>
        <w:t>)</w:t>
      </w:r>
      <w:r w:rsidR="00D649EB" w:rsidRPr="009D4A79">
        <w:rPr>
          <w:highlight w:val="red"/>
          <w:rPrChange w:id="165" w:author="Graaf, S.C. de (Bastiaan)" w:date="2023-05-22T22:05:00Z">
            <w:rPr/>
          </w:rPrChange>
        </w:rPr>
        <w:t>.</w:t>
      </w:r>
      <w:r w:rsidR="00AD6430" w:rsidRPr="009D4A79">
        <w:rPr>
          <w:highlight w:val="red"/>
          <w:rPrChange w:id="166" w:author="Graaf, S.C. de (Bastiaan)" w:date="2023-05-22T22:05:00Z">
            <w:rPr/>
          </w:rPrChange>
        </w:rPr>
        <w:t xml:space="preserve"> </w:t>
      </w:r>
      <w:commentRangeStart w:id="167"/>
      <w:r w:rsidR="00D649EB" w:rsidRPr="009D4A79">
        <w:rPr>
          <w:highlight w:val="red"/>
          <w:rPrChange w:id="168" w:author="Graaf, S.C. de (Bastiaan)" w:date="2023-05-22T22:05:00Z">
            <w:rPr/>
          </w:rPrChange>
        </w:rPr>
        <w:t xml:space="preserve">These permutations </w:t>
      </w:r>
      <w:r w:rsidR="005C6695" w:rsidRPr="009D4A79">
        <w:rPr>
          <w:highlight w:val="red"/>
          <w:rPrChange w:id="169" w:author="Graaf, S.C. de (Bastiaan)" w:date="2023-05-22T22:05:00Z">
            <w:rPr/>
          </w:rPrChange>
        </w:rPr>
        <w:t xml:space="preserve">used to find </w:t>
      </w:r>
      <w:r w:rsidR="00AD6430" w:rsidRPr="009D4A79">
        <w:rPr>
          <w:highlight w:val="red"/>
          <w:rPrChange w:id="170" w:author="Graaf, S.C. de (Bastiaan)" w:date="2023-05-22T22:05:00Z">
            <w:rPr/>
          </w:rPrChange>
        </w:rPr>
        <w:t xml:space="preserve">CDR </w:t>
      </w:r>
      <w:r w:rsidR="005B7734" w:rsidRPr="009D4A79">
        <w:rPr>
          <w:highlight w:val="red"/>
          <w:rPrChange w:id="171" w:author="Graaf, S.C. de (Bastiaan)" w:date="2023-05-22T22:05:00Z">
            <w:rPr/>
          </w:rPrChange>
        </w:rPr>
        <w:t>candidates</w:t>
      </w:r>
      <w:r w:rsidR="005C6695" w:rsidRPr="009D4A79">
        <w:rPr>
          <w:highlight w:val="red"/>
          <w:rPrChange w:id="172" w:author="Graaf, S.C. de (Bastiaan)" w:date="2023-05-22T22:05:00Z">
            <w:rPr/>
          </w:rPrChange>
        </w:rPr>
        <w:t xml:space="preserve"> (mass-matching, bridging sequences between the FRs),</w:t>
      </w:r>
      <w:r w:rsidR="005B7734" w:rsidRPr="009D4A79">
        <w:rPr>
          <w:highlight w:val="red"/>
          <w:rPrChange w:id="173" w:author="Graaf, S.C. de (Bastiaan)" w:date="2023-05-22T22:05:00Z">
            <w:rPr/>
          </w:rPrChange>
        </w:rPr>
        <w:t xml:space="preserve"> </w:t>
      </w:r>
      <w:r w:rsidR="00AD6430" w:rsidRPr="009D4A79">
        <w:rPr>
          <w:highlight w:val="red"/>
          <w:rPrChange w:id="174" w:author="Graaf, S.C. de (Bastiaan)" w:date="2023-05-22T22:05:00Z">
            <w:rPr/>
          </w:rPrChange>
        </w:rPr>
        <w:t xml:space="preserve">generated from </w:t>
      </w:r>
      <w:r w:rsidR="00D649EB" w:rsidRPr="009D4A79">
        <w:rPr>
          <w:highlight w:val="red"/>
          <w:rPrChange w:id="175" w:author="Graaf, S.C. de (Bastiaan)" w:date="2023-05-22T22:05:00Z">
            <w:rPr/>
          </w:rPrChange>
        </w:rPr>
        <w:t>overhanging BU</w:t>
      </w:r>
      <w:r w:rsidR="00AD6430" w:rsidRPr="009D4A79">
        <w:rPr>
          <w:highlight w:val="red"/>
          <w:rPrChange w:id="176" w:author="Graaf, S.C. de (Bastiaan)" w:date="2023-05-22T22:05:00Z">
            <w:rPr/>
          </w:rPrChange>
        </w:rPr>
        <w:t xml:space="preserve"> read</w:t>
      </w:r>
      <w:r w:rsidR="004A2672" w:rsidRPr="009D4A79">
        <w:rPr>
          <w:highlight w:val="red"/>
          <w:rPrChange w:id="177" w:author="Graaf, S.C. de (Bastiaan)" w:date="2023-05-22T22:05:00Z">
            <w:rPr/>
          </w:rPrChange>
        </w:rPr>
        <w:t xml:space="preserve">s </w:t>
      </w:r>
      <w:r w:rsidR="005C6695" w:rsidRPr="009D4A79">
        <w:rPr>
          <w:highlight w:val="red"/>
          <w:rPrChange w:id="178" w:author="Graaf, S.C. de (Bastiaan)" w:date="2023-05-22T22:05:00Z">
            <w:rPr/>
          </w:rPrChange>
        </w:rPr>
        <w:t xml:space="preserve">using an algorithm outlined in </w:t>
      </w:r>
      <w:r w:rsidR="00AD6430" w:rsidRPr="009D4A79">
        <w:rPr>
          <w:highlight w:val="red"/>
          <w:rPrChange w:id="179" w:author="Graaf, S.C. de (Bastiaan)" w:date="2023-05-22T22:05:00Z">
            <w:rPr>
              <w:highlight w:val="yellow"/>
            </w:rPr>
          </w:rPrChange>
        </w:rPr>
        <w:t xml:space="preserve">Figure </w:t>
      </w:r>
      <w:r w:rsidR="00F62EE2" w:rsidRPr="009D4A79">
        <w:rPr>
          <w:highlight w:val="red"/>
          <w:rPrChange w:id="180" w:author="Graaf, S.C. de (Bastiaan)" w:date="2023-05-22T22:05:00Z">
            <w:rPr>
              <w:highlight w:val="yellow"/>
            </w:rPr>
          </w:rPrChange>
        </w:rPr>
        <w:t>S6</w:t>
      </w:r>
      <w:commentRangeEnd w:id="167"/>
      <w:r w:rsidR="00991DDB" w:rsidRPr="009D4A79">
        <w:rPr>
          <w:rStyle w:val="CommentReference"/>
          <w:highlight w:val="red"/>
          <w:rPrChange w:id="181" w:author="Graaf, S.C. de (Bastiaan)" w:date="2023-05-22T22:05:00Z">
            <w:rPr>
              <w:rStyle w:val="CommentReference"/>
            </w:rPr>
          </w:rPrChange>
        </w:rPr>
        <w:commentReference w:id="167"/>
      </w:r>
      <w:r w:rsidR="00AD6430" w:rsidRPr="009D4A79">
        <w:rPr>
          <w:highlight w:val="red"/>
          <w:rPrChange w:id="182" w:author="Graaf, S.C. de (Bastiaan)" w:date="2023-05-22T22:05:00Z">
            <w:rPr/>
          </w:rPrChange>
        </w:rPr>
        <w:t xml:space="preserve">. Briefly, reads containing the 3 </w:t>
      </w:r>
      <w:r w:rsidR="000103F5" w:rsidRPr="009D4A79">
        <w:rPr>
          <w:highlight w:val="red"/>
          <w:rPrChange w:id="183" w:author="Graaf, S.C. de (Bastiaan)" w:date="2023-05-22T22:05:00Z">
            <w:rPr/>
          </w:rPrChange>
        </w:rPr>
        <w:t>CDR-</w:t>
      </w:r>
      <w:r w:rsidR="00AD6430" w:rsidRPr="009D4A79">
        <w:rPr>
          <w:highlight w:val="red"/>
          <w:rPrChange w:id="184" w:author="Graaf, S.C. de (Bastiaan)" w:date="2023-05-22T22:05:00Z">
            <w:rPr/>
          </w:rPrChange>
        </w:rPr>
        <w:t xml:space="preserve">flanking residues are taken for </w:t>
      </w:r>
      <w:r w:rsidR="00D649EB" w:rsidRPr="009D4A79">
        <w:rPr>
          <w:highlight w:val="red"/>
          <w:rPrChange w:id="185" w:author="Graaf, S.C. de (Bastiaan)" w:date="2023-05-22T22:05:00Z">
            <w:rPr/>
          </w:rPrChange>
        </w:rPr>
        <w:t xml:space="preserve">a given pair of </w:t>
      </w:r>
      <w:r w:rsidR="00AD6430" w:rsidRPr="009D4A79">
        <w:rPr>
          <w:highlight w:val="red"/>
          <w:rPrChange w:id="186" w:author="Graaf, S.C. de (Bastiaan)" w:date="2023-05-22T22:05:00Z">
            <w:rPr/>
          </w:rPrChange>
        </w:rPr>
        <w:t>FR</w:t>
      </w:r>
      <w:r w:rsidR="00D649EB" w:rsidRPr="009D4A79">
        <w:rPr>
          <w:highlight w:val="red"/>
          <w:rPrChange w:id="187" w:author="Graaf, S.C. de (Bastiaan)" w:date="2023-05-22T22:05:00Z">
            <w:rPr/>
          </w:rPrChange>
        </w:rPr>
        <w:t>s</w:t>
      </w:r>
      <w:r w:rsidR="00AD6430" w:rsidRPr="009D4A79">
        <w:rPr>
          <w:highlight w:val="red"/>
          <w:rPrChange w:id="188" w:author="Graaf, S.C. de (Bastiaan)" w:date="2023-05-22T22:05:00Z">
            <w:rPr/>
          </w:rPrChange>
        </w:rPr>
        <w:t>. The N-terminal (</w:t>
      </w:r>
      <w:r w:rsidR="00445354" w:rsidRPr="009D4A79">
        <w:rPr>
          <w:i/>
          <w:highlight w:val="red"/>
          <w:rPrChange w:id="189" w:author="Graaf, S.C. de (Bastiaan)" w:date="2023-05-22T22:05:00Z">
            <w:rPr>
              <w:i/>
            </w:rPr>
          </w:rPrChange>
        </w:rPr>
        <w:t>e.g.</w:t>
      </w:r>
      <w:r w:rsidR="00445354" w:rsidRPr="009D4A79">
        <w:rPr>
          <w:highlight w:val="red"/>
          <w:rPrChange w:id="190" w:author="Graaf, S.C. de (Bastiaan)" w:date="2023-05-22T22:05:00Z">
            <w:rPr/>
          </w:rPrChange>
        </w:rPr>
        <w:t>,</w:t>
      </w:r>
      <w:r w:rsidR="00AD6430" w:rsidRPr="009D4A79">
        <w:rPr>
          <w:highlight w:val="red"/>
          <w:rPrChange w:id="191" w:author="Graaf, S.C. de (Bastiaan)" w:date="2023-05-22T22:05:00Z">
            <w:rPr/>
          </w:rPrChange>
        </w:rPr>
        <w:t xml:space="preserve"> </w:t>
      </w:r>
      <w:r w:rsidR="005C6695" w:rsidRPr="009D4A79">
        <w:rPr>
          <w:highlight w:val="red"/>
          <w:rPrChange w:id="192" w:author="Graaf, S.C. de (Bastiaan)" w:date="2023-05-22T22:05:00Z">
            <w:rPr/>
          </w:rPrChange>
        </w:rPr>
        <w:t>extending from FR1 towards FR2</w:t>
      </w:r>
      <w:r w:rsidR="00AD6430" w:rsidRPr="009D4A79">
        <w:rPr>
          <w:highlight w:val="red"/>
          <w:rPrChange w:id="193" w:author="Graaf, S.C. de (Bastiaan)" w:date="2023-05-22T22:05:00Z">
            <w:rPr/>
          </w:rPrChange>
        </w:rPr>
        <w:t>) overhanging reads are then combined with the C-terminal (</w:t>
      </w:r>
      <w:r w:rsidR="008628AD" w:rsidRPr="009D4A79">
        <w:rPr>
          <w:highlight w:val="red"/>
          <w:rPrChange w:id="194" w:author="Graaf, S.C. de (Bastiaan)" w:date="2023-05-22T22:05:00Z">
            <w:rPr/>
          </w:rPrChange>
        </w:rPr>
        <w:t>e.g.,</w:t>
      </w:r>
      <w:r w:rsidR="00AD6430" w:rsidRPr="009D4A79">
        <w:rPr>
          <w:highlight w:val="red"/>
          <w:rPrChange w:id="195" w:author="Graaf, S.C. de (Bastiaan)" w:date="2023-05-22T22:05:00Z">
            <w:rPr/>
          </w:rPrChange>
        </w:rPr>
        <w:t xml:space="preserve"> </w:t>
      </w:r>
      <w:r w:rsidR="005C6695" w:rsidRPr="009D4A79">
        <w:rPr>
          <w:highlight w:val="red"/>
          <w:rPrChange w:id="196" w:author="Graaf, S.C. de (Bastiaan)" w:date="2023-05-22T22:05:00Z">
            <w:rPr/>
          </w:rPrChange>
        </w:rPr>
        <w:t xml:space="preserve">extending from </w:t>
      </w:r>
      <w:r w:rsidR="00AD6430" w:rsidRPr="009D4A79">
        <w:rPr>
          <w:highlight w:val="red"/>
          <w:rPrChange w:id="197" w:author="Graaf, S.C. de (Bastiaan)" w:date="2023-05-22T22:05:00Z">
            <w:rPr/>
          </w:rPrChange>
        </w:rPr>
        <w:t>FR2</w:t>
      </w:r>
      <w:r w:rsidR="005C6695" w:rsidRPr="009D4A79">
        <w:rPr>
          <w:highlight w:val="red"/>
          <w:rPrChange w:id="198" w:author="Graaf, S.C. de (Bastiaan)" w:date="2023-05-22T22:05:00Z">
            <w:rPr/>
          </w:rPrChange>
        </w:rPr>
        <w:t xml:space="preserve"> towards FR1</w:t>
      </w:r>
      <w:r w:rsidR="00AD6430" w:rsidRPr="009D4A79">
        <w:rPr>
          <w:highlight w:val="red"/>
          <w:rPrChange w:id="199" w:author="Graaf, S.C. de (Bastiaan)" w:date="2023-05-22T22:05:00Z">
            <w:rPr/>
          </w:rPrChange>
        </w:rPr>
        <w:t>)</w:t>
      </w:r>
      <w:r w:rsidR="002644E9" w:rsidRPr="009D4A79">
        <w:rPr>
          <w:highlight w:val="red"/>
          <w:rPrChange w:id="200" w:author="Graaf, S.C. de (Bastiaan)" w:date="2023-05-22T22:05:00Z">
            <w:rPr/>
          </w:rPrChange>
        </w:rPr>
        <w:t xml:space="preserve"> </w:t>
      </w:r>
      <w:r w:rsidR="005B7734" w:rsidRPr="009D4A79">
        <w:rPr>
          <w:highlight w:val="red"/>
          <w:rPrChange w:id="201" w:author="Graaf, S.C. de (Bastiaan)" w:date="2023-05-22T22:05:00Z">
            <w:rPr/>
          </w:rPrChange>
        </w:rPr>
        <w:t>overhanging reads</w:t>
      </w:r>
      <w:r w:rsidR="000103F5" w:rsidRPr="009D4A79">
        <w:rPr>
          <w:highlight w:val="red"/>
          <w:rPrChange w:id="202" w:author="Graaf, S.C. de (Bastiaan)" w:date="2023-05-22T22:05:00Z">
            <w:rPr/>
          </w:rPrChange>
        </w:rPr>
        <w:t xml:space="preserve"> to yield CDR-candidates</w:t>
      </w:r>
      <w:r w:rsidR="00AD577A" w:rsidRPr="009D4A79">
        <w:rPr>
          <w:highlight w:val="red"/>
          <w:rPrChange w:id="203" w:author="Graaf, S.C. de (Bastiaan)" w:date="2023-05-22T22:05:00Z">
            <w:rPr/>
          </w:rPrChange>
        </w:rPr>
        <w:t>.</w:t>
      </w:r>
      <w:r w:rsidR="00AD6430" w:rsidRPr="009D4A79">
        <w:rPr>
          <w:highlight w:val="red"/>
          <w:rPrChange w:id="204" w:author="Graaf, S.C. de (Bastiaan)" w:date="2023-05-22T22:05:00Z">
            <w:rPr/>
          </w:rPrChange>
        </w:rPr>
        <w:t xml:space="preserve"> </w:t>
      </w:r>
      <w:r w:rsidR="00AD577A" w:rsidRPr="009D4A79">
        <w:rPr>
          <w:highlight w:val="red"/>
          <w:rPrChange w:id="205" w:author="Graaf, S.C. de (Bastiaan)" w:date="2023-05-22T22:05:00Z">
            <w:rPr/>
          </w:rPrChange>
        </w:rPr>
        <w:t xml:space="preserve">The mass of the CDR </w:t>
      </w:r>
      <w:r w:rsidR="002644E9" w:rsidRPr="009D4A79">
        <w:rPr>
          <w:highlight w:val="red"/>
          <w:rPrChange w:id="206" w:author="Graaf, S.C. de (Bastiaan)" w:date="2023-05-22T22:05:00Z">
            <w:rPr/>
          </w:rPrChange>
        </w:rPr>
        <w:t xml:space="preserve">(i.e. the mass gap between the adjacent FRs) is </w:t>
      </w:r>
      <w:r w:rsidR="000103F5" w:rsidRPr="009D4A79">
        <w:rPr>
          <w:highlight w:val="red"/>
          <w:rPrChange w:id="207" w:author="Graaf, S.C. de (Bastiaan)" w:date="2023-05-22T22:05:00Z">
            <w:rPr/>
          </w:rPrChange>
        </w:rPr>
        <w:t xml:space="preserve">then </w:t>
      </w:r>
      <w:r w:rsidR="002644E9" w:rsidRPr="009D4A79">
        <w:rPr>
          <w:highlight w:val="red"/>
          <w:rPrChange w:id="208" w:author="Graaf, S.C. de (Bastiaan)" w:date="2023-05-22T22:05:00Z">
            <w:rPr/>
          </w:rPrChange>
        </w:rPr>
        <w:t xml:space="preserve">calculated </w:t>
      </w:r>
      <w:r w:rsidR="00AD577A" w:rsidRPr="009D4A79">
        <w:rPr>
          <w:highlight w:val="red"/>
          <w:rPrChange w:id="209" w:author="Graaf, S.C. de (Bastiaan)" w:date="2023-05-22T22:05:00Z">
            <w:rPr/>
          </w:rPrChange>
        </w:rPr>
        <w:t>using the FR</w:t>
      </w:r>
      <w:r w:rsidR="005B7734" w:rsidRPr="009D4A79">
        <w:rPr>
          <w:highlight w:val="red"/>
          <w:rPrChange w:id="210" w:author="Graaf, S.C. de (Bastiaan)" w:date="2023-05-22T22:05:00Z">
            <w:rPr/>
          </w:rPrChange>
        </w:rPr>
        <w:t xml:space="preserve"> candidates</w:t>
      </w:r>
      <w:r w:rsidR="002644E9" w:rsidRPr="009D4A79">
        <w:rPr>
          <w:highlight w:val="red"/>
          <w:rPrChange w:id="211" w:author="Graaf, S.C. de (Bastiaan)" w:date="2023-05-22T22:05:00Z">
            <w:rPr/>
          </w:rPrChange>
        </w:rPr>
        <w:t xml:space="preserve"> </w:t>
      </w:r>
      <w:r w:rsidR="00AD577A" w:rsidRPr="009D4A79">
        <w:rPr>
          <w:highlight w:val="red"/>
          <w:rPrChange w:id="212" w:author="Graaf, S.C. de (Bastiaan)" w:date="2023-05-22T22:05:00Z">
            <w:rPr/>
          </w:rPrChange>
        </w:rPr>
        <w:t xml:space="preserve">and the sliding window </w:t>
      </w:r>
      <w:r w:rsidR="007A7F55" w:rsidRPr="009D4A79">
        <w:rPr>
          <w:highlight w:val="red"/>
          <w:rPrChange w:id="213" w:author="Graaf, S.C. de (Bastiaan)" w:date="2023-05-22T22:05:00Z">
            <w:rPr/>
          </w:rPrChange>
        </w:rPr>
        <w:t>algorithm</w:t>
      </w:r>
      <w:r w:rsidR="004A2672" w:rsidRPr="009D4A79">
        <w:rPr>
          <w:i/>
          <w:iCs/>
          <w:highlight w:val="red"/>
          <w:rPrChange w:id="214" w:author="Graaf, S.C. de (Bastiaan)" w:date="2023-05-22T22:05:00Z">
            <w:rPr>
              <w:i/>
              <w:iCs/>
            </w:rPr>
          </w:rPrChange>
        </w:rPr>
        <w:t xml:space="preserve"> </w:t>
      </w:r>
      <w:r w:rsidR="004A2672" w:rsidRPr="009D4A79">
        <w:rPr>
          <w:highlight w:val="red"/>
          <w:rPrChange w:id="215" w:author="Graaf, S.C. de (Bastiaan)" w:date="2023-05-22T22:05:00Z">
            <w:rPr/>
          </w:rPrChange>
        </w:rPr>
        <w:t>(</w:t>
      </w:r>
      <w:r w:rsidR="00AD577A" w:rsidRPr="009D4A79">
        <w:rPr>
          <w:highlight w:val="red"/>
          <w:rPrChange w:id="216" w:author="Graaf, S.C. de (Bastiaan)" w:date="2023-05-22T22:05:00Z">
            <w:rPr>
              <w:highlight w:val="yellow"/>
            </w:rPr>
          </w:rPrChange>
        </w:rPr>
        <w:t xml:space="preserve">Figure </w:t>
      </w:r>
      <w:r w:rsidR="00F62EE2" w:rsidRPr="009D4A79">
        <w:rPr>
          <w:highlight w:val="red"/>
          <w:rPrChange w:id="217" w:author="Graaf, S.C. de (Bastiaan)" w:date="2023-05-22T22:05:00Z">
            <w:rPr>
              <w:highlight w:val="yellow"/>
            </w:rPr>
          </w:rPrChange>
        </w:rPr>
        <w:t>S2</w:t>
      </w:r>
      <w:r w:rsidR="00445354" w:rsidRPr="009D4A79">
        <w:rPr>
          <w:highlight w:val="red"/>
          <w:rPrChange w:id="218" w:author="Graaf, S.C. de (Bastiaan)" w:date="2023-05-22T22:05:00Z">
            <w:rPr/>
          </w:rPrChange>
        </w:rPr>
        <w:t>) and</w:t>
      </w:r>
      <w:r w:rsidR="00AD577A" w:rsidRPr="009D4A79">
        <w:rPr>
          <w:highlight w:val="red"/>
          <w:rPrChange w:id="219" w:author="Graaf, S.C. de (Bastiaan)" w:date="2023-05-22T22:05:00Z">
            <w:rPr/>
          </w:rPrChange>
        </w:rPr>
        <w:t xml:space="preserve"> used to filter the </w:t>
      </w:r>
      <w:r w:rsidR="00AD6430" w:rsidRPr="009D4A79">
        <w:rPr>
          <w:highlight w:val="red"/>
          <w:rPrChange w:id="220" w:author="Graaf, S.C. de (Bastiaan)" w:date="2023-05-22T22:05:00Z">
            <w:rPr/>
          </w:rPrChange>
        </w:rPr>
        <w:t>CDR candidates</w:t>
      </w:r>
      <w:r w:rsidR="002644E9" w:rsidRPr="009D4A79">
        <w:rPr>
          <w:highlight w:val="red"/>
          <w:rPrChange w:id="221" w:author="Graaf, S.C. de (Bastiaan)" w:date="2023-05-22T22:05:00Z">
            <w:rPr/>
          </w:rPrChange>
        </w:rPr>
        <w:t>,</w:t>
      </w:r>
      <w:r w:rsidR="00AD6430" w:rsidRPr="009D4A79">
        <w:rPr>
          <w:highlight w:val="red"/>
          <w:rPrChange w:id="222" w:author="Graaf, S.C. de (Bastiaan)" w:date="2023-05-22T22:05:00Z">
            <w:rPr/>
          </w:rPrChange>
        </w:rPr>
        <w:t xml:space="preserve"> retaining only those </w:t>
      </w:r>
      <w:r w:rsidR="00AD577A" w:rsidRPr="009D4A79">
        <w:rPr>
          <w:highlight w:val="red"/>
          <w:rPrChange w:id="223" w:author="Graaf, S.C. de (Bastiaan)" w:date="2023-05-22T22:05:00Z">
            <w:rPr/>
          </w:rPrChange>
        </w:rPr>
        <w:t xml:space="preserve">matching the mass within a 5 Da tolerance. </w:t>
      </w:r>
      <w:r w:rsidRPr="009D4A79">
        <w:rPr>
          <w:strike/>
          <w:highlight w:val="red"/>
          <w:rPrChange w:id="224" w:author="Graaf, S.C. de (Bastiaan)" w:date="2023-05-22T22:05:00Z">
            <w:rPr>
              <w:strike/>
            </w:rPr>
          </w:rPrChange>
        </w:rPr>
        <w:t>The</w:t>
      </w:r>
      <w:r w:rsidR="00D25137" w:rsidRPr="009D4A79">
        <w:rPr>
          <w:strike/>
          <w:highlight w:val="red"/>
          <w:rPrChange w:id="225" w:author="Graaf, S.C. de (Bastiaan)" w:date="2023-05-22T22:05:00Z">
            <w:rPr>
              <w:strike/>
            </w:rPr>
          </w:rPrChange>
        </w:rPr>
        <w:t>se</w:t>
      </w:r>
      <w:r w:rsidRPr="009D4A79">
        <w:rPr>
          <w:strike/>
          <w:highlight w:val="red"/>
          <w:rPrChange w:id="226" w:author="Graaf, S.C. de (Bastiaan)" w:date="2023-05-22T22:05:00Z">
            <w:rPr>
              <w:strike/>
            </w:rPr>
          </w:rPrChange>
        </w:rPr>
        <w:t xml:space="preserve"> </w:t>
      </w:r>
      <w:r w:rsidR="00AD577A" w:rsidRPr="009D4A79">
        <w:rPr>
          <w:strike/>
          <w:highlight w:val="red"/>
          <w:rPrChange w:id="227" w:author="Graaf, S.C. de (Bastiaan)" w:date="2023-05-22T22:05:00Z">
            <w:rPr>
              <w:strike/>
            </w:rPr>
          </w:rPrChange>
        </w:rPr>
        <w:t xml:space="preserve">CDR candidates </w:t>
      </w:r>
      <w:r w:rsidRPr="009D4A79">
        <w:rPr>
          <w:strike/>
          <w:highlight w:val="red"/>
          <w:rPrChange w:id="228" w:author="Graaf, S.C. de (Bastiaan)" w:date="2023-05-22T22:05:00Z">
            <w:rPr>
              <w:strike/>
            </w:rPr>
          </w:rPrChange>
        </w:rPr>
        <w:t xml:space="preserve">are scored </w:t>
      </w:r>
      <w:r w:rsidR="005C6695" w:rsidRPr="009D4A79">
        <w:rPr>
          <w:strike/>
          <w:highlight w:val="red"/>
          <w:rPrChange w:id="229" w:author="Graaf, S.C. de (Bastiaan)" w:date="2023-05-22T22:05:00Z">
            <w:rPr>
              <w:strike/>
            </w:rPr>
          </w:rPrChange>
        </w:rPr>
        <w:t>using the Spectrum- and Peaks- score (</w:t>
      </w:r>
      <w:r w:rsidR="005C6695" w:rsidRPr="009D4A79">
        <w:rPr>
          <w:strike/>
          <w:highlight w:val="red"/>
          <w:rPrChange w:id="230" w:author="Graaf, S.C. de (Bastiaan)" w:date="2023-05-22T22:05:00Z">
            <w:rPr>
              <w:strike/>
              <w:highlight w:val="yellow"/>
            </w:rPr>
          </w:rPrChange>
        </w:rPr>
        <w:t>table S5</w:t>
      </w:r>
      <w:r w:rsidR="005C6695" w:rsidRPr="009D4A79">
        <w:rPr>
          <w:strike/>
          <w:highlight w:val="red"/>
          <w:rPrChange w:id="231" w:author="Graaf, S.C. de (Bastiaan)" w:date="2023-05-22T22:05:00Z">
            <w:rPr>
              <w:strike/>
            </w:rPr>
          </w:rPrChange>
        </w:rPr>
        <w:t xml:space="preserve">) </w:t>
      </w:r>
      <w:r w:rsidR="00964998" w:rsidRPr="009D4A79">
        <w:rPr>
          <w:strike/>
          <w:highlight w:val="red"/>
          <w:rPrChange w:id="232" w:author="Graaf, S.C. de (Bastiaan)" w:date="2023-05-22T22:05:00Z">
            <w:rPr>
              <w:strike/>
            </w:rPr>
          </w:rPrChange>
        </w:rPr>
        <w:t xml:space="preserve">and </w:t>
      </w:r>
      <w:r w:rsidR="00213DE3" w:rsidRPr="009D4A79">
        <w:rPr>
          <w:strike/>
          <w:highlight w:val="red"/>
          <w:rPrChange w:id="233" w:author="Graaf, S.C. de (Bastiaan)" w:date="2023-05-22T22:05:00Z">
            <w:rPr>
              <w:strike/>
            </w:rPr>
          </w:rPrChange>
        </w:rPr>
        <w:t>ranked by the summed rank of these scores</w:t>
      </w:r>
      <w:r w:rsidR="00964998" w:rsidRPr="009D4A79">
        <w:rPr>
          <w:strike/>
          <w:highlight w:val="red"/>
          <w:rPrChange w:id="234" w:author="Graaf, S.C. de (Bastiaan)" w:date="2023-05-22T22:05:00Z">
            <w:rPr>
              <w:strike/>
            </w:rPr>
          </w:rPrChange>
        </w:rPr>
        <w:t>.</w:t>
      </w:r>
      <w:r w:rsidR="00335DF7" w:rsidRPr="009D4A79">
        <w:rPr>
          <w:highlight w:val="red"/>
          <w:rPrChange w:id="235" w:author="Graaf, S.C. de (Bastiaan)" w:date="2023-05-22T22:05:00Z">
            <w:rPr/>
          </w:rPrChange>
        </w:rPr>
        <w:t xml:space="preserve"> </w:t>
      </w:r>
      <w:r w:rsidR="00964998" w:rsidRPr="009D4A79">
        <w:rPr>
          <w:highlight w:val="red"/>
          <w:rPrChange w:id="236" w:author="Graaf, S.C. de (Bastiaan)" w:date="2023-05-22T22:05:00Z">
            <w:rPr/>
          </w:rPrChange>
        </w:rPr>
        <w:t xml:space="preserve">However, as </w:t>
      </w:r>
      <w:r w:rsidR="00C6050D" w:rsidRPr="009D4A79">
        <w:rPr>
          <w:highlight w:val="red"/>
          <w:rPrChange w:id="237" w:author="Graaf, S.C. de (Bastiaan)" w:date="2023-05-22T22:05:00Z">
            <w:rPr/>
          </w:rPrChange>
        </w:rPr>
        <w:t xml:space="preserve">CDRs are difficult to score in </w:t>
      </w:r>
      <w:commentRangeStart w:id="238"/>
      <w:commentRangeStart w:id="239"/>
      <w:commentRangeStart w:id="240"/>
      <w:r w:rsidR="00C6050D" w:rsidRPr="009D4A79">
        <w:rPr>
          <w:highlight w:val="red"/>
          <w:rPrChange w:id="241" w:author="Graaf, S.C. de (Bastiaan)" w:date="2023-05-22T22:05:00Z">
            <w:rPr/>
          </w:rPrChange>
        </w:rPr>
        <w:t>isolation</w:t>
      </w:r>
      <w:commentRangeEnd w:id="238"/>
      <w:r w:rsidR="006B2D75" w:rsidRPr="009D4A79">
        <w:rPr>
          <w:rStyle w:val="CommentReference"/>
          <w:highlight w:val="red"/>
          <w:rPrChange w:id="242" w:author="Graaf, S.C. de (Bastiaan)" w:date="2023-05-22T22:05:00Z">
            <w:rPr>
              <w:rStyle w:val="CommentReference"/>
            </w:rPr>
          </w:rPrChange>
        </w:rPr>
        <w:commentReference w:id="238"/>
      </w:r>
      <w:commentRangeEnd w:id="239"/>
      <w:r w:rsidR="006B2D75" w:rsidRPr="009D4A79">
        <w:rPr>
          <w:rStyle w:val="CommentReference"/>
          <w:highlight w:val="red"/>
          <w:rPrChange w:id="243" w:author="Graaf, S.C. de (Bastiaan)" w:date="2023-05-22T22:05:00Z">
            <w:rPr>
              <w:rStyle w:val="CommentReference"/>
            </w:rPr>
          </w:rPrChange>
        </w:rPr>
        <w:commentReference w:id="239"/>
      </w:r>
      <w:commentRangeEnd w:id="240"/>
      <w:r w:rsidR="008628AD" w:rsidRPr="009D4A79">
        <w:rPr>
          <w:rStyle w:val="CommentReference"/>
          <w:highlight w:val="red"/>
          <w:rPrChange w:id="244" w:author="Graaf, S.C. de (Bastiaan)" w:date="2023-05-22T22:05:00Z">
            <w:rPr>
              <w:rStyle w:val="CommentReference"/>
            </w:rPr>
          </w:rPrChange>
        </w:rPr>
        <w:commentReference w:id="240"/>
      </w:r>
      <w:r w:rsidR="006B2D75" w:rsidRPr="009D4A79">
        <w:rPr>
          <w:highlight w:val="red"/>
          <w:rPrChange w:id="245" w:author="Graaf, S.C. de (Bastiaan)" w:date="2023-05-22T22:05:00Z">
            <w:rPr/>
          </w:rPrChange>
        </w:rPr>
        <w:t xml:space="preserve">, </w:t>
      </w:r>
      <w:r w:rsidR="00C6050D" w:rsidRPr="009D4A79">
        <w:rPr>
          <w:highlight w:val="red"/>
          <w:rPrChange w:id="246" w:author="Graaf, S.C. de (Bastiaan)" w:date="2023-05-22T22:05:00Z">
            <w:rPr/>
          </w:rPrChange>
        </w:rPr>
        <w:t>t</w:t>
      </w:r>
      <w:r w:rsidR="00335DF7" w:rsidRPr="009D4A79">
        <w:rPr>
          <w:highlight w:val="red"/>
          <w:rPrChange w:id="247" w:author="Graaf, S.C. de (Bastiaan)" w:date="2023-05-22T22:05:00Z">
            <w:rPr/>
          </w:rPrChange>
        </w:rPr>
        <w:t xml:space="preserve">he top 10 </w:t>
      </w:r>
      <w:r w:rsidR="00C6050D" w:rsidRPr="009D4A79">
        <w:rPr>
          <w:highlight w:val="red"/>
          <w:rPrChange w:id="248" w:author="Graaf, S.C. de (Bastiaan)" w:date="2023-05-22T22:05:00Z">
            <w:rPr/>
          </w:rPrChange>
        </w:rPr>
        <w:t>CDR</w:t>
      </w:r>
      <w:r w:rsidR="00D9320B" w:rsidRPr="009D4A79">
        <w:rPr>
          <w:highlight w:val="red"/>
          <w:rPrChange w:id="249" w:author="Graaf, S.C. de (Bastiaan)" w:date="2023-05-22T22:05:00Z">
            <w:rPr/>
          </w:rPrChange>
        </w:rPr>
        <w:t xml:space="preserve"> </w:t>
      </w:r>
      <w:r w:rsidR="00335DF7" w:rsidRPr="009D4A79">
        <w:rPr>
          <w:highlight w:val="red"/>
          <w:rPrChange w:id="250" w:author="Graaf, S.C. de (Bastiaan)" w:date="2023-05-22T22:05:00Z">
            <w:rPr/>
          </w:rPrChange>
        </w:rPr>
        <w:t xml:space="preserve">candidates </w:t>
      </w:r>
      <w:r w:rsidR="00C6050D" w:rsidRPr="009D4A79">
        <w:rPr>
          <w:highlight w:val="red"/>
          <w:rPrChange w:id="251" w:author="Graaf, S.C. de (Bastiaan)" w:date="2023-05-22T22:05:00Z">
            <w:rPr/>
          </w:rPrChange>
        </w:rPr>
        <w:t>for each FR</w:t>
      </w:r>
      <w:r w:rsidR="005B7734" w:rsidRPr="009D4A79">
        <w:rPr>
          <w:highlight w:val="red"/>
          <w:rPrChange w:id="252" w:author="Graaf, S.C. de (Bastiaan)" w:date="2023-05-22T22:05:00Z">
            <w:rPr/>
          </w:rPrChange>
        </w:rPr>
        <w:t xml:space="preserve">-candidate </w:t>
      </w:r>
      <w:r w:rsidR="00C6050D" w:rsidRPr="009D4A79">
        <w:rPr>
          <w:highlight w:val="red"/>
          <w:rPrChange w:id="253" w:author="Graaf, S.C. de (Bastiaan)" w:date="2023-05-22T22:05:00Z">
            <w:rPr/>
          </w:rPrChange>
        </w:rPr>
        <w:t xml:space="preserve">pair </w:t>
      </w:r>
      <w:r w:rsidR="00335DF7" w:rsidRPr="009D4A79">
        <w:rPr>
          <w:highlight w:val="red"/>
          <w:rPrChange w:id="254" w:author="Graaf, S.C. de (Bastiaan)" w:date="2023-05-22T22:05:00Z">
            <w:rPr/>
          </w:rPrChange>
        </w:rPr>
        <w:t xml:space="preserve">are </w:t>
      </w:r>
      <w:r w:rsidR="00964998" w:rsidRPr="009D4A79">
        <w:rPr>
          <w:highlight w:val="red"/>
          <w:rPrChange w:id="255" w:author="Graaf, S.C. de (Bastiaan)" w:date="2023-05-22T22:05:00Z">
            <w:rPr/>
          </w:rPrChange>
        </w:rPr>
        <w:t xml:space="preserve">then </w:t>
      </w:r>
      <w:r w:rsidR="00335DF7" w:rsidRPr="009D4A79">
        <w:rPr>
          <w:highlight w:val="red"/>
          <w:rPrChange w:id="256" w:author="Graaf, S.C. de (Bastiaan)" w:date="2023-05-22T22:05:00Z">
            <w:rPr/>
          </w:rPrChange>
        </w:rPr>
        <w:t xml:space="preserve">rescored </w:t>
      </w:r>
      <w:r w:rsidR="00A05569" w:rsidRPr="009D4A79">
        <w:rPr>
          <w:highlight w:val="red"/>
          <w:rPrChange w:id="257" w:author="Graaf, S.C. de (Bastiaan)" w:date="2023-05-22T22:05:00Z">
            <w:rPr/>
          </w:rPrChange>
        </w:rPr>
        <w:t xml:space="preserve">as </w:t>
      </w:r>
      <w:r w:rsidR="00C6050D" w:rsidRPr="009D4A79">
        <w:rPr>
          <w:highlight w:val="red"/>
          <w:rPrChange w:id="258" w:author="Graaf, S.C. de (Bastiaan)" w:date="2023-05-22T22:05:00Z">
            <w:rPr/>
          </w:rPrChange>
        </w:rPr>
        <w:t>FR-CDR-FR</w:t>
      </w:r>
      <w:r w:rsidR="00A05569" w:rsidRPr="009D4A79">
        <w:rPr>
          <w:highlight w:val="red"/>
          <w:rPrChange w:id="259" w:author="Graaf, S.C. de (Bastiaan)" w:date="2023-05-22T22:05:00Z">
            <w:rPr/>
          </w:rPrChange>
        </w:rPr>
        <w:t xml:space="preserve"> contig</w:t>
      </w:r>
      <w:r w:rsidR="005B7734" w:rsidRPr="009D4A79">
        <w:rPr>
          <w:highlight w:val="red"/>
          <w:rPrChange w:id="260" w:author="Graaf, S.C. de (Bastiaan)" w:date="2023-05-22T22:05:00Z">
            <w:rPr/>
          </w:rPrChange>
        </w:rPr>
        <w:t>s</w:t>
      </w:r>
      <w:r w:rsidR="00A05569" w:rsidRPr="009D4A79">
        <w:rPr>
          <w:highlight w:val="red"/>
          <w:rPrChange w:id="261" w:author="Graaf, S.C. de (Bastiaan)" w:date="2023-05-22T22:05:00Z">
            <w:rPr/>
          </w:rPrChange>
        </w:rPr>
        <w:t>.</w:t>
      </w:r>
      <w:r w:rsidR="00756DF4" w:rsidRPr="009D4A79">
        <w:rPr>
          <w:highlight w:val="red"/>
          <w:rPrChange w:id="262" w:author="Graaf, S.C. de (Bastiaan)" w:date="2023-05-22T22:05:00Z">
            <w:rPr/>
          </w:rPrChange>
        </w:rPr>
        <w:t xml:space="preserve"> The complete list of FR-CDR-FR candidates (i.e., up to 10 candidates per FR-pair) are then scored and ranked in the same way as the FR candidates.</w:t>
      </w:r>
    </w:p>
    <w:p w14:paraId="276248B7" w14:textId="09A56574" w:rsidR="00CD3615" w:rsidRPr="009D4A79" w:rsidRDefault="00335DF7" w:rsidP="00AF0CBB">
      <w:pPr>
        <w:rPr>
          <w:highlight w:val="red"/>
          <w:rPrChange w:id="263" w:author="Graaf, S.C. de (Bastiaan)" w:date="2023-05-22T22:05:00Z">
            <w:rPr/>
          </w:rPrChange>
        </w:rPr>
      </w:pPr>
      <w:r w:rsidRPr="009D4A79">
        <w:rPr>
          <w:highlight w:val="red"/>
          <w:rPrChange w:id="264" w:author="Graaf, S.C. de (Bastiaan)" w:date="2023-05-22T22:05:00Z">
            <w:rPr/>
          </w:rPrChange>
        </w:rPr>
        <w:t xml:space="preserve">For </w:t>
      </w:r>
      <w:r w:rsidR="00213DE3" w:rsidRPr="009D4A79">
        <w:rPr>
          <w:highlight w:val="red"/>
          <w:rPrChange w:id="265" w:author="Graaf, S.C. de (Bastiaan)" w:date="2023-05-22T22:05:00Z">
            <w:rPr/>
          </w:rPrChange>
        </w:rPr>
        <w:t xml:space="preserve">all benchmark </w:t>
      </w:r>
      <w:r w:rsidRPr="009D4A79">
        <w:rPr>
          <w:highlight w:val="red"/>
          <w:rPrChange w:id="266" w:author="Graaf, S.C. de (Bastiaan)" w:date="2023-05-22T22:05:00Z">
            <w:rPr/>
          </w:rPrChange>
        </w:rPr>
        <w:t>samples, t</w:t>
      </w:r>
      <w:r w:rsidR="007A6F3F" w:rsidRPr="009D4A79">
        <w:rPr>
          <w:highlight w:val="red"/>
          <w:rPrChange w:id="267" w:author="Graaf, S.C. de (Bastiaan)" w:date="2023-05-22T22:05:00Z">
            <w:rPr/>
          </w:rPrChange>
        </w:rPr>
        <w:t>he</w:t>
      </w:r>
      <w:r w:rsidR="002A1309" w:rsidRPr="009D4A79">
        <w:rPr>
          <w:highlight w:val="red"/>
          <w:rPrChange w:id="268" w:author="Graaf, S.C. de (Bastiaan)" w:date="2023-05-22T22:05:00Z">
            <w:rPr/>
          </w:rPrChange>
        </w:rPr>
        <w:t xml:space="preserve"> </w:t>
      </w:r>
      <w:r w:rsidR="00964998" w:rsidRPr="009D4A79">
        <w:rPr>
          <w:highlight w:val="red"/>
          <w:rPrChange w:id="269" w:author="Graaf, S.C. de (Bastiaan)" w:date="2023-05-22T22:05:00Z">
            <w:rPr/>
          </w:rPrChange>
        </w:rPr>
        <w:t>generated</w:t>
      </w:r>
      <w:r w:rsidR="002A1309" w:rsidRPr="009D4A79">
        <w:rPr>
          <w:highlight w:val="red"/>
          <w:rPrChange w:id="270" w:author="Graaf, S.C. de (Bastiaan)" w:date="2023-05-22T22:05:00Z">
            <w:rPr/>
          </w:rPrChange>
        </w:rPr>
        <w:t xml:space="preserve"> FR-CDR-FR</w:t>
      </w:r>
      <w:r w:rsidR="007A6F3F" w:rsidRPr="009D4A79">
        <w:rPr>
          <w:highlight w:val="red"/>
          <w:rPrChange w:id="271" w:author="Graaf, S.C. de (Bastiaan)" w:date="2023-05-22T22:05:00Z">
            <w:rPr/>
          </w:rPrChange>
        </w:rPr>
        <w:t xml:space="preserve"> candidates </w:t>
      </w:r>
      <w:r w:rsidR="00DE3CCB" w:rsidRPr="009D4A79">
        <w:rPr>
          <w:highlight w:val="red"/>
          <w:rPrChange w:id="272" w:author="Graaf, S.C. de (Bastiaan)" w:date="2023-05-22T22:05:00Z">
            <w:rPr/>
          </w:rPrChange>
        </w:rPr>
        <w:t>contain</w:t>
      </w:r>
      <w:r w:rsidR="007A6F3F" w:rsidRPr="009D4A79">
        <w:rPr>
          <w:highlight w:val="red"/>
          <w:rPrChange w:id="273" w:author="Graaf, S.C. de (Bastiaan)" w:date="2023-05-22T22:05:00Z">
            <w:rPr/>
          </w:rPrChange>
        </w:rPr>
        <w:t>ed</w:t>
      </w:r>
      <w:r w:rsidR="00DE3CCB" w:rsidRPr="009D4A79">
        <w:rPr>
          <w:highlight w:val="red"/>
          <w:rPrChange w:id="274" w:author="Graaf, S.C. de (Bastiaan)" w:date="2023-05-22T22:05:00Z">
            <w:rPr/>
          </w:rPrChange>
        </w:rPr>
        <w:t xml:space="preserve"> the </w:t>
      </w:r>
      <w:r w:rsidR="00C6050D" w:rsidRPr="009D4A79">
        <w:rPr>
          <w:highlight w:val="red"/>
          <w:rPrChange w:id="275" w:author="Graaf, S.C. de (Bastiaan)" w:date="2023-05-22T22:05:00Z">
            <w:rPr/>
          </w:rPrChange>
        </w:rPr>
        <w:t xml:space="preserve">right </w:t>
      </w:r>
      <w:r w:rsidR="005B7734" w:rsidRPr="009D4A79">
        <w:rPr>
          <w:highlight w:val="red"/>
          <w:rPrChange w:id="276" w:author="Graaf, S.C. de (Bastiaan)" w:date="2023-05-22T22:05:00Z">
            <w:rPr/>
          </w:rPrChange>
        </w:rPr>
        <w:t xml:space="preserve">candidate </w:t>
      </w:r>
      <w:r w:rsidR="00DE3CCB" w:rsidRPr="009D4A79">
        <w:rPr>
          <w:highlight w:val="red"/>
          <w:rPrChange w:id="277" w:author="Graaf, S.C. de (Bastiaan)" w:date="2023-05-22T22:05:00Z">
            <w:rPr/>
          </w:rPrChange>
        </w:rPr>
        <w:t xml:space="preserve">for </w:t>
      </w:r>
      <w:r w:rsidR="00213DE3" w:rsidRPr="009D4A79">
        <w:rPr>
          <w:highlight w:val="red"/>
          <w:rPrChange w:id="278" w:author="Graaf, S.C. de (Bastiaan)" w:date="2023-05-22T22:05:00Z">
            <w:rPr/>
          </w:rPrChange>
        </w:rPr>
        <w:t>CDR1-3</w:t>
      </w:r>
      <w:r w:rsidR="00DE3CCB" w:rsidRPr="009D4A79">
        <w:rPr>
          <w:highlight w:val="red"/>
          <w:rPrChange w:id="279" w:author="Graaf, S.C. de (Bastiaan)" w:date="2023-05-22T22:05:00Z">
            <w:rPr/>
          </w:rPrChange>
        </w:rPr>
        <w:t>.</w:t>
      </w:r>
      <w:r w:rsidR="00C6050D" w:rsidRPr="009D4A79">
        <w:rPr>
          <w:highlight w:val="red"/>
          <w:rPrChange w:id="280" w:author="Graaf, S.C. de (Bastiaan)" w:date="2023-05-22T22:05:00Z">
            <w:rPr/>
          </w:rPrChange>
        </w:rPr>
        <w:t xml:space="preserve"> </w:t>
      </w:r>
      <w:r w:rsidR="002205D1" w:rsidRPr="009D4A79">
        <w:rPr>
          <w:highlight w:val="red"/>
          <w:rPrChange w:id="281" w:author="Graaf, S.C. de (Bastiaan)" w:date="2023-05-22T22:05:00Z">
            <w:rPr/>
          </w:rPrChange>
        </w:rPr>
        <w:t xml:space="preserve">For the monoclonal </w:t>
      </w:r>
      <w:r w:rsidR="006B2D75" w:rsidRPr="009D4A79">
        <w:rPr>
          <w:highlight w:val="red"/>
          <w:rPrChange w:id="282" w:author="Graaf, S.C. de (Bastiaan)" w:date="2023-05-22T22:05:00Z">
            <w:rPr/>
          </w:rPrChange>
        </w:rPr>
        <w:t>sample,</w:t>
      </w:r>
      <w:r w:rsidR="00B256F3" w:rsidRPr="009D4A79">
        <w:rPr>
          <w:highlight w:val="red"/>
          <w:rPrChange w:id="283" w:author="Graaf, S.C. de (Bastiaan)" w:date="2023-05-22T22:05:00Z">
            <w:rPr/>
          </w:rPrChange>
        </w:rPr>
        <w:t xml:space="preserve"> 10 FR-CDR-FR candidates were </w:t>
      </w:r>
      <w:r w:rsidR="00213DE3" w:rsidRPr="009D4A79">
        <w:rPr>
          <w:highlight w:val="red"/>
          <w:rPrChange w:id="284" w:author="Graaf, S.C. de (Bastiaan)" w:date="2023-05-22T22:05:00Z">
            <w:rPr/>
          </w:rPrChange>
        </w:rPr>
        <w:t xml:space="preserve">generated </w:t>
      </w:r>
      <w:r w:rsidR="005B7734" w:rsidRPr="009D4A79">
        <w:rPr>
          <w:highlight w:val="red"/>
          <w:rPrChange w:id="285" w:author="Graaf, S.C. de (Bastiaan)" w:date="2023-05-22T22:05:00Z">
            <w:rPr/>
          </w:rPrChange>
        </w:rPr>
        <w:t>for</w:t>
      </w:r>
      <w:r w:rsidR="002205D1" w:rsidRPr="009D4A79">
        <w:rPr>
          <w:highlight w:val="red"/>
          <w:rPrChange w:id="286" w:author="Graaf, S.C. de (Bastiaan)" w:date="2023-05-22T22:05:00Z">
            <w:rPr/>
          </w:rPrChange>
        </w:rPr>
        <w:t xml:space="preserve"> </w:t>
      </w:r>
      <w:r w:rsidR="0000577C" w:rsidRPr="009D4A79">
        <w:rPr>
          <w:highlight w:val="red"/>
          <w:rPrChange w:id="287" w:author="Graaf, S.C. de (Bastiaan)" w:date="2023-05-22T22:05:00Z">
            <w:rPr/>
          </w:rPrChange>
        </w:rPr>
        <w:t>CDR</w:t>
      </w:r>
      <w:r w:rsidR="005B7734" w:rsidRPr="009D4A79">
        <w:rPr>
          <w:highlight w:val="red"/>
          <w:rPrChange w:id="288" w:author="Graaf, S.C. de (Bastiaan)" w:date="2023-05-22T22:05:00Z">
            <w:rPr/>
          </w:rPrChange>
        </w:rPr>
        <w:t>1-3 (30 candidates in total</w:t>
      </w:r>
      <w:r w:rsidR="00A60BAA" w:rsidRPr="009D4A79">
        <w:rPr>
          <w:highlight w:val="red"/>
          <w:rPrChange w:id="289" w:author="Graaf, S.C. de (Bastiaan)" w:date="2023-05-22T22:05:00Z">
            <w:rPr/>
          </w:rPrChange>
        </w:rPr>
        <w:t>,</w:t>
      </w:r>
      <w:r w:rsidR="00A60BAA" w:rsidRPr="009D4A79">
        <w:rPr>
          <w:highlight w:val="red"/>
          <w:rPrChange w:id="290" w:author="Graaf, S.C. de (Bastiaan)" w:date="2023-05-22T22:05:00Z">
            <w:rPr>
              <w:highlight w:val="yellow"/>
            </w:rPr>
          </w:rPrChange>
        </w:rPr>
        <w:t xml:space="preserve"> table S4</w:t>
      </w:r>
      <w:r w:rsidR="005B7734" w:rsidRPr="009D4A79">
        <w:rPr>
          <w:highlight w:val="red"/>
          <w:rPrChange w:id="291" w:author="Graaf, S.C. de (Bastiaan)" w:date="2023-05-22T22:05:00Z">
            <w:rPr/>
          </w:rPrChange>
        </w:rPr>
        <w:t>)</w:t>
      </w:r>
      <w:r w:rsidR="00DA36B8" w:rsidRPr="009D4A79">
        <w:rPr>
          <w:highlight w:val="red"/>
          <w:rPrChange w:id="292" w:author="Graaf, S.C. de (Bastiaan)" w:date="2023-05-22T22:05:00Z">
            <w:rPr/>
          </w:rPrChange>
        </w:rPr>
        <w:t xml:space="preserve">, </w:t>
      </w:r>
      <w:r w:rsidR="005B7734" w:rsidRPr="009D4A79">
        <w:rPr>
          <w:highlight w:val="red"/>
          <w:rPrChange w:id="293" w:author="Graaf, S.C. de (Bastiaan)" w:date="2023-05-22T22:05:00Z">
            <w:rPr/>
          </w:rPrChange>
        </w:rPr>
        <w:t xml:space="preserve">and for each CDR the </w:t>
      </w:r>
      <w:r w:rsidR="00DA36B8" w:rsidRPr="009D4A79">
        <w:rPr>
          <w:highlight w:val="red"/>
          <w:rPrChange w:id="294" w:author="Graaf, S.C. de (Bastiaan)" w:date="2023-05-22T22:05:00Z">
            <w:rPr/>
          </w:rPrChange>
        </w:rPr>
        <w:t xml:space="preserve">correct </w:t>
      </w:r>
      <w:r w:rsidR="005B7734" w:rsidRPr="009D4A79">
        <w:rPr>
          <w:highlight w:val="red"/>
          <w:rPrChange w:id="295" w:author="Graaf, S.C. de (Bastiaan)" w:date="2023-05-22T22:05:00Z">
            <w:rPr/>
          </w:rPrChange>
        </w:rPr>
        <w:t xml:space="preserve">candidate </w:t>
      </w:r>
      <w:r w:rsidR="000E3662" w:rsidRPr="009D4A79">
        <w:rPr>
          <w:highlight w:val="red"/>
          <w:rPrChange w:id="296" w:author="Graaf, S.C. de (Bastiaan)" w:date="2023-05-22T22:05:00Z">
            <w:rPr/>
          </w:rPrChange>
        </w:rPr>
        <w:t>was ranked #1 (CDR1 (255#1, 137k#1), CDR2 (508#1, 56k#2) and CDR3 (1561#2, 122.5k#1)), with enough score discrepancy to reject the remaining candidates (</w:t>
      </w:r>
      <w:r w:rsidR="001C52F2" w:rsidRPr="009D4A79">
        <w:rPr>
          <w:highlight w:val="red"/>
          <w:rPrChange w:id="297" w:author="Graaf, S.C. de (Bastiaan)" w:date="2023-05-22T22:05:00Z">
            <w:rPr>
              <w:highlight w:val="yellow"/>
            </w:rPr>
          </w:rPrChange>
        </w:rPr>
        <w:t>supplementary figure X)</w:t>
      </w:r>
      <w:r w:rsidR="000E3662" w:rsidRPr="009D4A79">
        <w:rPr>
          <w:highlight w:val="red"/>
          <w:rPrChange w:id="298" w:author="Graaf, S.C. de (Bastiaan)" w:date="2023-05-22T22:05:00Z">
            <w:rPr/>
          </w:rPrChange>
        </w:rPr>
        <w:t>.</w:t>
      </w:r>
      <w:r w:rsidR="00C6050D" w:rsidRPr="009D4A79">
        <w:rPr>
          <w:highlight w:val="red"/>
          <w:rPrChange w:id="299" w:author="Graaf, S.C. de (Bastiaan)" w:date="2023-05-22T22:05:00Z">
            <w:rPr/>
          </w:rPrChange>
        </w:rPr>
        <w:t xml:space="preserve"> </w:t>
      </w:r>
    </w:p>
    <w:p w14:paraId="5A15E1D9" w14:textId="2F86E3F3" w:rsidR="00B73B7E" w:rsidRPr="009D4A79" w:rsidRDefault="00CD3615" w:rsidP="00AF0CBB">
      <w:pPr>
        <w:rPr>
          <w:highlight w:val="red"/>
          <w:rPrChange w:id="300" w:author="Graaf, S.C. de (Bastiaan)" w:date="2023-05-22T22:05:00Z">
            <w:rPr/>
          </w:rPrChange>
        </w:rPr>
      </w:pPr>
      <w:r w:rsidRPr="009D4A79">
        <w:rPr>
          <w:highlight w:val="red"/>
          <w:rPrChange w:id="301" w:author="Graaf, S.C. de (Bastiaan)" w:date="2023-05-22T22:05:00Z">
            <w:rPr/>
          </w:rPrChange>
        </w:rPr>
        <w:t>F</w:t>
      </w:r>
      <w:r w:rsidR="00BA5E94" w:rsidRPr="009D4A79">
        <w:rPr>
          <w:highlight w:val="red"/>
          <w:rPrChange w:id="302" w:author="Graaf, S.C. de (Bastiaan)" w:date="2023-05-22T22:05:00Z">
            <w:rPr/>
          </w:rPrChange>
        </w:rPr>
        <w:t>or the mix</w:t>
      </w:r>
      <w:r w:rsidR="00F21246" w:rsidRPr="009D4A79">
        <w:rPr>
          <w:highlight w:val="red"/>
          <w:rPrChange w:id="303" w:author="Graaf, S.C. de (Bastiaan)" w:date="2023-05-22T22:05:00Z">
            <w:rPr/>
          </w:rPrChange>
        </w:rPr>
        <w:t xml:space="preserve"> </w:t>
      </w:r>
      <w:r w:rsidR="006B2D75" w:rsidRPr="009D4A79">
        <w:rPr>
          <w:highlight w:val="red"/>
          <w:rPrChange w:id="304" w:author="Graaf, S.C. de (Bastiaan)" w:date="2023-05-22T22:05:00Z">
            <w:rPr/>
          </w:rPrChange>
        </w:rPr>
        <w:t xml:space="preserve">sample </w:t>
      </w:r>
      <w:r w:rsidR="002662B1" w:rsidRPr="009D4A79">
        <w:rPr>
          <w:highlight w:val="red"/>
          <w:rPrChange w:id="305" w:author="Graaf, S.C. de (Bastiaan)" w:date="2023-05-22T22:05:00Z">
            <w:rPr/>
          </w:rPrChange>
        </w:rPr>
        <w:t>1106</w:t>
      </w:r>
      <w:r w:rsidR="00BA5E94" w:rsidRPr="009D4A79">
        <w:rPr>
          <w:highlight w:val="red"/>
          <w:rPrChange w:id="306" w:author="Graaf, S.C. de (Bastiaan)" w:date="2023-05-22T22:05:00Z">
            <w:rPr/>
          </w:rPrChange>
        </w:rPr>
        <w:t xml:space="preserve">, </w:t>
      </w:r>
      <w:r w:rsidR="00BA7986" w:rsidRPr="009D4A79">
        <w:rPr>
          <w:highlight w:val="red"/>
          <w:rPrChange w:id="307" w:author="Graaf, S.C. de (Bastiaan)" w:date="2023-05-22T22:05:00Z">
            <w:rPr/>
          </w:rPrChange>
        </w:rPr>
        <w:t xml:space="preserve">49 </w:t>
      </w:r>
      <w:r w:rsidR="00BA5E94" w:rsidRPr="009D4A79">
        <w:rPr>
          <w:highlight w:val="red"/>
          <w:rPrChange w:id="308" w:author="Graaf, S.C. de (Bastiaan)" w:date="2023-05-22T22:05:00Z">
            <w:rPr/>
          </w:rPrChange>
        </w:rPr>
        <w:t xml:space="preserve">and 20 </w:t>
      </w:r>
      <w:r w:rsidRPr="009D4A79">
        <w:rPr>
          <w:highlight w:val="red"/>
          <w:rPrChange w:id="309" w:author="Graaf, S.C. de (Bastiaan)" w:date="2023-05-22T22:05:00Z">
            <w:rPr/>
          </w:rPrChange>
        </w:rPr>
        <w:t xml:space="preserve">FR-CDR-FR </w:t>
      </w:r>
      <w:r w:rsidR="00533367" w:rsidRPr="009D4A79">
        <w:rPr>
          <w:highlight w:val="red"/>
          <w:rPrChange w:id="310" w:author="Graaf, S.C. de (Bastiaan)" w:date="2023-05-22T22:05:00Z">
            <w:rPr/>
          </w:rPrChange>
        </w:rPr>
        <w:t xml:space="preserve">candidates </w:t>
      </w:r>
      <w:r w:rsidR="00F21246" w:rsidRPr="009D4A79">
        <w:rPr>
          <w:highlight w:val="red"/>
          <w:rPrChange w:id="311" w:author="Graaf, S.C. de (Bastiaan)" w:date="2023-05-22T22:05:00Z">
            <w:rPr/>
          </w:rPrChange>
        </w:rPr>
        <w:t xml:space="preserve">were generated </w:t>
      </w:r>
      <w:r w:rsidR="00BA5E94" w:rsidRPr="009D4A79">
        <w:rPr>
          <w:highlight w:val="red"/>
          <w:rPrChange w:id="312" w:author="Graaf, S.C. de (Bastiaan)" w:date="2023-05-22T22:05:00Z">
            <w:rPr/>
          </w:rPrChange>
        </w:rPr>
        <w:t>for the CDR1-3 respectively</w:t>
      </w:r>
      <w:r w:rsidR="00A60BAA" w:rsidRPr="009D4A79">
        <w:rPr>
          <w:highlight w:val="red"/>
          <w:rPrChange w:id="313" w:author="Graaf, S.C. de (Bastiaan)" w:date="2023-05-22T22:05:00Z">
            <w:rPr/>
          </w:rPrChange>
        </w:rPr>
        <w:t xml:space="preserve"> (</w:t>
      </w:r>
      <w:r w:rsidR="00A60BAA" w:rsidRPr="009D4A79">
        <w:rPr>
          <w:highlight w:val="red"/>
          <w:rPrChange w:id="314" w:author="Graaf, S.C. de (Bastiaan)" w:date="2023-05-22T22:05:00Z">
            <w:rPr>
              <w:highlight w:val="yellow"/>
            </w:rPr>
          </w:rPrChange>
        </w:rPr>
        <w:t>table S4</w:t>
      </w:r>
      <w:r w:rsidR="00A60BAA" w:rsidRPr="009D4A79">
        <w:rPr>
          <w:highlight w:val="red"/>
          <w:rPrChange w:id="315" w:author="Graaf, S.C. de (Bastiaan)" w:date="2023-05-22T22:05:00Z">
            <w:rPr/>
          </w:rPrChange>
        </w:rPr>
        <w:t>)</w:t>
      </w:r>
      <w:r w:rsidR="00B256F3" w:rsidRPr="009D4A79">
        <w:rPr>
          <w:highlight w:val="red"/>
          <w:rPrChange w:id="316" w:author="Graaf, S.C. de (Bastiaan)" w:date="2023-05-22T22:05:00Z">
            <w:rPr/>
          </w:rPrChange>
        </w:rPr>
        <w:t xml:space="preserve">. </w:t>
      </w:r>
      <w:r w:rsidR="00F21246" w:rsidRPr="009D4A79">
        <w:rPr>
          <w:highlight w:val="red"/>
          <w:rPrChange w:id="317" w:author="Graaf, S.C. de (Bastiaan)" w:date="2023-05-22T22:05:00Z">
            <w:rPr/>
          </w:rPrChange>
        </w:rPr>
        <w:t>Despite th</w:t>
      </w:r>
      <w:r w:rsidR="00213DE3" w:rsidRPr="009D4A79">
        <w:rPr>
          <w:highlight w:val="red"/>
          <w:rPrChange w:id="318" w:author="Graaf, S.C. de (Bastiaan)" w:date="2023-05-22T22:05:00Z">
            <w:rPr/>
          </w:rPrChange>
        </w:rPr>
        <w:t>e</w:t>
      </w:r>
      <w:r w:rsidR="00F21246" w:rsidRPr="009D4A79">
        <w:rPr>
          <w:highlight w:val="red"/>
          <w:rPrChange w:id="319" w:author="Graaf, S.C. de (Bastiaan)" w:date="2023-05-22T22:05:00Z">
            <w:rPr/>
          </w:rPrChange>
        </w:rPr>
        <w:t xml:space="preserve"> much larger starting pool</w:t>
      </w:r>
      <w:r w:rsidR="00213DE3" w:rsidRPr="009D4A79">
        <w:rPr>
          <w:highlight w:val="red"/>
          <w:rPrChange w:id="320" w:author="Graaf, S.C. de (Bastiaan)" w:date="2023-05-22T22:05:00Z">
            <w:rPr/>
          </w:rPrChange>
        </w:rPr>
        <w:t>s</w:t>
      </w:r>
      <w:r w:rsidR="00F21246" w:rsidRPr="009D4A79">
        <w:rPr>
          <w:highlight w:val="red"/>
          <w:rPrChange w:id="321" w:author="Graaf, S.C. de (Bastiaan)" w:date="2023-05-22T22:05:00Z">
            <w:rPr/>
          </w:rPrChange>
        </w:rPr>
        <w:t xml:space="preserve">, </w:t>
      </w:r>
      <w:r w:rsidR="00213DE3" w:rsidRPr="009D4A79">
        <w:rPr>
          <w:highlight w:val="red"/>
          <w:rPrChange w:id="322" w:author="Graaf, S.C. de (Bastiaan)" w:date="2023-05-22T22:05:00Z">
            <w:rPr/>
          </w:rPrChange>
        </w:rPr>
        <w:t xml:space="preserve">the correct candidate was ranked #1 for CDR1 </w:t>
      </w:r>
      <w:r w:rsidR="00213DE3" w:rsidRPr="009D4A79">
        <w:rPr>
          <w:highlight w:val="red"/>
          <w:rPrChange w:id="323" w:author="Graaf, S.C. de (Bastiaan)" w:date="2023-05-22T22:05:00Z">
            <w:rPr/>
          </w:rPrChange>
        </w:rPr>
        <w:lastRenderedPageBreak/>
        <w:t xml:space="preserve">(142.8#2, </w:t>
      </w:r>
      <w:r w:rsidR="00031F44" w:rsidRPr="009D4A79">
        <w:rPr>
          <w:highlight w:val="red"/>
          <w:rPrChange w:id="324" w:author="Graaf, S.C. de (Bastiaan)" w:date="2023-05-22T22:05:00Z">
            <w:rPr/>
          </w:rPrChange>
        </w:rPr>
        <w:t>29.7k</w:t>
      </w:r>
      <w:r w:rsidR="00213DE3" w:rsidRPr="009D4A79">
        <w:rPr>
          <w:highlight w:val="red"/>
          <w:rPrChange w:id="325" w:author="Graaf, S.C. de (Bastiaan)" w:date="2023-05-22T22:05:00Z">
            <w:rPr/>
          </w:rPrChange>
        </w:rPr>
        <w:t>#</w:t>
      </w:r>
      <w:r w:rsidR="00031F44" w:rsidRPr="009D4A79">
        <w:rPr>
          <w:highlight w:val="red"/>
          <w:rPrChange w:id="326" w:author="Graaf, S.C. de (Bastiaan)" w:date="2023-05-22T22:05:00Z">
            <w:rPr/>
          </w:rPrChange>
        </w:rPr>
        <w:t>1</w:t>
      </w:r>
      <w:r w:rsidR="00213DE3" w:rsidRPr="009D4A79">
        <w:rPr>
          <w:highlight w:val="red"/>
          <w:rPrChange w:id="327" w:author="Graaf, S.C. de (Bastiaan)" w:date="2023-05-22T22:05:00Z">
            <w:rPr/>
          </w:rPrChange>
        </w:rPr>
        <w:t>) and CDR2 (</w:t>
      </w:r>
      <w:r w:rsidR="00031F44" w:rsidRPr="009D4A79">
        <w:rPr>
          <w:highlight w:val="red"/>
          <w:rPrChange w:id="328" w:author="Graaf, S.C. de (Bastiaan)" w:date="2023-05-22T22:05:00Z">
            <w:rPr/>
          </w:rPrChange>
        </w:rPr>
        <w:t>257.2</w:t>
      </w:r>
      <w:r w:rsidR="00213DE3" w:rsidRPr="009D4A79">
        <w:rPr>
          <w:highlight w:val="red"/>
          <w:rPrChange w:id="329" w:author="Graaf, S.C. de (Bastiaan)" w:date="2023-05-22T22:05:00Z">
            <w:rPr/>
          </w:rPrChange>
        </w:rPr>
        <w:t xml:space="preserve">#1, </w:t>
      </w:r>
      <w:r w:rsidR="00031F44" w:rsidRPr="009D4A79">
        <w:rPr>
          <w:highlight w:val="red"/>
          <w:rPrChange w:id="330" w:author="Graaf, S.C. de (Bastiaan)" w:date="2023-05-22T22:05:00Z">
            <w:rPr/>
          </w:rPrChange>
        </w:rPr>
        <w:t>39.8</w:t>
      </w:r>
      <w:r w:rsidR="00213DE3" w:rsidRPr="009D4A79">
        <w:rPr>
          <w:highlight w:val="red"/>
          <w:rPrChange w:id="331" w:author="Graaf, S.C. de (Bastiaan)" w:date="2023-05-22T22:05:00Z">
            <w:rPr/>
          </w:rPrChange>
        </w:rPr>
        <w:t>k#</w:t>
      </w:r>
      <w:r w:rsidR="00031F44" w:rsidRPr="009D4A79">
        <w:rPr>
          <w:highlight w:val="red"/>
          <w:rPrChange w:id="332" w:author="Graaf, S.C. de (Bastiaan)" w:date="2023-05-22T22:05:00Z">
            <w:rPr/>
          </w:rPrChange>
        </w:rPr>
        <w:t>1</w:t>
      </w:r>
      <w:r w:rsidR="00213DE3" w:rsidRPr="009D4A79">
        <w:rPr>
          <w:highlight w:val="red"/>
          <w:rPrChange w:id="333" w:author="Graaf, S.C. de (Bastiaan)" w:date="2023-05-22T22:05:00Z">
            <w:rPr/>
          </w:rPrChange>
        </w:rPr>
        <w:t>), with enough score discrepancy to reject the remaining candidates (</w:t>
      </w:r>
      <w:r w:rsidR="00213DE3" w:rsidRPr="009D4A79">
        <w:rPr>
          <w:highlight w:val="red"/>
          <w:rPrChange w:id="334" w:author="Graaf, S.C. de (Bastiaan)" w:date="2023-05-22T22:05:00Z">
            <w:rPr>
              <w:highlight w:val="yellow"/>
            </w:rPr>
          </w:rPrChange>
        </w:rPr>
        <w:t>supplementary figure</w:t>
      </w:r>
      <w:r w:rsidR="00031F44" w:rsidRPr="009D4A79">
        <w:rPr>
          <w:highlight w:val="red"/>
          <w:rPrChange w:id="335" w:author="Graaf, S.C. de (Bastiaan)" w:date="2023-05-22T22:05:00Z">
            <w:rPr>
              <w:highlight w:val="yellow"/>
            </w:rPr>
          </w:rPrChange>
        </w:rPr>
        <w:t>, figure 3c</w:t>
      </w:r>
      <w:r w:rsidR="00213DE3" w:rsidRPr="009D4A79">
        <w:rPr>
          <w:highlight w:val="red"/>
          <w:rPrChange w:id="336" w:author="Graaf, S.C. de (Bastiaan)" w:date="2023-05-22T22:05:00Z">
            <w:rPr/>
          </w:rPrChange>
        </w:rPr>
        <w:t>)</w:t>
      </w:r>
      <w:r w:rsidR="0044328C" w:rsidRPr="009D4A79">
        <w:rPr>
          <w:highlight w:val="red"/>
          <w:rPrChange w:id="337" w:author="Graaf, S.C. de (Bastiaan)" w:date="2023-05-22T22:05:00Z">
            <w:rPr/>
          </w:rPrChange>
        </w:rPr>
        <w:t>.</w:t>
      </w:r>
      <w:r w:rsidR="000E3662" w:rsidRPr="009D4A79">
        <w:rPr>
          <w:highlight w:val="red"/>
          <w:rPrChange w:id="338" w:author="Graaf, S.C. de (Bastiaan)" w:date="2023-05-22T22:05:00Z">
            <w:rPr/>
          </w:rPrChange>
        </w:rPr>
        <w:t xml:space="preserve"> </w:t>
      </w:r>
      <w:r w:rsidR="00031F44" w:rsidRPr="009D4A79">
        <w:rPr>
          <w:highlight w:val="red"/>
          <w:rPrChange w:id="339" w:author="Graaf, S.C. de (Bastiaan)" w:date="2023-05-22T22:05:00Z">
            <w:rPr/>
          </w:rPrChange>
        </w:rPr>
        <w:t xml:space="preserve">CDR1 </w:t>
      </w:r>
      <w:r w:rsidR="00B05E2F" w:rsidRPr="009D4A79">
        <w:rPr>
          <w:highlight w:val="red"/>
          <w:rPrChange w:id="340" w:author="Graaf, S.C. de (Bastiaan)" w:date="2023-05-22T22:05:00Z">
            <w:rPr/>
          </w:rPrChange>
        </w:rPr>
        <w:t>selection also filtered out the remaining incorrect FR1 and FR2</w:t>
      </w:r>
      <w:r w:rsidR="00031F44" w:rsidRPr="009D4A79">
        <w:rPr>
          <w:highlight w:val="red"/>
          <w:rPrChange w:id="341" w:author="Graaf, S.C. de (Bastiaan)" w:date="2023-05-22T22:05:00Z">
            <w:rPr/>
          </w:rPrChange>
        </w:rPr>
        <w:t xml:space="preserve"> candidates</w:t>
      </w:r>
      <w:r w:rsidR="00B05E2F" w:rsidRPr="009D4A79">
        <w:rPr>
          <w:highlight w:val="red"/>
          <w:rPrChange w:id="342" w:author="Graaf, S.C. de (Bastiaan)" w:date="2023-05-22T22:05:00Z">
            <w:rPr/>
          </w:rPrChange>
        </w:rPr>
        <w:t xml:space="preserve">, which </w:t>
      </w:r>
      <w:r w:rsidR="00BA7986" w:rsidRPr="009D4A79">
        <w:rPr>
          <w:highlight w:val="red"/>
          <w:rPrChange w:id="343" w:author="Graaf, S.C. de (Bastiaan)" w:date="2023-05-22T22:05:00Z">
            <w:rPr/>
          </w:rPrChange>
        </w:rPr>
        <w:t>left</w:t>
      </w:r>
      <w:r w:rsidR="00B05E2F" w:rsidRPr="009D4A79">
        <w:rPr>
          <w:highlight w:val="red"/>
          <w:rPrChange w:id="344" w:author="Graaf, S.C. de (Bastiaan)" w:date="2023-05-22T22:05:00Z">
            <w:rPr/>
          </w:rPrChange>
        </w:rPr>
        <w:t xml:space="preserve"> only 7 FR-CDR-FR candidates for CDR2 as the rest </w:t>
      </w:r>
      <w:r w:rsidR="00BA7986" w:rsidRPr="009D4A79">
        <w:rPr>
          <w:highlight w:val="red"/>
          <w:rPrChange w:id="345" w:author="Graaf, S.C. de (Bastiaan)" w:date="2023-05-22T22:05:00Z">
            <w:rPr/>
          </w:rPrChange>
        </w:rPr>
        <w:t>did</w:t>
      </w:r>
      <w:r w:rsidR="00B05E2F" w:rsidRPr="009D4A79">
        <w:rPr>
          <w:highlight w:val="red"/>
          <w:rPrChange w:id="346" w:author="Graaf, S.C. de (Bastiaan)" w:date="2023-05-22T22:05:00Z">
            <w:rPr/>
          </w:rPrChange>
        </w:rPr>
        <w:t xml:space="preserve"> not contain the right FR2.</w:t>
      </w:r>
      <w:r w:rsidR="00031F44" w:rsidRPr="009D4A79">
        <w:rPr>
          <w:highlight w:val="red"/>
          <w:rPrChange w:id="347" w:author="Graaf, S.C. de (Bastiaan)" w:date="2023-05-22T22:05:00Z">
            <w:rPr/>
          </w:rPrChange>
        </w:rPr>
        <w:t xml:space="preserve"> The correct FR-CDR-FR candidate for CDR3</w:t>
      </w:r>
      <w:r w:rsidR="000E3662" w:rsidRPr="009D4A79">
        <w:rPr>
          <w:highlight w:val="red"/>
          <w:rPrChange w:id="348" w:author="Graaf, S.C. de (Bastiaan)" w:date="2023-05-22T22:05:00Z">
            <w:rPr/>
          </w:rPrChange>
        </w:rPr>
        <w:t xml:space="preserve"> </w:t>
      </w:r>
      <w:r w:rsidR="00031F44" w:rsidRPr="009D4A79">
        <w:rPr>
          <w:highlight w:val="red"/>
          <w:rPrChange w:id="349" w:author="Graaf, S.C. de (Bastiaan)" w:date="2023-05-22T22:05:00Z">
            <w:rPr/>
          </w:rPrChange>
        </w:rPr>
        <w:t>could was ranked #14</w:t>
      </w:r>
      <w:r w:rsidR="00A26508" w:rsidRPr="009D4A79">
        <w:rPr>
          <w:highlight w:val="red"/>
          <w:rPrChange w:id="350" w:author="Graaf, S.C. de (Bastiaan)" w:date="2023-05-22T22:05:00Z">
            <w:rPr/>
          </w:rPrChange>
        </w:rPr>
        <w:t xml:space="preserve"> and </w:t>
      </w:r>
      <w:r w:rsidR="00031F44" w:rsidRPr="009D4A79">
        <w:rPr>
          <w:highlight w:val="red"/>
          <w:rPrChange w:id="351" w:author="Graaf, S.C. de (Bastiaan)" w:date="2023-05-22T22:05:00Z">
            <w:rPr/>
          </w:rPrChange>
        </w:rPr>
        <w:t xml:space="preserve">the pool </w:t>
      </w:r>
      <w:r w:rsidR="00A26508" w:rsidRPr="009D4A79">
        <w:rPr>
          <w:highlight w:val="red"/>
          <w:rPrChange w:id="352" w:author="Graaf, S.C. de (Bastiaan)" w:date="2023-05-22T22:05:00Z">
            <w:rPr/>
          </w:rPrChange>
        </w:rPr>
        <w:t>contained 3 near isobaric</w:t>
      </w:r>
      <w:commentRangeStart w:id="353"/>
      <w:commentRangeStart w:id="354"/>
      <w:commentRangeStart w:id="355"/>
      <w:r w:rsidR="00BA5E94" w:rsidRPr="009D4A79">
        <w:rPr>
          <w:highlight w:val="red"/>
          <w:rPrChange w:id="356" w:author="Graaf, S.C. de (Bastiaan)" w:date="2023-05-22T22:05:00Z">
            <w:rPr/>
          </w:rPrChange>
        </w:rPr>
        <w:t xml:space="preserve"> </w:t>
      </w:r>
      <w:r w:rsidR="00B256F3" w:rsidRPr="009D4A79">
        <w:rPr>
          <w:highlight w:val="red"/>
          <w:rPrChange w:id="357" w:author="Graaf, S.C. de (Bastiaan)" w:date="2023-05-22T22:05:00Z">
            <w:rPr/>
          </w:rPrChange>
        </w:rPr>
        <w:t>candidates</w:t>
      </w:r>
      <w:r w:rsidR="00A26508" w:rsidRPr="009D4A79">
        <w:rPr>
          <w:highlight w:val="red"/>
          <w:rPrChange w:id="358" w:author="Graaf, S.C. de (Bastiaan)" w:date="2023-05-22T22:05:00Z">
            <w:rPr/>
          </w:rPrChange>
        </w:rPr>
        <w:t xml:space="preserve">, similar to those found in the </w:t>
      </w:r>
      <w:r w:rsidR="00DC2E06" w:rsidRPr="009D4A79">
        <w:rPr>
          <w:highlight w:val="red"/>
          <w:rPrChange w:id="359" w:author="Graaf, S.C. de (Bastiaan)" w:date="2023-05-22T22:05:00Z">
            <w:rPr/>
          </w:rPrChange>
        </w:rPr>
        <w:t xml:space="preserve">monoclonal </w:t>
      </w:r>
      <w:r w:rsidR="00A26508" w:rsidRPr="009D4A79">
        <w:rPr>
          <w:highlight w:val="red"/>
          <w:rPrChange w:id="360" w:author="Graaf, S.C. de (Bastiaan)" w:date="2023-05-22T22:05:00Z">
            <w:rPr/>
          </w:rPrChange>
        </w:rPr>
        <w:t>sample</w:t>
      </w:r>
      <w:r w:rsidR="00963E39" w:rsidRPr="009D4A79">
        <w:rPr>
          <w:highlight w:val="red"/>
          <w:rPrChange w:id="361" w:author="Graaf, S.C. de (Bastiaan)" w:date="2023-05-22T22:05:00Z">
            <w:rPr/>
          </w:rPrChange>
        </w:rPr>
        <w:t xml:space="preserve"> (SR</w:t>
      </w:r>
      <w:r w:rsidR="00963E39" w:rsidRPr="009D4A79">
        <w:rPr>
          <w:b/>
          <w:bCs/>
          <w:i/>
          <w:iCs/>
          <w:highlight w:val="red"/>
          <w:rPrChange w:id="362" w:author="Graaf, S.C. de (Bastiaan)" w:date="2023-05-22T22:05:00Z">
            <w:rPr>
              <w:b/>
              <w:bCs/>
              <w:i/>
              <w:iCs/>
            </w:rPr>
          </w:rPrChange>
        </w:rPr>
        <w:t>WNDG</w:t>
      </w:r>
      <w:r w:rsidR="00963E39" w:rsidRPr="009D4A79">
        <w:rPr>
          <w:highlight w:val="red"/>
          <w:rPrChange w:id="363" w:author="Graaf, S.C. de (Bastiaan)" w:date="2023-05-22T22:05:00Z">
            <w:rPr/>
          </w:rPrChange>
        </w:rPr>
        <w:t>FYAMDY, SR</w:t>
      </w:r>
      <w:r w:rsidR="00963E39" w:rsidRPr="009D4A79">
        <w:rPr>
          <w:b/>
          <w:bCs/>
          <w:i/>
          <w:iCs/>
          <w:highlight w:val="red"/>
          <w:rPrChange w:id="364" w:author="Graaf, S.C. de (Bastiaan)" w:date="2023-05-22T22:05:00Z">
            <w:rPr>
              <w:b/>
              <w:bCs/>
              <w:i/>
              <w:iCs/>
            </w:rPr>
          </w:rPrChange>
        </w:rPr>
        <w:t>WGGDG</w:t>
      </w:r>
      <w:r w:rsidR="00963E39" w:rsidRPr="009D4A79">
        <w:rPr>
          <w:highlight w:val="red"/>
          <w:rPrChange w:id="365" w:author="Graaf, S.C. de (Bastiaan)" w:date="2023-05-22T22:05:00Z">
            <w:rPr/>
          </w:rPrChange>
        </w:rPr>
        <w:t>FYAMDY, SR</w:t>
      </w:r>
      <w:r w:rsidR="00963E39" w:rsidRPr="009D4A79">
        <w:rPr>
          <w:b/>
          <w:bCs/>
          <w:i/>
          <w:iCs/>
          <w:highlight w:val="red"/>
          <w:rPrChange w:id="366" w:author="Graaf, S.C. de (Bastiaan)" w:date="2023-05-22T22:05:00Z">
            <w:rPr>
              <w:b/>
              <w:bCs/>
              <w:i/>
              <w:iCs/>
            </w:rPr>
          </w:rPrChange>
        </w:rPr>
        <w:t>DNWG</w:t>
      </w:r>
      <w:r w:rsidR="00963E39" w:rsidRPr="009D4A79">
        <w:rPr>
          <w:highlight w:val="red"/>
          <w:rPrChange w:id="367" w:author="Graaf, S.C. de (Bastiaan)" w:date="2023-05-22T22:05:00Z">
            <w:rPr/>
          </w:rPrChange>
        </w:rPr>
        <w:t>FYAMDY)</w:t>
      </w:r>
      <w:r w:rsidR="00BA5E94" w:rsidRPr="009D4A79">
        <w:rPr>
          <w:highlight w:val="red"/>
          <w:rPrChange w:id="368" w:author="Graaf, S.C. de (Bastiaan)" w:date="2023-05-22T22:05:00Z">
            <w:rPr/>
          </w:rPrChange>
        </w:rPr>
        <w:t>.</w:t>
      </w:r>
      <w:r w:rsidR="00B05E2F" w:rsidRPr="009D4A79">
        <w:rPr>
          <w:highlight w:val="red"/>
          <w:rPrChange w:id="369" w:author="Graaf, S.C. de (Bastiaan)" w:date="2023-05-22T22:05:00Z">
            <w:rPr/>
          </w:rPrChange>
        </w:rPr>
        <w:t xml:space="preserve"> However, due to far lower fragment coverage (scores </w:t>
      </w:r>
      <w:r w:rsidR="000571F5" w:rsidRPr="009D4A79">
        <w:rPr>
          <w:highlight w:val="red"/>
          <w:rPrChange w:id="370" w:author="Graaf, S.C. de (Bastiaan)" w:date="2023-05-22T22:05:00Z">
            <w:rPr/>
          </w:rPrChange>
        </w:rPr>
        <w:t xml:space="preserve">280-282) there was a far lower spread of the </w:t>
      </w:r>
      <w:r w:rsidR="009500EE" w:rsidRPr="009D4A79">
        <w:rPr>
          <w:highlight w:val="red"/>
          <w:rPrChange w:id="371" w:author="Graaf, S.C. de (Bastiaan)" w:date="2023-05-22T22:05:00Z">
            <w:rPr/>
          </w:rPrChange>
        </w:rPr>
        <w:t>Spectrumscore</w:t>
      </w:r>
      <w:r w:rsidR="000571F5" w:rsidRPr="009D4A79">
        <w:rPr>
          <w:highlight w:val="red"/>
          <w:rPrChange w:id="372" w:author="Graaf, S.C. de (Bastiaan)" w:date="2023-05-22T22:05:00Z">
            <w:rPr/>
          </w:rPrChange>
        </w:rPr>
        <w:t xml:space="preserve">s compared to the monoclonal CDR3 FR-CDR-FR candidates (1053-1601). The </w:t>
      </w:r>
      <w:r w:rsidR="009500EE" w:rsidRPr="009D4A79">
        <w:rPr>
          <w:highlight w:val="red"/>
          <w:rPrChange w:id="373" w:author="Graaf, S.C. de (Bastiaan)" w:date="2023-05-22T22:05:00Z">
            <w:rPr/>
          </w:rPrChange>
        </w:rPr>
        <w:t>Multiscore</w:t>
      </w:r>
      <w:r w:rsidR="000571F5" w:rsidRPr="009D4A79">
        <w:rPr>
          <w:highlight w:val="red"/>
          <w:rPrChange w:id="374" w:author="Graaf, S.C. de (Bastiaan)" w:date="2023-05-22T22:05:00Z">
            <w:rPr/>
          </w:rPrChange>
        </w:rPr>
        <w:t>s were distributed in two clusters</w:t>
      </w:r>
      <w:r w:rsidR="00EE5034" w:rsidRPr="009D4A79">
        <w:rPr>
          <w:highlight w:val="red"/>
          <w:rPrChange w:id="375" w:author="Graaf, S.C. de (Bastiaan)" w:date="2023-05-22T22:05:00Z">
            <w:rPr/>
          </w:rPrChange>
        </w:rPr>
        <w:t xml:space="preserve"> based on which FR4 </w:t>
      </w:r>
      <w:r w:rsidR="00A26508" w:rsidRPr="009D4A79">
        <w:rPr>
          <w:highlight w:val="red"/>
          <w:rPrChange w:id="376" w:author="Graaf, S.C. de (Bastiaan)" w:date="2023-05-22T22:05:00Z">
            <w:rPr/>
          </w:rPrChange>
        </w:rPr>
        <w:t xml:space="preserve">candidate </w:t>
      </w:r>
      <w:r w:rsidR="00EE5034" w:rsidRPr="009D4A79">
        <w:rPr>
          <w:highlight w:val="red"/>
          <w:rPrChange w:id="377" w:author="Graaf, S.C. de (Bastiaan)" w:date="2023-05-22T22:05:00Z">
            <w:rPr/>
          </w:rPrChange>
        </w:rPr>
        <w:t>was included</w:t>
      </w:r>
      <w:r w:rsidR="00A26508" w:rsidRPr="009D4A79">
        <w:rPr>
          <w:highlight w:val="red"/>
          <w:rPrChange w:id="378" w:author="Graaf, S.C. de (Bastiaan)" w:date="2023-05-22T22:05:00Z">
            <w:rPr/>
          </w:rPrChange>
        </w:rPr>
        <w:t>:</w:t>
      </w:r>
      <w:r w:rsidR="000571F5" w:rsidRPr="009D4A79">
        <w:rPr>
          <w:highlight w:val="red"/>
          <w:rPrChange w:id="379" w:author="Graaf, S.C. de (Bastiaan)" w:date="2023-05-22T22:05:00Z">
            <w:rPr/>
          </w:rPrChange>
        </w:rPr>
        <w:t xml:space="preserve"> ~22</w:t>
      </w:r>
      <w:r w:rsidR="006C2A11" w:rsidRPr="009D4A79">
        <w:rPr>
          <w:highlight w:val="red"/>
          <w:rPrChange w:id="380" w:author="Graaf, S.C. de (Bastiaan)" w:date="2023-05-22T22:05:00Z">
            <w:rPr/>
          </w:rPrChange>
        </w:rPr>
        <w:t>1</w:t>
      </w:r>
      <w:r w:rsidR="000571F5" w:rsidRPr="009D4A79">
        <w:rPr>
          <w:highlight w:val="red"/>
          <w:rPrChange w:id="381" w:author="Graaf, S.C. de (Bastiaan)" w:date="2023-05-22T22:05:00Z">
            <w:rPr/>
          </w:rPrChange>
        </w:rPr>
        <w:t xml:space="preserve">k </w:t>
      </w:r>
      <w:r w:rsidR="00EE5034" w:rsidRPr="009D4A79">
        <w:rPr>
          <w:highlight w:val="red"/>
          <w:rPrChange w:id="382" w:author="Graaf, S.C. de (Bastiaan)" w:date="2023-05-22T22:05:00Z">
            <w:rPr/>
          </w:rPrChange>
        </w:rPr>
        <w:t>(WGQGT</w:t>
      </w:r>
      <w:r w:rsidR="000103F5" w:rsidRPr="009D4A79">
        <w:rPr>
          <w:highlight w:val="red"/>
          <w:rPrChange w:id="383" w:author="Graaf, S.C. de (Bastiaan)" w:date="2023-05-22T22:05:00Z">
            <w:rPr/>
          </w:rPrChange>
        </w:rPr>
        <w:t>..</w:t>
      </w:r>
      <w:r w:rsidR="00EE5034" w:rsidRPr="009D4A79">
        <w:rPr>
          <w:highlight w:val="red"/>
          <w:rPrChange w:id="384" w:author="Graaf, S.C. de (Bastiaan)" w:date="2023-05-22T22:05:00Z">
            <w:rPr/>
          </w:rPrChange>
        </w:rPr>
        <w:t xml:space="preserve">) </w:t>
      </w:r>
      <w:r w:rsidR="000571F5" w:rsidRPr="009D4A79">
        <w:rPr>
          <w:highlight w:val="red"/>
          <w:rPrChange w:id="385" w:author="Graaf, S.C. de (Bastiaan)" w:date="2023-05-22T22:05:00Z">
            <w:rPr/>
          </w:rPrChange>
        </w:rPr>
        <w:t>and ~24</w:t>
      </w:r>
      <w:r w:rsidR="006C2A11" w:rsidRPr="009D4A79">
        <w:rPr>
          <w:highlight w:val="red"/>
          <w:rPrChange w:id="386" w:author="Graaf, S.C. de (Bastiaan)" w:date="2023-05-22T22:05:00Z">
            <w:rPr/>
          </w:rPrChange>
        </w:rPr>
        <w:t>4</w:t>
      </w:r>
      <w:r w:rsidR="000571F5" w:rsidRPr="009D4A79">
        <w:rPr>
          <w:highlight w:val="red"/>
          <w:rPrChange w:id="387" w:author="Graaf, S.C. de (Bastiaan)" w:date="2023-05-22T22:05:00Z">
            <w:rPr/>
          </w:rPrChange>
        </w:rPr>
        <w:t>k</w:t>
      </w:r>
      <w:r w:rsidR="00EE5034" w:rsidRPr="009D4A79">
        <w:rPr>
          <w:highlight w:val="red"/>
          <w:rPrChange w:id="388" w:author="Graaf, S.C. de (Bastiaan)" w:date="2023-05-22T22:05:00Z">
            <w:rPr/>
          </w:rPrChange>
        </w:rPr>
        <w:t xml:space="preserve"> (WGQGS</w:t>
      </w:r>
      <w:r w:rsidR="000103F5" w:rsidRPr="009D4A79">
        <w:rPr>
          <w:highlight w:val="red"/>
          <w:rPrChange w:id="389" w:author="Graaf, S.C. de (Bastiaan)" w:date="2023-05-22T22:05:00Z">
            <w:rPr/>
          </w:rPrChange>
        </w:rPr>
        <w:t>..</w:t>
      </w:r>
      <w:r w:rsidR="00EE5034" w:rsidRPr="009D4A79">
        <w:rPr>
          <w:highlight w:val="red"/>
          <w:rPrChange w:id="390" w:author="Graaf, S.C. de (Bastiaan)" w:date="2023-05-22T22:05:00Z">
            <w:rPr/>
          </w:rPrChange>
        </w:rPr>
        <w:t>).</w:t>
      </w:r>
      <w:r w:rsidR="00B73B7E" w:rsidRPr="009D4A79">
        <w:rPr>
          <w:highlight w:val="red"/>
          <w:rPrChange w:id="391" w:author="Graaf, S.C. de (Bastiaan)" w:date="2023-05-22T22:05:00Z">
            <w:rPr/>
          </w:rPrChange>
        </w:rPr>
        <w:t xml:space="preserve"> Upon manual inspection, we </w:t>
      </w:r>
      <w:r w:rsidR="00A26508" w:rsidRPr="009D4A79">
        <w:rPr>
          <w:highlight w:val="red"/>
          <w:rPrChange w:id="392" w:author="Graaf, S.C. de (Bastiaan)" w:date="2023-05-22T22:05:00Z">
            <w:rPr/>
          </w:rPrChange>
        </w:rPr>
        <w:t>observed that the</w:t>
      </w:r>
      <w:r w:rsidR="00B73B7E" w:rsidRPr="009D4A79">
        <w:rPr>
          <w:highlight w:val="red"/>
          <w:rPrChange w:id="393" w:author="Graaf, S.C. de (Bastiaan)" w:date="2023-05-22T22:05:00Z">
            <w:rPr/>
          </w:rPrChange>
        </w:rPr>
        <w:t xml:space="preserve"> incorrect FR4 candidate</w:t>
      </w:r>
      <w:r w:rsidR="00ED0FC8" w:rsidRPr="009D4A79">
        <w:rPr>
          <w:highlight w:val="red"/>
          <w:rPrChange w:id="394" w:author="Graaf, S.C. de (Bastiaan)" w:date="2023-05-22T22:05:00Z">
            <w:rPr/>
          </w:rPrChange>
        </w:rPr>
        <w:t>, as well as incorrect CDR candidates</w:t>
      </w:r>
      <w:r w:rsidR="00A26508" w:rsidRPr="009D4A79">
        <w:rPr>
          <w:highlight w:val="red"/>
          <w:rPrChange w:id="395" w:author="Graaf, S.C. de (Bastiaan)" w:date="2023-05-22T22:05:00Z">
            <w:rPr/>
          </w:rPrChange>
        </w:rPr>
        <w:t xml:space="preserve">, had a large </w:t>
      </w:r>
      <w:r w:rsidR="00F76D5D" w:rsidRPr="009D4A79">
        <w:rPr>
          <w:highlight w:val="red"/>
          <w:rPrChange w:id="396" w:author="Graaf, S.C. de (Bastiaan)" w:date="2023-05-22T22:05:00Z">
            <w:rPr/>
          </w:rPrChange>
        </w:rPr>
        <w:t>number</w:t>
      </w:r>
      <w:r w:rsidR="00A26508" w:rsidRPr="009D4A79">
        <w:rPr>
          <w:highlight w:val="red"/>
          <w:rPrChange w:id="397" w:author="Graaf, S.C. de (Bastiaan)" w:date="2023-05-22T22:05:00Z">
            <w:rPr/>
          </w:rPrChange>
        </w:rPr>
        <w:t xml:space="preserve"> of short reads traversing the CDR as supporting evidence, while the correct candidate had fewer but longer reads</w:t>
      </w:r>
      <w:r w:rsidR="00ED0FC8" w:rsidRPr="009D4A79">
        <w:rPr>
          <w:highlight w:val="red"/>
          <w:rPrChange w:id="398" w:author="Graaf, S.C. de (Bastiaan)" w:date="2023-05-22T22:05:00Z">
            <w:rPr/>
          </w:rPrChange>
        </w:rPr>
        <w:t xml:space="preserve"> (average ~25 vs average ~12)</w:t>
      </w:r>
      <w:r w:rsidR="00F76D5D" w:rsidRPr="009D4A79">
        <w:rPr>
          <w:highlight w:val="red"/>
          <w:rPrChange w:id="399" w:author="Graaf, S.C. de (Bastiaan)" w:date="2023-05-22T22:05:00Z">
            <w:rPr/>
          </w:rPrChange>
        </w:rPr>
        <w:t xml:space="preserve">. However, we </w:t>
      </w:r>
      <w:r w:rsidR="00ED0FC8" w:rsidRPr="009D4A79">
        <w:rPr>
          <w:highlight w:val="red"/>
          <w:rPrChange w:id="400" w:author="Graaf, S.C. de (Bastiaan)" w:date="2023-05-22T22:05:00Z">
            <w:rPr/>
          </w:rPrChange>
        </w:rPr>
        <w:t xml:space="preserve">could not discriminate between the </w:t>
      </w:r>
      <w:r w:rsidR="000103F5" w:rsidRPr="009D4A79">
        <w:rPr>
          <w:highlight w:val="red"/>
          <w:rPrChange w:id="401" w:author="Graaf, S.C. de (Bastiaan)" w:date="2023-05-22T22:05:00Z">
            <w:rPr/>
          </w:rPrChange>
        </w:rPr>
        <w:t>3 isobaric candidates</w:t>
      </w:r>
      <w:r w:rsidR="00A26508" w:rsidRPr="009D4A79">
        <w:rPr>
          <w:highlight w:val="red"/>
          <w:rPrChange w:id="402" w:author="Graaf, S.C. de (Bastiaan)" w:date="2023-05-22T22:05:00Z">
            <w:rPr/>
          </w:rPrChange>
        </w:rPr>
        <w:t xml:space="preserve"> based on the experimental data</w:t>
      </w:r>
      <w:r w:rsidR="00ED0FC8" w:rsidRPr="009D4A79">
        <w:rPr>
          <w:highlight w:val="red"/>
          <w:rPrChange w:id="403" w:author="Graaf, S.C. de (Bastiaan)" w:date="2023-05-22T22:05:00Z">
            <w:rPr/>
          </w:rPrChange>
        </w:rPr>
        <w:t>, leaving 3 candidates</w:t>
      </w:r>
      <w:r w:rsidR="00A26508" w:rsidRPr="009D4A79">
        <w:rPr>
          <w:highlight w:val="red"/>
          <w:rPrChange w:id="404" w:author="Graaf, S.C. de (Bastiaan)" w:date="2023-05-22T22:05:00Z">
            <w:rPr/>
          </w:rPrChange>
        </w:rPr>
        <w:t xml:space="preserve"> for the CDR3</w:t>
      </w:r>
      <w:r w:rsidR="00B73B7E" w:rsidRPr="009D4A79">
        <w:rPr>
          <w:highlight w:val="red"/>
          <w:rPrChange w:id="405" w:author="Graaf, S.C. de (Bastiaan)" w:date="2023-05-22T22:05:00Z">
            <w:rPr/>
          </w:rPrChange>
        </w:rPr>
        <w:t>.</w:t>
      </w:r>
    </w:p>
    <w:p w14:paraId="51E8F9DA" w14:textId="3996141B" w:rsidR="00DD51DB" w:rsidRPr="000E3662" w:rsidDel="00991DDB" w:rsidRDefault="000571F5" w:rsidP="00AF0CBB">
      <w:pPr>
        <w:rPr>
          <w:del w:id="406" w:author="Scheltema, R.A. (Richard)" w:date="2023-05-17T09:14:00Z"/>
        </w:rPr>
      </w:pPr>
      <w:del w:id="407" w:author="Scheltema, R.A. (Richard)" w:date="2023-05-17T09:14:00Z">
        <w:r w:rsidRPr="009D4A79" w:rsidDel="00991DDB">
          <w:rPr>
            <w:highlight w:val="red"/>
            <w:rPrChange w:id="408" w:author="Graaf, S.C. de (Bastiaan)" w:date="2023-05-22T22:05:00Z">
              <w:rPr/>
            </w:rPrChange>
          </w:rPr>
          <w:delText xml:space="preserve">The former </w:delText>
        </w:r>
        <w:r w:rsidR="00EE5034" w:rsidRPr="009D4A79" w:rsidDel="00991DDB">
          <w:rPr>
            <w:highlight w:val="red"/>
            <w:rPrChange w:id="409" w:author="Graaf, S.C. de (Bastiaan)" w:date="2023-05-22T22:05:00Z">
              <w:rPr/>
            </w:rPrChange>
          </w:rPr>
          <w:delText xml:space="preserve">is </w:delText>
        </w:r>
        <w:r w:rsidRPr="009D4A79" w:rsidDel="00991DDB">
          <w:rPr>
            <w:highlight w:val="red"/>
            <w:rPrChange w:id="410" w:author="Graaf, S.C. de (Bastiaan)" w:date="2023-05-22T22:05:00Z">
              <w:rPr/>
            </w:rPrChange>
          </w:rPr>
          <w:delText xml:space="preserve">the </w:delText>
        </w:r>
        <w:r w:rsidR="00EE5034" w:rsidRPr="009D4A79" w:rsidDel="00991DDB">
          <w:rPr>
            <w:highlight w:val="red"/>
            <w:rPrChange w:id="411" w:author="Graaf, S.C. de (Bastiaan)" w:date="2023-05-22T22:05:00Z">
              <w:rPr/>
            </w:rPrChange>
          </w:rPr>
          <w:delText xml:space="preserve">correct </w:delText>
        </w:r>
        <w:r w:rsidRPr="009D4A79" w:rsidDel="00991DDB">
          <w:rPr>
            <w:highlight w:val="red"/>
            <w:rPrChange w:id="412" w:author="Graaf, S.C. de (Bastiaan)" w:date="2023-05-22T22:05:00Z">
              <w:rPr/>
            </w:rPrChange>
          </w:rPr>
          <w:delText xml:space="preserve">candidate, </w:delText>
        </w:r>
        <w:r w:rsidR="00EE5034" w:rsidRPr="009D4A79" w:rsidDel="00991DDB">
          <w:rPr>
            <w:highlight w:val="red"/>
            <w:rPrChange w:id="413" w:author="Graaf, S.C. de (Bastiaan)" w:date="2023-05-22T22:05:00Z">
              <w:rPr/>
            </w:rPrChange>
          </w:rPr>
          <w:delText xml:space="preserve">but </w:delText>
        </w:r>
        <w:r w:rsidRPr="009D4A79" w:rsidDel="00991DDB">
          <w:rPr>
            <w:highlight w:val="red"/>
            <w:rPrChange w:id="414" w:author="Graaf, S.C. de (Bastiaan)" w:date="2023-05-22T22:05:00Z">
              <w:rPr/>
            </w:rPrChange>
          </w:rPr>
          <w:delText xml:space="preserve">the latter </w:delText>
        </w:r>
        <w:r w:rsidR="00EE5034" w:rsidRPr="009D4A79" w:rsidDel="00991DDB">
          <w:rPr>
            <w:highlight w:val="red"/>
            <w:rPrChange w:id="415" w:author="Graaf, S.C. de (Bastiaan)" w:date="2023-05-22T22:05:00Z">
              <w:rPr/>
            </w:rPrChange>
          </w:rPr>
          <w:delText xml:space="preserve">is </w:delText>
        </w:r>
        <w:r w:rsidRPr="009D4A79" w:rsidDel="00991DDB">
          <w:rPr>
            <w:highlight w:val="red"/>
            <w:rPrChange w:id="416" w:author="Graaf, S.C. de (Bastiaan)" w:date="2023-05-22T22:05:00Z">
              <w:rPr/>
            </w:rPrChange>
          </w:rPr>
          <w:delText xml:space="preserve">the result of peptides from </w:delText>
        </w:r>
        <w:r w:rsidR="00EE5034" w:rsidRPr="009D4A79" w:rsidDel="00991DDB">
          <w:rPr>
            <w:highlight w:val="red"/>
            <w:rPrChange w:id="417" w:author="Graaf, S.C. de (Bastiaan)" w:date="2023-05-22T22:05:00Z">
              <w:rPr/>
            </w:rPrChange>
          </w:rPr>
          <w:delText>an</w:delText>
        </w:r>
        <w:r w:rsidRPr="009D4A79" w:rsidDel="00991DDB">
          <w:rPr>
            <w:highlight w:val="red"/>
            <w:rPrChange w:id="418" w:author="Graaf, S.C. de (Bastiaan)" w:date="2023-05-22T22:05:00Z">
              <w:rPr/>
            </w:rPrChange>
          </w:rPr>
          <w:delText xml:space="preserve">other component of the mixture with the </w:delText>
        </w:r>
        <w:r w:rsidR="00EE5034" w:rsidRPr="009D4A79" w:rsidDel="00991DDB">
          <w:rPr>
            <w:highlight w:val="red"/>
            <w:rPrChange w:id="419" w:author="Graaf, S.C. de (Bastiaan)" w:date="2023-05-22T22:05:00Z">
              <w:rPr/>
            </w:rPrChange>
          </w:rPr>
          <w:delText>YYCAREGHTAAPFDYWGQGSL motif</w:delText>
        </w:r>
        <w:r w:rsidRPr="009D4A79" w:rsidDel="00991DDB">
          <w:rPr>
            <w:highlight w:val="red"/>
            <w:rPrChange w:id="420" w:author="Graaf, S.C. de (Bastiaan)" w:date="2023-05-22T22:05:00Z">
              <w:rPr/>
            </w:rPrChange>
          </w:rPr>
          <w:delText xml:space="preserve">. </w:delText>
        </w:r>
        <w:r w:rsidR="00EE5034" w:rsidRPr="009D4A79" w:rsidDel="00991DDB">
          <w:rPr>
            <w:highlight w:val="red"/>
            <w:rPrChange w:id="421" w:author="Graaf, S.C. de (Bastiaan)" w:date="2023-05-22T22:05:00Z">
              <w:rPr/>
            </w:rPrChange>
          </w:rPr>
          <w:delText xml:space="preserve">When excluded, we still do not get the right candidate as a top scorer, as part of the inserted CDR3 matches the CDR3 from this other component. Only upon close inspection, we could observe a complete break in coverage between the AAPFDY/WGQGS motifs, thereby identifying the correct answer. This was particularly challenging because the </w:delText>
        </w:r>
        <w:r w:rsidR="00B73B7E" w:rsidRPr="009D4A79" w:rsidDel="00991DDB">
          <w:rPr>
            <w:highlight w:val="red"/>
            <w:rPrChange w:id="422" w:author="Graaf, S.C. de (Bastiaan)" w:date="2023-05-22T22:05:00Z">
              <w:rPr/>
            </w:rPrChange>
          </w:rPr>
          <w:delText>different components of the mixture were present in a similar concentration.</w:delText>
        </w:r>
        <w:commentRangeEnd w:id="353"/>
        <w:r w:rsidR="00B73B7E" w:rsidRPr="009D4A79" w:rsidDel="00991DDB">
          <w:rPr>
            <w:rStyle w:val="CommentReference"/>
            <w:strike/>
            <w:highlight w:val="red"/>
            <w:u w:val="single"/>
            <w:rPrChange w:id="423" w:author="Graaf, S.C. de (Bastiaan)" w:date="2023-05-22T22:05:00Z">
              <w:rPr>
                <w:rStyle w:val="CommentReference"/>
                <w:strike/>
                <w:u w:val="single"/>
              </w:rPr>
            </w:rPrChange>
          </w:rPr>
          <w:commentReference w:id="353"/>
        </w:r>
        <w:commentRangeEnd w:id="354"/>
        <w:r w:rsidR="007F3646" w:rsidRPr="009D4A79" w:rsidDel="00991DDB">
          <w:rPr>
            <w:rStyle w:val="CommentReference"/>
            <w:strike/>
            <w:highlight w:val="red"/>
            <w:rPrChange w:id="424" w:author="Graaf, S.C. de (Bastiaan)" w:date="2023-05-22T22:05:00Z">
              <w:rPr>
                <w:rStyle w:val="CommentReference"/>
                <w:strike/>
              </w:rPr>
            </w:rPrChange>
          </w:rPr>
          <w:commentReference w:id="354"/>
        </w:r>
        <w:commentRangeEnd w:id="355"/>
        <w:r w:rsidR="00F76D5D" w:rsidRPr="009D4A79" w:rsidDel="00991DDB">
          <w:rPr>
            <w:rStyle w:val="CommentReference"/>
            <w:highlight w:val="red"/>
            <w:rPrChange w:id="425" w:author="Graaf, S.C. de (Bastiaan)" w:date="2023-05-22T22:05:00Z">
              <w:rPr>
                <w:rStyle w:val="CommentReference"/>
              </w:rPr>
            </w:rPrChange>
          </w:rPr>
          <w:commentReference w:id="355"/>
        </w:r>
      </w:del>
    </w:p>
    <w:p w14:paraId="30F186B8" w14:textId="5A500F22" w:rsidR="00DE3CCB" w:rsidDel="00991DDB" w:rsidRDefault="00DE3CCB" w:rsidP="0074148E">
      <w:pPr>
        <w:rPr>
          <w:del w:id="426" w:author="Scheltema, R.A. (Richard)" w:date="2023-05-17T09:14:00Z"/>
        </w:rPr>
      </w:pPr>
    </w:p>
    <w:p w14:paraId="7EBDF65C" w14:textId="56CBF71C" w:rsidR="00A40B4B" w:rsidRDefault="00A40B4B" w:rsidP="0074148E"/>
    <w:p w14:paraId="14D79EDD" w14:textId="77777777" w:rsidR="00D225E3" w:rsidRPr="00D225E3" w:rsidRDefault="00204150" w:rsidP="00A60BAA">
      <w:pPr>
        <w:pStyle w:val="Heading3"/>
        <w:rPr>
          <w:rStyle w:val="Heading2Char"/>
          <w:rFonts w:eastAsiaTheme="minorHAnsi"/>
          <w:b/>
          <w:bCs/>
        </w:rPr>
      </w:pPr>
      <w:r w:rsidRPr="00D225E3">
        <w:rPr>
          <w:rStyle w:val="Heading2Char"/>
          <w:rFonts w:eastAsiaTheme="minorHAnsi"/>
          <w:b/>
          <w:bCs/>
        </w:rPr>
        <w:t xml:space="preserve">Full chain </w:t>
      </w:r>
      <w:r w:rsidR="00AE61D9" w:rsidRPr="00D225E3">
        <w:rPr>
          <w:rStyle w:val="Heading2Char"/>
          <w:rFonts w:eastAsiaTheme="minorHAnsi"/>
          <w:b/>
          <w:bCs/>
        </w:rPr>
        <w:t>sequencing</w:t>
      </w:r>
    </w:p>
    <w:p w14:paraId="72C11EA5" w14:textId="77777777" w:rsidR="00C328FD" w:rsidRDefault="00A26508" w:rsidP="005453C6">
      <w:r>
        <w:lastRenderedPageBreak/>
        <w:t>W</w:t>
      </w:r>
      <w:r w:rsidR="007F3646">
        <w:t>e</w:t>
      </w:r>
      <w:r>
        <w:t xml:space="preserve"> </w:t>
      </w:r>
      <w:r w:rsidR="00023AF6">
        <w:t xml:space="preserve">next </w:t>
      </w:r>
      <w:r w:rsidR="007F3646">
        <w:t xml:space="preserve">expanded </w:t>
      </w:r>
      <w:r w:rsidR="00023AF6">
        <w:t xml:space="preserve">our </w:t>
      </w:r>
      <w:r w:rsidR="007F3646">
        <w:t>scope to the entire target chain</w:t>
      </w:r>
      <w:r w:rsidR="00AB25FB">
        <w:t xml:space="preserve"> </w:t>
      </w:r>
      <w:r w:rsidR="005F039C">
        <w:t xml:space="preserve">to verify the selected FR-CDR-FR candidates. </w:t>
      </w:r>
      <w:r w:rsidR="002B173C">
        <w:t xml:space="preserve">To achieve this, we </w:t>
      </w:r>
      <w:r w:rsidR="007F3646" w:rsidRPr="00A60BAA">
        <w:t>recombin</w:t>
      </w:r>
      <w:r w:rsidR="002B173C">
        <w:t>ed</w:t>
      </w:r>
      <w:r w:rsidR="007F3646">
        <w:t xml:space="preserve"> all remaining FR</w:t>
      </w:r>
      <w:r w:rsidR="00023AF6">
        <w:t>1 to FR4</w:t>
      </w:r>
      <w:r w:rsidR="007F3646">
        <w:t xml:space="preserve"> candidates </w:t>
      </w:r>
      <w:r w:rsidR="00023AF6">
        <w:t xml:space="preserve">and </w:t>
      </w:r>
      <w:r w:rsidR="007F3646">
        <w:t>transform</w:t>
      </w:r>
      <w:r w:rsidR="002B173C">
        <w:t>ed</w:t>
      </w:r>
      <w:r w:rsidR="007F3646">
        <w:t xml:space="preserve"> </w:t>
      </w:r>
      <w:r w:rsidR="00AB25FB">
        <w:t>the</w:t>
      </w:r>
      <w:r w:rsidR="007F3646">
        <w:t xml:space="preserve"> </w:t>
      </w:r>
      <w:r w:rsidR="000B2A2D" w:rsidRPr="005453C6">
        <w:rPr>
          <w:i/>
        </w:rPr>
        <w:t>permutations</w:t>
      </w:r>
      <w:r w:rsidR="000B2A2D">
        <w:t xml:space="preserve"> </w:t>
      </w:r>
      <w:r w:rsidR="000B2A2D" w:rsidRPr="00FF563B">
        <w:t xml:space="preserve">into full length </w:t>
      </w:r>
      <w:r w:rsidR="00AB25FB">
        <w:t xml:space="preserve">chain candidates </w:t>
      </w:r>
      <w:r w:rsidR="000B2A2D">
        <w:t xml:space="preserve">by </w:t>
      </w:r>
      <w:r w:rsidR="000B2A2D" w:rsidRPr="00FF563B">
        <w:t xml:space="preserve">joining the </w:t>
      </w:r>
      <w:r w:rsidR="000B2A2D">
        <w:t>FR</w:t>
      </w:r>
      <w:r w:rsidR="00AB25FB">
        <w:t xml:space="preserve"> candidates</w:t>
      </w:r>
      <w:r w:rsidR="000B2A2D" w:rsidRPr="00FF563B">
        <w:t xml:space="preserve"> with CDR</w:t>
      </w:r>
      <w:r w:rsidR="000B2A2D">
        <w:t xml:space="preserve"> candidates in the same </w:t>
      </w:r>
      <w:r w:rsidR="00D2536D">
        <w:t xml:space="preserve">manner </w:t>
      </w:r>
      <w:r w:rsidR="000B2A2D">
        <w:t>as before (</w:t>
      </w:r>
      <w:r w:rsidR="000B2A2D" w:rsidRPr="00A60BAA">
        <w:rPr>
          <w:highlight w:val="yellow"/>
        </w:rPr>
        <w:t>Figure S6</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in the MD</w:t>
      </w:r>
      <w:r w:rsidR="00D2536D">
        <w:t>-MS</w:t>
      </w:r>
      <w:r w:rsidR="000B2A2D">
        <w:t xml:space="preserve"> data </w:t>
      </w:r>
      <w:r w:rsidR="007F3646">
        <w:t>were</w:t>
      </w:r>
      <w:r w:rsidR="000B2A2D">
        <w:t xml:space="preserve"> discarded and the remaining pool </w:t>
      </w:r>
      <w:r w:rsidR="007F3646">
        <w:t>was</w:t>
      </w:r>
      <w:r w:rsidR="000B2A2D">
        <w:t xml:space="preserve"> scored </w:t>
      </w:r>
      <w:r w:rsidR="007F3646">
        <w:t xml:space="preserve">and ranked </w:t>
      </w:r>
      <w:r w:rsidR="000B2A2D">
        <w:t xml:space="preserve">as before. </w:t>
      </w:r>
      <w:r w:rsidR="00F531FF">
        <w:t>This yielded 9</w:t>
      </w:r>
      <w:r w:rsidR="006C2A11">
        <w:t>30</w:t>
      </w:r>
      <w:r w:rsidR="00F531FF">
        <w:t xml:space="preserve"> chain candidates for our monoclonal sample and </w:t>
      </w:r>
      <w:r w:rsidR="006C2A11">
        <w:t>616</w:t>
      </w:r>
      <w:r w:rsidR="00F531FF">
        <w:t xml:space="preserve"> for our mix sample.</w:t>
      </w:r>
    </w:p>
    <w:p w14:paraId="015CF39E" w14:textId="115E8935" w:rsidR="00C328FD" w:rsidDel="00C328FD" w:rsidRDefault="00C328FD" w:rsidP="00C328FD">
      <w:pPr>
        <w:rPr>
          <w:del w:id="427" w:author="Graaf, S.C. de (Bastiaan)" w:date="2023-05-22T21:44:00Z"/>
        </w:rPr>
      </w:pPr>
      <w:del w:id="428" w:author="Graaf, S.C. de (Bastiaan)" w:date="2023-05-22T21:44:00Z">
        <w:r w:rsidDel="00C328FD">
          <w:delText xml:space="preserve">Chain candidates resulting from combination of 3 selected FR-CDR-FR candidates from the previous stage were considered </w:delText>
        </w:r>
        <w:r w:rsidDel="00C328FD">
          <w:rPr>
            <w:i/>
            <w:iCs/>
          </w:rPr>
          <w:delText>primary</w:delText>
        </w:r>
        <w:r w:rsidRPr="00A60BAA" w:rsidDel="00C328FD">
          <w:rPr>
            <w:i/>
            <w:iCs/>
          </w:rPr>
          <w:delText xml:space="preserve"> chain candidate</w:delText>
        </w:r>
        <w:r w:rsidDel="00C328FD">
          <w:rPr>
            <w:i/>
            <w:iCs/>
          </w:rPr>
          <w:delText>s</w:delText>
        </w:r>
        <w:r w:rsidDel="00C328FD">
          <w:delText xml:space="preserve">. These primary chain candidates were all found for both benchmark samples, meaning all selected FR-CDR-FR candidates were recombined into 1 and 3 </w:delText>
        </w:r>
        <w:r w:rsidRPr="00A60BAA" w:rsidDel="00C328FD">
          <w:delText>primary</w:delText>
        </w:r>
        <w:r w:rsidRPr="001C02EC" w:rsidDel="00C328FD">
          <w:rPr>
            <w:i/>
            <w:iCs/>
          </w:rPr>
          <w:delText xml:space="preserve"> </w:delText>
        </w:r>
        <w:r w:rsidDel="00C328FD">
          <w:delText>chain candidates respectively. This confirmed the compatibility of the selected FR-CDR-FR candidates, in that they could be combined into a single sequence prediction matching the precursor mass.</w:delText>
        </w:r>
      </w:del>
    </w:p>
    <w:p w14:paraId="14A7C9F9" w14:textId="7EFC3ECE" w:rsidR="006026DB" w:rsidRPr="002F27E4" w:rsidRDefault="00F531FF" w:rsidP="005453C6">
      <w:pPr>
        <w:rPr>
          <w:strike/>
        </w:rPr>
      </w:pPr>
      <w:del w:id="429" w:author="Graaf, S.C. de (Bastiaan)" w:date="2023-05-22T21:43:00Z">
        <w:r w:rsidDel="00C328FD">
          <w:delText xml:space="preserve"> </w:delText>
        </w:r>
      </w:del>
      <w:r w:rsidR="002B173C">
        <w:t xml:space="preserve">To ensure that </w:t>
      </w:r>
      <w:commentRangeStart w:id="430"/>
      <w:del w:id="431" w:author="Scheltema, R.A. (Richard)" w:date="2023-05-17T10:30:00Z">
        <w:r w:rsidR="002B173C" w:rsidDel="006E6688">
          <w:delText>the</w:delText>
        </w:r>
        <w:r w:rsidR="001C02EC" w:rsidDel="006E6688">
          <w:delText>se</w:delText>
        </w:r>
        <w:r w:rsidR="002B173C" w:rsidDel="006E6688">
          <w:delText xml:space="preserve"> </w:delText>
        </w:r>
        <w:r w:rsidR="001C02EC" w:rsidDel="006E6688">
          <w:delText xml:space="preserve">primary </w:delText>
        </w:r>
        <w:r w:rsidR="002B173C" w:rsidDel="006E6688">
          <w:delText>chain</w:delText>
        </w:r>
      </w:del>
      <w:ins w:id="432" w:author="Scheltema, R.A. (Richard)" w:date="2023-05-17T10:30:00Z">
        <w:r w:rsidR="006E6688">
          <w:t>the set</w:t>
        </w:r>
      </w:ins>
      <w:del w:id="433" w:author="Scheltema, R.A. (Richard)" w:date="2023-05-17T10:30:00Z">
        <w:r w:rsidR="002B173C" w:rsidDel="006E6688">
          <w:delText xml:space="preserve"> candidates</w:delText>
        </w:r>
      </w:del>
      <w:r w:rsidR="002B173C">
        <w:t xml:space="preserve"> </w:t>
      </w:r>
      <w:commentRangeEnd w:id="430"/>
      <w:r w:rsidR="006C10BC">
        <w:rPr>
          <w:rStyle w:val="CommentReference"/>
        </w:rPr>
        <w:commentReference w:id="430"/>
      </w:r>
      <w:r w:rsidR="002B173C">
        <w:t>indeed represent</w:t>
      </w:r>
      <w:r w:rsidR="001F1B45">
        <w:t>ed</w:t>
      </w:r>
      <w:r w:rsidR="002B173C">
        <w:t xml:space="preserve"> the best prediction</w:t>
      </w:r>
      <w:r w:rsidR="00067507">
        <w:t>s</w:t>
      </w:r>
      <w:r w:rsidR="002B173C">
        <w:t xml:space="preserve">, </w:t>
      </w:r>
      <w:r w:rsidR="001C02EC">
        <w:t xml:space="preserve">all chain candidates were scored and </w:t>
      </w:r>
      <w:r w:rsidR="001F1B45">
        <w:t xml:space="preserve">ranked </w:t>
      </w:r>
      <w:r w:rsidR="00756DF4">
        <w:t xml:space="preserve">in the same </w:t>
      </w:r>
      <w:r w:rsidR="00067507">
        <w:t xml:space="preserve">manner </w:t>
      </w:r>
      <w:r w:rsidR="00756DF4">
        <w:t>as the FR candidates</w:t>
      </w:r>
      <w:r w:rsidR="000103F5">
        <w:t xml:space="preserve"> (</w:t>
      </w:r>
      <w:r w:rsidR="000103F5" w:rsidRPr="000103F5">
        <w:rPr>
          <w:highlight w:val="yellow"/>
        </w:rPr>
        <w:t>figure</w:t>
      </w:r>
      <w:r w:rsidR="000103F5">
        <w:t xml:space="preserve"> </w:t>
      </w:r>
      <w:r w:rsidR="000103F5" w:rsidRPr="000103F5">
        <w:rPr>
          <w:highlight w:val="yellow"/>
        </w:rPr>
        <w:t xml:space="preserve">3c, </w:t>
      </w:r>
      <w:r w:rsidR="001C52F2">
        <w:rPr>
          <w:highlight w:val="yellow"/>
        </w:rPr>
        <w:t>supplementary figure X)</w:t>
      </w:r>
      <w:r w:rsidR="001C02EC">
        <w:t>.</w:t>
      </w:r>
      <w:r w:rsidR="001F1B45">
        <w:t xml:space="preserve"> </w:t>
      </w:r>
      <w:r w:rsidR="00180244">
        <w:t xml:space="preserve">The </w:t>
      </w:r>
      <w:del w:id="434" w:author="Scheltema, R.A. (Richard)" w:date="2023-05-17T12:12:00Z">
        <w:r w:rsidR="00180244" w:rsidDel="00067507">
          <w:delText xml:space="preserve">primary </w:delText>
        </w:r>
      </w:del>
      <w:ins w:id="435" w:author="Scheltema, R.A. (Richard)" w:date="2023-05-17T12:17:00Z">
        <w:r w:rsidR="00067507">
          <w:t>correct</w:t>
        </w:r>
      </w:ins>
      <w:ins w:id="436" w:author="Scheltema, R.A. (Richard)" w:date="2023-05-17T12:12:00Z">
        <w:r w:rsidR="00067507">
          <w:t xml:space="preserve"> </w:t>
        </w:r>
      </w:ins>
      <w:r w:rsidR="00180244">
        <w:t xml:space="preserve">chain candidate for the monoclonal sample was ranked #1, despite not having the highest </w:t>
      </w:r>
      <w:r w:rsidR="009500EE">
        <w:t>Multiscore</w:t>
      </w:r>
      <w:r w:rsidR="00180244">
        <w:t xml:space="preserve"> (26</w:t>
      </w:r>
      <w:r w:rsidR="006C2A11">
        <w:t>7</w:t>
      </w:r>
      <w:r w:rsidR="00180244">
        <w:t>k vs 27</w:t>
      </w:r>
      <w:r w:rsidR="006C2A11">
        <w:t>0</w:t>
      </w:r>
      <w:r w:rsidR="00180244">
        <w:t xml:space="preserve">k) or </w:t>
      </w:r>
      <w:r w:rsidR="009500EE">
        <w:t>Spectrumscore</w:t>
      </w:r>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180244">
        <w:t xml:space="preserve">The </w:t>
      </w:r>
      <w:del w:id="437" w:author="Scheltema, R.A. (Richard)" w:date="2023-05-17T12:13:00Z">
        <w:r w:rsidR="00180244" w:rsidDel="00067507">
          <w:delText xml:space="preserve">primary </w:delText>
        </w:r>
      </w:del>
      <w:ins w:id="438" w:author="Scheltema, R.A. (Richard)" w:date="2023-05-17T12:17:00Z">
        <w:r w:rsidR="00067507">
          <w:t>most likely</w:t>
        </w:r>
      </w:ins>
      <w:ins w:id="439" w:author="Scheltema, R.A. (Richard)" w:date="2023-05-17T12:13:00Z">
        <w:r w:rsidR="00067507">
          <w:t xml:space="preserve"> </w:t>
        </w:r>
      </w:ins>
      <w:r w:rsidR="00180244">
        <w:t xml:space="preserve">chain candidates for the mix sample were ranked #3-5, with the correct sequence </w:t>
      </w:r>
      <w:r w:rsidR="006C2A11">
        <w:t xml:space="preserve">at </w:t>
      </w:r>
      <w:r w:rsidR="00180244">
        <w:t>#</w:t>
      </w:r>
      <w:r w:rsidR="006C2A11">
        <w:t>5</w:t>
      </w:r>
      <w:r w:rsidR="00180244">
        <w:t xml:space="preserve">. The #1 and #2 candidates have the same CDR3s </w:t>
      </w:r>
      <w:r w:rsidR="00067507">
        <w:t>observed</w:t>
      </w:r>
      <w:r w:rsidR="00180244">
        <w:t xml:space="preserve"> in the CDR3 sequencing stage and can be rejected on the same bas</w:t>
      </w:r>
      <w:r w:rsidR="00067507">
        <w:t>i</w:t>
      </w:r>
      <w:r w:rsidR="00180244">
        <w:t>s</w:t>
      </w:r>
      <w:r w:rsidR="000103F5">
        <w:t xml:space="preserve"> (shorter CDR3 reads)</w:t>
      </w:r>
      <w:r w:rsidR="00067507">
        <w:t>. T</w:t>
      </w:r>
      <w:r w:rsidR="009D3A79">
        <w:t xml:space="preserve">he isobaric CDR3s still </w:t>
      </w:r>
      <w:r w:rsidR="00D0727C">
        <w:t>cannot</w:t>
      </w:r>
      <w:r w:rsidR="009D3A79">
        <w:t xml:space="preserve"> be confidently ranked as the scores are too close together, with </w:t>
      </w:r>
      <w:r w:rsidR="009500EE">
        <w:t>Multiscore</w:t>
      </w:r>
      <w:r w:rsidR="009D3A79">
        <w:t>s of 25</w:t>
      </w:r>
      <w:r w:rsidR="006C2A11">
        <w:t>5</w:t>
      </w:r>
      <w:r w:rsidR="009D3A79">
        <w:t>.</w:t>
      </w:r>
      <w:r w:rsidR="007829CE">
        <w:t>7</w:t>
      </w:r>
      <w:r w:rsidR="006C2A11">
        <w:t>k-</w:t>
      </w:r>
      <w:r w:rsidR="009D3A79">
        <w:t>25</w:t>
      </w:r>
      <w:r w:rsidR="006C2A11">
        <w:t>5</w:t>
      </w:r>
      <w:r w:rsidR="009D3A79">
        <w:t>.</w:t>
      </w:r>
      <w:r w:rsidR="006C2A11">
        <w:t>8k</w:t>
      </w:r>
      <w:r w:rsidR="009D3A79">
        <w:t xml:space="preserve"> and </w:t>
      </w:r>
      <w:r w:rsidR="009500EE">
        <w:t>Spectrumscore</w:t>
      </w:r>
      <w:r w:rsidR="009D3A79">
        <w:t>s of 426</w:t>
      </w:r>
      <w:r w:rsidR="007829CE">
        <w:t>.1</w:t>
      </w:r>
      <w:r w:rsidR="006C2A11">
        <w:t>-</w:t>
      </w:r>
      <w:r w:rsidR="009D3A79">
        <w:t>427</w:t>
      </w:r>
      <w:r w:rsidR="007829CE">
        <w:t>.2</w:t>
      </w:r>
      <w:r w:rsidR="009D3A79">
        <w:t xml:space="preserve">. </w:t>
      </w:r>
      <w:r w:rsidR="009D3A79" w:rsidRPr="000103F5">
        <w:t xml:space="preserve">The large difference in fragment coverage between the monoclonal and </w:t>
      </w:r>
      <w:r w:rsidR="007829CE">
        <w:t>mix</w:t>
      </w:r>
      <w:r w:rsidR="009D3A79" w:rsidRPr="000103F5">
        <w:t xml:space="preserve"> sample</w:t>
      </w:r>
      <w:r w:rsidR="007829CE">
        <w:t xml:space="preserve"> (265 peaks vs 919 peaks) </w:t>
      </w:r>
      <w:r w:rsidR="007829CE" w:rsidRPr="000103F5">
        <w:t xml:space="preserve">may have </w:t>
      </w:r>
      <w:r w:rsidR="00067507">
        <w:t>contributed</w:t>
      </w:r>
      <w:r w:rsidR="00067507" w:rsidRPr="000103F5">
        <w:t xml:space="preserve"> </w:t>
      </w:r>
      <w:r w:rsidR="007829CE" w:rsidRPr="000103F5">
        <w:t>to the difficult</w:t>
      </w:r>
      <w:r w:rsidR="00067507">
        <w:t>ies</w:t>
      </w:r>
      <w:r w:rsidR="007829CE" w:rsidRPr="000103F5">
        <w:t xml:space="preserve"> </w:t>
      </w:r>
      <w:r w:rsidR="00067507">
        <w:t>in</w:t>
      </w:r>
      <w:r w:rsidR="00067507" w:rsidRPr="000103F5">
        <w:t xml:space="preserve"> </w:t>
      </w:r>
      <w:r w:rsidR="007829CE" w:rsidRPr="000103F5">
        <w:t>resolving the final ambiguities</w:t>
      </w:r>
      <w:r w:rsidR="007829CE">
        <w:t xml:space="preserve"> </w:t>
      </w:r>
      <w:r w:rsidR="007829CE" w:rsidRPr="000103F5">
        <w:t>(</w:t>
      </w:r>
      <w:r w:rsidR="007829CE" w:rsidRPr="000103F5">
        <w:rPr>
          <w:highlight w:val="yellow"/>
        </w:rPr>
        <w:t>table S1</w:t>
      </w:r>
      <w:r w:rsidR="007829CE" w:rsidRPr="000103F5">
        <w:t>)</w:t>
      </w:r>
      <w:r w:rsidR="007829CE">
        <w:t xml:space="preserve">, </w:t>
      </w:r>
      <w:r w:rsidR="00067507">
        <w:t xml:space="preserve">something that </w:t>
      </w:r>
      <w:r w:rsidR="007829CE">
        <w:t>is highlighted by the large difference in spectrumscores between the correct candidates (</w:t>
      </w:r>
      <w:commentRangeStart w:id="440"/>
      <w:commentRangeStart w:id="441"/>
      <w:r w:rsidR="007829CE">
        <w:t>426.1</w:t>
      </w:r>
      <w:r w:rsidR="00067507">
        <w:t xml:space="preserve"> for the mix sample</w:t>
      </w:r>
      <w:r w:rsidR="007829CE">
        <w:t xml:space="preserve"> vs 1815.3</w:t>
      </w:r>
      <w:r w:rsidR="00067507">
        <w:t xml:space="preserve"> for the monoclonal sample</w:t>
      </w:r>
      <w:commentRangeEnd w:id="440"/>
      <w:r w:rsidR="00067507">
        <w:rPr>
          <w:rStyle w:val="CommentReference"/>
        </w:rPr>
        <w:commentReference w:id="440"/>
      </w:r>
      <w:commentRangeEnd w:id="441"/>
      <w:r w:rsidR="006C10BC">
        <w:rPr>
          <w:rStyle w:val="CommentReference"/>
        </w:rPr>
        <w:commentReference w:id="441"/>
      </w:r>
      <w:r w:rsidR="007829CE">
        <w:t>).</w:t>
      </w:r>
    </w:p>
    <w:p w14:paraId="2B816F1A" w14:textId="77777777" w:rsidR="00A47600" w:rsidRDefault="00A47600" w:rsidP="0074148E"/>
    <w:p w14:paraId="09C729AE" w14:textId="5009DAFB" w:rsidR="00D225E3" w:rsidRPr="00D225E3" w:rsidRDefault="00FF563B" w:rsidP="002F27E4">
      <w:pPr>
        <w:pStyle w:val="Heading2"/>
      </w:pPr>
      <w:r w:rsidRPr="00D225E3">
        <w:rPr>
          <w:rStyle w:val="Heading2Char"/>
          <w:rFonts w:eastAsiaTheme="minorHAnsi"/>
          <w:b/>
          <w:bCs/>
        </w:rPr>
        <w:t>Performance on polyclonal samples</w:t>
      </w:r>
    </w:p>
    <w:p w14:paraId="39F032F8" w14:textId="36E9B867" w:rsidR="00274ABA" w:rsidRDefault="00741374" w:rsidP="005B7A9C">
      <w:pPr>
        <w:spacing w:before="240"/>
      </w:pPr>
      <w:r>
        <w:t>For the polyclonal sample, t</w:t>
      </w:r>
      <w:r w:rsidR="00802F4B">
        <w:t xml:space="preserve">he template </w:t>
      </w:r>
      <w:r w:rsidR="0080258D">
        <w:t xml:space="preserve">V-region </w:t>
      </w:r>
      <w:r w:rsidR="00802F4B">
        <w:t>with the highest cumulative area under the curve</w:t>
      </w:r>
      <w:r w:rsidR="006C2A11" w:rsidRPr="006C2A11">
        <w:t xml:space="preserve"> </w:t>
      </w:r>
      <w:r w:rsidR="006C2A11">
        <w:t xml:space="preserve">from the STITCH </w:t>
      </w:r>
      <w:r w:rsidR="006C2A11" w:rsidRPr="00AE278B">
        <w:rPr>
          <w:i/>
          <w:iCs/>
        </w:rPr>
        <w:t>template selection</w:t>
      </w:r>
      <w:r w:rsidR="006C2A11">
        <w:t xml:space="preserve"> run</w:t>
      </w:r>
      <w:r w:rsidR="00802F4B">
        <w:t xml:space="preserve">, IGHV3-33, was selected as our sequencing target </w:t>
      </w:r>
      <w:r w:rsidR="006C2A11" w:rsidRPr="000636F0">
        <w:t>(</w:t>
      </w:r>
      <w:r w:rsidR="006C2A11" w:rsidRPr="00C17271">
        <w:rPr>
          <w:highlight w:val="yellow"/>
        </w:rPr>
        <w:t>Figure 4a</w:t>
      </w:r>
      <w:r w:rsidR="006C2A11" w:rsidRPr="00FF563B">
        <w:t>)</w:t>
      </w:r>
      <w:r w:rsidR="00FF563B" w:rsidRPr="00FF563B">
        <w:t xml:space="preserve">. </w:t>
      </w:r>
      <w:r w:rsidR="006329EF" w:rsidRPr="00F76D5D">
        <w:t xml:space="preserve">Deconvoluted </w:t>
      </w:r>
      <w:commentRangeStart w:id="442"/>
      <w:commentRangeStart w:id="443"/>
      <w:ins w:id="444" w:author="Scheltema, R.A. (Richard)" w:date="2023-05-17T12:29:00Z">
        <w:del w:id="445" w:author="Graaf, S.C. de (Bastiaan)" w:date="2023-05-22T21:39:00Z">
          <w:r w:rsidDel="000B386F">
            <w:delText>T</w:delText>
          </w:r>
        </w:del>
      </w:ins>
      <w:ins w:id="446" w:author="Graaf, S.C. de (Bastiaan)" w:date="2023-05-22T21:39:00Z">
        <w:r w:rsidR="000B386F">
          <w:t>M</w:t>
        </w:r>
      </w:ins>
      <w:ins w:id="447" w:author="Scheltema, R.A. (Richard)" w:date="2023-05-17T12:29:00Z">
        <w:r>
          <w:t>D-MS</w:t>
        </w:r>
        <w:commentRangeEnd w:id="442"/>
        <w:r>
          <w:rPr>
            <w:rStyle w:val="CommentReference"/>
          </w:rPr>
          <w:commentReference w:id="442"/>
        </w:r>
      </w:ins>
      <w:commentRangeEnd w:id="443"/>
      <w:r w:rsidR="006C10BC">
        <w:rPr>
          <w:rStyle w:val="CommentReference"/>
        </w:rPr>
        <w:commentReference w:id="443"/>
      </w:r>
      <w:ins w:id="448" w:author="Scheltema, R.A. (Richard)" w:date="2023-05-17T12:29:00Z">
        <w:r>
          <w:t xml:space="preserve"> </w:t>
        </w:r>
      </w:ins>
      <w:r w:rsidR="006329EF" w:rsidRPr="00F76D5D">
        <w:t xml:space="preserve">fragmentation spectra were scored against the IgA1 C-region sequence to </w:t>
      </w:r>
      <w:r w:rsidR="007829CE" w:rsidRPr="00F76D5D">
        <w:t xml:space="preserve">identify </w:t>
      </w:r>
      <w:r w:rsidR="006329EF" w:rsidRPr="00F76D5D">
        <w:t xml:space="preserve">the fragmented heavy chains. The most abundant heavy chain spectra were scored against the consensus FR sequences for the selected template using the sliding window </w:t>
      </w:r>
      <w:r w:rsidR="007A7F55">
        <w:t>algorithm</w:t>
      </w:r>
      <w:r w:rsidR="006329EF" w:rsidRPr="00F76D5D">
        <w:t>, identifying the selected elution window as the elution window for our target clone</w:t>
      </w:r>
      <w:ins w:id="449" w:author="Scheltema, R.A. (Richard)" w:date="2023-05-17T12:30:00Z">
        <w:r>
          <w:t xml:space="preserve"> (</w:t>
        </w:r>
        <w:commentRangeStart w:id="450"/>
        <w:commentRangeStart w:id="451"/>
        <w:proofErr w:type="gramStart"/>
        <w:r w:rsidRPr="006C10BC">
          <w:rPr>
            <w:highlight w:val="magenta"/>
          </w:rPr>
          <w:t>Supplementary ?</w:t>
        </w:r>
      </w:ins>
      <w:commentRangeEnd w:id="450"/>
      <w:proofErr w:type="gramEnd"/>
      <w:ins w:id="452" w:author="Scheltema, R.A. (Richard)" w:date="2023-05-17T12:31:00Z">
        <w:r>
          <w:rPr>
            <w:rStyle w:val="CommentReference"/>
          </w:rPr>
          <w:commentReference w:id="450"/>
        </w:r>
      </w:ins>
      <w:commentRangeEnd w:id="451"/>
      <w:r w:rsidR="000B386F">
        <w:rPr>
          <w:rStyle w:val="CommentReference"/>
        </w:rPr>
        <w:commentReference w:id="451"/>
      </w:r>
      <w:ins w:id="453" w:author="Scheltema, R.A. (Richard)" w:date="2023-05-17T12:30:00Z">
        <w:r>
          <w:t>)</w:t>
        </w:r>
      </w:ins>
      <w:r w:rsidR="006329EF" w:rsidRPr="00F76D5D">
        <w:t>.</w:t>
      </w:r>
      <w:r w:rsidR="008A408C" w:rsidRPr="00F76D5D">
        <w:t xml:space="preserve"> </w:t>
      </w:r>
      <w:r w:rsidR="008A408C">
        <w:t xml:space="preserve">For the </w:t>
      </w:r>
      <w:commentRangeStart w:id="454"/>
      <w:commentRangeStart w:id="455"/>
      <w:r w:rsidR="008A408C" w:rsidRPr="002F27E4">
        <w:rPr>
          <w:i/>
          <w:iCs/>
        </w:rPr>
        <w:t>definitive</w:t>
      </w:r>
      <w:r w:rsidR="008A408C">
        <w:t xml:space="preserve"> </w:t>
      </w:r>
      <w:commentRangeEnd w:id="454"/>
      <w:r>
        <w:rPr>
          <w:rStyle w:val="CommentReference"/>
        </w:rPr>
        <w:commentReference w:id="454"/>
      </w:r>
      <w:commentRangeEnd w:id="455"/>
      <w:r w:rsidR="00F66E9A">
        <w:rPr>
          <w:rStyle w:val="CommentReference"/>
        </w:rPr>
        <w:commentReference w:id="455"/>
      </w:r>
      <w:r w:rsidR="008A408C">
        <w:t>run, refined versions for all V-regions were provided as templates to provide STITCH with accurate decoy sequences</w:t>
      </w:r>
      <w:r w:rsidR="0080258D">
        <w:t>. T</w:t>
      </w:r>
      <w:r w:rsidR="008A408C">
        <w:t>he resulting frequency tables were expanded into FR candidates same as before (f</w:t>
      </w:r>
      <w:r w:rsidR="008A408C" w:rsidRPr="000636F0">
        <w:rPr>
          <w:highlight w:val="yellow"/>
        </w:rPr>
        <w:t xml:space="preserve">igure </w:t>
      </w:r>
      <w:r w:rsidR="008A408C">
        <w:rPr>
          <w:highlight w:val="yellow"/>
        </w:rPr>
        <w:t>S3</w:t>
      </w:r>
      <w:ins w:id="456" w:author="Scheltema, R.A. (Richard)" w:date="2023-05-17T12:32:00Z">
        <w:r>
          <w:t xml:space="preserve">; </w:t>
        </w:r>
        <w:commentRangeStart w:id="457"/>
        <w:commentRangeStart w:id="458"/>
        <w:proofErr w:type="gramStart"/>
        <w:r w:rsidRPr="006C10BC">
          <w:rPr>
            <w:highlight w:val="magenta"/>
          </w:rPr>
          <w:t>paragraph ?</w:t>
        </w:r>
        <w:commentRangeEnd w:id="457"/>
        <w:proofErr w:type="gramEnd"/>
        <w:r>
          <w:rPr>
            <w:rStyle w:val="CommentReference"/>
          </w:rPr>
          <w:commentReference w:id="457"/>
        </w:r>
      </w:ins>
      <w:commentRangeEnd w:id="458"/>
      <w:r w:rsidR="000B386F">
        <w:rPr>
          <w:rStyle w:val="CommentReference"/>
        </w:rPr>
        <w:commentReference w:id="458"/>
      </w:r>
      <w:r w:rsidR="008A408C">
        <w:t xml:space="preserve">). </w:t>
      </w:r>
    </w:p>
    <w:p w14:paraId="0FC4CD08" w14:textId="28FCC0CC" w:rsidR="000B386F" w:rsidRDefault="008A408C" w:rsidP="00AF0CBB">
      <w:pPr>
        <w:rPr>
          <w:ins w:id="459" w:author="Graaf, S.C. de (Bastiaan)" w:date="2023-05-22T21:42:00Z"/>
        </w:rPr>
      </w:pPr>
      <w:r>
        <w:t>This yielded 8, 2, 384 and 64 candidates for the FR1</w:t>
      </w:r>
      <w:r w:rsidR="00741374">
        <w:t xml:space="preserve"> to FR</w:t>
      </w:r>
      <w:r>
        <w:t>4 respectively</w:t>
      </w:r>
      <w:r w:rsidR="00741374">
        <w:t>.</w:t>
      </w:r>
      <w:r>
        <w:t xml:space="preserve"> </w:t>
      </w:r>
      <w:r w:rsidR="00741374">
        <w:t>A</w:t>
      </w:r>
      <w:r>
        <w:t xml:space="preserve">fter scoring and filtering </w:t>
      </w:r>
      <w:r w:rsidR="00741374">
        <w:t xml:space="preserve">this </w:t>
      </w:r>
      <w:r>
        <w:t xml:space="preserve">was </w:t>
      </w:r>
      <w:r w:rsidR="00741374">
        <w:t xml:space="preserve">further </w:t>
      </w:r>
      <w:r>
        <w:t xml:space="preserve">reduced to </w:t>
      </w:r>
      <w:r w:rsidR="00C63073">
        <w:t>2</w:t>
      </w:r>
      <w:r>
        <w:t xml:space="preserve">, 1, </w:t>
      </w:r>
      <w:r w:rsidR="00527712">
        <w:t>3</w:t>
      </w:r>
      <w:r>
        <w:t xml:space="preserve"> and </w:t>
      </w:r>
      <w:r w:rsidR="00527712">
        <w:t>4</w:t>
      </w:r>
      <w:r>
        <w:t xml:space="preserve"> candidates</w:t>
      </w:r>
      <w:r w:rsidR="002A67B4">
        <w:t xml:space="preserve"> </w:t>
      </w:r>
      <w:r w:rsidR="002A67B4" w:rsidRPr="000636F0">
        <w:t>(</w:t>
      </w:r>
      <w:r w:rsidR="002A67B4" w:rsidRPr="00430141">
        <w:rPr>
          <w:highlight w:val="yellow"/>
        </w:rPr>
        <w:t>Figure 4b</w:t>
      </w:r>
      <w:r w:rsidR="002A67B4">
        <w:t xml:space="preserve">, </w:t>
      </w:r>
      <w:r w:rsidR="002A67B4" w:rsidRPr="002F27E4">
        <w:rPr>
          <w:highlight w:val="yellow"/>
        </w:rPr>
        <w:t>Supplementary Table S4</w:t>
      </w:r>
      <w:r w:rsidR="002A67B4" w:rsidRPr="00FF563B">
        <w:t>)</w:t>
      </w:r>
      <w:r>
        <w:t xml:space="preserve">. </w:t>
      </w:r>
      <w:r w:rsidR="00F030ED">
        <w:t xml:space="preserve">For FR1, the </w:t>
      </w:r>
      <w:r w:rsidR="0080258D">
        <w:t xml:space="preserve">#1 ranked </w:t>
      </w:r>
      <w:r w:rsidR="00F030ED">
        <w:t xml:space="preserve">candidate had both the top </w:t>
      </w:r>
      <w:r w:rsidR="009500EE">
        <w:t>Spectrumscore</w:t>
      </w:r>
      <w:r w:rsidR="00F030ED">
        <w:t xml:space="preserve"> (10,6) and the top </w:t>
      </w:r>
      <w:r w:rsidR="009500EE">
        <w:t>Multiscore</w:t>
      </w:r>
      <w:r w:rsidR="00F030ED">
        <w:t xml:space="preserve"> (35k)</w:t>
      </w:r>
      <w:r w:rsidR="00B533BF">
        <w:t>, however, due to the polyclonal nature of th</w:t>
      </w:r>
      <w:r w:rsidR="0080258D">
        <w:t>e</w:t>
      </w:r>
      <w:r w:rsidR="00B533BF">
        <w:t xml:space="preserve"> sample we </w:t>
      </w:r>
      <w:r w:rsidR="0080258D">
        <w:t xml:space="preserve">included </w:t>
      </w:r>
      <w:r w:rsidR="00B533BF">
        <w:t>an</w:t>
      </w:r>
      <w:r w:rsidR="00F13CAF">
        <w:t xml:space="preserve"> additional</w:t>
      </w:r>
      <w:r w:rsidR="000E5413">
        <w:t xml:space="preserve"> lower scoring</w:t>
      </w:r>
      <w:r w:rsidR="00B533BF">
        <w:t xml:space="preserve"> </w:t>
      </w:r>
      <w:r w:rsidR="000E5413">
        <w:t xml:space="preserve">candidate </w:t>
      </w:r>
      <w:r w:rsidR="00B533BF">
        <w:t>with an N-terminal pyro-Q</w:t>
      </w:r>
      <w:r w:rsidR="00F030ED">
        <w:t xml:space="preserve">. For FR2, the </w:t>
      </w:r>
      <w:r w:rsidR="0080258D">
        <w:t xml:space="preserve">#1 </w:t>
      </w:r>
      <w:r w:rsidR="009500EE">
        <w:t>Spectrumscore</w:t>
      </w:r>
      <w:r w:rsidR="00F030ED">
        <w:t xml:space="preserve"> was much higher than the </w:t>
      </w:r>
      <w:r w:rsidR="0080258D">
        <w:t>#2</w:t>
      </w:r>
      <w:r w:rsidR="00F030ED">
        <w:t xml:space="preserve"> (155 vs 105)</w:t>
      </w:r>
      <w:ins w:id="460" w:author="Scheltema, R.A. (Richard)" w:date="2023-05-17T12:34:00Z">
        <w:r w:rsidR="000E5413">
          <w:t xml:space="preserve"> </w:t>
        </w:r>
        <w:del w:id="461" w:author="Graaf, S.C. de (Bastiaan)" w:date="2023-05-22T21:54:00Z">
          <w:r w:rsidR="000E5413" w:rsidDel="00F66E9A">
            <w:delText>and</w:delText>
          </w:r>
        </w:del>
      </w:ins>
      <w:ins w:id="462" w:author="Graaf, S.C. de (Bastiaan)" w:date="2023-05-22T21:54:00Z">
        <w:r w:rsidR="00F66E9A">
          <w:t>so</w:t>
        </w:r>
      </w:ins>
      <w:ins w:id="463" w:author="Scheltema, R.A. (Richard)" w:date="2023-05-17T12:34:00Z">
        <w:r w:rsidR="000E5413">
          <w:t xml:space="preserve"> we only selected the </w:t>
        </w:r>
        <w:del w:id="464" w:author="Graaf, S.C. de (Bastiaan)" w:date="2023-05-22T21:53:00Z">
          <w:r w:rsidR="000E5413" w:rsidDel="00F66E9A">
            <w:delText xml:space="preserve">best </w:delText>
          </w:r>
        </w:del>
        <w:r w:rsidR="000E5413">
          <w:t>candidate</w:t>
        </w:r>
      </w:ins>
      <w:ins w:id="465" w:author="Graaf, S.C. de (Bastiaan)" w:date="2023-05-22T21:53:00Z">
        <w:r w:rsidR="00F66E9A">
          <w:t xml:space="preserve"> with the </w:t>
        </w:r>
        <w:proofErr w:type="spellStart"/>
        <w:r w:rsidR="00F66E9A">
          <w:t>Spectrumscore</w:t>
        </w:r>
        <w:proofErr w:type="spellEnd"/>
        <w:r w:rsidR="00F66E9A">
          <w:t xml:space="preserve"> of 155</w:t>
        </w:r>
      </w:ins>
      <w:ins w:id="466" w:author="Scheltema, R.A. (Richard)" w:date="2023-05-17T12:34:00Z">
        <w:r w:rsidR="000E5413">
          <w:t>.</w:t>
        </w:r>
      </w:ins>
      <w:r w:rsidR="00F030ED">
        <w:t xml:space="preserve"> </w:t>
      </w:r>
      <w:r w:rsidR="0080258D">
        <w:t xml:space="preserve">For </w:t>
      </w:r>
      <w:r w:rsidR="00F030ED">
        <w:t>FR3</w:t>
      </w:r>
      <w:r w:rsidR="0080258D">
        <w:t xml:space="preserve"> we rejected all but the top scoring candidates with respect to Spectrumscore (163.1), as the </w:t>
      </w:r>
      <w:r w:rsidR="00B533BF">
        <w:t xml:space="preserve">fragment coverage </w:t>
      </w:r>
      <w:r w:rsidR="0080258D">
        <w:t xml:space="preserve">was high. </w:t>
      </w:r>
      <w:r w:rsidR="00527712">
        <w:t>However</w:t>
      </w:r>
      <w:r w:rsidR="00B533BF">
        <w:t xml:space="preserve">, </w:t>
      </w:r>
      <w:r w:rsidR="000E5413">
        <w:t xml:space="preserve">due to </w:t>
      </w:r>
      <w:r w:rsidR="00B533BF">
        <w:t xml:space="preserve">low fragment coverage at the C-terminal </w:t>
      </w:r>
      <w:r w:rsidR="00F13CAF">
        <w:t>residues</w:t>
      </w:r>
      <w:r w:rsidR="00B533BF">
        <w:t xml:space="preserve"> </w:t>
      </w:r>
      <w:r w:rsidR="00D54CE2">
        <w:t xml:space="preserve">the top </w:t>
      </w:r>
      <w:r w:rsidR="00527712">
        <w:t>3</w:t>
      </w:r>
      <w:r w:rsidR="00D54CE2">
        <w:t xml:space="preserve"> </w:t>
      </w:r>
      <w:r w:rsidR="0080258D">
        <w:t xml:space="preserve">Multiscore </w:t>
      </w:r>
      <w:r w:rsidR="00D54CE2">
        <w:t xml:space="preserve">candidates </w:t>
      </w:r>
      <w:r w:rsidR="000E5413">
        <w:t xml:space="preserve">were included </w:t>
      </w:r>
      <w:r w:rsidR="0080258D">
        <w:t>(27.7k-30.4k)</w:t>
      </w:r>
      <w:r w:rsidR="00B533BF">
        <w:t xml:space="preserve">. </w:t>
      </w:r>
      <w:r w:rsidR="000E5413">
        <w:t xml:space="preserve">Due to a similar situation for </w:t>
      </w:r>
      <w:r w:rsidR="00D54CE2">
        <w:t>FR4</w:t>
      </w:r>
      <w:r w:rsidR="00527712">
        <w:t xml:space="preserve">, </w:t>
      </w:r>
      <w:r w:rsidR="002A67B4">
        <w:t xml:space="preserve">the top 4 candidates in terms of </w:t>
      </w:r>
      <w:r w:rsidR="009500EE">
        <w:t>Multiscore</w:t>
      </w:r>
      <w:r w:rsidR="002A67B4">
        <w:t xml:space="preserve"> </w:t>
      </w:r>
      <w:r w:rsidR="000E5413">
        <w:t xml:space="preserve">were additionally included </w:t>
      </w:r>
      <w:r w:rsidR="002A67B4">
        <w:t>(308.4k-309.9k).</w:t>
      </w:r>
      <w:r w:rsidR="000E5413">
        <w:t xml:space="preserve"> </w:t>
      </w:r>
    </w:p>
    <w:p w14:paraId="1D8050A2" w14:textId="2053C1A5" w:rsidR="002D537C" w:rsidRDefault="00FF563B" w:rsidP="00AF0CBB">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w:t>
      </w:r>
      <w:del w:id="467" w:author="Scheltema, R.A. (Richard)" w:date="2023-05-17T12:39:00Z">
        <w:r w:rsidR="00FE1ED3" w:rsidDel="000E5413">
          <w:delText>-</w:delText>
        </w:r>
      </w:del>
      <w:r w:rsidR="000E5413">
        <w:t xml:space="preserve"> to CDR</w:t>
      </w:r>
      <w:r w:rsidR="00FE1ED3">
        <w:t>3</w:t>
      </w:r>
      <w:r w:rsidR="002D537C">
        <w:t xml:space="preserve"> respectively</w:t>
      </w:r>
      <w:r w:rsidRPr="00FF563B">
        <w:t xml:space="preserve">. </w:t>
      </w:r>
      <w:r w:rsidR="002F27E4">
        <w:t>Spectrum- and Multi-scores</w:t>
      </w:r>
      <w:r w:rsidR="002F226C">
        <w:t xml:space="preserve"> </w:t>
      </w:r>
      <w:r w:rsidRPr="00FF563B">
        <w:t>were unambiguous for both CDR1</w:t>
      </w:r>
      <w:r w:rsidR="00A60BAA">
        <w:t xml:space="preserve"> and CDR2</w:t>
      </w:r>
      <w:r w:rsidR="002A67B4">
        <w:t xml:space="preserve">, identifying the </w:t>
      </w:r>
      <w:r w:rsidR="00A60BAA">
        <w:lastRenderedPageBreak/>
        <w:t>CDR1</w:t>
      </w:r>
      <w:r w:rsidR="002A67B4">
        <w:t xml:space="preserve"> as </w:t>
      </w:r>
      <w:proofErr w:type="spellStart"/>
      <w:r w:rsidR="002A67B4">
        <w:t>GLTFSTYD</w:t>
      </w:r>
      <w:proofErr w:type="spellEnd"/>
      <w:r w:rsidR="00D019A8">
        <w:t xml:space="preserve"> (117.7#1</w:t>
      </w:r>
      <w:r w:rsidR="00A60BAA">
        <w:t>,</w:t>
      </w:r>
      <w:r w:rsidR="00D019A8">
        <w:t xml:space="preserve"> 57.3k#1)</w:t>
      </w:r>
      <w:r w:rsidR="002A67B4">
        <w:t>,</w:t>
      </w:r>
      <w:r w:rsidRPr="00FF563B">
        <w:t xml:space="preserve"> and </w:t>
      </w:r>
      <w:r w:rsidR="00430141">
        <w:t>CDR</w:t>
      </w:r>
      <w:r w:rsidRPr="00FF563B">
        <w:t>2</w:t>
      </w:r>
      <w:r w:rsidR="008D5D2F">
        <w:t xml:space="preserve"> as LWNDGYNK</w:t>
      </w:r>
      <w:r w:rsidR="00D019A8">
        <w:t xml:space="preserve"> (377.1#1 and 50.9k#1)</w:t>
      </w:r>
      <w:r w:rsidR="008D5D2F">
        <w:t xml:space="preserve">. The selected </w:t>
      </w:r>
      <w:commentRangeStart w:id="468"/>
      <w:r w:rsidR="008D5D2F">
        <w:t>FR-CDR-FR candidates for CDR2</w:t>
      </w:r>
      <w:commentRangeEnd w:id="468"/>
      <w:r w:rsidR="00F13CAF">
        <w:rPr>
          <w:rStyle w:val="CommentReference"/>
        </w:rPr>
        <w:commentReference w:id="468"/>
      </w:r>
      <w:r w:rsidR="008D5D2F">
        <w:t xml:space="preserve"> </w:t>
      </w:r>
      <w:r w:rsidR="000E5413">
        <w:t>caused further</w:t>
      </w:r>
      <w:r w:rsidR="008D5D2F">
        <w:t xml:space="preserve"> reject</w:t>
      </w:r>
      <w:r w:rsidR="000E5413">
        <w:t>ion of</w:t>
      </w:r>
      <w:r w:rsidR="00D019A8">
        <w:t xml:space="preserve"> </w:t>
      </w:r>
      <w:r w:rsidR="00BB4543">
        <w:t>2</w:t>
      </w:r>
      <w:r w:rsidR="00D019A8">
        <w:t xml:space="preserve"> out of </w:t>
      </w:r>
      <w:r w:rsidR="00BB4543">
        <w:t>3</w:t>
      </w:r>
      <w:r w:rsidR="00D019A8">
        <w:t xml:space="preserve"> remaining FR3 candidates</w:t>
      </w:r>
      <w:r w:rsidR="00FE1ED3">
        <w:t>. Th</w:t>
      </w:r>
      <w:r w:rsidR="00D019A8">
        <w:t xml:space="preserve">is left 40 FR-CDR-FR candidates for </w:t>
      </w:r>
      <w:r w:rsidRPr="00FF563B">
        <w:t>CDR3</w:t>
      </w:r>
      <w:r w:rsidR="00BB4543">
        <w:t>.</w:t>
      </w:r>
      <w:r w:rsidR="00D019A8">
        <w:t xml:space="preserve"> </w:t>
      </w:r>
      <w:r w:rsidR="00F13CAF">
        <w:t>From these</w:t>
      </w:r>
      <w:r w:rsidR="000E5413">
        <w:t>,</w:t>
      </w:r>
      <w:r w:rsidR="00F13CAF">
        <w:t xml:space="preserve"> </w:t>
      </w:r>
      <w:r w:rsidR="000E5413">
        <w:t xml:space="preserve">we selected </w:t>
      </w:r>
      <w:r w:rsidR="00BB4543">
        <w:t xml:space="preserve">the top ranked </w:t>
      </w:r>
      <w:r w:rsidR="00F13CAF">
        <w:t>2</w:t>
      </w:r>
      <w:r w:rsidR="00940509">
        <w:t xml:space="preserve"> </w:t>
      </w:r>
      <w:r w:rsidR="00A60BAA">
        <w:t xml:space="preserve">isobaric </w:t>
      </w:r>
      <w:r w:rsidR="00940509">
        <w:t xml:space="preserve">FR-CDR-FR candidates </w:t>
      </w:r>
      <w:proofErr w:type="gramStart"/>
      <w:r w:rsidR="00940509">
        <w:t>(..</w:t>
      </w:r>
      <w:proofErr w:type="gramEnd"/>
      <w:r w:rsidR="00940509" w:rsidRPr="00D00B32">
        <w:t>LGQRRPL</w:t>
      </w:r>
      <w:r w:rsidR="00940509">
        <w:t>.. and</w:t>
      </w:r>
      <w:proofErr w:type="gramStart"/>
      <w:r w:rsidR="00940509">
        <w:t xml:space="preserve"> ..</w:t>
      </w:r>
      <w:proofErr w:type="gramEnd"/>
      <w:r w:rsidR="00940509" w:rsidRPr="00D00B32">
        <w:t>GLQRRLP</w:t>
      </w:r>
      <w:r w:rsidR="00940509">
        <w:t xml:space="preserve">..) </w:t>
      </w:r>
      <w:r w:rsidR="002F27E4">
        <w:t>with</w:t>
      </w:r>
      <w:r w:rsidR="00940509">
        <w:t xml:space="preserve"> </w:t>
      </w:r>
      <w:r w:rsidR="0052166C">
        <w:t xml:space="preserve">the top </w:t>
      </w:r>
      <w:r w:rsidR="009500EE">
        <w:t>Multiscore</w:t>
      </w:r>
      <w:r w:rsidR="002F27E4">
        <w:t>s</w:t>
      </w:r>
      <w:r w:rsidR="00940509">
        <w:t xml:space="preserve"> (346</w:t>
      </w:r>
      <w:r w:rsidR="0052166C">
        <w:t>.2k#1-346.4</w:t>
      </w:r>
      <w:r w:rsidR="00940509">
        <w:t>k</w:t>
      </w:r>
      <w:r w:rsidR="0052166C">
        <w:t>#2</w:t>
      </w:r>
      <w:r w:rsidR="00940509">
        <w:t>)</w:t>
      </w:r>
      <w:r w:rsidR="005C7A19" w:rsidRPr="005C7A19">
        <w:t xml:space="preserve"> </w:t>
      </w:r>
      <w:r w:rsidR="0052166C">
        <w:t xml:space="preserve">and high Spectrumscores (370.7#2) </w:t>
      </w:r>
      <w:r w:rsidR="005C7A19" w:rsidRPr="000636F0">
        <w:t>(</w:t>
      </w:r>
      <w:r w:rsidR="005C7A19" w:rsidRPr="00430141">
        <w:rPr>
          <w:highlight w:val="yellow"/>
        </w:rPr>
        <w:t>Figure 4c</w:t>
      </w:r>
      <w:r w:rsidR="0052166C">
        <w:t>)</w:t>
      </w:r>
      <w:r w:rsidRPr="00F13CAF">
        <w:t>.</w:t>
      </w:r>
    </w:p>
    <w:p w14:paraId="6AE416FD" w14:textId="10F95F69" w:rsidR="007F33BD" w:rsidRDefault="00FE1ED3" w:rsidP="00AF0CBB">
      <w:r>
        <w:t xml:space="preserve">Recombining the </w:t>
      </w:r>
      <w:r w:rsidR="005C7A19">
        <w:t xml:space="preserve">remaining </w:t>
      </w:r>
      <w:r>
        <w:t>FR candidates</w:t>
      </w:r>
      <w:r w:rsidR="005C7A19">
        <w:t xml:space="preserve"> </w:t>
      </w:r>
      <w:r>
        <w:t xml:space="preserve">into </w:t>
      </w:r>
      <w:r w:rsidR="00DB5228">
        <w:t>chain candidates</w:t>
      </w:r>
      <w:r w:rsidR="0052166C">
        <w:t xml:space="preserve"> yielded 975 chain candidates and</w:t>
      </w:r>
      <w:r w:rsidR="00DB5228">
        <w:t xml:space="preserve"> </w:t>
      </w:r>
      <w:r w:rsidR="005C7A19">
        <w:t xml:space="preserve">confirmed </w:t>
      </w:r>
      <w:r w:rsidR="0052166C">
        <w:t xml:space="preserve">the </w:t>
      </w:r>
      <w:r w:rsidR="001C52F2">
        <w:t>2</w:t>
      </w:r>
      <w:r w:rsidR="005C7A19">
        <w:t xml:space="preserve"> primary chain candidates</w:t>
      </w:r>
      <w:r w:rsidR="0052166C">
        <w:t xml:space="preserve"> (422.9#4, 411.3</w:t>
      </w:r>
      <w:r w:rsidR="00BB4543">
        <w:t>k</w:t>
      </w:r>
      <w:r w:rsidR="0052166C">
        <w:t>#1) and #2 (422.9#4, 411.1</w:t>
      </w:r>
      <w:r w:rsidR="00BB4543">
        <w:t>k</w:t>
      </w:r>
      <w:r w:rsidR="0052166C">
        <w:t>#2)</w:t>
      </w:r>
      <w:r w:rsidR="004E228E">
        <w:t xml:space="preserve"> (</w:t>
      </w:r>
      <w:r w:rsidR="004E228E" w:rsidRPr="004E228E">
        <w:rPr>
          <w:highlight w:val="yellow"/>
        </w:rPr>
        <w:t>supplementary Figure X</w:t>
      </w:r>
      <w:r w:rsidR="004E228E">
        <w:t>)</w:t>
      </w:r>
      <w:r w:rsidR="005C7A19">
        <w:t xml:space="preserve">. These </w:t>
      </w:r>
      <w:r w:rsidR="00A37A8A">
        <w:t xml:space="preserve">primary </w:t>
      </w:r>
      <w:r w:rsidR="005C7A19">
        <w:t xml:space="preserve">candidates had </w:t>
      </w:r>
      <w:r>
        <w:t>the same ambiguities</w:t>
      </w:r>
      <w:r w:rsidR="005C7A19">
        <w:t>:</w:t>
      </w:r>
      <w:r>
        <w:t xml:space="preserve"> </w:t>
      </w:r>
      <w:r w:rsidR="003C6230">
        <w:t>2 isobaric CDR3 candidate sequences</w:t>
      </w:r>
      <w:r w:rsidR="0052166C">
        <w:t xml:space="preserve"> </w:t>
      </w:r>
      <w:r w:rsidR="009D386F" w:rsidRPr="002F27E4">
        <w:rPr>
          <w:highlight w:val="yellow"/>
        </w:rPr>
        <w:t>(Figure 4d)</w:t>
      </w:r>
      <w:r w:rsidR="003C6230">
        <w:t>.</w:t>
      </w:r>
      <w:r w:rsidR="00A73B92">
        <w:t xml:space="preserve"> Close</w:t>
      </w:r>
      <w:ins w:id="469" w:author="Graaf, S.C. de (Bastiaan)" w:date="2023-05-22T21:45:00Z">
        <w:r w:rsidR="00C328FD">
          <w:t>r</w:t>
        </w:r>
      </w:ins>
      <w:r w:rsidR="00A73B92">
        <w:t xml:space="preserve"> inspection of the</w:t>
      </w:r>
      <w:r w:rsidR="000E5413">
        <w:t xml:space="preserve"> Multiscore for these </w:t>
      </w:r>
      <w:r w:rsidR="00A73B92">
        <w:t xml:space="preserve">candidates revealed a break in </w:t>
      </w:r>
      <w:r w:rsidR="00A52342">
        <w:t xml:space="preserve">CDR3 </w:t>
      </w:r>
      <w:r w:rsidR="00A73B92">
        <w:t>coverage</w:t>
      </w:r>
      <w:r w:rsidR="00A52342">
        <w:t xml:space="preserve"> for one of the candidates </w:t>
      </w:r>
      <w:proofErr w:type="gramStart"/>
      <w:r w:rsidR="00A52342">
        <w:t>(</w:t>
      </w:r>
      <w:r w:rsidR="00A73B92">
        <w:t>..</w:t>
      </w:r>
      <w:proofErr w:type="gramEnd"/>
      <w:r w:rsidR="00A73B92" w:rsidRPr="00D00B32">
        <w:t>GL</w:t>
      </w:r>
      <w:r w:rsidR="009D386F">
        <w:t>/</w:t>
      </w:r>
      <w:r w:rsidR="00A73B92" w:rsidRPr="00D00B32">
        <w:t>QRRLP</w:t>
      </w:r>
      <w:r w:rsidR="00A73B92">
        <w:t xml:space="preserve">.. </w:t>
      </w:r>
      <w:r w:rsidR="00A52342">
        <w:t>)</w:t>
      </w:r>
      <w:r w:rsidR="00A73B92">
        <w:t xml:space="preserve">. </w:t>
      </w:r>
      <w:r w:rsidR="004A37C0">
        <w:t>S</w:t>
      </w:r>
      <w:r w:rsidR="00A73B92">
        <w:t xml:space="preserve">trong support for the </w:t>
      </w:r>
      <w:r w:rsidR="001C52F2">
        <w:t>LP</w:t>
      </w:r>
      <w:r w:rsidR="00A73B92">
        <w:t xml:space="preserve"> motif </w:t>
      </w:r>
      <w:r w:rsidR="004A37C0">
        <w:t xml:space="preserve">in the CDR3 </w:t>
      </w:r>
      <w:r w:rsidR="009D386F">
        <w:t xml:space="preserve">led us to revisit the </w:t>
      </w:r>
      <w:r w:rsidR="009D386F" w:rsidRPr="00AA5829">
        <w:rPr>
          <w:i/>
        </w:rPr>
        <w:t>de novo</w:t>
      </w:r>
      <w:r w:rsidR="009D386F">
        <w:t xml:space="preserve"> reads manually</w:t>
      </w:r>
      <w:r w:rsidR="00A52342">
        <w:t>, where</w:t>
      </w:r>
      <w:r w:rsidR="009D386F">
        <w:t xml:space="preserve"> we found several reads located entirely in the CDR3, </w:t>
      </w:r>
      <w:r w:rsidR="000366AA">
        <w:t>suggesting</w:t>
      </w:r>
      <w:r w:rsidR="009D386F">
        <w:t xml:space="preserve"> the CDR3 sequence </w:t>
      </w:r>
      <w:proofErr w:type="spellStart"/>
      <w:r w:rsidR="009D386F">
        <w:t>L</w:t>
      </w:r>
      <w:r w:rsidR="009D386F" w:rsidRPr="00D00B32">
        <w:t>GQRRLP</w:t>
      </w:r>
      <w:proofErr w:type="spellEnd"/>
      <w:r w:rsidR="009D386F">
        <w:t>, a sequence not present in any bridging or overhanging CDR3 reads</w:t>
      </w:r>
      <w:r w:rsidR="004E228E">
        <w:t xml:space="preserve"> (</w:t>
      </w:r>
      <w:r w:rsidR="004E228E" w:rsidRPr="004E228E">
        <w:rPr>
          <w:highlight w:val="yellow"/>
        </w:rPr>
        <w:t>Figure 4e</w:t>
      </w:r>
      <w:r w:rsidR="004E228E">
        <w:t>)</w:t>
      </w:r>
      <w:r w:rsidR="009D386F">
        <w:t>.</w:t>
      </w:r>
      <w:r w:rsidR="00274ABA">
        <w:t xml:space="preserve"> </w:t>
      </w:r>
      <w:r w:rsidR="000366AA">
        <w:t>Rescoring this sequence against the experimental evidence indeed reveals an increased Multiscore, from 411.3k to 411.7k</w:t>
      </w:r>
      <w:r w:rsidR="000E5413">
        <w:t xml:space="preserve"> providing the final piece of the sequence</w:t>
      </w:r>
      <w:r w:rsidR="000366AA">
        <w:t>.</w:t>
      </w:r>
    </w:p>
    <w:p w14:paraId="137996EF" w14:textId="77777777" w:rsidR="000E5413" w:rsidRPr="00BB4543" w:rsidRDefault="000E5413" w:rsidP="00A60BAA">
      <w:pPr>
        <w:ind w:firstLine="720"/>
        <w:rPr>
          <w:lang w:val="en-US"/>
        </w:rPr>
      </w:pPr>
    </w:p>
    <w:p w14:paraId="1612D2DC" w14:textId="37D9C4BA" w:rsidR="000B0A24" w:rsidRPr="00A40B4B" w:rsidRDefault="000B0A24" w:rsidP="00326834">
      <w:pPr>
        <w:pStyle w:val="Heading1"/>
      </w:pPr>
      <w:r w:rsidRPr="00A40B4B">
        <w:t>Discussion</w:t>
      </w:r>
    </w:p>
    <w:p w14:paraId="3A17D82D" w14:textId="41DAC5EE" w:rsidR="00FF563B" w:rsidRDefault="00326834" w:rsidP="00AA5829">
      <w:r>
        <w:t>With this work we show that i</w:t>
      </w:r>
      <w:r w:rsidR="00FF563B">
        <w:t xml:space="preserve">ntegration of </w:t>
      </w:r>
      <w:r w:rsidR="00F47813">
        <w:t xml:space="preserve">bottom-up and </w:t>
      </w:r>
      <w:r w:rsidR="00FF563B">
        <w:t>top</w:t>
      </w:r>
      <w:r w:rsidR="004171CB">
        <w:t>/middle</w:t>
      </w:r>
      <w:r w:rsidR="00FF563B">
        <w:t>-down data is</w:t>
      </w:r>
      <w:r>
        <w:t xml:space="preserve"> </w:t>
      </w:r>
      <w:r w:rsidR="00FF563B">
        <w:t xml:space="preserve">essential </w:t>
      </w:r>
      <w:r>
        <w:t xml:space="preserve">to achieve a higher fidelity for extraction of </w:t>
      </w:r>
      <w:r w:rsidR="00F47813">
        <w:t>the sequences of antibodies</w:t>
      </w:r>
      <w:r w:rsidR="00FA41AF">
        <w:t>.</w:t>
      </w:r>
      <w:r w:rsidR="00F47813">
        <w:t xml:space="preserve"> </w:t>
      </w:r>
      <w:r w:rsidR="00B459D2">
        <w:t xml:space="preserve">To provide a solid basis with the </w:t>
      </w:r>
      <w:r w:rsidR="00B459D2" w:rsidRPr="00347C58">
        <w:rPr>
          <w:i/>
        </w:rPr>
        <w:t xml:space="preserve">de </w:t>
      </w:r>
      <w:r w:rsidR="00B459D2" w:rsidRPr="00AA5829">
        <w:rPr>
          <w:i/>
        </w:rPr>
        <w:t>novo</w:t>
      </w:r>
      <w:r w:rsidR="00B459D2">
        <w:t xml:space="preserve"> peptide data, we utilize </w:t>
      </w:r>
      <w:r w:rsidR="00F47813" w:rsidRPr="00B459D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r w:rsidR="00D225E3">
        <w:t>m</w:t>
      </w:r>
      <w:r w:rsidR="00B459D2">
        <w:t>any hypotheses</w:t>
      </w:r>
      <w:r w:rsidR="00FF563B">
        <w:t xml:space="preserve">. </w:t>
      </w:r>
      <w:r w:rsidR="00B459D2">
        <w:t>To correct the errors and filter the options, t</w:t>
      </w:r>
      <w:r w:rsidR="00BB7E94">
        <w:t>op-down f</w:t>
      </w:r>
      <w:r w:rsidR="00FF563B">
        <w:t>ragment</w:t>
      </w:r>
      <w:r w:rsidR="00B459D2">
        <w:t xml:space="preserve">ation data is used. Although the data for </w:t>
      </w:r>
      <w:r w:rsidR="00FF563B">
        <w:t>even the most abundant clone in a mixture is far from complete</w:t>
      </w:r>
      <w:r w:rsidR="00B459D2">
        <w:t>, we show that it can be used as a potent filter</w:t>
      </w:r>
      <w:r w:rsidR="00347C58">
        <w:t xml:space="preserve"> to remove erroneous candidates</w:t>
      </w:r>
      <w:r w:rsidR="00B459D2">
        <w:t xml:space="preserve"> and even to assist with filling gaps in the </w:t>
      </w:r>
      <w:r w:rsidR="00B459D2">
        <w:lastRenderedPageBreak/>
        <w:t>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 xml:space="preserve">have omitted these efforts in this manuscript. As we </w:t>
      </w:r>
      <w:r w:rsidR="00B459D2">
        <w:t>analyse</w:t>
      </w:r>
      <w:r w:rsidR="00FF563B">
        <w:t xml:space="preserve"> one chain at a time, there is little difference between the analysis of light and heavy chains aside from differences arising from the quality of the data or the complexity of the target. Light chains are less complex owing to a lower degree of </w:t>
      </w:r>
      <w:r w:rsidR="004A2672">
        <w:t xml:space="preserve">somatic 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399BA846" w:rsidR="00FF563B" w:rsidRDefault="00FF563B" w:rsidP="00AF0CBB">
      <w:r>
        <w:t xml:space="preserve">The </w:t>
      </w:r>
      <w:r w:rsidR="00274ABA">
        <w:t xml:space="preserve">samples </w:t>
      </w:r>
      <w:r w:rsidR="00B459D2">
        <w:t xml:space="preserve">used </w:t>
      </w:r>
      <w:r w:rsidR="00274ABA">
        <w:t xml:space="preserve">in this study </w:t>
      </w:r>
      <w:r>
        <w:t xml:space="preserve">still represent an ideal case for sequencing. Monoclonal antibodies, and mixtures thereof are </w:t>
      </w:r>
      <w:r w:rsidR="00347C58">
        <w:t>after all far</w:t>
      </w:r>
      <w:r>
        <w:t xml:space="preserve"> less complex than </w:t>
      </w:r>
      <w:r w:rsidR="00BB7E94">
        <w:t>those extracted from biological samples</w:t>
      </w:r>
      <w:r>
        <w:t xml:space="preserve">. While moving to more complex samples will surely </w:t>
      </w:r>
      <w:r w:rsidR="00347C58">
        <w:t xml:space="preserve">pose </w:t>
      </w:r>
      <w:r>
        <w:t>new challenges, it has been shown that circulating antibody repertoires are, more often than previously thought, dominated by a limited number of clones</w:t>
      </w:r>
      <w:r w:rsidR="00347C58">
        <w:t xml:space="preserve"> </w:t>
      </w:r>
      <w:r w:rsidR="004A2672">
        <w:fldChar w:fldCharType="begin" w:fldLock="1"/>
      </w:r>
      <w:r w:rsidR="001A199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r w:rsidR="004A2672">
        <w:fldChar w:fldCharType="separate"/>
      </w:r>
      <w:r w:rsidR="008A15FF" w:rsidRPr="008A15FF">
        <w:rPr>
          <w:noProof/>
        </w:rPr>
        <w:t>(Bondt, Dingess, Hoek, van Rijswijck, &amp; Heck, 2021; Bondt, Hoek, et al., 2021)</w:t>
      </w:r>
      <w:r w:rsidR="004A2672">
        <w:fldChar w:fldCharType="end"/>
      </w:r>
      <w:r>
        <w:t>. We are therefore optimistic that the presented approach will be applicable to a significant fraction of polyclonal samples and can be extended to the cases where it falls short</w:t>
      </w:r>
      <w:r w:rsidR="00003FB8">
        <w:t>.</w:t>
      </w:r>
      <w:r w:rsidR="00386587">
        <w:t xml:space="preserve"> </w:t>
      </w:r>
      <w:r>
        <w:t xml:space="preserve">The manual interpretation at various points in this workflow significantly limits the throughput. </w:t>
      </w:r>
      <w:r w:rsidR="00347C58">
        <w:t xml:space="preserve">Although </w:t>
      </w:r>
      <w:r>
        <w:t xml:space="preserve">the main goal of the presented work </w:t>
      </w:r>
      <w:r w:rsidR="00347C58">
        <w:t xml:space="preserve">was </w:t>
      </w:r>
      <w:r>
        <w:t xml:space="preserve">to define a broadly applicable protocol for polyclonal antibody sequencing, we have not yet been to define robust score </w:t>
      </w:r>
      <w:r w:rsidR="004A2672">
        <w:t>cut-offs</w:t>
      </w:r>
      <w:r>
        <w:t xml:space="preserve"> for several decision points</w:t>
      </w:r>
      <w:r w:rsidR="00347C58">
        <w:t xml:space="preserve"> making this an intermediate step in the development of a fully automated pipeline</w:t>
      </w:r>
      <w:r>
        <w:t xml:space="preserve">. The integration of multiple data sources, as well as the diversity of the </w:t>
      </w:r>
      <w:r w:rsidR="00003FB8">
        <w:t>analysed</w:t>
      </w:r>
      <w:r>
        <w:t xml:space="preserve"> samples (polyclonal, complex, </w:t>
      </w:r>
      <w:r w:rsidRPr="00386587">
        <w:rPr>
          <w:i/>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As the field matures</w:t>
      </w:r>
      <w:r w:rsidR="00347C58">
        <w:t xml:space="preserve"> however</w:t>
      </w:r>
      <w:r>
        <w:t xml:space="preserve">,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F74D12">
      <w:r w:rsidRPr="00E65D78">
        <w:br w:type="page"/>
      </w:r>
    </w:p>
    <w:p w14:paraId="2E223FEE" w14:textId="028B8DF2" w:rsidR="00834677" w:rsidRPr="00E65D78" w:rsidRDefault="00834677" w:rsidP="00F74D12">
      <w:r w:rsidRPr="000D16E6">
        <w:rPr>
          <w:rStyle w:val="Heading2Char"/>
          <w:rFonts w:eastAsiaTheme="minorHAnsi"/>
        </w:rPr>
        <w:lastRenderedPageBreak/>
        <w:t>Acknowledgements</w:t>
      </w:r>
      <w:r w:rsidR="00350D07" w:rsidRPr="000D16E6">
        <w:rPr>
          <w:rStyle w:val="Heading2Char"/>
          <w:rFonts w:eastAsiaTheme="minorHAnsi"/>
        </w:rPr>
        <w:t xml:space="preserve"> -</w:t>
      </w:r>
      <w:r w:rsidR="00350D07">
        <w:rPr>
          <w:b/>
        </w:rPr>
        <w:t xml:space="preserve"> </w:t>
      </w:r>
      <w:r w:rsidR="00730926" w:rsidRPr="00E65D78">
        <w:t>R.A.S.</w:t>
      </w:r>
      <w:r w:rsidR="00350D07">
        <w:t xml:space="preserve"> </w:t>
      </w:r>
      <w:r w:rsidRPr="00E65D78">
        <w:t xml:space="preserve">and </w:t>
      </w:r>
      <w:r w:rsidR="00730926" w:rsidRPr="00E65D78">
        <w:t>A.J.R.H</w:t>
      </w:r>
      <w:r w:rsidRPr="00E65D78">
        <w:t xml:space="preserve"> acknowledge funding through the European Union Horizon 2020 program INFRAIA project Epic-XS (Project 823839). Additionally, </w:t>
      </w:r>
      <w:r w:rsidR="00DA45DA">
        <w:t>B.d.G.</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F74D12"/>
    <w:p w14:paraId="25F5164F" w14:textId="7720C0AC" w:rsidR="00834677" w:rsidRPr="00E65D78" w:rsidRDefault="00834677" w:rsidP="00F74D12">
      <w:r w:rsidRPr="000D16E6">
        <w:rPr>
          <w:b/>
        </w:rPr>
        <w:t>Contributions</w:t>
      </w:r>
      <w:r w:rsidR="00350D07" w:rsidRPr="000D16E6">
        <w:rPr>
          <w:b/>
        </w:rPr>
        <w:t xml:space="preserve"> –</w:t>
      </w:r>
      <w:r w:rsidR="00350D07">
        <w:t xml:space="preserve"> </w:t>
      </w:r>
      <w:r w:rsidR="000D16E6">
        <w:t xml:space="preserve">AJRH conceived the study, BDG performed the data analysis, wrote the required code and prepared the manuscript, RAS prepared the manuscript, DS prepared the manuscript, ST recorded </w:t>
      </w:r>
      <w:r w:rsidR="00DA45DA">
        <w:t xml:space="preserve">and analyzed </w:t>
      </w:r>
      <w:r w:rsidR="000D16E6">
        <w:t xml:space="preserve">all middle down </w:t>
      </w:r>
      <w:r w:rsidR="00DA45DA">
        <w:t xml:space="preserve">proteomics </w:t>
      </w:r>
      <w:r w:rsidR="000D16E6">
        <w:t xml:space="preserve">data, MH and WP </w:t>
      </w:r>
      <w:r w:rsidR="00DA45DA">
        <w:t xml:space="preserve">recorded and </w:t>
      </w:r>
      <w:r w:rsidR="00720FA5">
        <w:t>analysed all</w:t>
      </w:r>
      <w:r w:rsidR="00DA45DA">
        <w:t xml:space="preserve"> shot-gun proteomics</w:t>
      </w:r>
      <w:r w:rsidR="000D16E6">
        <w:t xml:space="preserve"> </w:t>
      </w:r>
      <w:r w:rsidR="00DA45DA">
        <w:t>data</w:t>
      </w:r>
      <w:r w:rsidR="00235888">
        <w:t>.</w:t>
      </w:r>
    </w:p>
    <w:p w14:paraId="21C86B9D" w14:textId="20D53623" w:rsidR="00FD1C4B" w:rsidRPr="00E65D78" w:rsidRDefault="00FD1C4B" w:rsidP="00F74D12"/>
    <w:p w14:paraId="0274738B" w14:textId="0E02119E" w:rsidR="00FD1C4B" w:rsidRPr="00E65D78" w:rsidRDefault="00FD1C4B" w:rsidP="00F74D12">
      <w:r w:rsidRPr="000D16E6">
        <w:rPr>
          <w:rStyle w:val="Heading2Char"/>
          <w:rFonts w:eastAsiaTheme="minorHAnsi"/>
        </w:rPr>
        <w:t>Data availability</w:t>
      </w:r>
      <w:r w:rsidR="00350D07" w:rsidRPr="000D16E6">
        <w:rPr>
          <w:rStyle w:val="Heading2Char"/>
          <w:rFonts w:eastAsiaTheme="minorHAnsi"/>
        </w:rPr>
        <w:t xml:space="preserve"> –</w:t>
      </w:r>
    </w:p>
    <w:p w14:paraId="77A68791" w14:textId="7C125CB3" w:rsidR="00B47F57" w:rsidRPr="00E65D78" w:rsidRDefault="00B47F57" w:rsidP="00F74D12">
      <w:r w:rsidRPr="00E65D78">
        <w:br w:type="page"/>
      </w:r>
    </w:p>
    <w:p w14:paraId="416901D6" w14:textId="77777777" w:rsidR="00E36C44" w:rsidRPr="00E65D78" w:rsidRDefault="00E36C44" w:rsidP="00E36C44">
      <w:pPr>
        <w:pStyle w:val="Heading1"/>
      </w:pPr>
      <w:r w:rsidRPr="00E65D78">
        <w:lastRenderedPageBreak/>
        <w:t>Materials and Methods</w:t>
      </w:r>
    </w:p>
    <w:p w14:paraId="38E825AD" w14:textId="77777777" w:rsidR="00661A7D" w:rsidRPr="009D4A79" w:rsidRDefault="00E36C44" w:rsidP="00661A7D">
      <w:pPr>
        <w:pStyle w:val="Heading2"/>
        <w:rPr>
          <w:highlight w:val="red"/>
          <w:rPrChange w:id="470" w:author="Graaf, S.C. de (Bastiaan)" w:date="2023-05-22T22:05:00Z">
            <w:rPr/>
          </w:rPrChange>
        </w:rPr>
      </w:pPr>
      <w:r w:rsidRPr="009D4A79">
        <w:rPr>
          <w:highlight w:val="red"/>
          <w:rPrChange w:id="471" w:author="Graaf, S.C. de (Bastiaan)" w:date="2023-05-22T22:05:00Z">
            <w:rPr/>
          </w:rPrChange>
        </w:rPr>
        <w:t>Plasma IgG purification and Fab generation</w:t>
      </w:r>
    </w:p>
    <w:p w14:paraId="74785431" w14:textId="2D0D21C2" w:rsidR="00E36C44" w:rsidRDefault="00E36C44" w:rsidP="00D60402">
      <w:r w:rsidRPr="009D4A79">
        <w:rPr>
          <w:rStyle w:val="normaltextrun"/>
          <w:highlight w:val="red"/>
          <w:rPrChange w:id="472" w:author="Graaf, S.C. de (Bastiaan)" w:date="2023-05-22T22:05:00Z">
            <w:rPr>
              <w:rStyle w:val="normaltextrun"/>
            </w:rPr>
          </w:rPrChange>
        </w:rPr>
        <w:t>The IgA/IgG purification and generation of Fabs was performed as previously published</w:t>
      </w:r>
      <w:r w:rsidR="00F13CAF" w:rsidRPr="009D4A79">
        <w:rPr>
          <w:rStyle w:val="normaltextrun"/>
          <w:highlight w:val="red"/>
          <w:rPrChange w:id="473" w:author="Graaf, S.C. de (Bastiaan)" w:date="2023-05-22T22:05:00Z">
            <w:rPr>
              <w:rStyle w:val="normaltextrun"/>
            </w:rPr>
          </w:rPrChange>
        </w:rPr>
        <w:t xml:space="preserve"> </w:t>
      </w:r>
      <w:r w:rsidRPr="009D4A79">
        <w:rPr>
          <w:rStyle w:val="normaltextrun"/>
          <w:highlight w:val="red"/>
          <w:rPrChange w:id="474" w:author="Graaf, S.C. de (Bastiaan)" w:date="2023-05-22T22:05:00Z">
            <w:rPr>
              <w:rStyle w:val="normaltextrun"/>
            </w:rPr>
          </w:rPrChange>
        </w:rPr>
        <w:fldChar w:fldCharType="begin" w:fldLock="1"/>
      </w:r>
      <w:r w:rsidR="001A199A" w:rsidRPr="009D4A79">
        <w:rPr>
          <w:rStyle w:val="normaltextrun"/>
          <w:highlight w:val="red"/>
          <w:rPrChange w:id="475" w:author="Graaf, S.C. de (Bastiaan)" w:date="2023-05-22T22:05:00Z">
            <w:rPr>
              <w:rStyle w:val="normaltextrun"/>
            </w:rPr>
          </w:rPrChange>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 Bondt, Hoek, et al., 2021)","plainTextFormattedCitation":"(Bondt, Dingess, et al., 2021; Bondt, Hoek, et al., 2021)","previouslyFormattedCitation":"(Bondt, Dingess, et al., 2021; Bondt, Hoek, et al., 2021)"},"properties":{"noteIndex":0},"schema":"https://github.com/citation-style-language/schema/raw/master/csl-citation.json"}</w:instrText>
      </w:r>
      <w:r w:rsidRPr="009D4A79">
        <w:rPr>
          <w:rStyle w:val="normaltextrun"/>
          <w:highlight w:val="red"/>
          <w:rPrChange w:id="476" w:author="Graaf, S.C. de (Bastiaan)" w:date="2023-05-22T22:05:00Z">
            <w:rPr>
              <w:rStyle w:val="normaltextrun"/>
            </w:rPr>
          </w:rPrChange>
        </w:rPr>
        <w:fldChar w:fldCharType="separate"/>
      </w:r>
      <w:r w:rsidR="008A15FF" w:rsidRPr="009D4A79">
        <w:rPr>
          <w:rStyle w:val="normaltextrun"/>
          <w:noProof/>
          <w:highlight w:val="red"/>
          <w:lang w:val="nl-NL"/>
          <w:rPrChange w:id="477" w:author="Graaf, S.C. de (Bastiaan)" w:date="2023-05-22T22:05:00Z">
            <w:rPr>
              <w:rStyle w:val="normaltextrun"/>
              <w:noProof/>
              <w:lang w:val="nl-NL"/>
            </w:rPr>
          </w:rPrChange>
        </w:rPr>
        <w:t>(Bondt, Dingess, et al., 2021; Bondt, Hoek, et al., 2021)</w:t>
      </w:r>
      <w:r w:rsidRPr="009D4A79">
        <w:rPr>
          <w:rStyle w:val="normaltextrun"/>
          <w:highlight w:val="red"/>
          <w:rPrChange w:id="478" w:author="Graaf, S.C. de (Bastiaan)" w:date="2023-05-22T22:05:00Z">
            <w:rPr>
              <w:rStyle w:val="normaltextrun"/>
            </w:rPr>
          </w:rPrChange>
        </w:rPr>
        <w:fldChar w:fldCharType="end"/>
      </w:r>
      <w:r w:rsidRPr="009D4A79">
        <w:rPr>
          <w:rStyle w:val="normaltextrun"/>
          <w:highlight w:val="red"/>
          <w:lang w:val="nl-NL"/>
          <w:rPrChange w:id="479" w:author="Graaf, S.C. de (Bastiaan)" w:date="2023-05-22T22:05:00Z">
            <w:rPr>
              <w:rStyle w:val="normaltextrun"/>
              <w:lang w:val="nl-NL"/>
            </w:rPr>
          </w:rPrChange>
        </w:rPr>
        <w:t xml:space="preserve">. </w:t>
      </w:r>
      <w:r w:rsidRPr="009D4A79">
        <w:rPr>
          <w:rStyle w:val="normaltextrun"/>
          <w:highlight w:val="red"/>
          <w:rPrChange w:id="480" w:author="Graaf, S.C. de (Bastiaan)" w:date="2023-05-22T22:05:00Z">
            <w:rPr>
              <w:rStyle w:val="normaltextrun"/>
            </w:rPr>
          </w:rPrChange>
        </w:rPr>
        <w:t xml:space="preserve">Mobicol spin filters were assembled according to manufacturer instructions and placed in 2 mL Eppendorf tubes. Then 20 µL FcXL affinity matrix slurry was added to the spin filter, followed by three washing steps with 150 µL PBS, in which the liquid was removed by centrifugation for 1 min at 1000 × </w:t>
      </w:r>
      <w:r w:rsidRPr="009D4A79">
        <w:rPr>
          <w:rStyle w:val="normaltextrun"/>
          <w:i/>
          <w:iCs/>
          <w:highlight w:val="red"/>
          <w:rPrChange w:id="481" w:author="Graaf, S.C. de (Bastiaan)" w:date="2023-05-22T22:05:00Z">
            <w:rPr>
              <w:rStyle w:val="normaltextrun"/>
              <w:i/>
              <w:iCs/>
            </w:rPr>
          </w:rPrChange>
        </w:rPr>
        <w:t>g</w:t>
      </w:r>
      <w:r w:rsidRPr="009D4A79">
        <w:rPr>
          <w:rStyle w:val="normaltextrun"/>
          <w:highlight w:val="red"/>
          <w:rPrChange w:id="482" w:author="Graaf, S.C. de (Bastiaan)" w:date="2023-05-22T22:05:00Z">
            <w:rPr>
              <w:rStyle w:val="normaltextrun"/>
            </w:rPr>
          </w:rPrChange>
        </w:rPr>
        <w:t>. Two additional washing steps with 150 µL were performed. The samples were then incubated</w:t>
      </w:r>
      <w:r w:rsidR="004473E2" w:rsidRPr="009D4A79">
        <w:rPr>
          <w:rStyle w:val="normaltextrun"/>
          <w:highlight w:val="red"/>
          <w:rPrChange w:id="483" w:author="Graaf, S.C. de (Bastiaan)" w:date="2023-05-22T22:05:00Z">
            <w:rPr>
              <w:rStyle w:val="normaltextrun"/>
            </w:rPr>
          </w:rPrChange>
        </w:rPr>
        <w:t xml:space="preserve"> while</w:t>
      </w:r>
      <w:r w:rsidRPr="009D4A79">
        <w:rPr>
          <w:rStyle w:val="normaltextrun"/>
          <w:highlight w:val="red"/>
          <w:rPrChange w:id="484" w:author="Graaf, S.C. de (Bastiaan)" w:date="2023-05-22T22:05:00Z">
            <w:rPr>
              <w:rStyle w:val="normaltextrun"/>
            </w:rPr>
          </w:rPrChange>
        </w:rPr>
        <w:t xml:space="preserve"> shaking for one hour. Next, the flow</w:t>
      </w:r>
      <w:r w:rsidR="004473E2" w:rsidRPr="009D4A79">
        <w:rPr>
          <w:rStyle w:val="normaltextrun"/>
          <w:highlight w:val="red"/>
          <w:rPrChange w:id="485" w:author="Graaf, S.C. de (Bastiaan)" w:date="2023-05-22T22:05:00Z">
            <w:rPr>
              <w:rStyle w:val="normaltextrun"/>
            </w:rPr>
          </w:rPrChange>
        </w:rPr>
        <w:t>-</w:t>
      </w:r>
      <w:r w:rsidRPr="009D4A79">
        <w:rPr>
          <w:rStyle w:val="normaltextrun"/>
          <w:highlight w:val="red"/>
          <w:rPrChange w:id="486" w:author="Graaf, S.C. de (Bastiaan)" w:date="2023-05-22T22:05:00Z">
            <w:rPr>
              <w:rStyle w:val="normaltextrun"/>
            </w:rPr>
          </w:rPrChange>
        </w:rPr>
        <w:t xml:space="preserve">through was collected and the affinity matrix with bound </w:t>
      </w:r>
      <w:commentRangeStart w:id="487"/>
      <w:commentRangeStart w:id="488"/>
      <w:r w:rsidRPr="009D4A79">
        <w:rPr>
          <w:rStyle w:val="normaltextrun"/>
          <w:highlight w:val="red"/>
          <w:rPrChange w:id="489" w:author="Graaf, S.C. de (Bastiaan)" w:date="2023-05-22T22:05:00Z">
            <w:rPr>
              <w:rStyle w:val="normaltextrun"/>
            </w:rPr>
          </w:rPrChange>
        </w:rPr>
        <w:t>Ig</w:t>
      </w:r>
      <w:ins w:id="490" w:author="Scheltema, R.A. (Richard)" w:date="2023-05-17T15:12:00Z">
        <w:r w:rsidR="004473E2" w:rsidRPr="009D4A79">
          <w:rPr>
            <w:rStyle w:val="normaltextrun"/>
            <w:highlight w:val="red"/>
            <w:rPrChange w:id="491" w:author="Graaf, S.C. de (Bastiaan)" w:date="2023-05-22T22:05:00Z">
              <w:rPr>
                <w:rStyle w:val="normaltextrun"/>
              </w:rPr>
            </w:rPrChange>
          </w:rPr>
          <w:t>G</w:t>
        </w:r>
      </w:ins>
      <w:r w:rsidRPr="009D4A79">
        <w:rPr>
          <w:rStyle w:val="normaltextrun"/>
          <w:highlight w:val="red"/>
          <w:rPrChange w:id="492" w:author="Graaf, S.C. de (Bastiaan)" w:date="2023-05-22T22:05:00Z">
            <w:rPr>
              <w:rStyle w:val="normaltextrun"/>
            </w:rPr>
          </w:rPrChange>
        </w:rPr>
        <w:t>s</w:t>
      </w:r>
      <w:commentRangeEnd w:id="487"/>
      <w:r w:rsidR="004473E2" w:rsidRPr="009D4A79">
        <w:rPr>
          <w:rStyle w:val="CommentReference"/>
          <w:highlight w:val="red"/>
          <w:rPrChange w:id="493" w:author="Graaf, S.C. de (Bastiaan)" w:date="2023-05-22T22:05:00Z">
            <w:rPr>
              <w:rStyle w:val="CommentReference"/>
            </w:rPr>
          </w:rPrChange>
        </w:rPr>
        <w:commentReference w:id="487"/>
      </w:r>
      <w:commentRangeEnd w:id="488"/>
      <w:r w:rsidR="009D4A79" w:rsidRPr="009D4A79">
        <w:rPr>
          <w:rStyle w:val="CommentReference"/>
          <w:highlight w:val="red"/>
          <w:rPrChange w:id="494" w:author="Graaf, S.C. de (Bastiaan)" w:date="2023-05-22T22:05:00Z">
            <w:rPr>
              <w:rStyle w:val="CommentReference"/>
            </w:rPr>
          </w:rPrChange>
        </w:rPr>
        <w:commentReference w:id="488"/>
      </w:r>
      <w:r w:rsidRPr="009D4A79">
        <w:rPr>
          <w:rStyle w:val="normaltextrun"/>
          <w:highlight w:val="red"/>
          <w:rPrChange w:id="495" w:author="Graaf, S.C. de (Bastiaan)" w:date="2023-05-22T22:05:00Z">
            <w:rPr>
              <w:rStyle w:val="normaltextrun"/>
            </w:rPr>
          </w:rPrChange>
        </w:rPr>
        <w:t xml:space="preserve"> was washed four times with 150 µL PBS. Finally, IgG samples were digested overnight using 50 µL PBS containing 100 U of the IgdE protease (FabALACTICA</w:t>
      </w:r>
      <w:r w:rsidRPr="009D4A79">
        <w:rPr>
          <w:rStyle w:val="eop"/>
          <w:highlight w:val="red"/>
          <w:rPrChange w:id="496" w:author="Graaf, S.C. de (Bastiaan)" w:date="2023-05-22T22:05:00Z">
            <w:rPr>
              <w:rStyle w:val="eop"/>
            </w:rPr>
          </w:rPrChange>
        </w:rPr>
        <w:t>®</w:t>
      </w:r>
      <w:r w:rsidRPr="009D4A79">
        <w:rPr>
          <w:rStyle w:val="normaltextrun"/>
          <w:highlight w:val="red"/>
          <w:rPrChange w:id="497" w:author="Graaf, S.C. de (Bastiaan)" w:date="2023-05-22T22:05:00Z">
            <w:rPr>
              <w:rStyle w:val="normaltextrun"/>
            </w:rPr>
          </w:rPrChange>
        </w:rPr>
        <w:t xml:space="preserve">, Genovis, </w:t>
      </w:r>
      <w:r w:rsidRPr="009D4A79">
        <w:rPr>
          <w:rStyle w:val="eop"/>
          <w:highlight w:val="red"/>
          <w:rPrChange w:id="498" w:author="Graaf, S.C. de (Bastiaan)" w:date="2023-05-22T22:05:00Z">
            <w:rPr>
              <w:rStyle w:val="eop"/>
            </w:rPr>
          </w:rPrChange>
        </w:rPr>
        <w:t>Llund, Sweden</w:t>
      </w:r>
      <w:r w:rsidRPr="009D4A79">
        <w:rPr>
          <w:rStyle w:val="normaltextrun"/>
          <w:highlight w:val="red"/>
          <w:rPrChange w:id="499" w:author="Graaf, S.C. de (Bastiaan)" w:date="2023-05-22T22:05:00Z">
            <w:rPr>
              <w:rStyle w:val="normaltextrun"/>
            </w:rPr>
          </w:rPrChange>
        </w:rPr>
        <w:t>) on a thermal shaker at 37 °C.</w:t>
      </w:r>
      <w:r w:rsidRPr="009D4A79">
        <w:rPr>
          <w:rStyle w:val="eop"/>
          <w:highlight w:val="red"/>
          <w:rPrChange w:id="500" w:author="Graaf, S.C. de (Bastiaan)" w:date="2023-05-22T22:05:00Z">
            <w:rPr>
              <w:rStyle w:val="eop"/>
            </w:rPr>
          </w:rPrChange>
        </w:rPr>
        <w:t xml:space="preserve"> IgA samples were digested overnight with the O-glycopeptidase from Akkermansia muciniphila, OgpA (OpeRATOR®, Genovis, Llund, Sweden). Digestion was performed using 40 U SialEXO (a sialidase cocktail to remove sialic acids from the O-glycans) and 40 U of OgpA enzyme and incubation overnight, both digestions were performed overnight in an Eppendorf thermal shaker (Eppendorf, The Netherlands) at </w:t>
      </w:r>
      <w:r w:rsidRPr="009D4A79">
        <w:rPr>
          <w:rStyle w:val="normaltextrun"/>
          <w:highlight w:val="red"/>
          <w:rPrChange w:id="501" w:author="Graaf, S.C. de (Bastiaan)" w:date="2023-05-22T22:05:00Z">
            <w:rPr>
              <w:rStyle w:val="normaltextrun"/>
            </w:rPr>
          </w:rPrChange>
        </w:rPr>
        <w:t>37 °C</w:t>
      </w:r>
      <w:r w:rsidRPr="009D4A79">
        <w:rPr>
          <w:rStyle w:val="eop"/>
          <w:highlight w:val="red"/>
          <w:rPrChange w:id="502" w:author="Graaf, S.C. de (Bastiaan)" w:date="2023-05-22T22:05:00Z">
            <w:rPr>
              <w:rStyle w:val="eop"/>
            </w:rPr>
          </w:rPrChange>
        </w:rPr>
        <w:t xml:space="preserve">. </w:t>
      </w:r>
      <w:r w:rsidRPr="009D4A79">
        <w:rPr>
          <w:rStyle w:val="normaltextrun"/>
          <w:highlight w:val="red"/>
          <w:rPrChange w:id="503" w:author="Graaf, S.C. de (Bastiaan)" w:date="2023-05-22T22:05:00Z">
            <w:rPr>
              <w:rStyle w:val="normaltextrun"/>
            </w:rPr>
          </w:rPrChange>
        </w:rPr>
        <w:t xml:space="preserve">Next, 10 µL </w:t>
      </w:r>
      <w:r w:rsidR="00525A7B" w:rsidRPr="009D4A79">
        <w:rPr>
          <w:rStyle w:val="normaltextrun"/>
          <w:highlight w:val="red"/>
          <w:rPrChange w:id="504" w:author="Graaf, S.C. de (Bastiaan)" w:date="2023-05-22T22:05:00Z">
            <w:rPr>
              <w:rStyle w:val="normaltextrun"/>
            </w:rPr>
          </w:rPrChange>
        </w:rPr>
        <w:t xml:space="preserve">of </w:t>
      </w:r>
      <w:r w:rsidRPr="009D4A79">
        <w:rPr>
          <w:rStyle w:val="normaltextrun"/>
          <w:highlight w:val="red"/>
          <w:rPrChange w:id="505" w:author="Graaf, S.C. de (Bastiaan)" w:date="2023-05-22T22:05:00Z">
            <w:rPr>
              <w:rStyle w:val="normaltextrun"/>
            </w:rPr>
          </w:rPrChange>
        </w:rPr>
        <w:t xml:space="preserve">Ni-NTA beads </w:t>
      </w:r>
      <w:r w:rsidR="004473E2" w:rsidRPr="009D4A79">
        <w:rPr>
          <w:rStyle w:val="normaltextrun"/>
          <w:highlight w:val="red"/>
          <w:rPrChange w:id="506" w:author="Graaf, S.C. de (Bastiaan)" w:date="2023-05-22T22:05:00Z">
            <w:rPr>
              <w:rStyle w:val="normaltextrun"/>
            </w:rPr>
          </w:rPrChange>
        </w:rPr>
        <w:t xml:space="preserve">was </w:t>
      </w:r>
      <w:r w:rsidRPr="009D4A79">
        <w:rPr>
          <w:rStyle w:val="normaltextrun"/>
          <w:highlight w:val="red"/>
          <w:rPrChange w:id="507" w:author="Graaf, S.C. de (Bastiaan)" w:date="2023-05-22T22:05:00Z">
            <w:rPr>
              <w:rStyle w:val="normaltextrun"/>
            </w:rPr>
          </w:rPrChange>
        </w:rPr>
        <w:t>added to bind and remove the His-tagged protease</w:t>
      </w:r>
      <w:del w:id="508" w:author="Scheltema, R.A. (Richard)" w:date="2023-05-17T15:13:00Z">
        <w:r w:rsidRPr="009D4A79" w:rsidDel="004473E2">
          <w:rPr>
            <w:rStyle w:val="normaltextrun"/>
            <w:highlight w:val="red"/>
            <w:rPrChange w:id="509" w:author="Graaf, S.C. de (Bastiaan)" w:date="2023-05-22T22:05:00Z">
              <w:rPr>
                <w:rStyle w:val="normaltextrun"/>
              </w:rPr>
            </w:rPrChange>
          </w:rPr>
          <w:delText xml:space="preserve">, where after the samples </w:delText>
        </w:r>
      </w:del>
      <w:ins w:id="510" w:author="Scheltema, R.A. (Richard)" w:date="2023-05-17T15:13:00Z">
        <w:r w:rsidR="004473E2" w:rsidRPr="009D4A79">
          <w:rPr>
            <w:rStyle w:val="normaltextrun"/>
            <w:highlight w:val="red"/>
            <w:rPrChange w:id="511" w:author="Graaf, S.C. de (Bastiaan)" w:date="2023-05-22T22:05:00Z">
              <w:rPr>
                <w:rStyle w:val="normaltextrun"/>
              </w:rPr>
            </w:rPrChange>
          </w:rPr>
          <w:t xml:space="preserve"> </w:t>
        </w:r>
      </w:ins>
      <w:del w:id="512" w:author="Scheltema, R.A. (Richard)" w:date="2023-05-17T15:13:00Z">
        <w:r w:rsidRPr="009D4A79" w:rsidDel="004473E2">
          <w:rPr>
            <w:rStyle w:val="normaltextrun"/>
            <w:highlight w:val="red"/>
            <w:rPrChange w:id="513" w:author="Graaf, S.C. de (Bastiaan)" w:date="2023-05-22T22:05:00Z">
              <w:rPr>
                <w:rStyle w:val="normaltextrun"/>
              </w:rPr>
            </w:rPrChange>
          </w:rPr>
          <w:delText xml:space="preserve">were </w:delText>
        </w:r>
      </w:del>
      <w:ins w:id="514" w:author="Scheltema, R.A. (Richard)" w:date="2023-05-17T15:13:00Z">
        <w:r w:rsidR="004473E2" w:rsidRPr="009D4A79">
          <w:rPr>
            <w:rStyle w:val="normaltextrun"/>
            <w:highlight w:val="red"/>
            <w:rPrChange w:id="515" w:author="Graaf, S.C. de (Bastiaan)" w:date="2023-05-22T22:05:00Z">
              <w:rPr>
                <w:rStyle w:val="normaltextrun"/>
              </w:rPr>
            </w:rPrChange>
          </w:rPr>
          <w:t xml:space="preserve">and </w:t>
        </w:r>
      </w:ins>
      <w:r w:rsidRPr="009D4A79">
        <w:rPr>
          <w:rStyle w:val="normaltextrun"/>
          <w:highlight w:val="red"/>
          <w:rPrChange w:id="516" w:author="Graaf, S.C. de (Bastiaan)" w:date="2023-05-22T22:05:00Z">
            <w:rPr>
              <w:rStyle w:val="normaltextrun"/>
            </w:rPr>
          </w:rPrChange>
        </w:rPr>
        <w:t xml:space="preserve">incubated for an additional 30 minutes. </w:t>
      </w:r>
      <w:commentRangeStart w:id="517"/>
      <w:commentRangeStart w:id="518"/>
      <w:r w:rsidRPr="009D4A79">
        <w:rPr>
          <w:rStyle w:val="normaltextrun"/>
          <w:highlight w:val="red"/>
          <w:rPrChange w:id="519" w:author="Graaf, S.C. de (Bastiaan)" w:date="2023-05-22T22:05:00Z">
            <w:rPr>
              <w:rStyle w:val="normaltextrun"/>
            </w:rPr>
          </w:rPrChange>
        </w:rPr>
        <w:t>The flow</w:t>
      </w:r>
      <w:r w:rsidR="00525A7B" w:rsidRPr="009D4A79">
        <w:rPr>
          <w:rStyle w:val="normaltextrun"/>
          <w:highlight w:val="red"/>
          <w:rPrChange w:id="520" w:author="Graaf, S.C. de (Bastiaan)" w:date="2023-05-22T22:05:00Z">
            <w:rPr>
              <w:rStyle w:val="normaltextrun"/>
            </w:rPr>
          </w:rPrChange>
        </w:rPr>
        <w:t>-</w:t>
      </w:r>
      <w:r w:rsidRPr="009D4A79">
        <w:rPr>
          <w:rStyle w:val="normaltextrun"/>
          <w:highlight w:val="red"/>
          <w:rPrChange w:id="521" w:author="Graaf, S.C. de (Bastiaan)" w:date="2023-05-22T22:05:00Z">
            <w:rPr>
              <w:rStyle w:val="normaltextrun"/>
            </w:rPr>
          </w:rPrChange>
        </w:rPr>
        <w:t>through of this incubation contained the Fab fragments.</w:t>
      </w:r>
      <w:commentRangeEnd w:id="517"/>
      <w:r w:rsidR="00525A7B" w:rsidRPr="009D4A79">
        <w:rPr>
          <w:rStyle w:val="CommentReference"/>
          <w:highlight w:val="red"/>
          <w:rPrChange w:id="522" w:author="Graaf, S.C. de (Bastiaan)" w:date="2023-05-22T22:05:00Z">
            <w:rPr>
              <w:rStyle w:val="CommentReference"/>
            </w:rPr>
          </w:rPrChange>
        </w:rPr>
        <w:commentReference w:id="517"/>
      </w:r>
      <w:commentRangeEnd w:id="518"/>
      <w:r w:rsidR="009D4A79" w:rsidRPr="009D4A79">
        <w:rPr>
          <w:rStyle w:val="CommentReference"/>
          <w:highlight w:val="red"/>
          <w:rPrChange w:id="523" w:author="Graaf, S.C. de (Bastiaan)" w:date="2023-05-22T22:05:00Z">
            <w:rPr>
              <w:rStyle w:val="CommentReference"/>
            </w:rPr>
          </w:rPrChange>
        </w:rPr>
        <w:commentReference w:id="518"/>
      </w:r>
    </w:p>
    <w:p w14:paraId="4742D9C1" w14:textId="77777777" w:rsidR="00E36C44" w:rsidRDefault="00E36C44" w:rsidP="00E36C44">
      <w:pPr>
        <w:ind w:firstLine="720"/>
      </w:pPr>
    </w:p>
    <w:p w14:paraId="291EE861" w14:textId="77777777" w:rsidR="00661A7D" w:rsidRDefault="00E36C44" w:rsidP="00661A7D">
      <w:pPr>
        <w:pStyle w:val="Heading2"/>
      </w:pPr>
      <w:r w:rsidRPr="007E0309">
        <w:t>Protein-centric (middle-down) LC-MS/MS</w:t>
      </w:r>
    </w:p>
    <w:p w14:paraId="6AA8A7FD" w14:textId="3EDFC1E9" w:rsidR="00E36C44" w:rsidRDefault="00E36C44" w:rsidP="00AA5829">
      <w:pPr>
        <w:rPr>
          <w:rFonts w:ascii="Segoe UI" w:hAnsi="Segoe UI" w:cs="Segoe UI"/>
          <w:sz w:val="18"/>
          <w:szCs w:val="18"/>
        </w:rPr>
      </w:pPr>
      <w:r>
        <w:rPr>
          <w:rStyle w:val="normaltextrun"/>
        </w:rPr>
        <w:t>All Fab samples were denatured and reduced in 10 mM tris(2-carboxyethyl)phosphine (TCEP) at 60 °C for 30 min prior to LC-MS/MS analysis. For each LC-MS/MS experiment 2-5 µg of sample was injected.</w:t>
      </w:r>
      <w:r>
        <w:rPr>
          <w:rStyle w:val="eop"/>
        </w:rPr>
        <w:t> </w:t>
      </w:r>
      <w:r>
        <w:rPr>
          <w:rStyle w:val="normaltextrun"/>
        </w:rPr>
        <w:t xml:space="preserve">Reversed-phase liquid chromatography was performed by using a Thermo Scientific Vanquish </w:t>
      </w:r>
      <w:r>
        <w:rPr>
          <w:rStyle w:val="normaltextrun"/>
        </w:rPr>
        <w:lastRenderedPageBreak/>
        <w:t>Flex UHPLC instrument, equipped with a 1 mm x 150 mm MAbPac analytical column and directly coupled to an Orbitrap Fusion Lumos Tribrid (Thermo Fisher Scientific, Bremen, Germany). The column preheater, as well as the analytical column chamber, were heated to 80 °C during chromatographic separation. </w:t>
      </w:r>
      <w:r>
        <w:rPr>
          <w:rStyle w:val="eop"/>
        </w:rPr>
        <w:t> </w:t>
      </w:r>
    </w:p>
    <w:p w14:paraId="63417DCF" w14:textId="77777777" w:rsidR="00E36C44" w:rsidRDefault="00E36C44" w:rsidP="000B386F">
      <w:pPr>
        <w:rPr>
          <w:rFonts w:ascii="Segoe UI" w:hAnsi="Segoe UI" w:cs="Segoe UI"/>
          <w:sz w:val="18"/>
          <w:szCs w:val="18"/>
        </w:rPr>
      </w:pPr>
      <w:r>
        <w:rPr>
          <w:rStyle w:val="normaltextrun"/>
        </w:rPr>
        <w:t>The monoclonal and mix 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MS data were collected with the instrument operating in Intact Protein and Low Pressure mode. The spray voltage was set at 3.3 kV, capillary temperature 350 °C, probe heater temperature 100 °C, sheath gas flow 15, auxiliary gas flow 5, and source-induced dissociation was set at 15 V. The electrospray voltage was only turned on after 5 and 2 min respectively to prevent the salts in the sample from entering the MS. </w:t>
      </w:r>
      <w:r>
        <w:rPr>
          <w:rStyle w:val="eop"/>
        </w:rPr>
        <w:t> </w:t>
      </w:r>
    </w:p>
    <w:p w14:paraId="6284536D" w14:textId="75811BD2" w:rsidR="00E36C44" w:rsidRDefault="00E36C44" w:rsidP="000B386F">
      <w:pPr>
        <w:rPr>
          <w:rStyle w:val="eop"/>
        </w:rPr>
      </w:pPr>
      <w:r>
        <w:rPr>
          <w:rStyle w:val="normaltextrun"/>
        </w:rPr>
        <w:t>The separated Fab chains were analysed with a resolution setting of 120</w:t>
      </w:r>
      <w:r w:rsidR="00525A7B">
        <w:rPr>
          <w:rStyle w:val="normaltextrun"/>
        </w:rPr>
        <w:t xml:space="preserve">k </w:t>
      </w:r>
      <w:r>
        <w:rPr>
          <w:rStyle w:val="normaltextrun"/>
        </w:rPr>
        <w:t xml:space="preserve">(@ 200 </w:t>
      </w:r>
      <w:r>
        <w:rPr>
          <w:rStyle w:val="normaltextrun"/>
          <w:i/>
          <w:iCs/>
        </w:rPr>
        <w:t>m/z</w:t>
      </w:r>
      <w:r>
        <w:rPr>
          <w:rStyle w:val="normaltextrun"/>
        </w:rPr>
        <w:t xml:space="preserve">) in MS1, which allows for more accurate mass detection of smaller proteins (&lt; 30 kDa). MS1 scans were acquired in a range of 500-3000 Th and 600-2000 Th respectively, with the default and 250% AGC target and a maximum 246 and 500 ms injection time respectively. In MS1, 2 and 5 µscans were recorded per scan, respectively. Data-dependent mode was defined as two scans. In both cases, MS/MS scans were acquired with a resolution of 120k, a maximum injection time of default and 500 ms, a default and 10,000% AGC target, and default µscans averaged and recorded per scan respectively.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w:t>
      </w:r>
      <w:r>
        <w:rPr>
          <w:rStyle w:val="normaltextrun"/>
        </w:rPr>
        <w:lastRenderedPageBreak/>
        <w:t xml:space="preserve">ETD reagent. For 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76CDDA8F" w14:textId="77777777" w:rsidR="00741374" w:rsidRDefault="00741374" w:rsidP="00E36C44">
      <w:pPr>
        <w:ind w:firstLine="720"/>
        <w:rPr>
          <w:rFonts w:ascii="Segoe UI" w:hAnsi="Segoe UI" w:cs="Segoe UI"/>
          <w:sz w:val="18"/>
          <w:szCs w:val="18"/>
        </w:rPr>
      </w:pPr>
    </w:p>
    <w:p w14:paraId="1B947553" w14:textId="69260030" w:rsidR="00661A7D" w:rsidRDefault="00525A7B" w:rsidP="00661A7D">
      <w:pPr>
        <w:pStyle w:val="Heading2"/>
      </w:pPr>
      <w:r>
        <w:t>B</w:t>
      </w:r>
      <w:r w:rsidR="00E36C44" w:rsidRPr="00FA5366">
        <w:t>ottom-up LC-MS/MS</w:t>
      </w:r>
    </w:p>
    <w:p w14:paraId="098165A7" w14:textId="675D00FA" w:rsidR="00E36C44" w:rsidRDefault="00E36C44" w:rsidP="000B386F">
      <w:pPr>
        <w:rPr>
          <w:rFonts w:ascii="Segoe UI" w:hAnsi="Segoe UI" w:cs="Segoe UI"/>
          <w:sz w:val="18"/>
          <w:szCs w:val="18"/>
        </w:rPr>
      </w:pPr>
      <w:r>
        <w:rPr>
          <w:rStyle w:val="normaltextrun"/>
        </w:rPr>
        <w:t>All purified Fab antibody fragments were dried under vacuum and resuspended in a 50 mM aqueous ammonium bicarbonate buffer. Samples were equally split for subsequent digestion, with each of the four proteases used. </w:t>
      </w:r>
      <w:r>
        <w:rPr>
          <w:rStyle w:val="eop"/>
        </w:rPr>
        <w:t> </w:t>
      </w:r>
      <w:r>
        <w:rPr>
          <w:rStyle w:val="normaltextrun"/>
        </w:rPr>
        <w:t>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ammonium bicarbonate buffer was added to a total volume of 100 µL. For pepsin 1 M HCl was added to a final concentration of 0.04 M. A total of 0.1 µg of each protease was added and</w:t>
      </w:r>
      <w:r w:rsidR="00525A7B">
        <w:rPr>
          <w:rStyle w:val="normaltextrun"/>
        </w:rPr>
        <w:t xml:space="preserve"> the mixture</w:t>
      </w:r>
      <w:r>
        <w:rPr>
          <w:rStyle w:val="normaltextrun"/>
        </w:rPr>
        <w:t xml:space="preserve"> incubated for 4 hours at 37 °C. After digestion 2 µL formic acid was added to precipitate the SDC. SDC was removed by centrifugation for 20 min at max</w:t>
      </w:r>
      <w:r w:rsidR="00525A7B">
        <w:rPr>
          <w:rStyle w:val="normaltextrun"/>
        </w:rPr>
        <w:t>imum</w:t>
      </w:r>
      <w:r>
        <w:rPr>
          <w:rStyle w:val="normaltextrun"/>
        </w:rPr>
        <w:t xml:space="preserve"> speed (20817 × </w:t>
      </w:r>
      <w:r>
        <w:rPr>
          <w:rStyle w:val="normaltextrun"/>
          <w:i/>
          <w:iCs/>
        </w:rPr>
        <w:t>g</w:t>
      </w:r>
      <w:r>
        <w:rPr>
          <w:rStyle w:val="normaltextrun"/>
        </w:rPr>
        <w:t>) after which the supernatant was moved to a new tube.</w:t>
      </w:r>
      <w:r>
        <w:rPr>
          <w:rStyle w:val="eop"/>
        </w:rPr>
        <w:t> </w:t>
      </w:r>
      <w:r>
        <w:rPr>
          <w:rStyle w:val="normaltextrun"/>
          <w:shd w:val="clear" w:color="auto" w:fill="FFFFFF"/>
        </w:rPr>
        <w:t>The final samples were desalted by Oasis HLB (Oasis).  Sorbent was wetted using 2x 200 µL ACN, followed by equilibration with 2x 200 µL water/10% formic acid. </w:t>
      </w:r>
      <w:r w:rsidDel="00FA5366">
        <w:rPr>
          <w:rStyle w:val="normaltextrun"/>
          <w:shd w:val="clear" w:color="auto" w:fill="FFFFFF"/>
        </w:rPr>
        <w:t xml:space="preserve"> </w:t>
      </w:r>
      <w:r>
        <w:rPr>
          <w:rStyle w:val="normaltextrun"/>
          <w:shd w:val="clear" w:color="auto" w:fill="FFFFFF"/>
        </w:rPr>
        <w:t xml:space="preserve">The sample was loaded and washed with 2x 200 µL </w:t>
      </w:r>
      <w:r w:rsidRPr="000D16E6">
        <w:rPr>
          <w:rStyle w:val="normaltextrun"/>
          <w:shd w:val="clear" w:color="auto" w:fill="FFFFFF"/>
        </w:rPr>
        <w:t>Mili Q</w:t>
      </w:r>
      <w:r>
        <w:rPr>
          <w:rStyle w:val="normaltextrun"/>
          <w:shd w:val="clear" w:color="auto" w:fill="FFFFFF"/>
        </w:rPr>
        <w:t xml:space="preserve"> water/10% formic acid.</w:t>
      </w:r>
      <w:r w:rsidDel="00FA5366">
        <w:rPr>
          <w:rStyle w:val="normaltextrun"/>
          <w:shd w:val="clear" w:color="auto" w:fill="FFFFFF"/>
        </w:rPr>
        <w:t xml:space="preserve"> </w:t>
      </w:r>
      <w:r>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44255E1B" w14:textId="77777777" w:rsidR="00E36C44" w:rsidRPr="008A3882" w:rsidRDefault="00E36C44" w:rsidP="00E36C44"/>
    <w:p w14:paraId="6EBA3009" w14:textId="77777777" w:rsidR="00661A7D" w:rsidRPr="00661A7D" w:rsidRDefault="00E36C44" w:rsidP="00661A7D">
      <w:pPr>
        <w:pStyle w:val="Heading2"/>
        <w:rPr>
          <w:rStyle w:val="Heading2Char"/>
          <w:rFonts w:eastAsiaTheme="minorHAnsi"/>
          <w:b/>
          <w:bCs/>
        </w:rPr>
      </w:pPr>
      <w:r w:rsidRPr="00661A7D">
        <w:rPr>
          <w:rStyle w:val="Heading2Char"/>
          <w:rFonts w:eastAsiaTheme="minorHAnsi"/>
          <w:b/>
          <w:bCs/>
        </w:rPr>
        <w:t>IMGT database</w:t>
      </w:r>
    </w:p>
    <w:p w14:paraId="6898129D" w14:textId="02BC36FA" w:rsidR="00E36C44" w:rsidRPr="008A3882" w:rsidRDefault="00E36C44" w:rsidP="006C567B">
      <w:r w:rsidRPr="008A3882">
        <w:lastRenderedPageBreak/>
        <w:t xml:space="preserve">The full IMGT database was </w:t>
      </w:r>
      <w:r>
        <w:t xml:space="preserve">used </w:t>
      </w:r>
      <w:r w:rsidRPr="008A3882">
        <w:t>as a source of homologous germline sequences</w:t>
      </w:r>
      <w:r w:rsidR="00525A7B">
        <w:t xml:space="preserve"> (</w:t>
      </w:r>
      <w:commentRangeStart w:id="524"/>
      <w:r w:rsidR="00525A7B" w:rsidRPr="000B386F">
        <w:rPr>
          <w:highlight w:val="yellow"/>
        </w:rPr>
        <w:t>Supplementary info XXX</w:t>
      </w:r>
      <w:commentRangeEnd w:id="524"/>
      <w:r w:rsidR="00525A7B">
        <w:rPr>
          <w:rStyle w:val="CommentReference"/>
        </w:rPr>
        <w:commentReference w:id="524"/>
      </w:r>
      <w:r w:rsidR="00525A7B">
        <w:t>)</w:t>
      </w:r>
      <w:r w:rsidRPr="008A3882">
        <w:t>. This database was filtered by excluding non-human entries, entries with identical sequences, and partial or non-functional entrie</w:t>
      </w:r>
      <w:r w:rsidRPr="000636F0">
        <w:t>s</w:t>
      </w:r>
      <w:r w:rsidRPr="008A3882">
        <w:t xml:space="preserve">. Furthermore, sequences including wildcards and non-canonical AAs were excluded. Constant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w:t>
      </w:r>
    </w:p>
    <w:p w14:paraId="2D0F04F3" w14:textId="77777777" w:rsidR="00E36C44" w:rsidRPr="008A3882" w:rsidRDefault="00E36C44" w:rsidP="00E36C44"/>
    <w:p w14:paraId="2D5D50FC" w14:textId="77777777" w:rsidR="00661A7D" w:rsidRDefault="00E36C44" w:rsidP="00661A7D">
      <w:pPr>
        <w:pStyle w:val="Heading2"/>
      </w:pPr>
      <w:r w:rsidRPr="00FA5366">
        <w:t>Top-down spectral processing</w:t>
      </w:r>
    </w:p>
    <w:p w14:paraId="343DB80B" w14:textId="504FE1B1" w:rsidR="00E36C44" w:rsidRDefault="00E36C44" w:rsidP="006C567B">
      <w:pPr>
        <w:rPr>
          <w:rStyle w:val="normaltextrun"/>
          <w:rFonts w:ascii="Times New Roman" w:hAnsi="Times New Roman" w:cs="Times New Roman"/>
          <w:b/>
          <w:bCs/>
          <w:sz w:val="24"/>
          <w:szCs w:val="24"/>
        </w:rPr>
      </w:pPr>
      <w:r w:rsidRPr="004F4368">
        <w:rPr>
          <w:bCs/>
        </w:rPr>
        <w:t>Following the protein-centric (middle-down) LC-MS/MS</w:t>
      </w:r>
      <w:r w:rsidR="00525A7B">
        <w:rPr>
          <w:bCs/>
        </w:rPr>
        <w:t xml:space="preserve"> analyses</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Pr="00D51C1D">
        <w:rPr>
          <w:rStyle w:val="normaltextrun"/>
          <w:highlight w:val="yellow"/>
        </w:rPr>
        <w:t xml:space="preserve">Table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23921859" w14:textId="28E718EE" w:rsidR="00491E26" w:rsidRDefault="00491E26" w:rsidP="006C567B">
      <w:pPr>
        <w:rPr>
          <w:rStyle w:val="normaltextrun"/>
        </w:rPr>
      </w:pPr>
    </w:p>
    <w:p w14:paraId="0C12663F" w14:textId="7D8F1C8C" w:rsidR="00491E26" w:rsidRDefault="00491E26" w:rsidP="00491E26">
      <w:pPr>
        <w:pStyle w:val="Heading2"/>
      </w:pPr>
      <w:r>
        <w:t>Optimizing contig placement</w:t>
      </w:r>
    </w:p>
    <w:p w14:paraId="7153D889" w14:textId="13F8D190" w:rsidR="00E36C44" w:rsidRDefault="00E36C44" w:rsidP="00693868">
      <w:r w:rsidRPr="008A3882">
        <w:lastRenderedPageBreak/>
        <w:t xml:space="preserve">Throughout the manuscript, we make use of an error tolerant sliding window </w:t>
      </w:r>
      <w:r w:rsidR="007A7F55">
        <w:t>algorithm</w:t>
      </w:r>
      <w:r w:rsidR="007A7F55" w:rsidRPr="000636F0">
        <w:t xml:space="preserve"> </w:t>
      </w:r>
      <w:r w:rsidR="007A7F55">
        <w:t>to optimize contig placement against a MD</w:t>
      </w:r>
      <w:r w:rsidR="00491E26">
        <w:t>-MS</w:t>
      </w:r>
      <w:r w:rsidR="007A7F55">
        <w:t xml:space="preserve"> fragmentation spectrum </w:t>
      </w:r>
      <w:r w:rsidRPr="000636F0">
        <w:t>(</w:t>
      </w:r>
      <w:r w:rsidRPr="00FA5366">
        <w:rPr>
          <w:highlight w:val="yellow"/>
        </w:rPr>
        <w:t xml:space="preserve">Figure </w:t>
      </w:r>
      <w:r>
        <w:rPr>
          <w:highlight w:val="yellow"/>
        </w:rPr>
        <w:t>S</w:t>
      </w:r>
      <w:r>
        <w:t>4)</w:t>
      </w:r>
      <w:r w:rsidRPr="008A3882">
        <w:t xml:space="preserve">. This </w:t>
      </w:r>
      <w:r w:rsidR="007A7F55">
        <w:t xml:space="preserve">algorithm slides </w:t>
      </w:r>
      <w:r w:rsidRPr="008A3882">
        <w:t xml:space="preserve">a set of </w:t>
      </w:r>
      <w:commentRangeStart w:id="525"/>
      <w:commentRangeStart w:id="526"/>
      <w:r w:rsidRPr="008A3882">
        <w:t xml:space="preserve">theoretical </w:t>
      </w:r>
      <w:proofErr w:type="gramStart"/>
      <w:r w:rsidRPr="008A3882">
        <w:t>fragment</w:t>
      </w:r>
      <w:commentRangeEnd w:id="525"/>
      <w:proofErr w:type="gramEnd"/>
      <w:r w:rsidR="00491E26">
        <w:rPr>
          <w:rStyle w:val="CommentReference"/>
        </w:rPr>
        <w:commentReference w:id="525"/>
      </w:r>
      <w:commentRangeEnd w:id="526"/>
      <w:r w:rsidR="00AA5829">
        <w:rPr>
          <w:rStyle w:val="CommentReference"/>
        </w:rPr>
        <w:commentReference w:id="526"/>
      </w:r>
      <w:r w:rsidRPr="008A3882">
        <w:t>s</w:t>
      </w:r>
      <w:ins w:id="527" w:author="Graaf, S.C. de (Bastiaan)" w:date="2023-05-22T21:14:00Z">
        <w:r w:rsidR="00ED3470">
          <w:t xml:space="preserve"> generated from the selected sequence</w:t>
        </w:r>
      </w:ins>
      <w:r w:rsidRPr="008A3882">
        <w:t xml:space="preserve"> along a provided </w:t>
      </w:r>
      <w:r w:rsidRPr="00693868">
        <w:rPr>
          <w:i/>
        </w:rPr>
        <w:t>m/z</w:t>
      </w:r>
      <w:r w:rsidRPr="008A3882">
        <w:t xml:space="preserve"> range, incrementing the fragment masses with a set increment (default 0.01 Th). To limit processing time, peaks in the spectra are binned and the number of non-empty bins are counted for each offset. The top scoring offsets (default: 100) are then scored by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Pr="008A3882">
        <w:t xml:space="preserve"> and the best scoring offset is returned. </w:t>
      </w:r>
      <w:r>
        <w:t>This enables error-tolerant scoring of (sub</w:t>
      </w:r>
      <w:r w:rsidR="00491E26">
        <w:t>-</w:t>
      </w:r>
      <w:r>
        <w:t>)sequences (used for scoring imperfect contigs), but also</w:t>
      </w:r>
      <w:r w:rsidR="00491E26">
        <w:t xml:space="preserve"> the</w:t>
      </w:r>
      <w:r>
        <w:t xml:space="preserve"> determination </w:t>
      </w:r>
      <w:r w:rsidR="00491E26">
        <w:t xml:space="preserve">of </w:t>
      </w:r>
      <w:r>
        <w:t xml:space="preserve">their </w:t>
      </w:r>
      <w:r w:rsidR="00F13CAF">
        <w:t>prefix and suffix</w:t>
      </w:r>
      <w:r w:rsidR="00491E26">
        <w:t xml:space="preserve"> </w:t>
      </w:r>
      <w:r w:rsidR="00F13CAF">
        <w:t xml:space="preserve">masses </w:t>
      </w:r>
      <w:r>
        <w:t>(used for CDR gap size calculation) and offset from previous positions (used during manual inspection to find modifications/mutations/sequencing errors around the termini)</w:t>
      </w:r>
      <w:r w:rsidRPr="008A3882">
        <w:t>.</w:t>
      </w:r>
    </w:p>
    <w:p w14:paraId="7906046E" w14:textId="77777777" w:rsidR="00661A7D" w:rsidRPr="008A3882" w:rsidRDefault="00661A7D" w:rsidP="00661A7D">
      <w:pPr>
        <w:ind w:firstLine="720"/>
      </w:pPr>
    </w:p>
    <w:p w14:paraId="7089FCA3" w14:textId="1AEE3280" w:rsidR="00661A7D" w:rsidRDefault="00E36C44" w:rsidP="00661A7D">
      <w:pPr>
        <w:pStyle w:val="Heading2"/>
      </w:pPr>
      <w:r w:rsidRPr="008A3882">
        <w:t xml:space="preserve">Bottom-up </w:t>
      </w:r>
      <w:r w:rsidRPr="009F2455">
        <w:rPr>
          <w:i/>
        </w:rPr>
        <w:t>de novo</w:t>
      </w:r>
      <w:r w:rsidRPr="008A3882">
        <w:t xml:space="preserve"> sequencing</w:t>
      </w:r>
    </w:p>
    <w:p w14:paraId="4B73A4CB" w14:textId="28DC4B1D" w:rsidR="00E36C44" w:rsidRDefault="00E36C44" w:rsidP="000443B9">
      <w:pPr>
        <w:rPr>
          <w:rFonts w:eastAsiaTheme="majorEastAsia" w:cstheme="majorBidi"/>
          <w:b/>
          <w:color w:val="000000" w:themeColor="text1"/>
          <w:sz w:val="32"/>
          <w:szCs w:val="32"/>
        </w:rPr>
      </w:pPr>
      <w:r w:rsidRPr="008A3882">
        <w:t xml:space="preserve">Bottom-up MS/MS spectra were processed with </w:t>
      </w:r>
      <w:r>
        <w:t xml:space="preserve">the </w:t>
      </w:r>
      <w:r w:rsidRPr="008A3882">
        <w:t xml:space="preserve">PEAKS-AB </w:t>
      </w:r>
      <w:r w:rsidRPr="007E0309">
        <w:rPr>
          <w:i/>
        </w:rPr>
        <w:t>de novo</w:t>
      </w:r>
      <w:r w:rsidRPr="008A3882">
        <w:t xml:space="preserve"> sequencing </w:t>
      </w:r>
      <w:commentRangeStart w:id="528"/>
      <w:r w:rsidRPr="008A3882">
        <w:t>suite</w:t>
      </w:r>
      <w:commentRangeEnd w:id="528"/>
      <w:r>
        <w:rPr>
          <w:rStyle w:val="CommentReference"/>
        </w:rPr>
        <w:commentReference w:id="528"/>
      </w:r>
      <w:r w:rsidRPr="008A3882">
        <w:t xml:space="preserve">. Default settings were </w:t>
      </w:r>
      <w:r>
        <w:t>used</w:t>
      </w:r>
      <w:r w:rsidRPr="008A3882">
        <w:t xml:space="preserve"> unless explicitly mentioned. Variable modifications were set to: Deamidation(N/Q), pyro-Glu from E, pyro-Glu from Q, oxidation (H/W), oxidation (M). Max 4 variable PTM</w:t>
      </w:r>
      <w:r>
        <w:t>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STITCH </w:t>
      </w:r>
      <w:r w:rsidR="00F76D5D">
        <w:t xml:space="preserve">for two subsequent runs, </w:t>
      </w:r>
      <w:r w:rsidRPr="008A3882">
        <w:t xml:space="preserve">(parameter files in supplemental information) to yield a </w:t>
      </w:r>
      <w:r>
        <w:t xml:space="preserve">frequency table and </w:t>
      </w:r>
      <w:r w:rsidR="007A7F55">
        <w:t xml:space="preserve">sequence </w:t>
      </w:r>
      <w:r>
        <w:t>template</w:t>
      </w:r>
      <w:r w:rsidRPr="008A3882">
        <w:t xml:space="preserve"> for each target chain.</w:t>
      </w:r>
      <w:r w:rsidR="00491E26">
        <w:t xml:space="preserve"> </w:t>
      </w:r>
      <w:r w:rsidR="007A7F55">
        <w:t xml:space="preserve">The sequence template is internally numbered according to the IMGT numbering convention. </w:t>
      </w:r>
      <w:r w:rsidR="00F76D5D">
        <w:t xml:space="preserve">The </w:t>
      </w:r>
      <w:r w:rsidR="00F76D5D" w:rsidRPr="00693868">
        <w:rPr>
          <w:i/>
        </w:rPr>
        <w:t>de novo</w:t>
      </w:r>
      <w:r w:rsidR="00F76D5D">
        <w:t xml:space="preserve"> reads </w:t>
      </w:r>
      <w:r w:rsidR="007A7F55">
        <w:t xml:space="preserve">are numbered by aligning them to the sequence template using the </w:t>
      </w:r>
      <w:r w:rsidR="00491E26">
        <w:t>S</w:t>
      </w:r>
      <w:r w:rsidR="007A7F55">
        <w:t xml:space="preserve">mith </w:t>
      </w:r>
      <w:r w:rsidR="00491E26">
        <w:t>W</w:t>
      </w:r>
      <w:r w:rsidR="007A7F55">
        <w:t xml:space="preserve">aterman algorithm with a custom scoring matrix </w:t>
      </w:r>
      <w:r w:rsidR="00720FA5">
        <w:t>(</w:t>
      </w:r>
      <w:r w:rsidR="000B386F">
        <w:rPr>
          <w:highlight w:val="yellow"/>
        </w:rPr>
        <w:t>S</w:t>
      </w:r>
      <w:r w:rsidR="00720FA5" w:rsidRPr="00720FA5">
        <w:rPr>
          <w:highlight w:val="yellow"/>
        </w:rPr>
        <w:t>upplementary materials</w:t>
      </w:r>
      <w:r w:rsidR="00720FA5">
        <w:t xml:space="preserve">) </w:t>
      </w:r>
      <w:r w:rsidR="007A7F55">
        <w:t>and copying the numbering.</w:t>
      </w:r>
      <w:r>
        <w:br w:type="page"/>
      </w:r>
    </w:p>
    <w:p w14:paraId="30B6A732" w14:textId="3B9AB046" w:rsidR="00A259F8" w:rsidRDefault="00A259F8" w:rsidP="00573B6A">
      <w:pPr>
        <w:pStyle w:val="Heading1"/>
      </w:pPr>
      <w:r w:rsidRPr="00350D07">
        <w:lastRenderedPageBreak/>
        <w:t>References</w:t>
      </w:r>
    </w:p>
    <w:p w14:paraId="15889120" w14:textId="33D447EC" w:rsidR="00DB7E0B" w:rsidRPr="00DB7E0B" w:rsidRDefault="00F00F80" w:rsidP="00DB7E0B">
      <w:pPr>
        <w:widowControl w:val="0"/>
        <w:autoSpaceDE w:val="0"/>
        <w:autoSpaceDN w:val="0"/>
        <w:adjustRightInd w:val="0"/>
        <w:spacing w:line="240" w:lineRule="auto"/>
        <w:ind w:left="480" w:hanging="480"/>
        <w:rPr>
          <w:noProof/>
          <w:szCs w:val="24"/>
        </w:rPr>
      </w:pPr>
      <w:r>
        <w:rPr>
          <w:b/>
          <w:sz w:val="28"/>
        </w:rPr>
        <w:fldChar w:fldCharType="begin" w:fldLock="1"/>
      </w:r>
      <w:r>
        <w:rPr>
          <w:b/>
          <w:sz w:val="28"/>
        </w:rPr>
        <w:instrText xml:space="preserve">ADDIN Mendeley Bibliography CSL_BIBLIOGRAPHY </w:instrText>
      </w:r>
      <w:r>
        <w:rPr>
          <w:b/>
          <w:sz w:val="28"/>
        </w:rPr>
        <w:fldChar w:fldCharType="separate"/>
      </w:r>
      <w:r w:rsidR="00DB7E0B" w:rsidRPr="00DB7E0B">
        <w:rPr>
          <w:noProof/>
          <w:szCs w:val="24"/>
        </w:rPr>
        <w:t xml:space="preserve">Aebersold, R., &amp; Mann, M. (2003). Mass spectrometry-based proteomics. </w:t>
      </w:r>
      <w:r w:rsidR="00DB7E0B" w:rsidRPr="00DB7E0B">
        <w:rPr>
          <w:i/>
          <w:iCs/>
          <w:noProof/>
          <w:szCs w:val="24"/>
        </w:rPr>
        <w:t>Nature</w:t>
      </w:r>
      <w:r w:rsidR="00DB7E0B" w:rsidRPr="00DB7E0B">
        <w:rPr>
          <w:noProof/>
          <w:szCs w:val="24"/>
        </w:rPr>
        <w:t xml:space="preserve">, </w:t>
      </w:r>
      <w:r w:rsidR="00DB7E0B" w:rsidRPr="00DB7E0B">
        <w:rPr>
          <w:i/>
          <w:iCs/>
          <w:noProof/>
          <w:szCs w:val="24"/>
        </w:rPr>
        <w:t>422</w:t>
      </w:r>
      <w:r w:rsidR="00DB7E0B" w:rsidRPr="00DB7E0B">
        <w:rPr>
          <w:noProof/>
          <w:szCs w:val="24"/>
        </w:rPr>
        <w:t>(6928), 198–207. https://doi.org/10.1038/nature01511</w:t>
      </w:r>
    </w:p>
    <w:p w14:paraId="333446ED"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Aebersold, R., &amp; Mann, M. (2016). Mass-spectrometric exploration of proteome structure and function. </w:t>
      </w:r>
      <w:r w:rsidRPr="00DB7E0B">
        <w:rPr>
          <w:i/>
          <w:iCs/>
          <w:noProof/>
          <w:szCs w:val="24"/>
        </w:rPr>
        <w:t>Nature</w:t>
      </w:r>
      <w:r w:rsidRPr="00DB7E0B">
        <w:rPr>
          <w:noProof/>
          <w:szCs w:val="24"/>
        </w:rPr>
        <w:t xml:space="preserve">, </w:t>
      </w:r>
      <w:r w:rsidRPr="00DB7E0B">
        <w:rPr>
          <w:i/>
          <w:iCs/>
          <w:noProof/>
          <w:szCs w:val="24"/>
        </w:rPr>
        <w:t>537</w:t>
      </w:r>
      <w:r w:rsidRPr="00DB7E0B">
        <w:rPr>
          <w:noProof/>
          <w:szCs w:val="24"/>
        </w:rPr>
        <w:t>(7620), 347–355. https://doi.org/10.1038/nature19949</w:t>
      </w:r>
    </w:p>
    <w:p w14:paraId="7791C4D1"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Alberts, B., Johnson, A., Lewis, J., Raff, M., Roberts, K., &amp; Walter, P. (2002). The Generation of Antibody Diversity. In </w:t>
      </w:r>
      <w:r w:rsidRPr="00DB7E0B">
        <w:rPr>
          <w:i/>
          <w:iCs/>
          <w:noProof/>
          <w:szCs w:val="24"/>
        </w:rPr>
        <w:t>Molecular Biology of the Cell</w:t>
      </w:r>
      <w:r w:rsidRPr="00DB7E0B">
        <w:rPr>
          <w:noProof/>
          <w:szCs w:val="24"/>
        </w:rPr>
        <w:t xml:space="preserve"> (4th ed.). New York (NY): Garland Science.</w:t>
      </w:r>
    </w:p>
    <w:p w14:paraId="2E387426"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Altelaar, A. F. M., Munoz, J., &amp; Heck, A. J. R. (2013). Next-generation proteomics: towards an integrative view of proteome dynamics. </w:t>
      </w:r>
      <w:r w:rsidRPr="00DB7E0B">
        <w:rPr>
          <w:i/>
          <w:iCs/>
          <w:noProof/>
          <w:szCs w:val="24"/>
        </w:rPr>
        <w:t>Nature Reviews Genetics</w:t>
      </w:r>
      <w:r w:rsidRPr="00DB7E0B">
        <w:rPr>
          <w:noProof/>
          <w:szCs w:val="24"/>
        </w:rPr>
        <w:t xml:space="preserve">, </w:t>
      </w:r>
      <w:r w:rsidRPr="00DB7E0B">
        <w:rPr>
          <w:i/>
          <w:iCs/>
          <w:noProof/>
          <w:szCs w:val="24"/>
        </w:rPr>
        <w:t>14</w:t>
      </w:r>
      <w:r w:rsidRPr="00DB7E0B">
        <w:rPr>
          <w:noProof/>
          <w:szCs w:val="24"/>
        </w:rPr>
        <w:t>(1), 35–48. https://doi.org/10.1038/nrg3356</w:t>
      </w:r>
    </w:p>
    <w:p w14:paraId="46CC90C6"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Bondt, A., Dingess, K. A., Hoek, M., van Rijswijck, D. M. H., &amp; Heck, A. J. R. (2021). A Direct MS-Based Approach to Profile Human Milk Secretory Immunoglobulin A (IgA1) Reveals Donor-Specific Clonal Repertoires With High Longitudinal Stability. </w:t>
      </w:r>
      <w:r w:rsidRPr="00DB7E0B">
        <w:rPr>
          <w:i/>
          <w:iCs/>
          <w:noProof/>
          <w:szCs w:val="24"/>
        </w:rPr>
        <w:t>Frontiers in Immunology</w:t>
      </w:r>
      <w:r w:rsidRPr="00DB7E0B">
        <w:rPr>
          <w:noProof/>
          <w:szCs w:val="24"/>
        </w:rPr>
        <w:t xml:space="preserve">, </w:t>
      </w:r>
      <w:r w:rsidRPr="00DB7E0B">
        <w:rPr>
          <w:i/>
          <w:iCs/>
          <w:noProof/>
          <w:szCs w:val="24"/>
        </w:rPr>
        <w:t>12</w:t>
      </w:r>
      <w:r w:rsidRPr="00DB7E0B">
        <w:rPr>
          <w:noProof/>
          <w:szCs w:val="24"/>
        </w:rPr>
        <w:t>. https://doi.org/10.3389/FIMMU.2021.789748</w:t>
      </w:r>
    </w:p>
    <w:p w14:paraId="30DAD3E6"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Bondt, A., Hoek, M., Tamara, S., de Graaf, B., Peng, W., Schulte, D., … Heck, A. J. R. (2021). Human plasma IgG1 repertoires are simple, unique, and dynamic. </w:t>
      </w:r>
      <w:r w:rsidRPr="00DB7E0B">
        <w:rPr>
          <w:i/>
          <w:iCs/>
          <w:noProof/>
          <w:szCs w:val="24"/>
        </w:rPr>
        <w:t>Cell Systems</w:t>
      </w:r>
      <w:r w:rsidRPr="00DB7E0B">
        <w:rPr>
          <w:noProof/>
          <w:szCs w:val="24"/>
        </w:rPr>
        <w:t xml:space="preserve">, </w:t>
      </w:r>
      <w:r w:rsidRPr="00DB7E0B">
        <w:rPr>
          <w:i/>
          <w:iCs/>
          <w:noProof/>
          <w:szCs w:val="24"/>
        </w:rPr>
        <w:t>12</w:t>
      </w:r>
      <w:r w:rsidRPr="00DB7E0B">
        <w:rPr>
          <w:noProof/>
          <w:szCs w:val="24"/>
        </w:rPr>
        <w:t>(12), 1131-1143.e5. https://doi.org/10.1016/j.cels.2021.08.008</w:t>
      </w:r>
    </w:p>
    <w:p w14:paraId="55FFDB78"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Bornholdt, Z. A., Turner, H. L., Murin, C. D., Li, W., Sok, D., Souders, C. A., … Walker, L. M. (2016). Isolation of potent neutralizing antibodies from a survivor of the 2014 Ebola virus outbreak. </w:t>
      </w:r>
      <w:r w:rsidRPr="00DB7E0B">
        <w:rPr>
          <w:i/>
          <w:iCs/>
          <w:noProof/>
          <w:szCs w:val="24"/>
        </w:rPr>
        <w:t>Science</w:t>
      </w:r>
      <w:r w:rsidRPr="00DB7E0B">
        <w:rPr>
          <w:noProof/>
          <w:szCs w:val="24"/>
        </w:rPr>
        <w:t xml:space="preserve">, </w:t>
      </w:r>
      <w:r w:rsidRPr="00DB7E0B">
        <w:rPr>
          <w:i/>
          <w:iCs/>
          <w:noProof/>
          <w:szCs w:val="24"/>
        </w:rPr>
        <w:t>351</w:t>
      </w:r>
      <w:r w:rsidRPr="00DB7E0B">
        <w:rPr>
          <w:noProof/>
          <w:szCs w:val="24"/>
        </w:rPr>
        <w:t>(6277), 1078–1083. https://doi.org/10.1126/science.aad5788</w:t>
      </w:r>
    </w:p>
    <w:p w14:paraId="53937E48"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Briney, B., Inderbitzin, A., Joyce, C., &amp; Burton, D. R. (2019). Commonality despite exceptional diversity in the baseline human antibody repertoire. </w:t>
      </w:r>
      <w:r w:rsidRPr="00DB7E0B">
        <w:rPr>
          <w:i/>
          <w:iCs/>
          <w:noProof/>
          <w:szCs w:val="24"/>
        </w:rPr>
        <w:t>Nature</w:t>
      </w:r>
      <w:r w:rsidRPr="00DB7E0B">
        <w:rPr>
          <w:noProof/>
          <w:szCs w:val="24"/>
        </w:rPr>
        <w:t xml:space="preserve">, </w:t>
      </w:r>
      <w:r w:rsidRPr="00DB7E0B">
        <w:rPr>
          <w:i/>
          <w:iCs/>
          <w:noProof/>
          <w:szCs w:val="24"/>
        </w:rPr>
        <w:t>566</w:t>
      </w:r>
      <w:r w:rsidRPr="00DB7E0B">
        <w:rPr>
          <w:noProof/>
          <w:szCs w:val="24"/>
        </w:rPr>
        <w:t>(7744), 393–397. https://doi.org/10.1038/s41586-019-0879-y</w:t>
      </w:r>
    </w:p>
    <w:p w14:paraId="5C607B61"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Castellana, N. E., Pham, V., Arnott, D., Lill, J. R., &amp; Bafna, V. (2010). Template Proteogenomics: Sequencing Whole Proteins Using an Imperfect Database. </w:t>
      </w:r>
      <w:r w:rsidRPr="00DB7E0B">
        <w:rPr>
          <w:i/>
          <w:iCs/>
          <w:noProof/>
          <w:szCs w:val="24"/>
        </w:rPr>
        <w:t>Molecular &amp; Cellular Proteomics</w:t>
      </w:r>
      <w:r w:rsidRPr="00DB7E0B">
        <w:rPr>
          <w:noProof/>
          <w:szCs w:val="24"/>
        </w:rPr>
        <w:t xml:space="preserve">, </w:t>
      </w:r>
      <w:r w:rsidRPr="00DB7E0B">
        <w:rPr>
          <w:i/>
          <w:iCs/>
          <w:noProof/>
          <w:szCs w:val="24"/>
        </w:rPr>
        <w:t>9</w:t>
      </w:r>
      <w:r w:rsidRPr="00DB7E0B">
        <w:rPr>
          <w:noProof/>
          <w:szCs w:val="24"/>
        </w:rPr>
        <w:t>(6), 1260–1270. https://doi.org/10.1074/mcp.M900504-MCP200</w:t>
      </w:r>
    </w:p>
    <w:p w14:paraId="7C6A0F4D"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Charles A Janeway, J., Travers, P., Walport, M., &amp; Shlomchik, M. J. (2001). The generation of diversity in immunoglobulins. In </w:t>
      </w:r>
      <w:r w:rsidRPr="00DB7E0B">
        <w:rPr>
          <w:i/>
          <w:iCs/>
          <w:noProof/>
          <w:szCs w:val="24"/>
        </w:rPr>
        <w:t>Immunobiology: The Immune System in Health and Disease</w:t>
      </w:r>
      <w:r w:rsidRPr="00DB7E0B">
        <w:rPr>
          <w:noProof/>
          <w:szCs w:val="24"/>
        </w:rPr>
        <w:t xml:space="preserve"> (5th ed.). New York (NY): Garland Science.</w:t>
      </w:r>
    </w:p>
    <w:p w14:paraId="0BD9FFBA"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Corti, D., Misasi, J., Mulangu, S., Stanley, D. A., Kanekiyo, M., Wollen, S., … Sullivan, N. J. (2016). Protective monotherapy against lethal Ebola virus infection by a potently neutralizing antibody. </w:t>
      </w:r>
      <w:r w:rsidRPr="00DB7E0B">
        <w:rPr>
          <w:i/>
          <w:iCs/>
          <w:noProof/>
          <w:szCs w:val="24"/>
        </w:rPr>
        <w:t>Science (New York, N.Y.)</w:t>
      </w:r>
      <w:r w:rsidRPr="00DB7E0B">
        <w:rPr>
          <w:noProof/>
          <w:szCs w:val="24"/>
        </w:rPr>
        <w:t xml:space="preserve">, </w:t>
      </w:r>
      <w:r w:rsidRPr="00DB7E0B">
        <w:rPr>
          <w:i/>
          <w:iCs/>
          <w:noProof/>
          <w:szCs w:val="24"/>
        </w:rPr>
        <w:t>351</w:t>
      </w:r>
      <w:r w:rsidRPr="00DB7E0B">
        <w:rPr>
          <w:noProof/>
          <w:szCs w:val="24"/>
        </w:rPr>
        <w:t>(6279), 1339–1342. https://doi.org/10.1126/science.aad5224</w:t>
      </w:r>
    </w:p>
    <w:p w14:paraId="453434B3"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de Graaf, S. C., Hoek, M., Tamara, S., &amp; Heck, A. J. R. (2022). A perspective toward mass spectrometry-based de novo sequencing of endogenous antibodies. </w:t>
      </w:r>
      <w:r w:rsidRPr="00DB7E0B">
        <w:rPr>
          <w:i/>
          <w:iCs/>
          <w:noProof/>
          <w:szCs w:val="24"/>
        </w:rPr>
        <w:t>MAbs</w:t>
      </w:r>
      <w:r w:rsidRPr="00DB7E0B">
        <w:rPr>
          <w:noProof/>
          <w:szCs w:val="24"/>
        </w:rPr>
        <w:t xml:space="preserve">, </w:t>
      </w:r>
      <w:r w:rsidRPr="00DB7E0B">
        <w:rPr>
          <w:i/>
          <w:iCs/>
          <w:noProof/>
          <w:szCs w:val="24"/>
        </w:rPr>
        <w:t>14</w:t>
      </w:r>
      <w:r w:rsidRPr="00DB7E0B">
        <w:rPr>
          <w:noProof/>
          <w:szCs w:val="24"/>
        </w:rPr>
        <w:t>(1). https://doi.org/10.1080/19420862.2022.2079449</w:t>
      </w:r>
    </w:p>
    <w:p w14:paraId="7ED67E5B"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Dupré, M., Duchateau, M., Sternke-Hoffmann, R., Boquoi, A., Malosse, C., Fenk, R., … Chamot-Rooke, J. (2021). De Novo Sequencing of Antibody Light Chain Proteoforms from Patients with Multiple Myeloma. </w:t>
      </w:r>
      <w:r w:rsidRPr="00DB7E0B">
        <w:rPr>
          <w:i/>
          <w:iCs/>
          <w:noProof/>
          <w:szCs w:val="24"/>
        </w:rPr>
        <w:t>Analytical Chemistry</w:t>
      </w:r>
      <w:r w:rsidRPr="00DB7E0B">
        <w:rPr>
          <w:noProof/>
          <w:szCs w:val="24"/>
        </w:rPr>
        <w:t xml:space="preserve">, </w:t>
      </w:r>
      <w:r w:rsidRPr="00DB7E0B">
        <w:rPr>
          <w:i/>
          <w:iCs/>
          <w:noProof/>
          <w:szCs w:val="24"/>
        </w:rPr>
        <w:t>93</w:t>
      </w:r>
      <w:r w:rsidRPr="00DB7E0B">
        <w:rPr>
          <w:noProof/>
          <w:szCs w:val="24"/>
        </w:rPr>
        <w:t xml:space="preserve">(30), 10627–10634. </w:t>
      </w:r>
      <w:r w:rsidRPr="00DB7E0B">
        <w:rPr>
          <w:noProof/>
          <w:szCs w:val="24"/>
        </w:rPr>
        <w:lastRenderedPageBreak/>
        <w:t>https://doi.org/10.1021/acs.analchem.1c01955</w:t>
      </w:r>
    </w:p>
    <w:p w14:paraId="05BA6645"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Guthals, A., Clauser, K. R., &amp; Bandeira, N. (2012). Shotgun Protein Sequencing with Meta-contig Assembly. </w:t>
      </w:r>
      <w:r w:rsidRPr="00DB7E0B">
        <w:rPr>
          <w:i/>
          <w:iCs/>
          <w:noProof/>
          <w:szCs w:val="24"/>
        </w:rPr>
        <w:t>Molecular &amp; Cellular Proteomics</w:t>
      </w:r>
      <w:r w:rsidRPr="00DB7E0B">
        <w:rPr>
          <w:noProof/>
          <w:szCs w:val="24"/>
        </w:rPr>
        <w:t xml:space="preserve">, </w:t>
      </w:r>
      <w:r w:rsidRPr="00DB7E0B">
        <w:rPr>
          <w:i/>
          <w:iCs/>
          <w:noProof/>
          <w:szCs w:val="24"/>
        </w:rPr>
        <w:t>11</w:t>
      </w:r>
      <w:r w:rsidRPr="00DB7E0B">
        <w:rPr>
          <w:noProof/>
          <w:szCs w:val="24"/>
        </w:rPr>
        <w:t>(10), 1084–1096. https://doi.org/10.1074/mcp.M111.015768</w:t>
      </w:r>
    </w:p>
    <w:p w14:paraId="5AF20642"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Hom, J. R., Tomar, D., &amp; Tipton, C. M. (2022). Exploring the Diversity of the B-Cell Receptor Repertoire Through High-Throughput Sequencing. In J. Rast &amp; K. Buckley (Eds.), </w:t>
      </w:r>
      <w:r w:rsidRPr="00DB7E0B">
        <w:rPr>
          <w:i/>
          <w:iCs/>
          <w:noProof/>
          <w:szCs w:val="24"/>
        </w:rPr>
        <w:t>Methods in Molecular Biology: Immune Receptors</w:t>
      </w:r>
      <w:r w:rsidRPr="00DB7E0B">
        <w:rPr>
          <w:noProof/>
          <w:szCs w:val="24"/>
        </w:rPr>
        <w:t xml:space="preserve"> (Vol. 2421, pp. 231–241). https://doi.org/10.1007/978-1-0716-1944-5_16</w:t>
      </w:r>
    </w:p>
    <w:p w14:paraId="11E6FDBA"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Johansson, B. P., Shannon, O., &amp; Björck, L. (2008). IdeS: A Bacterial Proteolytic Enzyme with Therapeutic Potential. </w:t>
      </w:r>
      <w:r w:rsidRPr="00DB7E0B">
        <w:rPr>
          <w:i/>
          <w:iCs/>
          <w:noProof/>
          <w:szCs w:val="24"/>
        </w:rPr>
        <w:t>PLoS ONE</w:t>
      </w:r>
      <w:r w:rsidRPr="00DB7E0B">
        <w:rPr>
          <w:noProof/>
          <w:szCs w:val="24"/>
        </w:rPr>
        <w:t xml:space="preserve">, </w:t>
      </w:r>
      <w:r w:rsidRPr="00DB7E0B">
        <w:rPr>
          <w:i/>
          <w:iCs/>
          <w:noProof/>
          <w:szCs w:val="24"/>
        </w:rPr>
        <w:t>3</w:t>
      </w:r>
      <w:r w:rsidRPr="00DB7E0B">
        <w:rPr>
          <w:noProof/>
          <w:szCs w:val="24"/>
        </w:rPr>
        <w:t>(2), e1692. https://doi.org/10.1371/journal.pone.0001692</w:t>
      </w:r>
    </w:p>
    <w:p w14:paraId="65A083B0"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Kaplon, H., &amp; Reichert, J. M. (2021). Antibodies to watch in 2021. </w:t>
      </w:r>
      <w:r w:rsidRPr="00DB7E0B">
        <w:rPr>
          <w:i/>
          <w:iCs/>
          <w:noProof/>
          <w:szCs w:val="24"/>
        </w:rPr>
        <w:t>MAbs</w:t>
      </w:r>
      <w:r w:rsidRPr="00DB7E0B">
        <w:rPr>
          <w:noProof/>
          <w:szCs w:val="24"/>
        </w:rPr>
        <w:t xml:space="preserve">, </w:t>
      </w:r>
      <w:r w:rsidRPr="00DB7E0B">
        <w:rPr>
          <w:i/>
          <w:iCs/>
          <w:noProof/>
          <w:szCs w:val="24"/>
        </w:rPr>
        <w:t>13</w:t>
      </w:r>
      <w:r w:rsidRPr="00DB7E0B">
        <w:rPr>
          <w:noProof/>
          <w:szCs w:val="24"/>
        </w:rPr>
        <w:t>(1). https://doi.org/10.1080/19420862.2020.1860476</w:t>
      </w:r>
    </w:p>
    <w:p w14:paraId="59E8DCD7"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Lefranc, M.-P., &amp; Lefranc, G. (2020). Immunoglobulins or Antibodies: IMGT® Bridging Genes, Structures and Functions. </w:t>
      </w:r>
      <w:r w:rsidRPr="00DB7E0B">
        <w:rPr>
          <w:i/>
          <w:iCs/>
          <w:noProof/>
          <w:szCs w:val="24"/>
        </w:rPr>
        <w:t>Biomedicines</w:t>
      </w:r>
      <w:r w:rsidRPr="00DB7E0B">
        <w:rPr>
          <w:noProof/>
          <w:szCs w:val="24"/>
        </w:rPr>
        <w:t xml:space="preserve">, </w:t>
      </w:r>
      <w:r w:rsidRPr="00DB7E0B">
        <w:rPr>
          <w:i/>
          <w:iCs/>
          <w:noProof/>
          <w:szCs w:val="24"/>
        </w:rPr>
        <w:t>8</w:t>
      </w:r>
      <w:r w:rsidRPr="00DB7E0B">
        <w:rPr>
          <w:noProof/>
          <w:szCs w:val="24"/>
        </w:rPr>
        <w:t>(9), 319. https://doi.org/10.3390/biomedicines8090319</w:t>
      </w:r>
    </w:p>
    <w:p w14:paraId="556CFF24"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Lefranc, M. P. (2003, January 1). IMGT, the international ImMunoGeneTics database®. </w:t>
      </w:r>
      <w:r w:rsidRPr="00DB7E0B">
        <w:rPr>
          <w:i/>
          <w:iCs/>
          <w:noProof/>
          <w:szCs w:val="24"/>
        </w:rPr>
        <w:t>Nucleic Acids Research</w:t>
      </w:r>
      <w:r w:rsidRPr="00DB7E0B">
        <w:rPr>
          <w:noProof/>
          <w:szCs w:val="24"/>
        </w:rPr>
        <w:t>, Vol. 31, pp. 307–310. https://doi.org/10.1093/nar/gkg085</w:t>
      </w:r>
    </w:p>
    <w:p w14:paraId="5184FC84"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Ma, B., Zhang, K., Hendrie, C., Liang, C., Li, M., Doherty-Kirby, A., &amp; Lajoie, G. (2003). PEAKS: powerful software for peptide de novo sequencing by tandem mass spectrometry. </w:t>
      </w:r>
      <w:r w:rsidRPr="00DB7E0B">
        <w:rPr>
          <w:i/>
          <w:iCs/>
          <w:noProof/>
          <w:szCs w:val="24"/>
        </w:rPr>
        <w:t>Rapid Communications in Mass Spectrometry</w:t>
      </w:r>
      <w:r w:rsidRPr="00DB7E0B">
        <w:rPr>
          <w:noProof/>
          <w:szCs w:val="24"/>
        </w:rPr>
        <w:t xml:space="preserve">, </w:t>
      </w:r>
      <w:r w:rsidRPr="00DB7E0B">
        <w:rPr>
          <w:i/>
          <w:iCs/>
          <w:noProof/>
          <w:szCs w:val="24"/>
        </w:rPr>
        <w:t>17</w:t>
      </w:r>
      <w:r w:rsidRPr="00DB7E0B">
        <w:rPr>
          <w:noProof/>
          <w:szCs w:val="24"/>
        </w:rPr>
        <w:t>(20), 2337–2342. https://doi.org/10.1002/rcm.1196</w:t>
      </w:r>
    </w:p>
    <w:p w14:paraId="75D83821"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Marks, C., &amp; Deane, C. M. (2020). How repertoire data are changing antibody science. </w:t>
      </w:r>
      <w:r w:rsidRPr="00DB7E0B">
        <w:rPr>
          <w:i/>
          <w:iCs/>
          <w:noProof/>
          <w:szCs w:val="24"/>
        </w:rPr>
        <w:t>The Journal of Biological Chemistry</w:t>
      </w:r>
      <w:r w:rsidRPr="00DB7E0B">
        <w:rPr>
          <w:noProof/>
          <w:szCs w:val="24"/>
        </w:rPr>
        <w:t xml:space="preserve">, </w:t>
      </w:r>
      <w:r w:rsidRPr="00DB7E0B">
        <w:rPr>
          <w:i/>
          <w:iCs/>
          <w:noProof/>
          <w:szCs w:val="24"/>
        </w:rPr>
        <w:t>295</w:t>
      </w:r>
      <w:r w:rsidRPr="00DB7E0B">
        <w:rPr>
          <w:noProof/>
          <w:szCs w:val="24"/>
        </w:rPr>
        <w:t>(29), 9823–9837. https://doi.org/10.1074/jbc.rev120.010181</w:t>
      </w:r>
    </w:p>
    <w:p w14:paraId="02EE4493"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Olsen, J. V, &amp; Mann, M. (2004). </w:t>
      </w:r>
      <w:r w:rsidRPr="00DB7E0B">
        <w:rPr>
          <w:i/>
          <w:iCs/>
          <w:noProof/>
          <w:szCs w:val="24"/>
        </w:rPr>
        <w:t>Improved peptide identification in proteomics by two consecutive stages of mass spectrometric fragmentation</w:t>
      </w:r>
      <w:r w:rsidRPr="00DB7E0B">
        <w:rPr>
          <w:noProof/>
          <w:szCs w:val="24"/>
        </w:rPr>
        <w:t xml:space="preserve">. </w:t>
      </w:r>
      <w:r w:rsidRPr="00DB7E0B">
        <w:rPr>
          <w:i/>
          <w:iCs/>
          <w:noProof/>
          <w:szCs w:val="24"/>
        </w:rPr>
        <w:t>101</w:t>
      </w:r>
      <w:r w:rsidRPr="00DB7E0B">
        <w:rPr>
          <w:noProof/>
          <w:szCs w:val="24"/>
        </w:rPr>
        <w:t>.</w:t>
      </w:r>
    </w:p>
    <w:p w14:paraId="09C9752D"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Peng, W., Pronker, M. F., &amp; Snijder, J. (2021). Mass Spectrometry-Based De Novo Sequencing of Monoclonal Antibodies Using Multiple Proteases and a Dual Fragmentation Scheme. </w:t>
      </w:r>
      <w:r w:rsidRPr="00DB7E0B">
        <w:rPr>
          <w:i/>
          <w:iCs/>
          <w:noProof/>
          <w:szCs w:val="24"/>
        </w:rPr>
        <w:t>Journal of Proteome Research</w:t>
      </w:r>
      <w:r w:rsidRPr="00DB7E0B">
        <w:rPr>
          <w:noProof/>
          <w:szCs w:val="24"/>
        </w:rPr>
        <w:t xml:space="preserve">, </w:t>
      </w:r>
      <w:r w:rsidRPr="00DB7E0B">
        <w:rPr>
          <w:i/>
          <w:iCs/>
          <w:noProof/>
          <w:szCs w:val="24"/>
        </w:rPr>
        <w:t>20</w:t>
      </w:r>
      <w:r w:rsidRPr="00DB7E0B">
        <w:rPr>
          <w:noProof/>
          <w:szCs w:val="24"/>
        </w:rPr>
        <w:t>(7), 3559–3566. https://doi.org/10.1021/acs.jproteome.1c00169</w:t>
      </w:r>
    </w:p>
    <w:p w14:paraId="10A0F48D"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Raybould, M. I. J., Marks, C., Lewis, A. P., Shi, J., Bujotzek, A., Taddese, B., &amp; Deane, C. M. (2020). Thera-SAbDab: the Therapeutic Structural Antibody Database. </w:t>
      </w:r>
      <w:r w:rsidRPr="00DB7E0B">
        <w:rPr>
          <w:i/>
          <w:iCs/>
          <w:noProof/>
          <w:szCs w:val="24"/>
        </w:rPr>
        <w:t>Nucleic Acids Research</w:t>
      </w:r>
      <w:r w:rsidRPr="00DB7E0B">
        <w:rPr>
          <w:noProof/>
          <w:szCs w:val="24"/>
        </w:rPr>
        <w:t xml:space="preserve">, </w:t>
      </w:r>
      <w:r w:rsidRPr="00DB7E0B">
        <w:rPr>
          <w:i/>
          <w:iCs/>
          <w:noProof/>
          <w:szCs w:val="24"/>
        </w:rPr>
        <w:t>48</w:t>
      </w:r>
      <w:r w:rsidRPr="00DB7E0B">
        <w:rPr>
          <w:noProof/>
          <w:szCs w:val="24"/>
        </w:rPr>
        <w:t>(D1), D383–D388. https://doi.org/10.1093/nar/gkz827</w:t>
      </w:r>
    </w:p>
    <w:p w14:paraId="09D28E59"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Schroeder, H. W., &amp; Cavacini, L. (2010). Structure and function of immunoglobulins. </w:t>
      </w:r>
      <w:r w:rsidRPr="00DB7E0B">
        <w:rPr>
          <w:i/>
          <w:iCs/>
          <w:noProof/>
          <w:szCs w:val="24"/>
        </w:rPr>
        <w:t>Journal of Allergy and Clinical Immunology</w:t>
      </w:r>
      <w:r w:rsidRPr="00DB7E0B">
        <w:rPr>
          <w:noProof/>
          <w:szCs w:val="24"/>
        </w:rPr>
        <w:t xml:space="preserve">, </w:t>
      </w:r>
      <w:r w:rsidRPr="00DB7E0B">
        <w:rPr>
          <w:i/>
          <w:iCs/>
          <w:noProof/>
          <w:szCs w:val="24"/>
        </w:rPr>
        <w:t>125</w:t>
      </w:r>
      <w:r w:rsidRPr="00DB7E0B">
        <w:rPr>
          <w:noProof/>
          <w:szCs w:val="24"/>
        </w:rPr>
        <w:t>(2), S41–S52. https://doi.org/10.1016/j.jaci.2009.09.046</w:t>
      </w:r>
    </w:p>
    <w:p w14:paraId="6DAB9B59"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Schroeder Jr., H. W. (2006). Similarity and divergence in the development and expression of the mouse and human antibody repertoires. </w:t>
      </w:r>
      <w:r w:rsidRPr="00DB7E0B">
        <w:rPr>
          <w:i/>
          <w:iCs/>
          <w:noProof/>
          <w:szCs w:val="24"/>
        </w:rPr>
        <w:t>Dev Comp Immunol</w:t>
      </w:r>
      <w:r w:rsidRPr="00DB7E0B">
        <w:rPr>
          <w:noProof/>
          <w:szCs w:val="24"/>
        </w:rPr>
        <w:t xml:space="preserve">, </w:t>
      </w:r>
      <w:r w:rsidRPr="00DB7E0B">
        <w:rPr>
          <w:i/>
          <w:iCs/>
          <w:noProof/>
          <w:szCs w:val="24"/>
        </w:rPr>
        <w:t>30</w:t>
      </w:r>
      <w:r w:rsidRPr="00DB7E0B">
        <w:rPr>
          <w:noProof/>
          <w:szCs w:val="24"/>
        </w:rPr>
        <w:t>(1–2), 119–135. https://doi.org/10.1016/j.dci.2005.06.006</w:t>
      </w:r>
    </w:p>
    <w:p w14:paraId="6B739190"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Schulte, D., Peng, W., &amp; Snijder, J. (2022). Template-Based Assembly of Proteomic Short Reads For De Novo Antibody Sequencing and Repertoire Profiling. </w:t>
      </w:r>
      <w:r w:rsidRPr="00DB7E0B">
        <w:rPr>
          <w:i/>
          <w:iCs/>
          <w:noProof/>
          <w:szCs w:val="24"/>
        </w:rPr>
        <w:t>Analytical Chemistry</w:t>
      </w:r>
      <w:r w:rsidRPr="00DB7E0B">
        <w:rPr>
          <w:noProof/>
          <w:szCs w:val="24"/>
        </w:rPr>
        <w:t xml:space="preserve">, </w:t>
      </w:r>
      <w:r w:rsidRPr="00DB7E0B">
        <w:rPr>
          <w:i/>
          <w:iCs/>
          <w:noProof/>
          <w:szCs w:val="24"/>
        </w:rPr>
        <w:t>94</w:t>
      </w:r>
      <w:r w:rsidRPr="00DB7E0B">
        <w:rPr>
          <w:noProof/>
          <w:szCs w:val="24"/>
        </w:rPr>
        <w:t>(29), 10391–10399. https://doi.org/10.1021/ACS.ANALCHEM.2C01300</w:t>
      </w:r>
    </w:p>
    <w:p w14:paraId="4BA43D05"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Sen, K. I., Tang, W. H., Nayak, S., Kil, Y. J., Bern, M., Ozoglu, B., … Becker, C. (2017). Automated Antibody De Novo Sequencing and Its Utility in Biopharmaceutical Discovery. </w:t>
      </w:r>
      <w:r w:rsidRPr="00DB7E0B">
        <w:rPr>
          <w:i/>
          <w:iCs/>
          <w:noProof/>
          <w:szCs w:val="24"/>
        </w:rPr>
        <w:t>Journal of the American Society for Mass Spectrometry</w:t>
      </w:r>
      <w:r w:rsidRPr="00DB7E0B">
        <w:rPr>
          <w:noProof/>
          <w:szCs w:val="24"/>
        </w:rPr>
        <w:t xml:space="preserve">, </w:t>
      </w:r>
      <w:r w:rsidRPr="00DB7E0B">
        <w:rPr>
          <w:i/>
          <w:iCs/>
          <w:noProof/>
          <w:szCs w:val="24"/>
        </w:rPr>
        <w:t>28</w:t>
      </w:r>
      <w:r w:rsidRPr="00DB7E0B">
        <w:rPr>
          <w:noProof/>
          <w:szCs w:val="24"/>
        </w:rPr>
        <w:t>(5), 803–810. https://doi.org/10.1007/s13361-016-1580-0</w:t>
      </w:r>
    </w:p>
    <w:p w14:paraId="76C5BE75"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lastRenderedPageBreak/>
        <w:t xml:space="preserve">Srzentić, K., Fornelli, L., Tsybin, Y. O., Loo, J. A., Seckler, H., Agar, J. N., … Zhou, M. (2020). Interlaboratory Study for Characterizing Monoclonal Antibodies by Top-Down and Middle-Down Mass Spectrometry. </w:t>
      </w:r>
      <w:r w:rsidRPr="00DB7E0B">
        <w:rPr>
          <w:i/>
          <w:iCs/>
          <w:noProof/>
          <w:szCs w:val="24"/>
        </w:rPr>
        <w:t>Journal of the American Society for Mass Spectrometry</w:t>
      </w:r>
      <w:r w:rsidRPr="00DB7E0B">
        <w:rPr>
          <w:noProof/>
          <w:szCs w:val="24"/>
        </w:rPr>
        <w:t xml:space="preserve">, </w:t>
      </w:r>
      <w:r w:rsidRPr="00DB7E0B">
        <w:rPr>
          <w:i/>
          <w:iCs/>
          <w:noProof/>
          <w:szCs w:val="24"/>
        </w:rPr>
        <w:t>31</w:t>
      </w:r>
      <w:r w:rsidRPr="00DB7E0B">
        <w:rPr>
          <w:noProof/>
          <w:szCs w:val="24"/>
        </w:rPr>
        <w:t>(9), 1783–1802. https://doi.org/10.1021/jasms.0c00036</w:t>
      </w:r>
    </w:p>
    <w:p w14:paraId="1B287FF3"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Toby, T. K., Fornelli, L., &amp; Kelleher, N. L. (2016). Progress in Top-Down Proteomics and the Analysis of Proteoforms. </w:t>
      </w:r>
      <w:r w:rsidRPr="00DB7E0B">
        <w:rPr>
          <w:i/>
          <w:iCs/>
          <w:noProof/>
          <w:szCs w:val="24"/>
        </w:rPr>
        <w:t>Annual Review of Analytical Chemistry</w:t>
      </w:r>
      <w:r w:rsidRPr="00DB7E0B">
        <w:rPr>
          <w:noProof/>
          <w:szCs w:val="24"/>
        </w:rPr>
        <w:t xml:space="preserve">, </w:t>
      </w:r>
      <w:r w:rsidRPr="00DB7E0B">
        <w:rPr>
          <w:i/>
          <w:iCs/>
          <w:noProof/>
          <w:szCs w:val="24"/>
        </w:rPr>
        <w:t>9</w:t>
      </w:r>
      <w:r w:rsidRPr="00DB7E0B">
        <w:rPr>
          <w:noProof/>
          <w:szCs w:val="24"/>
        </w:rPr>
        <w:t>(1), 499–519. https://doi.org/10.1146/annurev-anchem-071015-041550</w:t>
      </w:r>
    </w:p>
    <w:p w14:paraId="7BC1410D" w14:textId="77777777" w:rsidR="00DB7E0B" w:rsidRPr="00DB7E0B" w:rsidRDefault="00DB7E0B" w:rsidP="00DB7E0B">
      <w:pPr>
        <w:widowControl w:val="0"/>
        <w:autoSpaceDE w:val="0"/>
        <w:autoSpaceDN w:val="0"/>
        <w:adjustRightInd w:val="0"/>
        <w:spacing w:line="240" w:lineRule="auto"/>
        <w:ind w:left="480" w:hanging="480"/>
        <w:rPr>
          <w:noProof/>
          <w:szCs w:val="24"/>
        </w:rPr>
      </w:pPr>
      <w:r w:rsidRPr="00DB7E0B">
        <w:rPr>
          <w:noProof/>
          <w:szCs w:val="24"/>
        </w:rPr>
        <w:t xml:space="preserve">Tran, N. H., Rahman, M. Z., He, L., Xin, L., Shan, B., &amp; Li, M. (2016). Complete de Novo Assembly of Monoclonal Antibody Sequences. </w:t>
      </w:r>
      <w:r w:rsidRPr="00DB7E0B">
        <w:rPr>
          <w:i/>
          <w:iCs/>
          <w:noProof/>
          <w:szCs w:val="24"/>
        </w:rPr>
        <w:t>Scientific Reports</w:t>
      </w:r>
      <w:r w:rsidRPr="00DB7E0B">
        <w:rPr>
          <w:noProof/>
          <w:szCs w:val="24"/>
        </w:rPr>
        <w:t xml:space="preserve">, </w:t>
      </w:r>
      <w:r w:rsidRPr="00DB7E0B">
        <w:rPr>
          <w:i/>
          <w:iCs/>
          <w:noProof/>
          <w:szCs w:val="24"/>
        </w:rPr>
        <w:t>6</w:t>
      </w:r>
      <w:r w:rsidRPr="00DB7E0B">
        <w:rPr>
          <w:noProof/>
          <w:szCs w:val="24"/>
        </w:rPr>
        <w:t>(31730), 1–10. https://doi.org/10.1038/srep31730</w:t>
      </w:r>
    </w:p>
    <w:p w14:paraId="3FE97D45" w14:textId="77777777" w:rsidR="00DB7E0B" w:rsidRPr="00DB7E0B" w:rsidRDefault="00DB7E0B" w:rsidP="00DB7E0B">
      <w:pPr>
        <w:widowControl w:val="0"/>
        <w:autoSpaceDE w:val="0"/>
        <w:autoSpaceDN w:val="0"/>
        <w:adjustRightInd w:val="0"/>
        <w:spacing w:line="240" w:lineRule="auto"/>
        <w:ind w:left="480" w:hanging="480"/>
        <w:rPr>
          <w:noProof/>
        </w:rPr>
      </w:pPr>
      <w:r w:rsidRPr="00DB7E0B">
        <w:rPr>
          <w:noProof/>
          <w:szCs w:val="24"/>
        </w:rPr>
        <w:t xml:space="preserve">Valgardsdottir, R., Cattaneo, I., Napolitano, G., Raglio, A., Spinelli, O., Salmoiraghi, S., … Golay, J. (2021). Identification of Human SARS-CoV-2 Monoclonal Antibodies from Convalescent Patients Using EBV Immortalization. </w:t>
      </w:r>
      <w:r w:rsidRPr="00DB7E0B">
        <w:rPr>
          <w:i/>
          <w:iCs/>
          <w:noProof/>
          <w:szCs w:val="24"/>
        </w:rPr>
        <w:t>Antibodies</w:t>
      </w:r>
      <w:r w:rsidRPr="00DB7E0B">
        <w:rPr>
          <w:noProof/>
          <w:szCs w:val="24"/>
        </w:rPr>
        <w:t xml:space="preserve">, </w:t>
      </w:r>
      <w:r w:rsidRPr="00DB7E0B">
        <w:rPr>
          <w:i/>
          <w:iCs/>
          <w:noProof/>
          <w:szCs w:val="24"/>
        </w:rPr>
        <w:t>10</w:t>
      </w:r>
      <w:r w:rsidRPr="00DB7E0B">
        <w:rPr>
          <w:noProof/>
          <w:szCs w:val="24"/>
        </w:rPr>
        <w:t>(3), 26. https://doi.org/10.3390/antib10030026</w:t>
      </w:r>
    </w:p>
    <w:p w14:paraId="039E3543" w14:textId="25B22412" w:rsidR="0099480D" w:rsidRPr="00E65D78" w:rsidRDefault="00F00F80" w:rsidP="00573B6A">
      <w:pPr>
        <w:spacing w:line="240" w:lineRule="auto"/>
      </w:pPr>
      <w:r>
        <w:rPr>
          <w:b/>
          <w:sz w:val="28"/>
        </w:rPr>
        <w:fldChar w:fldCharType="end"/>
      </w:r>
      <w:r w:rsidR="0099480D" w:rsidRPr="00E65D78">
        <w:br w:type="page"/>
      </w:r>
    </w:p>
    <w:bookmarkEnd w:id="3"/>
    <w:p w14:paraId="603E7615" w14:textId="7E187975" w:rsidR="00053E3D" w:rsidRPr="00E736E8" w:rsidRDefault="00053E3D" w:rsidP="00777CB7"/>
    <w:sectPr w:rsidR="00053E3D" w:rsidRPr="00E736E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cheltema, R.A. (Richard)" w:date="2023-05-16T12:07:00Z" w:initials="SR(">
    <w:p w14:paraId="69193AF0" w14:textId="23F26154" w:rsidR="000E5413" w:rsidRDefault="000E5413">
      <w:pPr>
        <w:pStyle w:val="CommentText"/>
      </w:pPr>
      <w:r>
        <w:rPr>
          <w:rStyle w:val="CommentReference"/>
        </w:rPr>
        <w:annotationRef/>
      </w:r>
      <w:r>
        <w:t>How successful?</w:t>
      </w:r>
    </w:p>
  </w:comment>
  <w:comment w:id="9" w:author="Graaf, S.C. de (Bastiaan)" w:date="2023-05-22T20:35:00Z" w:initials="GSd(">
    <w:p w14:paraId="10A68FCB" w14:textId="77777777" w:rsidR="00DB7E0B" w:rsidRDefault="00DB7E0B">
      <w:pPr>
        <w:pStyle w:val="CommentText"/>
        <w:jc w:val="left"/>
      </w:pPr>
      <w:r>
        <w:rPr>
          <w:rStyle w:val="CommentReference"/>
        </w:rPr>
        <w:annotationRef/>
      </w:r>
      <w:r>
        <w:t>Given decent data, very. But only for monoclonals</w:t>
      </w:r>
    </w:p>
  </w:comment>
  <w:comment w:id="44" w:author="Scheltema, R.A. (Richard)" w:date="2023-05-16T14:08:00Z" w:initials="SR(">
    <w:p w14:paraId="372453F3" w14:textId="6756F00C" w:rsidR="000E5413" w:rsidRDefault="000E5413">
      <w:pPr>
        <w:pStyle w:val="CommentText"/>
      </w:pPr>
      <w:r>
        <w:rPr>
          <w:rStyle w:val="CommentReference"/>
        </w:rPr>
        <w:annotationRef/>
      </w:r>
      <w:r>
        <w:t>is alles (code, data) nu in repositories?</w:t>
      </w:r>
    </w:p>
  </w:comment>
  <w:comment w:id="45" w:author="Scheltema, R.A. (Richard)" w:date="2023-05-16T14:18:00Z" w:initials="SR(">
    <w:p w14:paraId="4E2B8E25" w14:textId="1C981809" w:rsidR="000E5413" w:rsidRDefault="000E5413">
      <w:pPr>
        <w:pStyle w:val="CommentText"/>
      </w:pPr>
      <w:r>
        <w:rPr>
          <w:rStyle w:val="CommentReference"/>
        </w:rPr>
        <w:annotationRef/>
      </w:r>
      <w:r>
        <w:t>Was dit al genoemd?</w:t>
      </w:r>
    </w:p>
  </w:comment>
  <w:comment w:id="46" w:author="Graaf, S.C. de (Bastiaan)" w:date="2023-05-22T21:47:00Z" w:initials="GSd(">
    <w:p w14:paraId="1384E3D0" w14:textId="77777777" w:rsidR="00C328FD" w:rsidRDefault="00C328FD" w:rsidP="001C2E51">
      <w:pPr>
        <w:pStyle w:val="CommentText"/>
        <w:jc w:val="left"/>
      </w:pPr>
      <w:r>
        <w:rPr>
          <w:rStyle w:val="CommentReference"/>
        </w:rPr>
        <w:annotationRef/>
      </w:r>
      <w:r>
        <w:t>nee</w:t>
      </w:r>
    </w:p>
  </w:comment>
  <w:comment w:id="47" w:author="Graaf, S.C. de (Bastiaan)" w:date="2023-05-21T16:36:00Z" w:initials="GSd(">
    <w:p w14:paraId="0EC4CCF7" w14:textId="5E5B325D" w:rsidR="008A15FF" w:rsidRDefault="008A15FF">
      <w:pPr>
        <w:pStyle w:val="CommentText"/>
        <w:jc w:val="left"/>
      </w:pPr>
      <w:r>
        <w:rPr>
          <w:rStyle w:val="CommentReference"/>
        </w:rPr>
        <w:annotationRef/>
      </w:r>
      <w:r>
        <w:rPr>
          <w:lang w:val="nl-NL"/>
        </w:rPr>
        <w:t>Molecular weight?</w:t>
      </w:r>
    </w:p>
  </w:comment>
  <w:comment w:id="48" w:author="Graaf, S.C. de (Bastiaan)" w:date="2023-05-22T21:17:00Z" w:initials="GSd(">
    <w:p w14:paraId="3022B870" w14:textId="77777777" w:rsidR="00693868" w:rsidRDefault="00693868" w:rsidP="00044BC6">
      <w:pPr>
        <w:pStyle w:val="CommentText"/>
        <w:jc w:val="left"/>
      </w:pPr>
      <w:r>
        <w:rPr>
          <w:rStyle w:val="CommentReference"/>
        </w:rPr>
        <w:annotationRef/>
      </w:r>
      <w:r>
        <w:t>Todo: reorder</w:t>
      </w:r>
    </w:p>
  </w:comment>
  <w:comment w:id="49" w:author="Scheltema, R.A. (Richard)" w:date="2023-05-16T14:26:00Z" w:initials="SR(">
    <w:p w14:paraId="2E5400F6" w14:textId="1F78C377" w:rsidR="000E5413" w:rsidRDefault="000E5413">
      <w:pPr>
        <w:pStyle w:val="CommentText"/>
      </w:pPr>
      <w:r>
        <w:rPr>
          <w:rStyle w:val="CommentReference"/>
        </w:rPr>
        <w:annotationRef/>
      </w:r>
      <w:r>
        <w:t>I find this a wrong term here. Artefacts would work better</w:t>
      </w:r>
    </w:p>
  </w:comment>
  <w:comment w:id="50" w:author="Graaf, S.C. de (Bastiaan)" w:date="2023-05-22T20:38:00Z" w:initials="GSd(">
    <w:p w14:paraId="353ED9DA" w14:textId="77777777" w:rsidR="00DB7E0B" w:rsidRDefault="00DB7E0B">
      <w:pPr>
        <w:pStyle w:val="CommentText"/>
        <w:jc w:val="left"/>
      </w:pPr>
      <w:r>
        <w:rPr>
          <w:rStyle w:val="CommentReference"/>
        </w:rPr>
        <w:annotationRef/>
      </w:r>
      <w:r>
        <w:t>agreed</w:t>
      </w:r>
    </w:p>
  </w:comment>
  <w:comment w:id="60" w:author="Scheltema, R.A. (Richard)" w:date="2023-05-16T14:30:00Z" w:initials="SR(">
    <w:p w14:paraId="0F29609A" w14:textId="7702BC23" w:rsidR="000E5413" w:rsidRDefault="000E5413">
      <w:pPr>
        <w:pStyle w:val="CommentText"/>
      </w:pPr>
      <w:r>
        <w:rPr>
          <w:rStyle w:val="CommentReference"/>
        </w:rPr>
        <w:annotationRef/>
      </w:r>
      <w:r>
        <w:t>?</w:t>
      </w:r>
    </w:p>
  </w:comment>
  <w:comment w:id="61" w:author="Graaf, S.C. de (Bastiaan)" w:date="2023-05-22T21:58:00Z" w:initials="GSd(">
    <w:p w14:paraId="5D4B2A5C" w14:textId="77777777" w:rsidR="00F66E9A" w:rsidRDefault="00F66E9A" w:rsidP="00634282">
      <w:pPr>
        <w:pStyle w:val="CommentText"/>
        <w:jc w:val="left"/>
      </w:pPr>
      <w:r>
        <w:rPr>
          <w:rStyle w:val="CommentReference"/>
        </w:rPr>
        <w:annotationRef/>
      </w:r>
      <w:r>
        <w:t>Abundant in de figure, removed want is implied door de eerdere statement dat background &lt;5% relative abundance is</w:t>
      </w:r>
    </w:p>
  </w:comment>
  <w:comment w:id="63" w:author="Scheltema, R.A. (Richard)" w:date="2023-05-16T14:30:00Z" w:initials="SR(">
    <w:p w14:paraId="16332B5D" w14:textId="1EEFAD0E" w:rsidR="000E5413" w:rsidRDefault="000E5413">
      <w:pPr>
        <w:pStyle w:val="CommentText"/>
      </w:pPr>
      <w:r>
        <w:rPr>
          <w:rStyle w:val="CommentReference"/>
        </w:rPr>
        <w:annotationRef/>
      </w:r>
      <w:r>
        <w:t>Middle-down ?</w:t>
      </w:r>
    </w:p>
  </w:comment>
  <w:comment w:id="64" w:author="Graaf, S.C. de (Bastiaan)" w:date="2023-05-22T21:57:00Z" w:initials="GSd(">
    <w:p w14:paraId="25DE7528" w14:textId="77777777" w:rsidR="00F66E9A" w:rsidRDefault="00F66E9A" w:rsidP="00302326">
      <w:pPr>
        <w:pStyle w:val="CommentText"/>
        <w:jc w:val="left"/>
      </w:pPr>
      <w:r>
        <w:rPr>
          <w:rStyle w:val="CommentReference"/>
        </w:rPr>
        <w:annotationRef/>
      </w:r>
      <w:r>
        <w:t>yess</w:t>
      </w:r>
    </w:p>
  </w:comment>
  <w:comment w:id="70" w:author="Scheltema, R.A. (Richard)" w:date="2023-05-16T14:31:00Z" w:initials="SR(">
    <w:p w14:paraId="01ABE2D9" w14:textId="0EC4B764" w:rsidR="000E5413" w:rsidRDefault="000E5413">
      <w:pPr>
        <w:pStyle w:val="CommentText"/>
      </w:pPr>
      <w:r>
        <w:rPr>
          <w:rStyle w:val="CommentReference"/>
        </w:rPr>
        <w:annotationRef/>
      </w:r>
      <w:r>
        <w:t>What’s that in PPM?</w:t>
      </w:r>
    </w:p>
  </w:comment>
  <w:comment w:id="71" w:author="Graaf, S.C. de (Bastiaan)" w:date="2023-05-22T20:57:00Z" w:initials="GSd(">
    <w:p w14:paraId="3B263614" w14:textId="77777777" w:rsidR="00B97B71" w:rsidRDefault="00B97B71" w:rsidP="004B38BE">
      <w:pPr>
        <w:pStyle w:val="CommentText"/>
        <w:jc w:val="left"/>
      </w:pPr>
      <w:r>
        <w:rPr>
          <w:rStyle w:val="CommentReference"/>
        </w:rPr>
        <w:annotationRef/>
      </w:r>
      <w:r>
        <w:t>5ppm, I opted to exclude it as we don't actually know the sequence, and definitely don't know it here</w:t>
      </w:r>
    </w:p>
  </w:comment>
  <w:comment w:id="75" w:author="Scheltema, R.A. (Richard)" w:date="2023-05-16T14:41:00Z" w:initials="SR(">
    <w:p w14:paraId="595741F0" w14:textId="49819A14" w:rsidR="000E5413" w:rsidRDefault="000E5413">
      <w:pPr>
        <w:pStyle w:val="CommentText"/>
      </w:pPr>
      <w:r>
        <w:rPr>
          <w:rStyle w:val="CommentReference"/>
        </w:rPr>
        <w:annotationRef/>
      </w:r>
      <w:r>
        <w:t>Correct?</w:t>
      </w:r>
    </w:p>
  </w:comment>
  <w:comment w:id="76" w:author="Graaf, S.C. de (Bastiaan)" w:date="2023-05-21T16:39:00Z" w:initials="GSd(">
    <w:p w14:paraId="464991CB" w14:textId="77777777" w:rsidR="008A15FF" w:rsidRDefault="008A15FF">
      <w:pPr>
        <w:pStyle w:val="CommentText"/>
        <w:jc w:val="left"/>
      </w:pPr>
      <w:r>
        <w:rPr>
          <w:rStyle w:val="CommentReference"/>
        </w:rPr>
        <w:annotationRef/>
      </w:r>
      <w:r>
        <w:rPr>
          <w:lang w:val="nl-NL"/>
        </w:rPr>
        <w:t>Nee, ik probeer hier aan te duiden dat we in de laatste sectie pas naar de polyclonal data gaan kijken. Ik kijk er nog even naar want denk dat dit explicieter kan, zou wat veranderingen aan het begin van de paragraaf betekenen</w:t>
      </w:r>
      <w:r>
        <w:rPr>
          <w:lang w:val="nl-NL"/>
        </w:rPr>
        <w:br/>
      </w:r>
      <w:r>
        <w:rPr>
          <w:lang w:val="nl-NL"/>
        </w:rPr>
        <w:br/>
        <w:t>e.g.</w:t>
      </w:r>
      <w:r>
        <w:rPr>
          <w:lang w:val="nl-NL"/>
        </w:rPr>
        <w:br/>
      </w:r>
      <w:r>
        <w:rPr>
          <w:lang w:val="nl-NL"/>
        </w:rPr>
        <w:br/>
        <w:t>"</w:t>
      </w:r>
      <w:r>
        <w:rPr>
          <w:lang w:val="nl-NL"/>
        </w:rPr>
        <w:br/>
        <w:t>To identify the challenges of sequencing target chains through shotgun proteomics we attempted to sequence the recombinant samples using BU-MS data alone.</w:t>
      </w:r>
      <w:r>
        <w:rPr>
          <w:lang w:val="nl-NL"/>
        </w:rPr>
        <w:br/>
        <w:t>"</w:t>
      </w:r>
    </w:p>
  </w:comment>
  <w:comment w:id="77" w:author="Graaf, S.C. de (Bastiaan)" w:date="2023-05-22T21:10:00Z" w:initials="GSd(">
    <w:p w14:paraId="525A0BE7" w14:textId="77777777" w:rsidR="00FC464E" w:rsidRDefault="00FC464E" w:rsidP="00957A59">
      <w:pPr>
        <w:pStyle w:val="CommentText"/>
        <w:jc w:val="left"/>
      </w:pPr>
      <w:r>
        <w:rPr>
          <w:rStyle w:val="CommentReference"/>
        </w:rPr>
        <w:annotationRef/>
      </w:r>
      <w:r>
        <w:t>We do not discuss this here, so I removed it.</w:t>
      </w:r>
    </w:p>
  </w:comment>
  <w:comment w:id="80" w:author="Graaf, S.C. de (Bastiaan)" w:date="2023-05-21T16:41:00Z" w:initials="GSd(">
    <w:p w14:paraId="3F46DE52" w14:textId="32B5B6C8" w:rsidR="00AF4CF6" w:rsidRDefault="00AF4CF6">
      <w:pPr>
        <w:pStyle w:val="CommentText"/>
        <w:jc w:val="left"/>
      </w:pPr>
      <w:r>
        <w:rPr>
          <w:rStyle w:val="CommentReference"/>
        </w:rPr>
        <w:annotationRef/>
      </w:r>
      <w:r>
        <w:rPr>
          <w:lang w:val="nl-NL"/>
        </w:rPr>
        <w:t>And some in the CDR, describe?</w:t>
      </w:r>
    </w:p>
  </w:comment>
  <w:comment w:id="95" w:author="Scheltema, R.A. (Richard)" w:date="2023-05-16T14:51:00Z" w:initials="SR(">
    <w:p w14:paraId="08977E53" w14:textId="49FBE735" w:rsidR="000E5413" w:rsidRDefault="000E5413">
      <w:pPr>
        <w:pStyle w:val="CommentText"/>
      </w:pPr>
      <w:r>
        <w:rPr>
          <w:rStyle w:val="CommentReference"/>
        </w:rPr>
        <w:annotationRef/>
      </w:r>
      <w:r>
        <w:t>Correct to say fold?</w:t>
      </w:r>
    </w:p>
  </w:comment>
  <w:comment w:id="96" w:author="Graaf, S.C. de (Bastiaan)" w:date="2023-05-22T21:10:00Z" w:initials="GSd(">
    <w:p w14:paraId="0F1BD06F" w14:textId="77777777" w:rsidR="00FC464E" w:rsidRDefault="00FC464E" w:rsidP="00355471">
      <w:pPr>
        <w:pStyle w:val="CommentText"/>
        <w:jc w:val="left"/>
      </w:pPr>
      <w:r>
        <w:rPr>
          <w:rStyle w:val="CommentReference"/>
        </w:rPr>
        <w:annotationRef/>
      </w:r>
      <w:r>
        <w:t>yes</w:t>
      </w:r>
    </w:p>
  </w:comment>
  <w:comment w:id="107" w:author="Scheltema, R.A. (Richard)" w:date="2023-05-16T14:58:00Z" w:initials="SR(">
    <w:p w14:paraId="19ABA89F" w14:textId="3B24DFE3" w:rsidR="000E5413" w:rsidRDefault="000E5413">
      <w:pPr>
        <w:pStyle w:val="CommentText"/>
      </w:pPr>
      <w:r>
        <w:rPr>
          <w:rStyle w:val="CommentReference"/>
        </w:rPr>
        <w:annotationRef/>
      </w:r>
      <w:r>
        <w:t>Correct?</w:t>
      </w:r>
    </w:p>
  </w:comment>
  <w:comment w:id="108" w:author="Graaf, S.C. de (Bastiaan)" w:date="2023-05-22T21:57:00Z" w:initials="GSd(">
    <w:p w14:paraId="27F488AC" w14:textId="77777777" w:rsidR="00F66E9A" w:rsidRDefault="00F66E9A" w:rsidP="00BB48ED">
      <w:pPr>
        <w:pStyle w:val="CommentText"/>
        <w:jc w:val="left"/>
      </w:pPr>
      <w:r>
        <w:rPr>
          <w:rStyle w:val="CommentReference"/>
        </w:rPr>
        <w:annotationRef/>
      </w:r>
      <w:r>
        <w:t>yes</w:t>
      </w:r>
    </w:p>
  </w:comment>
  <w:comment w:id="109" w:author="Scheltema, R.A. (Richard)" w:date="2023-05-16T14:59:00Z" w:initials="SR(">
    <w:p w14:paraId="6F100E13" w14:textId="1A0FF04F" w:rsidR="000E5413" w:rsidRDefault="000E5413">
      <w:pPr>
        <w:pStyle w:val="CommentText"/>
      </w:pPr>
      <w:r>
        <w:rPr>
          <w:rStyle w:val="CommentReference"/>
        </w:rPr>
        <w:annotationRef/>
      </w:r>
      <w:r>
        <w:t>Descriobed in the sup?</w:t>
      </w:r>
    </w:p>
  </w:comment>
  <w:comment w:id="110" w:author="Graaf, S.C. de (Bastiaan)" w:date="2023-05-22T21:06:00Z" w:initials="GSd(">
    <w:p w14:paraId="702D89AA" w14:textId="77777777" w:rsidR="00427DB5" w:rsidRDefault="00427DB5" w:rsidP="00DA1DDC">
      <w:pPr>
        <w:pStyle w:val="CommentText"/>
        <w:jc w:val="left"/>
      </w:pPr>
      <w:r>
        <w:rPr>
          <w:rStyle w:val="CommentReference"/>
        </w:rPr>
        <w:annotationRef/>
      </w:r>
      <w:r>
        <w:t>Not yet, maybe add to table S5? Its just the combined rank</w:t>
      </w:r>
    </w:p>
  </w:comment>
  <w:comment w:id="117" w:author="Scheltema, R.A. (Richard)" w:date="2023-05-16T15:03:00Z" w:initials="SR(">
    <w:p w14:paraId="5E14E8D8" w14:textId="11F2729A" w:rsidR="000E5413" w:rsidRDefault="000E5413">
      <w:pPr>
        <w:pStyle w:val="CommentText"/>
      </w:pPr>
      <w:r>
        <w:rPr>
          <w:rStyle w:val="CommentReference"/>
        </w:rPr>
        <w:annotationRef/>
      </w:r>
      <w:r>
        <w:t>This could do with a short explain I think</w:t>
      </w:r>
    </w:p>
  </w:comment>
  <w:comment w:id="118" w:author="Graaf, S.C. de (Bastiaan)" w:date="2023-05-22T21:57:00Z" w:initials="GSd(">
    <w:p w14:paraId="2158C55D" w14:textId="77777777" w:rsidR="00F66E9A" w:rsidRDefault="00F66E9A" w:rsidP="002B5914">
      <w:pPr>
        <w:pStyle w:val="CommentText"/>
        <w:jc w:val="left"/>
      </w:pPr>
      <w:r>
        <w:rPr>
          <w:rStyle w:val="CommentReference"/>
        </w:rPr>
        <w:annotationRef/>
      </w:r>
      <w:r>
        <w:t>Added</w:t>
      </w:r>
    </w:p>
  </w:comment>
  <w:comment w:id="119" w:author="Graaf, S.C. de (Bastiaan)" w:date="2023-03-08T13:46:00Z" w:initials="GSd(">
    <w:p w14:paraId="4628EDBF" w14:textId="1FA12F71" w:rsidR="000E5413" w:rsidRDefault="000E5413" w:rsidP="00071A5D">
      <w:pPr>
        <w:pStyle w:val="CommentText"/>
        <w:jc w:val="left"/>
      </w:pPr>
      <w:r>
        <w:rPr>
          <w:rStyle w:val="CommentReference"/>
        </w:rPr>
        <w:annotationRef/>
      </w:r>
      <w:r>
        <w:t>I only use IMGT numbering in the text, where should I declarethis?</w:t>
      </w:r>
    </w:p>
  </w:comment>
  <w:comment w:id="125" w:author="Scheltema, R.A. (Richard)" w:date="2023-05-16T15:05:00Z" w:initials="SR(">
    <w:p w14:paraId="21A25E5D" w14:textId="069843E8" w:rsidR="000E5413" w:rsidRDefault="000E5413">
      <w:pPr>
        <w:pStyle w:val="CommentText"/>
      </w:pPr>
      <w:r>
        <w:rPr>
          <w:rStyle w:val="CommentReference"/>
        </w:rPr>
        <w:annotationRef/>
      </w:r>
      <w:r>
        <w:t>These ids are not very trlling in this discussion I think</w:t>
      </w:r>
    </w:p>
  </w:comment>
  <w:comment w:id="126" w:author="Graaf, S.C. de (Bastiaan)" w:date="2023-05-22T21:08:00Z" w:initials="GSd(">
    <w:p w14:paraId="66C947AA" w14:textId="77777777" w:rsidR="00FC464E" w:rsidRDefault="00FC464E" w:rsidP="001070F0">
      <w:pPr>
        <w:pStyle w:val="CommentText"/>
        <w:jc w:val="left"/>
      </w:pPr>
      <w:r>
        <w:rPr>
          <w:rStyle w:val="CommentReference"/>
        </w:rPr>
        <w:annotationRef/>
      </w:r>
      <w:r>
        <w:t>Its the way I try to report both scores as well as the rank, since the rank is important. I do agree it can go here, but I have some trouble finding a good way to communicate the scores of individual candidates</w:t>
      </w:r>
    </w:p>
  </w:comment>
  <w:comment w:id="136" w:author="Scheltema, R.A. (Richard)" w:date="2023-05-17T09:07:00Z" w:initials="SR(">
    <w:p w14:paraId="1CF3A073" w14:textId="66DCA22B" w:rsidR="000E5413" w:rsidRDefault="000E5413">
      <w:pPr>
        <w:pStyle w:val="CommentText"/>
      </w:pPr>
      <w:r>
        <w:rPr>
          <w:rStyle w:val="CommentReference"/>
        </w:rPr>
        <w:annotationRef/>
      </w:r>
      <w:r>
        <w:t>Deze sectie snap ik helemaal niet</w:t>
      </w:r>
    </w:p>
  </w:comment>
  <w:comment w:id="167" w:author="Scheltema, R.A. (Richard)" w:date="2023-05-17T09:11:00Z" w:initials="SR(">
    <w:p w14:paraId="4D1A260A" w14:textId="7E02EA87" w:rsidR="000E5413" w:rsidRDefault="000E5413">
      <w:pPr>
        <w:pStyle w:val="CommentText"/>
      </w:pPr>
      <w:r>
        <w:rPr>
          <w:rStyle w:val="CommentReference"/>
        </w:rPr>
        <w:annotationRef/>
      </w:r>
      <w:r>
        <w:t>Hier kan ik geen wijs uit worden…</w:t>
      </w:r>
    </w:p>
    <w:p w14:paraId="50EC2D0F" w14:textId="75B27722" w:rsidR="000E5413" w:rsidRDefault="000E5413">
      <w:pPr>
        <w:pStyle w:val="CommentText"/>
      </w:pPr>
    </w:p>
    <w:p w14:paraId="5A914385" w14:textId="443C4D2A" w:rsidR="000E5413" w:rsidRDefault="000E5413">
      <w:pPr>
        <w:pStyle w:val="CommentText"/>
      </w:pPr>
      <w:r>
        <w:t>Plus overhang moet iets uitgeschreven worden denk ik</w:t>
      </w:r>
    </w:p>
  </w:comment>
  <w:comment w:id="238" w:author="Graaf, S.C. de (Bastiaan)" w:date="2023-03-08T12:50:00Z" w:initials="GSd(">
    <w:p w14:paraId="792E8BDA" w14:textId="77777777" w:rsidR="000E5413" w:rsidRDefault="000E5413" w:rsidP="00071A5D">
      <w:pPr>
        <w:pStyle w:val="CommentText"/>
        <w:jc w:val="left"/>
      </w:pPr>
      <w:r>
        <w:rPr>
          <w:rStyle w:val="CommentReference"/>
        </w:rPr>
        <w:annotationRef/>
      </w:r>
      <w:r>
        <w:rPr>
          <w:strike/>
        </w:rPr>
        <w:t xml:space="preserve"> for two reasons. First: they are short and therefore have very few theoretical fragments. Second, they are hypervariable and therefore highly divergent from germline sequences, making read placement difficult. To circumvent this,</w:t>
      </w:r>
      <w:r>
        <w:t xml:space="preserve"> </w:t>
      </w:r>
    </w:p>
  </w:comment>
  <w:comment w:id="239" w:author="Graaf, S.C. de (Bastiaan)" w:date="2023-03-08T12:51:00Z" w:initials="GSd(">
    <w:p w14:paraId="7EFCF9AC" w14:textId="77777777" w:rsidR="000E5413" w:rsidRDefault="000E5413" w:rsidP="00071A5D">
      <w:pPr>
        <w:pStyle w:val="CommentText"/>
        <w:jc w:val="left"/>
      </w:pPr>
      <w:r>
        <w:rPr>
          <w:rStyle w:val="CommentReference"/>
        </w:rPr>
        <w:annotationRef/>
      </w:r>
      <w:r>
        <w:t>The CDR candidates are scored and ranked in the same way as the FR candidates. However, as CDRs are difficult to score in isolation, the top 10 CDR candidates for each FR-candidate pair are then rescored as FR-CDR-FR contigs</w:t>
      </w:r>
      <w:r>
        <w:rPr>
          <w:strike/>
        </w:rPr>
        <w:t>, after realigning all reads to the considered FR-CDR-FR candidate to improve read placement in these hypervariable regions</w:t>
      </w:r>
      <w:r>
        <w:t xml:space="preserve">. </w:t>
      </w:r>
    </w:p>
  </w:comment>
  <w:comment w:id="240" w:author="Graaf, S.C. de (Bastiaan)" w:date="2023-03-08T15:33:00Z" w:initials="GSd(">
    <w:p w14:paraId="5BFA5885" w14:textId="77777777" w:rsidR="000E5413" w:rsidRDefault="000E5413" w:rsidP="00071A5D">
      <w:pPr>
        <w:pStyle w:val="CommentText"/>
        <w:jc w:val="left"/>
      </w:pPr>
      <w:r>
        <w:rPr>
          <w:rStyle w:val="CommentReference"/>
        </w:rPr>
        <w:annotationRef/>
      </w:r>
      <w:r>
        <w:rPr>
          <w:strike/>
        </w:rPr>
        <w:t>For CDR3, the top 5 included 3 isobaric candidates: (SR</w:t>
      </w:r>
      <w:r>
        <w:rPr>
          <w:b/>
          <w:bCs/>
          <w:i/>
          <w:iCs/>
          <w:strike/>
        </w:rPr>
        <w:t>WNDG</w:t>
      </w:r>
      <w:r>
        <w:rPr>
          <w:strike/>
        </w:rPr>
        <w:t>FYAMDY, SR</w:t>
      </w:r>
      <w:r>
        <w:rPr>
          <w:b/>
          <w:bCs/>
          <w:i/>
          <w:iCs/>
          <w:strike/>
        </w:rPr>
        <w:t>WGGDG</w:t>
      </w:r>
      <w:r>
        <w:rPr>
          <w:strike/>
        </w:rPr>
        <w:t>FYAMDY, SR</w:t>
      </w:r>
      <w:r>
        <w:rPr>
          <w:b/>
          <w:bCs/>
          <w:i/>
          <w:iCs/>
          <w:strike/>
        </w:rPr>
        <w:t>NWDG</w:t>
      </w:r>
      <w:r>
        <w:rPr>
          <w:strike/>
        </w:rPr>
        <w:t>FYAMDY).</w:t>
      </w:r>
      <w:r>
        <w:t xml:space="preserve"> </w:t>
      </w:r>
    </w:p>
  </w:comment>
  <w:comment w:id="353" w:author="Graaf, S.C. de (Bastiaan)" w:date="2023-03-06T15:37:00Z" w:initials="GSd(">
    <w:p w14:paraId="49A7BF56" w14:textId="3711AC5C" w:rsidR="000E5413" w:rsidRDefault="000E5413" w:rsidP="00071A5D">
      <w:pPr>
        <w:pStyle w:val="CommentText"/>
        <w:jc w:val="left"/>
      </w:pPr>
      <w:r>
        <w:rPr>
          <w:rStyle w:val="CommentReference"/>
        </w:rPr>
        <w:annotationRef/>
      </w:r>
      <w:r>
        <w:t>Look at this</w:t>
      </w:r>
    </w:p>
  </w:comment>
  <w:comment w:id="354" w:author="Graaf, S.C. de (Bastiaan)" w:date="2023-03-06T15:46:00Z" w:initials="GSd(">
    <w:p w14:paraId="580AB39D" w14:textId="77777777" w:rsidR="000E5413" w:rsidRDefault="000E5413" w:rsidP="00071A5D">
      <w:pPr>
        <w:pStyle w:val="CommentText"/>
        <w:jc w:val="left"/>
      </w:pPr>
      <w:r>
        <w:rPr>
          <w:rStyle w:val="CommentReference"/>
        </w:rPr>
        <w:annotationRef/>
      </w:r>
      <w:r>
        <w:t>2 options for the end</w:t>
      </w:r>
    </w:p>
  </w:comment>
  <w:comment w:id="355" w:author="Graaf, S.C. de (Bastiaan)" w:date="2023-03-08T21:30:00Z" w:initials="GSd(">
    <w:p w14:paraId="45C9DBE4" w14:textId="77777777" w:rsidR="000E5413" w:rsidRDefault="000E5413" w:rsidP="00071A5D">
      <w:pPr>
        <w:pStyle w:val="CommentText"/>
        <w:jc w:val="left"/>
      </w:pPr>
      <w:r>
        <w:rPr>
          <w:rStyle w:val="CommentReference"/>
        </w:rPr>
        <w:annotationRef/>
      </w:r>
      <w:r>
        <w:t>The latter refers to the campa antibody in the sample, which is fine to discuss, do we want to</w:t>
      </w:r>
    </w:p>
  </w:comment>
  <w:comment w:id="430" w:author="Graaf, S.C. de (Bastiaan)" w:date="2023-05-22T21:51:00Z" w:initials="GSd(">
    <w:p w14:paraId="25D1AEA8" w14:textId="77777777" w:rsidR="006C10BC" w:rsidRDefault="006C10BC" w:rsidP="00E45DCC">
      <w:pPr>
        <w:pStyle w:val="CommentText"/>
        <w:jc w:val="left"/>
      </w:pPr>
      <w:r>
        <w:rPr>
          <w:rStyle w:val="CommentReference"/>
        </w:rPr>
        <w:annotationRef/>
      </w:r>
      <w:r>
        <w:t>I think having a term for "the candidates that were selected in the stage before" is convenient, but you seem to disagree. They are not always correct, nor the most likely (just deemed so). We also use the term in the polyclonal section. Maybe we should have short look together</w:t>
      </w:r>
    </w:p>
  </w:comment>
  <w:comment w:id="440" w:author="Scheltema, R.A. (Richard)" w:date="2023-05-17T12:22:00Z" w:initials="SR(">
    <w:p w14:paraId="69D46640" w14:textId="0DC27DE1" w:rsidR="000E5413" w:rsidRDefault="000E5413">
      <w:pPr>
        <w:pStyle w:val="CommentText"/>
      </w:pPr>
      <w:r>
        <w:rPr>
          <w:rStyle w:val="CommentReference"/>
        </w:rPr>
        <w:annotationRef/>
      </w:r>
      <w:r>
        <w:t>Correct ?</w:t>
      </w:r>
    </w:p>
  </w:comment>
  <w:comment w:id="441" w:author="Graaf, S.C. de (Bastiaan)" w:date="2023-05-22T21:51:00Z" w:initials="GSd(">
    <w:p w14:paraId="666CE030" w14:textId="77777777" w:rsidR="006C10BC" w:rsidRDefault="006C10BC" w:rsidP="005D0B9E">
      <w:pPr>
        <w:pStyle w:val="CommentText"/>
        <w:jc w:val="left"/>
      </w:pPr>
      <w:r>
        <w:rPr>
          <w:rStyle w:val="CommentReference"/>
        </w:rPr>
        <w:annotationRef/>
      </w:r>
      <w:r>
        <w:t>yes</w:t>
      </w:r>
    </w:p>
  </w:comment>
  <w:comment w:id="442" w:author="Scheltema, R.A. (Richard)" w:date="2023-05-17T12:29:00Z" w:initials="SR(">
    <w:p w14:paraId="301E0AC4" w14:textId="7A83A5AE" w:rsidR="000E5413" w:rsidRDefault="000E5413">
      <w:pPr>
        <w:pStyle w:val="CommentText"/>
      </w:pPr>
      <w:r>
        <w:rPr>
          <w:rStyle w:val="CommentReference"/>
        </w:rPr>
        <w:annotationRef/>
      </w:r>
      <w:r>
        <w:t>Correct ?</w:t>
      </w:r>
    </w:p>
  </w:comment>
  <w:comment w:id="443" w:author="Graaf, S.C. de (Bastiaan)" w:date="2023-05-22T21:52:00Z" w:initials="GSd(">
    <w:p w14:paraId="201B6669" w14:textId="77777777" w:rsidR="006C10BC" w:rsidRDefault="006C10BC" w:rsidP="00904464">
      <w:pPr>
        <w:pStyle w:val="CommentText"/>
        <w:jc w:val="left"/>
      </w:pPr>
      <w:r>
        <w:rPr>
          <w:rStyle w:val="CommentReference"/>
        </w:rPr>
        <w:annotationRef/>
      </w:r>
      <w:r>
        <w:t>yes</w:t>
      </w:r>
    </w:p>
  </w:comment>
  <w:comment w:id="450" w:author="Scheltema, R.A. (Richard)" w:date="2023-05-17T12:31:00Z" w:initials="SR(">
    <w:p w14:paraId="56930064" w14:textId="69915F03" w:rsidR="000E5413" w:rsidRDefault="000E5413">
      <w:pPr>
        <w:pStyle w:val="CommentText"/>
      </w:pPr>
      <w:r>
        <w:rPr>
          <w:rStyle w:val="CommentReference"/>
        </w:rPr>
        <w:annotationRef/>
      </w:r>
      <w:r>
        <w:t>?</w:t>
      </w:r>
    </w:p>
  </w:comment>
  <w:comment w:id="451" w:author="Graaf, S.C. de (Bastiaan)" w:date="2023-05-22T21:40:00Z" w:initials="GSd(">
    <w:p w14:paraId="57E05C79" w14:textId="77777777" w:rsidR="000B386F" w:rsidRDefault="000B386F" w:rsidP="00D750C2">
      <w:pPr>
        <w:pStyle w:val="CommentText"/>
        <w:jc w:val="left"/>
      </w:pPr>
      <w:r>
        <w:rPr>
          <w:rStyle w:val="CommentReference"/>
        </w:rPr>
        <w:annotationRef/>
      </w:r>
      <w:r>
        <w:t>I can add this, but its not ready now.</w:t>
      </w:r>
    </w:p>
  </w:comment>
  <w:comment w:id="454" w:author="Scheltema, R.A. (Richard)" w:date="2023-05-17T12:31:00Z" w:initials="SR(">
    <w:p w14:paraId="1BC1853F" w14:textId="64336C97" w:rsidR="000E5413" w:rsidRDefault="000E5413">
      <w:pPr>
        <w:pStyle w:val="CommentText"/>
      </w:pPr>
      <w:r>
        <w:rPr>
          <w:rStyle w:val="CommentReference"/>
        </w:rPr>
        <w:annotationRef/>
      </w:r>
      <w:r>
        <w:t>That’s new ?</w:t>
      </w:r>
    </w:p>
  </w:comment>
  <w:comment w:id="455" w:author="Graaf, S.C. de (Bastiaan)" w:date="2023-05-22T21:56:00Z" w:initials="GSd(">
    <w:p w14:paraId="562D9882" w14:textId="77777777" w:rsidR="00F66E9A" w:rsidRDefault="00F66E9A">
      <w:pPr>
        <w:pStyle w:val="CommentText"/>
        <w:jc w:val="left"/>
      </w:pPr>
      <w:r>
        <w:rPr>
          <w:rStyle w:val="CommentReference"/>
        </w:rPr>
        <w:annotationRef/>
      </w:r>
      <w:r>
        <w:t xml:space="preserve">See </w:t>
      </w:r>
      <w:r>
        <w:rPr>
          <w:b/>
          <w:bCs/>
        </w:rPr>
        <w:t xml:space="preserve">Using multi-enzyme shotgun proteomics data for </w:t>
      </w:r>
      <w:r>
        <w:rPr>
          <w:b/>
          <w:bCs/>
          <w:i/>
          <w:iCs/>
        </w:rPr>
        <w:t>de novo</w:t>
      </w:r>
      <w:r>
        <w:rPr>
          <w:b/>
          <w:bCs/>
        </w:rPr>
        <w:t xml:space="preserve"> </w:t>
      </w:r>
      <w:r>
        <w:rPr>
          <w:b/>
          <w:bCs/>
          <w:i/>
          <w:iCs/>
        </w:rPr>
        <w:t>sequencing</w:t>
      </w:r>
    </w:p>
    <w:p w14:paraId="2E40A771" w14:textId="77777777" w:rsidR="00F66E9A" w:rsidRDefault="00F66E9A">
      <w:pPr>
        <w:pStyle w:val="CommentText"/>
        <w:jc w:val="left"/>
      </w:pPr>
      <w:r>
        <w:br/>
        <w:t>"</w:t>
      </w:r>
    </w:p>
    <w:p w14:paraId="01646954" w14:textId="77777777" w:rsidR="00F66E9A" w:rsidRDefault="00F66E9A">
      <w:pPr>
        <w:pStyle w:val="CommentText"/>
        <w:jc w:val="left"/>
      </w:pPr>
      <w:r>
        <w:t xml:space="preserve">This additional STITCH run, or </w:t>
      </w:r>
      <w:r>
        <w:rPr>
          <w:b/>
          <w:bCs/>
          <w:i/>
          <w:iCs/>
        </w:rPr>
        <w:t xml:space="preserve">definitive run, </w:t>
      </w:r>
      <w:r>
        <w:t>gave a major improvement for the mix sample as it improved the depth of coverage 2 to 28-fold   and raised depth of coverage above our dynamic cutoff..</w:t>
      </w:r>
    </w:p>
    <w:p w14:paraId="1F41AED3" w14:textId="77777777" w:rsidR="00F66E9A" w:rsidRDefault="00F66E9A" w:rsidP="00055715">
      <w:pPr>
        <w:pStyle w:val="CommentText"/>
        <w:jc w:val="left"/>
      </w:pPr>
      <w:r>
        <w:t>"</w:t>
      </w:r>
    </w:p>
  </w:comment>
  <w:comment w:id="457" w:author="Scheltema, R.A. (Richard)" w:date="2023-05-17T12:32:00Z" w:initials="SR(">
    <w:p w14:paraId="1837B923" w14:textId="45968C4F" w:rsidR="000E5413" w:rsidRDefault="000E5413">
      <w:pPr>
        <w:pStyle w:val="CommentText"/>
      </w:pPr>
      <w:r>
        <w:rPr>
          <w:rStyle w:val="CommentReference"/>
        </w:rPr>
        <w:annotationRef/>
      </w:r>
      <w:r>
        <w:t>Handig ?</w:t>
      </w:r>
    </w:p>
  </w:comment>
  <w:comment w:id="458" w:author="Graaf, S.C. de (Bastiaan)" w:date="2023-05-22T21:40:00Z" w:initials="GSd(">
    <w:p w14:paraId="2B254238" w14:textId="77777777" w:rsidR="000B386F" w:rsidRDefault="000B386F" w:rsidP="003C77CD">
      <w:pPr>
        <w:pStyle w:val="CommentText"/>
        <w:jc w:val="left"/>
      </w:pPr>
      <w:r>
        <w:rPr>
          <w:rStyle w:val="CommentReference"/>
        </w:rPr>
        <w:annotationRef/>
      </w:r>
      <w:r>
        <w:t>We refereren daar naar dezelde figure, maar kan alsnog</w:t>
      </w:r>
    </w:p>
  </w:comment>
  <w:comment w:id="468" w:author="Graaf, S.C. de (Bastiaan)" w:date="2023-03-08T16:10:00Z" w:initials="GSd(">
    <w:p w14:paraId="4109827F" w14:textId="2968F78A" w:rsidR="000E5413" w:rsidRDefault="000E5413" w:rsidP="00071A5D">
      <w:pPr>
        <w:pStyle w:val="CommentText"/>
        <w:jc w:val="left"/>
      </w:pPr>
      <w:r>
        <w:rPr>
          <w:rStyle w:val="CommentReference"/>
        </w:rPr>
        <w:annotationRef/>
      </w:r>
      <w:r>
        <w:t>Maybe we can use FR-CDR2-FR candidates in these cases</w:t>
      </w:r>
    </w:p>
  </w:comment>
  <w:comment w:id="487" w:author="Scheltema, R.A. (Richard)" w:date="2023-05-17T15:12:00Z" w:initials="SR(">
    <w:p w14:paraId="5B6697E3" w14:textId="62BC331E" w:rsidR="004473E2" w:rsidRDefault="004473E2">
      <w:pPr>
        <w:pStyle w:val="CommentText"/>
      </w:pPr>
      <w:r>
        <w:rPr>
          <w:rStyle w:val="CommentReference"/>
        </w:rPr>
        <w:annotationRef/>
      </w:r>
      <w:r>
        <w:t xml:space="preserve">Ik snap het ondersheid niet </w:t>
      </w:r>
      <w:r>
        <w:sym w:font="Wingdings" w:char="F04A"/>
      </w:r>
    </w:p>
  </w:comment>
  <w:comment w:id="488" w:author="Graaf, S.C. de (Bastiaan)" w:date="2023-05-22T22:04:00Z" w:initials="GSd(">
    <w:p w14:paraId="267E128F" w14:textId="77777777" w:rsidR="009D4A79" w:rsidRDefault="009D4A79" w:rsidP="0098293A">
      <w:pPr>
        <w:pStyle w:val="CommentText"/>
        <w:jc w:val="left"/>
      </w:pPr>
      <w:r>
        <w:rPr>
          <w:rStyle w:val="CommentReference"/>
        </w:rPr>
        <w:annotationRef/>
      </w:r>
      <w:r>
        <w:t>Will double check with albert bond</w:t>
      </w:r>
    </w:p>
  </w:comment>
  <w:comment w:id="517" w:author="Scheltema, R.A. (Richard)" w:date="2023-05-17T15:17:00Z" w:initials="SR(">
    <w:p w14:paraId="3A145832" w14:textId="70389F03" w:rsidR="00525A7B" w:rsidRDefault="00525A7B">
      <w:pPr>
        <w:pStyle w:val="CommentText"/>
      </w:pPr>
      <w:r>
        <w:rPr>
          <w:rStyle w:val="CommentReference"/>
        </w:rPr>
        <w:annotationRef/>
      </w:r>
      <w:r>
        <w:t>That cannot be true. You need to do something (e.g. centrifugation) to create a FT</w:t>
      </w:r>
    </w:p>
    <w:p w14:paraId="1054A2B5" w14:textId="77777777" w:rsidR="00525A7B" w:rsidRDefault="00525A7B">
      <w:pPr>
        <w:pStyle w:val="CommentText"/>
      </w:pPr>
    </w:p>
  </w:comment>
  <w:comment w:id="518" w:author="Graaf, S.C. de (Bastiaan)" w:date="2023-05-22T22:04:00Z" w:initials="GSd(">
    <w:p w14:paraId="54EC2712" w14:textId="77777777" w:rsidR="009D4A79" w:rsidRDefault="009D4A79" w:rsidP="00184B89">
      <w:pPr>
        <w:pStyle w:val="CommentText"/>
        <w:jc w:val="left"/>
      </w:pPr>
      <w:r>
        <w:rPr>
          <w:rStyle w:val="CommentReference"/>
        </w:rPr>
        <w:annotationRef/>
      </w:r>
      <w:r>
        <w:t>Will double check with albert bond</w:t>
      </w:r>
    </w:p>
  </w:comment>
  <w:comment w:id="524" w:author="Scheltema, R.A. (Richard)" w:date="2023-05-17T15:25:00Z" w:initials="SR(">
    <w:p w14:paraId="173D6CC1" w14:textId="302CEB31" w:rsidR="00525A7B" w:rsidRDefault="00525A7B">
      <w:pPr>
        <w:pStyle w:val="CommentText"/>
      </w:pPr>
      <w:r>
        <w:rPr>
          <w:rStyle w:val="CommentReference"/>
        </w:rPr>
        <w:annotationRef/>
      </w:r>
      <w:r>
        <w:t xml:space="preserve">For the full db. </w:t>
      </w:r>
    </w:p>
  </w:comment>
  <w:comment w:id="525" w:author="Scheltema, R.A. (Richard)" w:date="2023-05-17T15:31:00Z" w:initials="SR(">
    <w:p w14:paraId="0B22BA95" w14:textId="24472BA3" w:rsidR="00491E26" w:rsidRDefault="00491E26">
      <w:pPr>
        <w:pStyle w:val="CommentText"/>
      </w:pPr>
      <w:r>
        <w:rPr>
          <w:rStyle w:val="CommentReference"/>
        </w:rPr>
        <w:annotationRef/>
      </w:r>
      <w:r>
        <w:t>Generated from the selected sequence? Or phrased differently ?</w:t>
      </w:r>
    </w:p>
  </w:comment>
  <w:comment w:id="526" w:author="Graaf, S.C. de (Bastiaan)" w:date="2023-05-22T22:01:00Z" w:initials="GSd(">
    <w:p w14:paraId="3F8B1C30" w14:textId="77777777" w:rsidR="00AA5829" w:rsidRDefault="00AA5829" w:rsidP="00241B13">
      <w:pPr>
        <w:pStyle w:val="CommentText"/>
        <w:jc w:val="left"/>
      </w:pPr>
      <w:r>
        <w:rPr>
          <w:rStyle w:val="CommentReference"/>
        </w:rPr>
        <w:annotationRef/>
      </w:r>
      <w:r>
        <w:t>From the sequence indeed</w:t>
      </w:r>
    </w:p>
  </w:comment>
  <w:comment w:id="528" w:author="Heck, A.J.R. (Albert)" w:date="2023-02-06T19:45:00Z" w:initials="HA(">
    <w:p w14:paraId="1D80720A" w14:textId="79856093" w:rsidR="000E5413" w:rsidRDefault="000E5413" w:rsidP="00E36C44">
      <w:pPr>
        <w:jc w:val="left"/>
      </w:pPr>
      <w:r>
        <w:rPr>
          <w:rStyle w:val="CommentReference"/>
        </w:rPr>
        <w:annotationRef/>
      </w:r>
      <w:r>
        <w:rPr>
          <w:sz w:val="20"/>
          <w:szCs w:val="20"/>
        </w:rPr>
        <w:t>guess you need ref and version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93AF0" w15:done="0"/>
  <w15:commentEx w15:paraId="10A68FCB" w15:paraIdParent="69193AF0" w15:done="0"/>
  <w15:commentEx w15:paraId="372453F3" w15:done="0"/>
  <w15:commentEx w15:paraId="4E2B8E25" w15:done="0"/>
  <w15:commentEx w15:paraId="1384E3D0" w15:paraIdParent="4E2B8E25" w15:done="0"/>
  <w15:commentEx w15:paraId="0EC4CCF7" w15:done="0"/>
  <w15:commentEx w15:paraId="3022B870" w15:done="0"/>
  <w15:commentEx w15:paraId="2E5400F6" w15:done="0"/>
  <w15:commentEx w15:paraId="353ED9DA" w15:paraIdParent="2E5400F6" w15:done="0"/>
  <w15:commentEx w15:paraId="0F29609A" w15:done="0"/>
  <w15:commentEx w15:paraId="5D4B2A5C" w15:paraIdParent="0F29609A" w15:done="0"/>
  <w15:commentEx w15:paraId="16332B5D" w15:done="0"/>
  <w15:commentEx w15:paraId="25DE7528" w15:paraIdParent="16332B5D" w15:done="0"/>
  <w15:commentEx w15:paraId="01ABE2D9" w15:done="0"/>
  <w15:commentEx w15:paraId="3B263614" w15:paraIdParent="01ABE2D9" w15:done="0"/>
  <w15:commentEx w15:paraId="595741F0" w15:done="0"/>
  <w15:commentEx w15:paraId="464991CB" w15:paraIdParent="595741F0" w15:done="0"/>
  <w15:commentEx w15:paraId="525A0BE7" w15:done="0"/>
  <w15:commentEx w15:paraId="3F46DE52" w15:done="0"/>
  <w15:commentEx w15:paraId="08977E53" w15:done="0"/>
  <w15:commentEx w15:paraId="0F1BD06F" w15:paraIdParent="08977E53" w15:done="0"/>
  <w15:commentEx w15:paraId="19ABA89F" w15:done="0"/>
  <w15:commentEx w15:paraId="27F488AC" w15:paraIdParent="19ABA89F" w15:done="0"/>
  <w15:commentEx w15:paraId="6F100E13" w15:done="0"/>
  <w15:commentEx w15:paraId="702D89AA" w15:paraIdParent="6F100E13" w15:done="0"/>
  <w15:commentEx w15:paraId="5E14E8D8" w15:done="0"/>
  <w15:commentEx w15:paraId="2158C55D" w15:paraIdParent="5E14E8D8" w15:done="0"/>
  <w15:commentEx w15:paraId="4628EDBF" w15:done="0"/>
  <w15:commentEx w15:paraId="21A25E5D" w15:done="0"/>
  <w15:commentEx w15:paraId="66C947AA" w15:paraIdParent="21A25E5D" w15:done="0"/>
  <w15:commentEx w15:paraId="1CF3A073" w15:done="0"/>
  <w15:commentEx w15:paraId="5A914385" w15:done="0"/>
  <w15:commentEx w15:paraId="792E8BDA" w15:done="0"/>
  <w15:commentEx w15:paraId="7EFCF9AC" w15:paraIdParent="792E8BDA" w15:done="0"/>
  <w15:commentEx w15:paraId="5BFA5885" w15:paraIdParent="792E8BDA" w15:done="0"/>
  <w15:commentEx w15:paraId="49A7BF56" w15:done="0"/>
  <w15:commentEx w15:paraId="580AB39D" w15:paraIdParent="49A7BF56" w15:done="0"/>
  <w15:commentEx w15:paraId="45C9DBE4" w15:paraIdParent="49A7BF56" w15:done="0"/>
  <w15:commentEx w15:paraId="25D1AEA8" w15:done="0"/>
  <w15:commentEx w15:paraId="69D46640" w15:done="0"/>
  <w15:commentEx w15:paraId="666CE030" w15:paraIdParent="69D46640" w15:done="0"/>
  <w15:commentEx w15:paraId="301E0AC4" w15:done="0"/>
  <w15:commentEx w15:paraId="201B6669" w15:paraIdParent="301E0AC4" w15:done="0"/>
  <w15:commentEx w15:paraId="56930064" w15:done="0"/>
  <w15:commentEx w15:paraId="57E05C79" w15:paraIdParent="56930064" w15:done="0"/>
  <w15:commentEx w15:paraId="1BC1853F" w15:done="0"/>
  <w15:commentEx w15:paraId="1F41AED3" w15:paraIdParent="1BC1853F" w15:done="0"/>
  <w15:commentEx w15:paraId="1837B923" w15:done="0"/>
  <w15:commentEx w15:paraId="2B254238" w15:paraIdParent="1837B923" w15:done="0"/>
  <w15:commentEx w15:paraId="4109827F" w15:done="0"/>
  <w15:commentEx w15:paraId="5B6697E3" w15:done="0"/>
  <w15:commentEx w15:paraId="267E128F" w15:paraIdParent="5B6697E3" w15:done="0"/>
  <w15:commentEx w15:paraId="1054A2B5" w15:done="0"/>
  <w15:commentEx w15:paraId="54EC2712" w15:paraIdParent="1054A2B5" w15:done="0"/>
  <w15:commentEx w15:paraId="173D6CC1" w15:done="0"/>
  <w15:commentEx w15:paraId="0B22BA95" w15:done="0"/>
  <w15:commentEx w15:paraId="3F8B1C30" w15:paraIdParent="0B22BA95" w15:done="0"/>
  <w15:commentEx w15:paraId="1D807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50A3" w16cex:dateUtc="2023-05-22T18:35:00Z"/>
  <w16cex:commentExtensible w16cex:durableId="28166157" w16cex:dateUtc="2023-05-22T19:47:00Z"/>
  <w16cex:commentExtensible w16cex:durableId="2814C721" w16cex:dateUtc="2023-05-21T14:36:00Z"/>
  <w16cex:commentExtensible w16cex:durableId="28165A62" w16cex:dateUtc="2023-05-22T19:17:00Z"/>
  <w16cex:commentExtensible w16cex:durableId="2816515F" w16cex:dateUtc="2023-05-22T18:38:00Z"/>
  <w16cex:commentExtensible w16cex:durableId="28166420" w16cex:dateUtc="2023-05-22T19:58:00Z"/>
  <w16cex:commentExtensible w16cex:durableId="281663CF" w16cex:dateUtc="2023-05-22T19:57:00Z"/>
  <w16cex:commentExtensible w16cex:durableId="281655A5" w16cex:dateUtc="2023-05-22T18:57:00Z"/>
  <w16cex:commentExtensible w16cex:durableId="2814C7D2" w16cex:dateUtc="2023-05-21T14:39:00Z"/>
  <w16cex:commentExtensible w16cex:durableId="281658CD" w16cex:dateUtc="2023-05-22T19:10:00Z"/>
  <w16cex:commentExtensible w16cex:durableId="2814C857" w16cex:dateUtc="2023-05-21T14:41:00Z"/>
  <w16cex:commentExtensible w16cex:durableId="281658DD" w16cex:dateUtc="2023-05-22T19:10:00Z"/>
  <w16cex:commentExtensible w16cex:durableId="281663C0" w16cex:dateUtc="2023-05-22T19:57:00Z"/>
  <w16cex:commentExtensible w16cex:durableId="281657C9" w16cex:dateUtc="2023-05-22T19:06:00Z"/>
  <w16cex:commentExtensible w16cex:durableId="281663AF" w16cex:dateUtc="2023-05-22T19:57:00Z"/>
  <w16cex:commentExtensible w16cex:durableId="28165839" w16cex:dateUtc="2023-05-22T19:08:00Z"/>
  <w16cex:commentExtensible w16cex:durableId="28166277" w16cex:dateUtc="2023-05-22T19:51:00Z"/>
  <w16cex:commentExtensible w16cex:durableId="2816627E" w16cex:dateUtc="2023-05-22T19:51:00Z"/>
  <w16cex:commentExtensible w16cex:durableId="28166289" w16cex:dateUtc="2023-05-22T19:52:00Z"/>
  <w16cex:commentExtensible w16cex:durableId="28165FBA" w16cex:dateUtc="2023-05-22T19:40:00Z"/>
  <w16cex:commentExtensible w16cex:durableId="2816639C" w16cex:dateUtc="2023-05-22T19:56:00Z"/>
  <w16cex:commentExtensible w16cex:durableId="28165FE5" w16cex:dateUtc="2023-05-22T19:40:00Z"/>
  <w16cex:commentExtensible w16cex:durableId="28166563" w16cex:dateUtc="2023-05-22T20:04:00Z"/>
  <w16cex:commentExtensible w16cex:durableId="28166566" w16cex:dateUtc="2023-05-22T20:04:00Z"/>
  <w16cex:commentExtensible w16cex:durableId="2816649D" w16cex:dateUtc="2023-05-22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93AF0" w16cid:durableId="2814C39E"/>
  <w16cid:commentId w16cid:paraId="10A68FCB" w16cid:durableId="281650A3"/>
  <w16cid:commentId w16cid:paraId="372453F3" w16cid:durableId="2814C3A0"/>
  <w16cid:commentId w16cid:paraId="4E2B8E25" w16cid:durableId="2814C3A1"/>
  <w16cid:commentId w16cid:paraId="1384E3D0" w16cid:durableId="28166157"/>
  <w16cid:commentId w16cid:paraId="0EC4CCF7" w16cid:durableId="2814C721"/>
  <w16cid:commentId w16cid:paraId="3022B870" w16cid:durableId="28165A62"/>
  <w16cid:commentId w16cid:paraId="2E5400F6" w16cid:durableId="2814C3A2"/>
  <w16cid:commentId w16cid:paraId="353ED9DA" w16cid:durableId="2816515F"/>
  <w16cid:commentId w16cid:paraId="0F29609A" w16cid:durableId="2814C3A3"/>
  <w16cid:commentId w16cid:paraId="5D4B2A5C" w16cid:durableId="28166420"/>
  <w16cid:commentId w16cid:paraId="16332B5D" w16cid:durableId="2814C3A4"/>
  <w16cid:commentId w16cid:paraId="25DE7528" w16cid:durableId="281663CF"/>
  <w16cid:commentId w16cid:paraId="01ABE2D9" w16cid:durableId="2814C3A5"/>
  <w16cid:commentId w16cid:paraId="3B263614" w16cid:durableId="281655A5"/>
  <w16cid:commentId w16cid:paraId="595741F0" w16cid:durableId="2814C3A6"/>
  <w16cid:commentId w16cid:paraId="464991CB" w16cid:durableId="2814C7D2"/>
  <w16cid:commentId w16cid:paraId="525A0BE7" w16cid:durableId="281658CD"/>
  <w16cid:commentId w16cid:paraId="3F46DE52" w16cid:durableId="2814C857"/>
  <w16cid:commentId w16cid:paraId="08977E53" w16cid:durableId="2814C3A7"/>
  <w16cid:commentId w16cid:paraId="0F1BD06F" w16cid:durableId="281658DD"/>
  <w16cid:commentId w16cid:paraId="19ABA89F" w16cid:durableId="2814C3A8"/>
  <w16cid:commentId w16cid:paraId="27F488AC" w16cid:durableId="281663C0"/>
  <w16cid:commentId w16cid:paraId="6F100E13" w16cid:durableId="2814C3A9"/>
  <w16cid:commentId w16cid:paraId="702D89AA" w16cid:durableId="281657C9"/>
  <w16cid:commentId w16cid:paraId="5E14E8D8" w16cid:durableId="2814C3AA"/>
  <w16cid:commentId w16cid:paraId="2158C55D" w16cid:durableId="281663AF"/>
  <w16cid:commentId w16cid:paraId="4628EDBF" w16cid:durableId="2814C3AB"/>
  <w16cid:commentId w16cid:paraId="21A25E5D" w16cid:durableId="2814C3AC"/>
  <w16cid:commentId w16cid:paraId="66C947AA" w16cid:durableId="28165839"/>
  <w16cid:commentId w16cid:paraId="1CF3A073" w16cid:durableId="2814C3AD"/>
  <w16cid:commentId w16cid:paraId="5A914385" w16cid:durableId="2814C3AE"/>
  <w16cid:commentId w16cid:paraId="792E8BDA" w16cid:durableId="2814C3AF"/>
  <w16cid:commentId w16cid:paraId="7EFCF9AC" w16cid:durableId="2814C3B0"/>
  <w16cid:commentId w16cid:paraId="5BFA5885" w16cid:durableId="2814C3B1"/>
  <w16cid:commentId w16cid:paraId="49A7BF56" w16cid:durableId="2814C3B2"/>
  <w16cid:commentId w16cid:paraId="580AB39D" w16cid:durableId="2814C3B3"/>
  <w16cid:commentId w16cid:paraId="45C9DBE4" w16cid:durableId="2814C3B4"/>
  <w16cid:commentId w16cid:paraId="25D1AEA8" w16cid:durableId="28166277"/>
  <w16cid:commentId w16cid:paraId="69D46640" w16cid:durableId="2814C3B5"/>
  <w16cid:commentId w16cid:paraId="666CE030" w16cid:durableId="2816627E"/>
  <w16cid:commentId w16cid:paraId="301E0AC4" w16cid:durableId="2814C3B7"/>
  <w16cid:commentId w16cid:paraId="201B6669" w16cid:durableId="28166289"/>
  <w16cid:commentId w16cid:paraId="56930064" w16cid:durableId="2814C3B8"/>
  <w16cid:commentId w16cid:paraId="57E05C79" w16cid:durableId="28165FBA"/>
  <w16cid:commentId w16cid:paraId="1BC1853F" w16cid:durableId="2814C3B9"/>
  <w16cid:commentId w16cid:paraId="1F41AED3" w16cid:durableId="2816639C"/>
  <w16cid:commentId w16cid:paraId="1837B923" w16cid:durableId="2814C3BA"/>
  <w16cid:commentId w16cid:paraId="2B254238" w16cid:durableId="28165FE5"/>
  <w16cid:commentId w16cid:paraId="4109827F" w16cid:durableId="2814C3BB"/>
  <w16cid:commentId w16cid:paraId="5B6697E3" w16cid:durableId="2814C3BC"/>
  <w16cid:commentId w16cid:paraId="267E128F" w16cid:durableId="28166563"/>
  <w16cid:commentId w16cid:paraId="1054A2B5" w16cid:durableId="2814C3BD"/>
  <w16cid:commentId w16cid:paraId="54EC2712" w16cid:durableId="28166566"/>
  <w16cid:commentId w16cid:paraId="173D6CC1" w16cid:durableId="2814C3BE"/>
  <w16cid:commentId w16cid:paraId="0B22BA95" w16cid:durableId="2814C3BF"/>
  <w16cid:commentId w16cid:paraId="3F8B1C30" w16cid:durableId="2816649D"/>
  <w16cid:commentId w16cid:paraId="1D80720A" w16cid:durableId="2814C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58B3" w14:textId="77777777" w:rsidR="0012138E" w:rsidRDefault="0012138E" w:rsidP="000636F0">
      <w:r>
        <w:separator/>
      </w:r>
    </w:p>
  </w:endnote>
  <w:endnote w:type="continuationSeparator" w:id="0">
    <w:p w14:paraId="5153FD33" w14:textId="77777777" w:rsidR="0012138E" w:rsidRDefault="0012138E" w:rsidP="0006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5C7AC877" w:rsidR="000E5413" w:rsidRDefault="000E5413" w:rsidP="000A1347">
        <w:pPr>
          <w:pStyle w:val="Footer"/>
        </w:pPr>
        <w:r>
          <w:fldChar w:fldCharType="begin"/>
        </w:r>
        <w:r>
          <w:instrText xml:space="preserve"> PAGE   \* MERGEFORMAT </w:instrText>
        </w:r>
        <w:r>
          <w:fldChar w:fldCharType="separate"/>
        </w:r>
        <w:r w:rsidR="000A2156">
          <w:rPr>
            <w:noProof/>
          </w:rPr>
          <w:t>21</w:t>
        </w:r>
        <w:r>
          <w:rPr>
            <w:noProof/>
          </w:rPr>
          <w:fldChar w:fldCharType="end"/>
        </w:r>
      </w:p>
    </w:sdtContent>
  </w:sdt>
  <w:p w14:paraId="679A0A27" w14:textId="141ED67F" w:rsidR="000E5413" w:rsidRDefault="000E5413" w:rsidP="00F7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AAAF" w14:textId="77777777" w:rsidR="0012138E" w:rsidRDefault="0012138E" w:rsidP="000636F0">
      <w:r>
        <w:separator/>
      </w:r>
    </w:p>
  </w:footnote>
  <w:footnote w:type="continuationSeparator" w:id="0">
    <w:p w14:paraId="0832D3E4" w14:textId="77777777" w:rsidR="0012138E" w:rsidRDefault="0012138E" w:rsidP="0006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51E9B31A" w:rsidR="000E5413" w:rsidRDefault="000E5413" w:rsidP="00F74D12">
    <w:pPr>
      <w:pStyle w:val="Header"/>
    </w:pPr>
    <w:r w:rsidRPr="00E65D78">
      <w:rPr>
        <w:lang w:val="nl-NL"/>
      </w:rPr>
      <w:t>de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695692">
    <w:abstractNumId w:val="0"/>
  </w:num>
  <w:num w:numId="2" w16cid:durableId="336153379">
    <w:abstractNumId w:val="4"/>
  </w:num>
  <w:num w:numId="3" w16cid:durableId="1357343783">
    <w:abstractNumId w:val="3"/>
  </w:num>
  <w:num w:numId="4" w16cid:durableId="410856805">
    <w:abstractNumId w:val="2"/>
  </w:num>
  <w:num w:numId="5" w16cid:durableId="10255162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rson w15:author="Scheltema, R.A. (Richard)">
    <w15:presenceInfo w15:providerId="AD" w15:userId="S-1-5-21-2000478354-115176313-1801674531-627994"/>
  </w15:person>
  <w15:person w15:author="Heck, A.J.R. (Albert)">
    <w15:presenceInfo w15:providerId="AD" w15:userId="S::a.j.r.heck@uu.nl::c31694e6-4b4b-4f86-acd9-1f0df54f8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2F11"/>
    <w:rsid w:val="00003FB8"/>
    <w:rsid w:val="0000432F"/>
    <w:rsid w:val="0000577C"/>
    <w:rsid w:val="00006406"/>
    <w:rsid w:val="000103F5"/>
    <w:rsid w:val="00012354"/>
    <w:rsid w:val="00013848"/>
    <w:rsid w:val="000140FC"/>
    <w:rsid w:val="00015ECD"/>
    <w:rsid w:val="00016DDA"/>
    <w:rsid w:val="0002061E"/>
    <w:rsid w:val="000224CC"/>
    <w:rsid w:val="00023AF6"/>
    <w:rsid w:val="000252D7"/>
    <w:rsid w:val="0002533E"/>
    <w:rsid w:val="00025C45"/>
    <w:rsid w:val="0002735A"/>
    <w:rsid w:val="00027F99"/>
    <w:rsid w:val="00031C25"/>
    <w:rsid w:val="00031F44"/>
    <w:rsid w:val="00034554"/>
    <w:rsid w:val="00034ADD"/>
    <w:rsid w:val="0003592B"/>
    <w:rsid w:val="00036027"/>
    <w:rsid w:val="000366AA"/>
    <w:rsid w:val="00037747"/>
    <w:rsid w:val="00037991"/>
    <w:rsid w:val="00037A5A"/>
    <w:rsid w:val="00040649"/>
    <w:rsid w:val="00040876"/>
    <w:rsid w:val="00041F6F"/>
    <w:rsid w:val="00043623"/>
    <w:rsid w:val="000443B9"/>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67507"/>
    <w:rsid w:val="00071632"/>
    <w:rsid w:val="00071A5D"/>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156"/>
    <w:rsid w:val="000A2BD1"/>
    <w:rsid w:val="000A5ABC"/>
    <w:rsid w:val="000A6607"/>
    <w:rsid w:val="000A6783"/>
    <w:rsid w:val="000A68DE"/>
    <w:rsid w:val="000A71A6"/>
    <w:rsid w:val="000B0A24"/>
    <w:rsid w:val="000B1059"/>
    <w:rsid w:val="000B2A2D"/>
    <w:rsid w:val="000B32DC"/>
    <w:rsid w:val="000B386F"/>
    <w:rsid w:val="000B3B73"/>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C2A"/>
    <w:rsid w:val="000D52EE"/>
    <w:rsid w:val="000E153B"/>
    <w:rsid w:val="000E217E"/>
    <w:rsid w:val="000E27AC"/>
    <w:rsid w:val="000E2D08"/>
    <w:rsid w:val="000E306E"/>
    <w:rsid w:val="000E3662"/>
    <w:rsid w:val="000E476E"/>
    <w:rsid w:val="000E4F22"/>
    <w:rsid w:val="000E5413"/>
    <w:rsid w:val="000F1831"/>
    <w:rsid w:val="000F18A7"/>
    <w:rsid w:val="000F6266"/>
    <w:rsid w:val="000F6D01"/>
    <w:rsid w:val="000F738D"/>
    <w:rsid w:val="000F7B20"/>
    <w:rsid w:val="00100F89"/>
    <w:rsid w:val="001050A5"/>
    <w:rsid w:val="0010522E"/>
    <w:rsid w:val="001079C9"/>
    <w:rsid w:val="00107D42"/>
    <w:rsid w:val="001114C2"/>
    <w:rsid w:val="001119F2"/>
    <w:rsid w:val="00117094"/>
    <w:rsid w:val="00117726"/>
    <w:rsid w:val="0012138E"/>
    <w:rsid w:val="001223D6"/>
    <w:rsid w:val="001225AB"/>
    <w:rsid w:val="001225DB"/>
    <w:rsid w:val="0012501E"/>
    <w:rsid w:val="00126167"/>
    <w:rsid w:val="00130F12"/>
    <w:rsid w:val="0013221D"/>
    <w:rsid w:val="00133980"/>
    <w:rsid w:val="00136259"/>
    <w:rsid w:val="001367A4"/>
    <w:rsid w:val="001424A6"/>
    <w:rsid w:val="001437F9"/>
    <w:rsid w:val="00143BE4"/>
    <w:rsid w:val="00144194"/>
    <w:rsid w:val="00145FF3"/>
    <w:rsid w:val="001463F1"/>
    <w:rsid w:val="00147B86"/>
    <w:rsid w:val="0015094A"/>
    <w:rsid w:val="00156A48"/>
    <w:rsid w:val="00156EAA"/>
    <w:rsid w:val="001579D4"/>
    <w:rsid w:val="00157F3D"/>
    <w:rsid w:val="001606C1"/>
    <w:rsid w:val="001621D3"/>
    <w:rsid w:val="001628DB"/>
    <w:rsid w:val="00162F66"/>
    <w:rsid w:val="00164113"/>
    <w:rsid w:val="0016512D"/>
    <w:rsid w:val="00167799"/>
    <w:rsid w:val="00167826"/>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5FE1"/>
    <w:rsid w:val="001A197F"/>
    <w:rsid w:val="001A199A"/>
    <w:rsid w:val="001A452A"/>
    <w:rsid w:val="001A4A07"/>
    <w:rsid w:val="001A5517"/>
    <w:rsid w:val="001A5D18"/>
    <w:rsid w:val="001A6FBB"/>
    <w:rsid w:val="001A7C6C"/>
    <w:rsid w:val="001B20B7"/>
    <w:rsid w:val="001B567E"/>
    <w:rsid w:val="001B5C5C"/>
    <w:rsid w:val="001B6513"/>
    <w:rsid w:val="001B6A5D"/>
    <w:rsid w:val="001C02EC"/>
    <w:rsid w:val="001C52F2"/>
    <w:rsid w:val="001C6839"/>
    <w:rsid w:val="001C7AF3"/>
    <w:rsid w:val="001D0ABF"/>
    <w:rsid w:val="001D5F57"/>
    <w:rsid w:val="001D68A5"/>
    <w:rsid w:val="001D6BCC"/>
    <w:rsid w:val="001E1345"/>
    <w:rsid w:val="001E1E96"/>
    <w:rsid w:val="001E300F"/>
    <w:rsid w:val="001E51E2"/>
    <w:rsid w:val="001E588C"/>
    <w:rsid w:val="001E74F4"/>
    <w:rsid w:val="001E7891"/>
    <w:rsid w:val="001F1B45"/>
    <w:rsid w:val="001F22F5"/>
    <w:rsid w:val="001F30F8"/>
    <w:rsid w:val="001F5E50"/>
    <w:rsid w:val="001F5F34"/>
    <w:rsid w:val="001F69C5"/>
    <w:rsid w:val="001F7160"/>
    <w:rsid w:val="001F741A"/>
    <w:rsid w:val="00200646"/>
    <w:rsid w:val="002031FB"/>
    <w:rsid w:val="00203F44"/>
    <w:rsid w:val="00204150"/>
    <w:rsid w:val="00205D5D"/>
    <w:rsid w:val="002066F0"/>
    <w:rsid w:val="0020761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44E9"/>
    <w:rsid w:val="00264C3D"/>
    <w:rsid w:val="00265E5F"/>
    <w:rsid w:val="002662B1"/>
    <w:rsid w:val="00266363"/>
    <w:rsid w:val="00266C5D"/>
    <w:rsid w:val="00267C47"/>
    <w:rsid w:val="00267C8D"/>
    <w:rsid w:val="00270175"/>
    <w:rsid w:val="0027258C"/>
    <w:rsid w:val="00272885"/>
    <w:rsid w:val="00274ABA"/>
    <w:rsid w:val="00275416"/>
    <w:rsid w:val="00275DAA"/>
    <w:rsid w:val="002760CE"/>
    <w:rsid w:val="00280046"/>
    <w:rsid w:val="0028036F"/>
    <w:rsid w:val="00280F99"/>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E53"/>
    <w:rsid w:val="002D1BE0"/>
    <w:rsid w:val="002D1D5F"/>
    <w:rsid w:val="002D31ED"/>
    <w:rsid w:val="002D487E"/>
    <w:rsid w:val="002D537C"/>
    <w:rsid w:val="002E06D6"/>
    <w:rsid w:val="002E0A98"/>
    <w:rsid w:val="002E1051"/>
    <w:rsid w:val="002F226C"/>
    <w:rsid w:val="002F27E4"/>
    <w:rsid w:val="002F2ADF"/>
    <w:rsid w:val="002F5B85"/>
    <w:rsid w:val="002F6F50"/>
    <w:rsid w:val="002F7CE6"/>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DF7"/>
    <w:rsid w:val="00336021"/>
    <w:rsid w:val="00336F8C"/>
    <w:rsid w:val="00337FAB"/>
    <w:rsid w:val="00341C22"/>
    <w:rsid w:val="003443F9"/>
    <w:rsid w:val="00347C58"/>
    <w:rsid w:val="00347D48"/>
    <w:rsid w:val="00350D07"/>
    <w:rsid w:val="00351365"/>
    <w:rsid w:val="00351575"/>
    <w:rsid w:val="003524BC"/>
    <w:rsid w:val="00352681"/>
    <w:rsid w:val="00352BF6"/>
    <w:rsid w:val="00353534"/>
    <w:rsid w:val="0035371A"/>
    <w:rsid w:val="003544AB"/>
    <w:rsid w:val="00355B91"/>
    <w:rsid w:val="003575A9"/>
    <w:rsid w:val="0036064D"/>
    <w:rsid w:val="0036198B"/>
    <w:rsid w:val="00363A11"/>
    <w:rsid w:val="00365EE3"/>
    <w:rsid w:val="00366B9E"/>
    <w:rsid w:val="003675A2"/>
    <w:rsid w:val="00373F63"/>
    <w:rsid w:val="00374E07"/>
    <w:rsid w:val="00374FC2"/>
    <w:rsid w:val="00377056"/>
    <w:rsid w:val="003774CC"/>
    <w:rsid w:val="00380038"/>
    <w:rsid w:val="00380380"/>
    <w:rsid w:val="00383CB1"/>
    <w:rsid w:val="00384109"/>
    <w:rsid w:val="00385610"/>
    <w:rsid w:val="00385943"/>
    <w:rsid w:val="00386587"/>
    <w:rsid w:val="003867AE"/>
    <w:rsid w:val="003868A4"/>
    <w:rsid w:val="00386AD6"/>
    <w:rsid w:val="003874D3"/>
    <w:rsid w:val="00390F93"/>
    <w:rsid w:val="00392D12"/>
    <w:rsid w:val="00395A40"/>
    <w:rsid w:val="00397230"/>
    <w:rsid w:val="003A0A3D"/>
    <w:rsid w:val="003A2432"/>
    <w:rsid w:val="003A2919"/>
    <w:rsid w:val="003A3192"/>
    <w:rsid w:val="003A3DAA"/>
    <w:rsid w:val="003A5072"/>
    <w:rsid w:val="003A50D6"/>
    <w:rsid w:val="003A5EE5"/>
    <w:rsid w:val="003A6DDF"/>
    <w:rsid w:val="003A79C5"/>
    <w:rsid w:val="003A7A30"/>
    <w:rsid w:val="003B410A"/>
    <w:rsid w:val="003B506E"/>
    <w:rsid w:val="003B732C"/>
    <w:rsid w:val="003C0714"/>
    <w:rsid w:val="003C3BDE"/>
    <w:rsid w:val="003C6230"/>
    <w:rsid w:val="003C7FB5"/>
    <w:rsid w:val="003D1D0B"/>
    <w:rsid w:val="003D2107"/>
    <w:rsid w:val="003D3960"/>
    <w:rsid w:val="003D5087"/>
    <w:rsid w:val="003D63B6"/>
    <w:rsid w:val="003D7304"/>
    <w:rsid w:val="003D7AAE"/>
    <w:rsid w:val="003E0BA0"/>
    <w:rsid w:val="003E195A"/>
    <w:rsid w:val="003E35DF"/>
    <w:rsid w:val="003E5D1D"/>
    <w:rsid w:val="003E5E9B"/>
    <w:rsid w:val="003E7D12"/>
    <w:rsid w:val="003F0D6A"/>
    <w:rsid w:val="003F2780"/>
    <w:rsid w:val="003F43BC"/>
    <w:rsid w:val="003F5EC8"/>
    <w:rsid w:val="004007D7"/>
    <w:rsid w:val="00400BAE"/>
    <w:rsid w:val="00403DF5"/>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DB5"/>
    <w:rsid w:val="00427F30"/>
    <w:rsid w:val="00430141"/>
    <w:rsid w:val="00430224"/>
    <w:rsid w:val="00431A1F"/>
    <w:rsid w:val="00431D56"/>
    <w:rsid w:val="00434D28"/>
    <w:rsid w:val="00436EDE"/>
    <w:rsid w:val="004405B1"/>
    <w:rsid w:val="0044167B"/>
    <w:rsid w:val="00441F85"/>
    <w:rsid w:val="00442203"/>
    <w:rsid w:val="0044328C"/>
    <w:rsid w:val="00445354"/>
    <w:rsid w:val="00445EE1"/>
    <w:rsid w:val="004473E2"/>
    <w:rsid w:val="00452039"/>
    <w:rsid w:val="00453308"/>
    <w:rsid w:val="00453A8E"/>
    <w:rsid w:val="00453E84"/>
    <w:rsid w:val="004606B8"/>
    <w:rsid w:val="00460D94"/>
    <w:rsid w:val="00461BD9"/>
    <w:rsid w:val="00464B3E"/>
    <w:rsid w:val="00464D62"/>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F4E"/>
    <w:rsid w:val="004851A6"/>
    <w:rsid w:val="00491E26"/>
    <w:rsid w:val="00493853"/>
    <w:rsid w:val="00493A9D"/>
    <w:rsid w:val="00495827"/>
    <w:rsid w:val="00496628"/>
    <w:rsid w:val="004A0B3A"/>
    <w:rsid w:val="004A2672"/>
    <w:rsid w:val="004A37C0"/>
    <w:rsid w:val="004B0C36"/>
    <w:rsid w:val="004B0F15"/>
    <w:rsid w:val="004B15CE"/>
    <w:rsid w:val="004B335C"/>
    <w:rsid w:val="004B4507"/>
    <w:rsid w:val="004C2B5D"/>
    <w:rsid w:val="004C2FA3"/>
    <w:rsid w:val="004C3CDC"/>
    <w:rsid w:val="004C417C"/>
    <w:rsid w:val="004C7537"/>
    <w:rsid w:val="004D0A89"/>
    <w:rsid w:val="004D60C0"/>
    <w:rsid w:val="004D6DE3"/>
    <w:rsid w:val="004E0031"/>
    <w:rsid w:val="004E03E6"/>
    <w:rsid w:val="004E0B86"/>
    <w:rsid w:val="004E228E"/>
    <w:rsid w:val="004E4616"/>
    <w:rsid w:val="004E66F9"/>
    <w:rsid w:val="004E67BA"/>
    <w:rsid w:val="004F62D7"/>
    <w:rsid w:val="004F71F0"/>
    <w:rsid w:val="004F7691"/>
    <w:rsid w:val="00501F2C"/>
    <w:rsid w:val="005033F5"/>
    <w:rsid w:val="005059B0"/>
    <w:rsid w:val="005079E3"/>
    <w:rsid w:val="00510E7C"/>
    <w:rsid w:val="00510F84"/>
    <w:rsid w:val="00511EDF"/>
    <w:rsid w:val="00512899"/>
    <w:rsid w:val="0051500D"/>
    <w:rsid w:val="00517F17"/>
    <w:rsid w:val="00520274"/>
    <w:rsid w:val="00520950"/>
    <w:rsid w:val="005213E8"/>
    <w:rsid w:val="0052166C"/>
    <w:rsid w:val="00525A7B"/>
    <w:rsid w:val="00526FBA"/>
    <w:rsid w:val="0052715B"/>
    <w:rsid w:val="00527712"/>
    <w:rsid w:val="00527CBE"/>
    <w:rsid w:val="00530435"/>
    <w:rsid w:val="00531C63"/>
    <w:rsid w:val="00532AF3"/>
    <w:rsid w:val="00533367"/>
    <w:rsid w:val="005343D1"/>
    <w:rsid w:val="005343D6"/>
    <w:rsid w:val="00536044"/>
    <w:rsid w:val="00542C71"/>
    <w:rsid w:val="00545019"/>
    <w:rsid w:val="00545136"/>
    <w:rsid w:val="005453C6"/>
    <w:rsid w:val="00545A10"/>
    <w:rsid w:val="00546229"/>
    <w:rsid w:val="00546386"/>
    <w:rsid w:val="0054691A"/>
    <w:rsid w:val="00547CD2"/>
    <w:rsid w:val="0055087E"/>
    <w:rsid w:val="005516BE"/>
    <w:rsid w:val="005552A2"/>
    <w:rsid w:val="00555669"/>
    <w:rsid w:val="005570BA"/>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8FB"/>
    <w:rsid w:val="005759D5"/>
    <w:rsid w:val="0058060C"/>
    <w:rsid w:val="00580E1A"/>
    <w:rsid w:val="005812AB"/>
    <w:rsid w:val="00581B43"/>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7734"/>
    <w:rsid w:val="005B7A9C"/>
    <w:rsid w:val="005C2E54"/>
    <w:rsid w:val="005C39C2"/>
    <w:rsid w:val="005C5098"/>
    <w:rsid w:val="005C5501"/>
    <w:rsid w:val="005C6691"/>
    <w:rsid w:val="005C6695"/>
    <w:rsid w:val="005C7A19"/>
    <w:rsid w:val="005C7BB4"/>
    <w:rsid w:val="005D236C"/>
    <w:rsid w:val="005D3584"/>
    <w:rsid w:val="005D3DEC"/>
    <w:rsid w:val="005D464A"/>
    <w:rsid w:val="005D6910"/>
    <w:rsid w:val="005E0BA1"/>
    <w:rsid w:val="005E0D95"/>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9CA"/>
    <w:rsid w:val="00647A6F"/>
    <w:rsid w:val="00650563"/>
    <w:rsid w:val="0065186D"/>
    <w:rsid w:val="00654856"/>
    <w:rsid w:val="00656784"/>
    <w:rsid w:val="0065694F"/>
    <w:rsid w:val="00661107"/>
    <w:rsid w:val="00661A7D"/>
    <w:rsid w:val="00661B36"/>
    <w:rsid w:val="006621D4"/>
    <w:rsid w:val="00664845"/>
    <w:rsid w:val="0066519A"/>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3868"/>
    <w:rsid w:val="00696D51"/>
    <w:rsid w:val="006973CA"/>
    <w:rsid w:val="00697B94"/>
    <w:rsid w:val="006A1283"/>
    <w:rsid w:val="006A1DD4"/>
    <w:rsid w:val="006A23E1"/>
    <w:rsid w:val="006A2ED1"/>
    <w:rsid w:val="006A3261"/>
    <w:rsid w:val="006A4A3C"/>
    <w:rsid w:val="006A5CB7"/>
    <w:rsid w:val="006B2735"/>
    <w:rsid w:val="006B2D75"/>
    <w:rsid w:val="006B706D"/>
    <w:rsid w:val="006B7C94"/>
    <w:rsid w:val="006B7D8D"/>
    <w:rsid w:val="006C0B70"/>
    <w:rsid w:val="006C10BC"/>
    <w:rsid w:val="006C2A11"/>
    <w:rsid w:val="006C3882"/>
    <w:rsid w:val="006C4AE4"/>
    <w:rsid w:val="006C521E"/>
    <w:rsid w:val="006C567B"/>
    <w:rsid w:val="006C7754"/>
    <w:rsid w:val="006D173C"/>
    <w:rsid w:val="006D2C1F"/>
    <w:rsid w:val="006D314E"/>
    <w:rsid w:val="006D6044"/>
    <w:rsid w:val="006E0CA6"/>
    <w:rsid w:val="006E1C3E"/>
    <w:rsid w:val="006E294A"/>
    <w:rsid w:val="006E5969"/>
    <w:rsid w:val="006E6688"/>
    <w:rsid w:val="006E6D35"/>
    <w:rsid w:val="006F266D"/>
    <w:rsid w:val="006F3173"/>
    <w:rsid w:val="006F3378"/>
    <w:rsid w:val="006F37B0"/>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8E6"/>
    <w:rsid w:val="00736F0B"/>
    <w:rsid w:val="00737554"/>
    <w:rsid w:val="00740051"/>
    <w:rsid w:val="00741374"/>
    <w:rsid w:val="0074148E"/>
    <w:rsid w:val="0074235B"/>
    <w:rsid w:val="0074260C"/>
    <w:rsid w:val="00743032"/>
    <w:rsid w:val="00743FFE"/>
    <w:rsid w:val="007445BB"/>
    <w:rsid w:val="00744F1E"/>
    <w:rsid w:val="00745A17"/>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423A"/>
    <w:rsid w:val="007750DA"/>
    <w:rsid w:val="007760D7"/>
    <w:rsid w:val="0077657D"/>
    <w:rsid w:val="00777395"/>
    <w:rsid w:val="00777433"/>
    <w:rsid w:val="00777CB7"/>
    <w:rsid w:val="007809F8"/>
    <w:rsid w:val="00780D44"/>
    <w:rsid w:val="007829CE"/>
    <w:rsid w:val="007845F1"/>
    <w:rsid w:val="0078642F"/>
    <w:rsid w:val="00786C1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9C9"/>
    <w:rsid w:val="007F1095"/>
    <w:rsid w:val="007F33BD"/>
    <w:rsid w:val="007F3646"/>
    <w:rsid w:val="007F4DED"/>
    <w:rsid w:val="008001A6"/>
    <w:rsid w:val="008009D8"/>
    <w:rsid w:val="00801C68"/>
    <w:rsid w:val="0080258D"/>
    <w:rsid w:val="00802F4B"/>
    <w:rsid w:val="008071E7"/>
    <w:rsid w:val="00807601"/>
    <w:rsid w:val="008159BA"/>
    <w:rsid w:val="0082134C"/>
    <w:rsid w:val="00821D4C"/>
    <w:rsid w:val="00822070"/>
    <w:rsid w:val="00822640"/>
    <w:rsid w:val="00823A1B"/>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32AB"/>
    <w:rsid w:val="00854B35"/>
    <w:rsid w:val="00856B81"/>
    <w:rsid w:val="00861633"/>
    <w:rsid w:val="008628AD"/>
    <w:rsid w:val="00863BDD"/>
    <w:rsid w:val="00865AA3"/>
    <w:rsid w:val="00865ED8"/>
    <w:rsid w:val="0086616F"/>
    <w:rsid w:val="0086757E"/>
    <w:rsid w:val="0087008A"/>
    <w:rsid w:val="00871E5E"/>
    <w:rsid w:val="0087581A"/>
    <w:rsid w:val="00876B26"/>
    <w:rsid w:val="00880460"/>
    <w:rsid w:val="00881B4E"/>
    <w:rsid w:val="00883F02"/>
    <w:rsid w:val="0088595E"/>
    <w:rsid w:val="00891674"/>
    <w:rsid w:val="0089247E"/>
    <w:rsid w:val="00892C09"/>
    <w:rsid w:val="008931E4"/>
    <w:rsid w:val="008954BF"/>
    <w:rsid w:val="00895754"/>
    <w:rsid w:val="00896A42"/>
    <w:rsid w:val="008A1363"/>
    <w:rsid w:val="008A15FF"/>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F44E5"/>
    <w:rsid w:val="008F4A99"/>
    <w:rsid w:val="008F4B5A"/>
    <w:rsid w:val="008F50C2"/>
    <w:rsid w:val="008F52BB"/>
    <w:rsid w:val="008F5620"/>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D59"/>
    <w:rsid w:val="009226A6"/>
    <w:rsid w:val="0092353A"/>
    <w:rsid w:val="009273C6"/>
    <w:rsid w:val="0093073A"/>
    <w:rsid w:val="00930BC6"/>
    <w:rsid w:val="00932DD1"/>
    <w:rsid w:val="00933ACA"/>
    <w:rsid w:val="00936058"/>
    <w:rsid w:val="009376CC"/>
    <w:rsid w:val="00940509"/>
    <w:rsid w:val="00940CCD"/>
    <w:rsid w:val="00942BCA"/>
    <w:rsid w:val="00943681"/>
    <w:rsid w:val="009439F5"/>
    <w:rsid w:val="0094730B"/>
    <w:rsid w:val="009500EE"/>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3417"/>
    <w:rsid w:val="00983E1C"/>
    <w:rsid w:val="009844E0"/>
    <w:rsid w:val="00984B92"/>
    <w:rsid w:val="00986DE4"/>
    <w:rsid w:val="00991DDB"/>
    <w:rsid w:val="0099296A"/>
    <w:rsid w:val="009931C2"/>
    <w:rsid w:val="0099480D"/>
    <w:rsid w:val="00995791"/>
    <w:rsid w:val="009964D9"/>
    <w:rsid w:val="009A0611"/>
    <w:rsid w:val="009A1D4E"/>
    <w:rsid w:val="009A2E19"/>
    <w:rsid w:val="009A37A7"/>
    <w:rsid w:val="009A5229"/>
    <w:rsid w:val="009A68EC"/>
    <w:rsid w:val="009B11AB"/>
    <w:rsid w:val="009B12E9"/>
    <w:rsid w:val="009B15B0"/>
    <w:rsid w:val="009B5F5D"/>
    <w:rsid w:val="009B66E8"/>
    <w:rsid w:val="009B775F"/>
    <w:rsid w:val="009C34E7"/>
    <w:rsid w:val="009C4638"/>
    <w:rsid w:val="009C4A35"/>
    <w:rsid w:val="009C4D18"/>
    <w:rsid w:val="009D0D74"/>
    <w:rsid w:val="009D2A34"/>
    <w:rsid w:val="009D386F"/>
    <w:rsid w:val="009D3A79"/>
    <w:rsid w:val="009D423E"/>
    <w:rsid w:val="009D4864"/>
    <w:rsid w:val="009D4A79"/>
    <w:rsid w:val="009D4DC0"/>
    <w:rsid w:val="009D650A"/>
    <w:rsid w:val="009D6623"/>
    <w:rsid w:val="009D6E1F"/>
    <w:rsid w:val="009D7B62"/>
    <w:rsid w:val="009E035F"/>
    <w:rsid w:val="009E3D01"/>
    <w:rsid w:val="009E572E"/>
    <w:rsid w:val="009E5D11"/>
    <w:rsid w:val="009F2455"/>
    <w:rsid w:val="009F34E4"/>
    <w:rsid w:val="009F4FE0"/>
    <w:rsid w:val="009F5A7A"/>
    <w:rsid w:val="009F64BC"/>
    <w:rsid w:val="009F68C8"/>
    <w:rsid w:val="009F7AA8"/>
    <w:rsid w:val="00A00D1C"/>
    <w:rsid w:val="00A02BC2"/>
    <w:rsid w:val="00A05569"/>
    <w:rsid w:val="00A0629A"/>
    <w:rsid w:val="00A064DE"/>
    <w:rsid w:val="00A06B56"/>
    <w:rsid w:val="00A06C53"/>
    <w:rsid w:val="00A11286"/>
    <w:rsid w:val="00A128F3"/>
    <w:rsid w:val="00A1367D"/>
    <w:rsid w:val="00A17D43"/>
    <w:rsid w:val="00A20963"/>
    <w:rsid w:val="00A231CD"/>
    <w:rsid w:val="00A259F8"/>
    <w:rsid w:val="00A26508"/>
    <w:rsid w:val="00A27927"/>
    <w:rsid w:val="00A27B8D"/>
    <w:rsid w:val="00A30D3B"/>
    <w:rsid w:val="00A312A1"/>
    <w:rsid w:val="00A336A6"/>
    <w:rsid w:val="00A34A0D"/>
    <w:rsid w:val="00A35606"/>
    <w:rsid w:val="00A35828"/>
    <w:rsid w:val="00A36002"/>
    <w:rsid w:val="00A37A8A"/>
    <w:rsid w:val="00A403D2"/>
    <w:rsid w:val="00A40B4B"/>
    <w:rsid w:val="00A41C42"/>
    <w:rsid w:val="00A424A6"/>
    <w:rsid w:val="00A44E28"/>
    <w:rsid w:val="00A47600"/>
    <w:rsid w:val="00A507FA"/>
    <w:rsid w:val="00A522A4"/>
    <w:rsid w:val="00A52342"/>
    <w:rsid w:val="00A52454"/>
    <w:rsid w:val="00A530EE"/>
    <w:rsid w:val="00A5468F"/>
    <w:rsid w:val="00A55001"/>
    <w:rsid w:val="00A55CB4"/>
    <w:rsid w:val="00A55CCE"/>
    <w:rsid w:val="00A56472"/>
    <w:rsid w:val="00A568B0"/>
    <w:rsid w:val="00A57C17"/>
    <w:rsid w:val="00A60222"/>
    <w:rsid w:val="00A60885"/>
    <w:rsid w:val="00A60BAA"/>
    <w:rsid w:val="00A61740"/>
    <w:rsid w:val="00A630B5"/>
    <w:rsid w:val="00A6509F"/>
    <w:rsid w:val="00A66550"/>
    <w:rsid w:val="00A6690C"/>
    <w:rsid w:val="00A66A81"/>
    <w:rsid w:val="00A66F03"/>
    <w:rsid w:val="00A67DDD"/>
    <w:rsid w:val="00A73B92"/>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588"/>
    <w:rsid w:val="00A95AAB"/>
    <w:rsid w:val="00AA004A"/>
    <w:rsid w:val="00AA0234"/>
    <w:rsid w:val="00AA2B55"/>
    <w:rsid w:val="00AA2E2B"/>
    <w:rsid w:val="00AA57A4"/>
    <w:rsid w:val="00AA5829"/>
    <w:rsid w:val="00AA5895"/>
    <w:rsid w:val="00AA62CA"/>
    <w:rsid w:val="00AA703E"/>
    <w:rsid w:val="00AB0D23"/>
    <w:rsid w:val="00AB0E83"/>
    <w:rsid w:val="00AB25FB"/>
    <w:rsid w:val="00AB2F11"/>
    <w:rsid w:val="00AB30F7"/>
    <w:rsid w:val="00AC19F4"/>
    <w:rsid w:val="00AC22B9"/>
    <w:rsid w:val="00AC2AF9"/>
    <w:rsid w:val="00AC2C6C"/>
    <w:rsid w:val="00AC617C"/>
    <w:rsid w:val="00AD0648"/>
    <w:rsid w:val="00AD1791"/>
    <w:rsid w:val="00AD19D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0CBB"/>
    <w:rsid w:val="00AF1825"/>
    <w:rsid w:val="00AF3102"/>
    <w:rsid w:val="00AF38E0"/>
    <w:rsid w:val="00AF4CF6"/>
    <w:rsid w:val="00AF502A"/>
    <w:rsid w:val="00AF55D1"/>
    <w:rsid w:val="00AF6B58"/>
    <w:rsid w:val="00AF79CC"/>
    <w:rsid w:val="00B012D0"/>
    <w:rsid w:val="00B04905"/>
    <w:rsid w:val="00B050DE"/>
    <w:rsid w:val="00B05E2F"/>
    <w:rsid w:val="00B06315"/>
    <w:rsid w:val="00B10867"/>
    <w:rsid w:val="00B117BF"/>
    <w:rsid w:val="00B130C8"/>
    <w:rsid w:val="00B134BE"/>
    <w:rsid w:val="00B14348"/>
    <w:rsid w:val="00B245A6"/>
    <w:rsid w:val="00B256F3"/>
    <w:rsid w:val="00B3027E"/>
    <w:rsid w:val="00B30FF2"/>
    <w:rsid w:val="00B40D40"/>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4E3C"/>
    <w:rsid w:val="00B97B71"/>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E0153"/>
    <w:rsid w:val="00BE01AB"/>
    <w:rsid w:val="00BE0488"/>
    <w:rsid w:val="00BE10F2"/>
    <w:rsid w:val="00BE2C0A"/>
    <w:rsid w:val="00BE36D0"/>
    <w:rsid w:val="00BE49AC"/>
    <w:rsid w:val="00BE6152"/>
    <w:rsid w:val="00BF02E9"/>
    <w:rsid w:val="00BF0554"/>
    <w:rsid w:val="00BF0B5B"/>
    <w:rsid w:val="00BF503D"/>
    <w:rsid w:val="00BF5D95"/>
    <w:rsid w:val="00C01B3F"/>
    <w:rsid w:val="00C01BED"/>
    <w:rsid w:val="00C0229A"/>
    <w:rsid w:val="00C038E4"/>
    <w:rsid w:val="00C079A0"/>
    <w:rsid w:val="00C11B25"/>
    <w:rsid w:val="00C13916"/>
    <w:rsid w:val="00C16540"/>
    <w:rsid w:val="00C17271"/>
    <w:rsid w:val="00C179B9"/>
    <w:rsid w:val="00C17E54"/>
    <w:rsid w:val="00C216A0"/>
    <w:rsid w:val="00C223E3"/>
    <w:rsid w:val="00C2318E"/>
    <w:rsid w:val="00C2345F"/>
    <w:rsid w:val="00C23D74"/>
    <w:rsid w:val="00C26B8B"/>
    <w:rsid w:val="00C272B2"/>
    <w:rsid w:val="00C30313"/>
    <w:rsid w:val="00C30BD2"/>
    <w:rsid w:val="00C31477"/>
    <w:rsid w:val="00C328FD"/>
    <w:rsid w:val="00C342D5"/>
    <w:rsid w:val="00C3465E"/>
    <w:rsid w:val="00C347CE"/>
    <w:rsid w:val="00C358BF"/>
    <w:rsid w:val="00C405F7"/>
    <w:rsid w:val="00C414FA"/>
    <w:rsid w:val="00C43A63"/>
    <w:rsid w:val="00C44E08"/>
    <w:rsid w:val="00C4782A"/>
    <w:rsid w:val="00C5074B"/>
    <w:rsid w:val="00C51B41"/>
    <w:rsid w:val="00C53D70"/>
    <w:rsid w:val="00C54439"/>
    <w:rsid w:val="00C6050D"/>
    <w:rsid w:val="00C61B0C"/>
    <w:rsid w:val="00C61F05"/>
    <w:rsid w:val="00C622BF"/>
    <w:rsid w:val="00C6234F"/>
    <w:rsid w:val="00C62E91"/>
    <w:rsid w:val="00C63073"/>
    <w:rsid w:val="00C660BE"/>
    <w:rsid w:val="00C71BA1"/>
    <w:rsid w:val="00C71C33"/>
    <w:rsid w:val="00C71E6B"/>
    <w:rsid w:val="00C7379F"/>
    <w:rsid w:val="00C7537E"/>
    <w:rsid w:val="00C7610A"/>
    <w:rsid w:val="00C840B3"/>
    <w:rsid w:val="00C8473B"/>
    <w:rsid w:val="00C8497E"/>
    <w:rsid w:val="00C91218"/>
    <w:rsid w:val="00C92103"/>
    <w:rsid w:val="00C923FE"/>
    <w:rsid w:val="00C929B2"/>
    <w:rsid w:val="00C938D6"/>
    <w:rsid w:val="00C947EB"/>
    <w:rsid w:val="00C956DD"/>
    <w:rsid w:val="00C95906"/>
    <w:rsid w:val="00C96B53"/>
    <w:rsid w:val="00C976B1"/>
    <w:rsid w:val="00C97897"/>
    <w:rsid w:val="00CA0B25"/>
    <w:rsid w:val="00CA38D0"/>
    <w:rsid w:val="00CA50C5"/>
    <w:rsid w:val="00CA6EAD"/>
    <w:rsid w:val="00CA7E12"/>
    <w:rsid w:val="00CB06A2"/>
    <w:rsid w:val="00CB10AE"/>
    <w:rsid w:val="00CB3463"/>
    <w:rsid w:val="00CC1CBD"/>
    <w:rsid w:val="00CC2E68"/>
    <w:rsid w:val="00CC2F09"/>
    <w:rsid w:val="00CC39A5"/>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C44"/>
    <w:rsid w:val="00CF6D12"/>
    <w:rsid w:val="00CF7DA4"/>
    <w:rsid w:val="00D00B32"/>
    <w:rsid w:val="00D019A8"/>
    <w:rsid w:val="00D02858"/>
    <w:rsid w:val="00D02FF0"/>
    <w:rsid w:val="00D03E4F"/>
    <w:rsid w:val="00D059D0"/>
    <w:rsid w:val="00D0727C"/>
    <w:rsid w:val="00D077D4"/>
    <w:rsid w:val="00D105BF"/>
    <w:rsid w:val="00D118C5"/>
    <w:rsid w:val="00D11E70"/>
    <w:rsid w:val="00D1468B"/>
    <w:rsid w:val="00D151AE"/>
    <w:rsid w:val="00D15E25"/>
    <w:rsid w:val="00D17435"/>
    <w:rsid w:val="00D2087E"/>
    <w:rsid w:val="00D210AA"/>
    <w:rsid w:val="00D21531"/>
    <w:rsid w:val="00D225E3"/>
    <w:rsid w:val="00D23F14"/>
    <w:rsid w:val="00D24482"/>
    <w:rsid w:val="00D25137"/>
    <w:rsid w:val="00D2536D"/>
    <w:rsid w:val="00D258DA"/>
    <w:rsid w:val="00D27037"/>
    <w:rsid w:val="00D2750E"/>
    <w:rsid w:val="00D27762"/>
    <w:rsid w:val="00D27A10"/>
    <w:rsid w:val="00D30F61"/>
    <w:rsid w:val="00D33020"/>
    <w:rsid w:val="00D35CD9"/>
    <w:rsid w:val="00D422A3"/>
    <w:rsid w:val="00D44663"/>
    <w:rsid w:val="00D45F4F"/>
    <w:rsid w:val="00D46097"/>
    <w:rsid w:val="00D51C1D"/>
    <w:rsid w:val="00D520E7"/>
    <w:rsid w:val="00D521D9"/>
    <w:rsid w:val="00D524B5"/>
    <w:rsid w:val="00D537FE"/>
    <w:rsid w:val="00D54CE2"/>
    <w:rsid w:val="00D6040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B101C"/>
    <w:rsid w:val="00DB14A9"/>
    <w:rsid w:val="00DB1979"/>
    <w:rsid w:val="00DB46D2"/>
    <w:rsid w:val="00DB5228"/>
    <w:rsid w:val="00DB5F6B"/>
    <w:rsid w:val="00DB66C2"/>
    <w:rsid w:val="00DB7E0B"/>
    <w:rsid w:val="00DC00A5"/>
    <w:rsid w:val="00DC128B"/>
    <w:rsid w:val="00DC23C4"/>
    <w:rsid w:val="00DC2E06"/>
    <w:rsid w:val="00DC31D9"/>
    <w:rsid w:val="00DC3DA4"/>
    <w:rsid w:val="00DC6750"/>
    <w:rsid w:val="00DC6D74"/>
    <w:rsid w:val="00DD2CF9"/>
    <w:rsid w:val="00DD51DB"/>
    <w:rsid w:val="00DD6FC0"/>
    <w:rsid w:val="00DE076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11F84"/>
    <w:rsid w:val="00E12C7F"/>
    <w:rsid w:val="00E14E47"/>
    <w:rsid w:val="00E16DC5"/>
    <w:rsid w:val="00E20DC6"/>
    <w:rsid w:val="00E2105D"/>
    <w:rsid w:val="00E214E1"/>
    <w:rsid w:val="00E2182C"/>
    <w:rsid w:val="00E25DAB"/>
    <w:rsid w:val="00E32191"/>
    <w:rsid w:val="00E33CB5"/>
    <w:rsid w:val="00E344A8"/>
    <w:rsid w:val="00E35253"/>
    <w:rsid w:val="00E35C2A"/>
    <w:rsid w:val="00E35D05"/>
    <w:rsid w:val="00E36C44"/>
    <w:rsid w:val="00E41C77"/>
    <w:rsid w:val="00E44329"/>
    <w:rsid w:val="00E450D2"/>
    <w:rsid w:val="00E46FA8"/>
    <w:rsid w:val="00E50262"/>
    <w:rsid w:val="00E53304"/>
    <w:rsid w:val="00E53A0E"/>
    <w:rsid w:val="00E551B9"/>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802"/>
    <w:rsid w:val="00E84DC0"/>
    <w:rsid w:val="00E85706"/>
    <w:rsid w:val="00E860CE"/>
    <w:rsid w:val="00E87818"/>
    <w:rsid w:val="00E87C29"/>
    <w:rsid w:val="00E90C2A"/>
    <w:rsid w:val="00E90D4A"/>
    <w:rsid w:val="00E91C1A"/>
    <w:rsid w:val="00E92326"/>
    <w:rsid w:val="00E92CBA"/>
    <w:rsid w:val="00E937B5"/>
    <w:rsid w:val="00E93D41"/>
    <w:rsid w:val="00E95C3E"/>
    <w:rsid w:val="00E96F17"/>
    <w:rsid w:val="00E9700A"/>
    <w:rsid w:val="00EA26C8"/>
    <w:rsid w:val="00EA3AB8"/>
    <w:rsid w:val="00EA60FF"/>
    <w:rsid w:val="00EB0927"/>
    <w:rsid w:val="00EB1952"/>
    <w:rsid w:val="00EB2575"/>
    <w:rsid w:val="00EB3F08"/>
    <w:rsid w:val="00EB4007"/>
    <w:rsid w:val="00EB4E97"/>
    <w:rsid w:val="00EB5DAB"/>
    <w:rsid w:val="00EB6274"/>
    <w:rsid w:val="00EB6517"/>
    <w:rsid w:val="00EB7BBB"/>
    <w:rsid w:val="00EC09A7"/>
    <w:rsid w:val="00EC39F0"/>
    <w:rsid w:val="00EC3A2C"/>
    <w:rsid w:val="00EC3B03"/>
    <w:rsid w:val="00EC3D79"/>
    <w:rsid w:val="00EC4658"/>
    <w:rsid w:val="00EC48FF"/>
    <w:rsid w:val="00EC4BC8"/>
    <w:rsid w:val="00EC592F"/>
    <w:rsid w:val="00EC5A11"/>
    <w:rsid w:val="00EC687A"/>
    <w:rsid w:val="00EC6A68"/>
    <w:rsid w:val="00EC7B6C"/>
    <w:rsid w:val="00ED0942"/>
    <w:rsid w:val="00ED0FC8"/>
    <w:rsid w:val="00ED1783"/>
    <w:rsid w:val="00ED2D6D"/>
    <w:rsid w:val="00ED3470"/>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7843"/>
    <w:rsid w:val="00F07C18"/>
    <w:rsid w:val="00F110A2"/>
    <w:rsid w:val="00F1220C"/>
    <w:rsid w:val="00F13266"/>
    <w:rsid w:val="00F1358E"/>
    <w:rsid w:val="00F1367C"/>
    <w:rsid w:val="00F13CAF"/>
    <w:rsid w:val="00F147F9"/>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6E9A"/>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464E"/>
    <w:rsid w:val="00FC5763"/>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6C81"/>
  <w15:docId w15:val="{D4B39EFD-4E83-4ADF-931B-6594107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12"/>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BF503D"/>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paragraph"/>
    <w:next w:val="Normal"/>
    <w:link w:val="Heading2Char"/>
    <w:uiPriority w:val="9"/>
    <w:unhideWhenUsed/>
    <w:qFormat/>
    <w:rsid w:val="00A40B4B"/>
    <w:pPr>
      <w:outlineLvl w:val="1"/>
    </w:pPr>
    <w:rPr>
      <w:b/>
      <w:bCs/>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BF50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40B4B"/>
    <w:rPr>
      <w:rFonts w:ascii="Times New Roman" w:eastAsia="Times New Roman" w:hAnsi="Times New Roman" w:cs="Times New Roman"/>
      <w:b/>
      <w:bCs/>
      <w:sz w:val="24"/>
      <w:szCs w:val="24"/>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E65D78"/>
    <w:pPr>
      <w:spacing w:after="0" w:line="240" w:lineRule="auto"/>
      <w:jc w:val="both"/>
    </w:pPr>
    <w:rPr>
      <w:rFonts w:ascii="Arial" w:hAnsi="Arial"/>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customStyle="1" w:styleId="UnresolvedMention2">
    <w:name w:val="Unresolved Mention2"/>
    <w:basedOn w:val="DefaultParagraphFont"/>
    <w:uiPriority w:val="99"/>
    <w:semiHidden/>
    <w:unhideWhenUsed/>
    <w:rsid w:val="00481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34824508">
      <w:bodyDiv w:val="1"/>
      <w:marLeft w:val="0"/>
      <w:marRight w:val="0"/>
      <w:marTop w:val="0"/>
      <w:marBottom w:val="0"/>
      <w:divBdr>
        <w:top w:val="none" w:sz="0" w:space="0" w:color="auto"/>
        <w:left w:val="none" w:sz="0" w:space="0" w:color="auto"/>
        <w:bottom w:val="none" w:sz="0" w:space="0" w:color="auto"/>
        <w:right w:val="none" w:sz="0" w:space="0" w:color="auto"/>
      </w:divBdr>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2.xml><?xml version="1.0" encoding="utf-8"?>
<ds:datastoreItem xmlns:ds="http://schemas.openxmlformats.org/officeDocument/2006/customXml" ds:itemID="{9054C703-7546-4C64-B53F-8E09F9C85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4.xml><?xml version="1.0" encoding="utf-8"?>
<ds:datastoreItem xmlns:ds="http://schemas.openxmlformats.org/officeDocument/2006/customXml" ds:itemID="{16AEB163-4779-4D13-8466-B7BC4EE2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26402</Words>
  <Characters>150496</Characters>
  <Application>Microsoft Office Word</Application>
  <DocSecurity>0</DocSecurity>
  <Lines>1254</Lines>
  <Paragraphs>353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176545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4</cp:revision>
  <cp:lastPrinted>2022-12-20T13:29:00Z</cp:lastPrinted>
  <dcterms:created xsi:type="dcterms:W3CDTF">2023-05-22T19:59:00Z</dcterms:created>
  <dcterms:modified xsi:type="dcterms:W3CDTF">2023-05-22T20:06:00Z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6th edition</vt:lpwstr>
  </property>
  <property fmtid="{D5CDD505-2E9C-101B-9397-08002B2CF9AE}" pid="16" name="Mendeley Recent Style Id 3_1">
    <vt:lpwstr>http://www.zotero.org/styles/chicago-author-datea</vt:lpwstr>
  </property>
  <property fmtid="{D5CDD505-2E9C-101B-9397-08002B2CF9AE}" pid="17" name="Mendeley Recent Style Name 3_1">
    <vt:lpwstr>BBB3</vt:lpwstr>
  </property>
  <property fmtid="{D5CDD505-2E9C-101B-9397-08002B2CF9AE}" pid="18" name="Mendeley Recent Style Id 4_1">
    <vt:lpwstr>http://www.zotero.org/styles/chicago-author-dateaaa</vt:lpwstr>
  </property>
  <property fmtid="{D5CDD505-2E9C-101B-9397-08002B2CF9AE}" pid="19" name="Mendeley Recent Style Name 4_1">
    <vt:lpwstr>BBB4</vt:lpwstr>
  </property>
  <property fmtid="{D5CDD505-2E9C-101B-9397-08002B2CF9AE}" pid="20" name="Mendeley Recent Style Id 5_1">
    <vt:lpwstr>http://www.zotero.org/styles/bibtex</vt:lpwstr>
  </property>
  <property fmtid="{D5CDD505-2E9C-101B-9397-08002B2CF9AE}" pid="21" name="Mendeley Recent Style Name 5_1">
    <vt:lpwstr>BibTeX generic citation style</vt:lpwstr>
  </property>
  <property fmtid="{D5CDD505-2E9C-101B-9397-08002B2CF9AE}" pid="22" name="Mendeley Recent Style Id 6_1">
    <vt:lpwstr>http://www.zotero.org/styles/chicago-author-date</vt:lpwstr>
  </property>
  <property fmtid="{D5CDD505-2E9C-101B-9397-08002B2CF9AE}" pid="23" name="Mendeley Recent Style Name 6_1">
    <vt:lpwstr>Chicago Manual of Style 17th edition (author-date)</vt:lpwstr>
  </property>
  <property fmtid="{D5CDD505-2E9C-101B-9397-08002B2CF9AE}" pid="24" name="Mendeley Recent Style Id 7_1">
    <vt:lpwstr>http://www.zotero.org/styles/bibtexaas</vt:lpwstr>
  </property>
  <property fmtid="{D5CDD505-2E9C-101B-9397-08002B2CF9AE}" pid="25" name="Mendeley Recent Style Name 7_1">
    <vt:lpwstr>ForEditing</vt:lpwstr>
  </property>
  <property fmtid="{D5CDD505-2E9C-101B-9397-08002B2CF9AE}" pid="26" name="Mendeley Recent Style Id 8_1">
    <vt:lpwstr>http://www.zotero.org/styles/nature</vt:lpwstr>
  </property>
  <property fmtid="{D5CDD505-2E9C-101B-9397-08002B2CF9AE}" pid="27" name="Mendeley Recent Style Name 8_1">
    <vt:lpwstr>Nature</vt:lpwstr>
  </property>
  <property fmtid="{D5CDD505-2E9C-101B-9397-08002B2CF9AE}" pid="28" name="Mendeley Recent Style Id 9_1">
    <vt:lpwstr>http://www.zotero.org/styles/bibtexaa</vt:lpwstr>
  </property>
  <property fmtid="{D5CDD505-2E9C-101B-9397-08002B2CF9AE}" pid="29" name="Mendeley Recent Style Name 9_1">
    <vt:lpwstr>aaaaaaaaaaaaa</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