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EF91E63" w14:textId="70457BD2" w:rsidR="00D66A50" w:rsidRPr="00A40B4B" w:rsidRDefault="00BF0554" w:rsidP="000A1347">
      <w:pPr>
        <w:pStyle w:val="Title"/>
      </w:pPr>
      <w:bookmarkStart w:id="0" w:name="OLE_LINK1"/>
      <w:bookmarkStart w:id="1" w:name="OLE_LINK2"/>
      <w:bookmarkStart w:id="2" w:name="_Hlk105166426"/>
      <w:bookmarkStart w:id="3" w:name="_Hlk129078357"/>
      <w:r w:rsidRPr="00A40B4B">
        <w:t xml:space="preserve">Modular Antibody </w:t>
      </w:r>
      <w:r w:rsidRPr="000A1347">
        <w:rPr>
          <w:i/>
        </w:rPr>
        <w:t>de novo</w:t>
      </w:r>
      <w:r w:rsidRPr="000A1347">
        <w:t xml:space="preserve"> </w:t>
      </w:r>
      <w:r w:rsidR="002B4D3D" w:rsidRPr="00A40B4B">
        <w:t>S</w:t>
      </w:r>
      <w:r w:rsidRPr="00A40B4B">
        <w:t xml:space="preserve">equence </w:t>
      </w:r>
      <w:r w:rsidR="002B4D3D" w:rsidRPr="00A40B4B">
        <w:t>A</w:t>
      </w:r>
      <w:r w:rsidRPr="00A40B4B">
        <w:t xml:space="preserve">nalysis using </w:t>
      </w:r>
      <w:r w:rsidR="002B4D3D" w:rsidRPr="00A40B4B">
        <w:t>M</w:t>
      </w:r>
      <w:r w:rsidRPr="00A40B4B">
        <w:t xml:space="preserve">ulti-tier LC-MS/MS </w:t>
      </w:r>
      <w:r w:rsidR="002B4D3D" w:rsidRPr="00A40B4B">
        <w:t>D</w:t>
      </w:r>
      <w:r w:rsidRPr="00A40B4B">
        <w:t>ata</w:t>
      </w:r>
    </w:p>
    <w:bookmarkEnd w:id="0"/>
    <w:bookmarkEnd w:id="1"/>
    <w:p w14:paraId="57A07349" w14:textId="77777777" w:rsidR="005F77BA" w:rsidRPr="00E65D78" w:rsidRDefault="005F77BA" w:rsidP="00F74D12"/>
    <w:p w14:paraId="5850F80A" w14:textId="7505730B" w:rsidR="00A83F33" w:rsidRPr="00846920" w:rsidRDefault="002B4D3D" w:rsidP="00F74D12">
      <w:r w:rsidRPr="00846920">
        <w:t>Bastiaan de Graaf</w:t>
      </w:r>
      <w:r w:rsidR="00A83F33" w:rsidRPr="00846920">
        <w:rPr>
          <w:vertAlign w:val="superscript"/>
        </w:rPr>
        <w:t>1,2</w:t>
      </w:r>
      <w:r w:rsidR="00A83F33" w:rsidRPr="00846920">
        <w:t xml:space="preserve">, </w:t>
      </w:r>
      <w:r w:rsidR="001933DB" w:rsidRPr="00846920">
        <w:t>Douwe Schulte</w:t>
      </w:r>
      <w:r w:rsidR="001933DB" w:rsidRPr="00846920">
        <w:rPr>
          <w:vertAlign w:val="superscript"/>
        </w:rPr>
        <w:t>1,2</w:t>
      </w:r>
      <w:r w:rsidR="001933DB" w:rsidRPr="00846920">
        <w:t>, Max Hoek</w:t>
      </w:r>
      <w:r w:rsidR="001933DB" w:rsidRPr="00846920">
        <w:rPr>
          <w:vertAlign w:val="superscript"/>
        </w:rPr>
        <w:t>1,2</w:t>
      </w:r>
      <w:r w:rsidR="001933DB" w:rsidRPr="00846920">
        <w:t>, Weiwei Peng</w:t>
      </w:r>
      <w:r w:rsidR="001933DB" w:rsidRPr="00846920">
        <w:rPr>
          <w:vertAlign w:val="superscript"/>
        </w:rPr>
        <w:t>1,2</w:t>
      </w:r>
      <w:r w:rsidR="001933DB" w:rsidRPr="00846920">
        <w:t xml:space="preserve">, </w:t>
      </w:r>
      <w:r w:rsidRPr="00846920">
        <w:t>Sem Tamara</w:t>
      </w:r>
      <w:r w:rsidR="00A83F33" w:rsidRPr="00846920">
        <w:rPr>
          <w:vertAlign w:val="superscript"/>
        </w:rPr>
        <w:t>1,2</w:t>
      </w:r>
      <w:r w:rsidR="00A83F33" w:rsidRPr="00846920">
        <w:t xml:space="preserve">, </w:t>
      </w:r>
      <w:r w:rsidR="0065694F">
        <w:t>Joost Snijders</w:t>
      </w:r>
      <w:r w:rsidR="0065694F" w:rsidRPr="00846920">
        <w:rPr>
          <w:vertAlign w:val="superscript"/>
        </w:rPr>
        <w:t>1,2</w:t>
      </w:r>
      <w:r w:rsidR="0065694F">
        <w:t xml:space="preserve">, </w:t>
      </w:r>
      <w:r w:rsidR="00DA0FF1" w:rsidRPr="00846920">
        <w:t>Richard A. Scheltema</w:t>
      </w:r>
      <w:r w:rsidR="00DA0FF1" w:rsidRPr="00846920">
        <w:rPr>
          <w:vertAlign w:val="superscript"/>
        </w:rPr>
        <w:t>1,2</w:t>
      </w:r>
      <w:r w:rsidR="00DA0FF1" w:rsidRPr="00846920">
        <w:t xml:space="preserve">, </w:t>
      </w:r>
      <w:r w:rsidRPr="00846920">
        <w:t>Albert J.R. Heck</w:t>
      </w:r>
      <w:r w:rsidR="00054718" w:rsidRPr="00846920">
        <w:rPr>
          <w:vertAlign w:val="superscript"/>
        </w:rPr>
        <w:t>1,2</w:t>
      </w:r>
      <w:r w:rsidR="005F77BA" w:rsidRPr="00846920">
        <w:rPr>
          <w:vertAlign w:val="superscript"/>
        </w:rPr>
        <w:t>$</w:t>
      </w:r>
    </w:p>
    <w:p w14:paraId="1217AA33" w14:textId="77777777" w:rsidR="00175F3D" w:rsidRPr="00846920" w:rsidRDefault="00175F3D" w:rsidP="00F74D12"/>
    <w:p w14:paraId="36EE23DD" w14:textId="468175CE" w:rsidR="00054718" w:rsidRPr="00E65D78" w:rsidRDefault="00054718" w:rsidP="00F74D12">
      <w:r w:rsidRPr="00E65D78">
        <w:rPr>
          <w:vertAlign w:val="superscript"/>
        </w:rPr>
        <w:t>1</w:t>
      </w:r>
      <w:r w:rsidRPr="00E65D78">
        <w:t>Biomolecular Mass Spectrometry and Proteomics, Bijvoet Center for Biomolecular Research and Utrecht Institute for Pharmaceutical Sciences, University of Utrecht,</w:t>
      </w:r>
      <w:r w:rsidR="0024790D" w:rsidRPr="00E65D78">
        <w:t xml:space="preserve"> </w:t>
      </w:r>
      <w:r w:rsidRPr="00E65D78">
        <w:t>Padualaan 8, 3584 CH Utrecht, The Netherlands</w:t>
      </w:r>
      <w:r w:rsidR="00871E5E" w:rsidRPr="00E65D78">
        <w:t>;</w:t>
      </w:r>
    </w:p>
    <w:p w14:paraId="68E2A29C" w14:textId="579073B2" w:rsidR="00054718" w:rsidRPr="00E65D78" w:rsidRDefault="00054718" w:rsidP="00F74D12">
      <w:r w:rsidRPr="00E65D78">
        <w:rPr>
          <w:vertAlign w:val="superscript"/>
        </w:rPr>
        <w:t>2</w:t>
      </w:r>
      <w:r w:rsidRPr="00E65D78">
        <w:t>Netherlands Proteomics Center, Padualaan 8, 3584 CH Utrecht, The Netherlands</w:t>
      </w:r>
      <w:r w:rsidR="00871E5E" w:rsidRPr="00E65D78">
        <w:t>;</w:t>
      </w:r>
    </w:p>
    <w:p w14:paraId="732CEF58" w14:textId="5CD53D52" w:rsidR="005F77BA" w:rsidRPr="00E65D78" w:rsidRDefault="005F77BA" w:rsidP="00F74D12">
      <w:r w:rsidRPr="00E65D78">
        <w:rPr>
          <w:vertAlign w:val="superscript"/>
        </w:rPr>
        <w:t>$</w:t>
      </w:r>
      <w:r w:rsidRPr="00E65D78">
        <w:t>Corresponding author</w:t>
      </w:r>
      <w:r w:rsidR="0084284A" w:rsidRPr="00E65D78">
        <w:t>s</w:t>
      </w:r>
      <w:r w:rsidRPr="00E65D78">
        <w:t xml:space="preserve">: </w:t>
      </w:r>
      <w:hyperlink r:id="rId11" w:history="1">
        <w:r w:rsidR="002B4D3D" w:rsidRPr="00E65D78">
          <w:rPr>
            <w:rStyle w:val="Hyperlink"/>
          </w:rPr>
          <w:t>a.r.j.heck@uu.nl</w:t>
        </w:r>
      </w:hyperlink>
    </w:p>
    <w:p w14:paraId="62B0C012" w14:textId="0B0899DF" w:rsidR="006A23E1" w:rsidRPr="00E65D78" w:rsidRDefault="006A23E1" w:rsidP="00F74D12"/>
    <w:p w14:paraId="2C03555D" w14:textId="77777777" w:rsidR="00040649" w:rsidRPr="00E65D78" w:rsidRDefault="00040649" w:rsidP="00F74D12"/>
    <w:p w14:paraId="30FF97CA" w14:textId="0B2F8361" w:rsidR="00A568B0" w:rsidRDefault="00040649" w:rsidP="00F74D12">
      <w:r w:rsidRPr="00E65D78">
        <w:t xml:space="preserve">Keywords: </w:t>
      </w:r>
      <w:r w:rsidR="00FA41AF" w:rsidRPr="00D51C1D">
        <w:rPr>
          <w:i/>
        </w:rPr>
        <w:t>de novo</w:t>
      </w:r>
      <w:r w:rsidR="00FA41AF">
        <w:t xml:space="preserve"> sequencing, antibodies, polyclonal, mass spectrometry, middle down</w:t>
      </w:r>
    </w:p>
    <w:p w14:paraId="38CFE94B" w14:textId="75C35B22" w:rsidR="00225F97" w:rsidRDefault="00225F97" w:rsidP="00F74D12">
      <w:r>
        <w:t>(Make) List of abbreviations</w:t>
      </w:r>
    </w:p>
    <w:p w14:paraId="169C7DDE" w14:textId="707A3A4E" w:rsidR="00BE2C0A" w:rsidRPr="00BE2C0A" w:rsidRDefault="00F8275C" w:rsidP="00BE2C0A">
      <w:pPr>
        <w:pStyle w:val="ListParagraph"/>
        <w:numPr>
          <w:ilvl w:val="0"/>
          <w:numId w:val="5"/>
        </w:numPr>
        <w:spacing w:line="276" w:lineRule="auto"/>
        <w:rPr>
          <w:lang w:val="fr-FR"/>
        </w:rPr>
      </w:pPr>
      <w:r w:rsidRPr="00BE2C0A">
        <w:rPr>
          <w:lang w:val="fr-FR"/>
        </w:rPr>
        <w:t>Ab</w:t>
      </w:r>
      <w:r w:rsidR="00BE2C0A">
        <w:rPr>
          <w:lang w:val="fr-FR"/>
        </w:rPr>
        <w:tab/>
      </w:r>
    </w:p>
    <w:p w14:paraId="2C3F3267" w14:textId="1AE20349" w:rsidR="00BE2C0A" w:rsidRPr="00BE2C0A" w:rsidRDefault="00F8275C" w:rsidP="00BE2C0A">
      <w:pPr>
        <w:pStyle w:val="ListParagraph"/>
        <w:numPr>
          <w:ilvl w:val="0"/>
          <w:numId w:val="5"/>
        </w:numPr>
        <w:spacing w:line="276" w:lineRule="auto"/>
        <w:rPr>
          <w:lang w:val="fr-FR"/>
        </w:rPr>
      </w:pPr>
      <w:r w:rsidRPr="00BE2C0A">
        <w:rPr>
          <w:lang w:val="fr-FR"/>
        </w:rPr>
        <w:t>CDR</w:t>
      </w:r>
      <w:r w:rsidR="00BE2C0A">
        <w:rPr>
          <w:lang w:val="fr-FR"/>
        </w:rPr>
        <w:tab/>
      </w:r>
    </w:p>
    <w:p w14:paraId="7EF40143" w14:textId="477C7B92" w:rsidR="00BE2C0A" w:rsidRPr="00BE2C0A" w:rsidRDefault="00F8275C" w:rsidP="00BE2C0A">
      <w:pPr>
        <w:pStyle w:val="ListParagraph"/>
        <w:numPr>
          <w:ilvl w:val="0"/>
          <w:numId w:val="5"/>
        </w:numPr>
        <w:spacing w:line="276" w:lineRule="auto"/>
        <w:rPr>
          <w:lang w:val="fr-FR"/>
        </w:rPr>
      </w:pPr>
      <w:r w:rsidRPr="00BE2C0A">
        <w:rPr>
          <w:lang w:val="fr-FR"/>
        </w:rPr>
        <w:t>Ig</w:t>
      </w:r>
      <w:r w:rsidR="00BE2C0A">
        <w:rPr>
          <w:lang w:val="fr-FR"/>
        </w:rPr>
        <w:tab/>
      </w:r>
    </w:p>
    <w:p w14:paraId="5BB72E74" w14:textId="06BFFAD7" w:rsidR="00BE2C0A" w:rsidRPr="00BE2C0A" w:rsidRDefault="00225F97" w:rsidP="00BE2C0A">
      <w:pPr>
        <w:pStyle w:val="ListParagraph"/>
        <w:numPr>
          <w:ilvl w:val="0"/>
          <w:numId w:val="5"/>
        </w:numPr>
        <w:spacing w:line="276" w:lineRule="auto"/>
        <w:rPr>
          <w:lang w:val="fr-FR"/>
        </w:rPr>
      </w:pPr>
      <w:r w:rsidRPr="00BE2C0A">
        <w:rPr>
          <w:lang w:val="fr-FR"/>
        </w:rPr>
        <w:t>MS</w:t>
      </w:r>
      <w:r w:rsidR="00BE2C0A">
        <w:rPr>
          <w:lang w:val="fr-FR"/>
        </w:rPr>
        <w:tab/>
      </w:r>
    </w:p>
    <w:p w14:paraId="21DD35CA" w14:textId="2C4EE78E" w:rsidR="00BE2C0A" w:rsidRPr="00BE2C0A" w:rsidRDefault="00225F97" w:rsidP="00BE2C0A">
      <w:pPr>
        <w:pStyle w:val="ListParagraph"/>
        <w:numPr>
          <w:ilvl w:val="0"/>
          <w:numId w:val="5"/>
        </w:numPr>
        <w:spacing w:line="276" w:lineRule="auto"/>
        <w:rPr>
          <w:lang w:val="fr-FR"/>
        </w:rPr>
      </w:pPr>
      <w:r w:rsidRPr="00BE2C0A">
        <w:rPr>
          <w:lang w:val="fr-FR"/>
        </w:rPr>
        <w:t>BU</w:t>
      </w:r>
      <w:r w:rsidR="00BE2C0A">
        <w:rPr>
          <w:lang w:val="fr-FR"/>
        </w:rPr>
        <w:tab/>
      </w:r>
    </w:p>
    <w:p w14:paraId="36CF0756" w14:textId="4E75FA36" w:rsidR="00BE2C0A" w:rsidRPr="00BE2C0A" w:rsidRDefault="00225F97" w:rsidP="00BE2C0A">
      <w:pPr>
        <w:pStyle w:val="ListParagraph"/>
        <w:numPr>
          <w:ilvl w:val="0"/>
          <w:numId w:val="5"/>
        </w:numPr>
        <w:spacing w:line="276" w:lineRule="auto"/>
        <w:rPr>
          <w:lang w:val="fr-FR"/>
        </w:rPr>
      </w:pPr>
      <w:r w:rsidRPr="00BE2C0A">
        <w:rPr>
          <w:lang w:val="fr-FR"/>
        </w:rPr>
        <w:t>MD</w:t>
      </w:r>
      <w:r w:rsidR="00BE2C0A">
        <w:rPr>
          <w:lang w:val="fr-FR"/>
        </w:rPr>
        <w:tab/>
      </w:r>
    </w:p>
    <w:p w14:paraId="168C15A8" w14:textId="50D2FF0C" w:rsidR="00BE2C0A" w:rsidRPr="00BE2C0A" w:rsidRDefault="00225F97" w:rsidP="00BE2C0A">
      <w:pPr>
        <w:pStyle w:val="ListParagraph"/>
        <w:numPr>
          <w:ilvl w:val="0"/>
          <w:numId w:val="5"/>
        </w:numPr>
        <w:spacing w:line="276" w:lineRule="auto"/>
        <w:rPr>
          <w:lang w:val="fr-FR"/>
        </w:rPr>
      </w:pPr>
      <w:r w:rsidRPr="00BE2C0A">
        <w:rPr>
          <w:lang w:val="fr-FR"/>
        </w:rPr>
        <w:t>TD</w:t>
      </w:r>
      <w:r w:rsidR="00BE2C0A">
        <w:rPr>
          <w:lang w:val="fr-FR"/>
        </w:rPr>
        <w:tab/>
      </w:r>
    </w:p>
    <w:p w14:paraId="1F174E2D" w14:textId="54FBFD16" w:rsidR="00BE2C0A" w:rsidRPr="00BE2C0A" w:rsidRDefault="00F8275C" w:rsidP="00BE2C0A">
      <w:pPr>
        <w:pStyle w:val="ListParagraph"/>
        <w:numPr>
          <w:ilvl w:val="0"/>
          <w:numId w:val="5"/>
        </w:numPr>
        <w:spacing w:line="276" w:lineRule="auto"/>
        <w:rPr>
          <w:lang w:val="fr-FR"/>
        </w:rPr>
      </w:pPr>
      <w:r w:rsidRPr="00BE2C0A">
        <w:rPr>
          <w:lang w:val="fr-FR"/>
        </w:rPr>
        <w:t>PTM</w:t>
      </w:r>
      <w:r w:rsidR="00BE2C0A">
        <w:rPr>
          <w:lang w:val="fr-FR"/>
        </w:rPr>
        <w:tab/>
      </w:r>
    </w:p>
    <w:p w14:paraId="56A77EA4" w14:textId="10648343" w:rsidR="00225F97" w:rsidRPr="00BE2C0A" w:rsidRDefault="006621D4" w:rsidP="00BE2C0A">
      <w:pPr>
        <w:pStyle w:val="ListParagraph"/>
        <w:numPr>
          <w:ilvl w:val="0"/>
          <w:numId w:val="5"/>
        </w:numPr>
        <w:spacing w:line="276" w:lineRule="auto"/>
        <w:rPr>
          <w:lang w:val="fr-FR"/>
        </w:rPr>
      </w:pPr>
      <w:r w:rsidRPr="00BE2C0A">
        <w:rPr>
          <w:lang w:val="fr-FR"/>
        </w:rPr>
        <w:t>BCR</w:t>
      </w:r>
      <w:r w:rsidR="00BE2C0A">
        <w:rPr>
          <w:lang w:val="fr-FR"/>
        </w:rPr>
        <w:tab/>
      </w:r>
    </w:p>
    <w:bookmarkEnd w:id="2"/>
    <w:p w14:paraId="4956C893" w14:textId="44ED5526" w:rsidR="00040649" w:rsidRPr="00F8275C" w:rsidRDefault="00FC5DB8" w:rsidP="000A1347">
      <w:pPr>
        <w:pStyle w:val="Heading1"/>
        <w:rPr>
          <w:lang w:val="fr-FR"/>
        </w:rPr>
      </w:pPr>
      <w:r w:rsidRPr="00F8275C">
        <w:rPr>
          <w:lang w:val="fr-FR"/>
        </w:rPr>
        <w:lastRenderedPageBreak/>
        <w:t>Abstract</w:t>
      </w:r>
      <w:r w:rsidR="0024790D" w:rsidRPr="00F8275C">
        <w:rPr>
          <w:lang w:val="fr-FR"/>
        </w:rPr>
        <w:t xml:space="preserve"> (</w:t>
      </w:r>
      <w:del w:id="4" w:author="Scheltema, R.A. (Richard)" w:date="2023-05-16T10:58:00Z">
        <w:r w:rsidR="00C91218" w:rsidRPr="00F8275C" w:rsidDel="002F7CE6">
          <w:rPr>
            <w:lang w:val="fr-FR"/>
          </w:rPr>
          <w:delText xml:space="preserve">246 </w:delText>
        </w:r>
      </w:del>
      <w:ins w:id="5" w:author="Scheltema, R.A. (Richard)" w:date="2023-05-16T10:58:00Z">
        <w:r w:rsidR="002F7CE6" w:rsidRPr="00F8275C">
          <w:rPr>
            <w:lang w:val="fr-FR"/>
          </w:rPr>
          <w:t>2</w:t>
        </w:r>
      </w:ins>
      <w:ins w:id="6" w:author="Scheltema, R.A. (Richard)" w:date="2023-05-16T11:05:00Z">
        <w:r w:rsidR="002F7CE6">
          <w:rPr>
            <w:lang w:val="fr-FR"/>
          </w:rPr>
          <w:t>31</w:t>
        </w:r>
      </w:ins>
      <w:ins w:id="7" w:author="Scheltema, R.A. (Richard)" w:date="2023-05-16T10:58:00Z">
        <w:r w:rsidR="002F7CE6" w:rsidRPr="00F8275C">
          <w:rPr>
            <w:lang w:val="fr-FR"/>
          </w:rPr>
          <w:t xml:space="preserve"> </w:t>
        </w:r>
      </w:ins>
      <w:r w:rsidR="00D02858" w:rsidRPr="00F8275C">
        <w:rPr>
          <w:lang w:val="fr-FR"/>
        </w:rPr>
        <w:t xml:space="preserve">/ </w:t>
      </w:r>
      <w:r w:rsidR="00A6690C" w:rsidRPr="00F8275C">
        <w:rPr>
          <w:lang w:val="fr-FR"/>
        </w:rPr>
        <w:t>25</w:t>
      </w:r>
      <w:r w:rsidR="00596CC9" w:rsidRPr="00F8275C">
        <w:rPr>
          <w:lang w:val="fr-FR"/>
        </w:rPr>
        <w:t>0</w:t>
      </w:r>
      <w:r w:rsidR="0024790D" w:rsidRPr="00F8275C">
        <w:rPr>
          <w:lang w:val="fr-FR"/>
        </w:rPr>
        <w:t>)</w:t>
      </w:r>
    </w:p>
    <w:p w14:paraId="43095404" w14:textId="5919439E" w:rsidR="001E588C" w:rsidRPr="00E65D78" w:rsidRDefault="00BD01C3" w:rsidP="002F7CE6">
      <w:pPr>
        <w:pPrChange w:id="8" w:author="Scheltema, R.A. (Richard)" w:date="2023-05-16T10:58:00Z">
          <w:pPr>
            <w:ind w:firstLine="720"/>
          </w:pPr>
        </w:pPrChange>
      </w:pPr>
      <w:r w:rsidRPr="00E65D78">
        <w:t xml:space="preserve">Antibodies </w:t>
      </w:r>
      <w:r w:rsidR="00F8275C">
        <w:t xml:space="preserve">(Abs) </w:t>
      </w:r>
      <w:r w:rsidR="000A1347">
        <w:t>are</w:t>
      </w:r>
      <w:r w:rsidR="000A1347" w:rsidRPr="00E65D78">
        <w:t xml:space="preserve"> </w:t>
      </w:r>
      <w:r w:rsidRPr="00E65D78">
        <w:t xml:space="preserve">an </w:t>
      </w:r>
      <w:r w:rsidR="00260F98" w:rsidRPr="00E65D78">
        <w:t xml:space="preserve">important class of biomolecules that are produced by the immune system to defend </w:t>
      </w:r>
      <w:del w:id="9" w:author="Scheltema, R.A. (Richard)" w:date="2023-05-16T10:42:00Z">
        <w:r w:rsidR="00846920" w:rsidDel="002F7CE6">
          <w:delText xml:space="preserve">humans </w:delText>
        </w:r>
      </w:del>
      <w:r w:rsidR="00260F98" w:rsidRPr="00E65D78">
        <w:t xml:space="preserve">against </w:t>
      </w:r>
      <w:r w:rsidR="005D6910">
        <w:t>infections</w:t>
      </w:r>
      <w:r w:rsidR="00D02858">
        <w:t>. Their importance is underlined by their use</w:t>
      </w:r>
      <w:r w:rsidR="005F5F80" w:rsidRPr="00E65D78">
        <w:t xml:space="preserve"> as therapeutic agents </w:t>
      </w:r>
      <w:del w:id="10" w:author="Scheltema, R.A. (Richard)" w:date="2023-04-18T14:18:00Z">
        <w:r w:rsidR="00846920" w:rsidDel="00FC5763">
          <w:delText xml:space="preserve">requiring </w:delText>
        </w:r>
      </w:del>
      <w:ins w:id="11" w:author="Scheltema, R.A. (Richard)" w:date="2023-04-18T14:18:00Z">
        <w:r w:rsidR="00FC5763">
          <w:t xml:space="preserve">and their </w:t>
        </w:r>
      </w:ins>
      <w:r w:rsidR="00D02858">
        <w:t>large-scale production as recombinant proteins</w:t>
      </w:r>
      <w:r w:rsidR="005F5F80" w:rsidRPr="00E65D78">
        <w:t xml:space="preserve">. </w:t>
      </w:r>
      <w:del w:id="12" w:author="Scheltema, R.A. (Richard)" w:date="2023-05-16T10:42:00Z">
        <w:r w:rsidR="005F5F80" w:rsidRPr="00E65D78" w:rsidDel="002F7CE6">
          <w:delText xml:space="preserve">The key step to accomplish </w:delText>
        </w:r>
        <w:r w:rsidR="00D02858" w:rsidDel="002F7CE6">
          <w:delText xml:space="preserve">this </w:delText>
        </w:r>
        <w:r w:rsidR="005F5F80" w:rsidRPr="00E65D78" w:rsidDel="002F7CE6">
          <w:delText>is the identification of</w:delText>
        </w:r>
      </w:del>
      <w:ins w:id="13" w:author="Scheltema, R.A. (Richard)" w:date="2023-05-16T10:42:00Z">
        <w:r w:rsidR="002F7CE6">
          <w:t>To enable production</w:t>
        </w:r>
      </w:ins>
      <w:ins w:id="14" w:author="Scheltema, R.A. (Richard)" w:date="2023-05-16T10:55:00Z">
        <w:r w:rsidR="002F7CE6">
          <w:t>,</w:t>
        </w:r>
      </w:ins>
      <w:ins w:id="15" w:author="Scheltema, R.A. (Richard)" w:date="2023-05-16T10:42:00Z">
        <w:r w:rsidR="002F7CE6">
          <w:t xml:space="preserve"> identification of</w:t>
        </w:r>
      </w:ins>
      <w:r w:rsidR="005F5F80" w:rsidRPr="00E65D78">
        <w:t xml:space="preserve"> the amino acid sequence and the </w:t>
      </w:r>
      <w:ins w:id="16" w:author="Scheltema, R.A. (Richard)" w:date="2023-05-16T10:42:00Z">
        <w:r w:rsidR="002F7CE6">
          <w:t>post translational modifications</w:t>
        </w:r>
      </w:ins>
      <w:ins w:id="17" w:author="Scheltema, R.A. (Richard)" w:date="2023-05-16T10:43:00Z">
        <w:r w:rsidR="002F7CE6">
          <w:t xml:space="preserve"> </w:t>
        </w:r>
        <w:r w:rsidR="002F7CE6">
          <w:t>(</w:t>
        </w:r>
        <w:r w:rsidR="002F7CE6" w:rsidRPr="00E65D78">
          <w:t>PTMs</w:t>
        </w:r>
        <w:r w:rsidR="002F7CE6">
          <w:t>)</w:t>
        </w:r>
      </w:ins>
      <w:ins w:id="18" w:author="Scheltema, R.A. (Richard)" w:date="2023-05-16T10:42:00Z">
        <w:r w:rsidR="002F7CE6">
          <w:t xml:space="preserve"> needs to be achieved</w:t>
        </w:r>
      </w:ins>
      <w:del w:id="19" w:author="Scheltema, R.A. (Richard)" w:date="2023-05-16T10:42:00Z">
        <w:r w:rsidR="00D02858" w:rsidDel="002F7CE6">
          <w:delText xml:space="preserve">PTMs that </w:delText>
        </w:r>
        <w:r w:rsidR="005F5F80" w:rsidRPr="00E65D78" w:rsidDel="002F7CE6">
          <w:delText xml:space="preserve">adorn the </w:delText>
        </w:r>
        <w:r w:rsidR="001E588C" w:rsidRPr="00E65D78" w:rsidDel="002F7CE6">
          <w:delText>protein</w:delText>
        </w:r>
      </w:del>
      <w:r w:rsidR="005F5F80" w:rsidRPr="00E65D78">
        <w:t xml:space="preserve">. Traditionally B-cell sequencing </w:t>
      </w:r>
      <w:r w:rsidR="00846920">
        <w:t>has been used</w:t>
      </w:r>
      <w:r w:rsidR="005F5F80" w:rsidRPr="00E65D78">
        <w:t xml:space="preserve"> to identify the </w:t>
      </w:r>
      <w:r w:rsidR="00846920">
        <w:t xml:space="preserve">DNA/RNA </w:t>
      </w:r>
      <w:r w:rsidR="005F5F80" w:rsidRPr="00E65D78">
        <w:t>sequence</w:t>
      </w:r>
      <w:r w:rsidR="00846920">
        <w:t>s that putatively lead to the antibodies of interest</w:t>
      </w:r>
      <w:ins w:id="20" w:author="Scheltema, R.A. (Richard)" w:date="2023-05-16T11:04:00Z">
        <w:r w:rsidR="002F7CE6">
          <w:t>, although only a fraction of B-cells produce the antibodies ending up in circulation</w:t>
        </w:r>
      </w:ins>
      <w:r w:rsidR="00846920">
        <w:t>. More</w:t>
      </w:r>
      <w:r w:rsidR="005F5F80" w:rsidRPr="00E65D78">
        <w:t xml:space="preserve"> recently </w:t>
      </w:r>
      <w:r w:rsidR="00846920">
        <w:t xml:space="preserve">mass spectrometry-based methods (MS) have </w:t>
      </w:r>
      <w:del w:id="21" w:author="Scheltema, R.A. (Richard)" w:date="2023-05-16T10:45:00Z">
        <w:r w:rsidR="00846920" w:rsidDel="002F7CE6">
          <w:delText>been used</w:delText>
        </w:r>
      </w:del>
      <w:ins w:id="22" w:author="Scheltema, R.A. (Richard)" w:date="2023-05-16T10:45:00Z">
        <w:r w:rsidR="002F7CE6">
          <w:t>seen an increase in use</w:t>
        </w:r>
      </w:ins>
      <w:r w:rsidR="00846920">
        <w:t>, with the added benefit</w:t>
      </w:r>
      <w:del w:id="23" w:author="Scheltema, R.A. (Richard)" w:date="2023-04-18T14:20:00Z">
        <w:r w:rsidR="00846920" w:rsidDel="00FC5763">
          <w:delText xml:space="preserve">s that they directly target protein sequencings </w:delText>
        </w:r>
      </w:del>
      <w:ins w:id="24" w:author="Scheltema, R.A. (Richard)" w:date="2023-04-18T14:20:00Z">
        <w:r w:rsidR="00FC5763">
          <w:t xml:space="preserve"> that </w:t>
        </w:r>
      </w:ins>
      <w:ins w:id="25" w:author="Scheltema, R.A. (Richard)" w:date="2023-05-16T10:43:00Z">
        <w:r w:rsidR="002F7CE6">
          <w:t xml:space="preserve">these are </w:t>
        </w:r>
      </w:ins>
      <w:ins w:id="26" w:author="Scheltema, R.A. (Richard)" w:date="2023-04-18T14:20:00Z">
        <w:r w:rsidR="00FC5763">
          <w:t>direct approach</w:t>
        </w:r>
      </w:ins>
      <w:ins w:id="27" w:author="Scheltema, R.A. (Richard)" w:date="2023-05-16T10:43:00Z">
        <w:r w:rsidR="002F7CE6">
          <w:t>es</w:t>
        </w:r>
      </w:ins>
      <w:ins w:id="28" w:author="Scheltema, R.A. (Richard)" w:date="2023-04-18T14:20:00Z">
        <w:r w:rsidR="00FC5763">
          <w:t xml:space="preserve"> to extract the sequence </w:t>
        </w:r>
      </w:ins>
      <w:r w:rsidR="00846920">
        <w:t>and</w:t>
      </w:r>
      <w:r w:rsidR="005F5F80" w:rsidRPr="00E65D78">
        <w:t xml:space="preserve"> </w:t>
      </w:r>
      <w:r w:rsidR="00846920">
        <w:t>can</w:t>
      </w:r>
      <w:r w:rsidR="00385943" w:rsidRPr="00E65D78">
        <w:t xml:space="preserve"> </w:t>
      </w:r>
      <w:r w:rsidR="00846920">
        <w:t xml:space="preserve">provide </w:t>
      </w:r>
      <w:r w:rsidR="00385943" w:rsidRPr="00E65D78">
        <w:t xml:space="preserve">insights </w:t>
      </w:r>
      <w:r w:rsidR="00846920">
        <w:t xml:space="preserve">into </w:t>
      </w:r>
      <w:del w:id="29" w:author="Scheltema, R.A. (Richard)" w:date="2023-05-16T10:43:00Z">
        <w:r w:rsidR="00F8275C" w:rsidDel="002F7CE6">
          <w:delText>post translational modifications</w:delText>
        </w:r>
      </w:del>
      <w:ins w:id="30" w:author="Scheltema, R.A. (Richard)" w:date="2023-05-16T10:43:00Z">
        <w:r w:rsidR="002F7CE6">
          <w:t>PTMs</w:t>
        </w:r>
      </w:ins>
      <w:ins w:id="31" w:author="Scheltema, R.A. (Richard)" w:date="2023-05-16T11:04:00Z">
        <w:r w:rsidR="002F7CE6">
          <w:t xml:space="preserve"> of antibodies actually in circulation</w:t>
        </w:r>
      </w:ins>
      <w:del w:id="32" w:author="Scheltema, R.A. (Richard)" w:date="2023-05-16T10:43:00Z">
        <w:r w:rsidR="00F8275C" w:rsidDel="002F7CE6">
          <w:delText xml:space="preserve"> (</w:delText>
        </w:r>
        <w:r w:rsidR="00385943" w:rsidRPr="00E65D78" w:rsidDel="002F7CE6">
          <w:delText>PTMs</w:delText>
        </w:r>
        <w:r w:rsidR="00F8275C" w:rsidDel="002F7CE6">
          <w:delText>)</w:delText>
        </w:r>
      </w:del>
      <w:r w:rsidR="005F5F80" w:rsidRPr="00E65D78">
        <w:t xml:space="preserve">. Both techniques </w:t>
      </w:r>
      <w:del w:id="33" w:author="Scheltema, R.A. (Richard)" w:date="2023-05-16T10:45:00Z">
        <w:r w:rsidR="00D02858" w:rsidDel="002F7CE6">
          <w:delText>retain</w:delText>
        </w:r>
        <w:r w:rsidR="00E65D78" w:rsidRPr="00E65D78" w:rsidDel="002F7CE6">
          <w:delText xml:space="preserve"> </w:delText>
        </w:r>
      </w:del>
      <w:ins w:id="34" w:author="Scheltema, R.A. (Richard)" w:date="2023-05-16T10:45:00Z">
        <w:r w:rsidR="002F7CE6">
          <w:t>have</w:t>
        </w:r>
        <w:r w:rsidR="002F7CE6" w:rsidRPr="00E65D78">
          <w:t xml:space="preserve"> </w:t>
        </w:r>
      </w:ins>
      <w:r w:rsidR="005F5F80" w:rsidRPr="00E65D78">
        <w:t xml:space="preserve">their own </w:t>
      </w:r>
      <w:r w:rsidR="00156EAA" w:rsidRPr="00E65D78">
        <w:t>challenges,</w:t>
      </w:r>
      <w:r w:rsidR="005F5F80" w:rsidRPr="00E65D78">
        <w:t xml:space="preserve"> and the complete extraction of the amino acid sequence</w:t>
      </w:r>
      <w:ins w:id="35" w:author="Scheltema, R.A. (Richard)" w:date="2023-04-18T14:20:00Z">
        <w:r w:rsidR="00FC5763">
          <w:t xml:space="preserve"> by MS</w:t>
        </w:r>
      </w:ins>
      <w:r w:rsidR="005F5F80" w:rsidRPr="00E65D78">
        <w:t xml:space="preserve"> is typically </w:t>
      </w:r>
      <w:del w:id="36" w:author="Scheltema, R.A. (Richard)" w:date="2023-05-16T10:45:00Z">
        <w:r w:rsidR="00846920" w:rsidDel="002F7CE6">
          <w:delText>un</w:delText>
        </w:r>
        <w:r w:rsidR="00846920" w:rsidRPr="00E65D78" w:rsidDel="002F7CE6">
          <w:delText>manageable</w:delText>
        </w:r>
      </w:del>
      <w:ins w:id="37" w:author="Scheltema, R.A. (Richard)" w:date="2023-05-16T10:45:00Z">
        <w:r w:rsidR="002F7CE6">
          <w:t>difficult to achieve</w:t>
        </w:r>
      </w:ins>
      <w:r w:rsidR="001E588C" w:rsidRPr="00E65D78">
        <w:t xml:space="preserve">. </w:t>
      </w:r>
      <w:del w:id="38" w:author="Scheltema, R.A. (Richard)" w:date="2023-05-16T10:51:00Z">
        <w:r w:rsidR="00846920" w:rsidDel="002F7CE6">
          <w:delText>Sequencing</w:delText>
        </w:r>
        <w:r w:rsidR="00846920" w:rsidRPr="00E65D78" w:rsidDel="002F7CE6">
          <w:delText xml:space="preserve"> </w:delText>
        </w:r>
      </w:del>
      <w:del w:id="39" w:author="Scheltema, R.A. (Richard)" w:date="2023-04-18T14:21:00Z">
        <w:r w:rsidR="001E588C" w:rsidRPr="00E65D78" w:rsidDel="00FC5763">
          <w:delText>is problematic especially when</w:delText>
        </w:r>
      </w:del>
      <w:ins w:id="40" w:author="Scheltema, R.A. (Richard)" w:date="2023-05-16T10:56:00Z">
        <w:r w:rsidR="002F7CE6">
          <w:t>I</w:t>
        </w:r>
      </w:ins>
      <w:ins w:id="41" w:author="Scheltema, R.A. (Richard)" w:date="2023-05-16T10:51:00Z">
        <w:r w:rsidR="002F7CE6">
          <w:t xml:space="preserve">n previous work </w:t>
        </w:r>
      </w:ins>
      <w:ins w:id="42" w:author="Scheltema, R.A. (Richard)" w:date="2023-05-16T10:56:00Z">
        <w:r w:rsidR="002F7CE6">
          <w:t xml:space="preserve">mostly shotgun proteomics was applied, where the protein is digested into peptide prior to identification. With such an approach, </w:t>
        </w:r>
      </w:ins>
      <w:del w:id="43" w:author="Scheltema, R.A. (Richard)" w:date="2023-05-16T10:52:00Z">
        <w:r w:rsidR="001E588C" w:rsidRPr="00E65D78" w:rsidDel="002F7CE6">
          <w:delText xml:space="preserve"> </w:delText>
        </w:r>
      </w:del>
      <w:r w:rsidR="001E588C" w:rsidRPr="00E65D78">
        <w:t xml:space="preserve">gaps </w:t>
      </w:r>
      <w:ins w:id="44" w:author="Scheltema, R.A. (Richard)" w:date="2023-05-16T10:56:00Z">
        <w:r w:rsidR="002F7CE6">
          <w:t xml:space="preserve">arise </w:t>
        </w:r>
      </w:ins>
      <w:del w:id="45" w:author="Scheltema, R.A. (Richard)" w:date="2023-04-18T14:21:00Z">
        <w:r w:rsidR="00385943" w:rsidRPr="00E65D78" w:rsidDel="00FC5763">
          <w:delText xml:space="preserve">arise </w:delText>
        </w:r>
      </w:del>
      <w:r w:rsidR="001E588C" w:rsidRPr="00E65D78">
        <w:t xml:space="preserve">in the </w:t>
      </w:r>
      <w:r w:rsidR="00F8275C">
        <w:t>complementarity determining regions (</w:t>
      </w:r>
      <w:r w:rsidR="001E588C" w:rsidRPr="00E65D78">
        <w:t>CDR</w:t>
      </w:r>
      <w:r w:rsidR="00F8275C">
        <w:t>s)</w:t>
      </w:r>
      <w:r w:rsidR="001E588C" w:rsidRPr="00E65D78">
        <w:t xml:space="preserve"> of the antibody </w:t>
      </w:r>
      <w:r w:rsidR="00846920">
        <w:t xml:space="preserve">that </w:t>
      </w:r>
      <w:r w:rsidR="001E588C" w:rsidRPr="00E65D78">
        <w:t>are responsible for</w:t>
      </w:r>
      <w:r w:rsidR="000A1347">
        <w:t xml:space="preserve"> the</w:t>
      </w:r>
      <w:r w:rsidR="001E588C" w:rsidRPr="00E65D78">
        <w:t xml:space="preserve"> recogni</w:t>
      </w:r>
      <w:r w:rsidR="000A1347">
        <w:t>tion</w:t>
      </w:r>
      <w:r w:rsidR="001E588C" w:rsidRPr="00E65D78">
        <w:t xml:space="preserve"> and binding of infectious agents. </w:t>
      </w:r>
      <w:ins w:id="46" w:author="Scheltema, R.A. (Richard)" w:date="2023-05-16T10:51:00Z">
        <w:r w:rsidR="002F7CE6">
          <w:t xml:space="preserve">In this work </w:t>
        </w:r>
      </w:ins>
      <w:ins w:id="47" w:author="Scheltema, R.A. (Richard)" w:date="2023-05-16T10:53:00Z">
        <w:r w:rsidR="002F7CE6">
          <w:t xml:space="preserve">we demonstrate that by combining </w:t>
        </w:r>
      </w:ins>
      <w:ins w:id="48" w:author="Scheltema, R.A. (Richard)" w:date="2023-05-16T10:57:00Z">
        <w:r w:rsidR="002F7CE6">
          <w:t>shotgun proteomics</w:t>
        </w:r>
      </w:ins>
      <w:ins w:id="49" w:author="Scheltema, R.A. (Richard)" w:date="2023-05-16T10:58:00Z">
        <w:r w:rsidR="002F7CE6">
          <w:t xml:space="preserve"> with top-down proteomics, where the protein is measured directly without digestion, </w:t>
        </w:r>
      </w:ins>
      <w:ins w:id="50" w:author="Scheltema, R.A. (Richard)" w:date="2023-05-16T10:53:00Z">
        <w:r w:rsidR="002F7CE6">
          <w:t>these gaps can be filled and more information on the antibody can be extracted.</w:t>
        </w:r>
      </w:ins>
      <w:del w:id="51" w:author="Scheltema, R.A. (Richard)" w:date="2023-05-16T10:58:00Z">
        <w:r w:rsidR="00E65D78" w:rsidRPr="00E65D78" w:rsidDel="002F7CE6">
          <w:delText>S</w:delText>
        </w:r>
        <w:r w:rsidR="003C7FB5" w:rsidRPr="00E65D78" w:rsidDel="002F7CE6">
          <w:delText xml:space="preserve">equencing </w:delText>
        </w:r>
        <w:r w:rsidR="00E65D78" w:rsidRPr="00E65D78" w:rsidDel="002F7CE6">
          <w:delText xml:space="preserve">by </w:delText>
        </w:r>
        <w:r w:rsidR="003C7FB5" w:rsidRPr="00E65D78" w:rsidDel="002F7CE6">
          <w:delText>bottom-up (BU)</w:delText>
        </w:r>
      </w:del>
      <w:del w:id="52" w:author="Scheltema, R.A. (Richard)" w:date="2023-04-18T14:22:00Z">
        <w:r w:rsidR="00F8275C" w:rsidDel="00FC5763">
          <w:delText>,</w:delText>
        </w:r>
      </w:del>
      <w:del w:id="53" w:author="Scheltema, R.A. (Richard)" w:date="2023-05-16T10:58:00Z">
        <w:r w:rsidR="003C7FB5" w:rsidRPr="00E65D78" w:rsidDel="002F7CE6">
          <w:delText xml:space="preserve"> </w:delText>
        </w:r>
        <w:r w:rsidR="00C91218" w:rsidDel="002F7CE6">
          <w:delText xml:space="preserve">peptide-centric </w:delText>
        </w:r>
        <w:r w:rsidR="00F8275C" w:rsidDel="002F7CE6">
          <w:delText xml:space="preserve">MS </w:delText>
        </w:r>
        <w:r w:rsidR="003C7FB5" w:rsidRPr="00E65D78" w:rsidDel="002F7CE6">
          <w:delText>methods</w:delText>
        </w:r>
        <w:r w:rsidR="00E65D78" w:rsidRPr="00E65D78" w:rsidDel="002F7CE6">
          <w:delText xml:space="preserve"> is</w:delText>
        </w:r>
        <w:r w:rsidR="003C7FB5" w:rsidRPr="00E65D78" w:rsidDel="002F7CE6">
          <w:delText xml:space="preserve"> </w:delText>
        </w:r>
        <w:r w:rsidR="00846920" w:rsidDel="002F7CE6">
          <w:delText xml:space="preserve">often </w:delText>
        </w:r>
        <w:r w:rsidR="003C7FB5" w:rsidRPr="00E65D78" w:rsidDel="002F7CE6">
          <w:delText xml:space="preserve">hampered by sequence homology of Ab sequences and gaps </w:delText>
        </w:r>
        <w:r w:rsidR="005D6910" w:rsidDel="002F7CE6">
          <w:delText>resulting from</w:delText>
        </w:r>
        <w:r w:rsidR="003C7FB5" w:rsidRPr="00E65D78" w:rsidDel="002F7CE6">
          <w:delText xml:space="preserve"> peptides that either do not ionize well or do not yield </w:delText>
        </w:r>
        <w:r w:rsidR="00CA6EAD" w:rsidRPr="00E65D78" w:rsidDel="002F7CE6">
          <w:delText>informative fragmentation spectra</w:delText>
        </w:r>
        <w:r w:rsidR="003C7FB5" w:rsidRPr="00E65D78" w:rsidDel="002F7CE6">
          <w:delText>. Top-down (TD)</w:delText>
        </w:r>
      </w:del>
      <w:del w:id="54" w:author="Scheltema, R.A. (Richard)" w:date="2023-04-18T14:22:00Z">
        <w:r w:rsidR="00F8275C" w:rsidDel="00FC5763">
          <w:delText>,</w:delText>
        </w:r>
      </w:del>
      <w:del w:id="55" w:author="Scheltema, R.A. (Richard)" w:date="2023-05-16T10:58:00Z">
        <w:r w:rsidR="003C7FB5" w:rsidRPr="00E65D78" w:rsidDel="002F7CE6">
          <w:delText xml:space="preserve"> </w:delText>
        </w:r>
        <w:r w:rsidR="00C91218" w:rsidDel="002F7CE6">
          <w:delText xml:space="preserve">protein-centric </w:delText>
        </w:r>
        <w:r w:rsidR="003C7FB5" w:rsidRPr="00E65D78" w:rsidDel="002F7CE6">
          <w:delText xml:space="preserve">MS can </w:delText>
        </w:r>
        <w:r w:rsidR="00E65D78" w:rsidRPr="00E65D78" w:rsidDel="002F7CE6">
          <w:delText>retain</w:delText>
        </w:r>
        <w:r w:rsidR="003C7FB5" w:rsidRPr="00E65D78" w:rsidDel="002F7CE6">
          <w:delText xml:space="preserve"> the link between frag</w:delText>
        </w:r>
        <w:r w:rsidR="00E65D78" w:rsidRPr="00E65D78" w:rsidDel="002F7CE6">
          <w:delText>ments and precursor</w:delText>
        </w:r>
        <w:r w:rsidR="00846920" w:rsidDel="002F7CE6">
          <w:delText>s</w:delText>
        </w:r>
        <w:r w:rsidR="00E65D78" w:rsidRPr="00E65D78" w:rsidDel="002F7CE6">
          <w:delText>, however this</w:delText>
        </w:r>
        <w:r w:rsidR="003C7FB5" w:rsidRPr="00E65D78" w:rsidDel="002F7CE6">
          <w:delText xml:space="preserve"> field </w:delText>
        </w:r>
      </w:del>
      <w:del w:id="56" w:author="Scheltema, R.A. (Richard)" w:date="2023-04-18T14:22:00Z">
        <w:r w:rsidR="003C7FB5" w:rsidRPr="00E65D78" w:rsidDel="00FC5763">
          <w:delText xml:space="preserve">is still </w:delText>
        </w:r>
        <w:r w:rsidR="00C91218" w:rsidDel="00FC5763">
          <w:delText>rather immature</w:delText>
        </w:r>
      </w:del>
      <w:del w:id="57" w:author="Scheltema, R.A. (Richard)" w:date="2023-04-18T14:23:00Z">
        <w:r w:rsidR="000A1347" w:rsidDel="00FC5763">
          <w:delText>,</w:delText>
        </w:r>
      </w:del>
      <w:del w:id="58" w:author="Scheltema, R.A. (Richard)" w:date="2023-05-16T10:58:00Z">
        <w:r w:rsidR="003C7FB5" w:rsidRPr="00E65D78" w:rsidDel="002F7CE6">
          <w:delText xml:space="preserve"> and </w:delText>
        </w:r>
        <w:r w:rsidR="003C7FB5" w:rsidRPr="007321BA" w:rsidDel="002F7CE6">
          <w:rPr>
            <w:i/>
          </w:rPr>
          <w:delText>de novo</w:delText>
        </w:r>
        <w:r w:rsidR="003C7FB5" w:rsidRPr="00E65D78" w:rsidDel="002F7CE6">
          <w:delText xml:space="preserve"> sequencing by </w:delText>
        </w:r>
        <w:r w:rsidR="00C91218" w:rsidRPr="00E65D78" w:rsidDel="002F7CE6">
          <w:delText>TD</w:delText>
        </w:r>
        <w:r w:rsidR="00C91218" w:rsidDel="002F7CE6">
          <w:delText>-</w:delText>
        </w:r>
        <w:r w:rsidR="003C7FB5" w:rsidRPr="00E65D78" w:rsidDel="002F7CE6">
          <w:delText>MS remains challenging.</w:delText>
        </w:r>
        <w:r w:rsidR="00CA6EAD" w:rsidRPr="00E65D78" w:rsidDel="002F7CE6">
          <w:delText xml:space="preserve"> </w:delText>
        </w:r>
        <w:r w:rsidR="00C91218" w:rsidRPr="00E65D78" w:rsidDel="002F7CE6">
          <w:delText xml:space="preserve">Here we describe </w:delText>
        </w:r>
        <w:r w:rsidR="00C91218" w:rsidDel="002F7CE6">
          <w:delText>advances</w:delText>
        </w:r>
        <w:r w:rsidR="00C91218" w:rsidRPr="00E65D78" w:rsidDel="002F7CE6">
          <w:delText xml:space="preserve"> towards</w:delText>
        </w:r>
        <w:r w:rsidR="00C91218" w:rsidDel="002F7CE6">
          <w:delText xml:space="preserve"> the</w:delText>
        </w:r>
        <w:r w:rsidR="00C91218" w:rsidRPr="00E65D78" w:rsidDel="002F7CE6">
          <w:delText xml:space="preserve"> complete sequencing of antibody sequences </w:delText>
        </w:r>
        <w:r w:rsidR="00CA6EAD" w:rsidRPr="00E65D78" w:rsidDel="002F7CE6">
          <w:delText xml:space="preserve">by </w:delText>
        </w:r>
        <w:r w:rsidR="00846920" w:rsidDel="002F7CE6">
          <w:delText xml:space="preserve">using integrative </w:delText>
        </w:r>
        <w:r w:rsidR="00C91218" w:rsidDel="002F7CE6">
          <w:delText xml:space="preserve">BU and TD </w:delText>
        </w:r>
        <w:r w:rsidR="00846920" w:rsidDel="002F7CE6">
          <w:delText>approach</w:delText>
        </w:r>
        <w:r w:rsidR="00C91218" w:rsidDel="002F7CE6">
          <w:delText>es and show that</w:delText>
        </w:r>
        <w:r w:rsidR="00846920" w:rsidRPr="00E65D78" w:rsidDel="002F7CE6">
          <w:delText xml:space="preserve"> </w:delText>
        </w:r>
        <w:r w:rsidR="00CA6EAD" w:rsidRPr="00E65D78" w:rsidDel="002F7CE6">
          <w:delText xml:space="preserve">the information from these disparate data streams </w:delText>
        </w:r>
        <w:r w:rsidR="00846920" w:rsidDel="002F7CE6">
          <w:delText xml:space="preserve">can provide </w:delText>
        </w:r>
        <w:r w:rsidR="00CA6EAD" w:rsidRPr="00E65D78" w:rsidDel="002F7CE6">
          <w:delText>more information and improved sequence coverage.</w:delText>
        </w:r>
      </w:del>
      <w:r w:rsidR="00CA6EAD" w:rsidRPr="00E65D78">
        <w:t xml:space="preserve"> </w:t>
      </w:r>
      <w:r w:rsidR="005D6910">
        <w:t xml:space="preserve">The software </w:t>
      </w:r>
      <w:r w:rsidR="001E588C" w:rsidRPr="00E65D78">
        <w:t>is freely available on GitHub.</w:t>
      </w:r>
    </w:p>
    <w:p w14:paraId="6FEC0055" w14:textId="75708415" w:rsidR="002F7CE6" w:rsidRDefault="002F7CE6">
      <w:pPr>
        <w:spacing w:line="259" w:lineRule="auto"/>
        <w:jc w:val="left"/>
        <w:rPr>
          <w:ins w:id="59" w:author="Scheltema, R.A. (Richard)" w:date="2023-05-16T10:54:00Z"/>
          <w:rFonts w:eastAsiaTheme="majorEastAsia" w:cstheme="majorBidi"/>
          <w:b/>
          <w:color w:val="000000" w:themeColor="text1"/>
          <w:sz w:val="32"/>
          <w:szCs w:val="32"/>
        </w:rPr>
      </w:pPr>
      <w:ins w:id="60" w:author="Scheltema, R.A. (Richard)" w:date="2023-05-16T10:54:00Z">
        <w:r>
          <w:br w:type="page"/>
        </w:r>
      </w:ins>
    </w:p>
    <w:p w14:paraId="78881B07" w14:textId="77777777" w:rsidR="005D3584" w:rsidDel="002F7CE6" w:rsidRDefault="005D3584">
      <w:pPr>
        <w:spacing w:line="259" w:lineRule="auto"/>
        <w:jc w:val="left"/>
        <w:rPr>
          <w:del w:id="61" w:author="Scheltema, R.A. (Richard)" w:date="2023-05-16T10:54:00Z"/>
        </w:rPr>
      </w:pPr>
    </w:p>
    <w:p w14:paraId="05E3FF51" w14:textId="306E96F7" w:rsidR="00B94E3C" w:rsidRPr="00E65D78" w:rsidRDefault="00B94E3C" w:rsidP="005D3584">
      <w:pPr>
        <w:pStyle w:val="Heading1"/>
      </w:pPr>
      <w:r w:rsidRPr="00E65D78">
        <w:t>Introduction</w:t>
      </w:r>
    </w:p>
    <w:p w14:paraId="3449AB53" w14:textId="77777777" w:rsidR="002F7CE6" w:rsidRDefault="00E11F84" w:rsidP="00FC5763">
      <w:pPr>
        <w:rPr>
          <w:ins w:id="62" w:author="Scheltema, R.A. (Richard)" w:date="2023-05-16T11:03:00Z"/>
        </w:rPr>
        <w:pPrChange w:id="63" w:author="Scheltema, R.A. (Richard)" w:date="2023-04-18T14:23:00Z">
          <w:pPr>
            <w:ind w:firstLine="720"/>
          </w:pPr>
        </w:pPrChange>
      </w:pPr>
      <w:r w:rsidRPr="000A1347">
        <w:t>Antibod</w:t>
      </w:r>
      <w:ins w:id="64" w:author="Scheltema, R.A. (Richard)" w:date="2023-04-18T14:26:00Z">
        <w:r w:rsidR="00FC5763">
          <w:t>ies</w:t>
        </w:r>
      </w:ins>
      <w:del w:id="65" w:author="Scheltema, R.A. (Richard)" w:date="2023-04-18T14:26:00Z">
        <w:r w:rsidDel="00FC5763">
          <w:delText>y molecules</w:delText>
        </w:r>
      </w:del>
      <w:r>
        <w:t>, or immunoglobulins (Ig’s),</w:t>
      </w:r>
      <w:r w:rsidRPr="000A1347">
        <w:t xml:space="preserve"> </w:t>
      </w:r>
      <w:del w:id="66" w:author="Scheltema, R.A. (Richard)" w:date="2023-04-18T14:26:00Z">
        <w:r w:rsidDel="00FC5763">
          <w:delText>provide</w:delText>
        </w:r>
        <w:r w:rsidRPr="000A1347" w:rsidDel="00FC5763">
          <w:delText xml:space="preserve"> </w:delText>
        </w:r>
      </w:del>
      <w:ins w:id="67" w:author="Scheltema, R.A. (Richard)" w:date="2023-04-18T14:26:00Z">
        <w:r w:rsidR="00FC5763">
          <w:t>are</w:t>
        </w:r>
        <w:r w:rsidR="00FC5763" w:rsidRPr="000A1347">
          <w:t xml:space="preserve"> </w:t>
        </w:r>
      </w:ins>
      <w:r w:rsidR="007445BB" w:rsidRPr="000A1347">
        <w:t xml:space="preserve">one of the cornerstones of </w:t>
      </w:r>
      <w:r w:rsidR="00400BAE" w:rsidRPr="000A1347">
        <w:t>the human immune system</w:t>
      </w:r>
      <w:r w:rsidR="007445BB" w:rsidRPr="000A1347">
        <w:t xml:space="preserve"> and are </w:t>
      </w:r>
      <w:r>
        <w:t xml:space="preserve">abundantly </w:t>
      </w:r>
      <w:r w:rsidR="007445BB" w:rsidRPr="000A1347">
        <w:t>found</w:t>
      </w:r>
      <w:r w:rsidR="00400BAE" w:rsidRPr="000A1347">
        <w:t xml:space="preserve"> in various bodily fluids, such as serum, saliva, milk, the lumen of the gut, and cerebrospinal fluid</w:t>
      </w:r>
      <w:r w:rsidR="00F80178" w:rsidRPr="000A1347">
        <w:t xml:space="preserve"> </w:t>
      </w:r>
      <w:r w:rsidR="00F80178" w:rsidRPr="000A1347">
        <w:fldChar w:fldCharType="begin" w:fldLock="1"/>
      </w:r>
      <w:r w:rsidR="00A507FA">
        <w:instrText>ADDIN CSL_CITATION {"citationItems":[{"id":"ITEM-1","itemData":{"DOI":"10.1016/j.jaci.2009.09.046","ISSN":"00916749","PMID":"20176268","abstract":"Immunoglobulins are heterodimeric proteins composed of 2 heavy and 2 light chains. They can be separated functionally into variable domains that bind antigens and constant domains that specify effector functions, such as activation of complement or binding to Fc receptors. The variable domains are created by means of a complex series of gene rearrangement events and can then be subjected to somatic hypermutation after exposure to antigen to allow affinity maturation. Each variable domain can be split into 3 regions of sequence variability termed the complementarity-determining regions (CDRs) and 4 regions of relatively constant sequence termed the framework regions. The 3 CDRs of the heavy chain are paired with the 3 CDRs of the light chain to form the antigen-binding site, as classically defined. The constant domains of the heavy chain can be switched to allow altered effector function while maintaining antigen specificity. There are 5 main classes of heavy chain constant domains. Each class defines the IgM, IgG, IgA, IgD, and IgE isotypes. IgG can be split into 4 subclasses, IgG1, IgG2, IgG3, and IgG4, each with its own biologic properties, and IgA can similarly be split into IgA1 and IgA2.","author":[{"dropping-particle":"","family":"Schroeder","given":"Harry W.","non-dropping-particle":"","parse-names":false,"suffix":""},{"dropping-particle":"","family":"Cavacini","given":"Lisa","non-dropping-particle":"","parse-names":false,"suffix":""}],"container-title":"Journal of Allergy and Clinical Immunology","id":"ITEM-1","issue":"2","issued":{"date-parts":[["2010","2"]]},"page":"S41-S52","publisher":"NIH Public Access","title":"Structure and function of immunoglobulins","type":"article-journal","volume":"125"},"uris":["http://www.mendeley.com/documents/?uuid=4e13fe09-f4a7-479c-b596-b17828288369"]}],"mendeley":{"formattedCitation":"(Schroeder &amp; Cavacini, 2010)","plainTextFormattedCitation":"(Schroeder &amp; Cavacini, 2010)","previouslyFormattedCitation":"(Schroeder &amp; Cavacini, 2010)"},"properties":{"noteIndex":0},"schema":"https://github.com/citation-style-language/schema/raw/master/csl-citation.json"}</w:instrText>
      </w:r>
      <w:r w:rsidR="00F80178" w:rsidRPr="000A1347">
        <w:fldChar w:fldCharType="separate"/>
      </w:r>
      <w:r w:rsidR="006973CA" w:rsidRPr="000A1347">
        <w:rPr>
          <w:noProof/>
        </w:rPr>
        <w:t>(Schroeder &amp; Cavacini, 2010)</w:t>
      </w:r>
      <w:r w:rsidR="00F80178" w:rsidRPr="000A1347">
        <w:fldChar w:fldCharType="end"/>
      </w:r>
      <w:r w:rsidR="00400BAE" w:rsidRPr="000A1347">
        <w:t xml:space="preserve">. </w:t>
      </w:r>
      <w:r w:rsidR="007445BB" w:rsidRPr="000A1347">
        <w:t>B</w:t>
      </w:r>
      <w:r w:rsidR="00400BAE" w:rsidRPr="000A1347">
        <w:t xml:space="preserve">ecause of their </w:t>
      </w:r>
      <w:r w:rsidR="006621D4">
        <w:t xml:space="preserve">important </w:t>
      </w:r>
      <w:r w:rsidR="00400BAE" w:rsidRPr="000A1347">
        <w:t>role in combatting infectious diseases</w:t>
      </w:r>
      <w:r w:rsidR="007445BB" w:rsidRPr="000A1347">
        <w:t>, immunoglobulins</w:t>
      </w:r>
      <w:r w:rsidR="00400BAE" w:rsidRPr="000A1347">
        <w:t xml:space="preserve"> have </w:t>
      </w:r>
      <w:del w:id="68" w:author="Scheltema, R.A. (Richard)" w:date="2023-04-18T14:27:00Z">
        <w:r w:rsidR="007445BB" w:rsidRPr="000A1347" w:rsidDel="00FC5763">
          <w:delText xml:space="preserve">been </w:delText>
        </w:r>
      </w:del>
      <w:r w:rsidR="007445BB" w:rsidRPr="000A1347">
        <w:t xml:space="preserve">intensively </w:t>
      </w:r>
      <w:ins w:id="69" w:author="Scheltema, R.A. (Richard)" w:date="2023-04-18T14:27:00Z">
        <w:r w:rsidR="00FC5763" w:rsidRPr="000A1347">
          <w:t xml:space="preserve">been </w:t>
        </w:r>
      </w:ins>
      <w:r w:rsidR="007445BB" w:rsidRPr="000A1347">
        <w:t xml:space="preserve">studied and </w:t>
      </w:r>
      <w:del w:id="70" w:author="Scheltema, R.A. (Richard)" w:date="2023-05-16T10:59:00Z">
        <w:r w:rsidR="007445BB" w:rsidRPr="000A1347" w:rsidDel="002F7CE6">
          <w:delText xml:space="preserve">have </w:delText>
        </w:r>
      </w:del>
      <w:r>
        <w:t xml:space="preserve">in the last decades </w:t>
      </w:r>
      <w:ins w:id="71" w:author="Scheltema, R.A. (Richard)" w:date="2023-05-16T10:59:00Z">
        <w:r w:rsidR="002F7CE6">
          <w:t xml:space="preserve">have </w:t>
        </w:r>
      </w:ins>
      <w:r w:rsidR="00400BAE" w:rsidRPr="000A1347">
        <w:t xml:space="preserve">taken </w:t>
      </w:r>
      <w:r w:rsidR="000A1347" w:rsidRPr="000A1347">
        <w:t>centre</w:t>
      </w:r>
      <w:r w:rsidR="00400BAE" w:rsidRPr="000A1347">
        <w:t xml:space="preserve"> stage for</w:t>
      </w:r>
      <w:r w:rsidR="000A1347">
        <w:t xml:space="preserve"> the</w:t>
      </w:r>
      <w:r w:rsidR="00400BAE" w:rsidRPr="000A1347">
        <w:t xml:space="preserve"> development of </w:t>
      </w:r>
      <w:r>
        <w:t xml:space="preserve">novel </w:t>
      </w:r>
      <w:r w:rsidR="00400BAE" w:rsidRPr="000A1347">
        <w:t xml:space="preserve">therapeutics </w:t>
      </w:r>
      <w:r w:rsidR="00F80178" w:rsidRPr="000A1347">
        <w:fldChar w:fldCharType="begin" w:fldLock="1"/>
      </w:r>
      <w:r w:rsidR="00A507FA">
        <w:instrText>ADDIN CSL_CITATION {"citationItems":[{"id":"ITEM-1","itemData":{"DOI":"10.1080/19420862.2020.1860476","ISSN":"19420870","PMID":"33459118","abstract":"In this 12th annual installment of the Antibodies to Watch article series, we discuss key events in antibody therapeutics development that occurred in 2020 and forecast events that might occur in 2021. The coronavirus disease 2019 (COVID-19) pandemic posed an array of challenges and opportunities to the healthcare system in 2020, and it will continue to do so in 2021. Remarkably, by late November 2020, two anti-SARS-CoV antibody products, bamlanivimab and the casirivimab and imdevimab cocktail, were authorized for emergency use by the US Food and Drug Administration (FDA) and the repurposed antibodies levilimab and itolizumab had been registered for emergency use as treatments for COVID-19 in Russia and India, respectively. Despite the pandemic, 10 antibody therapeutics had been granted the first approval in the US or EU in 2020, as of November, and 2 more (tanezumab and margetuximab) may be granted approvals in December 2020.* In addition, prolgolimab and olokizumab had been granted first approvals in Russia and cetuximab saratolacan sodium was first approved in Japan. The number of approvals in 2021 may set a record, as marketing applications for 16 investigational antibody therapeutics are already undergoing regulatory review by either the FDA or the European Medicines Agency. Of these 16 mAbs, 11 are possible treatments for non-cancer indications and 5 are potential treatments for cancer. Based on the information publicly available as of November 2020, 44 antibody therapeutics are in late-stage clinical studies for non-cancer indications, including 6 for COVID-19, and marketing applications for at least 6 (leronlimab, tezepelumab, faricimab, ligelizumab, garetosmab, and fasinumab) are planned in 2021. In addition, 44 antibody therapeutics are in late-stage clinical studies for cancer indications. Of these 44, marketing application submissions for 13 may be submitted by the end of 2021. *Note added in proof on key events announced during December 1-21, 2020: margetuximab-cmkb and ansuvimab-zykl were approved by FDA on December 16 and 21, 2020, respectively; biologics license applications were submitted for ublituximab and amivantamab.","author":[{"dropping-particle":"","family":"Kaplon","given":"Hélène","non-dropping-particle":"","parse-names":false,"suffix":""},{"dropping-particle":"","family":"Reichert","given":"Janice M.","non-dropping-particle":"","parse-names":false,"suffix":""}],"container-title":"mAbs","id":"ITEM-1","issue":"1","issued":{"date-parts":[["2021"]]},"publisher":"MAbs","title":"Antibodies to watch in 2021","type":"article-journal","volume":"13"},"uris":["http://www.mendeley.com/documents/?uuid=6ff8b0c5-ad8c-4244-919a-9b18ed4e0f48"]},{"id":"ITEM-2","itemData":{"DOI":"10.1074/jbc.rev120.010181","ISSN":"1083-351X","PMID":"32409582","abstract":"Antibodies are vital proteins of the immune system that recognize potentially harmful molecules and initiate their removal. Mammals can efficiently create vast numbers of antibodies with different sequences capable of binding to any antigen with high affinity and specificity. Because they can be developed to bind to many disease agents, antibodies can be used as therapeutics. In an organism, after antigen exposure, antibodies specific to that antigen are enriched through clonal selection, expansion, and somatic hypermutation. The antibodies present in an organism therefore report on its immune status, describe its innate ability to deal with harmful substances, and reveal how it has previously responded. Next-generation sequencing technologies are being increasingly used to query the antibody, or B-cell receptor (BCR), sequence repertoire, and the amount of BCR data in public repositories is growing. The Observed Antibody Space database, for example, currently contains over a billion sequences from 68 different studies. Repertoires are available that represent both the naive state (i.e. antigen-inexperienced) and that after immunization. This wealth of data has created opportunities to learn more about our immune system. In this review, we discuss the many ways in which BCR repertoire data have been or could be exploited. We highlight its utility for providing insights into how the naive immune repertoire is generated and how it responds to antigens. We also consider how structural information can be used to enhance these data and may lead to more accurate depictions of the sequence space and to applications in the discovery of new therapeutics.","author":[{"dropping-particle":"","family":"Marks","given":"Claire","non-dropping-particle":"","parse-names":false,"suffix":""},{"dropping-particle":"","family":"Deane","given":"Charlotte M","non-dropping-particle":"","parse-names":false,"suffix":""}],"container-title":"The Journal of biological chemistry","id":"ITEM-2","issue":"29","issued":{"date-parts":[["2020","7","17"]]},"page":"9823-9837","title":"How repertoire data are changing antibody science.","type":"article-journal","volume":"295"},"uris":["http://www.mendeley.com/documents/?uuid=b9729e78-21ee-418c-b376-f6796bdf8d56"]},{"id":"ITEM-3","itemData":{"DOI":"10.1093/nar/gkz827","ISSN":"1362-4962","PMID":"31555805","abstract":"The Therapeutic Structural Antibody Database (Thera-SAbDab; http://opig.stats.ox.ac.uk/webapps/therasabdab) tracks all antibody- and nanobody-related therapeutics recognized by the World Health Organisation (WHO), and identifies any corresponding structures in the Structural Antibody Database (SAbDab) with near-exact or exact variable domain sequence matches. Thera-SAbDab is synchronized with SAbDab to update weekly, reflecting new Protein Data Bank entries and the availability of new sequence data published by the WHO. Each therapeutic summary page lists structural coverage (with links to the appropriate SAbDab entries), alignments showing where any near-matches deviate in sequence, and accompanying metadata, such as intended target and investigated conditions. Thera-SAbDab can be queried by therapeutic name, by a combination of metadata, or by variable domain sequence - returning all therapeutics that are within a specified sequence identity over a specified region of the query. The sequences of all therapeutics listed in Thera-SAbDab (461 unique molecules, as of 5 August 2019) are downloadable as a single file with accompanying metadata.","author":[{"dropping-particle":"","family":"Raybould","given":"Matthew I J","non-dropping-particle":"","parse-names":false,"suffix":""},{"dropping-particle":"","family":"Marks","given":"Claire","non-dropping-particle":"","parse-names":false,"suffix":""},{"dropping-particle":"","family":"Lewis","given":"Alan P","non-dropping-particle":"","parse-names":false,"suffix":""},{"dropping-particle":"","family":"Shi","given":"Jiye","non-dropping-particle":"","parse-names":false,"suffix":""},{"dropping-particle":"","family":"Bujotzek","given":"Alexander","non-dropping-particle":"","parse-names":false,"suffix":""},{"dropping-particle":"","family":"Taddese","given":"Bruck","non-dropping-particle":"","parse-names":false,"suffix":""},{"dropping-particle":"","family":"Deane","given":"Charlotte M","non-dropping-particle":"","parse-names":false,"suffix":""}],"container-title":"Nucleic acids research","id":"ITEM-3","issue":"D1","issued":{"date-parts":[["2020","1","8"]]},"page":"D383-D388","publisher":"Oxford Academic","title":"Thera-SAbDab: the Therapeutic Structural Antibody Database.","type":"article-journal","volume":"48"},"uris":["http://www.mendeley.com/documents/?uuid=d009eac0-0b03-4394-8f82-8ae368e10199"]}],"mendeley":{"formattedCitation":"(Kaplon &amp; Reichert, 2021; Marks &amp; Deane, 2020; Raybould et al., 2020)","plainTextFormattedCitation":"(Kaplon &amp; Reichert, 2021; Marks &amp; Deane, 2020; Raybould et al., 2020)","previouslyFormattedCitation":"(Kaplon &amp; Reichert, 2021; Marks &amp; Deane, 2020; Raybould et al., 2020)"},"properties":{"noteIndex":0},"schema":"https://github.com/citation-style-language/schema/raw/master/csl-citation.json"}</w:instrText>
      </w:r>
      <w:r w:rsidR="00F80178" w:rsidRPr="000A1347">
        <w:fldChar w:fldCharType="separate"/>
      </w:r>
      <w:r w:rsidR="006973CA" w:rsidRPr="000A1347">
        <w:rPr>
          <w:noProof/>
        </w:rPr>
        <w:t>(Kaplon &amp; Reichert, 2021; Marks &amp; Deane, 2020; Raybould et al., 2020)</w:t>
      </w:r>
      <w:r w:rsidR="00F80178" w:rsidRPr="000A1347">
        <w:fldChar w:fldCharType="end"/>
      </w:r>
      <w:r w:rsidR="00400BAE" w:rsidRPr="000A1347">
        <w:t>.</w:t>
      </w:r>
      <w:del w:id="72" w:author="Scheltema, R.A. (Richard)" w:date="2023-04-18T14:30:00Z">
        <w:r w:rsidR="00400BAE" w:rsidRPr="000A1347" w:rsidDel="00F147F9">
          <w:delText xml:space="preserve"> </w:delText>
        </w:r>
        <w:r w:rsidR="007445BB" w:rsidRPr="000A1347" w:rsidDel="00F147F9">
          <w:delText>Recently</w:delText>
        </w:r>
        <w:r w:rsidR="00400BAE" w:rsidRPr="000A1347" w:rsidDel="00F147F9">
          <w:delText xml:space="preserve">, </w:delText>
        </w:r>
      </w:del>
      <w:ins w:id="73" w:author="Scheltema, R.A. (Richard)" w:date="2023-04-18T14:30:00Z">
        <w:r w:rsidR="00F147F9">
          <w:t xml:space="preserve"> </w:t>
        </w:r>
      </w:ins>
      <w:del w:id="74" w:author="Scheltema, R.A. (Richard)" w:date="2023-04-18T14:30:00Z">
        <w:r w:rsidR="00400BAE" w:rsidRPr="000A1347" w:rsidDel="00F147F9">
          <w:delText>a</w:delText>
        </w:r>
      </w:del>
      <w:ins w:id="75" w:author="Scheltema, R.A. (Richard)" w:date="2023-04-18T14:30:00Z">
        <w:r w:rsidR="00F147F9">
          <w:t>A</w:t>
        </w:r>
      </w:ins>
      <w:r w:rsidR="00400BAE" w:rsidRPr="000A1347">
        <w:t xml:space="preserve">ntibodies have become the best-selling drugs in the pharmaceutical market, and in 2018, eight of the top ten bestselling drugs worldwide were biologics. </w:t>
      </w:r>
    </w:p>
    <w:p w14:paraId="447C1EC2" w14:textId="128459FD" w:rsidR="00400BAE" w:rsidRDefault="00400BAE" w:rsidP="002F7CE6">
      <w:pPr>
        <w:ind w:firstLine="720"/>
      </w:pPr>
      <w:r w:rsidRPr="000A1347">
        <w:t xml:space="preserve">New leads for </w:t>
      </w:r>
      <w:r w:rsidR="000A1347">
        <w:t xml:space="preserve">the </w:t>
      </w:r>
      <w:r w:rsidRPr="000A1347">
        <w:t xml:space="preserve">development of recombinant antibodies </w:t>
      </w:r>
      <w:r w:rsidR="007445BB" w:rsidRPr="000A1347">
        <w:t xml:space="preserve">as biotherapeutics </w:t>
      </w:r>
      <w:r w:rsidR="00A128F3" w:rsidRPr="000A1347">
        <w:t>can be found</w:t>
      </w:r>
      <w:r w:rsidR="000E27AC">
        <w:t xml:space="preserve"> </w:t>
      </w:r>
      <w:r w:rsidR="00A128F3" w:rsidRPr="000A1347">
        <w:t xml:space="preserve">in </w:t>
      </w:r>
      <w:r w:rsidRPr="000A1347">
        <w:t>various sources, such as immuniz</w:t>
      </w:r>
      <w:r w:rsidR="00A128F3" w:rsidRPr="000A1347">
        <w:t>ed</w:t>
      </w:r>
      <w:r w:rsidRPr="000A1347">
        <w:t xml:space="preserve"> animals or recovered patients</w:t>
      </w:r>
      <w:r w:rsidR="00F80178" w:rsidRPr="000A1347">
        <w:t xml:space="preserve"> </w:t>
      </w:r>
      <w:r w:rsidR="00A128F3" w:rsidRPr="000A1347">
        <w:t xml:space="preserve">who carry pathogen neutralizing antibodies </w:t>
      </w:r>
      <w:r w:rsidR="00F80178" w:rsidRPr="000A1347">
        <w:fldChar w:fldCharType="begin" w:fldLock="1"/>
      </w:r>
      <w:r w:rsidR="00A507FA">
        <w:instrText>ADDIN CSL_CITATION {"citationItems":[{"id":"ITEM-1","itemData":{"DOI":"10.1126/science.aad5788","ISSN":"1095-9203","PMID":"26912366","abstract":"Antibodies targeting the Ebola virus surface glycoprotein (EBOV GP) are implicated in protection against lethal disease, but the characteristics of the human antibody response to EBOV GP remain poorly understood. We isolated and characterized 349 GP-specific monoclonal antibodies (mAbs) from the peripheral B cells of a convalescent donor who survived the 2014 EBOV Zaire outbreak. Remarkably, 77% of the mAbs neutralize live EBOV, and several mAbs exhibit unprecedented potency. Structures of selected mAbs in complex with GP reveal a site of vulnerability located in the GP stalk region proximal to the viral membrane. Neutralizing antibodies targeting this site show potent therapeutic efficacy against lethal EBOV challenge in mice. The results provide a framework for the design of new EBOV vaccine candidates and immunotherapies.","author":[{"dropping-particle":"","family":"Bornholdt","given":"Zachary A.","non-dropping-particle":"","parse-names":false,"suffix":""},{"dropping-particle":"","family":"Turner","given":"Hannah L.","non-dropping-particle":"","parse-names":false,"suffix":""},{"dropping-particle":"","family":"Murin","given":"Charles D.","non-dropping-particle":"","parse-names":false,"suffix":""},{"dropping-particle":"","family":"Li","given":"Wen","non-dropping-particle":"","parse-names":false,"suffix":""},{"dropping-particle":"","family":"Sok","given":"Devin","non-dropping-particle":"","parse-names":false,"suffix":""},{"dropping-particle":"","family":"Souders","given":"Colby A.","non-dropping-particle":"","parse-names":false,"suffix":""},{"dropping-particle":"","family":"Piper","given":"Ashley E.","non-dropping-particle":"","parse-names":false,"suffix":""},{"dropping-particle":"","family":"Goff","given":"Arthur","non-dropping-particle":"","parse-names":false,"suffix":""},{"dropping-particle":"","family":"Shamblin","given":"Joshua D.","non-dropping-particle":"","parse-names":false,"suffix":""},{"dropping-particle":"","family":"Wollen","given":"Suzanne E.","non-dropping-particle":"","parse-names":false,"suffix":""},{"dropping-particle":"","family":"Sprague","given":"Thomas R.","non-dropping-particle":"","parse-names":false,"suffix":""},{"dropping-particle":"","family":"Fusco","given":"Marnie L.","non-dropping-particle":"","parse-names":false,"suffix":""},{"dropping-particle":"","family":"Pommert","given":"Kathleen B. J.","non-dropping-particle":"","parse-names":false,"suffix":""},{"dropping-particle":"","family":"Cavacini","given":"Lisa A.","non-dropping-particle":"","parse-names":false,"suffix":""},{"dropping-particle":"","family":"Smith","given":"Heidi L.","non-dropping-particle":"","parse-names":false,"suffix":""},{"dropping-particle":"","family":"Klempner","given":"Mark","non-dropping-particle":"","parse-names":false,"suffix":""},{"dropping-particle":"","family":"Reimann","given":"Keith A.","non-dropping-particle":"","parse-names":false,"suffix":""},{"dropping-particle":"","family":"Krauland","given":"Eric","non-dropping-particle":"","parse-names":false,"suffix":""},{"dropping-particle":"","family":"Gerngross","given":"Tillman U.","non-dropping-particle":"","parse-names":false,"suffix":""},{"dropping-particle":"","family":"Wittrup","given":"Karl D.","non-dropping-particle":"","parse-names":false,"suffix":""},{"dropping-particle":"","family":"Saphire","given":"Erica Ollmann","non-dropping-particle":"","parse-names":false,"suffix":""},{"dropping-particle":"","family":"Burton","given":"Dennis R.","non-dropping-particle":"","parse-names":false,"suffix":""},{"dropping-particle":"","family":"Glass","given":"Pamela J.","non-dropping-particle":"","parse-names":false,"suffix":""},{"dropping-particle":"","family":"Ward","given":"Andrew B.","non-dropping-particle":"","parse-names":false,"suffix":""},{"dropping-particle":"","family":"Walker","given":"Laura M.","non-dropping-particle":"","parse-names":false,"suffix":""}],"container-title":"Science","id":"ITEM-1","issue":"6277","issued":{"date-parts":[["2016","3","4"]]},"page":"1078-1083","publisher":"American Association for the Advancement of Science","title":"Isolation of potent neutralizing antibodies from a survivor of the 2014 Ebola virus outbreak.","type":"article-journal","volume":"351"},"uris":["http://www.mendeley.com/documents/?uuid=8297ede4-2a0a-443a-984a-3da0ae47f3ed"]},{"id":"ITEM-2","itemData":{"DOI":"10.1126/science.aad5224","ISBN":"0036-8075","ISSN":"1095-9203","PMID":"26917593","abstract":"Ebola virus disease in humans is highly lethal, with case fatality rates ranging from 25 to 90%. There is no licensed treatment or vaccine against the virus, underscoring the need for efficacious countermeasures. We ascertained that a human survivor of the 1995 Kikwit Ebola virus disease outbreak maintained circulating antibodies against the Ebola virus surface glycoprotein for more than a decade after infection. From this survivor we isolated monoclonal antibodies (mAbs) that neutralize recent and previous outbreak variants of Ebola virus and mediate antibody-dependent cell-mediated cytotoxicity in vitro. Strikingly, monotherapy with mAb114 protected macaques when given as late as 5 days after challenge. Treatment with a single human mAb suggests that a simplified therapeutic strategy for human Ebola infection may be possible.","author":[{"dropping-particle":"","family":"Corti","given":"Davide","non-dropping-particle":"","parse-names":false,"suffix":""},{"dropping-particle":"","family":"Misasi","given":"John","non-dropping-particle":"","parse-names":false,"suffix":""},{"dropping-particle":"","family":"Mulangu","given":"Sabue","non-dropping-particle":"","parse-names":false,"suffix":""},{"dropping-particle":"","family":"Stanley","given":"Daphne A","non-dropping-particle":"","parse-names":false,"suffix":""},{"dropping-particle":"","family":"Kanekiyo","given":"Masaru","non-dropping-particle":"","parse-names":false,"suffix":""},{"dropping-particle":"","family":"Wollen","given":"Suzanne","non-dropping-particle":"","parse-names":false,"suffix":""},{"dropping-particle":"","family":"Ploquin","given":"Aurélie","non-dropping-particle":"","parse-names":false,"suffix":""},{"dropping-particle":"","family":"Doria-Rose","given":"Nicole A","non-dropping-particle":"","parse-names":false,"suffix":""},{"dropping-particle":"","family":"Staupe","given":"Ryan P","non-dropping-particle":"","parse-names":false,"suffix":""},{"dropping-particle":"","family":"Bailey","given":"Michael","non-dropping-particle":"","parse-names":false,"suffix":""},{"dropping-particle":"","family":"Shi","given":"Wei","non-dropping-particle":"","parse-names":false,"suffix":""},{"dropping-particle":"","family":"Choe","given":"Misook","non-dropping-particle":"","parse-names":false,"suffix":""},{"dropping-particle":"","family":"Marcus","given":"Hadar","non-dropping-particle":"","parse-names":false,"suffix":""},{"dropping-particle":"","family":"Thompson","given":"Emily A","non-dropping-particle":"","parse-names":false,"suffix":""},{"dropping-particle":"","family":"Cagigi","given":"Alberto","non-dropping-particle":"","parse-names":false,"suffix":""},{"dropping-particle":"","family":"Silacci","given":"Chiara","non-dropping-particle":"","parse-names":false,"suffix":""},{"dropping-particle":"","family":"Fernandez-Rodriguez","given":"Blanca","non-dropping-particle":"","parse-names":false,"suffix":""},{"dropping-particle":"","family":"Perez","given":"Laurent","non-dropping-particle":"","parse-names":false,"suffix":""},{"dropping-particle":"","family":"Sallusto","given":"Federica","non-dropping-particle":"","parse-names":false,"suffix":""},{"dropping-particle":"","family":"Vanzetta","given":"Fabrizia","non-dropping-particle":"","parse-names":false,"suffix":""},{"dropping-particle":"","family":"Agatic","given":"Gloria","non-dropping-particle":"","parse-names":false,"suffix":""},{"dropping-particle":"","family":"Cameroni","given":"Elisabetta","non-dropping-particle":"","parse-names":false,"suffix":""},{"dropping-particle":"","family":"Kisalu","given":"Neville","non-dropping-particle":"","parse-names":false,"suffix":""},{"dropping-particle":"","family":"Gordon","given":"Ingelise","non-dropping-particle":"","parse-names":false,"suffix":""},{"dropping-particle":"","family":"Ledgerwood","given":"Julie E","non-dropping-particle":"","parse-names":false,"suffix":""},{"dropping-particle":"","family":"Mascola","given":"John R","non-dropping-particle":"","parse-names":false,"suffix":""},{"dropping-particle":"","family":"Graham","given":"Barney S","non-dropping-particle":"","parse-names":false,"suffix":""},{"dropping-particle":"","family":"Muyembe-Tamfun","given":"Jean-Jacques","non-dropping-particle":"","parse-names":false,"suffix":""},{"dropping-particle":"","family":"Trefry","given":"John C","non-dropping-particle":"","parse-names":false,"suffix":""},{"dropping-particle":"","family":"Lanzavecchia","given":"Antonio","non-dropping-particle":"","parse-names":false,"suffix":""},{"dropping-particle":"","family":"Sullivan","given":"Nancy J","non-dropping-particle":"","parse-names":false,"suffix":""}],"container-title":"Science (New York, N.Y.)","id":"ITEM-2","issue":"6279","issued":{"date-parts":[["2016","3","18"]]},"page":"1339-1342","title":"Protective monotherapy against lethal Ebola virus infection by a potently neutralizing antibody.","type":"article-journal","volume":"351"},"uris":["http://www.mendeley.com/documents/?uuid=ef9e5a28-50fd-4bee-908e-f13e697de795"]},{"id":"ITEM-3","itemData":{"DOI":"10.3390/antib10030026","ISSN":"2073-4468","PMID":"34287229","abstract":"We report the isolation of two human IgG1k monoclonal antibodies (mAbs) directed against the SARS-CoV-2 spike protein. These mAbs were isolated from two donors who had recovered from COVID-19 infection during the first pandemic peak in the Lombardy region of Italy, the first European and initially most affected region in March 2020. We used the method of EBV immortalization of purified memory B cells and supernatant screening with a spike S1/2 assay for mAb isolation. This method allowed rapid isolation of clones, with one donor showing about 7% of clones positive against spike protein, whereas the other donor did not produce positive clones out of 91 tested. RNA was extracted from positive clones 39–47 days post-EBV infection, allowing VH and VL sequencing. The same clones were sequenced again after a further 100 days in culture, showing that no mutation had taken place during in vitro expansion. The B cell clones could be expanded in culture for more than 4 months after EBV immortalization and secreted the antibodies stably during that time, allowing to purify mg quantities of each mAb for functional assays without generating recombinant proteins. Unfortunately, neither mAb had significant neutralizing activity in a virus infection assay with several different SARS-CoV-2 isolates. The antibody sequences are made freely available.","author":[{"dropping-particle":"","family":"Valgardsdottir","given":"Rut","non-dropping-particle":"","parse-names":false,"suffix":""},{"dropping-particle":"","family":"Cattaneo","given":"Irene","non-dropping-particle":"","parse-names":false,"suffix":""},{"dropping-particle":"","family":"Napolitano","given":"Gavino","non-dropping-particle":"","parse-names":false,"suffix":""},{"dropping-particle":"","family":"Raglio","given":"Annibale","non-dropping-particle":"","parse-names":false,"suffix":""},{"dropping-particle":"","family":"Spinelli","given":"Orietta","non-dropping-particle":"","parse-names":false,"suffix":""},{"dropping-particle":"","family":"Salmoiraghi","given":"Silvia","non-dropping-particle":"","parse-names":false,"suffix":""},{"dropping-particle":"","family":"Castilletti","given":"Concetta","non-dropping-particle":"","parse-names":false,"suffix":""},{"dropping-particle":"","family":"Lapa","given":"Daniele","non-dropping-particle":"","parse-names":false,"suffix":""},{"dropping-particle":"","family":"Capobianchi","given":"Maria Rosaria","non-dropping-particle":"","parse-names":false,"suffix":""},{"dropping-particle":"","family":"Farina","given":"Claudio","non-dropping-particle":"","parse-names":false,"suffix":""},{"dropping-particle":"","family":"Golay","given":"Josee","non-dropping-particle":"","parse-names":false,"suffix":""}],"container-title":"Antibodies","id":"ITEM-3","issue":"3","issued":{"date-parts":[["2021","7","5"]]},"page":"26","publisher":"Multidisciplinary Digital Publishing Institute","title":"Identification of Human SARS-CoV-2 Monoclonal Antibodies from Convalescent Patients Using EBV Immortalization","type":"article-journal","volume":"10"},"uris":["http://www.mendeley.com/documents/?uuid=21e0c8b2-2775-415e-b142-14ff48e2e40f"]}],"mendeley":{"formattedCitation":"(Bornholdt et al., 2016; Corti et al., 2016; Valgardsdottir et al., 2021)","plainTextFormattedCitation":"(Bornholdt et al., 2016; Corti et al., 2016; Valgardsdottir et al., 2021)","previouslyFormattedCitation":"(Bornholdt et al., 2016; Corti et al., 2016; Valgardsdottir et al., 2021)"},"properties":{"noteIndex":0},"schema":"https://github.com/citation-style-language/schema/raw/master/csl-citation.json"}</w:instrText>
      </w:r>
      <w:r w:rsidR="00F80178" w:rsidRPr="000A1347">
        <w:fldChar w:fldCharType="separate"/>
      </w:r>
      <w:r w:rsidR="006973CA" w:rsidRPr="000A1347">
        <w:rPr>
          <w:noProof/>
        </w:rPr>
        <w:t>(Bornholdt et al., 2016; Corti et al., 2016; Valgardsdottir et al., 2021)</w:t>
      </w:r>
      <w:r w:rsidR="00F80178" w:rsidRPr="000A1347">
        <w:fldChar w:fldCharType="end"/>
      </w:r>
      <w:r w:rsidRPr="000A1347">
        <w:t xml:space="preserve">. The </w:t>
      </w:r>
      <w:r w:rsidR="00A128F3" w:rsidRPr="000A1347">
        <w:t xml:space="preserve">incredible potential for </w:t>
      </w:r>
      <w:r w:rsidRPr="000A1347">
        <w:t xml:space="preserve">diversity of Ig molecules </w:t>
      </w:r>
      <w:r w:rsidR="00A128F3" w:rsidRPr="000A1347">
        <w:t>in the</w:t>
      </w:r>
      <w:r w:rsidRPr="000A1347">
        <w:t xml:space="preserve"> human body</w:t>
      </w:r>
      <w:r w:rsidR="00A128F3" w:rsidRPr="000A1347">
        <w:t xml:space="preserve">, </w:t>
      </w:r>
      <w:ins w:id="76" w:author="Scheltema, R.A. (Richard)" w:date="2023-05-16T11:05:00Z">
        <w:r w:rsidR="002F7CE6">
          <w:t xml:space="preserve">with </w:t>
        </w:r>
      </w:ins>
      <w:r w:rsidR="00A128F3" w:rsidRPr="000A1347">
        <w:t xml:space="preserve">over </w:t>
      </w:r>
      <w:r w:rsidRPr="000A1347">
        <w:t>10</w:t>
      </w:r>
      <w:r w:rsidRPr="000A1347">
        <w:rPr>
          <w:vertAlign w:val="superscript"/>
        </w:rPr>
        <w:t>15</w:t>
      </w:r>
      <w:r w:rsidRPr="000A1347">
        <w:t xml:space="preserve"> theoretical</w:t>
      </w:r>
      <w:ins w:id="77" w:author="Scheltema, R.A. (Richard)" w:date="2023-05-16T11:05:00Z">
        <w:r w:rsidR="002F7CE6">
          <w:t>ly possible</w:t>
        </w:r>
      </w:ins>
      <w:r w:rsidRPr="000A1347">
        <w:t xml:space="preserve"> sequences</w:t>
      </w:r>
      <w:r w:rsidR="00F80178" w:rsidRPr="000A1347">
        <w:t xml:space="preserve"> </w:t>
      </w:r>
      <w:r w:rsidR="00F80178" w:rsidRPr="000A1347">
        <w:fldChar w:fldCharType="begin" w:fldLock="1"/>
      </w:r>
      <w:r w:rsidR="00A507FA">
        <w:instrText>ADDIN CSL_CITATION {"citationItems":[{"id":"ITEM-1","itemData":{"DOI":"10.1016/j.dci.2005.06.006","ISBN":"0145-305X (Print) 0145-305X (Linking)","PMID":"16083957","abstract":"Over the past twenty years diverse groups in Northeast Asia, Western Europe, and North America have competed to map, sequence, and characterize the immunoglobulin loci of mouse and man. Now that this work is near completion, it has become evident that the human and mouse germline repertoires share broad similarities in gene composition, organization, and other general principles. In spite of these similarities, the repertoires expressed by adult mice and humans are distinct and differ from each other in detail. In both species the mechanisms used to create repertoire diversity appear designed to generate a random range of antigen binding sites. However, a detailed analysis reveals significant constraints in the sequence and amino acid composition of the third complementarity region of the H chain (CDR-H3), which lies at the center of the antigen binding site. The mechanisms used to regulate the composition of the repertoire, their significance to the development and maintenance of immune competence, and the contribution of violation of normal repertoire boundaries to the development of diseases of immune function remain foci of ongoing investigation.","author":[{"dropping-particle":"","family":"Schroeder Jr.","given":"H W","non-dropping-particle":"","parse-names":false,"suffix":""}],"container-title":"Dev Comp Immunol","edition":"2005/08/09","id":"ITEM-1","issue":"1-2","issued":{"date-parts":[["2006"]]},"note":"Schroeder, Harry W Jr\neng\nComparative Study\nReview\nDev Comp Immunol. 2006;30(1-2):119-35. doi: 10.1016/j.dci.2005.06.006.","page":"119-135","title":"Similarity and divergence in the development and expression of the mouse and human antibody repertoires","type":"article-journal","volume":"30"},"uris":["http://www.mendeley.com/documents/?uuid=5f95876d-abc7-4dd9-bce3-f4f3c0db4881"]},{"id":"ITEM-2","itemData":{"DOI":"10.1038/s41586-019-0879-y","ISSN":"1476-4687","PMID":"30664748","abstract":"In principle, humans can produce an antibody response to any non-self-antigen molecule in the appropriate context. This flexibility is achieved by the presence of a large repertoire of naive antibodies, the diversity of which is expanded by somatic hypermutation following antigen exposure1. The diversity of the naive antibody repertoire in humans is estimated to be at least 1012 unique antibodies2. Because the number of peripheral blood B cells in a healthy adult human is on the order of 5 × 109, the circulating B cell population samples only a small fraction of this diversity. Full-scale analyses of human antibody repertoires have been prohibitively difficult, primarily owing to their massive size. The amount of information encoded by all of the rearranged antibody and T cell receptor genes in one person-the 'genome' of the adaptive immune system-exceeds the size of the human genome by more than four orders of magnitude. Furthermore, because much of the B lymphocyte population is localized in organs or tissues that cannot be comprehensively sampled from living subjects, human repertoire studies have focused on circulating B cells3. Here we examine the circulating B cell populations of ten human subjects and present what is, to our knowledge, the largest single collection of adaptive immune receptor sequences described to date, comprising almost 3 billion antibody heavy-chain sequences. This dataset enables genetic study of the baseline human antibody repertoire at an unprecedented depth and granularity, which reveals largely unique repertoires for each individual studied, a subpopulation of universally shared antibody clonotypes, and an exceptional overall diversity of the antibody repertoire.","author":[{"dropping-particle":"","family":"Briney","given":"Bryan","non-dropping-particle":"","parse-names":false,"suffix":""},{"dropping-particle":"","family":"Inderbitzin","given":"Anne","non-dropping-particle":"","parse-names":false,"suffix":""},{"dropping-particle":"","family":"Joyce","given":"Collin","non-dropping-particle":"","parse-names":false,"suffix":""},{"dropping-particle":"","family":"Burton","given":"Dennis R.","non-dropping-particle":"","parse-names":false,"suffix":""}],"container-title":"Nature","id":"ITEM-2","issue":"7744","issued":{"date-parts":[["2019","2","21"]]},"page":"393-397","publisher":"Nature Publishing Group","title":"Commonality despite exceptional diversity in the baseline human antibody repertoire.","type":"article-journal","volume":"566"},"uris":["http://www.mendeley.com/documents/?uuid=4e789526-302f-4dc5-85d4-1e8b98bb559a"]}],"mendeley":{"formattedCitation":"(Briney, Inderbitzin, Joyce, &amp; Burton, 2019; Schroeder Jr., 2006)","plainTextFormattedCitation":"(Briney, Inderbitzin, Joyce, &amp; Burton, 2019; Schroeder Jr., 2006)","previouslyFormattedCitation":"(Briney, Inderbitzin, Joyce, &amp; Burton, 2019; Schroeder Jr., 2006)"},"properties":{"noteIndex":0},"schema":"https://github.com/citation-style-language/schema/raw/master/csl-citation.json"}</w:instrText>
      </w:r>
      <w:r w:rsidR="00F80178" w:rsidRPr="000A1347">
        <w:fldChar w:fldCharType="separate"/>
      </w:r>
      <w:r w:rsidR="006973CA" w:rsidRPr="000A1347">
        <w:rPr>
          <w:noProof/>
        </w:rPr>
        <w:t>(Briney, Inderbitzin, Joyce, &amp; Burton, 2019; Schroeder Jr., 2006)</w:t>
      </w:r>
      <w:r w:rsidR="00F80178" w:rsidRPr="000A1347">
        <w:fldChar w:fldCharType="end"/>
      </w:r>
      <w:r w:rsidR="00A128F3" w:rsidRPr="000A1347">
        <w:t>,</w:t>
      </w:r>
      <w:r w:rsidRPr="000A1347">
        <w:t xml:space="preserve"> indicat</w:t>
      </w:r>
      <w:r w:rsidR="00A128F3" w:rsidRPr="000A1347">
        <w:t>es</w:t>
      </w:r>
      <w:r w:rsidRPr="000A1347">
        <w:t xml:space="preserve"> that each antigen </w:t>
      </w:r>
      <w:r w:rsidR="00A128F3" w:rsidRPr="000A1347">
        <w:t xml:space="preserve">exposure </w:t>
      </w:r>
      <w:r w:rsidRPr="000A1347">
        <w:t>may lead to a unique</w:t>
      </w:r>
      <w:r w:rsidR="00A128F3" w:rsidRPr="000A1347">
        <w:t>, personalized</w:t>
      </w:r>
      <w:r w:rsidRPr="000A1347">
        <w:t xml:space="preserve"> antibody response. </w:t>
      </w:r>
      <w:r w:rsidR="00E11F84">
        <w:t xml:space="preserve">One way to chart the antibody repertoire is to sequence the </w:t>
      </w:r>
      <w:r w:rsidR="00E11F84" w:rsidRPr="000A1347">
        <w:t xml:space="preserve">B-cell receptor (BCR) </w:t>
      </w:r>
      <w:r w:rsidR="00E11F84">
        <w:t>of all B cells in that can produce antibodies</w:t>
      </w:r>
      <w:ins w:id="78" w:author="Scheltema, R.A. (Richard)" w:date="2023-05-16T11:05:00Z">
        <w:r w:rsidR="002F7CE6">
          <w:t>.</w:t>
        </w:r>
      </w:ins>
      <w:del w:id="79" w:author="Scheltema, R.A. (Richard)" w:date="2023-05-16T11:05:00Z">
        <w:r w:rsidR="00E11F84" w:rsidDel="002F7CE6">
          <w:delText>,</w:delText>
        </w:r>
      </w:del>
      <w:r w:rsidR="00E11F84">
        <w:t xml:space="preserve"> </w:t>
      </w:r>
      <w:del w:id="80" w:author="Scheltema, R.A. (Richard)" w:date="2023-05-16T11:06:00Z">
        <w:r w:rsidR="00E11F84" w:rsidDel="002F7CE6">
          <w:delText>but i</w:delText>
        </w:r>
      </w:del>
      <w:ins w:id="81" w:author="Scheltema, R.A. (Richard)" w:date="2023-05-16T11:06:00Z">
        <w:r w:rsidR="002F7CE6">
          <w:t>I</w:t>
        </w:r>
      </w:ins>
      <w:r w:rsidR="00E11F84">
        <w:t xml:space="preserve">t is </w:t>
      </w:r>
      <w:ins w:id="82" w:author="Scheltema, R.A. (Richard)" w:date="2023-05-16T11:06:00Z">
        <w:r w:rsidR="002F7CE6">
          <w:t xml:space="preserve">however </w:t>
        </w:r>
      </w:ins>
      <w:r w:rsidR="00E11F84">
        <w:t>thought that only a marginal fraction of all these B cells indeed produce Ig proteins that</w:t>
      </w:r>
      <w:ins w:id="83" w:author="Scheltema, R.A. (Richard)" w:date="2023-05-16T11:03:00Z">
        <w:r w:rsidR="002F7CE6">
          <w:t xml:space="preserve"> actually</w:t>
        </w:r>
      </w:ins>
      <w:r w:rsidR="00E11F84">
        <w:t xml:space="preserve"> end up in circulation</w:t>
      </w:r>
      <w:ins w:id="84" w:author="Scheltema, R.A. (Richard)" w:date="2023-05-16T11:06:00Z">
        <w:r w:rsidR="002F7CE6">
          <w:t>, making this a challenging undertaking</w:t>
        </w:r>
      </w:ins>
      <w:r w:rsidR="00E11F84">
        <w:t>. Therefore, i</w:t>
      </w:r>
      <w:r w:rsidRPr="000A1347">
        <w:t>deally</w:t>
      </w:r>
      <w:r w:rsidR="006621D4">
        <w:t>,</w:t>
      </w:r>
      <w:r w:rsidRPr="000A1347">
        <w:t xml:space="preserve"> </w:t>
      </w:r>
      <w:del w:id="85" w:author="Scheltema, R.A. (Richard)" w:date="2023-05-16T11:14:00Z">
        <w:r w:rsidRPr="000A1347" w:rsidDel="002F7CE6">
          <w:delText xml:space="preserve">one would like to </w:delText>
        </w:r>
      </w:del>
      <w:r w:rsidR="00E11F84">
        <w:t>investigat</w:t>
      </w:r>
      <w:ins w:id="86" w:author="Scheltema, R.A. (Richard)" w:date="2023-05-16T11:14:00Z">
        <w:r w:rsidR="002F7CE6">
          <w:t>ion</w:t>
        </w:r>
      </w:ins>
      <w:del w:id="87" w:author="Scheltema, R.A. (Richard)" w:date="2023-05-16T11:14:00Z">
        <w:r w:rsidR="00E11F84" w:rsidDel="002F7CE6">
          <w:delText>e</w:delText>
        </w:r>
      </w:del>
      <w:r w:rsidR="00E11F84">
        <w:t xml:space="preserve"> and sequenc</w:t>
      </w:r>
      <w:ins w:id="88" w:author="Scheltema, R.A. (Richard)" w:date="2023-05-16T11:14:00Z">
        <w:r w:rsidR="002F7CE6">
          <w:t>ing</w:t>
        </w:r>
      </w:ins>
      <w:del w:id="89" w:author="Scheltema, R.A. (Richard)" w:date="2023-05-16T11:14:00Z">
        <w:r w:rsidR="00E11F84" w:rsidDel="002F7CE6">
          <w:delText>e</w:delText>
        </w:r>
      </w:del>
      <w:r w:rsidR="00E11F84" w:rsidRPr="000A1347">
        <w:t xml:space="preserve"> </w:t>
      </w:r>
      <w:ins w:id="90" w:author="Scheltema, R.A. (Richard)" w:date="2023-05-16T11:14:00Z">
        <w:r w:rsidR="002F7CE6">
          <w:t xml:space="preserve">of </w:t>
        </w:r>
      </w:ins>
      <w:r w:rsidRPr="000A1347">
        <w:t xml:space="preserve">antibodies </w:t>
      </w:r>
      <w:ins w:id="91" w:author="Scheltema, R.A. (Richard)" w:date="2023-05-16T11:14:00Z">
        <w:r w:rsidR="002F7CE6">
          <w:t xml:space="preserve">occurs </w:t>
        </w:r>
      </w:ins>
      <w:r w:rsidR="00E11F84">
        <w:t>directly</w:t>
      </w:r>
      <w:r w:rsidR="00A128F3" w:rsidRPr="000A1347">
        <w:t xml:space="preserve"> </w:t>
      </w:r>
      <w:r w:rsidRPr="000A1347">
        <w:t xml:space="preserve">at the protein level instead of </w:t>
      </w:r>
      <w:r w:rsidR="00E11F84">
        <w:t>through BCR</w:t>
      </w:r>
      <w:r w:rsidRPr="000A1347">
        <w:t xml:space="preserve"> sequencing</w:t>
      </w:r>
      <w:r w:rsidR="00F80178" w:rsidRPr="000A1347">
        <w:t xml:space="preserve"> </w:t>
      </w:r>
      <w:r w:rsidR="00F80178" w:rsidRPr="000A1347">
        <w:fldChar w:fldCharType="begin" w:fldLock="1"/>
      </w:r>
      <w:r w:rsidR="00A507FA">
        <w:instrText>ADDIN CSL_CITATION {"citationItems":[{"id":"ITEM-1","itemData":{"DOI":"10.1007/978-1-0716-1944-5_16","ISSN":"1940-6029","PMID":"34870823","abstract":"Repertoire sequencing of B cells is the high-throughput profiling of B cell receptors (BCR) expressed on the surface of B cells and of immunoglobulins (Ig) expressed by antibody secreting cells. Each BCR/Ig transcript has a unique complementarity-determining region 3 (CDR3) sequence that can be used to identify and track individual B cell lymphocytes over time and throughout different compartments of the human body. B cell differentiation can be further tracked by assessing the point mutations acquired during affinity maturation via somatic hypermutation (SHM). Here we describe a method for high-throughput sequencing of the variable region of Ig heavy-chain transcripts for repertoire analysis of human B cells on the Illumina Miseq platform.","author":[{"dropping-particle":"","family":"Hom","given":"Jennifer R.","non-dropping-particle":"","parse-names":false,"suffix":""},{"dropping-particle":"","family":"Tomar","given":"Deepak","non-dropping-particle":"","parse-names":false,"suffix":""},{"dropping-particle":"","family":"Tipton","given":"Christopher M.","non-dropping-particle":"","parse-names":false,"suffix":""}],"container-title":"Methods in Molecular Biology: Immune Receptors","editor":[{"dropping-particle":"","family":"Rast","given":"Jonathan","non-dropping-particle":"","parse-names":false,"suffix":""},{"dropping-particle":"","family":"Buckley","given":"Katherine","non-dropping-particle":"","parse-names":false,"suffix":""}],"id":"ITEM-1","issued":{"date-parts":[["2022"]]},"page":"231-241","publisher":"Humana","publisher-place":"Clifton (NJ)","title":"Exploring the Diversity of the B-Cell Receptor Repertoire Through High-Throughput Sequencing","type":"chapter","volume":"2421"},"uris":["http://www.mendeley.com/documents/?uuid=0af7c22f-7cdb-49fb-bf3f-04a3c45e0796"]}],"mendeley":{"formattedCitation":"(Hom, Tomar, &amp; Tipton, 2022)","plainTextFormattedCitation":"(Hom, Tomar, &amp; Tipton, 2022)","previouslyFormattedCitation":"(Hom, Tomar, &amp; Tipton, 2022)"},"properties":{"noteIndex":0},"schema":"https://github.com/citation-style-language/schema/raw/master/csl-citation.json"}</w:instrText>
      </w:r>
      <w:r w:rsidR="00F80178" w:rsidRPr="000A1347">
        <w:fldChar w:fldCharType="separate"/>
      </w:r>
      <w:r w:rsidR="006973CA" w:rsidRPr="000A1347">
        <w:rPr>
          <w:noProof/>
        </w:rPr>
        <w:t>(Hom, Tomar, &amp; Tipton, 2022)</w:t>
      </w:r>
      <w:r w:rsidR="00F80178" w:rsidRPr="000A1347">
        <w:fldChar w:fldCharType="end"/>
      </w:r>
      <w:r w:rsidRPr="000A1347">
        <w:t>.</w:t>
      </w:r>
      <w:del w:id="92" w:author="Scheltema, R.A. (Richard)" w:date="2023-05-16T11:05:00Z">
        <w:r w:rsidDel="002F7CE6">
          <w:delText xml:space="preserve"> </w:delText>
        </w:r>
      </w:del>
    </w:p>
    <w:p w14:paraId="20E10AAF" w14:textId="19D35B6C" w:rsidR="00743032" w:rsidRDefault="000E306E" w:rsidP="00AF502A">
      <w:pPr>
        <w:ind w:firstLine="720"/>
      </w:pPr>
      <w:r>
        <w:t>M</w:t>
      </w:r>
      <w:r w:rsidR="00400BAE" w:rsidRPr="00E65D78">
        <w:t xml:space="preserve">ass spectrometry (MS) </w:t>
      </w:r>
      <w:r>
        <w:t xml:space="preserve">has become </w:t>
      </w:r>
      <w:del w:id="93" w:author="Scheltema, R.A. (Richard)" w:date="2023-04-18T14:30:00Z">
        <w:r w:rsidR="00400BAE" w:rsidRPr="00F147F9" w:rsidDel="00F147F9">
          <w:rPr>
            <w:i/>
            <w:rPrChange w:id="94" w:author="Scheltema, R.A. (Richard)" w:date="2023-04-18T14:31:00Z">
              <w:rPr/>
            </w:rPrChange>
          </w:rPr>
          <w:delText xml:space="preserve"> </w:delText>
        </w:r>
      </w:del>
      <w:r w:rsidR="00400BAE" w:rsidRPr="00F147F9">
        <w:rPr>
          <w:i/>
          <w:rPrChange w:id="95" w:author="Scheltema, R.A. (Richard)" w:date="2023-04-18T14:31:00Z">
            <w:rPr/>
          </w:rPrChange>
        </w:rPr>
        <w:t>the</w:t>
      </w:r>
      <w:r w:rsidR="00400BAE" w:rsidRPr="00E65D78">
        <w:t xml:space="preserve"> method of choice for </w:t>
      </w:r>
      <w:r w:rsidR="001B5C5C">
        <w:t>analysing</w:t>
      </w:r>
      <w:r w:rsidR="00AF043A" w:rsidRPr="00E65D78">
        <w:t xml:space="preserve"> </w:t>
      </w:r>
      <w:r w:rsidR="00400BAE" w:rsidRPr="00E65D78">
        <w:t>protein mixtures</w:t>
      </w:r>
      <w:r w:rsidR="001A4A07">
        <w:t xml:space="preserve"> </w:t>
      </w:r>
      <w:r w:rsidR="000B53BC">
        <w:fldChar w:fldCharType="begin" w:fldLock="1"/>
      </w:r>
      <w:r w:rsidR="00A507FA">
        <w:instrText>ADDIN CSL_CITATION {"citationItems":[{"id":"ITEM-1","itemData":{"DOI":"10.1038/nrg3356","ISSN":"1471-0056","PMID":"23207911","abstract":"Next-generation sequencing allows the analysis of genomes, including those representing disease states. However, the causes of most disorders are multifactorial, and systems-level approaches, including the analysis of proteomes, are required for a more comprehensive understanding. The proteome is extremely multifaceted owing to splicing and protein modifications, and this is further amplified by the interconnectivity of proteins into complexes and signalling networks that are highly divergent in time and space. Proteome analysis heavily relies on mass spectrometry (MS). MS-based proteomics is starting to mature and to deliver through a combination of developments in instrumentation, sample preparation and computational analysis. Here we describe this emerging next generation of proteomics and highlight recent applications.","author":[{"dropping-particle":"","family":"Altelaar","given":"A. F. Maarten","non-dropping-particle":"","parse-names":false,"suffix":""},{"dropping-particle":"","family":"Munoz","given":"Javier","non-dropping-particle":"","parse-names":false,"suffix":""},{"dropping-particle":"","family":"Heck","given":"Albert J. R.","non-dropping-particle":"","parse-names":false,"suffix":""}],"container-title":"Nature Reviews Genetics","id":"ITEM-1","issue":"1","issued":{"date-parts":[["2013","1","4"]]},"page":"35-48","publisher":"Nat Rev Genet","title":"Next-generation proteomics: towards an integrative view of proteome dynamics","type":"article-journal","volume":"14"},"uris":["http://www.mendeley.com/documents/?uuid=0da44548-528a-4854-baac-4683db5d0ed2"]},{"id":"ITEM-2","itemData":{"DOI":"10.1038/nature19949","ISSN":"0028-0836","PMID":"27629641","abstract":"Numerous biological processes are concurrently and coordinately active in every living cell. Each of them encompasses synthetic, catalytic and regulatory functions that are, almost always, carried out by proteins organized further into higher-order structures and networks. For decades, the structures and functions of selected proteins have been studied using biochemical and biophysical methods. However, the properties and behaviour of the proteome as an integrated system have largely remained elusive. Powerful mass-spectrometry-based technologies now provide unprecedented insights into the composition, structure, function and control of the proteome, shedding light on complex biological processes and phenotypes.","author":[{"dropping-particle":"","family":"Aebersold","given":"Ruedi","non-dropping-particle":"","parse-names":false,"suffix":""},{"dropping-particle":"","family":"Mann","given":"Matthias","non-dropping-particle":"","parse-names":false,"suffix":""}],"container-title":"Nature","id":"ITEM-2","issue":"7620","issued":{"date-parts":[["2016","9","14"]]},"page":"347-355","publisher":"Nature","title":"Mass-spectrometric exploration of proteome structure and function","type":"article-journal","volume":"537"},"uris":["http://www.mendeley.com/documents/?uuid=017559c2-54f1-4b08-b32b-fa937cfb3545"]}],"mendeley":{"formattedCitation":"(Aebersold &amp; Mann, 2016; Altelaar, Munoz, &amp; Heck, 2013)","plainTextFormattedCitation":"(Aebersold &amp; Mann, 2016; Altelaar, Munoz, &amp; Heck, 2013)","previouslyFormattedCitation":"(Aebersold &amp; Mann, 2016; Altelaar, Munoz, &amp; Heck, 2013)"},"properties":{"noteIndex":0},"schema":"https://github.com/citation-style-language/schema/raw/master/csl-citation.json"}</w:instrText>
      </w:r>
      <w:r w:rsidR="000B53BC">
        <w:fldChar w:fldCharType="separate"/>
      </w:r>
      <w:r w:rsidR="006973CA" w:rsidRPr="006973CA">
        <w:rPr>
          <w:noProof/>
        </w:rPr>
        <w:t>(Aebersold &amp; Mann, 2016; Altelaar, Munoz, &amp; Heck, 2013)</w:t>
      </w:r>
      <w:r w:rsidR="000B53BC">
        <w:fldChar w:fldCharType="end"/>
      </w:r>
      <w:r w:rsidR="00400BAE" w:rsidRPr="00E65D78">
        <w:t xml:space="preserve">, </w:t>
      </w:r>
      <w:r>
        <w:t xml:space="preserve">but </w:t>
      </w:r>
      <w:r w:rsidR="00400BAE" w:rsidRPr="00E65D78">
        <w:t>sequencing polyclonal antibody (Ab) mixtures still poses</w:t>
      </w:r>
      <w:r w:rsidR="00883F02">
        <w:t xml:space="preserve"> one of the major remaining</w:t>
      </w:r>
      <w:r w:rsidR="00400BAE" w:rsidRPr="00E65D78">
        <w:t xml:space="preserve"> challenge</w:t>
      </w:r>
      <w:r w:rsidR="00883F02">
        <w:t>s</w:t>
      </w:r>
      <w:r w:rsidR="00421553">
        <w:t xml:space="preserve"> </w:t>
      </w:r>
      <w:r w:rsidR="000B53BC">
        <w:fldChar w:fldCharType="begin" w:fldLock="1"/>
      </w:r>
      <w:r w:rsidR="00A507FA">
        <w:instrText xml:space="preserve">ADDIN CSL_CITATION {"citationItems":[{"id":"ITEM-1","itemData":{"DOI":"10.1007/s13361-016-1580-0","ISSN":"1879-1123","PMID":"28105549","abstract":"Applications of antibody de novo sequencing in the biopharmaceutical industry range from the discovery of new antibody drug candidates to identifying reagents for research and determining the primary structure of innovator products for biosimilar development. When murine, phage display, or patient-derived monoclonal antibodies against a target of interest are available, but the cDNA or the original cell line is not, de novo protein sequencing is required to humanize and recombinantly express these antibodies, followed by in vitro and in vivo testing for functional validation. Availability of fully automated software tools for monoclonal antibody de novo sequencing enables efficient and routine analysis. Here, we present a novel method to automatically de novo sequence antibodies using mass spectrometry and the Supernovo software. The robustness of the algorithm is demonstrated through a series of stress tests. Graphical Abstract </w:instrText>
      </w:r>
      <w:r w:rsidR="00A507FA">
        <w:rPr>
          <w:rFonts w:ascii="Malgun Gothic" w:eastAsia="Malgun Gothic" w:hAnsi="Malgun Gothic" w:cs="Malgun Gothic" w:hint="eastAsia"/>
        </w:rPr>
        <w:instrText>ᅟ</w:instrText>
      </w:r>
      <w:r w:rsidR="00A507FA">
        <w:instrText>.","author":[{"dropping-particle":"","family":"Sen","given":"K. Ilker","non-dropping-particle":"","parse-names":false,"suffix":""},{"dropping-particle":"","family":"Tang","given":"Wilfred H","non-dropping-particle":"","parse-names":false,"suffix":""},{"dropping-particle":"","family":"Nayak","given":"Shruti","non-dropping-particle":"","parse-names":false,"suffix":""},{"dropping-particle":"","family":"Kil","given":"Yong J","non-dropping-particle":"","parse-names":false,"suffix":""},{"dropping-particle":"","family":"Bern","given":"Marshall","non-dropping-particle":"","parse-names":false,"suffix":""},{"dropping-particle":"","family":"Ozoglu","given":"Berk","non-dropping-particle":"","parse-names":false,"suffix":""},{"dropping-particle":"","family":"Ueberheide","given":"Beatrix","non-dropping-particle":"","parse-names":false,"suffix":""},{"dropping-particle":"","family":"Davis","given":"Darryl","non-dropping-particle":"","parse-names":false,"suffix":""},{"dropping-particle":"","family":"Becker","given":"Christopher","non-dropping-particle":"","parse-names":false,"suffix":""}],"container-title":"Journal of the American Society for Mass Spectrometry","id":"ITEM-1","issue":"5","issued":{"date-parts":[["2017","5","19"]]},"page":"803-810","publisher":"Springer New York LLC","title":"Automated Antibody De Novo Sequencing and Its Utility in Biopharmaceutical Discovery.","type":"article-journal","volume":"28"},"uris":["http://www.mendeley.com/documents/?uuid=cfd349ee-a87f-4dd1-a6e6-53cd4749be26"]},{"id":"ITEM-2","itemData":{"DOI":"10.1021/acs.jproteome.1c00169","ISSN":"1535-3893","PMID":"34121409","abstract":"Antibody sequence information is crucial to understanding the structural basis for antigen binding and enables the use of antibodies as therapeutics and research tools. Here, we demonstrate a method for direct de novo sequencing of monoclonal IgG from the purified antibody products. The method uses a panel of multiple complementary proteases to generate suitable peptides for de novo sequencing by liquid chromatography-tandem mass spectrometry (LC-MS/MS) in a bottom-up fashion. Furthermore, we apply a dual fragmentation scheme, using both stepped high-energy collision dissociation (stepped HCD) and electron-transfer high-energy collision dissociation (EThcD), on all peptide precursors. The method achieves full sequence coverage of the monoclonal antibody herceptin, with an accuracy of 99% in the variable regions. We applied the method to sequence the widely used anti-FLAG-M2 mouse monoclonal antibody, which we successfully validated by remodeling a high-resolution crystal structure of the Fab and demonstrating binding to a FLAG-tagged target protein in Western blot analysis. The method thus offers robust and reliable sequences of monoclonal antibodies.","author":[{"dropping-particle":"","family":"Peng","given":"Weiwei","non-dropping-particle":"","parse-names":false,"suffix":""},{"dropping-particle":"","family":"Pronker","given":"Matti F.","non-dropping-particle":"","parse-names":false,"suffix":""},{"dropping-particle":"","family":"Snijder","given":"Joost","non-dropping-particle":"","parse-names":false,"suffix":""}],"container-title":"Journal of Proteome Research","id":"ITEM-2","issue":"7","issued":{"date-parts":[["2021","7","2"]]},"page":"3559-3566","title":"Mass Spectrometry-Based De Novo Sequencing of Monoclonal Antibodies Using Multiple Proteases and a Dual Fragmentation Scheme","type":"article-journal","volume":"20"},"uris":["http://www.mendeley.com/documents/?uuid=539ff6e7-79b3-4f1e-b877-95e0583e75f7"]},{"id":"ITEM-3","itemData":{"DOI":"10.1021/jasms.0c00036","ISSN":"1044-0305","PMID":"32812765","abstract":"The Consortium for Top-Down Proteomics (www.topdownproteomics.org) launched the present study to assess the current state of top-down mass spectrometry (TD MS) and middle-down mass spectrometry (MD MS) for characterizing monoclonal antibody (mAb) primary structures, including their modifications. To meet the needs of the rapidly growing therapeutic antibody market, it is important to develop analytical strategies to characterize the heterogeneity of a therapeutic product's primary structure accurately and reproducibly. The major objective of the present study is to determine whether current TD/MD MS technologies and protocols can add value to the more commonly employed bottom-up (BU) approaches with regard to confirming protein integrity, sequencing variable domains, avoiding artifacts, and revealing modifications and their locations. We also aim to gather information on the common TD/MD MS methods and practices in the field. A panel of three mAbs was selected and centrally provided to 20 laboratories worldwide for the analysis: Sigma mAb standard (SiLuLite), NIST mAb standard, and the therapeutic mAb Herceptin (trastuzumab). Various MS instrument platforms and ion dissociation techniques were employed. The present study confirms that TD/MD MS tools are available in laboratories worldwide and provide complementary information to the BU approach that can be crucial for comprehensive mAb characterization. The current limitations, as well as possible solutions to overcome them, are also outlined. A primary limitation revealed by the results of the present study is that the expert knowledge in both experiment and data analysis is indispensable to practice TD/MD MS.","author":[{"dropping-particle":"","family":"Srzentić","given":"Kristina","non-dropping-particle":"","parse-names":false,"suffix":""},{"dropping-particle":"","family":"Fornelli","given":"Luca","non-dropping-particle":"","parse-names":false,"suffix":""},{"dropping-particle":"","family":"Tsybin","given":"Yury O.","non-dropping-particle":"","parse-names":false,"suffix":""},{"dropping-particle":"","family":"Loo","given":"Joseph A.","non-dropping-particle":"","parse-names":false,"suffix":""},{"dropping-particle":"","family":"Seckler","given":"Henrique","non-dropping-particle":"","parse-names":false,"suffix":""},{"dropping-particle":"","family":"Agar","given":"Jeffrey N.","non-dropping-particle":"","parse-names":false,"suffix":""},{"dropping-particle":"","family":"Anderson","given":"Lissa C.","non-dropping-particle":"","parse-names":false,"suffix":""},{"dropping-particle":"","family":"Bai","given":"Dina L.","non-dropping-particle":"","parse-names":false,"suffix":""},{"dropping-particle":"","family":"Beck","given":"Alain","non-dropping-particle":"","parse-names":false,"suffix":""},{"dropping-particle":"","family":"Brodbelt","given":"Jennifer S.","non-dropping-particle":"","parse-names":false,"suffix":""},{"dropping-particle":"","family":"Burgt","given":"Yuri E. M.","non-dropping-particle":"van der","parse-names":false,"suffix":""},{"dropping-particle":"","family":"Chamot-Rooke","given":"Julia","non-dropping-particle":"","parse-names":false,"suffix":""},{"dropping-particle":"","family":"Chatterjee","given":"Sneha","non-dropping-particle":"","parse-names":false,"suffix":""},{"dropping-particle":"","family":"Chen","given":"Yunqiu","non-dropping-particle":"","parse-names":false,"suffix":""},{"dropping-particle":"","family":"Clarke","given":"David J.","non-dropping-particle":"","parse-names":false,"suffix":""},{"dropping-particle":"","family":"Danis","given":"Paul O.","non-dropping-particle":"","parse-names":false,"suffix":""},{"dropping-particle":"","family":"Diedrich","given":"Jolene K.","non-dropping-particle":"","parse-names":false,"suffix":""},{"dropping-particle":"","family":"D’Ippolito","given":"Robert A.","non-dropping-particle":"","parse-names":false,"suffix":""},{"dropping-particle":"","family":"Dupré","given":"Mathieu","non-dropping-particle":"","parse-names":false,"suffix":""},{"dropping-particle":"","family":"Gasilova","given":"Natalia","non-dropping-particle":"","parse-names":false,"suffix":""},{"dropping-particle":"","family":"Ge","given":"Ying","non-dropping-particle":"","parse-names":false,"suffix":""},{"dropping-particle":"","family":"Goo","given":"Young Ah","non-dropping-particle":"","parse-names":false,"suffix":""},{"dropping-particle":"","family":"Goodlett","given":"David R.","non-dropping-particle":"","parse-names":false,"suffix":""},{"dropping-particle":"","family":"Greer","given":"Sylvester","non-dropping-particle":"","parse-names":false,"suffix":""},{"dropping-particle":"","family":"Haselmann","given":"Kim F.","non-dropping-particle":"","parse-names":false,"suffix":""},{"dropping-particle":"","family":"He","given":"Lidong","non-dropping-particle":"","parse-names":false,"suffix":""},{"dropping-particle":"","family":"Hendrickson","given":"Christopher L.","non-dropping-particle":"","parse-names":false,"suffix":""},{"dropping-particle":"","family":"Hinkle","given":"Joshua D.","non-dropping-particle":"","parse-names":false,"suffix":""},{"dropping-particle":"V.","family":"Holt","given":"Matthew","non-dropping-particle":"","parse-names":false,"suffix":""},{"dropping-particle":"","family":"Hughes","given":"Sam","non-dropping-particle":"","parse-names":false,"suffix":""},{"dropping-particle":"","family":"Hunt","given":"Donald F.","non-dropping-particle":"","parse-names":false,"suffix":""},{"dropping-particle":"","family":"Kelleher","given":"Neil L.","non-dropping-particle":"","parse-names":false,"suffix":""},{"dropping-particle":"","family":"Kozhinov","given":"Anton N.","non-dropping-particle":"","parse-names":false,"suffix":""},{"dropping-particle":"","family":"Lin","given":"Ziqing","non-dropping-particle":"","parse-names":false,"suffix":""},{"dropping-particle":"","family":"Malosse","given":"Christian","non-dropping-particle":"","parse-names":false,"suffix":""},{"dropping-particle":"","family":"Marshall","given":"Alan G.","non-dropping-particle":"","parse-names":false,"suffix":""},{"dropping-particle":"","family":"Menin","given":"Laure","non-dropping-particle":"","parse-names":false,"suffix":""},{"dropping-particle":"","family":"Millikin","given":"Robert J.","non-dropping-particle":"","parse-names":false,"suffix":""},{"dropping-particle":"","family":"Nagornov","given":"Konstantin O.","non-dropping-particle":"","parse-names":false,"suffix":""},{"dropping-particle":"","family":"Nicolardi","given":"Simone","non-dropping-particle":"","parse-names":false,"suffix":""},{"dropping-particle":"","family":"Paša-Tolić","given":"Ljiljana","non-dropping-particle":"","parse-names":false,"suffix":""},{"dropping-particle":"","family":"Pengelley","given":"Stuart","non-dropping-particle":"","parse-names":false,"suffix":""},{"dropping-particle":"","family":"Quebbemann","given":"Neil R.","non-dropping-particle":"","parse-names":false,"suffix":""},{"dropping-particle":"","family":"Resemann","given":"Anja","non-dropping-particle":"","parse-names":false,"suffix":""},{"dropping-particle":"","family":"Sandoval","given":"Wendy","non-dropping-particle":"","parse-names":false,"suffix":""},{"dropping-particle":"","family":"Sarin","given":"Richa","non-dropping-particle":"","parse-names":false,"suffix":""},{"dropping-particle":"","family":"Schmitt","given":"Nicholas D.","non-dropping-particle":"","parse-names":false,"suffix":""},{"dropping-particle":"","family":"Shabanowitz","given":"Jeffrey","non-dropping-particle":"","parse-names":false,"suffix":""},{"dropping-particle":"","family":"Shaw","given":"Jared B.","non-dropping-particle":"","parse-names":false,"suffix":""},{"dropping-particle":"","family":"Shortreed","given":"Michael R.","non-dropping-particle":"","parse-names":false,"suffix":""},{"dropping-particle":"","family":"Smith","given":"Lloyd M.","non-dropping-particle":"","parse-names":false,"suffix":""},{"dropping-particle":"","family":"Sobott","given":"Frank","non-dropping-particle":"","parse-names":false,"suffix":""},{"dropping-particle":"","family":"Suckau","given":"Detlev","non-dropping-particle":"","parse-names":false,"suffix":""},{"dropping-particle":"","family":"Toby","given":"Timothy","non-dropping-particle":"","parse-names":false,"suffix":""},{"dropping-particle":"","family":"Weisbrod","given":"Chad R.","non-dropping-particle":"","parse-names":false,"suffix":""},{"dropping-particle":"","family":"Wildburger","given":"Norelle C.","non-dropping-particle":"","parse-names":false,"suffix":""},{"dropping-particle":"","family":"Yates","given":"John R.","non-dropping-particle":"","parse-names":false,"suffix":""},{"dropping-particle":"","family":"Yoon","given":"Sung Hwan","non-dropping-particle":"","parse-names":false,"suffix":""},{"dropping-particle":"","family":"Young","given":"Nicolas L.","non-dropping-particle":"","parse-names":false,"suffix":""},{"dropping-particle":"","family":"Zhou","given":"Mowei","non-dropping-particle":"","parse-names":false,"suffix":""}],"container-title":"Journal of the American Society for Mass Spectrometry","id":"ITEM-3","issue":"9","issued":{"date-parts":[["2020","9","2"]]},"page":"1783-1802","title":"Interlaboratory Study for Characterizing Monoclonal Antibodies by Top-Down and Middle-Down Mass Spectrometry","type":"article-journal","volume":"31"},"uris":["http://www.mendeley.com/documents/?uuid=f5f45f70-6af2-4b3f-9c6f-cef8fc6aa304"]}],"mendeley":{"formattedCitation":"(Peng, Pronker, &amp; Snijder, 2021; Sen et al., 2017; Srzentić et al., 2020)","plainTextFormattedCitation":"(Peng, Pronker, &amp; Snijder, 2021; Sen et al., 2017; Srzentić et al., 2020)","previouslyFormattedCitation":"(Peng, Pronker, &amp; Snijder, 2021; Sen et al., 2017; Srzentić et al., 2020)"},"properties":{"noteIndex":0},"schema":"https://github.com/citation-style-language/schema/raw/master/csl-citation.json"}</w:instrText>
      </w:r>
      <w:r w:rsidR="000B53BC">
        <w:fldChar w:fldCharType="separate"/>
      </w:r>
      <w:r w:rsidR="006973CA" w:rsidRPr="006973CA">
        <w:rPr>
          <w:noProof/>
        </w:rPr>
        <w:t>(Peng, Pronker, &amp; Snijder, 2021; Sen et al., 2017; Srzentić et al., 2020)</w:t>
      </w:r>
      <w:r w:rsidR="000B53BC">
        <w:fldChar w:fldCharType="end"/>
      </w:r>
      <w:r w:rsidR="00400BAE" w:rsidRPr="00E65D78">
        <w:t>.</w:t>
      </w:r>
      <w:r w:rsidR="00400BAE">
        <w:t xml:space="preserve"> Most protein analys</w:t>
      </w:r>
      <w:ins w:id="96" w:author="Scheltema, R.A. (Richard)" w:date="2023-04-18T14:31:00Z">
        <w:r w:rsidR="00F147F9">
          <w:t>e</w:t>
        </w:r>
      </w:ins>
      <w:del w:id="97" w:author="Scheltema, R.A. (Richard)" w:date="2023-04-18T14:31:00Z">
        <w:r w:rsidR="00400BAE" w:rsidDel="00F147F9">
          <w:delText>i</w:delText>
        </w:r>
      </w:del>
      <w:r w:rsidR="00400BAE">
        <w:t xml:space="preserve">s by MS </w:t>
      </w:r>
      <w:del w:id="98" w:author="Scheltema, R.A. (Richard)" w:date="2023-05-16T11:07:00Z">
        <w:r w:rsidR="00400BAE" w:rsidDel="002F7CE6">
          <w:delText xml:space="preserve">is </w:delText>
        </w:r>
      </w:del>
      <w:ins w:id="99" w:author="Scheltema, R.A. (Richard)" w:date="2023-05-16T11:07:00Z">
        <w:r w:rsidR="002F7CE6">
          <w:t>are</w:t>
        </w:r>
        <w:r w:rsidR="002F7CE6">
          <w:t xml:space="preserve"> </w:t>
        </w:r>
      </w:ins>
      <w:r w:rsidR="00883F02">
        <w:t xml:space="preserve">performed </w:t>
      </w:r>
      <w:r w:rsidR="00400BAE">
        <w:t>by</w:t>
      </w:r>
      <w:r w:rsidR="00883F02">
        <w:t xml:space="preserve"> peptide-centric </w:t>
      </w:r>
      <w:r w:rsidR="00400BAE">
        <w:t>proteomics,</w:t>
      </w:r>
      <w:r w:rsidR="006621D4">
        <w:t xml:space="preserve"> also called shotgun- or bottom-up- (BU) proteomics, </w:t>
      </w:r>
      <w:r w:rsidR="00400BAE">
        <w:t xml:space="preserve">where the presence and relative abundance of </w:t>
      </w:r>
      <w:r w:rsidR="00400BAE">
        <w:lastRenderedPageBreak/>
        <w:t xml:space="preserve">proteins is inferred </w:t>
      </w:r>
      <w:r w:rsidR="00421553">
        <w:t>from</w:t>
      </w:r>
      <w:r w:rsidR="00400BAE">
        <w:t xml:space="preserve"> peptides </w:t>
      </w:r>
      <w:del w:id="100" w:author="Scheltema, R.A. (Richard)" w:date="2023-05-16T11:15:00Z">
        <w:r w:rsidR="00400BAE" w:rsidDel="002F7CE6">
          <w:delText xml:space="preserve">resulting </w:delText>
        </w:r>
      </w:del>
      <w:ins w:id="101" w:author="Scheltema, R.A. (Richard)" w:date="2023-05-16T11:15:00Z">
        <w:r w:rsidR="002F7CE6">
          <w:t>obtained by</w:t>
        </w:r>
        <w:r w:rsidR="002F7CE6">
          <w:t xml:space="preserve"> </w:t>
        </w:r>
      </w:ins>
      <w:del w:id="102" w:author="Scheltema, R.A. (Richard)" w:date="2023-05-16T11:15:00Z">
        <w:r w:rsidR="00400BAE" w:rsidDel="002F7CE6">
          <w:delText>from protein digestion</w:delText>
        </w:r>
      </w:del>
      <w:ins w:id="103" w:author="Scheltema, R.A. (Richard)" w:date="2023-05-16T11:15:00Z">
        <w:r w:rsidR="002F7CE6">
          <w:t>digesting proteins with proteases</w:t>
        </w:r>
      </w:ins>
      <w:r w:rsidR="00400BAE">
        <w:t xml:space="preserve">. </w:t>
      </w:r>
      <w:ins w:id="104" w:author="Scheltema, R.A. (Richard)" w:date="2023-05-16T11:18:00Z">
        <w:r w:rsidR="002F7CE6">
          <w:t xml:space="preserve">For the identification, </w:t>
        </w:r>
      </w:ins>
      <w:del w:id="105" w:author="Scheltema, R.A. (Richard)" w:date="2023-05-16T11:18:00Z">
        <w:r w:rsidDel="002F7CE6">
          <w:delText>T</w:delText>
        </w:r>
      </w:del>
      <w:ins w:id="106" w:author="Scheltema, R.A. (Richard)" w:date="2023-05-16T11:18:00Z">
        <w:r w:rsidR="002F7CE6">
          <w:t>t</w:t>
        </w:r>
      </w:ins>
      <w:r>
        <w:t>his approach</w:t>
      </w:r>
      <w:r w:rsidR="00400BAE">
        <w:t xml:space="preserve"> </w:t>
      </w:r>
      <w:r>
        <w:t>makes use of a protein</w:t>
      </w:r>
      <w:r w:rsidR="00400BAE">
        <w:t xml:space="preserve"> sequence database</w:t>
      </w:r>
      <w:r>
        <w:t xml:space="preserve"> to generate theoretical </w:t>
      </w:r>
      <w:del w:id="107" w:author="Scheltema, R.A. (Richard)" w:date="2023-05-16T11:19:00Z">
        <w:r w:rsidDel="002F7CE6">
          <w:delText>spectra used to identify the peptide precursors of the obtained fragmentation spectra</w:delText>
        </w:r>
      </w:del>
      <w:ins w:id="108" w:author="Scheltema, R.A. (Richard)" w:date="2023-05-16T11:19:00Z">
        <w:r w:rsidR="002F7CE6">
          <w:t>peptides from which the expected precursor mass and fragmentation spectrum is generated</w:t>
        </w:r>
      </w:ins>
      <w:r w:rsidR="00EB3F08">
        <w:t xml:space="preserve"> </w:t>
      </w:r>
      <w:r w:rsidR="00EB3F08">
        <w:fldChar w:fldCharType="begin" w:fldLock="1"/>
      </w:r>
      <w:r w:rsidR="00A507FA">
        <w:instrText>ADDIN CSL_CITATION {"citationItems":[{"id":"ITEM-1","itemData":{"DOI":"10.1038/nature01511","ISSN":"0028-0836","PMID":"12634793","abstract":"Recent successes illustrate the role of mass spectrometry-based proteomics as an indispensable tool for molecular and cellular biology and for the emerging field of systems biology. These include the study of protein-protein interactions via affinity-based isolations on a small and proteome-wide scale, the mapping of numerous organelles, the concurrent description of the malaria parasite genome and proteome, and the generation of quantitative protein profiles from diverse species. The ability of mass spectrometry to identify and, increasingly, to precisely quantify thousands of proteins from complex samples can be expected to impact broadly on biology and medicine.","author":[{"dropping-particle":"","family":"Aebersold","given":"Ruedi","non-dropping-particle":"","parse-names":false,"suffix":""},{"dropping-particle":"","family":"Mann","given":"Matthias","non-dropping-particle":"","parse-names":false,"suffix":""}],"container-title":"Nature","id":"ITEM-1","issue":"6928","issued":{"date-parts":[["2003","3","13"]]},"page":"198-207","publisher":"Nature Publishing Group","title":"Mass spectrometry-based proteomics","type":"article-journal","volume":"422"},"uris":["http://www.mendeley.com/documents/?uuid=6ef762aa-e510-4524-9b56-a2693973fd7b"]}],"mendeley":{"formattedCitation":"(Aebersold &amp; Mann, 2003)","plainTextFormattedCitation":"(Aebersold &amp; Mann, 2003)","previouslyFormattedCitation":"(Aebersold &amp; Mann, 2003)"},"properties":{"noteIndex":0},"schema":"https://github.com/citation-style-language/schema/raw/master/csl-citation.json"}</w:instrText>
      </w:r>
      <w:r w:rsidR="00EB3F08">
        <w:fldChar w:fldCharType="separate"/>
      </w:r>
      <w:r w:rsidR="006973CA" w:rsidRPr="006973CA">
        <w:rPr>
          <w:noProof/>
        </w:rPr>
        <w:t>(Aebersold &amp; Mann, 2003)</w:t>
      </w:r>
      <w:r w:rsidR="00EB3F08">
        <w:fldChar w:fldCharType="end"/>
      </w:r>
      <w:r>
        <w:t>.</w:t>
      </w:r>
      <w:r w:rsidR="00400BAE">
        <w:t xml:space="preserve"> </w:t>
      </w:r>
      <w:r>
        <w:t xml:space="preserve">A sequence database </w:t>
      </w:r>
      <w:r w:rsidR="00400BAE">
        <w:t xml:space="preserve">is </w:t>
      </w:r>
      <w:r w:rsidR="00421553">
        <w:t xml:space="preserve">however </w:t>
      </w:r>
      <w:r w:rsidR="00400BAE">
        <w:t xml:space="preserve">not available for </w:t>
      </w:r>
      <w:r w:rsidR="00883F02">
        <w:t xml:space="preserve">the full </w:t>
      </w:r>
      <w:del w:id="109" w:author="Scheltema, R.A. (Richard)" w:date="2023-05-16T11:19:00Z">
        <w:r w:rsidR="00883F02" w:rsidDel="002F7CE6">
          <w:delText xml:space="preserve">and wide </w:delText>
        </w:r>
      </w:del>
      <w:r w:rsidR="00883F02">
        <w:t xml:space="preserve">repertoire of </w:t>
      </w:r>
      <w:r w:rsidR="00400BAE">
        <w:t>antibodies</w:t>
      </w:r>
      <w:r>
        <w:t>,</w:t>
      </w:r>
      <w:r w:rsidR="00400BAE">
        <w:t xml:space="preserve"> as their sequences are the result of the recombination and mutation of several genes</w:t>
      </w:r>
      <w:del w:id="110" w:author="Scheltema, R.A. (Richard)" w:date="2023-04-18T14:31:00Z">
        <w:r w:rsidR="00400BAE" w:rsidDel="00F147F9">
          <w:delText>, which</w:delText>
        </w:r>
      </w:del>
      <w:ins w:id="111" w:author="Scheltema, R.A. (Richard)" w:date="2023-04-18T14:31:00Z">
        <w:r w:rsidR="00F147F9">
          <w:t xml:space="preserve"> </w:t>
        </w:r>
      </w:ins>
      <w:del w:id="112" w:author="Scheltema, R.A. (Richard)" w:date="2023-05-16T11:20:00Z">
        <w:r w:rsidR="00400BAE" w:rsidDel="002F7CE6">
          <w:delText xml:space="preserve"> are </w:delText>
        </w:r>
      </w:del>
      <w:r w:rsidR="00400BAE">
        <w:t xml:space="preserve">encoded for by many different alleles in </w:t>
      </w:r>
      <w:r w:rsidR="00743032">
        <w:t>each person</w:t>
      </w:r>
      <w:r w:rsidR="00421553">
        <w:t>. One option to sequence antibodies</w:t>
      </w:r>
      <w:r>
        <w:t xml:space="preserve"> by </w:t>
      </w:r>
      <w:r w:rsidR="007647CE">
        <w:t xml:space="preserve">shotgun proteomics </w:t>
      </w:r>
      <w:del w:id="113" w:author="Scheltema, R.A. (Richard)" w:date="2023-05-16T11:20:00Z">
        <w:r w:rsidR="007647CE" w:rsidDel="002F7CE6">
          <w:delText xml:space="preserve">makes </w:delText>
        </w:r>
      </w:del>
      <w:r w:rsidR="007647CE">
        <w:t>use</w:t>
      </w:r>
      <w:ins w:id="114" w:author="Scheltema, R.A. (Richard)" w:date="2023-05-16T11:20:00Z">
        <w:r w:rsidR="002F7CE6">
          <w:t>s</w:t>
        </w:r>
      </w:ins>
      <w:r w:rsidR="007647CE">
        <w:t xml:space="preserve"> </w:t>
      </w:r>
      <w:del w:id="115" w:author="Scheltema, R.A. (Richard)" w:date="2023-05-16T11:20:00Z">
        <w:r w:rsidR="007647CE" w:rsidDel="002F7CE6">
          <w:delText xml:space="preserve">of </w:delText>
        </w:r>
      </w:del>
      <w:r w:rsidR="007647CE" w:rsidRPr="000A1347">
        <w:rPr>
          <w:i/>
          <w:iCs/>
        </w:rPr>
        <w:t>de novo</w:t>
      </w:r>
      <w:r w:rsidR="007647CE">
        <w:t xml:space="preserve"> sequence analysis,</w:t>
      </w:r>
      <w:r w:rsidR="00400BAE">
        <w:t xml:space="preserve"> </w:t>
      </w:r>
      <w:r w:rsidR="007647CE">
        <w:t>where p</w:t>
      </w:r>
      <w:r w:rsidR="00400BAE">
        <w:t>eptide sequences are directly determined from</w:t>
      </w:r>
      <w:r w:rsidR="00421553">
        <w:t xml:space="preserve"> the</w:t>
      </w:r>
      <w:r w:rsidR="00400BAE">
        <w:t xml:space="preserve"> fragmentation spectra</w:t>
      </w:r>
      <w:r w:rsidR="00421553">
        <w:t>. T</w:t>
      </w:r>
      <w:r w:rsidR="00400BAE">
        <w:t xml:space="preserve">he resulting short </w:t>
      </w:r>
      <w:r w:rsidR="00743032">
        <w:t xml:space="preserve">peptide </w:t>
      </w:r>
      <w:r w:rsidR="00400BAE" w:rsidRPr="006621D4">
        <w:rPr>
          <w:i/>
          <w:iCs/>
        </w:rPr>
        <w:t>reads</w:t>
      </w:r>
      <w:r w:rsidR="006621D4">
        <w:t>, typically 5-25 amino acid residues in length,</w:t>
      </w:r>
      <w:r w:rsidR="00400BAE">
        <w:t xml:space="preserve"> are assembled into longer </w:t>
      </w:r>
      <w:r w:rsidR="00400BAE" w:rsidRPr="00690928">
        <w:rPr>
          <w:i/>
          <w:iCs/>
        </w:rPr>
        <w:t>contigs</w:t>
      </w:r>
      <w:r w:rsidR="00400BAE">
        <w:t xml:space="preserve"> or</w:t>
      </w:r>
      <w:r w:rsidR="00743032">
        <w:t xml:space="preserve"> even</w:t>
      </w:r>
      <w:r w:rsidR="00400BAE">
        <w:t xml:space="preserve"> full-length </w:t>
      </w:r>
      <w:r w:rsidR="006621D4" w:rsidRPr="006621D4">
        <w:rPr>
          <w:i/>
          <w:iCs/>
        </w:rPr>
        <w:t>protein chain</w:t>
      </w:r>
      <w:r w:rsidR="006621D4">
        <w:t xml:space="preserve"> </w:t>
      </w:r>
      <w:r w:rsidR="00400BAE">
        <w:t>sequences</w:t>
      </w:r>
      <w:r w:rsidR="001A4A07">
        <w:t xml:space="preserve"> </w:t>
      </w:r>
      <w:r w:rsidR="00EB3F08">
        <w:fldChar w:fldCharType="begin" w:fldLock="1"/>
      </w:r>
      <w:r w:rsidR="00A507FA">
        <w:instrText xml:space="preserve">ADDIN CSL_CITATION {"citationItems":[{"id":"ITEM-1","itemData":{"DOI":"10.1007/s13361-016-1580-0","ISSN":"1879-1123","PMID":"28105549","abstract":"Applications of antibody de novo sequencing in the biopharmaceutical industry range from the discovery of new antibody drug candidates to identifying reagents for research and determining the primary structure of innovator products for biosimilar development. When murine, phage display, or patient-derived monoclonal antibodies against a target of interest are available, but the cDNA or the original cell line is not, de novo protein sequencing is required to humanize and recombinantly express these antibodies, followed by in vitro and in vivo testing for functional validation. Availability of fully automated software tools for monoclonal antibody de novo sequencing enables efficient and routine analysis. Here, we present a novel method to automatically de novo sequence antibodies using mass spectrometry and the Supernovo software. The robustness of the algorithm is demonstrated through a series of stress tests. Graphical Abstract </w:instrText>
      </w:r>
      <w:r w:rsidR="00A507FA">
        <w:rPr>
          <w:rFonts w:ascii="Malgun Gothic" w:eastAsia="Malgun Gothic" w:hAnsi="Malgun Gothic" w:cs="Malgun Gothic" w:hint="eastAsia"/>
        </w:rPr>
        <w:instrText>ᅟ</w:instrText>
      </w:r>
      <w:r w:rsidR="00A507FA">
        <w:instrText>.","author":[{"dropping-particle":"","family":"Sen","given":"K. Ilker","non-dropping-particle":"","parse-names":false,"suffix":""},{"dropping-particle":"","family":"Tang","given":"Wilfred H","non-dropping-particle":"","parse-names":false,"suffix":""},{"dropping-particle":"","family":"Nayak","given":"Shruti","non-dropping-particle":"","parse-names":false,"suffix":""},{"dropping-particle":"","family":"Kil","given":"Yong J","non-dropping-particle":"","parse-names":false,"suffix":""},{"dropping-particle":"","family":"Bern","given":"Marshall","non-dropping-particle":"","parse-names":false,"suffix":""},{"dropping-particle":"","family":"Ozoglu","given":"Berk","non-dropping-particle":"","parse-names":false,"suffix":""},{"dropping-particle":"","family":"Ueberheide","given":"Beatrix","non-dropping-particle":"","parse-names":false,"suffix":""},{"dropping-particle":"","family":"Davis","given":"Darryl","non-dropping-particle":"","parse-names":false,"suffix":""},{"dropping-particle":"","family":"Becker","given":"Christopher","non-dropping-particle":"","parse-names":false,"suffix":""}],"container-title":"Journal of the American Society for Mass Spectrometry","id":"ITEM-1","issue":"5","issued":{"date-parts":[["2017","5","19"]]},"page":"803-810","publisher":"Springer New York LLC","title":"Automated Antibody De Novo Sequencing and Its Utility in Biopharmaceutical Discovery.","type":"article-journal","volume":"28"},"uris":["http://www.mendeley.com/documents/?uuid=cfd349ee-a87f-4dd1-a6e6-53cd4749be26"]},{"id":"ITEM-2","itemData":{"DOI":"10.1038/srep31730","ISBN":"2045-2322 (Electronic)$\\$r2045-2322 (Linking)","ISSN":"20452322","PMID":"27562653","abstract":"De novo protein sequencing is one of the key problems in mass spectrometry-based proteomics, especially for novel proteins such as monoclonal antibodies for which genome information is often limited or not available. However, due to limitations in peptides fragmentation and coverage, as well as ambiguities in spectra interpretation, complete de novo assembly of unknown protein sequences still remains challenging. To address this problem, we propose an integrated system, ALPS, which for the first time can automatically assemble full-length monoclonal antibody sequences. Our system integrates de novo sequencing peptides, their quality scores and error-correction information from databases into a weighted de Bruijn graph to assemble protein sequences. We evaluated ALPS performance on two antibody data sets, each including a heavy chain and a light chain. The results show that ALPS was able to assemble three complete monoclonal antibody sequences of length 216-441 AA, at 100% coverage, and 96.64-100% accuracy.","author":[{"dropping-particle":"","family":"Tran","given":"Ngoc Hieu","non-dropping-particle":"","parse-names":false,"suffix":""},{"dropping-particle":"","family":"Rahman","given":"M Ziaur","non-dropping-particle":"","parse-names":false,"suffix":""},{"dropping-particle":"","family":"He","given":"Lin","non-dropping-particle":"","parse-names":false,"suffix":""},{"dropping-particle":"","family":"Xin","given":"Lei","non-dropping-particle":"","parse-names":false,"suffix":""},{"dropping-particle":"","family":"Shan","given":"Baozhen","non-dropping-particle":"","parse-names":false,"suffix":""},{"dropping-particle":"","family":"Li","given":"Ming","non-dropping-particle":"","parse-names":false,"suffix":""}],"container-title":"Scientific Reports","id":"ITEM-2","issue":"31730","issued":{"date-parts":[["2016"]]},"page":"1-10","title":"Complete de Novo Assembly of Monoclonal Antibody Sequences","type":"article-journal","volume":"6"},"uris":["http://www.mendeley.com/documents/?uuid=385c4808-ea96-44c0-a88e-8b28ee041271"]},{"id":"ITEM-3","itemData":{"DOI":"10.1074/mcp.M111.015768","ISSN":"15359476","PMID":"22798278","author":[{"dropping-particle":"","family":"Guthals","given":"Adrian","non-dropping-particle":"","parse-names":false,"suffix":""},{"dropping-particle":"","family":"Clauser","given":"Karl R","non-dropping-particle":"","parse-names":false,"suffix":""},{"dropping-particle":"","family":"Bandeira","given":"Nuno","non-dropping-particle":"","parse-names":false,"suffix":""}],"container-title":"Molecular &amp; Cellular Proteomics","id":"ITEM-3","issue":"10","issued":{"date-parts":[["2012","10"]]},"note":"Times cited: 1","page":"1084-1096","publisher":"American Society for Biochemistry and Molecular Biology","title":"Shotgun Protein Sequencing with Meta-contig Assembly","type":"article-journal","volume":"11"},"uris":["http://www.mendeley.com/documents/?uuid=a33dd5fd-47f7-46e2-b49a-c268ca4653cd"]}],"mendeley":{"formattedCitation":"(Guthals, Clauser, &amp; Bandeira, 2012; Sen et al., 2017; Tran et al., 2016)","plainTextFormattedCitation":"(Guthals, Clauser, &amp; Bandeira, 2012; Sen et al., 2017; Tran et al., 2016)","previouslyFormattedCitation":"(Guthals, Clauser, &amp; Bandeira, 2012; Sen et al., 2017; Tran et al., 2016)"},"properties":{"noteIndex":0},"schema":"https://github.com/citation-style-language/schema/raw/master/csl-citation.json"}</w:instrText>
      </w:r>
      <w:r w:rsidR="00EB3F08">
        <w:fldChar w:fldCharType="separate"/>
      </w:r>
      <w:r w:rsidR="006973CA" w:rsidRPr="006973CA">
        <w:rPr>
          <w:noProof/>
        </w:rPr>
        <w:t>(Guthals, Clauser, &amp; Bandeira, 2012; Sen et al., 2017; Tran et al., 2016)</w:t>
      </w:r>
      <w:r w:rsidR="00EB3F08">
        <w:fldChar w:fldCharType="end"/>
      </w:r>
      <w:r w:rsidR="00400BAE">
        <w:t xml:space="preserve">. </w:t>
      </w:r>
      <w:del w:id="116" w:author="Scheltema, R.A. (Richard)" w:date="2023-05-16T12:06:00Z">
        <w:r w:rsidR="007647CE" w:rsidRPr="007E0309" w:rsidDel="002F7CE6">
          <w:rPr>
            <w:i/>
          </w:rPr>
          <w:delText>De novo</w:delText>
        </w:r>
        <w:r w:rsidR="007647CE" w:rsidDel="002F7CE6">
          <w:delText xml:space="preserve"> sequencing </w:delText>
        </w:r>
        <w:r w:rsidR="00AA0234" w:rsidDel="002F7CE6">
          <w:delText xml:space="preserve">any protein </w:delText>
        </w:r>
        <w:r w:rsidR="007647CE" w:rsidDel="002F7CE6">
          <w:delText xml:space="preserve">is an impressive feat, but the successful application to </w:delText>
        </w:r>
        <w:r w:rsidR="00AA0234" w:rsidDel="002F7CE6">
          <w:delText>large, multimeric targets</w:delText>
        </w:r>
        <w:r w:rsidR="007647CE" w:rsidDel="002F7CE6">
          <w:delText xml:space="preserve"> </w:delText>
        </w:r>
        <w:r w:rsidR="00AA0234" w:rsidDel="002F7CE6">
          <w:delText xml:space="preserve">like antibodies </w:delText>
        </w:r>
        <w:r w:rsidR="007647CE" w:rsidDel="002F7CE6">
          <w:delText xml:space="preserve">shows how far the field has </w:delText>
        </w:r>
        <w:r w:rsidR="00421553" w:rsidDel="002F7CE6">
          <w:delText xml:space="preserve">matured in the previous decade. </w:delText>
        </w:r>
      </w:del>
      <w:r w:rsidR="00BE2C0A">
        <w:t>Another factor t</w:t>
      </w:r>
      <w:r w:rsidR="00743032">
        <w:t>hat makes</w:t>
      </w:r>
      <w:r w:rsidR="00F908C7">
        <w:t xml:space="preserve"> read assembly </w:t>
      </w:r>
      <w:r w:rsidR="00743032">
        <w:t xml:space="preserve">for </w:t>
      </w:r>
      <w:r w:rsidR="00BE2C0A">
        <w:t>antibodies</w:t>
      </w:r>
      <w:r w:rsidR="00743032">
        <w:t xml:space="preserve"> particularly difficult is that the sequence of</w:t>
      </w:r>
      <w:r w:rsidR="00AA0234">
        <w:t xml:space="preserve"> both </w:t>
      </w:r>
      <w:r w:rsidR="00743032">
        <w:t xml:space="preserve">the </w:t>
      </w:r>
      <w:r w:rsidR="006621D4">
        <w:t>light-</w:t>
      </w:r>
      <w:r w:rsidR="00743032">
        <w:t xml:space="preserve"> and </w:t>
      </w:r>
      <w:r w:rsidR="006621D4">
        <w:t xml:space="preserve">heavy </w:t>
      </w:r>
      <w:r w:rsidR="00AA0234">
        <w:t xml:space="preserve">chain of an antibody </w:t>
      </w:r>
      <w:r w:rsidR="00400BAE">
        <w:t>are made up of alternatingly conserved and hypervariable sequence domains</w:t>
      </w:r>
      <w:r w:rsidR="001A4A07">
        <w:t xml:space="preserve"> </w:t>
      </w:r>
      <w:r w:rsidR="007524BE">
        <w:fldChar w:fldCharType="begin" w:fldLock="1"/>
      </w:r>
      <w:r w:rsidR="00A507FA">
        <w:instrText>ADDIN CSL_CITATION {"citationItems":[{"id":"ITEM-1","itemData":{"ISBN":"0-8153-3642-X","author":[{"dropping-particle":"","family":"Charles A Janeway","given":"Jr","non-dropping-particle":"","parse-names":false,"suffix":""},{"dropping-particle":"","family":"Travers","given":"Paul","non-dropping-particle":"","parse-names":false,"suffix":""},{"dropping-particle":"","family":"Walport","given":"Mark","non-dropping-particle":"","parse-names":false,"suffix":""},{"dropping-particle":"","family":"Shlomchik","given":"Mark J","non-dropping-particle":"","parse-names":false,"suffix":""}],"chapter-number":"The genera","container-title":"Immunobiology: The Immune System in Health and Disease","edition":"5","id":"ITEM-1","issued":{"date-parts":[["2001"]]},"publisher":"Garland Science","publisher-place":"New York (NY)","title":"The generation of diversity in immunoglobulins","type":"chapter"},"uris":["http://www.mendeley.com/documents/?uuid=e8001c4e-29da-418b-b4de-e26a3f451c23"]},{"id":"ITEM-2","itemData":{"ISBN":"0-8153-3218-1","author":[{"dropping-particle":"","family":"Alberts","given":"Bruce","non-dropping-particle":"","parse-names":false,"suffix":""},{"dropping-particle":"","family":"Johnson","given":"Alexander","non-dropping-particle":"","parse-names":false,"suffix":""},{"dropping-particle":"","family":"Lewis","given":"Julian","non-dropping-particle":"","parse-names":false,"suffix":""},{"dropping-particle":"","family":"Raff","given":"Martin","non-dropping-particle":"","parse-names":false,"suffix":""},{"dropping-particle":"","family":"Roberts","given":"Keith","non-dropping-particle":"","parse-names":false,"suffix":""},{"dropping-particle":"","family":"Walter","given":"Peter","non-dropping-particle":"","parse-names":false,"suffix":""}],"chapter-number":"The Genera","container-title":"Molecular Biology of the Cell","edition":"4","id":"ITEM-2","issued":{"date-parts":[["2002"]]},"publisher":"Garland Science","publisher-place":"New York (NY)","title":"The Generation of Antibody Diversity","type":"chapter"},"uris":["http://www.mendeley.com/documents/?uuid=621bff6d-af7b-4e09-988f-805c12243721"]}],"mendeley":{"formattedCitation":"(Alberts et al., 2002; Charles A Janeway, Travers, Walport, &amp; Shlomchik, 2001)","plainTextFormattedCitation":"(Alberts et al., 2002; Charles A Janeway, Travers, Walport, &amp; Shlomchik, 2001)","previouslyFormattedCitation":"(Alberts et al., 2002; Charles A Janeway, Travers, Walport, &amp; Shlomchik, 2001)"},"properties":{"noteIndex":0},"schema":"https://github.com/citation-style-language/schema/raw/master/csl-citation.json"}</w:instrText>
      </w:r>
      <w:r w:rsidR="007524BE">
        <w:fldChar w:fldCharType="separate"/>
      </w:r>
      <w:r w:rsidR="006973CA" w:rsidRPr="006973CA">
        <w:rPr>
          <w:noProof/>
        </w:rPr>
        <w:t>(Alberts et al., 2002; Charles A Janeway, Travers, Walport, &amp; Shlomchik, 2001)</w:t>
      </w:r>
      <w:r w:rsidR="007524BE">
        <w:fldChar w:fldCharType="end"/>
      </w:r>
      <w:r w:rsidR="00400BAE">
        <w:t>.</w:t>
      </w:r>
      <w:r w:rsidR="00AF502A">
        <w:t xml:space="preserve"> Collectively, the quality of software platforms for </w:t>
      </w:r>
      <w:r w:rsidR="00AF502A" w:rsidRPr="000D0B6C">
        <w:rPr>
          <w:i/>
          <w:iCs/>
        </w:rPr>
        <w:t>de novo</w:t>
      </w:r>
      <w:r w:rsidR="00AF502A">
        <w:t xml:space="preserve"> sequence analysis of antibodies by MS is steadily increasing</w:t>
      </w:r>
      <w:ins w:id="117" w:author="Scheltema, R.A. (Richard)" w:date="2023-05-16T12:06:00Z">
        <w:r w:rsidR="002F7CE6" w:rsidRPr="002F7CE6">
          <w:rPr>
            <w:highlight w:val="yellow"/>
            <w:rPrChange w:id="118" w:author="Scheltema, R.A. (Richard)" w:date="2023-05-16T12:06:00Z">
              <w:rPr/>
            </w:rPrChange>
          </w:rPr>
          <w:t>[REF?]</w:t>
        </w:r>
      </w:ins>
      <w:r w:rsidR="00AF502A">
        <w:t xml:space="preserve">. Virtually all published platforms make use of homologous sequence templates </w:t>
      </w:r>
      <w:r w:rsidR="00AF502A">
        <w:fldChar w:fldCharType="begin" w:fldLock="1"/>
      </w:r>
      <w:r w:rsidR="00A507FA">
        <w:instrText xml:space="preserve">ADDIN CSL_CITATION {"citationItems":[{"id":"ITEM-1","itemData":{"DOI":"10.1007/s13361-016-1580-0","ISSN":"1879-1123","PMID":"28105549","abstract":"Applications of antibody de novo sequencing in the biopharmaceutical industry range from the discovery of new antibody drug candidates to identifying reagents for research and determining the primary structure of innovator products for biosimilar development. When murine, phage display, or patient-derived monoclonal antibodies against a target of interest are available, but the cDNA or the original cell line is not, de novo protein sequencing is required to humanize and recombinantly express these antibodies, followed by in vitro and in vivo testing for functional validation. Availability of fully automated software tools for monoclonal antibody de novo sequencing enables efficient and routine analysis. Here, we present a novel method to automatically de novo sequence antibodies using mass spectrometry and the Supernovo software. The robustness of the algorithm is demonstrated through a series of stress tests. Graphical Abstract </w:instrText>
      </w:r>
      <w:r w:rsidR="00A507FA">
        <w:rPr>
          <w:rFonts w:ascii="Malgun Gothic" w:eastAsia="Malgun Gothic" w:hAnsi="Malgun Gothic" w:cs="Malgun Gothic" w:hint="eastAsia"/>
        </w:rPr>
        <w:instrText>ᅟ</w:instrText>
      </w:r>
      <w:r w:rsidR="00A507FA">
        <w:instrText>.","author":[{"dropping-particle":"","family":"Sen","given":"K. Ilker","non-dropping-particle":"","parse-names":false,"suffix":""},{"dropping-particle":"","family":"Tang","given":"Wilfred H","non-dropping-particle":"","parse-names":false,"suffix":""},{"dropping-particle":"","family":"Nayak","given":"Shruti","non-dropping-particle":"","parse-names":false,"suffix":""},{"dropping-particle":"","family":"Kil","given":"Yong J","non-dropping-particle":"","parse-names":false,"suffix":""},{"dropping-particle":"","family":"Bern","given":"Marshall","non-dropping-particle":"","parse-names":false,"suffix":""},{"dropping-particle":"","family":"Ozoglu","given":"Berk","non-dropping-particle":"","parse-names":false,"suffix":""},{"dropping-particle":"","family":"Ueberheide","given":"Beatrix","non-dropping-particle":"","parse-names":false,"suffix":""},{"dropping-particle":"","family":"Davis","given":"Darryl","non-dropping-particle":"","parse-names":false,"suffix":""},{"dropping-particle":"","family":"Becker","given":"Christopher","non-dropping-particle":"","parse-names":false,"suffix":""}],"container-title":"Journal of the American Society for Mass Spectrometry","id":"ITEM-1","issue":"5","issued":{"date-parts":[["2017","5","19"]]},"page":"803-810","publisher":"Springer New York LLC","title":"Automated Antibody De Novo Sequencing and Its Utility in Biopharmaceutical Discovery.","type":"article-journal","volume":"28"},"uris":["http://www.mendeley.com/documents/?uuid=cfd349ee-a87f-4dd1-a6e6-53cd4749be26"]},{"id":"ITEM-2","itemData":{"DOI":"10.1038/srep31730","ISBN":"2045-2322 (Electronic)$\\$r2045-2322 (Linking)","ISSN":"20452322","PMID":"27562653","abstract":"De novo protein sequencing is one of the key problems in mass spectrometry-based proteomics, especially for novel proteins such as monoclonal antibodies for which genome information is often limited or not available. However, due to limitations in peptides fragmentation and coverage, as well as ambiguities in spectra interpretation, complete de novo assembly of unknown protein sequences still remains challenging. To address this problem, we propose an integrated system, ALPS, which for the first time can automatically assemble full-length monoclonal antibody sequences. Our system integrates de novo sequencing peptides, their quality scores and error-correction information from databases into a weighted de Bruijn graph to assemble protein sequences. We evaluated ALPS performance on two antibody data sets, each including a heavy chain and a light chain. The results show that ALPS was able to assemble three complete monoclonal antibody sequences of length 216-441 AA, at 100% coverage, and 96.64-100% accuracy.","author":[{"dropping-particle":"","family":"Tran","given":"Ngoc Hieu","non-dropping-particle":"","parse-names":false,"suffix":""},{"dropping-particle":"","family":"Rahman","given":"M Ziaur","non-dropping-particle":"","parse-names":false,"suffix":""},{"dropping-particle":"","family":"He","given":"Lin","non-dropping-particle":"","parse-names":false,"suffix":""},{"dropping-particle":"","family":"Xin","given":"Lei","non-dropping-particle":"","parse-names":false,"suffix":""},{"dropping-particle":"","family":"Shan","given":"Baozhen","non-dropping-particle":"","parse-names":false,"suffix":""},{"dropping-particle":"","family":"Li","given":"Ming","non-dropping-particle":"","parse-names":false,"suffix":""}],"container-title":"Scientific Reports","id":"ITEM-2","issue":"31730","issued":{"date-parts":[["2016"]]},"page":"1-10","title":"Complete de Novo Assembly of Monoclonal Antibody Sequences","type":"article-journal","volume":"6"},"uris":["http://www.mendeley.com/documents/?uuid=385c4808-ea96-44c0-a88e-8b28ee041271"]},{"id":"ITEM-3","itemData":{"DOI":"10.1021/ACS.ANALCHEM.2C01300","ISSN":"1520-6882","PMID":"35834437","abstract":"Antibodies can target a vast molecular diversity of antigens. This is achieved by generating a complementary diversity of antibody sequences through somatic recombination and hypermutation. A full understanding of the antibody repertoire in health and disease therefore requires dedicated de novo sequencing methods. Next-generation cDNA sequencing methods have laid the foundation of our current understanding of the antibody repertoire, but these methods share one major limitation in that they target the antibody-producing B-cells, rather than the functional secreted product in bodily fluids. Mass spectrometry-based methods offer an opportunity to bridge this gap between antibody repertoire profiling and bulk serological assays, as they can access antibody sequence information straight from the secreted polypeptide products. In a step to meeting the challenge of mass spectrometry (MS)-based antibody sequencing, we present a fast and simple software tool (Stitch) to map proteomic short reads to user-defined templates with dedicated features for both monoclonal antibody sequencing and profiling of polyclonal antibody repertoires. We demonstrate the use of Stitch by fully reconstructing two monoclonal antibody sequences with &gt;98% accuracy (including I/L assignment); sequencing a Fab from patient serum isolated by reversed-phase liquid chromatography (LC) fractionation against a high background of homologous antibody sequences; sequencing antibody light chains from the urine of multiple-myeloma patients; and profiling the IgG repertoire in sera from patients hospitalized with COVID-19. We demonstrate that Stitch assembles a comprehensive overview of the antibody sequences that are represented in the dataset and provides an important first step toward analyzing polyclonal antibodies and repertoire profiling.","author":[{"dropping-particle":"","family":"Schulte","given":"Douwe","non-dropping-particle":"","parse-names":false,"suffix":""},{"dropping-particle":"","family":"Peng","given":"Weiwei","non-dropping-particle":"","parse-names":false,"suffix":""},{"dropping-particle":"","family":"Snijder","given":"Joost","non-dropping-particle":"","parse-names":false,"suffix":""}],"container-title":"Analytical chemistry","id":"ITEM-3","issue":"29","issued":{"date-parts":[["2022","7","26"]]},"page":"10391-10399","publisher":"Anal Chem","title":"Template-Based Assembly of Proteomic Short Reads For De Novo Antibody Sequencing and Repertoire Profiling","type":"article-journal","volume":"94"},"uris":["http://www.mendeley.com/documents/?uuid=13afb57a-42d5-3b9c-8d47-41cd83c82da0"]},{"id":"ITEM-4","itemData":{"DOI":"10.1074/mcp.M900504-MCP200","ISSN":"15359476","PMID":"20164058","abstract":"Database search algorithms are the primary workhorses for the identification of tandem mass spectra. However, these methods are limited to the identification of spectra for which peptides are present in the database, preventing the identification of peptides from mutated or alternatively spliced sequences. A variety of methods has been developed to search a spectrum against a sequence allowing for variations. Some tools determine the sequence of the homologous protein in the related species but do not report the peptide in the target organism. Other tools consider variations, including modifications and mutations , in reconstructing the target sequence. However, these tools will not work if the template (homologous peptide) is missing in the database, and they do not attempt to reconstruct the entire protein target sequence. De novo identification of peptide sequences is another possibility, because it does not require a protein database. However, the lack of database reduces the accuracy. We present a novel proteogenomic approach, GenoMS, that draws on the strengths of database and de novo peptide identification methods. Protein sequence templates (i.e. proteins or genomic sequences that are similar to the target protein) are identified using the database search tool InsPecT. The templates are then used to recruit, align, and de novo sequence regions of the target protein that have diverged from the database or are missing. We used GenoMS to reconstruct the full sequence of an antibody by using spectra acquired from multiple digests using different proteases. Antibodies are a prime example of proteins that confound standard database identification techniques. The mature antibody genes result from large-scale genome rearrangements with flexible fusion boundaries and somatic hypermutation. Using GenoMS we automatically reconstruct the complete sequences of two immunoglobulin chains with accuracy greater than 98% using a diverged protein database. Using the genome as the template, we achieve accuracy exceeding 97%.","author":[{"dropping-particle":"","family":"Castellana","given":"Natalie E","non-dropping-particle":"","parse-names":false,"suffix":""},{"dropping-particle":"","family":"Pham","given":"Victoria","non-dropping-particle":"","parse-names":false,"suffix":""},{"dropping-particle":"","family":"Arnott","given":"David","non-dropping-particle":"","parse-names":false,"suffix":""},{"dropping-particle":"","family":"Lill","given":"Jennie R","non-dropping-particle":"","parse-names":false,"suffix":""},{"dropping-particle":"","family":"Bafna","given":"Vineet","non-dropping-particle":"","parse-names":false,"suffix":""}],"container-title":"Molecular &amp; Cellular Proteomics","id":"ITEM-4","issue":"6","issued":{"date-parts":[["2010","6"]]},"page":"1260-1270","title":"Template Proteogenomics: Sequencing Whole Proteins Using an Imperfect Database","type":"article-journal","volume":"9"},"uris":["http://www.mendeley.com/documents/?uuid=f01cbbf0-0eb4-4181-b840-485bd16e78fe"]}],"mendeley":{"formattedCitation":"(Castellana, Pham, Arnott, Lill, &amp; Bafna, 2010; Schulte, Peng, &amp; Snijder, 2022; Sen et al., 2017; Tran et al., 2016)","plainTextFormattedCitation":"(Castellana, Pham, Arnott, Lill, &amp; Bafna, 2010; Schulte, Peng, &amp; Snijder, 2022; Sen et al., 2017; Tran et al., 2016)","previouslyFormattedCitation":"(Castellana, Pham, Arnott, Lill, &amp; Bafna, 2010; Schulte, Peng, &amp; Snijder, 2022; Sen et al., 2017; Tran et al., 2016)"},"properties":{"noteIndex":0},"schema":"https://github.com/citation-style-language/schema/raw/master/csl-citation.json"}</w:instrText>
      </w:r>
      <w:r w:rsidR="00AF502A">
        <w:fldChar w:fldCharType="separate"/>
      </w:r>
      <w:r w:rsidR="00AF502A" w:rsidRPr="006973CA">
        <w:rPr>
          <w:noProof/>
        </w:rPr>
        <w:t>(Castellana, Pham, Arnott, Lill, &amp; Bafna, 2010; Schulte, Peng, &amp; Snijder, 2022; Sen et al., 2017; Tran et al., 2016)</w:t>
      </w:r>
      <w:r w:rsidR="00AF502A">
        <w:fldChar w:fldCharType="end"/>
      </w:r>
      <w:r w:rsidR="00AF502A">
        <w:t xml:space="preserve">, </w:t>
      </w:r>
      <w:del w:id="119" w:author="Scheltema, R.A. (Richard)" w:date="2023-05-16T12:07:00Z">
        <w:r w:rsidR="00AF502A" w:rsidDel="002F7CE6">
          <w:delText xml:space="preserve">mostly </w:delText>
        </w:r>
      </w:del>
      <w:r w:rsidR="00AF502A">
        <w:t xml:space="preserve">obtained by comparing </w:t>
      </w:r>
      <w:del w:id="120" w:author="Scheltema, R.A. (Richard)" w:date="2023-05-16T12:07:00Z">
        <w:r w:rsidR="00AF502A" w:rsidDel="002F7CE6">
          <w:delText xml:space="preserve">the </w:delText>
        </w:r>
      </w:del>
      <w:r w:rsidR="00AF502A">
        <w:t xml:space="preserve">experimental data to an immunogenetic database such as the IMGT </w:t>
      </w:r>
      <w:r w:rsidR="00AF502A">
        <w:fldChar w:fldCharType="begin" w:fldLock="1"/>
      </w:r>
      <w:r w:rsidR="00A507FA">
        <w:instrText>ADDIN CSL_CITATION {"citationItems":[{"id":"ITEM-1","itemData":{"DOI":"10.1093/nar/gkg085","ISSN":"03051048","PMID":"9847182","abstract":"The international ImMunoGeneTics database® (IMGT) (http://imgt.cines.fr), is a high quality integrated information system specializing in Immunoglobulins (IG), T cell Receptors (TR) and Major Histocompatibility Complex (MHC) of human and other vertebrates, created in 1989, by the Laboratoire d'ImmunoGénétique Moléculaire (LIGM), at the Université Montpellier II, CNRS, Montpellier, France. IMGT provides a common access to standardized data which include nucleotide and protein sequences, oligonucleotide primers, gene maps, genetic polymorphisms, specificities, 2D and 3D structures. IMGT includes three sequence databases (IMGT/LIGM-DB, IMGT/MHC-DB, IMGT/PRIMER-DB), one genome database (IMGT/GENE-DB) with different interfaces (IMGT/GeneSearch, IMGT/GeneView, IMGT/LocusView), one 3D structure database (IMGT/3Dstructure-DB), Web resources comprising 8000 HTML pages ('IMGT Marie-Paule page') and interactive tools for sequence analysis (IMGT/V-QUEST, IMGT/JunctionAnalysis, IMGT/Allele-Align, IMGT/PhyloGene). IMGT data are expertly annotated according to the rules of the IMGT Scientific chart, based on IMGT-ONTOLOGY. IMGT tools are particularly useful for the analysis of the IG and TR repertoires in physiological normal and pathological situations. IMGT has important applications in medical research (autoimmune diseases, AIDS, leukemias, lymphomas, myelomas), biotechnology related to antibody engineering (phage displays, combinatorial libraries) and therapeutic approaches (graft, immunotherapy). IMGT is freely available at http://imgt.cines.fr.","author":[{"dropping-particle":"","family":"Lefranc","given":"Marie Paule","non-dropping-particle":"","parse-names":false,"suffix":""}],"container-title":"Nucleic Acids Research","id":"ITEM-1","issue":"1","issued":{"date-parts":[["2003","1","1"]]},"page":"307-310","publisher":"Oxford University Press","title":"IMGT, the international ImMunoGeneTics database®","type":"article","volume":"31"},"uris":["http://www.mendeley.com/documents/?uuid=289e775f-f8f9-49fc-bc3c-93e85fc9018a"]},{"id":"ITEM-2","itemData":{"DOI":"10.3390/biomedicines8090319","ISSN":"2227-9059","PMID":"32878258","abstract":"IMGT®, the international ImMunoGeneTics® information system founded in 1989 by Marie-Paule Lefranc (Université de Montpellier and CNRS), marked the advent of immunoinformatics, a new science at the interface between immunogenetics and bioinformatics. For the first time, the immunoglobulin (IG) or antibody and T cell receptor (TR) genes were officially recognized as ‘genes’ as well as were conventional genes. This major breakthrough has allowed the entry, in genomic databases, of the IG and TR variable (V), diversity (D) and joining (J) genes and alleles of Homo sapiens and of other jawed vertebrate species, based on the CLASSIFICATION axiom. The second major breakthrough has been the IMGT unique numbering and the IMGT Collier de Perles for the V and constant (C) domains of the IG and TR and other proteins of the IG superfamily (IgSF), based on the NUMEROTATION axiom. IMGT-ONTOLOGY axioms and concepts bridge genes, sequences, structures and functions, between biological and computational spheres in the IMGT® system (Web resources, databases and tools). They provide the IMGT Scientific chart rules to identify, to describe and to analyse the IG complex molecular data, the huge diversity of repertoires, the genetic (alleles, allotypes, CNV) polymorphisms, the IG dual function (paratope/epitope, effector properties), the antibody humanization and engineering.","author":[{"dropping-particle":"","family":"Lefranc","given":"Marie-Paule","non-dropping-particle":"","parse-names":false,"suffix":""},{"dropping-particle":"","family":"Lefranc","given":"Gérard","non-dropping-particle":"","parse-names":false,"suffix":""}],"container-title":"Biomedicines","id":"ITEM-2","issue":"9","issued":{"date-parts":[["2020","8","31"]]},"page":"319","publisher":"Biomedicines","title":"Immunoglobulins or Antibodies: IMGT® Bridging Genes, Structures and Functions","type":"article-journal","volume":"8"},"uris":["http://www.mendeley.com/documents/?uuid=ce0d3293-0e6d-469d-9775-c592a0b49c71"]}],"mendeley":{"formattedCitation":"(M.-P. Lefranc &amp; Lefranc, 2020; M. P. Lefranc, 2003)","plainTextFormattedCitation":"(M.-P. Lefranc &amp; Lefranc, 2020; M. P. Lefranc, 2003)","previouslyFormattedCitation":"(M.-P. Lefranc &amp; Lefranc, 2020; M. P. Lefranc, 2003)"},"properties":{"noteIndex":0},"schema":"https://github.com/citation-style-language/schema/raw/master/csl-citation.json"}</w:instrText>
      </w:r>
      <w:r w:rsidR="00AF502A">
        <w:fldChar w:fldCharType="separate"/>
      </w:r>
      <w:r w:rsidR="00AF502A" w:rsidRPr="006973CA">
        <w:rPr>
          <w:noProof/>
        </w:rPr>
        <w:t>(M.-P. Lefranc &amp; Lefranc, 2020; M. P. Lefranc, 2003)</w:t>
      </w:r>
      <w:r w:rsidR="00AF502A">
        <w:fldChar w:fldCharType="end"/>
      </w:r>
      <w:r w:rsidR="00AF502A">
        <w:t xml:space="preserve">. </w:t>
      </w:r>
      <w:r w:rsidR="00743032">
        <w:t xml:space="preserve">The commercially available </w:t>
      </w:r>
      <w:r w:rsidR="00AF502A">
        <w:t xml:space="preserve">antibody sequencing platform Supernovo for example takes BU data as an input and returns a full-length sequence, along with the determined germline template </w:t>
      </w:r>
      <w:commentRangeStart w:id="121"/>
      <w:r w:rsidR="00AF502A">
        <w:t>sequence</w:t>
      </w:r>
      <w:r w:rsidR="00743032">
        <w:t>s</w:t>
      </w:r>
      <w:commentRangeEnd w:id="121"/>
      <w:r w:rsidR="002F7CE6">
        <w:rPr>
          <w:rStyle w:val="CommentReference"/>
        </w:rPr>
        <w:commentReference w:id="121"/>
      </w:r>
      <w:r w:rsidR="00AF502A">
        <w:t xml:space="preserve">. These established solutions in the field are typically limited to monoclonal analysis, although recently an effort to sequence polyclonal mixtures using only BU </w:t>
      </w:r>
      <w:r w:rsidR="00AF502A" w:rsidRPr="00AF502A">
        <w:rPr>
          <w:i/>
          <w:iCs/>
        </w:rPr>
        <w:t>de novo</w:t>
      </w:r>
      <w:r w:rsidR="00AF502A">
        <w:t xml:space="preserve"> peptides was </w:t>
      </w:r>
      <w:r w:rsidR="00743032">
        <w:t>reported</w:t>
      </w:r>
      <w:r w:rsidR="00AF502A">
        <w:t xml:space="preserve">, </w:t>
      </w:r>
      <w:commentRangeStart w:id="122"/>
      <w:r w:rsidR="00AF502A">
        <w:t xml:space="preserve">yielding intriguing results </w:t>
      </w:r>
      <w:commentRangeEnd w:id="122"/>
      <w:r w:rsidR="002F7CE6">
        <w:rPr>
          <w:rStyle w:val="CommentReference"/>
        </w:rPr>
        <w:commentReference w:id="122"/>
      </w:r>
      <w:r w:rsidR="00AF502A">
        <w:fldChar w:fldCharType="begin" w:fldLock="1"/>
      </w:r>
      <w:r w:rsidR="00A507FA">
        <w:instrText>ADDIN CSL_CITATION {"citationItems":[{"id":"ITEM-1","itemData":{"DOI":"10.1021/ACS.ANALCHEM.2C01300","ISSN":"1520-6882","PMID":"35834437","abstract":"Antibodies can target a vast molecular diversity of antigens. This is achieved by generating a complementary diversity of antibody sequences through somatic recombination and hypermutation. A full understanding of the antibody repertoire in health and disease therefore requires dedicated de novo sequencing methods. Next-generation cDNA sequencing methods have laid the foundation of our current understanding of the antibody repertoire, but these methods share one major limitation in that they target the antibody-producing B-cells, rather than the functional secreted product in bodily fluids. Mass spectrometry-based methods offer an opportunity to bridge this gap between antibody repertoire profiling and bulk serological assays, as they can access antibody sequence information straight from the secreted polypeptide products. In a step to meeting the challenge of mass spectrometry (MS)-based antibody sequencing, we present a fast and simple software tool (Stitch) to map proteomic short reads to user-defined templates with dedicated features for both monoclonal antibody sequencing and profiling of polyclonal antibody repertoires. We demonstrate the use of Stitch by fully reconstructing two monoclonal antibody sequences with &gt;98% accuracy (including I/L assignment); sequencing a Fab from patient serum isolated by reversed-phase liquid chromatography (LC) fractionation against a high background of homologous antibody sequences; sequencing antibody light chains from the urine of multiple-myeloma patients; and profiling the IgG repertoire in sera from patients hospitalized with COVID-19. We demonstrate that Stitch assembles a comprehensive overview of the antibody sequences that are represented in the dataset and provides an important first step toward analyzing polyclonal antibodies and repertoire profiling.","author":[{"dropping-particle":"","family":"Schulte","given":"Douwe","non-dropping-particle":"","parse-names":false,"suffix":""},{"dropping-particle":"","family":"Peng","given":"Weiwei","non-dropping-particle":"","parse-names":false,"suffix":""},{"dropping-particle":"","family":"Snijder","given":"Joost","non-dropping-particle":"","parse-names":false,"suffix":""}],"container-title":"Analytical chemistry","id":"ITEM-1","issue":"29","issued":{"date-parts":[["2022","7","26"]]},"page":"10391-10399","publisher":"Anal Chem","title":"Template-Based Assembly of Proteomic Short Reads For De Novo Antibody Sequencing and Repertoire Profiling","type":"article-journal","volume":"94"},"uris":["http://www.mendeley.com/documents/?uuid=13afb57a-42d5-3b9c-8d47-41cd83c82da0"]}],"mendeley":{"formattedCitation":"(Schulte et al., 2022)","plainTextFormattedCitation":"(Schulte et al., 2022)","previouslyFormattedCitation":"(Schulte et al., 2022)"},"properties":{"noteIndex":0},"schema":"https://github.com/citation-style-language/schema/raw/master/csl-citation.json"}</w:instrText>
      </w:r>
      <w:r w:rsidR="00AF502A">
        <w:fldChar w:fldCharType="separate"/>
      </w:r>
      <w:r w:rsidR="00AF502A" w:rsidRPr="006973CA">
        <w:rPr>
          <w:noProof/>
        </w:rPr>
        <w:t>(Schulte et al., 2022)</w:t>
      </w:r>
      <w:r w:rsidR="00AF502A">
        <w:fldChar w:fldCharType="end"/>
      </w:r>
      <w:r w:rsidR="00AF502A">
        <w:t>.</w:t>
      </w:r>
      <w:del w:id="123" w:author="Scheltema, R.A. (Richard)" w:date="2023-05-16T12:07:00Z">
        <w:r w:rsidR="0002533E" w:rsidDel="002F7CE6">
          <w:delText xml:space="preserve"> </w:delText>
        </w:r>
      </w:del>
    </w:p>
    <w:p w14:paraId="1B0278A4" w14:textId="246DDA19" w:rsidR="00AF502A" w:rsidRDefault="00400BAE" w:rsidP="00AF502A">
      <w:pPr>
        <w:ind w:firstLine="720"/>
      </w:pPr>
      <w:r>
        <w:t>Recent advances in instrumentation</w:t>
      </w:r>
      <w:r w:rsidR="00743032">
        <w:t>, separation, sample preparation</w:t>
      </w:r>
      <w:r>
        <w:t xml:space="preserve"> and computational power have</w:t>
      </w:r>
      <w:r w:rsidR="0002533E">
        <w:t xml:space="preserve"> </w:t>
      </w:r>
      <w:r w:rsidR="00743032">
        <w:t>empowered</w:t>
      </w:r>
      <w:r>
        <w:t xml:space="preserve"> the analysis of </w:t>
      </w:r>
      <w:r w:rsidR="00743032">
        <w:t>intact</w:t>
      </w:r>
      <w:r>
        <w:t xml:space="preserve"> proteins by LC-MS. This enables the simultaneous analysis of an entire protein</w:t>
      </w:r>
      <w:r w:rsidR="00AA0234">
        <w:t xml:space="preserve"> chain</w:t>
      </w:r>
      <w:r>
        <w:t>, removing the need for protein inference</w:t>
      </w:r>
      <w:r w:rsidR="007524BE">
        <w:t xml:space="preserve"> </w:t>
      </w:r>
      <w:r w:rsidR="007524BE">
        <w:fldChar w:fldCharType="begin" w:fldLock="1"/>
      </w:r>
      <w:r w:rsidR="00A507FA">
        <w:instrText>ADDIN CSL_CITATION {"citationItems":[{"id":"ITEM-1","itemData":{"DOI":"10.1146/annurev-anchem-071015-041550","ISBN":"0710150415","ISSN":"1936-1327","PMID":"27306313","abstract":"From a molecular perspective, enactors of function in biology are intact proteins that can be variably modified at the genetic, transcriptional, or post-translational level. Over the past 30 years, mass spectrometry (MS) has become a powerful method for the analysis of proteomes. Prevailing bottom-up proteomics operates at the level of the peptide, leading to issues with protein inference, connectivity, and incomplete sequence/modification information. Top-down proteomics (TDP), alternatively, applies MS at the proteoform level to analyze intact proteins with diverse sources of intramolecular complexity preserved during analysis. Fortunately, advances in prefractionation workflows, MS instrumentation, and dissociation methods for whole-protein ions have helped TDP emerge as an accessible and potentially disruptive modality with increasingly translational value. In this review, we discuss technical and conceptual advances in TDP, along with the growing power of proteoform-resolved measurements in clinical and translational research.","author":[{"dropping-particle":"","family":"Toby","given":"Timothy K.","non-dropping-particle":"","parse-names":false,"suffix":""},{"dropping-particle":"","family":"Fornelli","given":"Luca","non-dropping-particle":"","parse-names":false,"suffix":""},{"dropping-particle":"","family":"Kelleher","given":"Neil L.","non-dropping-particle":"","parse-names":false,"suffix":""}],"container-title":"Annual Review of Analytical Chemistry","id":"ITEM-1","issue":"1","issued":{"date-parts":[["2016","6","12"]]},"page":"499-519","title":"Progress in Top-Down Proteomics and the Analysis of Proteoforms","type":"article-journal","volume":"9"},"uris":["http://www.mendeley.com/documents/?uuid=e14b5fc5-d1dc-47e7-bdda-898c7119866f"]}],"mendeley":{"formattedCitation":"(Toby, Fornelli, &amp; Kelleher, 2016)","plainTextFormattedCitation":"(Toby, Fornelli, &amp; Kelleher, 2016)","previouslyFormattedCitation":"(Toby, Fornelli, &amp; Kelleher, 2016)"},"properties":{"noteIndex":0},"schema":"https://github.com/citation-style-language/schema/raw/master/csl-citation.json"}</w:instrText>
      </w:r>
      <w:r w:rsidR="007524BE">
        <w:fldChar w:fldCharType="separate"/>
      </w:r>
      <w:r w:rsidR="006973CA" w:rsidRPr="006973CA">
        <w:rPr>
          <w:noProof/>
        </w:rPr>
        <w:t>(Toby, Fornelli, &amp; Kelleher, 2016)</w:t>
      </w:r>
      <w:r w:rsidR="007524BE">
        <w:fldChar w:fldCharType="end"/>
      </w:r>
      <w:r>
        <w:t xml:space="preserve">. This </w:t>
      </w:r>
      <w:r>
        <w:lastRenderedPageBreak/>
        <w:t xml:space="preserve">approach, called top-down (TD) MS, is very enticing </w:t>
      </w:r>
      <w:del w:id="124" w:author="Scheltema, R.A. (Richard)" w:date="2023-05-16T12:10:00Z">
        <w:r w:rsidDel="002F7CE6">
          <w:delText xml:space="preserve">for </w:delText>
        </w:r>
        <w:r w:rsidRPr="007E0309" w:rsidDel="002F7CE6">
          <w:rPr>
            <w:i/>
          </w:rPr>
          <w:delText>de novo</w:delText>
        </w:r>
        <w:r w:rsidDel="002F7CE6">
          <w:delText xml:space="preserve"> analysis,</w:delText>
        </w:r>
        <w:r w:rsidR="00AF502A" w:rsidDel="002F7CE6">
          <w:delText xml:space="preserve"> </w:delText>
        </w:r>
      </w:del>
      <w:r>
        <w:t xml:space="preserve">as it side-steps the </w:t>
      </w:r>
      <w:r w:rsidR="00AF502A">
        <w:t xml:space="preserve">need for assembling </w:t>
      </w:r>
      <w:r w:rsidR="00BE2C0A">
        <w:t xml:space="preserve">peptide sequences </w:t>
      </w:r>
      <w:r w:rsidR="00AF502A">
        <w:t xml:space="preserve">into </w:t>
      </w:r>
      <w:r w:rsidR="00BE2C0A">
        <w:t xml:space="preserve">a </w:t>
      </w:r>
      <w:r w:rsidR="00AF502A">
        <w:t>full protein</w:t>
      </w:r>
      <w:r w:rsidR="00BE2C0A">
        <w:t xml:space="preserve"> sequence</w:t>
      </w:r>
      <w:r>
        <w:t xml:space="preserve">. </w:t>
      </w:r>
      <w:r w:rsidR="00AA0234">
        <w:t>While the field has not yet matured to yield spectra</w:t>
      </w:r>
      <w:r w:rsidR="00AA0234" w:rsidRPr="00AA0234">
        <w:t xml:space="preserve"> </w:t>
      </w:r>
      <w:r w:rsidR="00AF502A">
        <w:t xml:space="preserve">that </w:t>
      </w:r>
      <w:r w:rsidR="00AA0234">
        <w:t xml:space="preserve">can routinely be used for confident </w:t>
      </w:r>
      <w:r w:rsidR="00AA0234" w:rsidRPr="00316588">
        <w:rPr>
          <w:i/>
          <w:iCs/>
        </w:rPr>
        <w:t>de novo</w:t>
      </w:r>
      <w:r w:rsidR="00AA0234">
        <w:t xml:space="preserve"> sequencing without any additional data, the continuous advances indicate that the future of antibody sequence analysis will surely include using these techniques as a complementary source of information to the more established BU analys</w:t>
      </w:r>
      <w:ins w:id="125" w:author="Scheltema, R.A. (Richard)" w:date="2023-05-16T12:10:00Z">
        <w:r w:rsidR="002F7CE6">
          <w:t>e</w:t>
        </w:r>
      </w:ins>
      <w:del w:id="126" w:author="Scheltema, R.A. (Richard)" w:date="2023-05-16T12:10:00Z">
        <w:r w:rsidR="00AA0234" w:rsidDel="002F7CE6">
          <w:delText>i</w:delText>
        </w:r>
      </w:del>
      <w:r w:rsidR="00AA0234">
        <w:t xml:space="preserve">s. One particularly striking example </w:t>
      </w:r>
      <w:r w:rsidR="00AF043A">
        <w:t xml:space="preserve">of this </w:t>
      </w:r>
      <w:r w:rsidR="00AA0234">
        <w:t xml:space="preserve">is </w:t>
      </w:r>
      <w:ins w:id="127" w:author="Scheltema, R.A. (Richard)" w:date="2023-05-16T12:12:00Z">
        <w:r w:rsidR="002F7CE6">
          <w:t xml:space="preserve">the use of </w:t>
        </w:r>
      </w:ins>
      <w:del w:id="128" w:author="Scheltema, R.A. (Richard)" w:date="2023-05-16T12:11:00Z">
        <w:r w:rsidR="00AA0234" w:rsidDel="002F7CE6">
          <w:delText xml:space="preserve">the </w:delText>
        </w:r>
      </w:del>
      <w:r>
        <w:t xml:space="preserve">middle-down </w:t>
      </w:r>
      <w:ins w:id="129" w:author="Scheltema, R.A. (Richard)" w:date="2023-05-16T12:11:00Z">
        <w:r w:rsidR="002F7CE6">
          <w:t>(</w:t>
        </w:r>
      </w:ins>
      <w:r w:rsidR="00DF5276">
        <w:t>MD</w:t>
      </w:r>
      <w:ins w:id="130" w:author="Scheltema, R.A. (Richard)" w:date="2023-05-16T12:11:00Z">
        <w:r w:rsidR="002F7CE6">
          <w:t>) proteomics</w:t>
        </w:r>
      </w:ins>
      <w:r>
        <w:t xml:space="preserve"> </w:t>
      </w:r>
      <w:del w:id="131" w:author="Scheltema, R.A. (Richard)" w:date="2023-05-16T12:12:00Z">
        <w:r w:rsidDel="002F7CE6">
          <w:delText>approach</w:delText>
        </w:r>
        <w:r w:rsidR="00AF043A" w:rsidDel="002F7CE6">
          <w:delText xml:space="preserve"> used in </w:delText>
        </w:r>
      </w:del>
      <w:ins w:id="132" w:author="Scheltema, R.A. (Richard)" w:date="2023-05-16T12:12:00Z">
        <w:r w:rsidR="002F7CE6">
          <w:t xml:space="preserve">for </w:t>
        </w:r>
      </w:ins>
      <w:r w:rsidR="00AF043A">
        <w:t xml:space="preserve">antibody sequence analysis, which improves sequence coverage and reduces complexity of the spectra by </w:t>
      </w:r>
      <w:r>
        <w:t xml:space="preserve">cleaving the constant region </w:t>
      </w:r>
      <w:r w:rsidR="00AF043A">
        <w:t>of the heavy chain with high specificity</w:t>
      </w:r>
      <w:r w:rsidR="007524BE">
        <w:t xml:space="preserve"> </w:t>
      </w:r>
      <w:r w:rsidR="007524BE">
        <w:fldChar w:fldCharType="begin" w:fldLock="1"/>
      </w:r>
      <w:r w:rsidR="00A507FA">
        <w:instrText>ADDIN CSL_CITATION {"citationItems":[{"id":"ITEM-1","itemData":{"DOI":"10.1371/journal.pone.0001692","ISSN":"1932-6203","PMID":"18301769","abstract":"Background: IdeS, a proteinase from Streptococcus pyogenes, cleaves Immunoglobulin (Ig)G antibodies with a unique degree of specificity. Pathogenic IgG antibodies constitute an important clinical problem contributing to the pathogenesis of a number of autoimmune conditions and acute transplant rejection. To be able to effectively remove such antibodies is therefore an important clinical challenge. Methodology/Principal Findings: IdeS was found to specifically and efficiently cleave IgG in human blood in vitro (20 μg of IdeS caused a complete degradation of IgG in one ml of human whole blood in 15 minutes) and to clear IgG from the blood stream of rabbits in vivo (no IgG was detected six hours following an intravenous injection of 5 mg of IdeS) without any side effects. In a mouse model of immune thrombocytopenic purpura (ITP), polyclonal IgG antibodies against platelet surface antigens were used to induce a lethal disease. These profoundly thrombocytopenic animals were treated and cured by a single injection of IdeS. Conclusions/Significance: Novel information is provided concerning the IgG-cleaving activity of IdeS in vitro and in vivo. The highly specific and rapid elimination of IgG in vivo, the dramatic effect in a mouse model of ITP, and the lack of side effects in the treated animals, indicate that IdeS could also be used to treat IgG-driven diseases in humans. Copyright © 2008 Johansson et al.","author":[{"dropping-particle":"","family":"Johansson","given":"Björn P.","non-dropping-particle":"","parse-names":false,"suffix":""},{"dropping-particle":"","family":"Shannon","given":"Oonagh","non-dropping-particle":"","parse-names":false,"suffix":""},{"dropping-particle":"","family":"Björck","given":"Lars","non-dropping-particle":"","parse-names":false,"suffix":""}],"container-title":"PLoS ONE","editor":[{"dropping-particle":"","family":"Sollid","given":"Ludvig","non-dropping-particle":"","parse-names":false,"suffix":""}],"id":"ITEM-1","issue":"2","issued":{"date-parts":[["2008","2","27"]]},"page":"e1692","publisher":"PLoS One","title":"IdeS: A Bacterial Proteolytic Enzyme with Therapeutic Potential","type":"article-journal","volume":"3"},"uris":["http://www.mendeley.com/documents/?uuid=03785726-74ba-4d37-9235-438ff408324c"]}],"mendeley":{"formattedCitation":"(Johansson, Shannon, &amp; Björck, 2008)","plainTextFormattedCitation":"(Johansson, Shannon, &amp; Björck, 2008)","previouslyFormattedCitation":"(Johansson, Shannon, &amp; Björck, 2008)"},"properties":{"noteIndex":0},"schema":"https://github.com/citation-style-language/schema/raw/master/csl-citation.json"}</w:instrText>
      </w:r>
      <w:r w:rsidR="007524BE">
        <w:fldChar w:fldCharType="separate"/>
      </w:r>
      <w:r w:rsidR="006973CA" w:rsidRPr="006973CA">
        <w:rPr>
          <w:noProof/>
        </w:rPr>
        <w:t>(Johansson, Shannon, &amp; Björck, 2008)</w:t>
      </w:r>
      <w:r w:rsidR="007524BE">
        <w:fldChar w:fldCharType="end"/>
      </w:r>
      <w:r w:rsidR="00AF043A">
        <w:t>.</w:t>
      </w:r>
      <w:r w:rsidR="00AF502A" w:rsidRPr="00AF502A">
        <w:t xml:space="preserve"> </w:t>
      </w:r>
      <w:r w:rsidR="00AF502A">
        <w:t xml:space="preserve">Reports of sequencing components of polyclonal mixtures are </w:t>
      </w:r>
      <w:del w:id="133" w:author="Scheltema, R.A. (Richard)" w:date="2023-05-16T12:12:00Z">
        <w:r w:rsidR="00AF502A" w:rsidDel="002F7CE6">
          <w:delText>coming out in the form of</w:delText>
        </w:r>
      </w:del>
      <w:ins w:id="134" w:author="Scheltema, R.A. (Richard)" w:date="2023-05-16T12:12:00Z">
        <w:r w:rsidR="002F7CE6">
          <w:t>currently released as</w:t>
        </w:r>
      </w:ins>
      <w:r w:rsidR="00AF502A">
        <w:t xml:space="preserve"> proof-of-concept studies </w:t>
      </w:r>
      <w:r w:rsidR="00AF502A">
        <w:fldChar w:fldCharType="begin" w:fldLock="1"/>
      </w:r>
      <w:r w:rsidR="00A507FA">
        <w:instrText>ADDIN CSL_CITATION {"citationItems":[{"id":"ITEM-1","itemData":{"DOI":"10.1016/j.cels.2021.08.008","ISSN":"24054720","PMID":"34613904","abstract":"Although humans can produce billions of IgG1 variants through recombination and hypermutation, the diversity of IgG1 clones circulating in human blood plasma has largely eluded direct characterization. Here, we combined several mass-spectrometry-based approaches to reveal that the circulating IgG1 repertoire in human plasma is dominated by a limited number of clones in healthy donors and septic patients. We observe that each individual donor exhibits a unique serological IgG1 repertoire, which remains stable over time but can adapt rapidly to changes in physiology. We introduce an integrative protein- and peptide-centric approach to obtain and validate a full sequence of an individual plasma IgG1 clone de novo. This IgG1 clone emerged at the onset of a septic episode and exhibited a high mutation rate (13%) compared with the closest matching germline DNA sequence, highlighting the importance of de novo sequencing at the protein level. A record of this paper's transparent peer review process is included in the supplemental information.","author":[{"dropping-particle":"","family":"Bondt","given":"Albert","non-dropping-particle":"","parse-names":false,"suffix":""},{"dropping-particle":"","family":"Hoek","given":"Max","non-dropping-particle":"","parse-names":false,"suffix":""},{"dropping-particle":"","family":"Tamara","given":"Sem","non-dropping-particle":"","parse-names":false,"suffix":""},{"dropping-particle":"","family":"Graaf","given":"Bastiaan","non-dropping-particle":"de","parse-names":false,"suffix":""},{"dropping-particle":"","family":"Peng","given":"Weiwei","non-dropping-particle":"","parse-names":false,"suffix":""},{"dropping-particle":"","family":"Schulte","given":"Douwe","non-dropping-particle":"","parse-names":false,"suffix":""},{"dropping-particle":"","family":"Rijswijck","given":"Danique M.H.","non-dropping-particle":"van","parse-names":false,"suffix":""},{"dropping-particle":"","family":"Boer","given":"Maurits A.","non-dropping-particle":"den","parse-names":false,"suffix":""},{"dropping-particle":"","family":"Greisch","given":"Jean François","non-dropping-particle":"","parse-names":false,"suffix":""},{"dropping-particle":"","family":"Varkila","given":"Meri R.J.","non-dropping-particle":"","parse-names":false,"suffix":""},{"dropping-particle":"","family":"Snijder","given":"Joost","non-dropping-particle":"","parse-names":false,"suffix":""},{"dropping-particle":"","family":"Cremer","given":"Olaf L.","non-dropping-particle":"","parse-names":false,"suffix":""},{"dropping-particle":"","family":"Bonten","given":"Marc J.M.","non-dropping-particle":"","parse-names":false,"suffix":""},{"dropping-particle":"","family":"Heck","given":"Albert J.R.","non-dropping-particle":"","parse-names":false,"suffix":""}],"container-title":"Cell Systems","id":"ITEM-1","issue":"12","issued":{"date-parts":[["2021"]]},"page":"1131-1143.e5","publisher":"Cell Press","title":"Human plasma IgG1 repertoires are simple, unique, and dynamic","type":"article-journal","volume":"12"},"uris":["http://www.mendeley.com/documents/?uuid=9e7cc48c-feb6-4654-8e23-3dd8a10415d7"]},{"id":"ITEM-2","itemData":{"DOI":"10.1021/acs.analchem.1c01955","ISSN":"15206882","PMID":"34292722","abstract":"In multiple myeloma diseases, monoclonal immunoglobulin light chains (LCs) are abundantly produced, with, as a consequence in some cases, the formation of deposits affecting various organs, such as the kidney, while in other cases remaining soluble up to concentrations of several g·L-1 in plasma. The exact factors crucial for the solubility of LCs are poorly understood, but it can be hypothesized that their amino acid sequence plays an important role. Determining the precise sequences of patient-derived LCs is therefore highly desirable. We establish here a novel de novo sequencing workflow for patient-derived LCs, based on the combination of bottom-up and top-down proteomics without database search. PEAKS is used for the de novo sequencing of peptides that are further assembled into full length LC sequences using ALPS. Top-down proteomics provides the molecular masses of proteoforms and allows the exact determination of the amino acid sequence including all posttranslational modifications. This pipeline is then used for the complete de novo sequencing of LCs extracted from the urine of 10 patients with multiple myeloma. We show that for the bottom-up part, digestions with trypsin and Nepenthes digestive fluid are sufficient to produce overlapping peptides able to generate the best sequence candidates. Top-down proteomics is absolutely required to achieve 100% final sequence coverage and characterize clinical samples containing several LCs. Our work highlights an unexpected range of modifications.","author":[{"dropping-particle":"","family":"Dupré","given":"Mathieu","non-dropping-particle":"","parse-names":false,"suffix":""},{"dropping-particle":"","family":"Duchateau","given":"Magalie","non-dropping-particle":"","parse-names":false,"suffix":""},{"dropping-particle":"","family":"Sternke-Hoffmann","given":"Rebecca","non-dropping-particle":"","parse-names":false,"suffix":""},{"dropping-particle":"","family":"Boquoi","given":"Amelie","non-dropping-particle":"","parse-names":false,"suffix":""},{"dropping-particle":"","family":"Malosse","given":"Christian","non-dropping-particle":"","parse-names":false,"suffix":""},{"dropping-particle":"","family":"Fenk","given":"Roland","non-dropping-particle":"","parse-names":false,"suffix":""},{"dropping-particle":"","family":"Haas","given":"Rainer","non-dropping-particle":"","parse-names":false,"suffix":""},{"dropping-particle":"","family":"Buell","given":"Alexander K.","non-dropping-particle":"","parse-names":false,"suffix":""},{"dropping-particle":"","family":"Rey","given":"Martial","non-dropping-particle":"","parse-names":false,"suffix":""},{"dropping-particle":"","family":"Chamot-Rooke","given":"Julia","non-dropping-particle":"","parse-names":false,"suffix":""}],"container-title":"Analytical Chemistry","id":"ITEM-2","issue":"30","issued":{"date-parts":[["2021","8","3"]]},"page":"10627-10634","publisher":"American Chemical Society","title":"De Novo Sequencing of Antibody Light Chain Proteoforms from Patients with Multiple Myeloma","type":"article-journal","volume":"93"},"uris":["http://www.mendeley.com/documents/?uuid=bbc77c5d-9dcf-45ee-a80a-ce895c5ad9ff"]}],"mendeley":{"formattedCitation":"(Bondt, Hoek, et al., 2021; Dupré et al., 2021)","plainTextFormattedCitation":"(Bondt, Hoek, et al., 2021; Dupré et al., 2021)","previouslyFormattedCitation":"(Bondt, Hoek, et al., 2021; Dupré et al., 2021)"},"properties":{"noteIndex":0},"schema":"https://github.com/citation-style-language/schema/raw/master/csl-citation.json"}</w:instrText>
      </w:r>
      <w:r w:rsidR="00AF502A">
        <w:fldChar w:fldCharType="separate"/>
      </w:r>
      <w:r w:rsidR="00AF502A" w:rsidRPr="006973CA">
        <w:rPr>
          <w:noProof/>
        </w:rPr>
        <w:t>(Bondt, Hoek, et al., 2021; Dupré et al., 2021)</w:t>
      </w:r>
      <w:r w:rsidR="00AF502A">
        <w:fldChar w:fldCharType="end"/>
      </w:r>
      <w:r w:rsidR="00AF502A">
        <w:t xml:space="preserve">, where most of the studies make use of some form of intact </w:t>
      </w:r>
      <w:r w:rsidR="00743032">
        <w:t xml:space="preserve">protein </w:t>
      </w:r>
      <w:r w:rsidR="00AF502A">
        <w:t xml:space="preserve">analysis, pointing towards integrative approaches </w:t>
      </w:r>
      <w:del w:id="135" w:author="Scheltema, R.A. (Richard)" w:date="2023-05-16T14:06:00Z">
        <w:r w:rsidR="00AF502A" w:rsidDel="002F7CE6">
          <w:delText>using multitier MS</w:delText>
        </w:r>
      </w:del>
      <w:ins w:id="136" w:author="Scheltema, R.A. (Richard)" w:date="2023-05-16T14:06:00Z">
        <w:r w:rsidR="002F7CE6">
          <w:t>combining multiple mass spectrometry approaches</w:t>
        </w:r>
      </w:ins>
      <w:r w:rsidR="00AF502A">
        <w:t xml:space="preserve"> as the way forward. </w:t>
      </w:r>
    </w:p>
    <w:p w14:paraId="65801995" w14:textId="2296D209" w:rsidR="0003592B" w:rsidRPr="00E65D78" w:rsidRDefault="00400BAE" w:rsidP="00D51C1D">
      <w:pPr>
        <w:ind w:firstLine="720"/>
      </w:pPr>
      <w:r>
        <w:t xml:space="preserve">Here we </w:t>
      </w:r>
      <w:r w:rsidR="00225F97">
        <w:t>describe</w:t>
      </w:r>
      <w:r w:rsidR="0065694F">
        <w:t xml:space="preserve"> such</w:t>
      </w:r>
      <w:r w:rsidR="00225F97">
        <w:t xml:space="preserve"> </w:t>
      </w:r>
      <w:r>
        <w:t xml:space="preserve">an integrated approach </w:t>
      </w:r>
      <w:r w:rsidR="0002533E">
        <w:t xml:space="preserve">that </w:t>
      </w:r>
      <w:r>
        <w:t xml:space="preserve">builds </w:t>
      </w:r>
      <w:r w:rsidR="00225F97">
        <w:t>further up</w:t>
      </w:r>
      <w:r>
        <w:t xml:space="preserve">on the </w:t>
      </w:r>
      <w:r w:rsidR="00225F97">
        <w:t xml:space="preserve">recently reported </w:t>
      </w:r>
      <w:r>
        <w:t>STITCH algorithm by integrating MD</w:t>
      </w:r>
      <w:ins w:id="137" w:author="Scheltema, R.A. (Richard)" w:date="2023-05-16T14:07:00Z">
        <w:r w:rsidR="002F7CE6">
          <w:t>-</w:t>
        </w:r>
      </w:ins>
      <w:del w:id="138" w:author="Scheltema, R.A. (Richard)" w:date="2023-05-16T14:07:00Z">
        <w:r w:rsidDel="002F7CE6">
          <w:delText xml:space="preserve"> </w:delText>
        </w:r>
      </w:del>
      <w:r>
        <w:t>MS</w:t>
      </w:r>
      <w:r w:rsidR="00225F97">
        <w:t xml:space="preserve"> data</w:t>
      </w:r>
      <w:r w:rsidR="0065694F">
        <w:t xml:space="preserve">, with the aim </w:t>
      </w:r>
      <w:del w:id="139" w:author="Scheltema, R.A. (Richard)" w:date="2023-05-16T12:13:00Z">
        <w:r w:rsidR="0065694F" w:rsidDel="002F7CE6">
          <w:delText xml:space="preserve">to </w:delText>
        </w:r>
      </w:del>
      <w:ins w:id="140" w:author="Scheltema, R.A. (Richard)" w:date="2023-05-16T12:13:00Z">
        <w:r w:rsidR="002F7CE6">
          <w:t>of</w:t>
        </w:r>
        <w:r w:rsidR="002F7CE6">
          <w:t xml:space="preserve"> </w:t>
        </w:r>
      </w:ins>
      <w:r w:rsidR="0065694F">
        <w:t>improv</w:t>
      </w:r>
      <w:ins w:id="141" w:author="Scheltema, R.A. (Richard)" w:date="2023-05-16T12:13:00Z">
        <w:r w:rsidR="002F7CE6">
          <w:t>ing</w:t>
        </w:r>
      </w:ins>
      <w:del w:id="142" w:author="Scheltema, R.A. (Richard)" w:date="2023-05-16T12:13:00Z">
        <w:r w:rsidR="0065694F" w:rsidDel="002F7CE6">
          <w:delText>e</w:delText>
        </w:r>
      </w:del>
      <w:r w:rsidR="0065694F">
        <w:t xml:space="preserve"> antibody sequencing</w:t>
      </w:r>
      <w:r w:rsidR="00661A7D">
        <w:t>.</w:t>
      </w:r>
      <w:r w:rsidRPr="0025038C">
        <w:t xml:space="preserve"> </w:t>
      </w:r>
      <w:r w:rsidR="00225F97">
        <w:t xml:space="preserve">This </w:t>
      </w:r>
      <w:r>
        <w:t xml:space="preserve">workflow sequences </w:t>
      </w:r>
      <w:r w:rsidR="00661A7D">
        <w:t xml:space="preserve">a target chain, selected from deconvoluted MS1 spectra of </w:t>
      </w:r>
      <w:r w:rsidR="00661A7D" w:rsidRPr="0025038C">
        <w:t>reduced Ab chains</w:t>
      </w:r>
      <w:r w:rsidR="00661A7D">
        <w:t xml:space="preserve">, </w:t>
      </w:r>
      <w:r>
        <w:t xml:space="preserve">in a modular, three stage process based on germline domains. Each stage deals with increasingly large </w:t>
      </w:r>
      <w:r w:rsidR="00533367">
        <w:t>sequence segments</w:t>
      </w:r>
      <w:r>
        <w:t xml:space="preserve">, first sequencing </w:t>
      </w:r>
      <w:r w:rsidR="00DF5276">
        <w:t>the framework regions (</w:t>
      </w:r>
      <w:r>
        <w:t>FRs</w:t>
      </w:r>
      <w:r w:rsidR="00DF5276">
        <w:t>)</w:t>
      </w:r>
      <w:r>
        <w:t xml:space="preserve">, then </w:t>
      </w:r>
      <w:r w:rsidR="00533367">
        <w:t xml:space="preserve">CDRs </w:t>
      </w:r>
      <w:r w:rsidR="00AE61D9">
        <w:t xml:space="preserve">with </w:t>
      </w:r>
      <w:r>
        <w:t>flanking FRs</w:t>
      </w:r>
      <w:r w:rsidR="00DF5276">
        <w:t xml:space="preserve"> (FR-CDR-FRs)</w:t>
      </w:r>
      <w:r>
        <w:t xml:space="preserve">, </w:t>
      </w:r>
      <w:r w:rsidR="004740D6">
        <w:t xml:space="preserve">and ultimately </w:t>
      </w:r>
      <w:r>
        <w:t xml:space="preserve">full </w:t>
      </w:r>
      <w:r w:rsidR="00533367">
        <w:t xml:space="preserve">chain </w:t>
      </w:r>
      <w:r>
        <w:t>sequence</w:t>
      </w:r>
      <w:r w:rsidR="009500EE">
        <w:t>s</w:t>
      </w:r>
      <w:r>
        <w:t>.</w:t>
      </w:r>
      <w:r w:rsidR="00AF502A">
        <w:t xml:space="preserve"> </w:t>
      </w:r>
      <w:r w:rsidR="005D6910">
        <w:t xml:space="preserve">To </w:t>
      </w:r>
      <w:r w:rsidR="004740D6">
        <w:t xml:space="preserve">demonstrate the performance of this integrated </w:t>
      </w:r>
      <w:r w:rsidR="005D6910">
        <w:t>approach, w</w:t>
      </w:r>
      <w:r w:rsidR="00385943" w:rsidRPr="00E65D78">
        <w:t xml:space="preserve">e </w:t>
      </w:r>
      <w:r w:rsidR="004A2672" w:rsidRPr="00E65D78">
        <w:t>analysed</w:t>
      </w:r>
      <w:r w:rsidR="00385943" w:rsidRPr="00E65D78">
        <w:t xml:space="preserve"> </w:t>
      </w:r>
      <w:r w:rsidR="00E0314B">
        <w:t xml:space="preserve">three </w:t>
      </w:r>
      <w:r w:rsidR="00385943" w:rsidRPr="00E65D78">
        <w:t xml:space="preserve">samples of </w:t>
      </w:r>
      <w:r w:rsidR="005D6910">
        <w:t>various scales of</w:t>
      </w:r>
      <w:r w:rsidR="00385943" w:rsidRPr="00E65D78">
        <w:t xml:space="preserve"> complexity, namely</w:t>
      </w:r>
      <w:r w:rsidR="005D6910">
        <w:t>:</w:t>
      </w:r>
      <w:r w:rsidR="00385943" w:rsidRPr="00E65D78">
        <w:t xml:space="preserve"> </w:t>
      </w:r>
      <w:r w:rsidR="004740D6">
        <w:t xml:space="preserve">a purified </w:t>
      </w:r>
      <w:r w:rsidR="000D16E6">
        <w:t xml:space="preserve">therapeutic </w:t>
      </w:r>
      <w:r w:rsidR="00E0314B">
        <w:t>antibody Trastuzumab, both in a monoclonal sample and in a mixture of three monoclonal antibodies, as well as a single abundant clone from the serum IgA1 repertoire of a sepsis patient.</w:t>
      </w:r>
      <w:r w:rsidR="006845A9" w:rsidRPr="006845A9">
        <w:t xml:space="preserve"> </w:t>
      </w:r>
      <w:r w:rsidR="006845A9">
        <w:t xml:space="preserve">We confirmed the </w:t>
      </w:r>
      <w:del w:id="143" w:author="Scheltema, R.A. (Richard)" w:date="2023-05-16T12:14:00Z">
        <w:r w:rsidR="006845A9" w:rsidDel="002F7CE6">
          <w:delText xml:space="preserve">effectivity </w:delText>
        </w:r>
      </w:del>
      <w:ins w:id="144" w:author="Scheltema, R.A. (Richard)" w:date="2023-05-16T12:14:00Z">
        <w:r w:rsidR="002F7CE6">
          <w:t>effectiveness</w:t>
        </w:r>
        <w:r w:rsidR="002F7CE6">
          <w:t xml:space="preserve"> </w:t>
        </w:r>
      </w:ins>
      <w:r w:rsidR="006845A9">
        <w:t xml:space="preserve">of this workflow, by reconstructing the known sequence of </w:t>
      </w:r>
      <w:r w:rsidR="00DF5276">
        <w:t>the trastuzumab heavy chain</w:t>
      </w:r>
      <w:r w:rsidR="006845A9">
        <w:t xml:space="preserve"> to a high degree in </w:t>
      </w:r>
      <w:ins w:id="145" w:author="Scheltema, R.A. (Richard)" w:date="2023-05-16T12:15:00Z">
        <w:r w:rsidR="002F7CE6">
          <w:t xml:space="preserve">both </w:t>
        </w:r>
      </w:ins>
      <w:r w:rsidR="006845A9">
        <w:t xml:space="preserve">the monoclonal sample </w:t>
      </w:r>
      <w:del w:id="146" w:author="Scheltema, R.A. (Richard)" w:date="2023-05-16T12:15:00Z">
        <w:r w:rsidR="006845A9" w:rsidDel="002F7CE6">
          <w:delText xml:space="preserve">and </w:delText>
        </w:r>
      </w:del>
      <w:ins w:id="147" w:author="Scheltema, R.A. (Richard)" w:date="2023-05-16T12:15:00Z">
        <w:r w:rsidR="002F7CE6">
          <w:t xml:space="preserve">as well </w:t>
        </w:r>
      </w:ins>
      <w:r w:rsidR="006845A9">
        <w:t>the mixture of three monoclonal antibodies. We then used it to sequence the dominant heavy chain in a polyclonal sample of IgA1 clones from a sepsis patient.</w:t>
      </w:r>
      <w:r w:rsidR="00E0314B">
        <w:t xml:space="preserve"> We show </w:t>
      </w:r>
      <w:r w:rsidR="00DF5276">
        <w:lastRenderedPageBreak/>
        <w:t>how</w:t>
      </w:r>
      <w:r w:rsidR="00E0314B">
        <w:t xml:space="preserve"> integration of MD</w:t>
      </w:r>
      <w:ins w:id="148" w:author="Scheltema, R.A. (Richard)" w:date="2023-05-16T14:08:00Z">
        <w:r w:rsidR="002F7CE6">
          <w:t>-MS</w:t>
        </w:r>
      </w:ins>
      <w:r w:rsidR="00E0314B">
        <w:t xml:space="preserve"> </w:t>
      </w:r>
      <w:r w:rsidR="005E5D33">
        <w:t xml:space="preserve">data can be used to resolve </w:t>
      </w:r>
      <w:r w:rsidR="0065694F">
        <w:t xml:space="preserve">ambiguity in </w:t>
      </w:r>
      <w:r w:rsidR="0065694F" w:rsidRPr="0065694F">
        <w:rPr>
          <w:i/>
          <w:iCs/>
        </w:rPr>
        <w:t>de novo</w:t>
      </w:r>
      <w:r w:rsidR="0065694F">
        <w:t xml:space="preserve"> sequence predictions</w:t>
      </w:r>
      <w:r w:rsidR="00DF5276">
        <w:t xml:space="preserve">, particularly in hypervariable regions, </w:t>
      </w:r>
      <w:r w:rsidR="005E5D33">
        <w:t xml:space="preserve">by </w:t>
      </w:r>
      <w:del w:id="149" w:author="Scheltema, R.A. (Richard)" w:date="2023-05-16T14:08:00Z">
        <w:r w:rsidR="005E5D33" w:rsidDel="002F7CE6">
          <w:delText xml:space="preserve">using </w:delText>
        </w:r>
        <w:r w:rsidR="0065694F" w:rsidDel="002F7CE6">
          <w:delText xml:space="preserve">MD </w:delText>
        </w:r>
        <w:r w:rsidR="005E5D33" w:rsidDel="002F7CE6">
          <w:delText xml:space="preserve">data </w:delText>
        </w:r>
        <w:r w:rsidR="005E5D33" w:rsidRPr="00DE3CCB" w:rsidDel="002F7CE6">
          <w:delText xml:space="preserve">to </w:delText>
        </w:r>
      </w:del>
      <w:r w:rsidR="005E5D33" w:rsidRPr="00DE3CCB">
        <w:t>determin</w:t>
      </w:r>
      <w:ins w:id="150" w:author="Scheltema, R.A. (Richard)" w:date="2023-05-16T14:08:00Z">
        <w:r w:rsidR="002F7CE6">
          <w:t>ing</w:t>
        </w:r>
      </w:ins>
      <w:del w:id="151" w:author="Scheltema, R.A. (Richard)" w:date="2023-05-16T14:08:00Z">
        <w:r w:rsidR="005E5D33" w:rsidRPr="00DE3CCB" w:rsidDel="002F7CE6">
          <w:delText>e</w:delText>
        </w:r>
      </w:del>
      <w:r w:rsidR="005E5D33" w:rsidRPr="00DE3CCB">
        <w:t xml:space="preserve"> the </w:t>
      </w:r>
      <w:r w:rsidR="00DF5276">
        <w:t>mass</w:t>
      </w:r>
      <w:r w:rsidR="005E5D33" w:rsidRPr="00DE3CCB">
        <w:t xml:space="preserve"> of the CDR </w:t>
      </w:r>
      <w:r w:rsidR="00DF5276">
        <w:t xml:space="preserve">and using this mass </w:t>
      </w:r>
      <w:r w:rsidR="005E5D33">
        <w:t xml:space="preserve">to </w:t>
      </w:r>
      <w:r w:rsidR="005E5D33" w:rsidRPr="00DE3CCB">
        <w:t>filter candidate CDR sequences</w:t>
      </w:r>
      <w:r w:rsidR="005E5D33">
        <w:t xml:space="preserve"> and confirm their pairing to the fragmented precursor chain</w:t>
      </w:r>
      <w:r w:rsidR="005E5D33" w:rsidRPr="00DE3CCB">
        <w:t xml:space="preserve">. </w:t>
      </w:r>
      <w:r w:rsidR="00E2182C">
        <w:t xml:space="preserve">We hypothesize that such improvements will be particularly beneficial when analysing polyclonal mixtures of increasing complexity </w:t>
      </w:r>
      <w:r w:rsidR="00F76D5D">
        <w:t>or</w:t>
      </w:r>
      <w:r w:rsidR="00E2182C">
        <w:t xml:space="preserve"> when lower sample amounts are available. The algorithms supporting the analyses were programmed in the C# programming language and are freely available on Github (</w:t>
      </w:r>
      <w:commentRangeStart w:id="152"/>
      <w:r w:rsidR="00E2182C" w:rsidRPr="00E6759A">
        <w:rPr>
          <w:highlight w:val="yellow"/>
        </w:rPr>
        <w:t>XXX</w:t>
      </w:r>
      <w:commentRangeEnd w:id="152"/>
      <w:r w:rsidR="002F7CE6">
        <w:rPr>
          <w:rStyle w:val="CommentReference"/>
        </w:rPr>
        <w:commentReference w:id="152"/>
      </w:r>
      <w:r w:rsidR="00E2182C">
        <w:t>).</w:t>
      </w:r>
      <w:r>
        <w:t xml:space="preserve"> </w:t>
      </w:r>
      <w:r w:rsidR="0003592B" w:rsidRPr="00E65D78">
        <w:br w:type="page"/>
      </w:r>
    </w:p>
    <w:p w14:paraId="3FE0A0D4" w14:textId="5923BDC3" w:rsidR="008A3882" w:rsidRDefault="00A40B4B" w:rsidP="00E450D2">
      <w:pPr>
        <w:pStyle w:val="Heading1"/>
      </w:pPr>
      <w:r>
        <w:lastRenderedPageBreak/>
        <w:t>Results</w:t>
      </w:r>
    </w:p>
    <w:p w14:paraId="7B4B12B3" w14:textId="3A9BA892" w:rsidR="00E36C44" w:rsidRDefault="00E36C44" w:rsidP="002F7CE6">
      <w:pPr>
        <w:pPrChange w:id="153" w:author="Scheltema, R.A. (Richard)" w:date="2023-05-16T14:09:00Z">
          <w:pPr>
            <w:ind w:firstLine="720"/>
          </w:pPr>
        </w:pPrChange>
      </w:pPr>
      <w:r>
        <w:t xml:space="preserve">Antibody sequencing by any </w:t>
      </w:r>
      <w:del w:id="154" w:author="Scheltema, R.A. (Richard)" w:date="2023-05-16T14:13:00Z">
        <w:r w:rsidDel="002F7CE6">
          <w:delText xml:space="preserve">one </w:delText>
        </w:r>
      </w:del>
      <w:r>
        <w:t xml:space="preserve">source of information poses a formidable challenge due to the simultaneously hypervariable yet homologous nature of the target sequences. </w:t>
      </w:r>
      <w:r w:rsidRPr="00DE3CCB">
        <w:t>For example, reference databases are of l</w:t>
      </w:r>
      <w:r w:rsidRPr="002205D1">
        <w:t xml:space="preserve">ittle to no benefit when sequencing </w:t>
      </w:r>
      <w:r>
        <w:t xml:space="preserve">the hypervariable </w:t>
      </w:r>
      <w:r w:rsidRPr="002205D1">
        <w:t>CDRs</w:t>
      </w:r>
      <w:r>
        <w:t xml:space="preserve">, which in turn makes assigning bottom-up reads for these regions to templates challenging. </w:t>
      </w:r>
      <w:del w:id="155" w:author="Scheltema, R.A. (Richard)" w:date="2023-05-16T14:12:00Z">
        <w:r w:rsidDel="002F7CE6">
          <w:delText>While MD</w:delText>
        </w:r>
      </w:del>
      <w:del w:id="156" w:author="Scheltema, R.A. (Richard)" w:date="2023-05-16T14:11:00Z">
        <w:r w:rsidDel="002F7CE6">
          <w:delText xml:space="preserve"> </w:delText>
        </w:r>
      </w:del>
      <w:del w:id="157" w:author="Scheltema, R.A. (Richard)" w:date="2023-05-16T14:12:00Z">
        <w:r w:rsidDel="002F7CE6">
          <w:delText>MS data is inherently grouped by precursor</w:delText>
        </w:r>
      </w:del>
      <w:ins w:id="158" w:author="Scheltema, R.A. (Richard)" w:date="2023-05-16T14:12:00Z">
        <w:r w:rsidR="002F7CE6">
          <w:t>The</w:t>
        </w:r>
      </w:ins>
      <w:del w:id="159" w:author="Scheltema, R.A. (Richard)" w:date="2023-05-16T14:12:00Z">
        <w:r w:rsidDel="002F7CE6">
          <w:delText xml:space="preserve">, </w:delText>
        </w:r>
      </w:del>
      <w:ins w:id="160" w:author="Scheltema, R.A. (Richard)" w:date="2023-05-16T14:12:00Z">
        <w:r w:rsidR="002F7CE6">
          <w:t xml:space="preserve"> </w:t>
        </w:r>
      </w:ins>
      <w:r>
        <w:t xml:space="preserve">fragment coverage </w:t>
      </w:r>
      <w:ins w:id="161" w:author="Scheltema, R.A. (Richard)" w:date="2023-05-16T14:12:00Z">
        <w:r w:rsidR="002F7CE6">
          <w:t>f</w:t>
        </w:r>
        <w:r w:rsidR="002F7CE6">
          <w:t xml:space="preserve">or </w:t>
        </w:r>
        <w:r w:rsidR="002F7CE6">
          <w:t>M</w:t>
        </w:r>
      </w:ins>
      <w:ins w:id="162" w:author="Scheltema, R.A. (Richard)" w:date="2023-05-16T14:13:00Z">
        <w:r w:rsidR="002F7CE6">
          <w:t>D</w:t>
        </w:r>
      </w:ins>
      <w:ins w:id="163" w:author="Scheltema, R.A. (Richard)" w:date="2023-05-16T14:12:00Z">
        <w:r w:rsidR="002F7CE6">
          <w:t>-MS</w:t>
        </w:r>
      </w:ins>
      <w:ins w:id="164" w:author="Scheltema, R.A. (Richard)" w:date="2023-05-16T14:18:00Z">
        <w:r w:rsidR="002F7CE6">
          <w:t xml:space="preserve">, although superior </w:t>
        </w:r>
        <w:commentRangeStart w:id="165"/>
        <w:r w:rsidR="002F7CE6">
          <w:t>to that of TD-MS</w:t>
        </w:r>
        <w:commentRangeEnd w:id="165"/>
        <w:r w:rsidR="002F7CE6">
          <w:rPr>
            <w:rStyle w:val="CommentReference"/>
          </w:rPr>
          <w:commentReference w:id="165"/>
        </w:r>
        <w:r w:rsidR="002F7CE6">
          <w:t>,</w:t>
        </w:r>
      </w:ins>
      <w:ins w:id="166" w:author="Scheltema, R.A. (Richard)" w:date="2023-05-16T14:12:00Z">
        <w:r w:rsidR="002F7CE6">
          <w:t xml:space="preserve"> </w:t>
        </w:r>
      </w:ins>
      <w:r>
        <w:t xml:space="preserve">is too limited for stand-alone </w:t>
      </w:r>
      <w:r w:rsidRPr="001A7C6C">
        <w:rPr>
          <w:i/>
        </w:rPr>
        <w:t>de novo</w:t>
      </w:r>
      <w:r>
        <w:t xml:space="preserve"> sequencing. By using both </w:t>
      </w:r>
      <w:r w:rsidR="00D25137">
        <w:t>BU</w:t>
      </w:r>
      <w:ins w:id="167" w:author="Scheltema, R.A. (Richard)" w:date="2023-05-16T14:14:00Z">
        <w:r w:rsidR="002F7CE6">
          <w:t>-</w:t>
        </w:r>
      </w:ins>
      <w:r>
        <w:t xml:space="preserve"> and MD</w:t>
      </w:r>
      <w:ins w:id="168" w:author="Scheltema, R.A. (Richard)" w:date="2023-05-16T14:14:00Z">
        <w:r w:rsidR="002F7CE6">
          <w:t>-</w:t>
        </w:r>
      </w:ins>
      <w:del w:id="169" w:author="Scheltema, R.A. (Richard)" w:date="2023-05-16T14:14:00Z">
        <w:r w:rsidDel="002F7CE6">
          <w:delText xml:space="preserve"> </w:delText>
        </w:r>
      </w:del>
      <w:r>
        <w:t>MS data</w:t>
      </w:r>
      <w:r w:rsidRPr="00DE3CCB">
        <w:t xml:space="preserve"> as well as reference sequences from immunological databases, each of these sources of information </w:t>
      </w:r>
      <w:r>
        <w:t xml:space="preserve">can complement the other </w:t>
      </w:r>
      <w:r w:rsidRPr="00DE3CCB">
        <w:t xml:space="preserve">and </w:t>
      </w:r>
      <w:r>
        <w:t xml:space="preserve">be </w:t>
      </w:r>
      <w:r w:rsidRPr="00DE3CCB">
        <w:t>use</w:t>
      </w:r>
      <w:r>
        <w:t>d</w:t>
      </w:r>
      <w:r w:rsidRPr="00DE3CCB">
        <w:t xml:space="preserve"> to fill gaps left by the other.</w:t>
      </w:r>
      <w:r>
        <w:t xml:space="preserve"> </w:t>
      </w:r>
      <w:del w:id="170" w:author="Scheltema, R.A. (Richard)" w:date="2023-05-16T14:18:00Z">
        <w:r w:rsidDel="002F7CE6">
          <w:delText>B</w:delText>
        </w:r>
        <w:r w:rsidRPr="00DE3CCB" w:rsidDel="002F7CE6">
          <w:delText xml:space="preserve">y </w:delText>
        </w:r>
        <w:r w:rsidDel="002F7CE6">
          <w:delText>considering</w:delText>
        </w:r>
        <w:r w:rsidRPr="00DE3CCB" w:rsidDel="002F7CE6">
          <w:delText xml:space="preserve"> sequence domains </w:delText>
        </w:r>
        <w:r w:rsidR="00DF5276" w:rsidDel="002F7CE6">
          <w:delText>in isolation,</w:delText>
        </w:r>
        <w:r w:rsidRPr="00DE3CCB" w:rsidDel="002F7CE6">
          <w:delText xml:space="preserve"> ambiguous residues </w:delText>
        </w:r>
        <w:r w:rsidDel="002F7CE6">
          <w:delText xml:space="preserve">can be evaluated </w:delText>
        </w:r>
        <w:r w:rsidRPr="00DE3CCB" w:rsidDel="002F7CE6">
          <w:delText>in the</w:delText>
        </w:r>
        <w:r w:rsidDel="002F7CE6">
          <w:delText>ir biological</w:delText>
        </w:r>
        <w:r w:rsidRPr="00DE3CCB" w:rsidDel="002F7CE6">
          <w:delText xml:space="preserve"> context. </w:delText>
        </w:r>
      </w:del>
      <w:r w:rsidRPr="00640860">
        <w:rPr>
          <w:highlight w:val="yellow"/>
        </w:rPr>
        <w:t>X</w:t>
      </w:r>
      <w:r>
        <w:rPr>
          <w:highlight w:val="yellow"/>
        </w:rPr>
        <w:t>NAME</w:t>
      </w:r>
      <w:r w:rsidRPr="00640860">
        <w:rPr>
          <w:highlight w:val="yellow"/>
        </w:rPr>
        <w:t>X</w:t>
      </w:r>
      <w:r w:rsidRPr="00DE3CCB">
        <w:t xml:space="preserve"> makes use of </w:t>
      </w:r>
      <w:r>
        <w:t>MD</w:t>
      </w:r>
      <w:ins w:id="171" w:author="Scheltema, R.A. (Richard)" w:date="2023-05-16T14:18:00Z">
        <w:r w:rsidR="002F7CE6">
          <w:t>-MS</w:t>
        </w:r>
      </w:ins>
      <w:r w:rsidRPr="00DE3CCB">
        <w:t xml:space="preserve"> fragmentation spectra</w:t>
      </w:r>
      <w:del w:id="172" w:author="Scheltema, R.A. (Richard)" w:date="2023-05-16T14:19:00Z">
        <w:r w:rsidDel="002F7CE6">
          <w:delText>,</w:delText>
        </w:r>
      </w:del>
      <w:r>
        <w:t xml:space="preserve"> </w:t>
      </w:r>
      <w:del w:id="173" w:author="Scheltema, R.A. (Richard)" w:date="2023-05-16T14:19:00Z">
        <w:r w:rsidDel="002F7CE6">
          <w:delText xml:space="preserve">and </w:delText>
        </w:r>
      </w:del>
      <w:ins w:id="174" w:author="Scheltema, R.A. (Richard)" w:date="2023-05-16T14:19:00Z">
        <w:r w:rsidR="002F7CE6">
          <w:t xml:space="preserve">combined with </w:t>
        </w:r>
      </w:ins>
      <w:r>
        <w:t>the relatively conserved nature of the FRs</w:t>
      </w:r>
      <w:r w:rsidRPr="00DE3CCB">
        <w:t xml:space="preserve"> to determine the size of the CDR</w:t>
      </w:r>
      <w:r w:rsidR="00265E5F">
        <w:t>s</w:t>
      </w:r>
      <w:ins w:id="175" w:author="Scheltema, R.A. (Richard)" w:date="2023-05-16T14:19:00Z">
        <w:r w:rsidR="002F7CE6">
          <w:t>.</w:t>
        </w:r>
      </w:ins>
      <w:del w:id="176" w:author="Scheltema, R.A. (Richard)" w:date="2023-05-16T14:19:00Z">
        <w:r w:rsidRPr="00DE3CCB" w:rsidDel="002F7CE6">
          <w:delText>,</w:delText>
        </w:r>
      </w:del>
      <w:r w:rsidRPr="00DE3CCB">
        <w:t xml:space="preserve"> </w:t>
      </w:r>
      <w:del w:id="177" w:author="Scheltema, R.A. (Richard)" w:date="2023-05-16T14:19:00Z">
        <w:r w:rsidRPr="00DE3CCB" w:rsidDel="002F7CE6">
          <w:delText xml:space="preserve">which </w:delText>
        </w:r>
      </w:del>
      <w:ins w:id="178" w:author="Scheltema, R.A. (Richard)" w:date="2023-05-16T14:19:00Z">
        <w:r w:rsidR="002F7CE6">
          <w:t xml:space="preserve">This </w:t>
        </w:r>
      </w:ins>
      <w:r>
        <w:t>is</w:t>
      </w:r>
      <w:r w:rsidRPr="00DE3CCB">
        <w:t xml:space="preserve"> subsequently use</w:t>
      </w:r>
      <w:r>
        <w:t>d</w:t>
      </w:r>
      <w:r w:rsidRPr="00DE3CCB">
        <w:t xml:space="preserve"> as a filter to drastically reduce the number of candidate CDR sequences</w:t>
      </w:r>
      <w:del w:id="179" w:author="Scheltema, R.A. (Richard)" w:date="2023-05-16T14:19:00Z">
        <w:r w:rsidR="00314BE4" w:rsidDel="002F7CE6">
          <w:delText>,</w:delText>
        </w:r>
      </w:del>
      <w:r w:rsidR="00314BE4">
        <w:t xml:space="preserve"> while simultaneously</w:t>
      </w:r>
      <w:r>
        <w:t xml:space="preserve"> confirm</w:t>
      </w:r>
      <w:r w:rsidR="00314BE4">
        <w:t>ing</w:t>
      </w:r>
      <w:r>
        <w:t xml:space="preserve"> their pairing to the </w:t>
      </w:r>
      <w:r w:rsidR="00314BE4">
        <w:t xml:space="preserve">fragmented </w:t>
      </w:r>
      <w:r>
        <w:t>precursor target chain</w:t>
      </w:r>
      <w:r w:rsidRPr="00DE3CCB">
        <w:t xml:space="preserve">. </w:t>
      </w:r>
    </w:p>
    <w:p w14:paraId="0A1959DD" w14:textId="407E7B36" w:rsidR="00E36C44" w:rsidRDefault="00E36C44" w:rsidP="00E36C44">
      <w:pPr>
        <w:ind w:firstLine="720"/>
      </w:pPr>
      <w:r>
        <w:t xml:space="preserve">Our workflow consists of three stages: first considering only </w:t>
      </w:r>
      <w:r w:rsidRPr="00DE3CCB">
        <w:t>FRs, t</w:t>
      </w:r>
      <w:r>
        <w:t>hen</w:t>
      </w:r>
      <w:r w:rsidRPr="00DE3CCB">
        <w:t xml:space="preserve"> </w:t>
      </w:r>
      <w:r>
        <w:t>FR-CDR-FRs</w:t>
      </w:r>
      <w:r w:rsidRPr="00DE3CCB">
        <w:t>, t</w:t>
      </w:r>
      <w:r>
        <w:t>hen</w:t>
      </w:r>
      <w:r w:rsidRPr="00DE3CCB">
        <w:t xml:space="preserve"> full length sequences</w:t>
      </w:r>
      <w:r>
        <w:t>. Each stage first generates a candidate pool by considering ambiguities left by the previous stage, then evaluates these candidates using the integrated evidence streams</w:t>
      </w:r>
      <w:r w:rsidR="00720FA5">
        <w:t xml:space="preserve">, </w:t>
      </w:r>
      <w:del w:id="180" w:author="Scheltema, R.A. (Richard)" w:date="2023-05-16T14:21:00Z">
        <w:r w:rsidR="00720FA5" w:rsidDel="002F7CE6">
          <w:delText>then</w:delText>
        </w:r>
        <w:r w:rsidDel="002F7CE6">
          <w:delText xml:space="preserve"> </w:delText>
        </w:r>
      </w:del>
      <w:ins w:id="181" w:author="Scheltema, R.A. (Richard)" w:date="2023-05-16T14:21:00Z">
        <w:r w:rsidR="002F7CE6">
          <w:t>and finally</w:t>
        </w:r>
        <w:r w:rsidR="002F7CE6">
          <w:t xml:space="preserve"> </w:t>
        </w:r>
      </w:ins>
      <w:r>
        <w:t>resolves the ambiguities by discarding candidates that do not have supporting evidenc</w:t>
      </w:r>
      <w:r w:rsidRPr="000636F0">
        <w:t>e (</w:t>
      </w:r>
      <w:r w:rsidRPr="00DE3CCB">
        <w:rPr>
          <w:highlight w:val="yellow"/>
        </w:rPr>
        <w:t>Figure 3</w:t>
      </w:r>
      <w:r>
        <w:t>a</w:t>
      </w:r>
      <w:r w:rsidRPr="00DE3CCB">
        <w:t>)</w:t>
      </w:r>
      <w:r>
        <w:t>. By starting with the FRs, which are relatively conserved sequence segments, and resolving ambiguities at this scale before moving to longer, more variable segments by joining adjacent FR candidates into FR-CDR-FR contigs, the size of the search space at each stage is limited to manageable sizes.</w:t>
      </w:r>
    </w:p>
    <w:p w14:paraId="44FDDE31" w14:textId="430959C8" w:rsidR="00F32C1A" w:rsidRDefault="00F32C1A" w:rsidP="00E36C44">
      <w:pPr>
        <w:ind w:firstLine="720"/>
      </w:pPr>
      <w:r>
        <w:t xml:space="preserve">To showcase the performance of our workflow, we analysed 3 distinct samples of </w:t>
      </w:r>
      <w:r w:rsidRPr="0025038C">
        <w:t>reduced Ab chains</w:t>
      </w:r>
      <w:r>
        <w:t xml:space="preserve"> displaying varying levels of complexity: </w:t>
      </w:r>
      <w:del w:id="182" w:author="Scheltema, R.A. (Richard)" w:date="2023-05-16T14:21:00Z">
        <w:r w:rsidDel="002F7CE6">
          <w:delText xml:space="preserve">Purified </w:delText>
        </w:r>
      </w:del>
      <w:ins w:id="183" w:author="Scheltema, R.A. (Richard)" w:date="2023-05-16T14:21:00Z">
        <w:r w:rsidR="002F7CE6">
          <w:t>p</w:t>
        </w:r>
        <w:r w:rsidR="002F7CE6">
          <w:t xml:space="preserve">urified </w:t>
        </w:r>
      </w:ins>
      <w:r w:rsidRPr="00266363">
        <w:t>Trastuzumab</w:t>
      </w:r>
      <w:r>
        <w:t xml:space="preserve"> (referred to as the </w:t>
      </w:r>
      <w:r w:rsidRPr="00596172">
        <w:rPr>
          <w:i/>
          <w:iCs/>
        </w:rPr>
        <w:t>monoclonal</w:t>
      </w:r>
      <w:r>
        <w:t xml:space="preserve"> sample)</w:t>
      </w:r>
      <w:r w:rsidRPr="00266363">
        <w:t>, an equimolar mixture of 3 monoclonal</w:t>
      </w:r>
      <w:r>
        <w:t xml:space="preserve"> antibodies</w:t>
      </w:r>
      <w:r w:rsidRPr="00266363">
        <w:t xml:space="preserve"> including </w:t>
      </w:r>
      <w:r>
        <w:t>T</w:t>
      </w:r>
      <w:r w:rsidRPr="00266363">
        <w:t>rastuzumab</w:t>
      </w:r>
      <w:r>
        <w:t xml:space="preserve"> (referred to as the </w:t>
      </w:r>
      <w:r>
        <w:rPr>
          <w:i/>
          <w:iCs/>
        </w:rPr>
        <w:t>mix</w:t>
      </w:r>
      <w:r>
        <w:t xml:space="preserve"> sample),</w:t>
      </w:r>
      <w:r w:rsidRPr="00266363">
        <w:t xml:space="preserve"> and a </w:t>
      </w:r>
      <w:r>
        <w:t xml:space="preserve">sample of </w:t>
      </w:r>
      <w:r w:rsidRPr="00266363">
        <w:t>IgA</w:t>
      </w:r>
      <w:r>
        <w:t>1</w:t>
      </w:r>
      <w:r w:rsidRPr="00266363">
        <w:t xml:space="preserve"> clones from serum of a sepsis patient</w:t>
      </w:r>
      <w:r>
        <w:t xml:space="preserve"> (referred to as the</w:t>
      </w:r>
      <w:r>
        <w:rPr>
          <w:i/>
          <w:iCs/>
        </w:rPr>
        <w:t xml:space="preserve"> poly</w:t>
      </w:r>
      <w:r w:rsidRPr="00533F73">
        <w:rPr>
          <w:i/>
          <w:iCs/>
        </w:rPr>
        <w:t>clonal</w:t>
      </w:r>
      <w:r>
        <w:t xml:space="preserve"> sample)</w:t>
      </w:r>
      <w:r w:rsidRPr="00266363">
        <w:t>.</w:t>
      </w:r>
      <w:r>
        <w:t xml:space="preserve"> </w:t>
      </w:r>
    </w:p>
    <w:p w14:paraId="7E1F1980" w14:textId="77777777" w:rsidR="00E7149E" w:rsidRDefault="00E7149E" w:rsidP="00E7149E"/>
    <w:p w14:paraId="0A222D61" w14:textId="505DE333" w:rsidR="00E7149E" w:rsidRDefault="00E7149E" w:rsidP="00E7149E">
      <w:pPr>
        <w:pStyle w:val="Heading2"/>
      </w:pPr>
      <w:r w:rsidRPr="00266363">
        <w:t xml:space="preserve">Target </w:t>
      </w:r>
      <w:r>
        <w:t xml:space="preserve">mass determination and sample characterization using </w:t>
      </w:r>
      <w:del w:id="184" w:author="Scheltema, R.A. (Richard)" w:date="2023-05-16T14:22:00Z">
        <w:r w:rsidDel="002F7CE6">
          <w:delText xml:space="preserve">MD </w:delText>
        </w:r>
      </w:del>
      <w:ins w:id="185" w:author="Scheltema, R.A. (Richard)" w:date="2023-05-16T14:22:00Z">
        <w:r w:rsidR="002F7CE6">
          <w:t>MD</w:t>
        </w:r>
        <w:r w:rsidR="002F7CE6">
          <w:t>-</w:t>
        </w:r>
      </w:ins>
      <w:r>
        <w:t>MS</w:t>
      </w:r>
    </w:p>
    <w:p w14:paraId="400F35A8" w14:textId="2C79137E" w:rsidR="00E7149E" w:rsidRDefault="00E7149E" w:rsidP="002F7CE6">
      <w:pPr>
        <w:pPrChange w:id="186" w:author="Scheltema, R.A. (Richard)" w:date="2023-05-16T14:10:00Z">
          <w:pPr>
            <w:ind w:firstLine="720"/>
          </w:pPr>
        </w:pPrChange>
      </w:pPr>
      <w:r>
        <w:t xml:space="preserve">To </w:t>
      </w:r>
      <w:r w:rsidR="00496628">
        <w:t xml:space="preserve">characterize </w:t>
      </w:r>
      <w:r w:rsidR="00F32C1A">
        <w:t xml:space="preserve">the complexity of our samples and determine the precursor masses of our target chains, </w:t>
      </w:r>
      <w:r>
        <w:t>we collected</w:t>
      </w:r>
      <w:ins w:id="187" w:author="Scheltema, R.A. (Richard)" w:date="2023-05-16T14:23:00Z">
        <w:r w:rsidR="002F7CE6">
          <w:t xml:space="preserve"> middle-down</w:t>
        </w:r>
      </w:ins>
      <w:del w:id="188" w:author="Scheltema, R.A. (Richard)" w:date="2023-05-16T14:23:00Z">
        <w:r w:rsidDel="002F7CE6">
          <w:delText xml:space="preserve"> </w:delText>
        </w:r>
        <w:r w:rsidR="00177E8D" w:rsidDel="002F7CE6">
          <w:delText>MD</w:delText>
        </w:r>
      </w:del>
      <w:r w:rsidR="00177E8D">
        <w:t xml:space="preserve"> </w:t>
      </w:r>
      <w:r>
        <w:t xml:space="preserve">LC-MS/MS data on </w:t>
      </w:r>
      <w:r w:rsidR="00496628">
        <w:t>our</w:t>
      </w:r>
      <w:r>
        <w:t xml:space="preserve"> samples </w:t>
      </w:r>
      <w:r w:rsidR="00496628">
        <w:t xml:space="preserve">and </w:t>
      </w:r>
      <w:r>
        <w:t>deconvolut</w:t>
      </w:r>
      <w:r w:rsidR="00496628">
        <w:t>ed</w:t>
      </w:r>
      <w:r>
        <w:t xml:space="preserve"> the </w:t>
      </w:r>
      <w:r w:rsidRPr="008A3882">
        <w:t>MS1 spectra</w:t>
      </w:r>
      <w:r w:rsidR="00496628">
        <w:t xml:space="preserve"> </w:t>
      </w:r>
      <w:r w:rsidR="00496628" w:rsidRPr="000636F0">
        <w:t>(</w:t>
      </w:r>
      <w:r w:rsidR="00496628" w:rsidRPr="009F2455">
        <w:rPr>
          <w:highlight w:val="yellow"/>
        </w:rPr>
        <w:t>Figure 1a-c</w:t>
      </w:r>
      <w:r w:rsidR="00496628">
        <w:t>)</w:t>
      </w:r>
      <w:r w:rsidRPr="008A3882">
        <w:t xml:space="preserve">. </w:t>
      </w:r>
      <w:r>
        <w:t>For t</w:t>
      </w:r>
      <w:r w:rsidRPr="008A3882">
        <w:t>he monoclonal sample</w:t>
      </w:r>
      <w:r>
        <w:t>,</w:t>
      </w:r>
      <w:r w:rsidRPr="008A3882">
        <w:t xml:space="preserve"> </w:t>
      </w:r>
      <w:r>
        <w:t>as expected,</w:t>
      </w:r>
      <w:r w:rsidRPr="008A3882">
        <w:t xml:space="preserve"> 2 highly abundant peaks</w:t>
      </w:r>
      <w:r>
        <w:t xml:space="preserve"> were extracted (originating from the separated heavy and light chains)</w:t>
      </w:r>
      <w:r w:rsidR="007F4DED">
        <w:t>, accounting for</w:t>
      </w:r>
      <w:r w:rsidRPr="008A3882">
        <w:t xml:space="preserve"> </w:t>
      </w:r>
      <w:r w:rsidR="007F4DED">
        <w:t>over</w:t>
      </w:r>
      <w:r w:rsidRPr="008A3882">
        <w:t xml:space="preserve"> half of the total deconvoluted intensity. When adjacent peaks in both m</w:t>
      </w:r>
      <w:r>
        <w:t>ass and retention time (</w:t>
      </w:r>
      <w:ins w:id="189" w:author="Scheltema, R.A. (Richard)" w:date="2023-05-16T14:24:00Z">
        <w:r w:rsidR="002F7CE6">
          <w:t xml:space="preserve">plus-minus </w:t>
        </w:r>
      </w:ins>
      <w:del w:id="190" w:author="Scheltema, R.A. (Richard)" w:date="2023-05-16T14:24:00Z">
        <w:r w:rsidDel="002F7CE6">
          <w:delText>±</w:delText>
        </w:r>
      </w:del>
      <w:r>
        <w:t>50 Da and 1 minute;</w:t>
      </w:r>
      <w:r w:rsidRPr="008A3882">
        <w:t xml:space="preserve"> from here on referred to as </w:t>
      </w:r>
      <w:commentRangeStart w:id="191"/>
      <w:r w:rsidRPr="002F7CE6">
        <w:rPr>
          <w:highlight w:val="magenta"/>
          <w:rPrChange w:id="192" w:author="Scheltema, R.A. (Richard)" w:date="2023-05-16T14:27:00Z">
            <w:rPr/>
          </w:rPrChange>
        </w:rPr>
        <w:t>misidentifications</w:t>
      </w:r>
      <w:commentRangeEnd w:id="191"/>
      <w:r w:rsidR="002F7CE6" w:rsidRPr="002F7CE6">
        <w:rPr>
          <w:rStyle w:val="CommentReference"/>
          <w:highlight w:val="magenta"/>
          <w:rPrChange w:id="193" w:author="Scheltema, R.A. (Richard)" w:date="2023-05-16T14:27:00Z">
            <w:rPr>
              <w:rStyle w:val="CommentReference"/>
            </w:rPr>
          </w:rPrChange>
        </w:rPr>
        <w:commentReference w:id="191"/>
      </w:r>
      <w:r w:rsidRPr="008A3882">
        <w:t>) are considered,</w:t>
      </w:r>
      <w:r>
        <w:t xml:space="preserve"> this increases to over 90%</w:t>
      </w:r>
      <w:r w:rsidRPr="008A3882">
        <w:t xml:space="preserve"> with the remaining masses </w:t>
      </w:r>
      <w:r>
        <w:t>consisting of</w:t>
      </w:r>
      <w:r w:rsidRPr="008A3882">
        <w:t xml:space="preserve"> </w:t>
      </w:r>
      <w:r w:rsidRPr="007F4DED">
        <w:rPr>
          <w:i/>
          <w:iCs/>
        </w:rPr>
        <w:t>background</w:t>
      </w:r>
      <w:r w:rsidRPr="008A3882">
        <w:t xml:space="preserve"> peaks of less than </w:t>
      </w:r>
      <w:r>
        <w:t>5%</w:t>
      </w:r>
      <w:r w:rsidRPr="008A3882">
        <w:t xml:space="preserve"> relative abundanc</w:t>
      </w:r>
      <w:r w:rsidRPr="000636F0">
        <w:t>e (</w:t>
      </w:r>
      <w:r w:rsidRPr="005E0D95">
        <w:rPr>
          <w:highlight w:val="yellow"/>
        </w:rPr>
        <w:t>Figure 1</w:t>
      </w:r>
      <w:r>
        <w:rPr>
          <w:highlight w:val="yellow"/>
        </w:rPr>
        <w:t>a</w:t>
      </w:r>
      <w:r>
        <w:t>)</w:t>
      </w:r>
      <w:r w:rsidRPr="008A3882">
        <w:t>. For the</w:t>
      </w:r>
      <w:r>
        <w:t xml:space="preserve"> </w:t>
      </w:r>
      <w:r w:rsidR="007F4DED">
        <w:t>mix sample</w:t>
      </w:r>
      <w:ins w:id="194" w:author="Scheltema, R.A. (Richard)" w:date="2023-05-16T14:27:00Z">
        <w:r w:rsidR="002F7CE6">
          <w:t>,</w:t>
        </w:r>
      </w:ins>
      <w:r w:rsidR="007F4DED">
        <w:t xml:space="preserve"> </w:t>
      </w:r>
      <w:del w:id="195" w:author="Scheltema, R.A. (Richard)" w:date="2023-05-16T14:27:00Z">
        <w:r w:rsidRPr="008A3882" w:rsidDel="002F7CE6">
          <w:delText>6</w:delText>
        </w:r>
      </w:del>
      <w:ins w:id="196" w:author="Scheltema, R.A. (Richard)" w:date="2023-05-16T14:27:00Z">
        <w:r w:rsidR="002F7CE6">
          <w:t>six</w:t>
        </w:r>
      </w:ins>
      <w:r w:rsidRPr="008A3882">
        <w:t xml:space="preserve"> </w:t>
      </w:r>
      <w:r w:rsidR="007F4DED">
        <w:t xml:space="preserve">abundant </w:t>
      </w:r>
      <w:r w:rsidRPr="008A3882">
        <w:t>peaks</w:t>
      </w:r>
      <w:r>
        <w:t xml:space="preserve"> </w:t>
      </w:r>
      <w:r w:rsidR="00A66F03">
        <w:t>we</w:t>
      </w:r>
      <w:r>
        <w:t>re extracted.</w:t>
      </w:r>
      <w:r w:rsidRPr="008A3882">
        <w:t xml:space="preserve"> </w:t>
      </w:r>
      <w:r>
        <w:t>T</w:t>
      </w:r>
      <w:r w:rsidRPr="008A3882">
        <w:t xml:space="preserve">he abundance of the target chains and </w:t>
      </w:r>
      <w:r w:rsidRPr="002F7CE6">
        <w:rPr>
          <w:highlight w:val="magenta"/>
          <w:rPrChange w:id="197" w:author="Scheltema, R.A. (Richard)" w:date="2023-05-16T14:27:00Z">
            <w:rPr/>
          </w:rPrChange>
        </w:rPr>
        <w:t>misidentifications</w:t>
      </w:r>
      <w:r w:rsidRPr="008A3882">
        <w:t xml:space="preserve"> ma</w:t>
      </w:r>
      <w:r w:rsidR="00A66F03">
        <w:t>d</w:t>
      </w:r>
      <w:r w:rsidRPr="008A3882">
        <w:t>e up ~33%</w:t>
      </w:r>
      <w:r w:rsidR="007F4DED">
        <w:t xml:space="preserve">, as </w:t>
      </w:r>
      <w:r w:rsidR="007F4DED" w:rsidRPr="008A3882">
        <w:t>expected</w:t>
      </w:r>
      <w:r>
        <w:t xml:space="preserve"> based on the equimolar mixing ratio</w:t>
      </w:r>
      <w:r w:rsidRPr="008A3882">
        <w:t xml:space="preserve">. The other clones make up a total of 50% of intensity and </w:t>
      </w:r>
      <w:r w:rsidR="007F4DED">
        <w:t>~</w:t>
      </w:r>
      <w:r w:rsidRPr="008A3882">
        <w:t>20% of intensity is backgroun</w:t>
      </w:r>
      <w:r w:rsidRPr="000636F0">
        <w:t>d (</w:t>
      </w:r>
      <w:r w:rsidRPr="005E0D95">
        <w:rPr>
          <w:highlight w:val="yellow"/>
        </w:rPr>
        <w:t>Figure 1b</w:t>
      </w:r>
      <w:r>
        <w:t>)</w:t>
      </w:r>
      <w:r w:rsidRPr="008A3882">
        <w:t xml:space="preserve">. </w:t>
      </w:r>
      <w:r>
        <w:t>Lastly, f</w:t>
      </w:r>
      <w:r w:rsidRPr="008A3882">
        <w:t xml:space="preserve">or the polyclonal </w:t>
      </w:r>
      <w:r w:rsidR="007F4DED">
        <w:t>sample</w:t>
      </w:r>
      <w:r w:rsidRPr="008A3882">
        <w:t xml:space="preserve">, the target clone and </w:t>
      </w:r>
      <w:r w:rsidRPr="002F7CE6">
        <w:rPr>
          <w:highlight w:val="magenta"/>
          <w:rPrChange w:id="198" w:author="Scheltema, R.A. (Richard)" w:date="2023-05-16T14:29:00Z">
            <w:rPr/>
          </w:rPrChange>
        </w:rPr>
        <w:t>misidentifications</w:t>
      </w:r>
      <w:r w:rsidRPr="008A3882">
        <w:t xml:space="preserve"> make up less than 20% of intensity, </w:t>
      </w:r>
      <w:r>
        <w:t xml:space="preserve">with </w:t>
      </w:r>
      <w:r w:rsidRPr="008A3882">
        <w:t xml:space="preserve">more than half of the intensity </w:t>
      </w:r>
      <w:r>
        <w:t>representing</w:t>
      </w:r>
      <w:r w:rsidRPr="008A3882">
        <w:t xml:space="preserve"> other clones</w:t>
      </w:r>
      <w:r>
        <w:t xml:space="preserve"> </w:t>
      </w:r>
      <w:commentRangeStart w:id="199"/>
      <w:r w:rsidR="007F4DED">
        <w:t xml:space="preserve">over 5% relative abundance </w:t>
      </w:r>
      <w:commentRangeEnd w:id="199"/>
      <w:r w:rsidR="002F7CE6">
        <w:rPr>
          <w:rStyle w:val="CommentReference"/>
        </w:rPr>
        <w:commentReference w:id="199"/>
      </w:r>
      <w:r w:rsidRPr="008A3882">
        <w:t xml:space="preserve">and </w:t>
      </w:r>
      <w:r w:rsidR="007F4DED">
        <w:t>~</w:t>
      </w:r>
      <w:r w:rsidRPr="008A3882">
        <w:t>25% backgroun</w:t>
      </w:r>
      <w:r w:rsidRPr="000636F0">
        <w:t>d (</w:t>
      </w:r>
      <w:r w:rsidRPr="00C840B3">
        <w:rPr>
          <w:highlight w:val="yellow"/>
        </w:rPr>
        <w:t>Figure 1c</w:t>
      </w:r>
      <w:r>
        <w:t>)</w:t>
      </w:r>
      <w:r w:rsidRPr="008A3882">
        <w:t xml:space="preserve">. </w:t>
      </w:r>
      <w:r>
        <w:t xml:space="preserve">Highlighting the challenges posed for deconvoluting the acquired </w:t>
      </w:r>
      <w:commentRangeStart w:id="200"/>
      <w:r>
        <w:t xml:space="preserve">top-down </w:t>
      </w:r>
      <w:commentRangeEnd w:id="200"/>
      <w:r w:rsidR="002F7CE6">
        <w:rPr>
          <w:rStyle w:val="CommentReference"/>
        </w:rPr>
        <w:commentReference w:id="200"/>
      </w:r>
      <w:r>
        <w:t>spectra, w</w:t>
      </w:r>
      <w:r w:rsidRPr="008A3882">
        <w:t xml:space="preserve">e observe that </w:t>
      </w:r>
      <w:r>
        <w:t>the used</w:t>
      </w:r>
      <w:r w:rsidRPr="008A3882">
        <w:t xml:space="preserve"> deconvolution software can</w:t>
      </w:r>
      <w:r>
        <w:t>n</w:t>
      </w:r>
      <w:r w:rsidRPr="008A3882">
        <w:t xml:space="preserve">ot deconvolute these spectra into </w:t>
      </w:r>
      <w:r>
        <w:t xml:space="preserve">accurate </w:t>
      </w:r>
      <w:r w:rsidRPr="008A3882">
        <w:t>masse</w:t>
      </w:r>
      <w:r w:rsidRPr="000636F0">
        <w:t>s (</w:t>
      </w:r>
      <w:r>
        <w:rPr>
          <w:highlight w:val="yellow"/>
        </w:rPr>
        <w:t>T</w:t>
      </w:r>
      <w:r w:rsidRPr="000D16E6">
        <w:rPr>
          <w:highlight w:val="yellow"/>
        </w:rPr>
        <w:t>able</w:t>
      </w:r>
      <w:r>
        <w:t xml:space="preserve"> S1</w:t>
      </w:r>
      <w:r w:rsidRPr="008A3882">
        <w:t>)</w:t>
      </w:r>
      <w:r>
        <w:t>, as peaks are incorrectly grouped and averaged</w:t>
      </w:r>
      <w:r w:rsidRPr="008A3882">
        <w:t xml:space="preserve">. </w:t>
      </w:r>
      <w:r w:rsidRPr="00AF38E0">
        <w:t>To obtain the best exact mass</w:t>
      </w:r>
      <w:ins w:id="201" w:author="Scheltema, R.A. (Richard)" w:date="2023-05-16T14:30:00Z">
        <w:r w:rsidR="002F7CE6">
          <w:t>es</w:t>
        </w:r>
      </w:ins>
      <w:r w:rsidRPr="00AF38E0">
        <w:t xml:space="preserve">, we </w:t>
      </w:r>
      <w:r w:rsidR="00232F35">
        <w:t>averaged the MS1 spectra recorded over the elution</w:t>
      </w:r>
      <w:r w:rsidRPr="00AF38E0">
        <w:t xml:space="preserve"> window of </w:t>
      </w:r>
      <w:r w:rsidR="00232F35">
        <w:t>each</w:t>
      </w:r>
      <w:r w:rsidR="00232F35" w:rsidRPr="00AF38E0">
        <w:t xml:space="preserve"> </w:t>
      </w:r>
      <w:r w:rsidRPr="00AF38E0">
        <w:t xml:space="preserve">target chain and deconvoluted </w:t>
      </w:r>
      <w:r w:rsidR="00232F35">
        <w:t xml:space="preserve">the averaged </w:t>
      </w:r>
      <w:r w:rsidRPr="00AF38E0">
        <w:t>spectr</w:t>
      </w:r>
      <w:r w:rsidR="00232F35">
        <w:t>a.</w:t>
      </w:r>
      <w:r w:rsidRPr="00AF38E0">
        <w:t xml:space="preserve"> </w:t>
      </w:r>
      <w:r w:rsidR="00232F35">
        <w:t xml:space="preserve">This </w:t>
      </w:r>
      <w:r w:rsidR="007F4DED" w:rsidRPr="00AF38E0">
        <w:t>improved</w:t>
      </w:r>
      <w:r w:rsidRPr="00AF38E0">
        <w:t xml:space="preserve"> the mass assignments</w:t>
      </w:r>
      <w:r w:rsidR="00496628">
        <w:t xml:space="preserve"> </w:t>
      </w:r>
      <w:r w:rsidR="00A66F03">
        <w:t xml:space="preserve">to within </w:t>
      </w:r>
      <w:r w:rsidR="00496628">
        <w:t xml:space="preserve">30 ppm </w:t>
      </w:r>
      <w:r w:rsidR="00A66F03">
        <w:t xml:space="preserve">accuracy </w:t>
      </w:r>
      <w:r w:rsidR="00496628">
        <w:t xml:space="preserve">for the trastuzumab heavy chain in </w:t>
      </w:r>
      <w:r w:rsidR="00A66F03">
        <w:t xml:space="preserve">the monoclonal and mix sample </w:t>
      </w:r>
      <w:r w:rsidR="00496628">
        <w:t xml:space="preserve">and yielded a target precursor mass of </w:t>
      </w:r>
      <w:commentRangeStart w:id="202"/>
      <w:r w:rsidR="00496628">
        <w:t xml:space="preserve">24811.17 </w:t>
      </w:r>
      <w:r w:rsidR="00720FA5">
        <w:t xml:space="preserve">Da </w:t>
      </w:r>
      <w:commentRangeEnd w:id="202"/>
      <w:r w:rsidR="002F7CE6">
        <w:rPr>
          <w:rStyle w:val="CommentReference"/>
        </w:rPr>
        <w:commentReference w:id="202"/>
      </w:r>
      <w:r w:rsidR="00496628">
        <w:t>for the polyclonal sample</w:t>
      </w:r>
      <w:r w:rsidRPr="00F76D5D">
        <w:t>.</w:t>
      </w:r>
      <w:r w:rsidR="00AF38E0">
        <w:t xml:space="preserve"> T</w:t>
      </w:r>
      <w:r w:rsidR="00232F35">
        <w:t>he MS2 fragmentation spectra for the elution windows where our precursor was selected for fragmentation were averaged and deconvoluted to yield a fragmentation spectrum for each target chain, with 919, 265 and 469 deconvoluted peaks for the monoclonal, mix and polyclonal sample respectively.</w:t>
      </w:r>
    </w:p>
    <w:p w14:paraId="50A34870" w14:textId="77777777" w:rsidR="00232F35" w:rsidRDefault="00232F35" w:rsidP="00E7149E"/>
    <w:p w14:paraId="4BAC5FD8" w14:textId="5CC71564" w:rsidR="00E36C44" w:rsidRPr="00A37A8A" w:rsidRDefault="00E7149E" w:rsidP="00E36C44">
      <w:pPr>
        <w:pStyle w:val="Heading2"/>
        <w:rPr>
          <w:rStyle w:val="Heading2Char"/>
          <w:b/>
          <w:bCs/>
        </w:rPr>
      </w:pPr>
      <w:r>
        <w:rPr>
          <w:rStyle w:val="Heading2Char"/>
          <w:rFonts w:eastAsiaTheme="minorHAnsi"/>
          <w:b/>
          <w:bCs/>
        </w:rPr>
        <w:t xml:space="preserve">Using multi-enzyme shotgun proteomics data for </w:t>
      </w:r>
      <w:r w:rsidRPr="002F7CE6">
        <w:rPr>
          <w:rStyle w:val="Heading2Char"/>
          <w:rFonts w:eastAsiaTheme="minorHAnsi"/>
          <w:b/>
          <w:bCs/>
          <w:i/>
          <w:rPrChange w:id="203" w:author="Scheltema, R.A. (Richard)" w:date="2023-05-16T14:33:00Z">
            <w:rPr>
              <w:rStyle w:val="Heading2Char"/>
              <w:rFonts w:eastAsiaTheme="minorHAnsi"/>
              <w:b/>
              <w:bCs/>
            </w:rPr>
          </w:rPrChange>
        </w:rPr>
        <w:t>de novo</w:t>
      </w:r>
      <w:r>
        <w:rPr>
          <w:rStyle w:val="Heading2Char"/>
          <w:rFonts w:eastAsiaTheme="minorHAnsi"/>
          <w:b/>
          <w:bCs/>
        </w:rPr>
        <w:t xml:space="preserve"> sequencing</w:t>
      </w:r>
    </w:p>
    <w:p w14:paraId="39ACAEBB" w14:textId="15F52119" w:rsidR="00EC5A11" w:rsidDel="002F7CE6" w:rsidRDefault="00801C68" w:rsidP="002F7CE6">
      <w:pPr>
        <w:rPr>
          <w:del w:id="204" w:author="Scheltema, R.A. (Richard)" w:date="2023-05-16T14:38:00Z"/>
        </w:rPr>
        <w:pPrChange w:id="205" w:author="Scheltema, R.A. (Richard)" w:date="2023-05-16T14:10:00Z">
          <w:pPr>
            <w:ind w:firstLine="720"/>
          </w:pPr>
        </w:pPrChange>
      </w:pPr>
      <w:r>
        <w:t>E</w:t>
      </w:r>
      <w:r w:rsidR="00EC5A11">
        <w:t xml:space="preserve">ach sample </w:t>
      </w:r>
      <w:r>
        <w:t xml:space="preserve">was </w:t>
      </w:r>
      <w:ins w:id="206" w:author="Scheltema, R.A. (Richard)" w:date="2023-05-16T14:36:00Z">
        <w:r w:rsidR="002F7CE6">
          <w:t xml:space="preserve">measured </w:t>
        </w:r>
      </w:ins>
      <w:ins w:id="207" w:author="Scheltema, R.A. (Richard)" w:date="2023-05-16T14:38:00Z">
        <w:r w:rsidR="002F7CE6">
          <w:t xml:space="preserve">by BU-MS </w:t>
        </w:r>
      </w:ins>
      <w:ins w:id="208" w:author="Scheltema, R.A. (Richard)" w:date="2023-05-16T14:36:00Z">
        <w:r w:rsidR="002F7CE6">
          <w:t>by</w:t>
        </w:r>
      </w:ins>
      <w:del w:id="209" w:author="Scheltema, R.A. (Richard)" w:date="2023-05-16T14:37:00Z">
        <w:r w:rsidDel="002F7CE6">
          <w:delText>also</w:delText>
        </w:r>
      </w:del>
      <w:r>
        <w:t xml:space="preserve"> digest</w:t>
      </w:r>
      <w:ins w:id="210" w:author="Scheltema, R.A. (Richard)" w:date="2023-05-16T14:37:00Z">
        <w:r w:rsidR="002F7CE6">
          <w:t>ing</w:t>
        </w:r>
      </w:ins>
      <w:del w:id="211" w:author="Scheltema, R.A. (Richard)" w:date="2023-05-16T14:37:00Z">
        <w:r w:rsidDel="002F7CE6">
          <w:delText>ed</w:delText>
        </w:r>
      </w:del>
      <w:r>
        <w:t xml:space="preserve"> </w:t>
      </w:r>
      <w:del w:id="212" w:author="Scheltema, R.A. (Richard)" w:date="2023-05-16T14:37:00Z">
        <w:r w:rsidR="00EC5A11" w:rsidDel="002F7CE6">
          <w:delText xml:space="preserve">using </w:delText>
        </w:r>
      </w:del>
      <w:ins w:id="213" w:author="Scheltema, R.A. (Richard)" w:date="2023-05-16T14:37:00Z">
        <w:r w:rsidR="002F7CE6">
          <w:t xml:space="preserve">with </w:t>
        </w:r>
      </w:ins>
      <w:r w:rsidR="00EC5A11">
        <w:t xml:space="preserve">4 proteases </w:t>
      </w:r>
      <w:r>
        <w:t xml:space="preserve">in parallel, </w:t>
      </w:r>
      <w:r w:rsidR="00EC5A11">
        <w:t xml:space="preserve">and </w:t>
      </w:r>
      <w:ins w:id="214" w:author="Scheltema, R.A. (Richard)" w:date="2023-05-16T14:37:00Z">
        <w:r w:rsidR="002F7CE6">
          <w:t xml:space="preserve">collecting </w:t>
        </w:r>
      </w:ins>
      <w:r w:rsidR="00EC5A11">
        <w:t>LC-MS/MS data</w:t>
      </w:r>
      <w:del w:id="215" w:author="Scheltema, R.A. (Richard)" w:date="2023-05-16T14:37:00Z">
        <w:r w:rsidR="00EC5A11" w:rsidDel="002F7CE6">
          <w:delText xml:space="preserve"> </w:delText>
        </w:r>
        <w:r w:rsidDel="002F7CE6">
          <w:delText xml:space="preserve">was collected </w:delText>
        </w:r>
        <w:r w:rsidR="00EC5A11" w:rsidDel="002F7CE6">
          <w:delText>for these digestions</w:delText>
        </w:r>
      </w:del>
      <w:r w:rsidR="00EC5A11">
        <w:t xml:space="preserve">. The resulting </w:t>
      </w:r>
      <w:del w:id="216" w:author="Scheltema, R.A. (Richard)" w:date="2023-05-16T14:38:00Z">
        <w:r w:rsidR="00EC5A11" w:rsidDel="002F7CE6">
          <w:delText>BU</w:delText>
        </w:r>
        <w:r w:rsidR="00AF38E0" w:rsidDel="002F7CE6">
          <w:delText xml:space="preserve"> </w:delText>
        </w:r>
      </w:del>
      <w:r>
        <w:t>spectra</w:t>
      </w:r>
      <w:r w:rsidR="00EC5A11">
        <w:t xml:space="preserve"> w</w:t>
      </w:r>
      <w:r>
        <w:t>ere</w:t>
      </w:r>
      <w:r w:rsidR="00EC5A11">
        <w:t xml:space="preserve"> submitted </w:t>
      </w:r>
      <w:r w:rsidR="00181D43">
        <w:t xml:space="preserve">for </w:t>
      </w:r>
      <w:r w:rsidR="00181D43" w:rsidRPr="0018767D">
        <w:rPr>
          <w:i/>
        </w:rPr>
        <w:t>de novo</w:t>
      </w:r>
      <w:r w:rsidR="00181D43">
        <w:t xml:space="preserve"> peptide identification through PEAKS </w:t>
      </w:r>
      <w:r w:rsidR="00181D43">
        <w:fldChar w:fldCharType="begin" w:fldLock="1"/>
      </w:r>
      <w:r w:rsidR="00181D43">
        <w:instrText>ADDIN CSL_CITATION {"citationItems":[{"id":"ITEM-1","itemData":{"DOI":"10.1002/rcm.1196","ISBN":"1097-0231","ISSN":"0951-4198","PMID":"14558135","abstract":"Onco-proteogenomics aims to understand how changes in a cancer’s genome influences its proteome. One challenge in integrating these molecular data is the identification of aberrant protein products from mass-spectrometry (MS) datasets, as traditional proteomic analyses only identify proteins from a reference sequence database. We established proteomic workflows to detect peptide variants within MS datasets. We used a combination of publicly available population variants (dbSNP and UniProt) and somatic variations in cancer (COSMIC) along with sample-specific genomic and transcriptomic data to examine proteome variation within and across 59 cancer cell-lines. We developed a set of recommendations for the detection of variants using three search algorithms, a split target-decoy approach for FDR estimation, and multiple post-search filters. We examined 7.3 million unique variant tryptic peptides not found within any reference proteome and identified 4771 mutations corresponding to somatic and germline deviations from reference proteomes in 2200 genes among the NCI60 cell-line proteomes. We discuss in detail the technical and computational challenges in identifying variant peptides by MS and show that uncovering these variants allows the identification of druggable mutations within important cancer genes.","author":[{"dropping-particle":"","family":"Ma","given":"Bin","non-dropping-particle":"","parse-names":false,"suffix":""},{"dropping-particle":"","family":"Zhang","given":"Kaizhong","non-dropping-particle":"","parse-names":false,"suffix":""},{"dropping-particle":"","family":"Hendrie","given":"Christopher","non-dropping-particle":"","parse-names":false,"suffix":""},{"dropping-particle":"","family":"Liang","given":"Chengzhi","non-dropping-particle":"","parse-names":false,"suffix":""},{"dropping-particle":"","family":"Li","given":"Ming","non-dropping-particle":"","parse-names":false,"suffix":""},{"dropping-particle":"","family":"Doherty-Kirby","given":"Amanda","non-dropping-particle":"","parse-names":false,"suffix":""},{"dropping-particle":"","family":"Lajoie","given":"Gilles","non-dropping-particle":"","parse-names":false,"suffix":""}],"container-title":"Rapid Communications in Mass Spectrometry","id":"ITEM-1","issue":"20","issued":{"date-parts":[["2003"]]},"page":"2337-2342","title":"PEAKS: powerful software for peptide de novo sequencing by tandem mass spectrometry","type":"article-journal","volume":"17"},"uris":["http://www.mendeley.com/documents/?uuid=149f81cb-7ec0-413f-a737-a42c95314dab"]}],"mendeley":{"formattedCitation":"(Ma et al., 2003)","plainTextFormattedCitation":"(Ma et al., 2003)","previouslyFormattedCitation":"(Ma et al., 2003)"},"properties":{"noteIndex":0},"schema":"https://github.com/citation-style-language/schema/raw/master/csl-citation.json"}</w:instrText>
      </w:r>
      <w:r w:rsidR="00181D43">
        <w:fldChar w:fldCharType="separate"/>
      </w:r>
      <w:r w:rsidR="00181D43" w:rsidRPr="006973CA">
        <w:rPr>
          <w:noProof/>
        </w:rPr>
        <w:t>(Ma et al., 2003)</w:t>
      </w:r>
      <w:r w:rsidR="00181D43">
        <w:fldChar w:fldCharType="end"/>
      </w:r>
      <w:r>
        <w:t>,</w:t>
      </w:r>
      <w:r w:rsidR="00181D43">
        <w:t xml:space="preserve"> yield</w:t>
      </w:r>
      <w:r>
        <w:t>ing</w:t>
      </w:r>
      <w:r w:rsidR="00181D43">
        <w:t xml:space="preserve"> a total (</w:t>
      </w:r>
      <w:r w:rsidR="00181D43" w:rsidRPr="002F7CE6">
        <w:rPr>
          <w:i/>
          <w:rPrChange w:id="217" w:author="Scheltema, R.A. (Richard)" w:date="2023-05-16T14:38:00Z">
            <w:rPr/>
          </w:rPrChange>
        </w:rPr>
        <w:t>i.e.</w:t>
      </w:r>
      <w:r w:rsidR="00181D43">
        <w:t xml:space="preserve">, cumulatively from all protease treatments) of </w:t>
      </w:r>
      <w:r w:rsidR="00181D43" w:rsidRPr="00550FD1">
        <w:rPr>
          <w:rFonts w:eastAsia="Times New Roman"/>
          <w:color w:val="000000"/>
          <w:lang w:val="en-US"/>
        </w:rPr>
        <w:t>14000</w:t>
      </w:r>
      <w:r w:rsidR="00181D43">
        <w:t xml:space="preserve">, </w:t>
      </w:r>
      <w:r w:rsidR="00181D43" w:rsidRPr="00550FD1">
        <w:rPr>
          <w:rFonts w:eastAsia="Times New Roman"/>
          <w:color w:val="000000"/>
          <w:lang w:val="en-US"/>
        </w:rPr>
        <w:t>27421</w:t>
      </w:r>
      <w:r w:rsidR="00181D43">
        <w:rPr>
          <w:rFonts w:eastAsia="Times New Roman"/>
          <w:color w:val="000000"/>
          <w:lang w:val="en-US"/>
        </w:rPr>
        <w:t xml:space="preserve"> </w:t>
      </w:r>
      <w:r w:rsidR="00181D43">
        <w:t xml:space="preserve">and </w:t>
      </w:r>
      <w:r w:rsidR="00181D43" w:rsidRPr="00550FD1">
        <w:rPr>
          <w:rFonts w:eastAsia="Times New Roman"/>
          <w:color w:val="000000"/>
          <w:lang w:val="en-US"/>
        </w:rPr>
        <w:t>35003</w:t>
      </w:r>
      <w:r w:rsidR="00181D43">
        <w:rPr>
          <w:rFonts w:eastAsia="Times New Roman"/>
          <w:color w:val="000000"/>
          <w:lang w:val="en-US"/>
        </w:rPr>
        <w:t xml:space="preserve"> </w:t>
      </w:r>
      <w:r w:rsidR="00181D43" w:rsidRPr="007F57C6">
        <w:rPr>
          <w:i/>
          <w:iCs/>
        </w:rPr>
        <w:t>de novo</w:t>
      </w:r>
      <w:r w:rsidR="00181D43">
        <w:t xml:space="preserve"> peptide reads for the </w:t>
      </w:r>
      <w:r w:rsidR="00181D43" w:rsidRPr="000A0965">
        <w:t>monoclonal, mix and polyclonal</w:t>
      </w:r>
      <w:r w:rsidR="00181D43">
        <w:t xml:space="preserve"> sample respectively</w:t>
      </w:r>
      <w:r w:rsidR="00AF38E0">
        <w:t xml:space="preserve"> </w:t>
      </w:r>
      <w:r w:rsidR="00AF38E0" w:rsidRPr="00AF38E0">
        <w:rPr>
          <w:highlight w:val="yellow"/>
        </w:rPr>
        <w:t>(supplementary table S2)</w:t>
      </w:r>
      <w:r w:rsidR="00181D43">
        <w:t>.</w:t>
      </w:r>
      <w:r w:rsidR="00EC5A11">
        <w:t xml:space="preserve"> </w:t>
      </w:r>
    </w:p>
    <w:p w14:paraId="62D6D3E5" w14:textId="45A0B9BD" w:rsidR="008A3882" w:rsidRPr="00A37A8A" w:rsidRDefault="00EC5A11" w:rsidP="002F7CE6">
      <w:pPr>
        <w:rPr>
          <w:strike/>
        </w:rPr>
        <w:pPrChange w:id="218" w:author="Scheltema, R.A. (Richard)" w:date="2023-05-16T14:41:00Z">
          <w:pPr>
            <w:ind w:firstLine="720"/>
          </w:pPr>
        </w:pPrChange>
      </w:pPr>
      <w:del w:id="219" w:author="Scheltema, R.A. (Richard)" w:date="2023-05-16T14:41:00Z">
        <w:r w:rsidDel="002F7CE6">
          <w:delText xml:space="preserve">To confirm </w:delText>
        </w:r>
      </w:del>
      <w:del w:id="220" w:author="Scheltema, R.A. (Richard)" w:date="2023-05-16T14:39:00Z">
        <w:r w:rsidDel="002F7CE6">
          <w:delText>the effectivity of our</w:delText>
        </w:r>
      </w:del>
      <w:del w:id="221" w:author="Scheltema, R.A. (Richard)" w:date="2023-05-16T14:41:00Z">
        <w:r w:rsidDel="002F7CE6">
          <w:delText xml:space="preserve"> workflow w</w:delText>
        </w:r>
      </w:del>
      <w:ins w:id="222" w:author="Scheltema, R.A. (Richard)" w:date="2023-05-16T14:41:00Z">
        <w:r w:rsidR="002F7CE6">
          <w:t>W</w:t>
        </w:r>
      </w:ins>
      <w:r>
        <w:t>e first reconstructed the known sequence</w:t>
      </w:r>
      <w:ins w:id="223" w:author="Scheltema, R.A. (Richard)" w:date="2023-05-16T14:41:00Z">
        <w:r w:rsidR="002F7CE6">
          <w:t xml:space="preserve"> </w:t>
        </w:r>
        <w:commentRangeStart w:id="224"/>
        <w:r w:rsidR="002F7CE6">
          <w:t>from the BU-MS data</w:t>
        </w:r>
        <w:commentRangeEnd w:id="224"/>
        <w:r w:rsidR="002F7CE6">
          <w:rPr>
            <w:rStyle w:val="CommentReference"/>
          </w:rPr>
          <w:commentReference w:id="224"/>
        </w:r>
      </w:ins>
      <w:r>
        <w:t xml:space="preserve"> of the Trastuzumab heavy chain using the monoclonal and mix sample, before moving on to the polyclonal sample.</w:t>
      </w:r>
      <w:r w:rsidR="00181D43">
        <w:t xml:space="preserve"> </w:t>
      </w:r>
      <w:r>
        <w:t>To this end, t</w:t>
      </w:r>
      <w:r w:rsidR="00BC7DAD">
        <w:t xml:space="preserve">he peptide reads </w:t>
      </w:r>
      <w:r>
        <w:t xml:space="preserve">for these samples </w:t>
      </w:r>
      <w:r w:rsidR="00765583">
        <w:t xml:space="preserve">were </w:t>
      </w:r>
      <w:r>
        <w:t>each</w:t>
      </w:r>
      <w:r w:rsidR="00181D43">
        <w:t xml:space="preserve"> </w:t>
      </w:r>
      <w:r w:rsidR="00765583">
        <w:t xml:space="preserve">submitted </w:t>
      </w:r>
      <w:r w:rsidR="008A3882" w:rsidRPr="0018767D">
        <w:t>to</w:t>
      </w:r>
      <w:r w:rsidR="008A3882" w:rsidRPr="008A3882">
        <w:t xml:space="preserve"> </w:t>
      </w:r>
      <w:r w:rsidR="0018767D">
        <w:t xml:space="preserve">the </w:t>
      </w:r>
      <w:r w:rsidR="00AF38E0" w:rsidRPr="002F7CE6">
        <w:rPr>
          <w:i/>
          <w:rPrChange w:id="225" w:author="Scheltema, R.A. (Richard)" w:date="2023-05-16T14:42:00Z">
            <w:rPr/>
          </w:rPrChange>
        </w:rPr>
        <w:t>de novo</w:t>
      </w:r>
      <w:r w:rsidR="00AF38E0">
        <w:t xml:space="preserve"> peptide assembly</w:t>
      </w:r>
      <w:r w:rsidR="008A3882" w:rsidRPr="008A3882">
        <w:t xml:space="preserve"> tool </w:t>
      </w:r>
      <w:r w:rsidR="0018767D">
        <w:t>STITCH</w:t>
      </w:r>
      <w:del w:id="226" w:author="Scheltema, R.A. (Richard)" w:date="2023-05-16T14:49:00Z">
        <w:r w:rsidR="00181D43" w:rsidDel="002F7CE6">
          <w:delText>,</w:delText>
        </w:r>
      </w:del>
      <w:r w:rsidR="00181D43">
        <w:t xml:space="preserve"> using </w:t>
      </w:r>
      <w:ins w:id="227" w:author="Scheltema, R.A. (Richard)" w:date="2023-05-16T14:42:00Z">
        <w:r w:rsidR="002F7CE6">
          <w:t xml:space="preserve">reported </w:t>
        </w:r>
      </w:ins>
      <w:r w:rsidR="00181D43">
        <w:t xml:space="preserve">settings </w:t>
      </w:r>
      <w:del w:id="228" w:author="Scheltema, R.A. (Richard)" w:date="2023-05-16T14:42:00Z">
        <w:r w:rsidDel="002F7CE6">
          <w:delText>derived from those</w:delText>
        </w:r>
        <w:r w:rsidR="00181D43" w:rsidDel="002F7CE6">
          <w:delText xml:space="preserve"> reported by Schulte </w:delText>
        </w:r>
        <w:r w:rsidR="00181D43" w:rsidRPr="004E0B86" w:rsidDel="002F7CE6">
          <w:rPr>
            <w:i/>
          </w:rPr>
          <w:delText>et al</w:delText>
        </w:r>
        <w:r w:rsidR="00181D43" w:rsidRPr="008A3882" w:rsidDel="002F7CE6">
          <w:delText xml:space="preserve">. </w:delText>
        </w:r>
        <w:r w:rsidR="00181D43" w:rsidDel="002F7CE6">
          <w:delText>in the</w:delText>
        </w:r>
        <w:r w:rsidR="00AF38E0" w:rsidDel="002F7CE6">
          <w:delText>ir</w:delText>
        </w:r>
        <w:r w:rsidR="00181D43" w:rsidDel="002F7CE6">
          <w:delText xml:space="preserve"> seminal paper </w:delText>
        </w:r>
      </w:del>
      <w:r w:rsidR="00FA41AF">
        <w:fldChar w:fldCharType="begin" w:fldLock="1"/>
      </w:r>
      <w:r w:rsidR="00A507FA">
        <w:instrText>ADDIN CSL_CITATION {"citationItems":[{"id":"ITEM-1","itemData":{"DOI":"10.1021/ACS.ANALCHEM.2C01300","ISSN":"1520-6882","PMID":"35834437","abstract":"Antibodies can target a vast molecular diversity of antigens. This is achieved by generating a complementary diversity of antibody sequences through somatic recombination and hypermutation. A full understanding of the antibody repertoire in health and disease therefore requires dedicated de novo sequencing methods. Next-generation cDNA sequencing methods have laid the foundation of our current understanding of the antibody repertoire, but these methods share one major limitation in that they target the antibody-producing B-cells, rather than the functional secreted product in bodily fluids. Mass spectrometry-based methods offer an opportunity to bridge this gap between antibody repertoire profiling and bulk serological assays, as they can access antibody sequence information straight from the secreted polypeptide products. In a step to meeting the challenge of mass spectrometry (MS)-based antibody sequencing, we present a fast and simple software tool (Stitch) to map proteomic short reads to user-defined templates with dedicated features for both monoclonal antibody sequencing and profiling of polyclonal antibody repertoires. We demonstrate the use of Stitch by fully reconstructing two monoclonal antibody sequences with &gt;98% accuracy (including I/L assignment); sequencing a Fab from patient serum isolated by reversed-phase liquid chromatography (LC) fractionation against a high background of homologous antibody sequences; sequencing antibody light chains from the urine of multiple-myeloma patients; and profiling the IgG repertoire in sera from patients hospitalized with COVID-19. We demonstrate that Stitch assembles a comprehensive overview of the antibody sequences that are represented in the dataset and provides an important first step toward analyzing polyclonal antibodies and repertoire profiling.","author":[{"dropping-particle":"","family":"Schulte","given":"Douwe","non-dropping-particle":"","parse-names":false,"suffix":""},{"dropping-particle":"","family":"Peng","given":"Weiwei","non-dropping-particle":"","parse-names":false,"suffix":""},{"dropping-particle":"","family":"Snijder","given":"Joost","non-dropping-particle":"","parse-names":false,"suffix":""}],"container-title":"Analytical chemistry","id":"ITEM-1","issue":"29","issued":{"date-parts":[["2022","7","26"]]},"page":"10391-10399","publisher":"Anal Chem","title":"Template-Based Assembly of Proteomic Short Reads For De Novo Antibody Sequencing and Repertoire Profiling","type":"article-journal","volume":"94"},"uris":["http://www.mendeley.com/documents/?uuid=13afb57a-42d5-3b9c-8d47-41cd83c82da0"]}],"mendeley":{"formattedCitation":"(Schulte et al., 2022)","plainTextFormattedCitation":"(Schulte et al., 2022)","previouslyFormattedCitation":"(Schulte et al., 2022)"},"properties":{"noteIndex":0},"schema":"https://github.com/citation-style-language/schema/raw/master/csl-citation.json"}</w:instrText>
      </w:r>
      <w:r w:rsidR="00FA41AF">
        <w:fldChar w:fldCharType="separate"/>
      </w:r>
      <w:r w:rsidR="006973CA" w:rsidRPr="006973CA">
        <w:rPr>
          <w:noProof/>
        </w:rPr>
        <w:t>(Schulte et al., 2022)</w:t>
      </w:r>
      <w:r w:rsidR="00FA41AF">
        <w:fldChar w:fldCharType="end"/>
      </w:r>
      <w:r w:rsidR="008A3882" w:rsidRPr="008A3882">
        <w:t>.</w:t>
      </w:r>
      <w:r w:rsidR="00765583">
        <w:t xml:space="preserve"> </w:t>
      </w:r>
      <w:r w:rsidR="00801C68">
        <w:t>T</w:t>
      </w:r>
      <w:r w:rsidR="00765583">
        <w:t xml:space="preserve">he </w:t>
      </w:r>
      <w:r w:rsidR="00801C68">
        <w:t xml:space="preserve">resulting </w:t>
      </w:r>
      <w:r w:rsidR="00765583">
        <w:t xml:space="preserve">output for the </w:t>
      </w:r>
      <w:r w:rsidR="00801C68" w:rsidRPr="00801C68">
        <w:t>monoclonal</w:t>
      </w:r>
      <w:r w:rsidR="00801C68">
        <w:rPr>
          <w:i/>
          <w:iCs/>
        </w:rPr>
        <w:t xml:space="preserve"> </w:t>
      </w:r>
      <w:r w:rsidR="00181D43">
        <w:t>sample</w:t>
      </w:r>
      <w:del w:id="229" w:author="Scheltema, R.A. (Richard)" w:date="2023-05-16T14:43:00Z">
        <w:r w:rsidR="00760FBF" w:rsidDel="002F7CE6">
          <w:delText>,</w:delText>
        </w:r>
      </w:del>
      <w:r w:rsidR="00181D43">
        <w:t xml:space="preserve"> </w:t>
      </w:r>
      <w:r w:rsidR="00325529">
        <w:t>was</w:t>
      </w:r>
      <w:r w:rsidR="004E0B86">
        <w:t xml:space="preserve"> nearly perfect</w:t>
      </w:r>
      <w:r w:rsidR="00325529">
        <w:t xml:space="preserve"> (</w:t>
      </w:r>
      <w:r w:rsidR="00325529" w:rsidRPr="00A37A8A">
        <w:rPr>
          <w:highlight w:val="yellow"/>
        </w:rPr>
        <w:t>Figure 2a</w:t>
      </w:r>
      <w:r w:rsidR="00325529">
        <w:t>).</w:t>
      </w:r>
      <w:r w:rsidR="008A3882" w:rsidRPr="008A3882">
        <w:t xml:space="preserve"> However</w:t>
      </w:r>
      <w:r w:rsidR="00760FBF">
        <w:t>,</w:t>
      </w:r>
      <w:r w:rsidR="00510E7C">
        <w:t xml:space="preserve"> </w:t>
      </w:r>
      <w:del w:id="230" w:author="Scheltema, R.A. (Richard)" w:date="2023-05-16T14:46:00Z">
        <w:r w:rsidR="004E0B86" w:rsidDel="002F7CE6">
          <w:delText xml:space="preserve">such </w:delText>
        </w:r>
        <w:r w:rsidR="00510E7C" w:rsidDel="002F7CE6">
          <w:delText>superb</w:delText>
        </w:r>
        <w:r w:rsidR="004E0B86" w:rsidDel="002F7CE6">
          <w:delText xml:space="preserve"> performance </w:delText>
        </w:r>
        <w:r w:rsidR="00510E7C" w:rsidDel="002F7CE6">
          <w:delText xml:space="preserve">could </w:delText>
        </w:r>
        <w:r w:rsidR="004E0B86" w:rsidDel="002F7CE6">
          <w:delText xml:space="preserve">not </w:delText>
        </w:r>
        <w:r w:rsidR="00510E7C" w:rsidDel="002F7CE6">
          <w:delText xml:space="preserve">be </w:delText>
        </w:r>
        <w:r w:rsidR="004E0B86" w:rsidDel="002F7CE6">
          <w:delText xml:space="preserve">retained in </w:delText>
        </w:r>
      </w:del>
      <w:r w:rsidR="00760FBF">
        <w:t xml:space="preserve">the </w:t>
      </w:r>
      <w:ins w:id="231" w:author="Scheltema, R.A. (Richard)" w:date="2023-05-16T14:46:00Z">
        <w:r w:rsidR="002F7CE6">
          <w:t xml:space="preserve">consensus sequence </w:t>
        </w:r>
        <w:r w:rsidR="002F7CE6">
          <w:t xml:space="preserve">for the </w:t>
        </w:r>
      </w:ins>
      <w:r w:rsidR="00510E7C">
        <w:t xml:space="preserve">more complex </w:t>
      </w:r>
      <w:r w:rsidR="00760FBF" w:rsidRPr="00801C68">
        <w:t>mix</w:t>
      </w:r>
      <w:r w:rsidR="00760FBF">
        <w:t xml:space="preserve"> sample</w:t>
      </w:r>
      <w:del w:id="232" w:author="Scheltema, R.A. (Richard)" w:date="2023-05-16T14:46:00Z">
        <w:r w:rsidR="00325529" w:rsidDel="002F7CE6">
          <w:delText>, wh</w:delText>
        </w:r>
        <w:r w:rsidR="004E0B86" w:rsidDel="002F7CE6">
          <w:delText>ere</w:delText>
        </w:r>
        <w:r w:rsidR="00325529" w:rsidDel="002F7CE6">
          <w:delText xml:space="preserve"> the resulting</w:delText>
        </w:r>
      </w:del>
      <w:r w:rsidR="00325529">
        <w:t xml:space="preserve"> </w:t>
      </w:r>
      <w:del w:id="233" w:author="Scheltema, R.A. (Richard)" w:date="2023-05-16T14:46:00Z">
        <w:r w:rsidR="00325529" w:rsidDel="002F7CE6">
          <w:delText xml:space="preserve">consensus sequence </w:delText>
        </w:r>
      </w:del>
      <w:r w:rsidR="00325529">
        <w:t>contained 4 err</w:t>
      </w:r>
      <w:r w:rsidR="00A47600">
        <w:t>on</w:t>
      </w:r>
      <w:r w:rsidR="00325529">
        <w:t>eous residue predictions in the FR2</w:t>
      </w:r>
      <w:r w:rsidR="004A2672" w:rsidRPr="000636F0">
        <w:t xml:space="preserve"> (</w:t>
      </w:r>
      <w:r w:rsidR="008A3882" w:rsidRPr="008A3882">
        <w:rPr>
          <w:highlight w:val="yellow"/>
        </w:rPr>
        <w:t>Figure 2</w:t>
      </w:r>
      <w:r w:rsidR="0020761E">
        <w:t>c</w:t>
      </w:r>
      <w:r w:rsidR="008A3882" w:rsidRPr="008A3882">
        <w:t>).</w:t>
      </w:r>
      <w:r w:rsidR="00325529">
        <w:t xml:space="preserve"> </w:t>
      </w:r>
      <w:r w:rsidR="00325529" w:rsidRPr="00760FBF">
        <w:t xml:space="preserve">We observed that these errors were the result of low peptide coverage, caused by assigning reads to </w:t>
      </w:r>
      <w:r w:rsidR="00331F01" w:rsidRPr="00760FBF">
        <w:t xml:space="preserve">the wrong </w:t>
      </w:r>
      <w:r w:rsidR="00325529" w:rsidRPr="00760FBF">
        <w:t>templates</w:t>
      </w:r>
      <w:ins w:id="234" w:author="Scheltema, R.A. (Richard)" w:date="2023-05-16T14:49:00Z">
        <w:r w:rsidR="002F7CE6">
          <w:t>.</w:t>
        </w:r>
      </w:ins>
      <w:del w:id="235" w:author="Scheltema, R.A. (Richard)" w:date="2023-05-16T14:49:00Z">
        <w:r w:rsidR="00801C68" w:rsidDel="002F7CE6">
          <w:delText>,</w:delText>
        </w:r>
      </w:del>
      <w:r w:rsidR="00801C68">
        <w:t xml:space="preserve"> </w:t>
      </w:r>
      <w:del w:id="236" w:author="Scheltema, R.A. (Richard)" w:date="2023-05-16T14:49:00Z">
        <w:r w:rsidR="00801C68" w:rsidDel="002F7CE6">
          <w:delText xml:space="preserve">thereby </w:delText>
        </w:r>
      </w:del>
      <w:ins w:id="237" w:author="Scheltema, R.A. (Richard)" w:date="2023-05-16T14:49:00Z">
        <w:r w:rsidR="002F7CE6">
          <w:t xml:space="preserve">This caused </w:t>
        </w:r>
      </w:ins>
      <w:r w:rsidR="00801C68">
        <w:t xml:space="preserve">splitting </w:t>
      </w:r>
      <w:ins w:id="238" w:author="Scheltema, R.A. (Richard)" w:date="2023-05-16T14:49:00Z">
        <w:r w:rsidR="002F7CE6">
          <w:t xml:space="preserve">of </w:t>
        </w:r>
      </w:ins>
      <w:r w:rsidR="00801C68">
        <w:t>reads that belonged to the same chain</w:t>
      </w:r>
      <w:r w:rsidR="00325529" w:rsidRPr="00760FBF">
        <w:t>. Furthermore</w:t>
      </w:r>
      <w:r w:rsidR="00314BE4" w:rsidRPr="00760FBF">
        <w:t xml:space="preserve">, the unassisted germline recombination by STITCH failed to </w:t>
      </w:r>
      <w:r w:rsidR="00801C68">
        <w:t>select</w:t>
      </w:r>
      <w:r w:rsidR="00314BE4" w:rsidRPr="00760FBF">
        <w:t xml:space="preserve"> our V-region for recombination</w:t>
      </w:r>
      <w:r w:rsidR="00325529" w:rsidRPr="00760FBF">
        <w:t xml:space="preserve">, </w:t>
      </w:r>
      <w:r w:rsidR="00314BE4" w:rsidRPr="00760FBF">
        <w:t xml:space="preserve">as it was not the </w:t>
      </w:r>
      <w:r w:rsidR="00325529" w:rsidRPr="00760FBF">
        <w:t xml:space="preserve">highest scoring </w:t>
      </w:r>
      <w:r w:rsidR="00760FBF" w:rsidRPr="00760FBF">
        <w:t>V-region in the mix sample</w:t>
      </w:r>
      <w:r w:rsidR="00325529" w:rsidRPr="00760FBF">
        <w:t>.</w:t>
      </w:r>
      <w:r w:rsidR="008A3882" w:rsidRPr="008A3882">
        <w:t xml:space="preserve"> </w:t>
      </w:r>
    </w:p>
    <w:p w14:paraId="1354230E" w14:textId="67815832" w:rsidR="00AD0648" w:rsidRDefault="00AD0648" w:rsidP="00760FBF">
      <w:pPr>
        <w:ind w:firstLine="720"/>
      </w:pPr>
      <w:r>
        <w:t>To deal with these issues, we ran STITCH again with refined templates</w:t>
      </w:r>
      <w:r w:rsidDel="00331F01">
        <w:t xml:space="preserve"> </w:t>
      </w:r>
      <w:r>
        <w:t>(</w:t>
      </w:r>
      <w:r w:rsidRPr="007E0309">
        <w:rPr>
          <w:i/>
        </w:rPr>
        <w:t>i.e.</w:t>
      </w:r>
      <w:r>
        <w:t xml:space="preserve"> the consensus sequence as output by </w:t>
      </w:r>
      <w:r w:rsidR="00801C68">
        <w:t xml:space="preserve">our initial </w:t>
      </w:r>
      <w:r>
        <w:t>STITCH</w:t>
      </w:r>
      <w:r w:rsidR="00A93545">
        <w:t xml:space="preserve"> run, or </w:t>
      </w:r>
      <w:r w:rsidR="00A93545" w:rsidRPr="00AE278B">
        <w:rPr>
          <w:i/>
          <w:iCs/>
        </w:rPr>
        <w:t>template selection</w:t>
      </w:r>
      <w:r w:rsidR="00A93545" w:rsidRPr="00A93545">
        <w:t xml:space="preserve"> </w:t>
      </w:r>
      <w:r w:rsidR="00A93545">
        <w:t>run</w:t>
      </w:r>
      <w:r w:rsidR="00A93545" w:rsidRPr="00A93545">
        <w:t>,</w:t>
      </w:r>
      <w:r>
        <w:t xml:space="preserve"> rather than the germline sequence) and a lower score cut-off for the input reads (50 instead of 85). </w:t>
      </w:r>
      <w:r w:rsidR="00B14348">
        <w:t>Additionally, t</w:t>
      </w:r>
      <w:r w:rsidR="00331F01">
        <w:t xml:space="preserve">o ensure </w:t>
      </w:r>
      <w:r w:rsidR="00314BE4">
        <w:t>recombination of our target V-region</w:t>
      </w:r>
      <w:r w:rsidR="00331F01">
        <w:t>, we manually define</w:t>
      </w:r>
      <w:r w:rsidR="00AC19F4">
        <w:t>d</w:t>
      </w:r>
      <w:r w:rsidR="00331F01">
        <w:t xml:space="preserve"> </w:t>
      </w:r>
      <w:r w:rsidR="00AC19F4">
        <w:t xml:space="preserve">which </w:t>
      </w:r>
      <w:r w:rsidR="00331F01">
        <w:t xml:space="preserve">V-region templates </w:t>
      </w:r>
      <w:r w:rsidR="00AC19F4">
        <w:t xml:space="preserve">should be </w:t>
      </w:r>
      <w:r w:rsidR="00331F01">
        <w:t>recombine</w:t>
      </w:r>
      <w:r w:rsidR="00AC19F4">
        <w:t>d</w:t>
      </w:r>
      <w:r w:rsidR="0074148E">
        <w:t xml:space="preserve"> by STITCH</w:t>
      </w:r>
      <w:del w:id="239" w:author="Scheltema, R.A. (Richard)" w:date="2023-05-16T14:50:00Z">
        <w:r w:rsidR="00184BF3" w:rsidDel="002F7CE6">
          <w:delText>,</w:delText>
        </w:r>
      </w:del>
      <w:r w:rsidR="00184BF3">
        <w:t xml:space="preserve"> by providing a number of refined templates </w:t>
      </w:r>
      <w:r w:rsidR="00760FBF" w:rsidRPr="00760FBF">
        <w:t>equal to the number of abundant clones present in the MD data (</w:t>
      </w:r>
      <w:r w:rsidR="00760FBF" w:rsidRPr="00760FBF">
        <w:rPr>
          <w:highlight w:val="yellow"/>
        </w:rPr>
        <w:t>Figure 1a and 1b</w:t>
      </w:r>
      <w:r w:rsidR="00760FBF" w:rsidRPr="00760FBF">
        <w:t>)</w:t>
      </w:r>
      <w:r w:rsidR="00331F01">
        <w:t xml:space="preserve">. For </w:t>
      </w:r>
      <w:r w:rsidR="00AC19F4">
        <w:t>the monoclonal</w:t>
      </w:r>
      <w:r w:rsidR="00760FBF">
        <w:t xml:space="preserve"> sample</w:t>
      </w:r>
      <w:r w:rsidR="00AC19F4">
        <w:t xml:space="preserve">, the best scoring V-region, </w:t>
      </w:r>
      <w:r w:rsidR="00331F01">
        <w:t>IGHV3-66</w:t>
      </w:r>
      <w:r w:rsidR="00AC19F4">
        <w:t>, was selected</w:t>
      </w:r>
      <w:r w:rsidR="00331F01">
        <w:t>. For the mix</w:t>
      </w:r>
      <w:r w:rsidR="0074148E">
        <w:t xml:space="preserve"> sample</w:t>
      </w:r>
      <w:r w:rsidR="00331F01">
        <w:t xml:space="preserve">, 3 </w:t>
      </w:r>
      <w:r w:rsidR="00AC19F4">
        <w:t>V-region</w:t>
      </w:r>
      <w:r>
        <w:t xml:space="preserve"> templates</w:t>
      </w:r>
      <w:r w:rsidR="00AC19F4">
        <w:t xml:space="preserve"> </w:t>
      </w:r>
      <w:r w:rsidR="00331F01">
        <w:t xml:space="preserve">were selected: the highest </w:t>
      </w:r>
      <w:r w:rsidR="00275416">
        <w:t>unique score</w:t>
      </w:r>
      <w:r w:rsidR="00AC19F4">
        <w:t xml:space="preserve"> (</w:t>
      </w:r>
      <w:r w:rsidR="00275416">
        <w:t>IGHV4-39</w:t>
      </w:r>
      <w:r w:rsidR="00AC19F4">
        <w:t>)</w:t>
      </w:r>
      <w:r w:rsidR="00331F01">
        <w:t xml:space="preserve">, the </w:t>
      </w:r>
      <w:r w:rsidR="00275416">
        <w:t xml:space="preserve">highest </w:t>
      </w:r>
      <w:r w:rsidR="00331F01">
        <w:t>score</w:t>
      </w:r>
      <w:r w:rsidR="00840560">
        <w:t xml:space="preserve"> (IGHV4-30-4)</w:t>
      </w:r>
      <w:r w:rsidR="00331F01">
        <w:t>, and the highest score in a different family</w:t>
      </w:r>
      <w:r w:rsidR="00275416">
        <w:t xml:space="preserve"> (IGHV3-66)</w:t>
      </w:r>
      <w:r>
        <w:t xml:space="preserve"> </w:t>
      </w:r>
      <w:r>
        <w:lastRenderedPageBreak/>
        <w:t>(</w:t>
      </w:r>
      <w:r w:rsidRPr="00B53F33">
        <w:rPr>
          <w:highlight w:val="yellow"/>
        </w:rPr>
        <w:t>Supplemental materials</w:t>
      </w:r>
      <w:r>
        <w:t>)</w:t>
      </w:r>
      <w:r w:rsidR="00331F01">
        <w:t>.</w:t>
      </w:r>
      <w:r>
        <w:t xml:space="preserve"> </w:t>
      </w:r>
      <w:r w:rsidR="00B14348">
        <w:t xml:space="preserve">This </w:t>
      </w:r>
      <w:r w:rsidR="00A93545">
        <w:t>additional STITCH</w:t>
      </w:r>
      <w:r w:rsidR="00B14348">
        <w:t xml:space="preserve"> run</w:t>
      </w:r>
      <w:r w:rsidR="00A93545">
        <w:t xml:space="preserve">, or </w:t>
      </w:r>
      <w:r w:rsidR="00A93545">
        <w:rPr>
          <w:i/>
          <w:iCs/>
        </w:rPr>
        <w:t xml:space="preserve">definitive </w:t>
      </w:r>
      <w:r w:rsidR="00A93545">
        <w:t xml:space="preserve">run, </w:t>
      </w:r>
      <w:del w:id="240" w:author="Scheltema, R.A. (Richard)" w:date="2023-05-16T14:50:00Z">
        <w:r w:rsidR="00184BF3" w:rsidDel="002F7CE6">
          <w:delText xml:space="preserve">proved </w:delText>
        </w:r>
      </w:del>
      <w:ins w:id="241" w:author="Scheltema, R.A. (Richard)" w:date="2023-05-16T14:50:00Z">
        <w:r w:rsidR="002F7CE6">
          <w:t>gave</w:t>
        </w:r>
        <w:r w:rsidR="002F7CE6">
          <w:t xml:space="preserve"> </w:t>
        </w:r>
      </w:ins>
      <w:r>
        <w:t>a major improvement</w:t>
      </w:r>
      <w:r w:rsidR="00184BF3">
        <w:t xml:space="preserve"> </w:t>
      </w:r>
      <w:r w:rsidR="00B14348">
        <w:t xml:space="preserve">for the mix sample as it improved the depth of coverage </w:t>
      </w:r>
      <w:commentRangeStart w:id="242"/>
      <w:r w:rsidR="00B14348">
        <w:t>2-28</w:t>
      </w:r>
      <w:ins w:id="243" w:author="Scheltema, R.A. (Richard)" w:date="2023-05-16T14:51:00Z">
        <w:r w:rsidR="002F7CE6">
          <w:t>x</w:t>
        </w:r>
        <w:commentRangeEnd w:id="242"/>
        <w:r w:rsidR="002F7CE6">
          <w:rPr>
            <w:rStyle w:val="CommentReference"/>
          </w:rPr>
          <w:commentReference w:id="242"/>
        </w:r>
      </w:ins>
      <w:r w:rsidR="00B14348">
        <w:t xml:space="preserve"> and raised depth of coverage above our dynamic cut-off (the depth of coverage at Cys104, </w:t>
      </w:r>
      <w:r w:rsidR="00B14348" w:rsidRPr="0077657D">
        <w:rPr>
          <w:highlight w:val="yellow"/>
        </w:rPr>
        <w:t>Figure S3</w:t>
      </w:r>
      <w:r w:rsidR="00B14348">
        <w:t xml:space="preserve">) for 13 out of 21 </w:t>
      </w:r>
      <w:r w:rsidR="00A93545">
        <w:t xml:space="preserve">previously lacking </w:t>
      </w:r>
      <w:r w:rsidR="00B14348">
        <w:t>positions (</w:t>
      </w:r>
      <w:r w:rsidR="00B14348" w:rsidRPr="008A3882">
        <w:rPr>
          <w:highlight w:val="yellow"/>
        </w:rPr>
        <w:t>Figure 2</w:t>
      </w:r>
      <w:r w:rsidR="00B14348">
        <w:t>d)</w:t>
      </w:r>
      <w:ins w:id="244" w:author="Scheltema, R.A. (Richard)" w:date="2023-05-16T14:51:00Z">
        <w:r w:rsidR="002F7CE6">
          <w:t>. Excitingly,</w:t>
        </w:r>
      </w:ins>
      <w:r w:rsidR="00B14348">
        <w:t xml:space="preserve"> without </w:t>
      </w:r>
      <w:del w:id="245" w:author="Scheltema, R.A. (Richard)" w:date="2023-05-16T14:51:00Z">
        <w:r w:rsidR="00B14348" w:rsidDel="002F7CE6">
          <w:delText xml:space="preserve">being </w:delText>
        </w:r>
      </w:del>
      <w:r w:rsidR="00B14348">
        <w:t xml:space="preserve">detrimental </w:t>
      </w:r>
      <w:ins w:id="246" w:author="Scheltema, R.A. (Richard)" w:date="2023-05-16T14:51:00Z">
        <w:r w:rsidR="002F7CE6">
          <w:t xml:space="preserve">effects </w:t>
        </w:r>
      </w:ins>
      <w:r w:rsidR="00B14348">
        <w:t xml:space="preserve">to the performance </w:t>
      </w:r>
      <w:r w:rsidR="00A93545">
        <w:t>of</w:t>
      </w:r>
      <w:r w:rsidR="00B14348">
        <w:t xml:space="preserve"> the monoclonal sample (</w:t>
      </w:r>
      <w:r w:rsidR="00B14348" w:rsidRPr="00B14348">
        <w:rPr>
          <w:highlight w:val="yellow"/>
        </w:rPr>
        <w:t>Figure 2b</w:t>
      </w:r>
      <w:r w:rsidR="00B14348">
        <w:t xml:space="preserve">). </w:t>
      </w:r>
      <w:r w:rsidR="00A93545">
        <w:t>However,</w:t>
      </w:r>
      <w:r>
        <w:t xml:space="preserve"> </w:t>
      </w:r>
      <w:r w:rsidR="00DB14A9">
        <w:t>ambiguity</w:t>
      </w:r>
      <w:r>
        <w:t xml:space="preserve"> remained in the consensus sequence for the mix sample, </w:t>
      </w:r>
      <w:r w:rsidR="00314BE4">
        <w:t xml:space="preserve">highlighting </w:t>
      </w:r>
      <w:r>
        <w:t xml:space="preserve">the </w:t>
      </w:r>
      <w:r w:rsidR="00314BE4">
        <w:t>challenges</w:t>
      </w:r>
      <w:r>
        <w:t xml:space="preserve"> </w:t>
      </w:r>
      <w:r w:rsidR="00314BE4">
        <w:t>in</w:t>
      </w:r>
      <w:r>
        <w:t xml:space="preserve"> sequencing </w:t>
      </w:r>
      <w:r w:rsidR="00314BE4">
        <w:t>antibody</w:t>
      </w:r>
      <w:r>
        <w:t xml:space="preserve"> mixtures </w:t>
      </w:r>
      <w:r w:rsidR="00314BE4">
        <w:t xml:space="preserve">using </w:t>
      </w:r>
      <w:r>
        <w:t xml:space="preserve">solely </w:t>
      </w:r>
      <w:del w:id="247" w:author="Scheltema, R.A. (Richard)" w:date="2023-05-16T14:56:00Z">
        <w:r w:rsidDel="002F7CE6">
          <w:delText>bottom-up data</w:delText>
        </w:r>
      </w:del>
      <w:ins w:id="248" w:author="Scheltema, R.A. (Richard)" w:date="2023-05-16T14:56:00Z">
        <w:r w:rsidR="002F7CE6">
          <w:t>BU-MS</w:t>
        </w:r>
      </w:ins>
      <w:r>
        <w:t>.</w:t>
      </w:r>
    </w:p>
    <w:p w14:paraId="3B208370" w14:textId="15514FC4" w:rsidR="00331F01" w:rsidRDefault="00426861" w:rsidP="00760FBF">
      <w:pPr>
        <w:ind w:firstLine="720"/>
      </w:pPr>
      <w:r>
        <w:t>.</w:t>
      </w:r>
      <w:r w:rsidR="00B53F33">
        <w:t xml:space="preserve"> </w:t>
      </w:r>
    </w:p>
    <w:p w14:paraId="2707A25F" w14:textId="77777777" w:rsidR="00EB4007" w:rsidRPr="00D225E3" w:rsidRDefault="00EB4007" w:rsidP="0074148E">
      <w:pPr>
        <w:pStyle w:val="Heading2"/>
      </w:pPr>
      <w:r w:rsidRPr="00D225E3">
        <w:rPr>
          <w:rStyle w:val="Heading2Char"/>
          <w:rFonts w:eastAsiaTheme="minorHAnsi"/>
          <w:b/>
          <w:bCs/>
        </w:rPr>
        <w:t>Integrating multiple evidence streams</w:t>
      </w:r>
      <w:r>
        <w:rPr>
          <w:rStyle w:val="Heading2Char"/>
          <w:rFonts w:eastAsiaTheme="minorHAnsi"/>
          <w:b/>
          <w:bCs/>
        </w:rPr>
        <w:t xml:space="preserve"> – Recombinant benchmarks</w:t>
      </w:r>
    </w:p>
    <w:p w14:paraId="6AECDD64" w14:textId="77777777" w:rsidR="00EB4007" w:rsidRPr="00D225E3" w:rsidRDefault="00EB4007" w:rsidP="0074148E">
      <w:pPr>
        <w:pStyle w:val="Heading3"/>
      </w:pPr>
      <w:r w:rsidRPr="00D225E3">
        <w:rPr>
          <w:rStyle w:val="Heading2Char"/>
          <w:rFonts w:eastAsiaTheme="minorHAnsi"/>
          <w:b/>
          <w:bCs/>
        </w:rPr>
        <w:t>Framework region sequencing</w:t>
      </w:r>
    </w:p>
    <w:p w14:paraId="56189ADD" w14:textId="57F0FE22" w:rsidR="00C272B2" w:rsidRDefault="00F76D5D" w:rsidP="002F7CE6">
      <w:pPr>
        <w:pPrChange w:id="249" w:author="Scheltema, R.A. (Richard)" w:date="2023-05-16T14:10:00Z">
          <w:pPr>
            <w:ind w:firstLine="720"/>
          </w:pPr>
        </w:pPrChange>
      </w:pPr>
      <w:r>
        <w:t>U</w:t>
      </w:r>
      <w:r w:rsidR="008D706B">
        <w:t>sing the residue frequency tables (</w:t>
      </w:r>
      <w:r w:rsidR="008D706B" w:rsidRPr="00A37A8A">
        <w:rPr>
          <w:highlight w:val="yellow"/>
        </w:rPr>
        <w:t>figure S3</w:t>
      </w:r>
      <w:r w:rsidR="008D706B">
        <w:t xml:space="preserve">) from both STITCH runs, as well as a residue frequency table generated from the IMGT database, </w:t>
      </w:r>
      <w:r w:rsidR="00184BF3">
        <w:t>F</w:t>
      </w:r>
      <w:r w:rsidR="00DB14A9">
        <w:t>R candidate</w:t>
      </w:r>
      <w:r w:rsidR="008D706B">
        <w:t xml:space="preserve"> sequences</w:t>
      </w:r>
      <w:r w:rsidR="00DB14A9">
        <w:t xml:space="preserve"> were generated </w:t>
      </w:r>
      <w:r w:rsidR="008D706B">
        <w:t xml:space="preserve">by </w:t>
      </w:r>
      <w:commentRangeStart w:id="250"/>
      <w:del w:id="251" w:author="Scheltema, R.A. (Richard)" w:date="2023-05-16T14:57:00Z">
        <w:r w:rsidR="00DB14A9" w:rsidDel="002F7CE6">
          <w:delText xml:space="preserve">to </w:delText>
        </w:r>
      </w:del>
      <w:del w:id="252" w:author="Scheltema, R.A. (Richard)" w:date="2023-05-16T14:58:00Z">
        <w:r w:rsidR="00DB14A9" w:rsidDel="002F7CE6">
          <w:delText>expand</w:delText>
        </w:r>
      </w:del>
      <w:ins w:id="253" w:author="Scheltema, R.A. (Richard)" w:date="2023-05-16T14:58:00Z">
        <w:r w:rsidR="002F7CE6">
          <w:t>converting</w:t>
        </w:r>
      </w:ins>
      <w:r w:rsidR="00DB14A9">
        <w:t xml:space="preserve"> </w:t>
      </w:r>
      <w:commentRangeEnd w:id="250"/>
      <w:r w:rsidR="002F7CE6">
        <w:rPr>
          <w:rStyle w:val="CommentReference"/>
        </w:rPr>
        <w:commentReference w:id="250"/>
      </w:r>
      <w:r w:rsidR="00DB14A9">
        <w:t>ambiguous residues into sequence candidates</w:t>
      </w:r>
      <w:r w:rsidR="008D706B">
        <w:t xml:space="preserve"> (f</w:t>
      </w:r>
      <w:r w:rsidR="008D706B" w:rsidRPr="000636F0">
        <w:rPr>
          <w:highlight w:val="yellow"/>
        </w:rPr>
        <w:t xml:space="preserve">igure </w:t>
      </w:r>
      <w:r w:rsidR="008D706B">
        <w:rPr>
          <w:highlight w:val="yellow"/>
        </w:rPr>
        <w:t>S3</w:t>
      </w:r>
      <w:r w:rsidR="008D706B">
        <w:t>)</w:t>
      </w:r>
      <w:r w:rsidR="00DB14A9">
        <w:t>.</w:t>
      </w:r>
      <w:r w:rsidR="00EB4007">
        <w:t xml:space="preserve"> </w:t>
      </w:r>
      <w:r w:rsidR="00DE3CCB">
        <w:t>This yield</w:t>
      </w:r>
      <w:r w:rsidR="00EB4007">
        <w:t>ed</w:t>
      </w:r>
      <w:r w:rsidR="00DE3CCB">
        <w:t xml:space="preserve"> between 1 and</w:t>
      </w:r>
      <w:r w:rsidR="00981749">
        <w:t xml:space="preserve"> </w:t>
      </w:r>
      <w:r w:rsidR="00E20DC6">
        <w:t>756</w:t>
      </w:r>
      <w:r w:rsidR="00DE3CCB">
        <w:t xml:space="preserve"> </w:t>
      </w:r>
      <w:r w:rsidR="00533367">
        <w:t xml:space="preserve">candidates </w:t>
      </w:r>
      <w:r w:rsidR="00DE3CCB">
        <w:t xml:space="preserve">per </w:t>
      </w:r>
      <w:r w:rsidR="00EB4007">
        <w:t xml:space="preserve">target </w:t>
      </w:r>
      <w:r w:rsidR="00DE3CCB">
        <w:t xml:space="preserve">FR </w:t>
      </w:r>
      <w:r w:rsidR="00184BF3" w:rsidRPr="00FB673A">
        <w:t>(</w:t>
      </w:r>
      <w:r w:rsidR="00184BF3" w:rsidRPr="001A7C6C">
        <w:rPr>
          <w:highlight w:val="yellow"/>
        </w:rPr>
        <w:t xml:space="preserve">Supplementary Table </w:t>
      </w:r>
      <w:r w:rsidR="00184BF3">
        <w:rPr>
          <w:highlight w:val="yellow"/>
        </w:rPr>
        <w:t>S4</w:t>
      </w:r>
      <w:r w:rsidR="00184BF3" w:rsidRPr="001A7C6C">
        <w:rPr>
          <w:highlight w:val="yellow"/>
        </w:rPr>
        <w:t>)</w:t>
      </w:r>
      <w:r w:rsidR="00184BF3">
        <w:t xml:space="preserve"> </w:t>
      </w:r>
      <w:r w:rsidR="00DE3CCB">
        <w:t xml:space="preserve">and included the correct </w:t>
      </w:r>
      <w:r w:rsidR="00650563">
        <w:t xml:space="preserve">candidate </w:t>
      </w:r>
      <w:r w:rsidR="0020761E">
        <w:t>for</w:t>
      </w:r>
      <w:r w:rsidR="008B0747">
        <w:t xml:space="preserve"> all </w:t>
      </w:r>
      <w:r w:rsidR="008D706B" w:rsidRPr="008D706B">
        <w:rPr>
          <w:i/>
          <w:iCs/>
        </w:rPr>
        <w:t xml:space="preserve">benchmark </w:t>
      </w:r>
      <w:r w:rsidR="008D706B">
        <w:rPr>
          <w:i/>
          <w:iCs/>
        </w:rPr>
        <w:t>samples</w:t>
      </w:r>
      <w:r w:rsidR="008D706B">
        <w:t xml:space="preserve"> (</w:t>
      </w:r>
      <w:r w:rsidR="008D706B" w:rsidRPr="002F7CE6">
        <w:rPr>
          <w:i/>
          <w:rPrChange w:id="254" w:author="Scheltema, R.A. (Richard)" w:date="2023-05-16T14:57:00Z">
            <w:rPr/>
          </w:rPrChange>
        </w:rPr>
        <w:t>i.e.</w:t>
      </w:r>
      <w:r w:rsidR="008D706B">
        <w:t>, the monoclonal and mix sample)</w:t>
      </w:r>
      <w:r w:rsidR="008B0747">
        <w:t>.</w:t>
      </w:r>
      <w:r w:rsidR="008D706B">
        <w:t xml:space="preserve"> </w:t>
      </w:r>
      <w:r w:rsidR="006469CA">
        <w:t xml:space="preserve">These candidates were evaluated against </w:t>
      </w:r>
      <w:r w:rsidR="00FA3542">
        <w:t>BU</w:t>
      </w:r>
      <w:ins w:id="255" w:author="Scheltema, R.A. (Richard)" w:date="2023-05-16T14:58:00Z">
        <w:r w:rsidR="002F7CE6">
          <w:t>-</w:t>
        </w:r>
      </w:ins>
      <w:r w:rsidR="00D2750E">
        <w:t xml:space="preserve"> and </w:t>
      </w:r>
      <w:r w:rsidR="008D706B">
        <w:t>M</w:t>
      </w:r>
      <w:r w:rsidR="00D2750E">
        <w:t>D</w:t>
      </w:r>
      <w:ins w:id="256" w:author="Scheltema, R.A. (Richard)" w:date="2023-05-16T14:58:00Z">
        <w:r w:rsidR="002F7CE6">
          <w:t>-MS</w:t>
        </w:r>
      </w:ins>
      <w:r w:rsidR="00D2750E">
        <w:t xml:space="preserve"> </w:t>
      </w:r>
      <w:r w:rsidR="00A93545">
        <w:t>evidence and</w:t>
      </w:r>
      <w:r w:rsidR="002F27E4">
        <w:t xml:space="preserve"> ranked by </w:t>
      </w:r>
      <w:commentRangeStart w:id="257"/>
      <w:del w:id="258" w:author="Scheltema, R.A. (Richard)" w:date="2023-05-16T14:58:00Z">
        <w:r w:rsidR="002F27E4" w:rsidDel="002F7CE6">
          <w:delText>the summed rank of</w:delText>
        </w:r>
      </w:del>
      <w:ins w:id="259" w:author="Scheltema, R.A. (Richard)" w:date="2023-05-16T14:58:00Z">
        <w:r w:rsidR="002F7CE6">
          <w:t>a combination of</w:t>
        </w:r>
      </w:ins>
      <w:r w:rsidR="002F27E4">
        <w:t xml:space="preserve"> the resulting scores</w:t>
      </w:r>
      <w:commentRangeEnd w:id="257"/>
      <w:r w:rsidR="002F7CE6">
        <w:rPr>
          <w:rStyle w:val="CommentReference"/>
        </w:rPr>
        <w:commentReference w:id="257"/>
      </w:r>
      <w:r w:rsidR="00D2750E">
        <w:t>. For BU</w:t>
      </w:r>
      <w:ins w:id="260" w:author="Scheltema, R.A. (Richard)" w:date="2023-05-16T14:59:00Z">
        <w:r w:rsidR="002F7CE6">
          <w:t>-MS</w:t>
        </w:r>
      </w:ins>
      <w:r w:rsidR="00D2750E">
        <w:t xml:space="preserve"> scoring, </w:t>
      </w:r>
      <w:del w:id="261" w:author="Scheltema, R.A. (Richard)" w:date="2023-05-16T14:59:00Z">
        <w:r w:rsidR="006469CA" w:rsidDel="002F7CE6">
          <w:delText xml:space="preserve">the </w:delText>
        </w:r>
        <w:r w:rsidR="009500EE" w:rsidDel="002F7CE6">
          <w:delText>Multiscore</w:delText>
        </w:r>
        <w:r w:rsidR="00D2750E" w:rsidDel="002F7CE6">
          <w:delText xml:space="preserve"> was used, </w:delText>
        </w:r>
      </w:del>
      <w:ins w:id="262" w:author="Scheltema, R.A. (Richard)" w:date="2023-05-16T14:59:00Z">
        <w:r w:rsidR="002F7CE6">
          <w:t xml:space="preserve">a score was used that </w:t>
        </w:r>
      </w:ins>
      <w:del w:id="263" w:author="Scheltema, R.A. (Richard)" w:date="2023-05-16T14:59:00Z">
        <w:r w:rsidR="00D2750E" w:rsidDel="002F7CE6">
          <w:delText xml:space="preserve">which </w:delText>
        </w:r>
      </w:del>
      <w:r w:rsidR="00D2750E">
        <w:t xml:space="preserve">represents the depth </w:t>
      </w:r>
      <w:ins w:id="264" w:author="Scheltema, R.A. (Richard)" w:date="2023-05-16T14:59:00Z">
        <w:r w:rsidR="002F7CE6">
          <w:t xml:space="preserve">of </w:t>
        </w:r>
      </w:ins>
      <w:r w:rsidR="00D2750E">
        <w:t xml:space="preserve">coverage of exact sequence matches </w:t>
      </w:r>
      <w:r w:rsidR="00720FA5">
        <w:t>longer than</w:t>
      </w:r>
      <w:r w:rsidR="00D2750E">
        <w:t xml:space="preserve"> 6 residues</w:t>
      </w:r>
      <w:r w:rsidR="00720FA5">
        <w:t>,</w:t>
      </w:r>
      <w:r w:rsidR="00D2750E">
        <w:t xml:space="preserve"> weighted by match length</w:t>
      </w:r>
      <w:ins w:id="265" w:author="Scheltema, R.A. (Richard)" w:date="2023-05-16T14:59:00Z">
        <w:r w:rsidR="002F7CE6">
          <w:t xml:space="preserve"> (termed Multi-score)</w:t>
        </w:r>
      </w:ins>
      <w:r w:rsidR="00D2750E">
        <w:t>. For MD</w:t>
      </w:r>
      <w:ins w:id="266" w:author="Scheltema, R.A. (Richard)" w:date="2023-05-16T15:03:00Z">
        <w:r w:rsidR="002F7CE6">
          <w:t>-MS</w:t>
        </w:r>
      </w:ins>
      <w:r w:rsidR="00D2750E">
        <w:t xml:space="preserve"> scoring, </w:t>
      </w:r>
      <w:ins w:id="267" w:author="Scheltema, R.A. (Richard)" w:date="2023-05-16T15:03:00Z">
        <w:r w:rsidR="002F7CE6">
          <w:t xml:space="preserve">a score </w:t>
        </w:r>
      </w:ins>
      <w:del w:id="268" w:author="Scheltema, R.A. (Richard)" w:date="2023-05-16T15:03:00Z">
        <w:r w:rsidR="00D2750E" w:rsidDel="002F7CE6">
          <w:delText xml:space="preserve">the Spectrumscore </w:delText>
        </w:r>
      </w:del>
      <w:r w:rsidR="00D2750E">
        <w:t>was used</w:t>
      </w:r>
      <w:del w:id="269" w:author="Scheltema, R.A. (Richard)" w:date="2023-05-16T15:03:00Z">
        <w:r w:rsidR="00D2750E" w:rsidDel="002F7CE6">
          <w:delText>, which</w:delText>
        </w:r>
      </w:del>
      <w:ins w:id="270" w:author="Scheltema, R.A. (Richard)" w:date="2023-05-16T15:03:00Z">
        <w:r w:rsidR="002F7CE6">
          <w:t xml:space="preserve"> that</w:t>
        </w:r>
      </w:ins>
      <w:r w:rsidR="00D2750E">
        <w:t xml:space="preserve"> represents the overlap between theoretical fragments of the sequence and peaks in the MD fragmentation spectrum</w:t>
      </w:r>
      <w:r w:rsidR="002F27E4">
        <w:t xml:space="preserve"> (</w:t>
      </w:r>
      <w:ins w:id="271" w:author="Scheltema, R.A. (Richard)" w:date="2023-05-16T15:03:00Z">
        <w:r w:rsidR="002F7CE6">
          <w:t xml:space="preserve">Spectrumscore; </w:t>
        </w:r>
      </w:ins>
      <w:r w:rsidR="002F27E4" w:rsidRPr="00D2750E">
        <w:rPr>
          <w:highlight w:val="yellow"/>
        </w:rPr>
        <w:t>Supplementary Table S5</w:t>
      </w:r>
      <w:r w:rsidR="002F27E4">
        <w:t>)</w:t>
      </w:r>
      <w:r w:rsidR="00D2750E">
        <w:t xml:space="preserve">. The </w:t>
      </w:r>
      <w:r w:rsidR="008D706B">
        <w:t>S</w:t>
      </w:r>
      <w:r w:rsidR="00D2750E">
        <w:t xml:space="preserve">pectrumscore is obtained </w:t>
      </w:r>
      <w:r w:rsidR="002F27E4">
        <w:t xml:space="preserve">using </w:t>
      </w:r>
      <w:del w:id="272" w:author="Scheltema, R.A. (Richard)" w:date="2023-05-16T15:03:00Z">
        <w:r w:rsidR="00D2750E" w:rsidDel="002F7CE6">
          <w:delText xml:space="preserve">the </w:delText>
        </w:r>
      </w:del>
      <w:ins w:id="273" w:author="Scheltema, R.A. (Richard)" w:date="2023-05-16T15:03:00Z">
        <w:r w:rsidR="002F7CE6">
          <w:t>a</w:t>
        </w:r>
        <w:r w:rsidR="002F7CE6">
          <w:t xml:space="preserve"> </w:t>
        </w:r>
      </w:ins>
      <w:r w:rsidR="00D2750E" w:rsidRPr="002F27E4">
        <w:rPr>
          <w:i/>
          <w:iCs/>
        </w:rPr>
        <w:t>sliding window</w:t>
      </w:r>
      <w:r w:rsidR="00D2750E">
        <w:t xml:space="preserve"> scoring algorithm, which </w:t>
      </w:r>
      <w:r w:rsidR="008D706B">
        <w:t>also outputs</w:t>
      </w:r>
      <w:r w:rsidR="002F27E4">
        <w:t xml:space="preserve"> the optimal </w:t>
      </w:r>
      <w:commentRangeStart w:id="274"/>
      <w:r w:rsidR="002F27E4">
        <w:t>prefix</w:t>
      </w:r>
      <w:r w:rsidR="008D706B">
        <w:t>-</w:t>
      </w:r>
      <w:r w:rsidR="002F27E4">
        <w:t xml:space="preserve"> and suffix- mass </w:t>
      </w:r>
      <w:commentRangeEnd w:id="274"/>
      <w:r w:rsidR="002F7CE6">
        <w:rPr>
          <w:rStyle w:val="CommentReference"/>
        </w:rPr>
        <w:commentReference w:id="274"/>
      </w:r>
      <w:r w:rsidR="002F27E4">
        <w:t xml:space="preserve">of a given contig </w:t>
      </w:r>
      <w:r w:rsidR="002F27E4" w:rsidRPr="000636F0">
        <w:t>(</w:t>
      </w:r>
      <w:r w:rsidR="002F27E4" w:rsidRPr="001A7C6C">
        <w:rPr>
          <w:highlight w:val="yellow"/>
        </w:rPr>
        <w:t xml:space="preserve">Figure </w:t>
      </w:r>
      <w:r w:rsidR="002F27E4">
        <w:rPr>
          <w:highlight w:val="yellow"/>
        </w:rPr>
        <w:t>S</w:t>
      </w:r>
      <w:r w:rsidR="002F27E4">
        <w:t>2).</w:t>
      </w:r>
      <w:r w:rsidR="003E195A">
        <w:t xml:space="preserve"> </w:t>
      </w:r>
      <w:r w:rsidR="008D706B">
        <w:t>C</w:t>
      </w:r>
      <w:r w:rsidR="006469CA">
        <w:t>andidates missing highly conserved residues (</w:t>
      </w:r>
      <w:commentRangeStart w:id="275"/>
      <w:r w:rsidR="006469CA">
        <w:t>C</w:t>
      </w:r>
      <w:r w:rsidR="00E7149E">
        <w:t>ys</w:t>
      </w:r>
      <w:r w:rsidR="006469CA">
        <w:t>23, C</w:t>
      </w:r>
      <w:r w:rsidR="00E7149E">
        <w:t>ys</w:t>
      </w:r>
      <w:r w:rsidR="006469CA">
        <w:t>104</w:t>
      </w:r>
      <w:commentRangeEnd w:id="275"/>
      <w:r w:rsidR="00E7149E">
        <w:rPr>
          <w:rStyle w:val="CommentReference"/>
        </w:rPr>
        <w:commentReference w:id="275"/>
      </w:r>
      <w:r w:rsidR="006469CA">
        <w:t>)</w:t>
      </w:r>
      <w:del w:id="276" w:author="Scheltema, R.A. (Richard)" w:date="2023-05-16T15:04:00Z">
        <w:r w:rsidR="006469CA" w:rsidDel="002F7CE6">
          <w:delText>,</w:delText>
        </w:r>
      </w:del>
      <w:ins w:id="277" w:author="Scheltema, R.A. (Richard)" w:date="2023-05-16T15:04:00Z">
        <w:r w:rsidR="002F7CE6">
          <w:t xml:space="preserve"> </w:t>
        </w:r>
      </w:ins>
      <w:del w:id="278" w:author="Scheltema, R.A. (Richard)" w:date="2023-05-16T15:04:00Z">
        <w:r w:rsidR="006469CA" w:rsidDel="002F7CE6">
          <w:delText xml:space="preserve"> and </w:delText>
        </w:r>
      </w:del>
      <w:ins w:id="279" w:author="Scheltema, R.A. (Richard)" w:date="2023-05-16T15:04:00Z">
        <w:r w:rsidR="002F7CE6">
          <w:t xml:space="preserve">as well as </w:t>
        </w:r>
      </w:ins>
      <w:r w:rsidR="006469CA">
        <w:t>terminal segment (</w:t>
      </w:r>
      <w:r w:rsidR="006469CA" w:rsidRPr="002F7CE6">
        <w:rPr>
          <w:i/>
          <w:rPrChange w:id="280" w:author="Scheltema, R.A. (Richard)" w:date="2023-05-16T15:04:00Z">
            <w:rPr/>
          </w:rPrChange>
        </w:rPr>
        <w:t>i.e.</w:t>
      </w:r>
      <w:r w:rsidR="006469CA">
        <w:t>, FR1 and FR4) candidates with highly unlikely prefix- or suffix-</w:t>
      </w:r>
      <w:r w:rsidR="008D706B">
        <w:t xml:space="preserve"> </w:t>
      </w:r>
      <w:r w:rsidR="006469CA">
        <w:t>masses were removed</w:t>
      </w:r>
      <w:r w:rsidR="002F27E4">
        <w:t xml:space="preserve"> in a first pass filtering step. This reduced</w:t>
      </w:r>
      <w:r w:rsidR="006469CA">
        <w:t xml:space="preserve"> the pools </w:t>
      </w:r>
      <w:r w:rsidR="0074148E">
        <w:t xml:space="preserve">to </w:t>
      </w:r>
      <w:r w:rsidR="006469CA">
        <w:t xml:space="preserve">a maximum of 90 candidates. </w:t>
      </w:r>
    </w:p>
    <w:p w14:paraId="47D9D578" w14:textId="70266327" w:rsidR="00906A4C" w:rsidRDefault="00C272B2" w:rsidP="0074148E">
      <w:pPr>
        <w:ind w:firstLine="720"/>
      </w:pPr>
      <w:r>
        <w:lastRenderedPageBreak/>
        <w:t xml:space="preserve">We </w:t>
      </w:r>
      <w:r w:rsidR="006469CA">
        <w:t>further filtered</w:t>
      </w:r>
      <w:r w:rsidR="006469CA" w:rsidRPr="003A6DDF">
        <w:t xml:space="preserve"> </w:t>
      </w:r>
      <w:r>
        <w:t xml:space="preserve">the candidate pools </w:t>
      </w:r>
      <w:r w:rsidR="006469CA">
        <w:t xml:space="preserve">to a maximum of 40 candidates </w:t>
      </w:r>
      <w:r w:rsidRPr="00FB673A">
        <w:t>(</w:t>
      </w:r>
      <w:r w:rsidRPr="001A7C6C">
        <w:rPr>
          <w:highlight w:val="yellow"/>
        </w:rPr>
        <w:t xml:space="preserve">Supplementary Table </w:t>
      </w:r>
      <w:r>
        <w:rPr>
          <w:highlight w:val="yellow"/>
        </w:rPr>
        <w:t>S4</w:t>
      </w:r>
      <w:r w:rsidRPr="001A7C6C">
        <w:rPr>
          <w:highlight w:val="yellow"/>
        </w:rPr>
        <w:t>)</w:t>
      </w:r>
      <w:r>
        <w:t xml:space="preserve"> </w:t>
      </w:r>
      <w:r w:rsidR="006469CA">
        <w:t xml:space="preserve">without eliminating any correct candidates </w:t>
      </w:r>
      <w:del w:id="281" w:author="Scheltema, R.A. (Richard)" w:date="2023-05-16T15:05:00Z">
        <w:r w:rsidDel="002F7CE6">
          <w:delText xml:space="preserve">through </w:delText>
        </w:r>
      </w:del>
      <w:ins w:id="282" w:author="Scheltema, R.A. (Richard)" w:date="2023-05-16T15:05:00Z">
        <w:r w:rsidR="002F7CE6">
          <w:t>(determined by</w:t>
        </w:r>
        <w:r w:rsidR="002F7CE6">
          <w:t xml:space="preserve"> </w:t>
        </w:r>
      </w:ins>
      <w:r>
        <w:t>manual inspection of the scores</w:t>
      </w:r>
      <w:ins w:id="283" w:author="Scheltema, R.A. (Richard)" w:date="2023-05-16T15:05:00Z">
        <w:r w:rsidR="002F7CE6">
          <w:t>)</w:t>
        </w:r>
      </w:ins>
      <w:r w:rsidR="006469CA">
        <w:t>.</w:t>
      </w:r>
      <w:r w:rsidR="003E195A">
        <w:t xml:space="preserve"> </w:t>
      </w:r>
      <w:r w:rsidR="00DE3CCB" w:rsidRPr="002205D1">
        <w:t>For</w:t>
      </w:r>
      <w:r w:rsidR="00DE3CCB">
        <w:t xml:space="preserve"> the monoclonal</w:t>
      </w:r>
      <w:r w:rsidR="00981749">
        <w:t xml:space="preserve"> sample</w:t>
      </w:r>
      <w:r w:rsidR="00DE3CCB">
        <w:t xml:space="preserve">, the </w:t>
      </w:r>
      <w:r w:rsidR="00981749">
        <w:t xml:space="preserve">correct </w:t>
      </w:r>
      <w:r w:rsidR="00043623">
        <w:t xml:space="preserve">FR1 </w:t>
      </w:r>
      <w:r w:rsidR="00533367">
        <w:t xml:space="preserve">candidate </w:t>
      </w:r>
      <w:r w:rsidR="00650563">
        <w:t>wa</w:t>
      </w:r>
      <w:r w:rsidR="00043623">
        <w:t xml:space="preserve">s </w:t>
      </w:r>
      <w:r w:rsidR="00606A28">
        <w:t>ranked #1</w:t>
      </w:r>
      <w:r>
        <w:t xml:space="preserve"> (</w:t>
      </w:r>
      <w:commentRangeStart w:id="284"/>
      <w:r>
        <w:t>50.1#1, 51.2k#1</w:t>
      </w:r>
      <w:commentRangeEnd w:id="284"/>
      <w:r w:rsidR="002F7CE6">
        <w:rPr>
          <w:rStyle w:val="CommentReference"/>
        </w:rPr>
        <w:commentReference w:id="284"/>
      </w:r>
      <w:r>
        <w:t>) with a large discrepancy between scores (</w:t>
      </w:r>
      <w:r w:rsidRPr="000E3662">
        <w:rPr>
          <w:highlight w:val="yellow"/>
        </w:rPr>
        <w:t>supplementary figure</w:t>
      </w:r>
      <w:r w:rsidR="001C52F2">
        <w:t xml:space="preserve"> X</w:t>
      </w:r>
      <w:r>
        <w:t>)</w:t>
      </w:r>
      <w:r w:rsidR="00606A28">
        <w:t>.</w:t>
      </w:r>
      <w:r w:rsidR="00043623">
        <w:t xml:space="preserve"> </w:t>
      </w:r>
      <w:r w:rsidR="00606A28">
        <w:t>As FR2</w:t>
      </w:r>
      <w:del w:id="285" w:author="Scheltema, R.A. (Richard)" w:date="2023-05-16T15:06:00Z">
        <w:r w:rsidR="00606A28" w:rsidDel="002F7CE6">
          <w:delText>-</w:delText>
        </w:r>
      </w:del>
      <w:ins w:id="286" w:author="Scheltema, R.A. (Richard)" w:date="2023-05-16T15:06:00Z">
        <w:r w:rsidR="002F7CE6">
          <w:t>, FR</w:t>
        </w:r>
      </w:ins>
      <w:ins w:id="287" w:author="Scheltema, R.A. (Richard)" w:date="2023-05-16T15:07:00Z">
        <w:r w:rsidR="002F7CE6">
          <w:t>3, and FR</w:t>
        </w:r>
      </w:ins>
      <w:r w:rsidR="00606A28">
        <w:t>4</w:t>
      </w:r>
      <w:r w:rsidR="00043623">
        <w:t xml:space="preserve"> </w:t>
      </w:r>
      <w:r w:rsidR="00606A28">
        <w:t>only had one candidate</w:t>
      </w:r>
      <w:r w:rsidR="00640E0F">
        <w:t xml:space="preserve"> each</w:t>
      </w:r>
      <w:r w:rsidR="00606A28">
        <w:t>, no selection was needed</w:t>
      </w:r>
      <w:r w:rsidR="00640E0F">
        <w:t>. However,</w:t>
      </w:r>
      <w:r w:rsidR="00606A28">
        <w:t xml:space="preserve"> </w:t>
      </w:r>
      <w:r w:rsidR="00043623">
        <w:t xml:space="preserve">it was encouraging to see that the </w:t>
      </w:r>
      <w:r w:rsidR="005B7734" w:rsidRPr="006469CA">
        <w:t>s</w:t>
      </w:r>
      <w:r w:rsidR="005B7734" w:rsidRPr="006B2D75">
        <w:t xml:space="preserve">liding window </w:t>
      </w:r>
      <w:r>
        <w:t xml:space="preserve">algorithm </w:t>
      </w:r>
      <w:r w:rsidR="00043623">
        <w:t xml:space="preserve">was able to correctly </w:t>
      </w:r>
      <w:r w:rsidR="00606A28">
        <w:t>determine the prefix- masses for these contigs</w:t>
      </w:r>
      <w:del w:id="288" w:author="Scheltema, R.A. (Richard)" w:date="2023-05-16T15:06:00Z">
        <w:r w:rsidR="00C92103" w:rsidDel="002F7CE6">
          <w:delText>,</w:delText>
        </w:r>
      </w:del>
      <w:r w:rsidR="00C92103">
        <w:t xml:space="preserve"> </w:t>
      </w:r>
      <w:r w:rsidR="00D25137">
        <w:t xml:space="preserve">with a </w:t>
      </w:r>
      <w:del w:id="289" w:author="Scheltema, R.A. (Richard)" w:date="2023-05-16T15:06:00Z">
        <w:r w:rsidR="008628AD" w:rsidDel="002F7CE6">
          <w:delText xml:space="preserve">maximum </w:delText>
        </w:r>
      </w:del>
      <w:ins w:id="290" w:author="Scheltema, R.A. (Richard)" w:date="2023-05-16T15:06:00Z">
        <w:r w:rsidR="002F7CE6">
          <w:t xml:space="preserve">mass </w:t>
        </w:r>
      </w:ins>
      <w:r w:rsidR="00D25137">
        <w:t xml:space="preserve">error </w:t>
      </w:r>
      <w:ins w:id="291" w:author="Scheltema, R.A. (Richard)" w:date="2023-05-16T15:06:00Z">
        <w:r w:rsidR="002F7CE6">
          <w:t>that did not exceed</w:t>
        </w:r>
      </w:ins>
      <w:del w:id="292" w:author="Scheltema, R.A. (Richard)" w:date="2023-05-16T15:06:00Z">
        <w:r w:rsidR="00D25137" w:rsidDel="002F7CE6">
          <w:delText>of</w:delText>
        </w:r>
      </w:del>
      <w:r w:rsidR="00D25137">
        <w:t xml:space="preserve"> </w:t>
      </w:r>
      <w:r w:rsidR="008628AD">
        <w:t>18</w:t>
      </w:r>
      <w:r w:rsidR="00D25137">
        <w:t xml:space="preserve"> ppm</w:t>
      </w:r>
      <w:r w:rsidR="00DE3CCB">
        <w:t>.</w:t>
      </w:r>
    </w:p>
    <w:p w14:paraId="365BF6B4" w14:textId="4F9F533B" w:rsidR="00DE3CCB" w:rsidRDefault="00606A28" w:rsidP="0074148E">
      <w:pPr>
        <w:ind w:firstLine="720"/>
      </w:pPr>
      <w:r>
        <w:t xml:space="preserve">The candidate pools for the </w:t>
      </w:r>
      <w:r w:rsidR="00027F99">
        <w:t xml:space="preserve">mix </w:t>
      </w:r>
      <w:r w:rsidR="008B0747">
        <w:t xml:space="preserve">sample </w:t>
      </w:r>
      <w:r w:rsidR="00043623">
        <w:t xml:space="preserve">could be filtered </w:t>
      </w:r>
      <w:r w:rsidR="003E5E9B">
        <w:t xml:space="preserve">down </w:t>
      </w:r>
      <w:r w:rsidR="00FE21F6">
        <w:t xml:space="preserve">from 240, 756, 5 and 4 candidates </w:t>
      </w:r>
      <w:r w:rsidR="0000577C">
        <w:t xml:space="preserve">to 40, </w:t>
      </w:r>
      <w:r w:rsidR="00E82D3E">
        <w:t>7</w:t>
      </w:r>
      <w:r w:rsidR="0000577C">
        <w:t xml:space="preserve">, 1 and 2 </w:t>
      </w:r>
      <w:r w:rsidR="00FE21F6">
        <w:t>candidates</w:t>
      </w:r>
      <w:r w:rsidR="0000577C">
        <w:t xml:space="preserve"> </w:t>
      </w:r>
      <w:r w:rsidR="00FE21F6">
        <w:t>for</w:t>
      </w:r>
      <w:ins w:id="293" w:author="Scheltema, R.A. (Richard)" w:date="2023-05-16T15:07:00Z">
        <w:r w:rsidR="002F7CE6">
          <w:t xml:space="preserve"> al</w:t>
        </w:r>
      </w:ins>
      <w:r w:rsidR="00FE21F6">
        <w:t xml:space="preserve"> FR</w:t>
      </w:r>
      <w:del w:id="294" w:author="Scheltema, R.A. (Richard)" w:date="2023-05-16T15:07:00Z">
        <w:r w:rsidR="00FE21F6" w:rsidDel="002F7CE6">
          <w:delText xml:space="preserve">1-4 </w:delText>
        </w:r>
      </w:del>
      <w:ins w:id="295" w:author="Scheltema, R.A. (Richard)" w:date="2023-05-16T15:07:00Z">
        <w:r w:rsidR="002F7CE6">
          <w:t xml:space="preserve">’s </w:t>
        </w:r>
      </w:ins>
      <w:r w:rsidR="00FE21F6">
        <w:t>respectivel</w:t>
      </w:r>
      <w:r w:rsidR="00FE21F6" w:rsidRPr="000636F0">
        <w:t>y</w:t>
      </w:r>
      <w:r w:rsidR="00FE21F6">
        <w:t xml:space="preserve"> (</w:t>
      </w:r>
      <w:r w:rsidR="00FE21F6" w:rsidRPr="00016DDA">
        <w:rPr>
          <w:highlight w:val="yellow"/>
        </w:rPr>
        <w:t>table S4</w:t>
      </w:r>
      <w:r w:rsidR="00FE21F6">
        <w:t>)</w:t>
      </w:r>
      <w:r w:rsidR="00DE3CCB">
        <w:t>.</w:t>
      </w:r>
      <w:r w:rsidR="00640E0F">
        <w:t xml:space="preserve"> </w:t>
      </w:r>
      <w:r w:rsidR="005A64EB">
        <w:t xml:space="preserve">For FR1, we reject </w:t>
      </w:r>
      <w:r w:rsidR="008628AD">
        <w:t xml:space="preserve">200 </w:t>
      </w:r>
      <w:r w:rsidR="005A64EB">
        <w:t>candidates in the first pass</w:t>
      </w:r>
      <w:r w:rsidR="008628AD">
        <w:t>, leaving 40 candidates. No further filtering was possible,</w:t>
      </w:r>
      <w:r w:rsidR="005A64EB">
        <w:t xml:space="preserve"> as the fragment and </w:t>
      </w:r>
      <w:r w:rsidR="008628AD">
        <w:t>read</w:t>
      </w:r>
      <w:r w:rsidR="005A64EB">
        <w:t xml:space="preserve"> coverages are </w:t>
      </w:r>
      <w:r w:rsidR="00C038E4">
        <w:t xml:space="preserve">too </w:t>
      </w:r>
      <w:r w:rsidR="005A64EB">
        <w:t xml:space="preserve">low </w:t>
      </w:r>
      <w:r w:rsidR="00D649EB">
        <w:t xml:space="preserve">for confident filtering </w:t>
      </w:r>
      <w:r w:rsidR="005A64EB">
        <w:t>(</w:t>
      </w:r>
      <w:r w:rsidR="00D649EB">
        <w:t>max</w:t>
      </w:r>
      <w:ins w:id="296" w:author="Scheltema, R.A. (Richard)" w:date="2023-05-16T15:07:00Z">
        <w:r w:rsidR="002F7CE6">
          <w:t>imum of</w:t>
        </w:r>
      </w:ins>
      <w:r w:rsidR="00D649EB">
        <w:t xml:space="preserve"> 2</w:t>
      </w:r>
      <w:r w:rsidR="005A64EB">
        <w:t xml:space="preserve"> fragments</w:t>
      </w:r>
      <w:del w:id="297" w:author="Scheltema, R.A. (Richard)" w:date="2023-05-16T15:07:00Z">
        <w:r w:rsidR="005A64EB" w:rsidDel="002F7CE6">
          <w:delText>,</w:delText>
        </w:r>
      </w:del>
      <w:r w:rsidR="005A64EB">
        <w:t xml:space="preserve"> and no </w:t>
      </w:r>
      <w:r w:rsidR="008628AD">
        <w:t>read</w:t>
      </w:r>
      <w:r w:rsidR="005A64EB">
        <w:t xml:space="preserve"> coverage past C</w:t>
      </w:r>
      <w:r w:rsidR="00D25137">
        <w:t>ys</w:t>
      </w:r>
      <w:r w:rsidR="005A64EB">
        <w:t>23)</w:t>
      </w:r>
      <w:r w:rsidR="00906A4C">
        <w:t xml:space="preserve">. </w:t>
      </w:r>
      <w:r w:rsidR="00C272B2">
        <w:t xml:space="preserve">The FR2 candidates have an extremely high degree of overlapping scores due to low read coverage of the n-terminal ambiguous residues </w:t>
      </w:r>
      <w:r w:rsidR="00C272B2" w:rsidRPr="00A37A8A">
        <w:rPr>
          <w:highlight w:val="yellow"/>
        </w:rPr>
        <w:t>(figure 2b)</w:t>
      </w:r>
      <w:r w:rsidR="00C272B2">
        <w:t xml:space="preserve"> and a near total overlap of theoretical fragments for these candidates. We rejected the lower Spectrumscores (105.79 vs 121.247) as they represent the same fragment matches but without a matched c2 fragment. This reduced the candidate pool from 756 to 84 candidates. Subsequent filtering using the Multiscore (rejecting 8.9k vs 9.4k) left only 7 candidates, representing a single remaining ambiguous N-terminal residue. </w:t>
      </w:r>
      <w:r w:rsidR="00D649EB">
        <w:t>F</w:t>
      </w:r>
      <w:r w:rsidR="00906A4C">
        <w:t>or FR3</w:t>
      </w:r>
      <w:ins w:id="298" w:author="Scheltema, R.A. (Richard)" w:date="2023-05-16T15:08:00Z">
        <w:r w:rsidR="002F7CE6">
          <w:t>,</w:t>
        </w:r>
      </w:ins>
      <w:r w:rsidR="00906A4C">
        <w:t xml:space="preserve"> only </w:t>
      </w:r>
      <w:r w:rsidR="00C272B2">
        <w:t xml:space="preserve">1 out of 5 candidates </w:t>
      </w:r>
      <w:r w:rsidR="00906A4C">
        <w:t>ha</w:t>
      </w:r>
      <w:r w:rsidR="00C272B2">
        <w:t>d</w:t>
      </w:r>
      <w:r w:rsidR="00906A4C">
        <w:t xml:space="preserve"> the highly conserved C</w:t>
      </w:r>
      <w:r w:rsidR="00E7149E">
        <w:t>ys</w:t>
      </w:r>
      <w:r w:rsidR="00906A4C">
        <w:t>104</w:t>
      </w:r>
      <w:r w:rsidR="008628AD">
        <w:t>, so we reject</w:t>
      </w:r>
      <w:r w:rsidR="00C272B2">
        <w:t>ed</w:t>
      </w:r>
      <w:r w:rsidR="008628AD">
        <w:t xml:space="preserve"> all other candidates</w:t>
      </w:r>
      <w:r w:rsidR="00906A4C">
        <w:t>. For FR4</w:t>
      </w:r>
      <w:ins w:id="299" w:author="Scheltema, R.A. (Richard)" w:date="2023-05-16T15:08:00Z">
        <w:r w:rsidR="002F7CE6">
          <w:t>,</w:t>
        </w:r>
      </w:ins>
      <w:r w:rsidR="00906A4C">
        <w:t xml:space="preserve"> we reject</w:t>
      </w:r>
      <w:ins w:id="300" w:author="Scheltema, R.A. (Richard)" w:date="2023-05-16T15:08:00Z">
        <w:r w:rsidR="002F7CE6">
          <w:t>ed</w:t>
        </w:r>
      </w:ins>
      <w:r w:rsidR="00906A4C">
        <w:t xml:space="preserve"> all candidates not starting with the conserved </w:t>
      </w:r>
      <w:r w:rsidR="00D25137">
        <w:t>Trp</w:t>
      </w:r>
      <w:r w:rsidR="00906A4C">
        <w:t xml:space="preserve">118 but </w:t>
      </w:r>
      <w:r w:rsidR="008628AD">
        <w:t>consider</w:t>
      </w:r>
      <w:ins w:id="301" w:author="Scheltema, R.A. (Richard)" w:date="2023-05-16T15:08:00Z">
        <w:r w:rsidR="002F7CE6">
          <w:t>ed the</w:t>
        </w:r>
      </w:ins>
      <w:r w:rsidR="008628AD">
        <w:t xml:space="preserve"> </w:t>
      </w:r>
      <w:r w:rsidR="00906A4C">
        <w:t xml:space="preserve">difference </w:t>
      </w:r>
      <w:r w:rsidR="008628AD">
        <w:t xml:space="preserve">in </w:t>
      </w:r>
      <w:r w:rsidR="009500EE">
        <w:t>Multiscore</w:t>
      </w:r>
      <w:r w:rsidR="00906A4C">
        <w:t xml:space="preserve"> for the remaining 2 candidates too </w:t>
      </w:r>
      <w:r w:rsidR="008628AD">
        <w:t xml:space="preserve">small </w:t>
      </w:r>
      <w:r w:rsidR="00906A4C">
        <w:t>to</w:t>
      </w:r>
      <w:del w:id="302" w:author="Scheltema, R.A. (Richard)" w:date="2023-05-16T15:08:00Z">
        <w:r w:rsidR="00906A4C" w:rsidDel="002F7CE6">
          <w:delText>o</w:delText>
        </w:r>
      </w:del>
      <w:r w:rsidR="00906A4C">
        <w:t xml:space="preserve"> </w:t>
      </w:r>
      <w:r w:rsidR="008628AD">
        <w:t>reject</w:t>
      </w:r>
      <w:r w:rsidR="00C038E4">
        <w:t xml:space="preserve"> </w:t>
      </w:r>
      <w:r w:rsidR="00C272B2">
        <w:t>either</w:t>
      </w:r>
      <w:del w:id="303" w:author="Scheltema, R.A. (Richard)" w:date="2023-05-16T15:08:00Z">
        <w:r w:rsidR="00C272B2" w:rsidDel="002F7CE6">
          <w:delText xml:space="preserve">, </w:delText>
        </w:r>
        <w:r w:rsidR="005C6695" w:rsidDel="002F7CE6">
          <w:delText xml:space="preserve">doubly so </w:delText>
        </w:r>
        <w:r w:rsidR="00C038E4" w:rsidDel="002F7CE6">
          <w:delText xml:space="preserve">because </w:delText>
        </w:r>
        <w:r w:rsidR="00D649EB" w:rsidDel="002F7CE6">
          <w:delText>BU</w:delText>
        </w:r>
        <w:r w:rsidR="008628AD" w:rsidDel="002F7CE6">
          <w:delText xml:space="preserve"> evidence can be misleading due to the</w:delText>
        </w:r>
        <w:r w:rsidR="00C038E4" w:rsidDel="002F7CE6">
          <w:delText xml:space="preserve"> presence of other clones in the sample</w:delText>
        </w:r>
      </w:del>
      <w:bookmarkStart w:id="304" w:name="_GoBack"/>
      <w:bookmarkEnd w:id="304"/>
      <w:r w:rsidR="00906A4C">
        <w:t>.</w:t>
      </w:r>
    </w:p>
    <w:p w14:paraId="62D47EF5" w14:textId="77777777" w:rsidR="003E5E9B" w:rsidRDefault="003E5E9B" w:rsidP="0074148E">
      <w:pPr>
        <w:ind w:firstLine="720"/>
      </w:pPr>
    </w:p>
    <w:p w14:paraId="512DAFB0" w14:textId="7F080BD3" w:rsidR="00D225E3" w:rsidRPr="00D225E3" w:rsidRDefault="00AE61D9" w:rsidP="002F27E4">
      <w:pPr>
        <w:pStyle w:val="Heading3"/>
      </w:pPr>
      <w:r w:rsidRPr="00D225E3">
        <w:rPr>
          <w:rStyle w:val="Heading2Char"/>
          <w:rFonts w:eastAsiaTheme="minorHAnsi"/>
          <w:b/>
          <w:bCs/>
        </w:rPr>
        <w:t>Complementarity determining region sequencing</w:t>
      </w:r>
    </w:p>
    <w:p w14:paraId="5948841C" w14:textId="17AF9BAA" w:rsidR="00C6050D" w:rsidRDefault="00DE3CCB" w:rsidP="002F7CE6">
      <w:pPr>
        <w:pPrChange w:id="305" w:author="Scheltema, R.A. (Richard)" w:date="2023-05-16T14:10:00Z">
          <w:pPr>
            <w:ind w:firstLine="720"/>
          </w:pPr>
        </w:pPrChange>
      </w:pPr>
      <w:r>
        <w:t xml:space="preserve">Using the selected FR </w:t>
      </w:r>
      <w:r w:rsidR="00F66694">
        <w:t>candidates</w:t>
      </w:r>
      <w:r>
        <w:t xml:space="preserve">, </w:t>
      </w:r>
      <w:r w:rsidR="00BD3BA0">
        <w:t>MD</w:t>
      </w:r>
      <w:r>
        <w:t xml:space="preserve"> fragmentation data</w:t>
      </w:r>
      <w:r w:rsidR="00D649EB">
        <w:t>,</w:t>
      </w:r>
      <w:r>
        <w:t xml:space="preserve"> and bottom</w:t>
      </w:r>
      <w:r w:rsidR="000252D7">
        <w:t>-</w:t>
      </w:r>
      <w:r>
        <w:t xml:space="preserve">up reads, a CDR pool </w:t>
      </w:r>
      <w:r w:rsidR="002644E9">
        <w:t>was</w:t>
      </w:r>
      <w:r w:rsidR="00025C45">
        <w:t xml:space="preserve"> generated </w:t>
      </w:r>
      <w:r>
        <w:t>for all target</w:t>
      </w:r>
      <w:r w:rsidR="00964998">
        <w:t xml:space="preserve"> CDRs</w:t>
      </w:r>
      <w:r>
        <w:t xml:space="preserve"> by </w:t>
      </w:r>
      <w:r w:rsidR="00D649EB">
        <w:t xml:space="preserve">recombining </w:t>
      </w:r>
      <w:r>
        <w:t xml:space="preserve">adjacent FR </w:t>
      </w:r>
      <w:r w:rsidR="00AD6430">
        <w:t>candidates</w:t>
      </w:r>
      <w:r w:rsidR="005C6695">
        <w:t xml:space="preserve"> (</w:t>
      </w:r>
      <w:r w:rsidR="00D649EB">
        <w:t xml:space="preserve">e.g., 2 FR1 and 3 FR2 candidates </w:t>
      </w:r>
      <w:r w:rsidR="00D649EB">
        <w:lastRenderedPageBreak/>
        <w:t xml:space="preserve">yield 6 permutations of FR1-FR2 pairs, or </w:t>
      </w:r>
      <w:r w:rsidR="00D649EB" w:rsidRPr="00D649EB">
        <w:rPr>
          <w:i/>
          <w:iCs/>
        </w:rPr>
        <w:t>permutations</w:t>
      </w:r>
      <w:r w:rsidR="005C6695">
        <w:rPr>
          <w:i/>
          <w:iCs/>
        </w:rPr>
        <w:t>)</w:t>
      </w:r>
      <w:r w:rsidR="00D649EB">
        <w:t>.</w:t>
      </w:r>
      <w:r w:rsidR="00AD6430">
        <w:t xml:space="preserve"> </w:t>
      </w:r>
      <w:r w:rsidR="00D649EB">
        <w:t xml:space="preserve">These permutations </w:t>
      </w:r>
      <w:r w:rsidR="005C6695">
        <w:t xml:space="preserve">used to find </w:t>
      </w:r>
      <w:r w:rsidR="00AD6430">
        <w:t xml:space="preserve">CDR </w:t>
      </w:r>
      <w:r w:rsidR="005B7734">
        <w:t>candidates</w:t>
      </w:r>
      <w:r w:rsidR="005C6695">
        <w:t xml:space="preserve"> (mass-matching, bridging sequences between the FRs),</w:t>
      </w:r>
      <w:r w:rsidR="005B7734">
        <w:t xml:space="preserve"> </w:t>
      </w:r>
      <w:r w:rsidR="00AD6430">
        <w:t xml:space="preserve">generated from </w:t>
      </w:r>
      <w:r w:rsidR="00D649EB">
        <w:t>overhanging BU</w:t>
      </w:r>
      <w:r w:rsidR="00AD6430">
        <w:t xml:space="preserve"> read</w:t>
      </w:r>
      <w:r w:rsidR="004A2672" w:rsidRPr="000636F0">
        <w:t xml:space="preserve">s </w:t>
      </w:r>
      <w:r w:rsidR="005C6695">
        <w:t xml:space="preserve">using an algorithm outlined in </w:t>
      </w:r>
      <w:r w:rsidR="00AD6430" w:rsidRPr="000636F0">
        <w:rPr>
          <w:highlight w:val="yellow"/>
        </w:rPr>
        <w:t xml:space="preserve">Figure </w:t>
      </w:r>
      <w:r w:rsidR="00F62EE2">
        <w:rPr>
          <w:highlight w:val="yellow"/>
        </w:rPr>
        <w:t>S6</w:t>
      </w:r>
      <w:r w:rsidR="00AD6430">
        <w:t xml:space="preserve">. Briefly, reads containing the 3 </w:t>
      </w:r>
      <w:r w:rsidR="000103F5">
        <w:t>CDR-</w:t>
      </w:r>
      <w:r w:rsidR="00AD6430">
        <w:t xml:space="preserve">flanking residues are taken for </w:t>
      </w:r>
      <w:r w:rsidR="00D649EB">
        <w:t xml:space="preserve">a given pair of </w:t>
      </w:r>
      <w:r w:rsidR="00AD6430">
        <w:t>FR</w:t>
      </w:r>
      <w:r w:rsidR="00D649EB">
        <w:t>s</w:t>
      </w:r>
      <w:r w:rsidR="00AD6430">
        <w:t>. The N-terminal (</w:t>
      </w:r>
      <w:r w:rsidR="00445354">
        <w:t>e.g.,</w:t>
      </w:r>
      <w:r w:rsidR="00AD6430">
        <w:t xml:space="preserve"> </w:t>
      </w:r>
      <w:r w:rsidR="005C6695">
        <w:t>extending from FR1 towards FR2</w:t>
      </w:r>
      <w:r w:rsidR="00AD6430">
        <w:t>) overhanging reads are then combined with the C-terminal (</w:t>
      </w:r>
      <w:r w:rsidR="008628AD">
        <w:t>e.g.,</w:t>
      </w:r>
      <w:r w:rsidR="00AD6430">
        <w:t xml:space="preserve"> </w:t>
      </w:r>
      <w:r w:rsidR="005C6695">
        <w:t xml:space="preserve">extending from </w:t>
      </w:r>
      <w:r w:rsidR="00AD6430">
        <w:t>FR2</w:t>
      </w:r>
      <w:r w:rsidR="005C6695">
        <w:t xml:space="preserve"> towards FR1</w:t>
      </w:r>
      <w:r w:rsidR="00AD6430">
        <w:t>)</w:t>
      </w:r>
      <w:r w:rsidR="002644E9">
        <w:t xml:space="preserve"> </w:t>
      </w:r>
      <w:r w:rsidR="005B7734">
        <w:t>overhanging reads</w:t>
      </w:r>
      <w:r w:rsidR="000103F5">
        <w:t xml:space="preserve"> to yield CDR-candidates</w:t>
      </w:r>
      <w:r w:rsidR="00AD577A">
        <w:t>.</w:t>
      </w:r>
      <w:r w:rsidR="00AD6430">
        <w:t xml:space="preserve"> </w:t>
      </w:r>
      <w:r w:rsidR="00AD577A">
        <w:t xml:space="preserve">The mass of the CDR </w:t>
      </w:r>
      <w:r w:rsidR="002644E9">
        <w:t xml:space="preserve">(i.e. the mass gap between the adjacent FRs) is </w:t>
      </w:r>
      <w:r w:rsidR="000103F5">
        <w:t xml:space="preserve">then </w:t>
      </w:r>
      <w:r w:rsidR="002644E9">
        <w:t xml:space="preserve">calculated </w:t>
      </w:r>
      <w:r w:rsidR="00AD577A">
        <w:t>using the FR</w:t>
      </w:r>
      <w:r w:rsidR="005B7734">
        <w:t xml:space="preserve"> candidates</w:t>
      </w:r>
      <w:r w:rsidR="002644E9">
        <w:t xml:space="preserve"> </w:t>
      </w:r>
      <w:r w:rsidR="00AD577A">
        <w:t xml:space="preserve">and </w:t>
      </w:r>
      <w:r w:rsidR="00AD577A" w:rsidRPr="005B7734">
        <w:t>the s</w:t>
      </w:r>
      <w:r w:rsidR="00AD577A" w:rsidRPr="006B2D75">
        <w:t xml:space="preserve">liding window </w:t>
      </w:r>
      <w:r w:rsidR="007A7F55">
        <w:t>algorithm</w:t>
      </w:r>
      <w:r w:rsidR="004A2672" w:rsidRPr="000636F0">
        <w:rPr>
          <w:i/>
          <w:iCs/>
        </w:rPr>
        <w:t xml:space="preserve"> </w:t>
      </w:r>
      <w:r w:rsidR="004A2672" w:rsidRPr="000636F0">
        <w:t>(</w:t>
      </w:r>
      <w:r w:rsidR="00AD577A" w:rsidRPr="000636F0">
        <w:rPr>
          <w:highlight w:val="yellow"/>
        </w:rPr>
        <w:t xml:space="preserve">Figure </w:t>
      </w:r>
      <w:r w:rsidR="00F62EE2">
        <w:rPr>
          <w:highlight w:val="yellow"/>
        </w:rPr>
        <w:t>S2</w:t>
      </w:r>
      <w:r w:rsidR="00445354" w:rsidRPr="00445354">
        <w:t>)</w:t>
      </w:r>
      <w:r w:rsidR="00445354">
        <w:t xml:space="preserve"> and</w:t>
      </w:r>
      <w:r w:rsidR="00AD577A">
        <w:t xml:space="preserve"> used to filter the </w:t>
      </w:r>
      <w:r w:rsidR="00AD6430">
        <w:t>CDR candidates</w:t>
      </w:r>
      <w:r w:rsidR="002644E9">
        <w:t>,</w:t>
      </w:r>
      <w:r w:rsidR="00AD6430">
        <w:t xml:space="preserve"> retaining only those </w:t>
      </w:r>
      <w:r w:rsidR="00AD577A">
        <w:t xml:space="preserve">matching the mass within a 5 Da tolerance. </w:t>
      </w:r>
      <w:r w:rsidRPr="00756DF4">
        <w:rPr>
          <w:strike/>
        </w:rPr>
        <w:t>The</w:t>
      </w:r>
      <w:r w:rsidR="00D25137" w:rsidRPr="00756DF4">
        <w:rPr>
          <w:strike/>
        </w:rPr>
        <w:t>se</w:t>
      </w:r>
      <w:r w:rsidRPr="00756DF4">
        <w:rPr>
          <w:strike/>
        </w:rPr>
        <w:t xml:space="preserve"> </w:t>
      </w:r>
      <w:r w:rsidR="00AD577A" w:rsidRPr="00756DF4">
        <w:rPr>
          <w:strike/>
        </w:rPr>
        <w:t xml:space="preserve">CDR candidates </w:t>
      </w:r>
      <w:r w:rsidRPr="00756DF4">
        <w:rPr>
          <w:strike/>
        </w:rPr>
        <w:t xml:space="preserve">are scored </w:t>
      </w:r>
      <w:r w:rsidR="005C6695" w:rsidRPr="00756DF4">
        <w:rPr>
          <w:strike/>
        </w:rPr>
        <w:t>using the Spectrum- and Peaks- score (</w:t>
      </w:r>
      <w:r w:rsidR="005C6695" w:rsidRPr="00756DF4">
        <w:rPr>
          <w:strike/>
          <w:highlight w:val="yellow"/>
        </w:rPr>
        <w:t>table S5</w:t>
      </w:r>
      <w:r w:rsidR="005C6695" w:rsidRPr="00756DF4">
        <w:rPr>
          <w:strike/>
        </w:rPr>
        <w:t xml:space="preserve">) </w:t>
      </w:r>
      <w:r w:rsidR="00964998" w:rsidRPr="00756DF4">
        <w:rPr>
          <w:strike/>
        </w:rPr>
        <w:t xml:space="preserve">and </w:t>
      </w:r>
      <w:r w:rsidR="00213DE3" w:rsidRPr="00756DF4">
        <w:rPr>
          <w:strike/>
        </w:rPr>
        <w:t>ranked by the summed rank of these scores</w:t>
      </w:r>
      <w:r w:rsidR="00964998" w:rsidRPr="00756DF4">
        <w:rPr>
          <w:strike/>
        </w:rPr>
        <w:t>.</w:t>
      </w:r>
      <w:r w:rsidR="00335DF7">
        <w:t xml:space="preserve"> </w:t>
      </w:r>
      <w:r w:rsidR="00964998">
        <w:t xml:space="preserve">However, as </w:t>
      </w:r>
      <w:r w:rsidR="00C6050D" w:rsidRPr="00DE3CCB">
        <w:t xml:space="preserve">CDRs are difficult to score in </w:t>
      </w:r>
      <w:commentRangeStart w:id="306"/>
      <w:commentRangeStart w:id="307"/>
      <w:commentRangeStart w:id="308"/>
      <w:r w:rsidR="00C6050D" w:rsidRPr="00DE3CCB">
        <w:t>isolation</w:t>
      </w:r>
      <w:commentRangeEnd w:id="306"/>
      <w:r w:rsidR="006B2D75">
        <w:rPr>
          <w:rStyle w:val="CommentReference"/>
        </w:rPr>
        <w:commentReference w:id="306"/>
      </w:r>
      <w:commentRangeEnd w:id="307"/>
      <w:r w:rsidR="006B2D75">
        <w:rPr>
          <w:rStyle w:val="CommentReference"/>
        </w:rPr>
        <w:commentReference w:id="307"/>
      </w:r>
      <w:commentRangeEnd w:id="308"/>
      <w:r w:rsidR="008628AD">
        <w:rPr>
          <w:rStyle w:val="CommentReference"/>
        </w:rPr>
        <w:commentReference w:id="308"/>
      </w:r>
      <w:r w:rsidR="006B2D75">
        <w:t xml:space="preserve">, </w:t>
      </w:r>
      <w:r w:rsidR="00C6050D">
        <w:t>t</w:t>
      </w:r>
      <w:r w:rsidR="00335DF7">
        <w:t xml:space="preserve">he top 10 </w:t>
      </w:r>
      <w:r w:rsidR="00C6050D">
        <w:t>CDR</w:t>
      </w:r>
      <w:r w:rsidR="00D9320B">
        <w:t xml:space="preserve"> </w:t>
      </w:r>
      <w:r w:rsidR="00335DF7">
        <w:t xml:space="preserve">candidates </w:t>
      </w:r>
      <w:r w:rsidR="00C6050D">
        <w:t>for each FR</w:t>
      </w:r>
      <w:r w:rsidR="005B7734">
        <w:t xml:space="preserve">-candidate </w:t>
      </w:r>
      <w:r w:rsidR="00C6050D">
        <w:t xml:space="preserve">pair </w:t>
      </w:r>
      <w:r w:rsidR="00335DF7">
        <w:t xml:space="preserve">are </w:t>
      </w:r>
      <w:r w:rsidR="00964998">
        <w:t xml:space="preserve">then </w:t>
      </w:r>
      <w:r w:rsidR="00335DF7">
        <w:t xml:space="preserve">rescored </w:t>
      </w:r>
      <w:r w:rsidR="00A05569">
        <w:t xml:space="preserve">as </w:t>
      </w:r>
      <w:r w:rsidR="00C6050D">
        <w:t>FR-CDR-FR</w:t>
      </w:r>
      <w:r w:rsidR="00A05569">
        <w:t xml:space="preserve"> contig</w:t>
      </w:r>
      <w:r w:rsidR="005B7734">
        <w:t>s</w:t>
      </w:r>
      <w:r w:rsidR="00A05569">
        <w:t>.</w:t>
      </w:r>
      <w:r w:rsidR="00756DF4">
        <w:t xml:space="preserve"> The complete list of </w:t>
      </w:r>
      <w:r w:rsidR="00756DF4" w:rsidRPr="00756DF4">
        <w:t xml:space="preserve">FR-CDR-FR candidates </w:t>
      </w:r>
      <w:r w:rsidR="00756DF4">
        <w:t xml:space="preserve">(i.e., up to 10 candidates per FR-pair) </w:t>
      </w:r>
      <w:r w:rsidR="00756DF4" w:rsidRPr="00756DF4">
        <w:t>are then scored and ranked in the same way as the FR candidates.</w:t>
      </w:r>
    </w:p>
    <w:p w14:paraId="276248B7" w14:textId="09A56574" w:rsidR="00CD3615" w:rsidRDefault="00335DF7" w:rsidP="0074148E">
      <w:pPr>
        <w:ind w:firstLine="720"/>
      </w:pPr>
      <w:r>
        <w:t xml:space="preserve">For </w:t>
      </w:r>
      <w:r w:rsidR="00213DE3">
        <w:t xml:space="preserve">all benchmark </w:t>
      </w:r>
      <w:r>
        <w:t>samples, t</w:t>
      </w:r>
      <w:r w:rsidR="007A6F3F">
        <w:t>he</w:t>
      </w:r>
      <w:r w:rsidR="002A1309">
        <w:t xml:space="preserve"> </w:t>
      </w:r>
      <w:r w:rsidR="00964998">
        <w:t>generated</w:t>
      </w:r>
      <w:r w:rsidR="002A1309">
        <w:t xml:space="preserve"> FR-CDR-FR</w:t>
      </w:r>
      <w:r w:rsidR="007A6F3F">
        <w:t xml:space="preserve"> candidates </w:t>
      </w:r>
      <w:r w:rsidR="00DE3CCB">
        <w:t>contain</w:t>
      </w:r>
      <w:r w:rsidR="007A6F3F">
        <w:t>ed</w:t>
      </w:r>
      <w:r w:rsidR="00DE3CCB">
        <w:t xml:space="preserve"> the </w:t>
      </w:r>
      <w:r w:rsidR="00C6050D">
        <w:t xml:space="preserve">right </w:t>
      </w:r>
      <w:r w:rsidR="005B7734">
        <w:t xml:space="preserve">candidate </w:t>
      </w:r>
      <w:r w:rsidR="00DE3CCB">
        <w:t xml:space="preserve">for </w:t>
      </w:r>
      <w:r w:rsidR="00213DE3">
        <w:t>CDR1-3</w:t>
      </w:r>
      <w:r w:rsidR="00DE3CCB">
        <w:t>.</w:t>
      </w:r>
      <w:r w:rsidR="00C6050D">
        <w:t xml:space="preserve"> </w:t>
      </w:r>
      <w:r w:rsidR="002205D1">
        <w:t xml:space="preserve">For the monoclonal </w:t>
      </w:r>
      <w:r w:rsidR="006B2D75">
        <w:t>sample,</w:t>
      </w:r>
      <w:r w:rsidR="00B256F3">
        <w:t xml:space="preserve"> 10 FR-CDR-FR candidates were </w:t>
      </w:r>
      <w:r w:rsidR="00213DE3">
        <w:t xml:space="preserve">generated </w:t>
      </w:r>
      <w:r w:rsidR="005B7734">
        <w:t>for</w:t>
      </w:r>
      <w:r w:rsidR="002205D1">
        <w:t xml:space="preserve"> </w:t>
      </w:r>
      <w:r w:rsidR="0000577C">
        <w:t>CDR</w:t>
      </w:r>
      <w:r w:rsidR="005B7734">
        <w:t>1-3 (30 candidates in total</w:t>
      </w:r>
      <w:r w:rsidR="00A60BAA">
        <w:t>,</w:t>
      </w:r>
      <w:r w:rsidR="00A60BAA" w:rsidRPr="00A60BAA">
        <w:rPr>
          <w:highlight w:val="yellow"/>
        </w:rPr>
        <w:t xml:space="preserve"> </w:t>
      </w:r>
      <w:r w:rsidR="00A60BAA" w:rsidRPr="00016DDA">
        <w:rPr>
          <w:highlight w:val="yellow"/>
        </w:rPr>
        <w:t>table S4</w:t>
      </w:r>
      <w:r w:rsidR="005B7734">
        <w:t>)</w:t>
      </w:r>
      <w:r w:rsidR="00DA36B8">
        <w:t xml:space="preserve">, </w:t>
      </w:r>
      <w:r w:rsidR="005B7734">
        <w:t xml:space="preserve">and for each CDR the </w:t>
      </w:r>
      <w:r w:rsidR="00DA36B8">
        <w:t xml:space="preserve">correct </w:t>
      </w:r>
      <w:r w:rsidR="005B7734">
        <w:t xml:space="preserve">candidate </w:t>
      </w:r>
      <w:r w:rsidR="000E3662">
        <w:t>was ranked #1 (CDR1 (255#1, 137k#1), CDR2 (508#1, 56k#2) and CDR3 (1561#2, 122.5k#1)), with enough score discrepancy to reject the remaining candidates (</w:t>
      </w:r>
      <w:r w:rsidR="001C52F2">
        <w:rPr>
          <w:highlight w:val="yellow"/>
        </w:rPr>
        <w:t>supplementary figure X)</w:t>
      </w:r>
      <w:r w:rsidR="000E3662">
        <w:t>.</w:t>
      </w:r>
      <w:r w:rsidR="00C6050D">
        <w:t xml:space="preserve"> </w:t>
      </w:r>
    </w:p>
    <w:p w14:paraId="5A15E1D9" w14:textId="2F86E3F3" w:rsidR="00B73B7E" w:rsidRDefault="00CD3615" w:rsidP="000E3662">
      <w:pPr>
        <w:ind w:firstLine="720"/>
      </w:pPr>
      <w:r>
        <w:t>F</w:t>
      </w:r>
      <w:r w:rsidR="00BA5E94">
        <w:t>or the mix</w:t>
      </w:r>
      <w:r w:rsidR="00F21246">
        <w:t xml:space="preserve"> </w:t>
      </w:r>
      <w:r w:rsidR="006B2D75">
        <w:t xml:space="preserve">sample </w:t>
      </w:r>
      <w:r w:rsidR="002662B1">
        <w:t>1106</w:t>
      </w:r>
      <w:r w:rsidR="00BA5E94">
        <w:t xml:space="preserve">, </w:t>
      </w:r>
      <w:r w:rsidR="00BA7986">
        <w:t xml:space="preserve">49 </w:t>
      </w:r>
      <w:r w:rsidR="00BA5E94">
        <w:t xml:space="preserve">and 20 </w:t>
      </w:r>
      <w:r>
        <w:t xml:space="preserve">FR-CDR-FR </w:t>
      </w:r>
      <w:r w:rsidR="00533367">
        <w:t xml:space="preserve">candidates </w:t>
      </w:r>
      <w:r w:rsidR="00F21246">
        <w:t xml:space="preserve">were generated </w:t>
      </w:r>
      <w:r w:rsidR="00BA5E94">
        <w:t>for the CDR1-3 respectively</w:t>
      </w:r>
      <w:r w:rsidR="00A60BAA">
        <w:t xml:space="preserve"> (</w:t>
      </w:r>
      <w:r w:rsidR="00A60BAA" w:rsidRPr="00016DDA">
        <w:rPr>
          <w:highlight w:val="yellow"/>
        </w:rPr>
        <w:t>table S4</w:t>
      </w:r>
      <w:r w:rsidR="00A60BAA">
        <w:t>)</w:t>
      </w:r>
      <w:r w:rsidR="00B256F3">
        <w:t xml:space="preserve">. </w:t>
      </w:r>
      <w:r w:rsidR="00F21246">
        <w:t>Despite th</w:t>
      </w:r>
      <w:r w:rsidR="00213DE3">
        <w:t>e</w:t>
      </w:r>
      <w:r w:rsidR="00F21246">
        <w:t xml:space="preserve"> much larger starting pool</w:t>
      </w:r>
      <w:r w:rsidR="00213DE3">
        <w:t>s</w:t>
      </w:r>
      <w:r w:rsidR="00F21246">
        <w:t xml:space="preserve">, </w:t>
      </w:r>
      <w:r w:rsidR="00213DE3">
        <w:t xml:space="preserve">the correct candidate was ranked #1 for CDR1 (142.8#2, </w:t>
      </w:r>
      <w:r w:rsidR="00031F44">
        <w:t>29.7k</w:t>
      </w:r>
      <w:r w:rsidR="00213DE3">
        <w:t>#</w:t>
      </w:r>
      <w:r w:rsidR="00031F44">
        <w:t>1</w:t>
      </w:r>
      <w:r w:rsidR="00213DE3">
        <w:t>) and CDR2 (</w:t>
      </w:r>
      <w:r w:rsidR="00031F44" w:rsidRPr="00031F44">
        <w:t>257.</w:t>
      </w:r>
      <w:r w:rsidR="00031F44">
        <w:t>2</w:t>
      </w:r>
      <w:r w:rsidR="00213DE3">
        <w:t xml:space="preserve">#1, </w:t>
      </w:r>
      <w:r w:rsidR="00031F44">
        <w:t>39.8</w:t>
      </w:r>
      <w:r w:rsidR="00213DE3">
        <w:t>k#</w:t>
      </w:r>
      <w:r w:rsidR="00031F44">
        <w:t>1</w:t>
      </w:r>
      <w:r w:rsidR="00213DE3">
        <w:t>), with enough score discrepancy to reject the remaining candidates (</w:t>
      </w:r>
      <w:r w:rsidR="00213DE3" w:rsidRPr="000E3662">
        <w:rPr>
          <w:highlight w:val="yellow"/>
        </w:rPr>
        <w:t>supplementary figure</w:t>
      </w:r>
      <w:r w:rsidR="00031F44" w:rsidRPr="00031F44">
        <w:rPr>
          <w:highlight w:val="yellow"/>
        </w:rPr>
        <w:t>, figure 3c</w:t>
      </w:r>
      <w:r w:rsidR="00213DE3">
        <w:t>)</w:t>
      </w:r>
      <w:r w:rsidR="0044328C">
        <w:t>.</w:t>
      </w:r>
      <w:r w:rsidR="000E3662">
        <w:t xml:space="preserve"> </w:t>
      </w:r>
      <w:r w:rsidR="00031F44">
        <w:t xml:space="preserve">CDR1 </w:t>
      </w:r>
      <w:r w:rsidR="00B05E2F">
        <w:t>selection also filtered out the remaining incorrect FR1 and FR2</w:t>
      </w:r>
      <w:r w:rsidR="00031F44">
        <w:t xml:space="preserve"> candidates</w:t>
      </w:r>
      <w:r w:rsidR="00B05E2F">
        <w:t xml:space="preserve">, which </w:t>
      </w:r>
      <w:r w:rsidR="00BA7986">
        <w:t>left</w:t>
      </w:r>
      <w:r w:rsidR="00B05E2F">
        <w:t xml:space="preserve"> only 7 FR-CDR-FR candidates for CDR2 as the rest </w:t>
      </w:r>
      <w:r w:rsidR="00BA7986">
        <w:t>did</w:t>
      </w:r>
      <w:r w:rsidR="00B05E2F">
        <w:t xml:space="preserve"> not contain the right FR2.</w:t>
      </w:r>
      <w:r w:rsidR="00031F44">
        <w:t xml:space="preserve"> The correct FR-CDR-FR candidate for CDR3</w:t>
      </w:r>
      <w:r w:rsidR="000E3662">
        <w:t xml:space="preserve"> </w:t>
      </w:r>
      <w:r w:rsidR="00031F44">
        <w:t>could was ranked #14</w:t>
      </w:r>
      <w:r w:rsidR="00A26508">
        <w:t xml:space="preserve"> and </w:t>
      </w:r>
      <w:r w:rsidR="00031F44">
        <w:t xml:space="preserve">the pool </w:t>
      </w:r>
      <w:r w:rsidR="00A26508">
        <w:t>contained 3 near isobaric</w:t>
      </w:r>
      <w:commentRangeStart w:id="309"/>
      <w:commentRangeStart w:id="310"/>
      <w:commentRangeStart w:id="311"/>
      <w:r w:rsidR="00BA5E94">
        <w:t xml:space="preserve"> </w:t>
      </w:r>
      <w:r w:rsidR="00B256F3">
        <w:t>candidates</w:t>
      </w:r>
      <w:r w:rsidR="00A26508">
        <w:t xml:space="preserve">, similar to those found in the </w:t>
      </w:r>
      <w:r w:rsidR="00DC2E06">
        <w:t xml:space="preserve">monoclonal </w:t>
      </w:r>
      <w:r w:rsidR="00A26508">
        <w:t>sample</w:t>
      </w:r>
      <w:r w:rsidR="00963E39">
        <w:t xml:space="preserve"> (SR</w:t>
      </w:r>
      <w:r w:rsidR="00963E39" w:rsidRPr="000D1A2F">
        <w:rPr>
          <w:b/>
          <w:bCs/>
          <w:i/>
          <w:iCs/>
        </w:rPr>
        <w:t>WNDG</w:t>
      </w:r>
      <w:r w:rsidR="00963E39">
        <w:t xml:space="preserve">FYAMDY, </w:t>
      </w:r>
      <w:r w:rsidR="00963E39">
        <w:lastRenderedPageBreak/>
        <w:t>SR</w:t>
      </w:r>
      <w:r w:rsidR="00963E39" w:rsidRPr="000D1A2F">
        <w:rPr>
          <w:b/>
          <w:bCs/>
          <w:i/>
          <w:iCs/>
        </w:rPr>
        <w:t>WGGDG</w:t>
      </w:r>
      <w:r w:rsidR="00963E39">
        <w:t>FYAMDY, SR</w:t>
      </w:r>
      <w:r w:rsidR="00963E39">
        <w:rPr>
          <w:b/>
          <w:bCs/>
          <w:i/>
          <w:iCs/>
        </w:rPr>
        <w:t>DN</w:t>
      </w:r>
      <w:r w:rsidR="00963E39" w:rsidRPr="000D1A2F">
        <w:rPr>
          <w:b/>
          <w:bCs/>
          <w:i/>
          <w:iCs/>
        </w:rPr>
        <w:t>WG</w:t>
      </w:r>
      <w:r w:rsidR="00963E39">
        <w:t>FYAMDY)</w:t>
      </w:r>
      <w:r w:rsidR="00BA5E94">
        <w:t>.</w:t>
      </w:r>
      <w:r w:rsidR="00B05E2F">
        <w:t xml:space="preserve"> However, due to far lower fragment coverage (scores </w:t>
      </w:r>
      <w:r w:rsidR="000571F5">
        <w:t xml:space="preserve">280-282) there was a far lower spread of the </w:t>
      </w:r>
      <w:r w:rsidR="009500EE">
        <w:t>Spectrumscore</w:t>
      </w:r>
      <w:r w:rsidR="000571F5">
        <w:t xml:space="preserve">s compared to the monoclonal CDR3 FR-CDR-FR candidates (1053-1601). The </w:t>
      </w:r>
      <w:r w:rsidR="009500EE">
        <w:t>Multiscore</w:t>
      </w:r>
      <w:r w:rsidR="000571F5">
        <w:t>s were distributed in two clusters</w:t>
      </w:r>
      <w:r w:rsidR="00EE5034">
        <w:t xml:space="preserve"> based on which FR4 </w:t>
      </w:r>
      <w:r w:rsidR="00A26508">
        <w:t xml:space="preserve">candidate </w:t>
      </w:r>
      <w:r w:rsidR="00EE5034">
        <w:t>was included</w:t>
      </w:r>
      <w:r w:rsidR="00A26508">
        <w:t>:</w:t>
      </w:r>
      <w:r w:rsidR="000571F5">
        <w:t xml:space="preserve"> ~22</w:t>
      </w:r>
      <w:r w:rsidR="006C2A11">
        <w:t>1</w:t>
      </w:r>
      <w:r w:rsidR="000571F5">
        <w:t xml:space="preserve">k </w:t>
      </w:r>
      <w:r w:rsidR="00EE5034">
        <w:t>(WGQGT</w:t>
      </w:r>
      <w:r w:rsidR="000103F5">
        <w:t>..</w:t>
      </w:r>
      <w:r w:rsidR="00EE5034">
        <w:t xml:space="preserve">) </w:t>
      </w:r>
      <w:r w:rsidR="000571F5">
        <w:t>and ~24</w:t>
      </w:r>
      <w:r w:rsidR="006C2A11">
        <w:t>4</w:t>
      </w:r>
      <w:r w:rsidR="000571F5">
        <w:t>k</w:t>
      </w:r>
      <w:r w:rsidR="00EE5034">
        <w:t xml:space="preserve"> (WGQGS</w:t>
      </w:r>
      <w:r w:rsidR="000103F5">
        <w:t>..</w:t>
      </w:r>
      <w:r w:rsidR="00EE5034">
        <w:t>).</w:t>
      </w:r>
      <w:r w:rsidR="00B73B7E">
        <w:t xml:space="preserve"> </w:t>
      </w:r>
      <w:r w:rsidR="00B73B7E" w:rsidRPr="00ED0FC8">
        <w:t xml:space="preserve">Upon manual inspection, we </w:t>
      </w:r>
      <w:r w:rsidR="00A26508">
        <w:t>observed that the</w:t>
      </w:r>
      <w:r w:rsidR="00B73B7E" w:rsidRPr="00ED0FC8">
        <w:t xml:space="preserve"> incorrect FR4 candidate</w:t>
      </w:r>
      <w:r w:rsidR="00ED0FC8">
        <w:t>, as well as incorrect CDR candidates</w:t>
      </w:r>
      <w:r w:rsidR="00A26508">
        <w:t xml:space="preserve">, had a large </w:t>
      </w:r>
      <w:r w:rsidR="00F76D5D">
        <w:t>number</w:t>
      </w:r>
      <w:r w:rsidR="00A26508">
        <w:t xml:space="preserve"> of short </w:t>
      </w:r>
      <w:r w:rsidR="00A26508" w:rsidRPr="000E3662">
        <w:t>reads traversing the CDR</w:t>
      </w:r>
      <w:r w:rsidR="00A26508">
        <w:t xml:space="preserve"> as supporting evidence, while the correct candidate had fewer but longer reads</w:t>
      </w:r>
      <w:r w:rsidR="00ED0FC8" w:rsidRPr="000E3662">
        <w:t xml:space="preserve"> (</w:t>
      </w:r>
      <w:r w:rsidR="00ED0FC8">
        <w:t>average ~</w:t>
      </w:r>
      <w:r w:rsidR="00ED0FC8" w:rsidRPr="000E3662">
        <w:t xml:space="preserve">25 vs </w:t>
      </w:r>
      <w:r w:rsidR="00ED0FC8">
        <w:t>average ~</w:t>
      </w:r>
      <w:r w:rsidR="00ED0FC8" w:rsidRPr="000E3662">
        <w:t>12)</w:t>
      </w:r>
      <w:r w:rsidR="00F76D5D">
        <w:t xml:space="preserve">. However, we </w:t>
      </w:r>
      <w:r w:rsidR="00ED0FC8" w:rsidRPr="000E3662">
        <w:t xml:space="preserve">could not discriminate between the </w:t>
      </w:r>
      <w:r w:rsidR="000103F5">
        <w:t>3 isobaric candidates</w:t>
      </w:r>
      <w:r w:rsidR="00A26508">
        <w:t xml:space="preserve"> based on the experimental data</w:t>
      </w:r>
      <w:r w:rsidR="00ED0FC8" w:rsidRPr="000E3662">
        <w:t>, leaving 3 candidates</w:t>
      </w:r>
      <w:r w:rsidR="00A26508">
        <w:t xml:space="preserve"> for the CDR3</w:t>
      </w:r>
      <w:r w:rsidR="00B73B7E" w:rsidRPr="00ED0FC8">
        <w:t>.</w:t>
      </w:r>
    </w:p>
    <w:p w14:paraId="51E8F9DA" w14:textId="2F77E7BA" w:rsidR="00DD51DB" w:rsidRPr="000E3662" w:rsidRDefault="000571F5" w:rsidP="000E3662">
      <w:pPr>
        <w:ind w:firstLine="720"/>
        <w:rPr>
          <w:strike/>
          <w:u w:val="single"/>
        </w:rPr>
      </w:pPr>
      <w:r w:rsidRPr="000E3662">
        <w:rPr>
          <w:strike/>
          <w:u w:val="single"/>
        </w:rPr>
        <w:t xml:space="preserve">The former </w:t>
      </w:r>
      <w:r w:rsidR="00EE5034" w:rsidRPr="000E3662">
        <w:rPr>
          <w:strike/>
          <w:u w:val="single"/>
        </w:rPr>
        <w:t xml:space="preserve">is </w:t>
      </w:r>
      <w:r w:rsidRPr="000E3662">
        <w:rPr>
          <w:strike/>
          <w:u w:val="single"/>
        </w:rPr>
        <w:t xml:space="preserve">the </w:t>
      </w:r>
      <w:r w:rsidR="00EE5034" w:rsidRPr="000E3662">
        <w:rPr>
          <w:strike/>
          <w:u w:val="single"/>
        </w:rPr>
        <w:t xml:space="preserve">correct </w:t>
      </w:r>
      <w:r w:rsidRPr="000E3662">
        <w:rPr>
          <w:strike/>
          <w:u w:val="single"/>
        </w:rPr>
        <w:t xml:space="preserve">candidate, </w:t>
      </w:r>
      <w:r w:rsidR="00EE5034" w:rsidRPr="000E3662">
        <w:rPr>
          <w:strike/>
          <w:u w:val="single"/>
        </w:rPr>
        <w:t xml:space="preserve">but </w:t>
      </w:r>
      <w:r w:rsidRPr="000E3662">
        <w:rPr>
          <w:strike/>
          <w:u w:val="single"/>
        </w:rPr>
        <w:t xml:space="preserve">the latter </w:t>
      </w:r>
      <w:r w:rsidR="00EE5034" w:rsidRPr="000E3662">
        <w:rPr>
          <w:strike/>
          <w:u w:val="single"/>
        </w:rPr>
        <w:t xml:space="preserve">is </w:t>
      </w:r>
      <w:r w:rsidRPr="000E3662">
        <w:rPr>
          <w:strike/>
          <w:u w:val="single"/>
        </w:rPr>
        <w:t xml:space="preserve">the result of peptides from </w:t>
      </w:r>
      <w:r w:rsidR="00EE5034" w:rsidRPr="000E3662">
        <w:rPr>
          <w:strike/>
          <w:u w:val="single"/>
        </w:rPr>
        <w:t>an</w:t>
      </w:r>
      <w:r w:rsidRPr="000E3662">
        <w:rPr>
          <w:strike/>
          <w:u w:val="single"/>
        </w:rPr>
        <w:t xml:space="preserve">other component of the mixture with the </w:t>
      </w:r>
      <w:r w:rsidR="00EE5034" w:rsidRPr="000E3662">
        <w:rPr>
          <w:strike/>
          <w:u w:val="single"/>
        </w:rPr>
        <w:t>YYCAREGHTAAPFDYWGQGSL motif</w:t>
      </w:r>
      <w:r w:rsidRPr="000E3662">
        <w:rPr>
          <w:strike/>
          <w:u w:val="single"/>
        </w:rPr>
        <w:t xml:space="preserve">. </w:t>
      </w:r>
      <w:r w:rsidR="00EE5034" w:rsidRPr="000E3662">
        <w:rPr>
          <w:strike/>
          <w:u w:val="single"/>
        </w:rPr>
        <w:t xml:space="preserve">When excluded, we still do not get the right candidate as a top scorer, as part of the inserted CDR3 matches the CDR3 from this other component. Only upon close inspection, we could observe a complete break in coverage between the AAPFDY/WGQGS motifs, thereby identifying the correct answer. This was particularly challenging because the </w:t>
      </w:r>
      <w:r w:rsidR="00B73B7E" w:rsidRPr="000E3662">
        <w:rPr>
          <w:strike/>
          <w:u w:val="single"/>
        </w:rPr>
        <w:t>different components of the mixture were present in a similar concentration.</w:t>
      </w:r>
      <w:commentRangeEnd w:id="309"/>
      <w:r w:rsidR="00B73B7E" w:rsidRPr="000E3662">
        <w:rPr>
          <w:rStyle w:val="CommentReference"/>
          <w:strike/>
          <w:u w:val="single"/>
        </w:rPr>
        <w:commentReference w:id="309"/>
      </w:r>
      <w:commentRangeEnd w:id="310"/>
      <w:r w:rsidR="007F3646" w:rsidRPr="000E3662">
        <w:rPr>
          <w:rStyle w:val="CommentReference"/>
          <w:strike/>
        </w:rPr>
        <w:commentReference w:id="310"/>
      </w:r>
      <w:commentRangeEnd w:id="311"/>
      <w:r w:rsidR="00F76D5D">
        <w:rPr>
          <w:rStyle w:val="CommentReference"/>
        </w:rPr>
        <w:commentReference w:id="311"/>
      </w:r>
    </w:p>
    <w:p w14:paraId="30F186B8" w14:textId="3E304502" w:rsidR="00DE3CCB" w:rsidRDefault="00DE3CCB" w:rsidP="0074148E"/>
    <w:p w14:paraId="7EBDF65C" w14:textId="56CBF71C" w:rsidR="00A40B4B" w:rsidRDefault="00A40B4B" w:rsidP="0074148E"/>
    <w:p w14:paraId="14D79EDD" w14:textId="77777777" w:rsidR="00D225E3" w:rsidRPr="00D225E3" w:rsidRDefault="00204150" w:rsidP="00A60BAA">
      <w:pPr>
        <w:pStyle w:val="Heading3"/>
        <w:rPr>
          <w:rStyle w:val="Heading2Char"/>
          <w:rFonts w:eastAsiaTheme="minorHAnsi"/>
          <w:b/>
          <w:bCs/>
        </w:rPr>
      </w:pPr>
      <w:r w:rsidRPr="00D225E3">
        <w:rPr>
          <w:rStyle w:val="Heading2Char"/>
          <w:rFonts w:eastAsiaTheme="minorHAnsi"/>
          <w:b/>
          <w:bCs/>
        </w:rPr>
        <w:t xml:space="preserve">Full chain </w:t>
      </w:r>
      <w:r w:rsidR="00AE61D9" w:rsidRPr="00D225E3">
        <w:rPr>
          <w:rStyle w:val="Heading2Char"/>
          <w:rFonts w:eastAsiaTheme="minorHAnsi"/>
          <w:b/>
          <w:bCs/>
        </w:rPr>
        <w:t>sequencing</w:t>
      </w:r>
    </w:p>
    <w:p w14:paraId="1740407B" w14:textId="0BA965C4" w:rsidR="00F531FF" w:rsidRDefault="00A26508" w:rsidP="002F7CE6">
      <w:pPr>
        <w:pPrChange w:id="312" w:author="Scheltema, R.A. (Richard)" w:date="2023-05-16T14:10:00Z">
          <w:pPr>
            <w:ind w:firstLine="720"/>
          </w:pPr>
        </w:pPrChange>
      </w:pPr>
      <w:r>
        <w:t>W</w:t>
      </w:r>
      <w:r w:rsidR="007F3646">
        <w:t>e</w:t>
      </w:r>
      <w:r>
        <w:t xml:space="preserve"> then</w:t>
      </w:r>
      <w:r w:rsidR="007F3646">
        <w:t xml:space="preserve"> expanded the scope of sequencing to the entire target chain</w:t>
      </w:r>
      <w:r w:rsidR="00AB25FB">
        <w:t xml:space="preserve"> </w:t>
      </w:r>
      <w:r w:rsidR="005F039C">
        <w:t>to verify the compatibility of the selected FR-CDR-FR candidates</w:t>
      </w:r>
      <w:r w:rsidR="002B173C">
        <w:t xml:space="preserve"> and </w:t>
      </w:r>
      <w:r w:rsidR="005F039C">
        <w:t>evaluate the resulting chains in their entirety</w:t>
      </w:r>
      <w:r w:rsidR="002B173C">
        <w:t xml:space="preserve"> and confirm that they indeed represented the best prediction for the given evidence</w:t>
      </w:r>
      <w:r w:rsidR="005F039C">
        <w:t xml:space="preserve">. </w:t>
      </w:r>
      <w:r w:rsidR="002B173C">
        <w:t xml:space="preserve">To achieve this, we </w:t>
      </w:r>
      <w:r w:rsidR="007F3646" w:rsidRPr="00A60BAA">
        <w:t>recombin</w:t>
      </w:r>
      <w:r w:rsidR="002B173C">
        <w:t>ed</w:t>
      </w:r>
      <w:r w:rsidR="007F3646">
        <w:t xml:space="preserve"> all remaining FR candidates </w:t>
      </w:r>
      <w:r w:rsidR="00AB25FB">
        <w:t xml:space="preserve">for </w:t>
      </w:r>
      <w:r w:rsidR="007F3646">
        <w:t>FR1-4</w:t>
      </w:r>
      <w:r w:rsidR="00AB25FB">
        <w:t xml:space="preserve"> and </w:t>
      </w:r>
      <w:r w:rsidR="007F3646">
        <w:t>transform</w:t>
      </w:r>
      <w:r w:rsidR="002B173C">
        <w:t>ed</w:t>
      </w:r>
      <w:r w:rsidR="007F3646">
        <w:t xml:space="preserve"> </w:t>
      </w:r>
      <w:r w:rsidR="00AB25FB">
        <w:t>the</w:t>
      </w:r>
      <w:r w:rsidR="007F3646">
        <w:t xml:space="preserve"> </w:t>
      </w:r>
      <w:r w:rsidR="000B2A2D">
        <w:t xml:space="preserve">permutations </w:t>
      </w:r>
      <w:r w:rsidR="000B2A2D" w:rsidRPr="00FF563B">
        <w:t xml:space="preserve">into full length </w:t>
      </w:r>
      <w:r w:rsidR="00AB25FB">
        <w:t xml:space="preserve">chain candidates </w:t>
      </w:r>
      <w:r w:rsidR="000B2A2D">
        <w:t xml:space="preserve">by </w:t>
      </w:r>
      <w:r w:rsidR="000B2A2D" w:rsidRPr="00FF563B">
        <w:t xml:space="preserve">joining the </w:t>
      </w:r>
      <w:r w:rsidR="000B2A2D">
        <w:t>FR</w:t>
      </w:r>
      <w:r w:rsidR="00AB25FB">
        <w:t xml:space="preserve"> candidates</w:t>
      </w:r>
      <w:r w:rsidR="000B2A2D" w:rsidRPr="00FF563B">
        <w:t xml:space="preserve"> with CDR</w:t>
      </w:r>
      <w:r w:rsidR="000B2A2D">
        <w:t xml:space="preserve"> candidates in the same way as before (</w:t>
      </w:r>
      <w:r w:rsidR="000B2A2D" w:rsidRPr="00A60BAA">
        <w:rPr>
          <w:highlight w:val="yellow"/>
        </w:rPr>
        <w:t>Figure S6</w:t>
      </w:r>
      <w:r w:rsidR="000B2A2D">
        <w:t xml:space="preserve">). The resulting chain candidates </w:t>
      </w:r>
      <w:r w:rsidR="000B2A2D" w:rsidRPr="00FF563B">
        <w:t xml:space="preserve">that </w:t>
      </w:r>
      <w:r w:rsidR="000B2A2D">
        <w:t>deviate</w:t>
      </w:r>
      <w:r w:rsidR="007F3646">
        <w:t>d</w:t>
      </w:r>
      <w:r w:rsidR="000B2A2D">
        <w:t xml:space="preserve"> more than 5 Da from the </w:t>
      </w:r>
      <w:r w:rsidR="000B2A2D" w:rsidRPr="00FF563B">
        <w:t xml:space="preserve">precursor mass </w:t>
      </w:r>
      <w:r w:rsidR="000B2A2D">
        <w:t xml:space="preserve">in the MD data </w:t>
      </w:r>
      <w:r w:rsidR="007F3646">
        <w:t>were</w:t>
      </w:r>
      <w:r w:rsidR="000B2A2D">
        <w:t xml:space="preserve"> discarded and the </w:t>
      </w:r>
      <w:r w:rsidR="000B2A2D">
        <w:lastRenderedPageBreak/>
        <w:t xml:space="preserve">remaining pool </w:t>
      </w:r>
      <w:r w:rsidR="007F3646">
        <w:t>was</w:t>
      </w:r>
      <w:r w:rsidR="000B2A2D">
        <w:t xml:space="preserve"> scored </w:t>
      </w:r>
      <w:r w:rsidR="007F3646">
        <w:t xml:space="preserve">and ranked </w:t>
      </w:r>
      <w:r w:rsidR="000B2A2D">
        <w:t xml:space="preserve">same as before. </w:t>
      </w:r>
      <w:r w:rsidR="00F531FF">
        <w:t>This yielded 9</w:t>
      </w:r>
      <w:r w:rsidR="006C2A11">
        <w:t>30</w:t>
      </w:r>
      <w:r w:rsidR="00F531FF">
        <w:t xml:space="preserve"> chain candidates for our monoclonal sample and </w:t>
      </w:r>
      <w:r w:rsidR="006C2A11">
        <w:t>616</w:t>
      </w:r>
      <w:r w:rsidR="00F531FF">
        <w:t xml:space="preserve"> for our mix sample. </w:t>
      </w:r>
    </w:p>
    <w:p w14:paraId="1C06B386" w14:textId="73361912" w:rsidR="00F531FF" w:rsidRDefault="00A26508" w:rsidP="0074148E">
      <w:pPr>
        <w:ind w:firstLine="720"/>
      </w:pPr>
      <w:r>
        <w:t xml:space="preserve">Chain candidates resulting from combination of 3 selected FR-CDR-FR candidates from the </w:t>
      </w:r>
      <w:r w:rsidR="006026DB">
        <w:t xml:space="preserve">previous stage </w:t>
      </w:r>
      <w:r w:rsidR="007F3646">
        <w:t>we</w:t>
      </w:r>
      <w:r w:rsidR="006026DB">
        <w:t xml:space="preserve">re </w:t>
      </w:r>
      <w:r>
        <w:t xml:space="preserve">considered </w:t>
      </w:r>
      <w:r w:rsidR="001C02EC">
        <w:rPr>
          <w:i/>
          <w:iCs/>
        </w:rPr>
        <w:t>primary</w:t>
      </w:r>
      <w:r w:rsidR="00F531FF" w:rsidRPr="00A60BAA">
        <w:rPr>
          <w:i/>
          <w:iCs/>
        </w:rPr>
        <w:t xml:space="preserve"> chain candidate</w:t>
      </w:r>
      <w:r w:rsidR="00F531FF">
        <w:rPr>
          <w:i/>
          <w:iCs/>
        </w:rPr>
        <w:t>s</w:t>
      </w:r>
      <w:r w:rsidR="008F52BB">
        <w:t>.</w:t>
      </w:r>
      <w:r w:rsidR="002B173C">
        <w:t xml:space="preserve"> </w:t>
      </w:r>
      <w:r w:rsidR="00756DF4">
        <w:t xml:space="preserve">These primary chain candidates were all found for both benchmark samples, meaning all selected FR-CDR-FR candidates were recombined into 1 and 3 </w:t>
      </w:r>
      <w:r w:rsidR="00756DF4" w:rsidRPr="00A60BAA">
        <w:t>primary</w:t>
      </w:r>
      <w:r w:rsidR="00756DF4" w:rsidRPr="001C02EC">
        <w:rPr>
          <w:i/>
          <w:iCs/>
        </w:rPr>
        <w:t xml:space="preserve"> </w:t>
      </w:r>
      <w:r w:rsidR="00756DF4">
        <w:t>chain candidates respectively. This confirmed the compatibility of the selected FR-CDR-FR candidates, in that they could be combined into a single sequence prediction matching the precursor mass</w:t>
      </w:r>
      <w:r w:rsidR="00F531FF">
        <w:t>.</w:t>
      </w:r>
    </w:p>
    <w:p w14:paraId="14A7C9F9" w14:textId="76442591" w:rsidR="006026DB" w:rsidRPr="002F27E4" w:rsidRDefault="002B173C" w:rsidP="0074148E">
      <w:pPr>
        <w:ind w:firstLine="720"/>
        <w:rPr>
          <w:strike/>
        </w:rPr>
      </w:pPr>
      <w:r>
        <w:t>To ensure that the</w:t>
      </w:r>
      <w:r w:rsidR="001C02EC">
        <w:t>se</w:t>
      </w:r>
      <w:r>
        <w:t xml:space="preserve"> </w:t>
      </w:r>
      <w:r w:rsidR="001C02EC">
        <w:t xml:space="preserve">primary </w:t>
      </w:r>
      <w:r>
        <w:t>chain candidates indeed represent</w:t>
      </w:r>
      <w:r w:rsidR="001F1B45">
        <w:t>ed</w:t>
      </w:r>
      <w:r>
        <w:t xml:space="preserve"> the best prediction, </w:t>
      </w:r>
      <w:r w:rsidR="001C02EC">
        <w:t xml:space="preserve">all chain candidates were scored and </w:t>
      </w:r>
      <w:r w:rsidR="001F1B45">
        <w:t xml:space="preserve">ranked </w:t>
      </w:r>
      <w:r w:rsidR="00756DF4">
        <w:t>in the same way as the FR candidates</w:t>
      </w:r>
      <w:r w:rsidR="000103F5">
        <w:t xml:space="preserve"> (</w:t>
      </w:r>
      <w:r w:rsidR="000103F5" w:rsidRPr="000103F5">
        <w:rPr>
          <w:highlight w:val="yellow"/>
        </w:rPr>
        <w:t>figure</w:t>
      </w:r>
      <w:r w:rsidR="000103F5">
        <w:t xml:space="preserve"> </w:t>
      </w:r>
      <w:r w:rsidR="000103F5" w:rsidRPr="000103F5">
        <w:rPr>
          <w:highlight w:val="yellow"/>
        </w:rPr>
        <w:t xml:space="preserve">3c, </w:t>
      </w:r>
      <w:r w:rsidR="001C52F2">
        <w:rPr>
          <w:highlight w:val="yellow"/>
        </w:rPr>
        <w:t>supplementary figure X)</w:t>
      </w:r>
      <w:r w:rsidR="001C02EC">
        <w:t>.</w:t>
      </w:r>
      <w:r w:rsidR="001F1B45">
        <w:t xml:space="preserve"> </w:t>
      </w:r>
      <w:r w:rsidR="00180244">
        <w:t xml:space="preserve">The primary chain candidate for the monoclonal sample was ranked #1, despite not having the highest </w:t>
      </w:r>
      <w:r w:rsidR="009500EE">
        <w:t>Multiscore</w:t>
      </w:r>
      <w:r w:rsidR="00180244">
        <w:t xml:space="preserve"> (26</w:t>
      </w:r>
      <w:r w:rsidR="006C2A11">
        <w:t>7</w:t>
      </w:r>
      <w:r w:rsidR="00180244">
        <w:t>k vs 27</w:t>
      </w:r>
      <w:r w:rsidR="006C2A11">
        <w:t>0</w:t>
      </w:r>
      <w:r w:rsidR="00180244">
        <w:t xml:space="preserve">k) or </w:t>
      </w:r>
      <w:r w:rsidR="009500EE">
        <w:t>Spectrumscore</w:t>
      </w:r>
      <w:r w:rsidR="00180244">
        <w:t xml:space="preserve"> (</w:t>
      </w:r>
      <w:r w:rsidR="00180244" w:rsidRPr="00180244">
        <w:t>18</w:t>
      </w:r>
      <w:r w:rsidR="006C2A11">
        <w:t>15</w:t>
      </w:r>
      <w:r w:rsidR="00180244">
        <w:t xml:space="preserve"> vs 18</w:t>
      </w:r>
      <w:r w:rsidR="006C2A11">
        <w:t>18</w:t>
      </w:r>
      <w:r w:rsidR="00180244">
        <w:t>).</w:t>
      </w:r>
      <w:r w:rsidR="00180244" w:rsidRPr="00180244">
        <w:t xml:space="preserve"> </w:t>
      </w:r>
      <w:r w:rsidR="00180244">
        <w:t xml:space="preserve">The primary chain candidates for the mix sample were ranked #3-5, with the correct sequence </w:t>
      </w:r>
      <w:r w:rsidR="006C2A11">
        <w:t xml:space="preserve">at </w:t>
      </w:r>
      <w:r w:rsidR="00180244">
        <w:t>#</w:t>
      </w:r>
      <w:r w:rsidR="006C2A11">
        <w:t>5</w:t>
      </w:r>
      <w:r w:rsidR="00180244">
        <w:t>. The #1 and #2 candidates have the same CDR3s as we saw in the CDR3 sequencing stage and can be rejected on the same bases</w:t>
      </w:r>
      <w:r w:rsidR="000103F5">
        <w:t xml:space="preserve"> (shorter CDR3 reads)</w:t>
      </w:r>
      <w:r w:rsidR="009D3A79">
        <w:t xml:space="preserve">, and the isobaric CDR3s still cannot be confidently ranked as the scores are too close together, with </w:t>
      </w:r>
      <w:r w:rsidR="009500EE">
        <w:t>Multiscore</w:t>
      </w:r>
      <w:r w:rsidR="009D3A79">
        <w:t>s of 25</w:t>
      </w:r>
      <w:r w:rsidR="006C2A11">
        <w:t>5</w:t>
      </w:r>
      <w:r w:rsidR="009D3A79">
        <w:t>.</w:t>
      </w:r>
      <w:r w:rsidR="007829CE">
        <w:t>7</w:t>
      </w:r>
      <w:r w:rsidR="006C2A11">
        <w:t>k-</w:t>
      </w:r>
      <w:r w:rsidR="009D3A79">
        <w:t>25</w:t>
      </w:r>
      <w:r w:rsidR="006C2A11">
        <w:t>5</w:t>
      </w:r>
      <w:r w:rsidR="009D3A79">
        <w:t>.</w:t>
      </w:r>
      <w:r w:rsidR="006C2A11">
        <w:t>8k</w:t>
      </w:r>
      <w:r w:rsidR="009D3A79">
        <w:t xml:space="preserve"> and </w:t>
      </w:r>
      <w:r w:rsidR="009500EE">
        <w:t>Spectrumscore</w:t>
      </w:r>
      <w:r w:rsidR="009D3A79">
        <w:t>s of 426</w:t>
      </w:r>
      <w:r w:rsidR="007829CE">
        <w:t>.1</w:t>
      </w:r>
      <w:r w:rsidR="006C2A11">
        <w:t>-</w:t>
      </w:r>
      <w:r w:rsidR="009D3A79">
        <w:t>427</w:t>
      </w:r>
      <w:r w:rsidR="007829CE">
        <w:t>.2</w:t>
      </w:r>
      <w:r w:rsidR="009D3A79">
        <w:t xml:space="preserve">. </w:t>
      </w:r>
      <w:r w:rsidR="009D3A79" w:rsidRPr="000103F5">
        <w:t xml:space="preserve">The large difference in fragment coverage between the monoclonal and </w:t>
      </w:r>
      <w:r w:rsidR="007829CE">
        <w:t>mix</w:t>
      </w:r>
      <w:r w:rsidR="009D3A79" w:rsidRPr="000103F5">
        <w:t xml:space="preserve"> sample</w:t>
      </w:r>
      <w:r w:rsidR="007829CE">
        <w:t xml:space="preserve"> (265 peaks vs 919 peaks) </w:t>
      </w:r>
      <w:r w:rsidR="007829CE" w:rsidRPr="000103F5">
        <w:t>may have added to the difficulty of resolving the final ambiguities</w:t>
      </w:r>
      <w:r w:rsidR="007829CE">
        <w:t xml:space="preserve"> </w:t>
      </w:r>
      <w:r w:rsidR="007829CE" w:rsidRPr="000103F5">
        <w:t>(</w:t>
      </w:r>
      <w:r w:rsidR="007829CE" w:rsidRPr="000103F5">
        <w:rPr>
          <w:highlight w:val="yellow"/>
        </w:rPr>
        <w:t>table S1</w:t>
      </w:r>
      <w:r w:rsidR="007829CE" w:rsidRPr="000103F5">
        <w:t>)</w:t>
      </w:r>
      <w:r w:rsidR="007829CE">
        <w:t>, and is highlighted by the large difference in spectrumscores between the correct candidates (426.1 vs 1815.3).</w:t>
      </w:r>
    </w:p>
    <w:p w14:paraId="2B816F1A" w14:textId="77777777" w:rsidR="00A47600" w:rsidRDefault="00A47600" w:rsidP="0074148E"/>
    <w:p w14:paraId="09C729AE" w14:textId="5009DAFB" w:rsidR="00D225E3" w:rsidRPr="00D225E3" w:rsidRDefault="00FF563B" w:rsidP="002F27E4">
      <w:pPr>
        <w:pStyle w:val="Heading2"/>
      </w:pPr>
      <w:r w:rsidRPr="00D225E3">
        <w:rPr>
          <w:rStyle w:val="Heading2Char"/>
          <w:rFonts w:eastAsiaTheme="minorHAnsi"/>
          <w:b/>
          <w:bCs/>
        </w:rPr>
        <w:t>Performance on polyclonal samples</w:t>
      </w:r>
    </w:p>
    <w:p w14:paraId="39F032F8" w14:textId="77777777" w:rsidR="00274ABA" w:rsidRDefault="00802F4B" w:rsidP="002F7CE6">
      <w:pPr>
        <w:spacing w:before="240"/>
        <w:pPrChange w:id="313" w:author="Scheltema, R.A. (Richard)" w:date="2023-05-16T14:10:00Z">
          <w:pPr>
            <w:spacing w:before="240"/>
            <w:ind w:firstLine="720"/>
          </w:pPr>
        </w:pPrChange>
      </w:pPr>
      <w:commentRangeStart w:id="314"/>
      <w:r>
        <w:t>We</w:t>
      </w:r>
      <w:commentRangeEnd w:id="314"/>
      <w:r w:rsidR="0074148E">
        <w:rPr>
          <w:rStyle w:val="CommentReference"/>
        </w:rPr>
        <w:commentReference w:id="314"/>
      </w:r>
      <w:r>
        <w:t xml:space="preserve"> then moved on to sequencing </w:t>
      </w:r>
      <w:r w:rsidR="00FF563B" w:rsidRPr="00FF563B">
        <w:t xml:space="preserve">the most abundant </w:t>
      </w:r>
      <w:r w:rsidR="00A60BAA">
        <w:t>heavy chain</w:t>
      </w:r>
      <w:r w:rsidR="00FF563B" w:rsidRPr="00FF563B">
        <w:t xml:space="preserve"> in </w:t>
      </w:r>
      <w:r w:rsidR="006C2A11">
        <w:t xml:space="preserve">a </w:t>
      </w:r>
      <w:r w:rsidR="00FF563B" w:rsidRPr="00FF563B">
        <w:t>polyclonal sample</w:t>
      </w:r>
      <w:r>
        <w:t xml:space="preserve">, following the same steps outlined </w:t>
      </w:r>
      <w:r w:rsidR="0080258D">
        <w:t>above</w:t>
      </w:r>
      <w:r>
        <w:t xml:space="preserve">. The template </w:t>
      </w:r>
      <w:r w:rsidR="0080258D">
        <w:t xml:space="preserve">V-region </w:t>
      </w:r>
      <w:r>
        <w:t>with the highest cumulative area under the curve</w:t>
      </w:r>
      <w:r w:rsidR="006C2A11" w:rsidRPr="006C2A11">
        <w:t xml:space="preserve"> </w:t>
      </w:r>
      <w:r w:rsidR="006C2A11">
        <w:t xml:space="preserve">from </w:t>
      </w:r>
      <w:r w:rsidR="006C2A11">
        <w:lastRenderedPageBreak/>
        <w:t xml:space="preserve">the STITCH </w:t>
      </w:r>
      <w:r w:rsidR="006C2A11" w:rsidRPr="00AE278B">
        <w:rPr>
          <w:i/>
          <w:iCs/>
        </w:rPr>
        <w:t>template selection</w:t>
      </w:r>
      <w:r w:rsidR="006C2A11">
        <w:t xml:space="preserve"> run</w:t>
      </w:r>
      <w:r>
        <w:t xml:space="preserve">, IGHV3-33, was selected as our sequencing target </w:t>
      </w:r>
      <w:r w:rsidR="006C2A11" w:rsidRPr="000636F0">
        <w:t>(</w:t>
      </w:r>
      <w:r w:rsidR="006C2A11" w:rsidRPr="00C17271">
        <w:rPr>
          <w:highlight w:val="yellow"/>
        </w:rPr>
        <w:t>Figure 4a</w:t>
      </w:r>
      <w:r w:rsidR="006C2A11" w:rsidRPr="00FF563B">
        <w:t>)</w:t>
      </w:r>
      <w:r w:rsidR="00FF563B" w:rsidRPr="00FF563B">
        <w:t xml:space="preserve">. </w:t>
      </w:r>
      <w:commentRangeStart w:id="315"/>
      <w:r w:rsidR="006329EF" w:rsidRPr="00F76D5D">
        <w:t xml:space="preserve">Deconvoluted fragmentation spectra for several elution windows with were scored against the IgA1 C-region sequence to </w:t>
      </w:r>
      <w:r w:rsidR="007829CE" w:rsidRPr="00F76D5D">
        <w:t xml:space="preserve">identify </w:t>
      </w:r>
      <w:r w:rsidR="006329EF" w:rsidRPr="00F76D5D">
        <w:t xml:space="preserve">the fragmented heavy chains. The most abundant heavy chain spectra were scored against the consensus FR sequences for the selected template using the sliding window </w:t>
      </w:r>
      <w:r w:rsidR="007A7F55">
        <w:t>algorithm</w:t>
      </w:r>
      <w:r w:rsidR="006329EF" w:rsidRPr="00F76D5D">
        <w:t>, identifying the selected elution window as the elution window for our target clone.</w:t>
      </w:r>
      <w:r w:rsidR="008A408C" w:rsidRPr="00F76D5D">
        <w:t xml:space="preserve"> </w:t>
      </w:r>
      <w:commentRangeEnd w:id="315"/>
      <w:r w:rsidR="00903DA3" w:rsidRPr="00F76D5D">
        <w:rPr>
          <w:rStyle w:val="CommentReference"/>
        </w:rPr>
        <w:commentReference w:id="315"/>
      </w:r>
      <w:r w:rsidR="008A408C">
        <w:t xml:space="preserve">For the </w:t>
      </w:r>
      <w:r w:rsidR="008A408C" w:rsidRPr="002F27E4">
        <w:rPr>
          <w:i/>
          <w:iCs/>
        </w:rPr>
        <w:t>definitive</w:t>
      </w:r>
      <w:r w:rsidR="008A408C">
        <w:t xml:space="preserve"> run, refined versions for all V-regions were provided as templates to provide STITCH with accurate decoy sequences</w:t>
      </w:r>
      <w:r w:rsidR="007829CE">
        <w:t>, as this</w:t>
      </w:r>
      <w:r w:rsidR="0080258D">
        <w:t xml:space="preserve"> was a polyclonal sample containing many clones. T</w:t>
      </w:r>
      <w:r w:rsidR="008A408C">
        <w:t>he resulting frequency tables were expanded into FR candidates same as before (f</w:t>
      </w:r>
      <w:r w:rsidR="008A408C" w:rsidRPr="000636F0">
        <w:rPr>
          <w:highlight w:val="yellow"/>
        </w:rPr>
        <w:t xml:space="preserve">igure </w:t>
      </w:r>
      <w:r w:rsidR="008A408C">
        <w:rPr>
          <w:highlight w:val="yellow"/>
        </w:rPr>
        <w:t>S3</w:t>
      </w:r>
      <w:r w:rsidR="008A408C">
        <w:t xml:space="preserve">). </w:t>
      </w:r>
    </w:p>
    <w:p w14:paraId="20D9CE66" w14:textId="43BF9DD0" w:rsidR="00265E5F" w:rsidRPr="002F27E4" w:rsidRDefault="008A408C" w:rsidP="00A60BAA">
      <w:pPr>
        <w:spacing w:before="240"/>
        <w:ind w:firstLine="720"/>
        <w:rPr>
          <w:strike/>
        </w:rPr>
      </w:pPr>
      <w:r>
        <w:t xml:space="preserve">This yielded 8, 2, 384 and 64 candidates for the FR1-4 respectively, which after scoring and filtering was reduced to </w:t>
      </w:r>
      <w:r w:rsidR="00C63073">
        <w:t>2</w:t>
      </w:r>
      <w:r>
        <w:t xml:space="preserve">, 1, </w:t>
      </w:r>
      <w:r w:rsidR="00527712">
        <w:t>3</w:t>
      </w:r>
      <w:r>
        <w:t xml:space="preserve"> and </w:t>
      </w:r>
      <w:r w:rsidR="00527712">
        <w:t>4</w:t>
      </w:r>
      <w:r>
        <w:t xml:space="preserve"> candidates</w:t>
      </w:r>
      <w:r w:rsidR="002A67B4">
        <w:t xml:space="preserve"> </w:t>
      </w:r>
      <w:r w:rsidR="002A67B4" w:rsidRPr="000636F0">
        <w:t>(</w:t>
      </w:r>
      <w:r w:rsidR="002A67B4" w:rsidRPr="00430141">
        <w:rPr>
          <w:highlight w:val="yellow"/>
        </w:rPr>
        <w:t>Figure 4b</w:t>
      </w:r>
      <w:r w:rsidR="002A67B4">
        <w:t xml:space="preserve">, </w:t>
      </w:r>
      <w:r w:rsidR="002A67B4" w:rsidRPr="002F27E4">
        <w:rPr>
          <w:highlight w:val="yellow"/>
        </w:rPr>
        <w:t>Supplementary Table S4</w:t>
      </w:r>
      <w:r w:rsidR="002A67B4" w:rsidRPr="00FF563B">
        <w:t>)</w:t>
      </w:r>
      <w:r>
        <w:t xml:space="preserve">. </w:t>
      </w:r>
      <w:r w:rsidR="00F030ED">
        <w:t xml:space="preserve">For FR1, the </w:t>
      </w:r>
      <w:r w:rsidR="0080258D">
        <w:t xml:space="preserve">#1 ranked </w:t>
      </w:r>
      <w:r w:rsidR="00F030ED">
        <w:t xml:space="preserve">candidate had both the top </w:t>
      </w:r>
      <w:r w:rsidR="009500EE">
        <w:t>Spectrumscore</w:t>
      </w:r>
      <w:r w:rsidR="00F030ED">
        <w:t xml:space="preserve"> (10,6) and the top </w:t>
      </w:r>
      <w:r w:rsidR="009500EE">
        <w:t>Multiscore</w:t>
      </w:r>
      <w:r w:rsidR="00F030ED">
        <w:t xml:space="preserve"> (35k)</w:t>
      </w:r>
      <w:r w:rsidR="00B533BF">
        <w:t>, however, due to the polyclonal nature of th</w:t>
      </w:r>
      <w:r w:rsidR="0080258D">
        <w:t>e</w:t>
      </w:r>
      <w:r w:rsidR="00B533BF">
        <w:t xml:space="preserve"> sample we </w:t>
      </w:r>
      <w:r w:rsidR="0080258D">
        <w:t xml:space="preserve">included </w:t>
      </w:r>
      <w:r w:rsidR="00B533BF">
        <w:t>an</w:t>
      </w:r>
      <w:r w:rsidR="00F13CAF">
        <w:t xml:space="preserve"> additional</w:t>
      </w:r>
      <w:r w:rsidR="00B533BF">
        <w:t xml:space="preserve"> isobaric candidate with an N-terminal pyro-Q</w:t>
      </w:r>
      <w:r w:rsidR="00527712">
        <w:t xml:space="preserve"> despite a lower </w:t>
      </w:r>
      <w:r w:rsidR="009500EE">
        <w:t>Multiscore</w:t>
      </w:r>
      <w:r w:rsidR="00527712">
        <w:t xml:space="preserve"> (34k)</w:t>
      </w:r>
      <w:r w:rsidR="00F030ED">
        <w:t xml:space="preserve">. For FR2, the </w:t>
      </w:r>
      <w:r w:rsidR="0080258D">
        <w:t xml:space="preserve">#1 </w:t>
      </w:r>
      <w:r w:rsidR="009500EE">
        <w:t>Spectrumscore</w:t>
      </w:r>
      <w:r w:rsidR="00F030ED">
        <w:t xml:space="preserve"> was much higher than the </w:t>
      </w:r>
      <w:r w:rsidR="0080258D">
        <w:t>#2</w:t>
      </w:r>
      <w:r w:rsidR="00F030ED">
        <w:t xml:space="preserve"> (155 vs 105), </w:t>
      </w:r>
      <w:r w:rsidR="00527712">
        <w:t xml:space="preserve">so </w:t>
      </w:r>
      <w:r w:rsidR="00B533BF">
        <w:t xml:space="preserve">we </w:t>
      </w:r>
      <w:r w:rsidR="0080258D">
        <w:t>the latter candidate</w:t>
      </w:r>
      <w:r w:rsidR="00F030ED">
        <w:t xml:space="preserve"> despite </w:t>
      </w:r>
      <w:r w:rsidR="0080258D">
        <w:t>a</w:t>
      </w:r>
      <w:r w:rsidR="00F030ED">
        <w:t xml:space="preserve"> substantially lower </w:t>
      </w:r>
      <w:r w:rsidR="009500EE">
        <w:t>Multiscore</w:t>
      </w:r>
      <w:r w:rsidR="00F030ED">
        <w:t xml:space="preserve"> (12.5k vs 21.9k)</w:t>
      </w:r>
      <w:r w:rsidR="0080258D">
        <w:t>,</w:t>
      </w:r>
      <w:r w:rsidR="00F030ED">
        <w:t xml:space="preserve"> as we believe this </w:t>
      </w:r>
      <w:r w:rsidR="009500EE">
        <w:t>Multiscore</w:t>
      </w:r>
      <w:r w:rsidR="00F030ED">
        <w:t xml:space="preserve"> </w:t>
      </w:r>
      <w:r w:rsidR="0080258D">
        <w:t>was</w:t>
      </w:r>
      <w:r w:rsidR="00F030ED">
        <w:t xml:space="preserve"> caused by reads from another clone in the sample. </w:t>
      </w:r>
      <w:r w:rsidR="0080258D">
        <w:t xml:space="preserve">For </w:t>
      </w:r>
      <w:r w:rsidR="00F030ED">
        <w:t>FR3</w:t>
      </w:r>
      <w:r w:rsidR="0080258D">
        <w:t xml:space="preserve"> we rejected all but the top scoring candidates with respect to Spectrumscore (163.1), as the </w:t>
      </w:r>
      <w:r w:rsidR="00B533BF">
        <w:t xml:space="preserve">fragment coverage </w:t>
      </w:r>
      <w:r w:rsidR="0080258D">
        <w:t xml:space="preserve">was high. </w:t>
      </w:r>
      <w:r w:rsidR="00527712">
        <w:t>However</w:t>
      </w:r>
      <w:r w:rsidR="00B533BF">
        <w:t xml:space="preserve">, low fragment coverage at the C-terminal </w:t>
      </w:r>
      <w:r w:rsidR="00F13CAF">
        <w:t>residues</w:t>
      </w:r>
      <w:r w:rsidR="00B533BF">
        <w:t xml:space="preserve"> of </w:t>
      </w:r>
      <w:r w:rsidR="00D54CE2">
        <w:t>these candidates</w:t>
      </w:r>
      <w:r w:rsidR="00B533BF">
        <w:t xml:space="preserve"> led us to include </w:t>
      </w:r>
      <w:r w:rsidR="00D54CE2">
        <w:t xml:space="preserve">the top </w:t>
      </w:r>
      <w:r w:rsidR="00527712">
        <w:t>3</w:t>
      </w:r>
      <w:r w:rsidR="00D54CE2">
        <w:t xml:space="preserve"> </w:t>
      </w:r>
      <w:r w:rsidR="0080258D">
        <w:t xml:space="preserve">Multiscore </w:t>
      </w:r>
      <w:r w:rsidR="00D54CE2">
        <w:t xml:space="preserve">candidates </w:t>
      </w:r>
      <w:r w:rsidR="0080258D">
        <w:t>(27.7k-30.4k)</w:t>
      </w:r>
      <w:r w:rsidR="00B533BF">
        <w:t xml:space="preserve">. </w:t>
      </w:r>
      <w:r w:rsidR="00D54CE2">
        <w:t xml:space="preserve">FR4 </w:t>
      </w:r>
      <w:r w:rsidR="002A67B4">
        <w:t>sho</w:t>
      </w:r>
      <w:r w:rsidR="0080258D">
        <w:t>wed</w:t>
      </w:r>
      <w:r w:rsidR="002A67B4">
        <w:t xml:space="preserve"> a similar situation</w:t>
      </w:r>
      <w:r w:rsidR="00527712">
        <w:t xml:space="preserve">, with a </w:t>
      </w:r>
      <w:r w:rsidR="009500EE">
        <w:t>Spectrumscore</w:t>
      </w:r>
      <w:r w:rsidR="00527712">
        <w:t xml:space="preserve"> of 123.6</w:t>
      </w:r>
      <w:r w:rsidR="002A67B4">
        <w:t xml:space="preserve">, leading us to include the top 4 candidates in terms of </w:t>
      </w:r>
      <w:r w:rsidR="009500EE">
        <w:t>Multiscore</w:t>
      </w:r>
      <w:r w:rsidR="002A67B4">
        <w:t xml:space="preserve"> here (308.4k-309.9k).</w:t>
      </w:r>
    </w:p>
    <w:p w14:paraId="1D8050A2" w14:textId="708274BF" w:rsidR="002D537C" w:rsidRDefault="00FF563B" w:rsidP="002D537C">
      <w:pPr>
        <w:spacing w:before="240"/>
        <w:ind w:firstLine="720"/>
      </w:pPr>
      <w:r w:rsidRPr="00FF563B">
        <w:t>Using the</w:t>
      </w:r>
      <w:r w:rsidR="002D537C">
        <w:t>se</w:t>
      </w:r>
      <w:r w:rsidRPr="00FF563B">
        <w:t xml:space="preserve"> FR</w:t>
      </w:r>
      <w:r w:rsidR="00FE1ED3">
        <w:t>-candidates</w:t>
      </w:r>
      <w:r w:rsidRPr="00FF563B">
        <w:t xml:space="preserve">, </w:t>
      </w:r>
      <w:r w:rsidR="002A67B4">
        <w:t>2</w:t>
      </w:r>
      <w:r w:rsidR="002D537C">
        <w:t xml:space="preserve">0, </w:t>
      </w:r>
      <w:r w:rsidR="00C63073">
        <w:t>3</w:t>
      </w:r>
      <w:r w:rsidR="003C3BDE">
        <w:t>0</w:t>
      </w:r>
      <w:r w:rsidR="002D537C">
        <w:t xml:space="preserve"> and </w:t>
      </w:r>
      <w:r w:rsidR="008D5D2F">
        <w:t>1</w:t>
      </w:r>
      <w:r w:rsidR="00C63073">
        <w:t>2</w:t>
      </w:r>
      <w:r w:rsidR="008D5D2F">
        <w:t>0</w:t>
      </w:r>
      <w:r w:rsidR="003C3BDE">
        <w:t xml:space="preserve"> </w:t>
      </w:r>
      <w:r w:rsidR="00FE1ED3">
        <w:t>FR-</w:t>
      </w:r>
      <w:r w:rsidRPr="00FF563B">
        <w:t>CDR</w:t>
      </w:r>
      <w:r w:rsidR="00FE1ED3">
        <w:t xml:space="preserve">-FR </w:t>
      </w:r>
      <w:r w:rsidRPr="00FF563B">
        <w:t>candidate</w:t>
      </w:r>
      <w:r w:rsidR="00FE1ED3">
        <w:t xml:space="preserve">s </w:t>
      </w:r>
      <w:r w:rsidR="00430141">
        <w:t>were generated</w:t>
      </w:r>
      <w:r w:rsidR="003C3BDE">
        <w:t xml:space="preserve"> for CDR</w:t>
      </w:r>
      <w:r w:rsidR="00FE1ED3">
        <w:t>1-3</w:t>
      </w:r>
      <w:r w:rsidR="002D537C">
        <w:t xml:space="preserve"> respectively</w:t>
      </w:r>
      <w:r w:rsidRPr="00FF563B">
        <w:t xml:space="preserve">. </w:t>
      </w:r>
      <w:r w:rsidR="002F27E4">
        <w:t>Spectrum- and Multi- scores</w:t>
      </w:r>
      <w:r w:rsidR="002F226C">
        <w:t xml:space="preserve"> </w:t>
      </w:r>
      <w:r w:rsidRPr="00FF563B">
        <w:t>were unambiguous for both CDR1</w:t>
      </w:r>
      <w:r w:rsidR="00A60BAA">
        <w:t xml:space="preserve"> and CDR2</w:t>
      </w:r>
      <w:r w:rsidR="002A67B4">
        <w:t xml:space="preserve">, identifying the </w:t>
      </w:r>
      <w:r w:rsidR="00A60BAA">
        <w:t>CDR1</w:t>
      </w:r>
      <w:r w:rsidR="002A67B4">
        <w:t xml:space="preserve"> as being GLTFSTYD</w:t>
      </w:r>
      <w:r w:rsidR="00D019A8">
        <w:t xml:space="preserve"> (117.7#1</w:t>
      </w:r>
      <w:r w:rsidR="00A60BAA">
        <w:t>,</w:t>
      </w:r>
      <w:r w:rsidR="00D019A8">
        <w:t xml:space="preserve"> 57.3k#1)</w:t>
      </w:r>
      <w:r w:rsidR="002A67B4">
        <w:t>,</w:t>
      </w:r>
      <w:r w:rsidRPr="00FF563B">
        <w:t xml:space="preserve"> and </w:t>
      </w:r>
      <w:r w:rsidR="00430141">
        <w:t>CDR</w:t>
      </w:r>
      <w:r w:rsidRPr="00FF563B">
        <w:t>2</w:t>
      </w:r>
      <w:r w:rsidR="008D5D2F">
        <w:t xml:space="preserve"> as LWNDGYNK</w:t>
      </w:r>
      <w:r w:rsidR="00D019A8">
        <w:t xml:space="preserve"> (377.1#1 and 50.9k#1)</w:t>
      </w:r>
      <w:r w:rsidR="008D5D2F">
        <w:t xml:space="preserve">. The selected </w:t>
      </w:r>
      <w:commentRangeStart w:id="316"/>
      <w:r w:rsidR="008D5D2F">
        <w:t>FR-CDR-FR candidates for CDR2</w:t>
      </w:r>
      <w:commentRangeEnd w:id="316"/>
      <w:r w:rsidR="00F13CAF">
        <w:rPr>
          <w:rStyle w:val="CommentReference"/>
        </w:rPr>
        <w:commentReference w:id="316"/>
      </w:r>
      <w:r w:rsidR="008D5D2F">
        <w:t xml:space="preserve"> for also enabled us to reject</w:t>
      </w:r>
      <w:r w:rsidR="00D019A8">
        <w:t xml:space="preserve"> </w:t>
      </w:r>
      <w:r w:rsidR="00BB4543">
        <w:t>2</w:t>
      </w:r>
      <w:r w:rsidR="00D019A8">
        <w:t xml:space="preserve"> out of </w:t>
      </w:r>
      <w:r w:rsidR="00BB4543">
        <w:t>3</w:t>
      </w:r>
      <w:r w:rsidR="00D019A8">
        <w:t xml:space="preserve"> remaining FR3 candidates</w:t>
      </w:r>
      <w:r w:rsidR="00FE1ED3">
        <w:t xml:space="preserve">. </w:t>
      </w:r>
      <w:r w:rsidR="00FE1ED3">
        <w:lastRenderedPageBreak/>
        <w:t>Th</w:t>
      </w:r>
      <w:r w:rsidR="00D019A8">
        <w:t xml:space="preserve">is left 40 FR-CDR-FR candidates for </w:t>
      </w:r>
      <w:r w:rsidRPr="00FF563B">
        <w:t>CDR3</w:t>
      </w:r>
      <w:r w:rsidR="00BB4543">
        <w:t>.</w:t>
      </w:r>
      <w:r w:rsidR="00D019A8">
        <w:t xml:space="preserve"> </w:t>
      </w:r>
      <w:r w:rsidR="00F13CAF">
        <w:t xml:space="preserve">From these we </w:t>
      </w:r>
      <w:r w:rsidR="00BB4543">
        <w:t xml:space="preserve">selected the top ranked </w:t>
      </w:r>
      <w:r w:rsidR="00940509">
        <w:t xml:space="preserve">selected </w:t>
      </w:r>
      <w:r w:rsidR="00F13CAF">
        <w:t>2</w:t>
      </w:r>
      <w:r w:rsidR="00940509">
        <w:t xml:space="preserve"> </w:t>
      </w:r>
      <w:r w:rsidR="00A60BAA">
        <w:t xml:space="preserve">isobaric </w:t>
      </w:r>
      <w:r w:rsidR="00940509">
        <w:t>FR-CDR-FR candidates (..</w:t>
      </w:r>
      <w:r w:rsidR="00940509" w:rsidRPr="00D00B32">
        <w:t>LGQRRPL</w:t>
      </w:r>
      <w:r w:rsidR="00940509">
        <w:t>.. and ..</w:t>
      </w:r>
      <w:r w:rsidR="00940509" w:rsidRPr="00D00B32">
        <w:t>GLQRRLP</w:t>
      </w:r>
      <w:r w:rsidR="00940509">
        <w:t xml:space="preserve">..) </w:t>
      </w:r>
      <w:r w:rsidR="002F27E4">
        <w:t>with</w:t>
      </w:r>
      <w:r w:rsidR="00940509">
        <w:t xml:space="preserve"> </w:t>
      </w:r>
      <w:r w:rsidR="0052166C">
        <w:t xml:space="preserve">the top </w:t>
      </w:r>
      <w:r w:rsidR="009500EE">
        <w:t>Multiscore</w:t>
      </w:r>
      <w:r w:rsidR="002F27E4">
        <w:t>s</w:t>
      </w:r>
      <w:r w:rsidR="00940509">
        <w:t xml:space="preserve"> (346</w:t>
      </w:r>
      <w:r w:rsidR="0052166C">
        <w:t>.2k#1-346.4</w:t>
      </w:r>
      <w:r w:rsidR="00940509">
        <w:t>k</w:t>
      </w:r>
      <w:r w:rsidR="0052166C">
        <w:t>#2</w:t>
      </w:r>
      <w:r w:rsidR="00940509">
        <w:t>)</w:t>
      </w:r>
      <w:r w:rsidR="005C7A19" w:rsidRPr="005C7A19">
        <w:t xml:space="preserve"> </w:t>
      </w:r>
      <w:r w:rsidR="0052166C">
        <w:t xml:space="preserve">and high Spectrumscores (370.7#2) </w:t>
      </w:r>
      <w:r w:rsidR="005C7A19" w:rsidRPr="000636F0">
        <w:t>(</w:t>
      </w:r>
      <w:r w:rsidR="005C7A19" w:rsidRPr="00430141">
        <w:rPr>
          <w:highlight w:val="yellow"/>
        </w:rPr>
        <w:t>Figure 4c</w:t>
      </w:r>
      <w:r w:rsidR="0052166C">
        <w:t>)</w:t>
      </w:r>
      <w:r w:rsidRPr="00F13CAF">
        <w:t>.</w:t>
      </w:r>
    </w:p>
    <w:p w14:paraId="6AE416FD" w14:textId="6EF43D72" w:rsidR="007F33BD" w:rsidRPr="00BB4543" w:rsidRDefault="00FE1ED3" w:rsidP="00A60BAA">
      <w:pPr>
        <w:ind w:firstLine="720"/>
        <w:rPr>
          <w:lang w:val="en-US"/>
        </w:rPr>
      </w:pPr>
      <w:r>
        <w:t xml:space="preserve">Recombining the </w:t>
      </w:r>
      <w:r w:rsidR="005C7A19">
        <w:t xml:space="preserve">remaining </w:t>
      </w:r>
      <w:r>
        <w:t>FR candidates</w:t>
      </w:r>
      <w:r w:rsidR="005C7A19">
        <w:t xml:space="preserve"> </w:t>
      </w:r>
      <w:r>
        <w:t xml:space="preserve">into </w:t>
      </w:r>
      <w:r w:rsidR="00DB5228">
        <w:t>chain candidates</w:t>
      </w:r>
      <w:r w:rsidR="0052166C">
        <w:t xml:space="preserve"> yielded 975 chain candidates and</w:t>
      </w:r>
      <w:r w:rsidR="00DB5228">
        <w:t xml:space="preserve"> </w:t>
      </w:r>
      <w:r w:rsidR="005C7A19">
        <w:t xml:space="preserve">confirmed </w:t>
      </w:r>
      <w:r w:rsidR="0052166C">
        <w:t xml:space="preserve">the </w:t>
      </w:r>
      <w:r w:rsidR="001C52F2">
        <w:t>2</w:t>
      </w:r>
      <w:r w:rsidR="005C7A19">
        <w:t xml:space="preserve"> primary chain candidates match</w:t>
      </w:r>
      <w:r w:rsidR="00A60BAA">
        <w:t>ed</w:t>
      </w:r>
      <w:r w:rsidR="005C7A19">
        <w:t xml:space="preserve"> the precursor mass</w:t>
      </w:r>
      <w:r w:rsidR="0052166C">
        <w:t xml:space="preserve"> and were ranked #1 (422.9#4, 411.3</w:t>
      </w:r>
      <w:r w:rsidR="00BB4543">
        <w:t>k</w:t>
      </w:r>
      <w:r w:rsidR="0052166C">
        <w:t>#1) and #2 (422.9#4, 411.1</w:t>
      </w:r>
      <w:r w:rsidR="00BB4543">
        <w:t>k</w:t>
      </w:r>
      <w:r w:rsidR="0052166C">
        <w:t>#2)</w:t>
      </w:r>
      <w:r w:rsidR="004E228E">
        <w:t xml:space="preserve"> (</w:t>
      </w:r>
      <w:r w:rsidR="004E228E" w:rsidRPr="004E228E">
        <w:rPr>
          <w:highlight w:val="yellow"/>
        </w:rPr>
        <w:t>supplementary Figure X</w:t>
      </w:r>
      <w:r w:rsidR="004E228E">
        <w:t>)</w:t>
      </w:r>
      <w:r w:rsidR="005C7A19">
        <w:t xml:space="preserve">. These </w:t>
      </w:r>
      <w:r w:rsidR="00A37A8A">
        <w:t xml:space="preserve">primary </w:t>
      </w:r>
      <w:r w:rsidR="005C7A19">
        <w:t xml:space="preserve">candidates had </w:t>
      </w:r>
      <w:r>
        <w:t>the same ambiguities</w:t>
      </w:r>
      <w:r w:rsidR="005C7A19">
        <w:t>:</w:t>
      </w:r>
      <w:r>
        <w:t xml:space="preserve"> </w:t>
      </w:r>
      <w:r w:rsidR="003C6230">
        <w:t>2 isobaric CDR3 candidate sequences</w:t>
      </w:r>
      <w:r w:rsidR="0052166C">
        <w:t xml:space="preserve"> </w:t>
      </w:r>
      <w:r w:rsidR="009D386F" w:rsidRPr="002F27E4">
        <w:rPr>
          <w:highlight w:val="yellow"/>
        </w:rPr>
        <w:t>(Figure 4d)</w:t>
      </w:r>
      <w:r w:rsidR="003C6230">
        <w:t>.</w:t>
      </w:r>
      <w:r w:rsidR="00A73B92">
        <w:t xml:space="preserve"> Close inspection of these </w:t>
      </w:r>
      <w:r w:rsidR="001C52F2">
        <w:t>2</w:t>
      </w:r>
      <w:r w:rsidR="00A73B92">
        <w:t xml:space="preserve"> candidates’ </w:t>
      </w:r>
      <w:r w:rsidR="009500EE">
        <w:t>Multiscore</w:t>
      </w:r>
      <w:r w:rsidR="00A73B92">
        <w:t xml:space="preserve"> coverage revealed a break in </w:t>
      </w:r>
      <w:r w:rsidR="00A52342">
        <w:t xml:space="preserve">CDR3 </w:t>
      </w:r>
      <w:r w:rsidR="00A73B92">
        <w:t>coverage</w:t>
      </w:r>
      <w:r w:rsidR="00A52342">
        <w:t xml:space="preserve"> for one of the candidates (</w:t>
      </w:r>
      <w:r w:rsidR="00A73B92">
        <w:t>..</w:t>
      </w:r>
      <w:r w:rsidR="00A73B92" w:rsidRPr="00D00B32">
        <w:t>GL</w:t>
      </w:r>
      <w:r w:rsidR="009D386F">
        <w:t>/</w:t>
      </w:r>
      <w:r w:rsidR="00A73B92" w:rsidRPr="00D00B32">
        <w:t>QRRLP</w:t>
      </w:r>
      <w:r w:rsidR="00A73B92">
        <w:t xml:space="preserve">.. </w:t>
      </w:r>
      <w:r w:rsidR="00A52342">
        <w:t>)</w:t>
      </w:r>
      <w:r w:rsidR="00A73B92">
        <w:t xml:space="preserve">. </w:t>
      </w:r>
      <w:r w:rsidR="004A37C0">
        <w:t>S</w:t>
      </w:r>
      <w:r w:rsidR="00A73B92">
        <w:t xml:space="preserve">trong support for the </w:t>
      </w:r>
      <w:r w:rsidR="001C52F2">
        <w:t>LP</w:t>
      </w:r>
      <w:r w:rsidR="00A73B92">
        <w:t xml:space="preserve"> motif </w:t>
      </w:r>
      <w:r w:rsidR="004A37C0">
        <w:t xml:space="preserve">in the CDR3 </w:t>
      </w:r>
      <w:r w:rsidR="009D386F">
        <w:t>led us to revisit the de novo reads manually</w:t>
      </w:r>
      <w:r w:rsidR="00A52342">
        <w:t>, where</w:t>
      </w:r>
      <w:r w:rsidR="009D386F">
        <w:t xml:space="preserve"> we found several reads located entirely in the CDR3, </w:t>
      </w:r>
      <w:r w:rsidR="000366AA">
        <w:t>suggesting</w:t>
      </w:r>
      <w:r w:rsidR="009D386F">
        <w:t xml:space="preserve"> the CDR3 sequence to be L</w:t>
      </w:r>
      <w:r w:rsidR="009D386F" w:rsidRPr="00D00B32">
        <w:t>GQRRLP</w:t>
      </w:r>
      <w:r w:rsidR="009D386F">
        <w:t>, a sequence not present in any bridging or overhanging CDR3 reads</w:t>
      </w:r>
      <w:r w:rsidR="004E228E">
        <w:t xml:space="preserve"> (</w:t>
      </w:r>
      <w:r w:rsidR="004E228E" w:rsidRPr="004E228E">
        <w:rPr>
          <w:highlight w:val="yellow"/>
        </w:rPr>
        <w:t>Figure 4e</w:t>
      </w:r>
      <w:r w:rsidR="004E228E">
        <w:t>)</w:t>
      </w:r>
      <w:r w:rsidR="009D386F">
        <w:t>.</w:t>
      </w:r>
      <w:r w:rsidR="00274ABA">
        <w:t xml:space="preserve"> </w:t>
      </w:r>
      <w:r w:rsidR="000366AA">
        <w:t>Rescoring this sequence against the experimental evidence indeed reveals an increased Multiscore, from 411.3k to 411.7k.</w:t>
      </w:r>
    </w:p>
    <w:p w14:paraId="1612D2DC" w14:textId="37D9C4BA" w:rsidR="000B0A24" w:rsidRPr="00A40B4B" w:rsidRDefault="000B0A24" w:rsidP="00326834">
      <w:pPr>
        <w:pStyle w:val="Heading1"/>
      </w:pPr>
      <w:r w:rsidRPr="00A40B4B">
        <w:t>Discussion</w:t>
      </w:r>
    </w:p>
    <w:p w14:paraId="3A17D82D" w14:textId="65B43F69" w:rsidR="00FF563B" w:rsidRDefault="00326834" w:rsidP="002F7CE6">
      <w:pPr>
        <w:pPrChange w:id="317" w:author="Scheltema, R.A. (Richard)" w:date="2023-05-16T14:10:00Z">
          <w:pPr>
            <w:ind w:firstLine="720"/>
          </w:pPr>
        </w:pPrChange>
      </w:pPr>
      <w:commentRangeStart w:id="318"/>
      <w:r>
        <w:t>With</w:t>
      </w:r>
      <w:commentRangeEnd w:id="318"/>
      <w:r w:rsidR="006B2D75">
        <w:rPr>
          <w:rStyle w:val="CommentReference"/>
        </w:rPr>
        <w:commentReference w:id="318"/>
      </w:r>
      <w:r>
        <w:t xml:space="preserve"> this work we show that i</w:t>
      </w:r>
      <w:r w:rsidR="00FF563B">
        <w:t xml:space="preserve">ntegration of </w:t>
      </w:r>
      <w:r w:rsidR="00F47813">
        <w:t xml:space="preserve">bottom-up and </w:t>
      </w:r>
      <w:r w:rsidR="00FF563B">
        <w:t>top</w:t>
      </w:r>
      <w:r w:rsidR="004171CB">
        <w:t>/middle</w:t>
      </w:r>
      <w:r w:rsidR="00FF563B">
        <w:t>-down data is</w:t>
      </w:r>
      <w:r>
        <w:t xml:space="preserve"> </w:t>
      </w:r>
      <w:r w:rsidR="00FF563B">
        <w:t xml:space="preserve">essential </w:t>
      </w:r>
      <w:r>
        <w:t xml:space="preserve">to achieve a higher fidelity for extraction of </w:t>
      </w:r>
      <w:r w:rsidR="00F47813">
        <w:t>the sequences of antibodies</w:t>
      </w:r>
      <w:r w:rsidR="00FA41AF">
        <w:t>.</w:t>
      </w:r>
      <w:r w:rsidR="00F47813">
        <w:t xml:space="preserve"> </w:t>
      </w:r>
      <w:r w:rsidR="00B459D2">
        <w:t xml:space="preserve">To provide a solid basis with the </w:t>
      </w:r>
      <w:r w:rsidR="00B459D2">
        <w:rPr>
          <w:i/>
        </w:rPr>
        <w:t xml:space="preserve">de </w:t>
      </w:r>
      <w:r w:rsidR="00B459D2" w:rsidRPr="00573B6A">
        <w:t>novo</w:t>
      </w:r>
      <w:r w:rsidR="00B459D2">
        <w:t xml:space="preserve"> peptide data, we utilize </w:t>
      </w:r>
      <w:r w:rsidR="00F47813" w:rsidRPr="00B459D2">
        <w:t>STITCH</w:t>
      </w:r>
      <w:r w:rsidR="00FA41AF">
        <w:t xml:space="preserve"> </w:t>
      </w:r>
      <w:r w:rsidR="00FA41AF">
        <w:fldChar w:fldCharType="begin" w:fldLock="1"/>
      </w:r>
      <w:r w:rsidR="00A507FA">
        <w:instrText>ADDIN CSL_CITATION {"citationItems":[{"id":"ITEM-1","itemData":{"DOI":"10.1021/ACS.ANALCHEM.2C01300","ISSN":"1520-6882","PMID":"35834437","abstract":"Antibodies can target a vast molecular diversity of antigens. This is achieved by generating a complementary diversity of antibody sequences through somatic recombination and hypermutation. A full understanding of the antibody repertoire in health and disease therefore requires dedicated de novo sequencing methods. Next-generation cDNA sequencing methods have laid the foundation of our current understanding of the antibody repertoire, but these methods share one major limitation in that they target the antibody-producing B-cells, rather than the functional secreted product in bodily fluids. Mass spectrometry-based methods offer an opportunity to bridge this gap between antibody repertoire profiling and bulk serological assays, as they can access antibody sequence information straight from the secreted polypeptide products. In a step to meeting the challenge of mass spectrometry (MS)-based antibody sequencing, we present a fast and simple software tool (Stitch) to map proteomic short reads to user-defined templates with dedicated features for both monoclonal antibody sequencing and profiling of polyclonal antibody repertoires. We demonstrate the use of Stitch by fully reconstructing two monoclonal antibody sequences with &gt;98% accuracy (including I/L assignment); sequencing a Fab from patient serum isolated by reversed-phase liquid chromatography (LC) fractionation against a high background of homologous antibody sequences; sequencing antibody light chains from the urine of multiple-myeloma patients; and profiling the IgG repertoire in sera from patients hospitalized with COVID-19. We demonstrate that Stitch assembles a comprehensive overview of the antibody sequences that are represented in the dataset and provides an important first step toward analyzing polyclonal antibodies and repertoire profiling.","author":[{"dropping-particle":"","family":"Schulte","given":"Douwe","non-dropping-particle":"","parse-names":false,"suffix":""},{"dropping-particle":"","family":"Peng","given":"Weiwei","non-dropping-particle":"","parse-names":false,"suffix":""},{"dropping-particle":"","family":"Snijder","given":"Joost","non-dropping-particle":"","parse-names":false,"suffix":""}],"container-title":"Analytical chemistry","id":"ITEM-1","issue":"29","issued":{"date-parts":[["2022","7","26"]]},"page":"10391-10399","publisher":"Anal Chem","title":"Template-Based Assembly of Proteomic Short Reads For De Novo Antibody Sequencing and Repertoire Profiling","type":"article-journal","volume":"94"},"uris":["http://www.mendeley.com/documents/?uuid=13afb57a-42d5-3b9c-8d47-41cd83c82da0"]}],"mendeley":{"formattedCitation":"(Schulte et al., 2022)","plainTextFormattedCitation":"(Schulte et al., 2022)","previouslyFormattedCitation":"(Schulte et al., 2022)"},"properties":{"noteIndex":0},"schema":"https://github.com/citation-style-language/schema/raw/master/csl-citation.json"}</w:instrText>
      </w:r>
      <w:r w:rsidR="00FA41AF">
        <w:fldChar w:fldCharType="separate"/>
      </w:r>
      <w:r w:rsidR="006973CA" w:rsidRPr="006973CA">
        <w:rPr>
          <w:noProof/>
        </w:rPr>
        <w:t>(Schulte et al., 2022)</w:t>
      </w:r>
      <w:r w:rsidR="00FA41AF">
        <w:fldChar w:fldCharType="end"/>
      </w:r>
      <w:r w:rsidR="00B459D2">
        <w:t xml:space="preserve"> although this step still results in errors and leads to </w:t>
      </w:r>
      <w:r w:rsidR="00D225E3">
        <w:t>m</w:t>
      </w:r>
      <w:r w:rsidR="00B459D2">
        <w:t>any hypotheses</w:t>
      </w:r>
      <w:r w:rsidR="00FF563B">
        <w:t xml:space="preserve">. </w:t>
      </w:r>
      <w:r w:rsidR="00B459D2">
        <w:t>To correct the errors and filter the options, t</w:t>
      </w:r>
      <w:r w:rsidR="00BB7E94">
        <w:t>op-down f</w:t>
      </w:r>
      <w:r w:rsidR="00FF563B">
        <w:t>ragment</w:t>
      </w:r>
      <w:r w:rsidR="00B459D2">
        <w:t xml:space="preserve">ation data is used. Although the data for </w:t>
      </w:r>
      <w:r w:rsidR="00FF563B">
        <w:t>even the most abundant clone in a mixture is far from complete</w:t>
      </w:r>
      <w:r w:rsidR="00B459D2">
        <w:t>, we show that it can be used as a potent filter and even to assist with filling gaps in the sequence</w:t>
      </w:r>
      <w:r w:rsidR="00FF563B">
        <w:t xml:space="preserve">. We have used the presented workflow to </w:t>
      </w:r>
      <w:r w:rsidR="00BB7E94">
        <w:t xml:space="preserve">simultaneously </w:t>
      </w:r>
      <w:r w:rsidR="00FF563B">
        <w:t xml:space="preserve">sequence light </w:t>
      </w:r>
      <w:r w:rsidR="00BB7E94">
        <w:t xml:space="preserve">and </w:t>
      </w:r>
      <w:r w:rsidR="00FF563B">
        <w:t xml:space="preserve">heavy chains, but </w:t>
      </w:r>
      <w:r w:rsidR="00BB7E94">
        <w:t xml:space="preserve">for the sake of brevity </w:t>
      </w:r>
      <w:r w:rsidR="00FF563B">
        <w:t xml:space="preserve">have omitted these efforts in this manuscript. As we </w:t>
      </w:r>
      <w:r w:rsidR="00B459D2">
        <w:t>analyse</w:t>
      </w:r>
      <w:r w:rsidR="00FF563B">
        <w:t xml:space="preserve"> one chain at a time, there is little difference between the analysis of light and heavy chains aside from differences arising from the quality of the data </w:t>
      </w:r>
      <w:r w:rsidR="00FF563B">
        <w:lastRenderedPageBreak/>
        <w:t xml:space="preserve">or the complexity of the target. Light chains are less complex owing to a lower degree of </w:t>
      </w:r>
      <w:r w:rsidR="004A2672">
        <w:t xml:space="preserve">somatic hypermutation </w:t>
      </w:r>
      <w:r w:rsidR="00FF563B">
        <w:t>and the lack of a D-segment</w:t>
      </w:r>
      <w:r w:rsidR="00BB7E94">
        <w:t xml:space="preserve">. Unsurprisingly therefore, </w:t>
      </w:r>
      <w:r w:rsidR="00FF563B">
        <w:t>these targets performed equally well or better than their heavy chain counterparts.</w:t>
      </w:r>
    </w:p>
    <w:p w14:paraId="5A31A0AC" w14:textId="0D9ED40C" w:rsidR="00FF563B" w:rsidRDefault="00FF563B" w:rsidP="00573B6A">
      <w:pPr>
        <w:ind w:firstLine="720"/>
      </w:pPr>
      <w:commentRangeStart w:id="319"/>
      <w:r>
        <w:t xml:space="preserve">The </w:t>
      </w:r>
      <w:commentRangeEnd w:id="319"/>
      <w:r w:rsidR="000E3662">
        <w:rPr>
          <w:rStyle w:val="CommentReference"/>
        </w:rPr>
        <w:commentReference w:id="319"/>
      </w:r>
      <w:r w:rsidR="00274ABA">
        <w:t xml:space="preserve">samples </w:t>
      </w:r>
      <w:r w:rsidR="00B459D2">
        <w:t xml:space="preserve">used </w:t>
      </w:r>
      <w:r w:rsidR="00274ABA">
        <w:t xml:space="preserve">in this study </w:t>
      </w:r>
      <w:r>
        <w:t xml:space="preserve">still represent an ideal case for sequencing. Monoclonal antibodies, and mixtures thereof are of course less complex than </w:t>
      </w:r>
      <w:r w:rsidR="00BB7E94">
        <w:t>those extracted from biological samples</w:t>
      </w:r>
      <w:r>
        <w:t>. While moving to more complex samples will surely present new challenges, it has been shown that circulating antibody repertoires are, more often than previously thought, dominated by a limited number of clones</w:t>
      </w:r>
      <w:r w:rsidR="004A2672">
        <w:fldChar w:fldCharType="begin" w:fldLock="1"/>
      </w:r>
      <w:r w:rsidR="004A2672">
        <w:instrText>ADDIN CSL_CITATION {"citationItems":[{"id":"ITEM-1","itemData":{"DOI":"10.1016/j.cels.2021.08.008","ISSN":"24054720","PMID":"34613904","abstract":"Although humans can produce billions of IgG1 variants through recombination and hypermutation, the diversity of IgG1 clones circulating in human blood plasma has largely eluded direct characterization. Here, we combined several mass-spectrometry-based approaches to reveal that the circulating IgG1 repertoire in human plasma is dominated by a limited number of clones in healthy donors and septic patients. We observe that each individual donor exhibits a unique serological IgG1 repertoire, which remains stable over time but can adapt rapidly to changes in physiology. We introduce an integrative protein- and peptide-centric approach to obtain and validate a full sequence of an individual plasma IgG1 clone de novo. This IgG1 clone emerged at the onset of a septic episode and exhibited a high mutation rate (13%) compared with the closest matching germline DNA sequence, highlighting the importance of de novo sequencing at the protein level. A record of this paper's transparent peer review process is included in the supplemental information.","author":[{"dropping-particle":"","family":"Bondt","given":"Albert","non-dropping-particle":"","parse-names":false,"suffix":""},{"dropping-particle":"","family":"Hoek","given":"Max","non-dropping-particle":"","parse-names":false,"suffix":""},{"dropping-particle":"","family":"Tamara","given":"Sem","non-dropping-particle":"","parse-names":false,"suffix":""},{"dropping-particle":"","family":"Graaf","given":"Bastiaan","non-dropping-particle":"de","parse-names":false,"suffix":""},{"dropping-particle":"","family":"Peng","given":"Weiwei","non-dropping-particle":"","parse-names":false,"suffix":""},{"dropping-particle":"","family":"Schulte","given":"Douwe","non-dropping-particle":"","parse-names":false,"suffix":""},{"dropping-particle":"","family":"Rijswijck","given":"Danique M.H.","non-dropping-particle":"van","parse-names":false,"suffix":""},{"dropping-particle":"","family":"Boer","given":"Maurits A.","non-dropping-particle":"den","parse-names":false,"suffix":""},{"dropping-particle":"","family":"Greisch","given":"Jean François","non-dropping-particle":"","parse-names":false,"suffix":""},{"dropping-particle":"","family":"Varkila","given":"Meri R.J.","non-dropping-particle":"","parse-names":false,"suffix":""},{"dropping-particle":"","family":"Snijder","given":"Joost","non-dropping-particle":"","parse-names":false,"suffix":""},{"dropping-particle":"","family":"Cremer","given":"Olaf L.","non-dropping-particle":"","parse-names":false,"suffix":""},{"dropping-particle":"","family":"Bonten","given":"Marc J.M.","non-dropping-particle":"","parse-names":false,"suffix":""},{"dropping-particle":"","family":"Heck","given":"Albert J.R.","non-dropping-particle":"","parse-names":false,"suffix":""}],"container-title":"Cell Systems","id":"ITEM-1","issue":"12","issued":{"date-parts":[["2021"]]},"page":"1131-1143.e5","publisher":"Cell Press","title":"Human plasma IgG1 repertoires are simple, unique, and dynamic","type":"article-journal","volume":"12"},"uris":["http://www.mendeley.com/documents/?uuid=9e7cc48c-feb6-4654-8e23-3dd8a10415d7"]},{"id":"ITEM-2","itemData":{"DOI":"10.3389/FIMMU.2021.789748","ISSN":"1664-3224","PMID":"34938298","abstract":"Recently, a mass spectrometry-based approach was introduced to directly assess the IgG1 immunoglobulin clonal repertoires in plasma. Here we expanded upon this approach by describing a mass spectrometry-based technique to assess specifically the clonal repertoire of another important class of immunoglobulin molecules, IgA1, and show it is efficiently and robustly applicable to either milk or plasma samples. Focusing on two individual healthy donors, whose milk was sampled longitudinally during the first 16 weeks of lactation, we demonstrate that the total repertoire of milk sIgA1 is dominated by only 50-500 clones, even though the human body theoretically can generate several orders of magnitude more clones. We show that in each donor the sIgA1 repertoire only changes marginally and quite gradually over the monitored 16-week period of lactation. Furthermore, the observed overlap in clonal repertoires between the two individual donors is close to non-existent. Mothers provide protection to their newborn infants directly by the transfer of antibodies via breastfeeding. The approach introduced here, can be used to visualize the clonal repertoire transferred from mother to infant and to detect changes in-time in that repertoire adapting to changes in maternal physiology.","author":[{"dropping-particle":"","family":"Bondt","given":"Albert","non-dropping-particle":"","parse-names":false,"suffix":""},{"dropping-particle":"","family":"Dingess","given":"Kelly A.","non-dropping-particle":"","parse-names":false,"suffix":""},{"dropping-particle":"","family":"Hoek","given":"Max","non-dropping-particle":"","parse-names":false,"suffix":""},{"dropping-particle":"","family":"Rijswijck","given":"Danique M.H.","non-dropping-particle":"van","parse-names":false,"suffix":""},{"dropping-particle":"","family":"Heck","given":"Albert J.R.","non-dropping-particle":"","parse-names":false,"suffix":""}],"container-title":"Frontiers in immunology","id":"ITEM-2","issued":{"date-parts":[["2021","12","6"]]},"publisher":"Front Immunol","title":"A Direct MS-Based Approach to Profile Human Milk Secretory Immunoglobulin A (IgA1) Reveals Donor-Specific Clonal Repertoires With High Longitudinal Stability","type":"article-journal","volume":"12"},"uris":["http://www.mendeley.com/documents/?uuid=ef2fb2f6-3ee0-454d-8621-bbed3a8a8e9f"]}],"mendeley":{"formattedCitation":"(Bondt, Dingess, et al., 2021; Bondt, Hoek, et al., 2021)","plainTextFormattedCitation":"(Bondt, Dingess, et al., 2021; Bondt, Hoek, et al., 2021)"},"properties":{"noteIndex":0},"schema":"https://github.com/citation-style-language/schema/raw/master/csl-citation.json"}</w:instrText>
      </w:r>
      <w:r w:rsidR="004A2672">
        <w:fldChar w:fldCharType="separate"/>
      </w:r>
      <w:r w:rsidR="004A2672" w:rsidRPr="004A2672">
        <w:rPr>
          <w:noProof/>
        </w:rPr>
        <w:t>(Bondt, Dingess, et al., 2021; Bondt, Hoek, et al., 2021)</w:t>
      </w:r>
      <w:r w:rsidR="004A2672">
        <w:fldChar w:fldCharType="end"/>
      </w:r>
      <w:r>
        <w:t>. We are therefore optimistic that the presented approach will be applicable to a significant fraction of polyclonal samples and can be extended to the cases where it falls short</w:t>
      </w:r>
      <w:r w:rsidR="00003FB8">
        <w:t>.</w:t>
      </w:r>
      <w:r w:rsidR="00386587">
        <w:t xml:space="preserve"> </w:t>
      </w:r>
      <w:r>
        <w:t xml:space="preserve">The manual interpretation at various points in this workflow significantly limits the throughput. While the main goal of the presented work has been to define a broadly applicable protocol for polyclonal antibody sequencing, we have not yet been able to </w:t>
      </w:r>
      <w:r w:rsidR="00003FB8">
        <w:t>analyse</w:t>
      </w:r>
      <w:r>
        <w:t xml:space="preserve"> a large enough number of targets to define robust score </w:t>
      </w:r>
      <w:r w:rsidR="004A2672">
        <w:t>cut-offs</w:t>
      </w:r>
      <w:r>
        <w:t xml:space="preserve"> for several decision points. The integration of multiple data sources, as well as the diversity of the </w:t>
      </w:r>
      <w:r w:rsidR="00003FB8">
        <w:t>analysed</w:t>
      </w:r>
      <w:r>
        <w:t xml:space="preserve"> samples (polyclonal, complex, </w:t>
      </w:r>
      <w:r w:rsidRPr="00386587">
        <w:rPr>
          <w:i/>
        </w:rPr>
        <w:t>etc</w:t>
      </w:r>
      <w:r>
        <w:t>), targets (</w:t>
      </w:r>
      <w:r w:rsidR="004A2672">
        <w:t>light or heavy chain</w:t>
      </w:r>
      <w:r>
        <w:t xml:space="preserve">, dominant clones, isotypes), regions (FR1-4, CDR1-3) and </w:t>
      </w:r>
      <w:r w:rsidR="00533367">
        <w:t xml:space="preserve">segments </w:t>
      </w:r>
      <w:r>
        <w:t>(</w:t>
      </w:r>
      <w:r w:rsidR="00533367">
        <w:t>FRs, FR-CDR-FR, chain)</w:t>
      </w:r>
      <w:r>
        <w:t>, makes this an even bigger challenge. Current sequencing efforts require high levels of expertise, effort, and modern instrumentation. As such, the requirement that users manually interpret analysis results throughout the analysis is not a deal-breaker</w:t>
      </w:r>
      <w:r w:rsidR="00386587">
        <w:t xml:space="preserve"> especially when considering that one or a few clones dominate the sample</w:t>
      </w:r>
      <w:r>
        <w:t xml:space="preserve">. As the field matures, a point </w:t>
      </w:r>
      <w:r w:rsidR="00386587">
        <w:t xml:space="preserve">will be reached </w:t>
      </w:r>
      <w:r>
        <w:t xml:space="preserve">where scoring functions and corresponding </w:t>
      </w:r>
      <w:r w:rsidR="004A2672">
        <w:t>cut-offs</w:t>
      </w:r>
      <w:r>
        <w:t xml:space="preserve"> </w:t>
      </w:r>
      <w:r w:rsidR="00003FB8">
        <w:t xml:space="preserve">can be defined. This </w:t>
      </w:r>
      <w:r>
        <w:t>will automate an ever-increasing portion of this work, eventually leading to a high throughput, fully automated method.</w:t>
      </w:r>
    </w:p>
    <w:p w14:paraId="735C231A" w14:textId="2F74892B" w:rsidR="00834677" w:rsidRPr="00E65D78" w:rsidRDefault="00834677" w:rsidP="00F74D12">
      <w:r w:rsidRPr="00E65D78">
        <w:br w:type="page"/>
      </w:r>
    </w:p>
    <w:p w14:paraId="2E223FEE" w14:textId="028B8DF2" w:rsidR="00834677" w:rsidRPr="00E65D78" w:rsidRDefault="00834677" w:rsidP="00F74D12">
      <w:r w:rsidRPr="000D16E6">
        <w:rPr>
          <w:rStyle w:val="Heading2Char"/>
          <w:rFonts w:eastAsiaTheme="minorHAnsi"/>
        </w:rPr>
        <w:lastRenderedPageBreak/>
        <w:t>Acknowledgements</w:t>
      </w:r>
      <w:r w:rsidR="00350D07" w:rsidRPr="000D16E6">
        <w:rPr>
          <w:rStyle w:val="Heading2Char"/>
          <w:rFonts w:eastAsiaTheme="minorHAnsi"/>
        </w:rPr>
        <w:t xml:space="preserve"> -</w:t>
      </w:r>
      <w:r w:rsidR="00350D07">
        <w:rPr>
          <w:b/>
        </w:rPr>
        <w:t xml:space="preserve"> </w:t>
      </w:r>
      <w:r w:rsidR="00730926" w:rsidRPr="00E65D78">
        <w:t>R.A.S.</w:t>
      </w:r>
      <w:r w:rsidR="00350D07">
        <w:t xml:space="preserve"> </w:t>
      </w:r>
      <w:r w:rsidRPr="00E65D78">
        <w:t xml:space="preserve">and </w:t>
      </w:r>
      <w:r w:rsidR="00730926" w:rsidRPr="00E65D78">
        <w:t>A.J.R.H</w:t>
      </w:r>
      <w:r w:rsidRPr="00E65D78">
        <w:t xml:space="preserve"> acknowledge funding through the European Union Horizon 2020 program INFRAIA project Epic-XS (Project 823839). Additionally, </w:t>
      </w:r>
      <w:r w:rsidR="00DA45DA">
        <w:t>B.d.G.</w:t>
      </w:r>
      <w:r w:rsidRPr="00E65D78">
        <w:t xml:space="preserve"> and A.</w:t>
      </w:r>
      <w:r w:rsidR="00730926" w:rsidRPr="00E65D78">
        <w:t>J.R.</w:t>
      </w:r>
      <w:r w:rsidRPr="00E65D78">
        <w:t xml:space="preserve">H. acknowledge </w:t>
      </w:r>
      <w:r w:rsidR="00DA45DA" w:rsidRPr="00E65D78">
        <w:t>the Dutch Research Council (NWO)</w:t>
      </w:r>
      <w:r w:rsidR="00DA45DA">
        <w:t xml:space="preserve"> supporting </w:t>
      </w:r>
      <w:r w:rsidRPr="00E65D78">
        <w:t xml:space="preserve">this work </w:t>
      </w:r>
      <w:r w:rsidR="00DA45DA">
        <w:t>via</w:t>
      </w:r>
      <w:r w:rsidRPr="00E65D78">
        <w:t xml:space="preserve"> project number </w:t>
      </w:r>
      <w:r w:rsidR="00DA45DA">
        <w:t>15575.</w:t>
      </w:r>
    </w:p>
    <w:p w14:paraId="24BF0BF7" w14:textId="0226574D" w:rsidR="00241EB4" w:rsidRPr="00E65D78" w:rsidRDefault="00241EB4" w:rsidP="00F74D12"/>
    <w:p w14:paraId="25F5164F" w14:textId="7720C0AC" w:rsidR="00834677" w:rsidRPr="00E65D78" w:rsidRDefault="00834677" w:rsidP="00F74D12">
      <w:r w:rsidRPr="000D16E6">
        <w:rPr>
          <w:b/>
        </w:rPr>
        <w:t>Contributions</w:t>
      </w:r>
      <w:r w:rsidR="00350D07" w:rsidRPr="000D16E6">
        <w:rPr>
          <w:b/>
        </w:rPr>
        <w:t xml:space="preserve"> –</w:t>
      </w:r>
      <w:r w:rsidR="00350D07">
        <w:t xml:space="preserve"> </w:t>
      </w:r>
      <w:r w:rsidR="000D16E6">
        <w:t xml:space="preserve">AJRH conceived the study, BDG performed the data analysis, wrote the required code and prepared the manuscript, RAS prepared the manuscript, DS prepared the manuscript, ST recorded </w:t>
      </w:r>
      <w:r w:rsidR="00DA45DA">
        <w:t xml:space="preserve">and analyzed </w:t>
      </w:r>
      <w:r w:rsidR="000D16E6">
        <w:t xml:space="preserve">all middle down </w:t>
      </w:r>
      <w:r w:rsidR="00DA45DA">
        <w:t xml:space="preserve">proteomics </w:t>
      </w:r>
      <w:r w:rsidR="000D16E6">
        <w:t xml:space="preserve">data, MH and WP </w:t>
      </w:r>
      <w:r w:rsidR="00DA45DA">
        <w:t xml:space="preserve">recorded and </w:t>
      </w:r>
      <w:r w:rsidR="00720FA5">
        <w:t>analysed all</w:t>
      </w:r>
      <w:r w:rsidR="00DA45DA">
        <w:t xml:space="preserve"> shot-gun proteomics</w:t>
      </w:r>
      <w:r w:rsidR="000D16E6">
        <w:t xml:space="preserve"> </w:t>
      </w:r>
      <w:r w:rsidR="00DA45DA">
        <w:t>data</w:t>
      </w:r>
      <w:r w:rsidR="00235888">
        <w:t>.</w:t>
      </w:r>
    </w:p>
    <w:p w14:paraId="21C86B9D" w14:textId="20D53623" w:rsidR="00FD1C4B" w:rsidRPr="00E65D78" w:rsidRDefault="00FD1C4B" w:rsidP="00F74D12"/>
    <w:p w14:paraId="0274738B" w14:textId="0E02119E" w:rsidR="00FD1C4B" w:rsidRPr="00E65D78" w:rsidRDefault="00FD1C4B" w:rsidP="00F74D12">
      <w:r w:rsidRPr="000D16E6">
        <w:rPr>
          <w:rStyle w:val="Heading2Char"/>
          <w:rFonts w:eastAsiaTheme="minorHAnsi"/>
        </w:rPr>
        <w:t>Data availability</w:t>
      </w:r>
      <w:r w:rsidR="00350D07" w:rsidRPr="000D16E6">
        <w:rPr>
          <w:rStyle w:val="Heading2Char"/>
          <w:rFonts w:eastAsiaTheme="minorHAnsi"/>
        </w:rPr>
        <w:t xml:space="preserve"> –</w:t>
      </w:r>
    </w:p>
    <w:p w14:paraId="77A68791" w14:textId="7C125CB3" w:rsidR="00B47F57" w:rsidRPr="00E65D78" w:rsidRDefault="00B47F57" w:rsidP="00F74D12">
      <w:r w:rsidRPr="00E65D78">
        <w:br w:type="page"/>
      </w:r>
    </w:p>
    <w:p w14:paraId="416901D6" w14:textId="77777777" w:rsidR="00E36C44" w:rsidRPr="00E65D78" w:rsidRDefault="00E36C44" w:rsidP="00E36C44">
      <w:pPr>
        <w:pStyle w:val="Heading1"/>
      </w:pPr>
      <w:r w:rsidRPr="00E65D78">
        <w:lastRenderedPageBreak/>
        <w:t>Materials and Methods</w:t>
      </w:r>
    </w:p>
    <w:p w14:paraId="38E825AD" w14:textId="77777777" w:rsidR="00661A7D" w:rsidRDefault="00E36C44" w:rsidP="00661A7D">
      <w:pPr>
        <w:pStyle w:val="Heading2"/>
      </w:pPr>
      <w:r w:rsidRPr="00FA5366">
        <w:t>Plasma IgG purification and Fab generation</w:t>
      </w:r>
    </w:p>
    <w:p w14:paraId="74785431" w14:textId="6D6FDB6F" w:rsidR="00E36C44" w:rsidRDefault="00E36C44" w:rsidP="007A7F55">
      <w:pPr>
        <w:ind w:firstLine="720"/>
      </w:pPr>
      <w:r>
        <w:rPr>
          <w:rStyle w:val="normaltextrun"/>
        </w:rPr>
        <w:t>The IgA/IgG purification and generation of Fabs was performed basically as previously published</w:t>
      </w:r>
      <w:r w:rsidR="00F13CAF">
        <w:rPr>
          <w:rStyle w:val="normaltextrun"/>
        </w:rPr>
        <w:t xml:space="preserve"> </w:t>
      </w:r>
      <w:r>
        <w:rPr>
          <w:rStyle w:val="normaltextrun"/>
        </w:rPr>
        <w:fldChar w:fldCharType="begin" w:fldLock="1"/>
      </w:r>
      <w:r>
        <w:rPr>
          <w:rStyle w:val="normaltextrun"/>
        </w:rPr>
        <w:instrText>ADDIN CSL_CITATION {"citationItems":[{"id":"ITEM-1","itemData":{"DOI":"10.1016/j.cels.2021.08.008","ISSN":"24054720","PMID":"34613904","abstract":"Although humans can produce billions of IgG1 variants through recombination and hypermutation, the diversity of IgG1 clones circulating in human blood plasma has largely eluded direct characterization. Here, we combined several mass-spectrometry-based approaches to reveal that the circulating IgG1 repertoire in human plasma is dominated by a limited number of clones in healthy donors and septic patients. We observe that each individual donor exhibits a unique serological IgG1 repertoire, which remains stable over time but can adapt rapidly to changes in physiology. We introduce an integrative protein- and peptide-centric approach to obtain and validate a full sequence of an individual plasma IgG1 clone de novo. This IgG1 clone emerged at the onset of a septic episode and exhibited a high mutation rate (13%) compared with the closest matching germline DNA sequence, highlighting the importance of de novo sequencing at the protein level. A record of this paper's transparent peer review process is included in the supplemental information.","author":[{"dropping-particle":"","family":"Bondt","given":"Albert","non-dropping-particle":"","parse-names":false,"suffix":""},{"dropping-particle":"","family":"Hoek","given":"Max","non-dropping-particle":"","parse-names":false,"suffix":""},{"dropping-particle":"","family":"Tamara","given":"Sem","non-dropping-particle":"","parse-names":false,"suffix":""},{"dropping-particle":"","family":"Graaf","given":"Bastiaan","non-dropping-particle":"de","parse-names":false,"suffix":""},{"dropping-particle":"","family":"Peng","given":"Weiwei","non-dropping-particle":"","parse-names":false,"suffix":""},{"dropping-particle":"","family":"Schulte","given":"Douwe","non-dropping-particle":"","parse-names":false,"suffix":""},{"dropping-particle":"","family":"Rijswijck","given":"Danique M.H.","non-dropping-particle":"van","parse-names":false,"suffix":""},{"dropping-particle":"","family":"Boer","given":"Maurits A.","non-dropping-particle":"den","parse-names":false,"suffix":""},{"dropping-particle":"","family":"Greisch","given":"Jean François","non-dropping-particle":"","parse-names":false,"suffix":""},{"dropping-particle":"","family":"Varkila","given":"Meri R.J.","non-dropping-particle":"","parse-names":false,"suffix":""},{"dropping-particle":"","family":"Snijder","given":"Joost","non-dropping-particle":"","parse-names":false,"suffix":""},{"dropping-particle":"","family":"Cremer","given":"Olaf L.","non-dropping-particle":"","parse-names":false,"suffix":""},{"dropping-particle":"","family":"Bonten","given":"Marc J.M.","non-dropping-particle":"","parse-names":false,"suffix":""},{"dropping-particle":"","family":"Heck","given":"Albert J.R.","non-dropping-particle":"","parse-names":false,"suffix":""}],"container-title":"Cell Systems","id":"ITEM-1","issue":"12","issued":{"date-parts":[["2021"]]},"page":"1131-1143.e5","publisher":"Cell Press","title":"Human plasma IgG1 repertoires are simple, unique, and dynamic","type":"article-journal","volume":"12"},"uris":["http://www.mendeley.com/documents/?uuid=9e7cc48c-feb6-4654-8e23-3dd8a10415d7"]},{"id":"ITEM-2","itemData":{"DOI":"10.3389/FIMMU.2021.789748","ISSN":"1664-3224","PMID":"34938298","abstract":"Recently, a mass spectrometry-based approach was introduced to directly assess the IgG1 immunoglobulin clonal repertoires in plasma. Here we expanded upon this approach by describing a mass spectrometry-based technique to assess specifically the clonal repertoire of another important class of immunoglobulin molecules, IgA1, and show it is efficiently and robustly applicable to either milk or plasma samples. Focusing on two individual healthy donors, whose milk was sampled longitudinally during the first 16 weeks of lactation, we demonstrate that the total repertoire of milk sIgA1 is dominated by only 50-500 clones, even though the human body theoretically can generate several orders of magnitude more clones. We show that in each donor the sIgA1 repertoire only changes marginally and quite gradually over the monitored 16-week period of lactation. Furthermore, the observed overlap in clonal repertoires between the two individual donors is close to non-existent. Mothers provide protection to their newborn infants directly by the transfer of antibodies via breastfeeding. The approach introduced here, can be used to visualize the clonal repertoire transferred from mother to infant and to detect changes in-time in that repertoire adapting to changes in maternal physiology.","</w:instrText>
      </w:r>
      <w:r w:rsidRPr="00846920">
        <w:rPr>
          <w:rStyle w:val="normaltextrun"/>
          <w:lang w:val="nl-NL"/>
        </w:rPr>
        <w:instrText>author":[{"dropping-particle":"","family":"Bondt","given":"Albert","non-dropping-particle":"","parse-names":false,"suffix":""},{"dropping-particle":"","family":"Dingess","given":"Kelly A.","non-dropping-particle":"","parse-names":false,"suffix":""},{"dropping-particle":"","family":"Hoek","given":"Max","non-dropping-particle":"","parse-names":false,"suffix":""},{"dropping-particle":"","family":"Rijswijck","given":"Danique M.H.","non-dropping-particle":"van","parse-names":false,"suffix":""},{"dropping-particle":"","family":"Heck","given":"Albert J.R.","non-dropping-particle":"","parse-names":false,"suffix":""}],"container-title":"Frontiers in immunology","id":"ITEM-2","issued":{"date-parts":[["2021","12","6"]]},"publisher":"Front Immunol","title":"A Direct MS-Based Approach to Profile Human Milk Secretory Immunoglobulin A (IgA1) Reveals Donor-Specific Clonal Repertoires With High Longitudinal Stability","type":"article-journal","volume":"12"},"uris":["http://www.mendeley.com/documents/?uuid=ef2fb2f6-3ee0-454d-8621-bbed3a8a8e9f"]}],"mendeley":{"formattedCitation":"(Bondt, Dingess, Hoek, van Rijswijck, &amp; Heck, 2021; Bondt, Hoek, et al., 2021)","plainTextFormattedCitation":"(Bondt, Dingess, Hoek, van Rijswijck, &amp; Heck, 2021; Bondt, Hoek, et al., 2021)","previouslyFormattedCitation":"(Bondt, Dingess, Hoek, van Rijswijck, &amp; Heck, 2021; Bondt, Hoek, et al., 2021)"},"properties":{"noteIndex":0},"schema":"https://github.com/citation-style-language/schema/raw/master/csl-citation.json"}</w:instrText>
      </w:r>
      <w:r>
        <w:rPr>
          <w:rStyle w:val="normaltextrun"/>
        </w:rPr>
        <w:fldChar w:fldCharType="separate"/>
      </w:r>
      <w:r w:rsidRPr="00FA5366">
        <w:rPr>
          <w:rStyle w:val="normaltextrun"/>
          <w:noProof/>
          <w:lang w:val="nl-NL"/>
        </w:rPr>
        <w:t>(Bondt, Dingess, Hoek, van Rijswijck, &amp; Heck, 2021; Bondt, Hoek, et al., 2021)</w:t>
      </w:r>
      <w:r>
        <w:rPr>
          <w:rStyle w:val="normaltextrun"/>
        </w:rPr>
        <w:fldChar w:fldCharType="end"/>
      </w:r>
      <w:r w:rsidRPr="00FA5366">
        <w:rPr>
          <w:rStyle w:val="normaltextrun"/>
          <w:lang w:val="nl-NL"/>
        </w:rPr>
        <w:t xml:space="preserve">. </w:t>
      </w:r>
      <w:r>
        <w:rPr>
          <w:rStyle w:val="normaltextrun"/>
        </w:rPr>
        <w:t xml:space="preserve">Mobicol spin filters were assembled according to the manufacturer’s instructions and placed in 2 mL Eppendorf tubes. Then 20 µL FcXL affinity matrix slurry was added to the spin filter, followed by three washing steps with 150 µL </w:t>
      </w:r>
      <w:r w:rsidRPr="00FA5366">
        <w:rPr>
          <w:rStyle w:val="normaltextrun"/>
        </w:rPr>
        <w:t>PBS</w:t>
      </w:r>
      <w:r>
        <w:rPr>
          <w:rStyle w:val="normaltextrun"/>
        </w:rPr>
        <w:t xml:space="preserve">, in which the liquid was removed by centrifugation for 1 min at 1000 × </w:t>
      </w:r>
      <w:r>
        <w:rPr>
          <w:rStyle w:val="normaltextrun"/>
          <w:i/>
          <w:iCs/>
        </w:rPr>
        <w:t>g</w:t>
      </w:r>
      <w:r>
        <w:rPr>
          <w:rStyle w:val="normaltextrun"/>
        </w:rPr>
        <w:t>. Two additional washing steps with 150 µL were performed. The samples were then incubated, under shaking conditions for one hour. Next, the flow through was collected and the affinity matrix with bound Igs was washed four times with 150 µL PBS. Finally, IgG samples were digested overnight using 50 µL PBS containing 100 U of the IgdE protease (FabALACTICA</w:t>
      </w:r>
      <w:r w:rsidRPr="00156EAA">
        <w:rPr>
          <w:rStyle w:val="eop"/>
        </w:rPr>
        <w:t>®</w:t>
      </w:r>
      <w:r>
        <w:rPr>
          <w:rStyle w:val="normaltextrun"/>
        </w:rPr>
        <w:t xml:space="preserve">, Genovis, </w:t>
      </w:r>
      <w:r w:rsidRPr="00156EAA">
        <w:rPr>
          <w:rStyle w:val="eop"/>
        </w:rPr>
        <w:t>Llund, Sweden</w:t>
      </w:r>
      <w:r>
        <w:rPr>
          <w:rStyle w:val="normaltextrun"/>
        </w:rPr>
        <w:t>) on a thermal shaker at 37 °C.</w:t>
      </w:r>
      <w:r>
        <w:rPr>
          <w:rStyle w:val="eop"/>
        </w:rPr>
        <w:t xml:space="preserve"> IgA samples were </w:t>
      </w:r>
      <w:r w:rsidRPr="00156EAA">
        <w:rPr>
          <w:rStyle w:val="eop"/>
        </w:rPr>
        <w:t xml:space="preserve">digested overnight with the O-glycopeptidase from Akkermansia muciniphila, OgpA (OpeRATOR®, Genovis, Llund, Sweden). Digestion was performed using 40 U SialEXO (a sialidase cocktail to remove sialic acids from the O-glycans) and 40 U of OgpA enzyme and incubation overnight, </w:t>
      </w:r>
      <w:r>
        <w:rPr>
          <w:rStyle w:val="eop"/>
        </w:rPr>
        <w:t xml:space="preserve">both digestions were performed overnight </w:t>
      </w:r>
      <w:r w:rsidRPr="00156EAA">
        <w:rPr>
          <w:rStyle w:val="eop"/>
        </w:rPr>
        <w:t>in an Eppendorf thermal shaker (Eppendorf, The Netherlands)</w:t>
      </w:r>
      <w:r>
        <w:rPr>
          <w:rStyle w:val="eop"/>
        </w:rPr>
        <w:t xml:space="preserve"> at </w:t>
      </w:r>
      <w:r>
        <w:rPr>
          <w:rStyle w:val="normaltextrun"/>
        </w:rPr>
        <w:t>37 °C</w:t>
      </w:r>
      <w:r w:rsidRPr="00156EAA">
        <w:rPr>
          <w:rStyle w:val="eop"/>
        </w:rPr>
        <w:t>.</w:t>
      </w:r>
      <w:r>
        <w:rPr>
          <w:rStyle w:val="eop"/>
        </w:rPr>
        <w:t xml:space="preserve"> </w:t>
      </w:r>
      <w:r>
        <w:rPr>
          <w:rStyle w:val="normaltextrun"/>
        </w:rPr>
        <w:t>Next, 10 µL Ni-NTA beads were added to bind and remove the His-tagged protease, where after the samples were incubated for an additional 30 minutes. The flow through of this incubation contained the Fab fragments.</w:t>
      </w:r>
    </w:p>
    <w:p w14:paraId="4742D9C1" w14:textId="77777777" w:rsidR="00E36C44" w:rsidRDefault="00E36C44" w:rsidP="00E36C44">
      <w:pPr>
        <w:ind w:firstLine="720"/>
      </w:pPr>
    </w:p>
    <w:p w14:paraId="291EE861" w14:textId="77777777" w:rsidR="00661A7D" w:rsidRDefault="00E36C44" w:rsidP="00661A7D">
      <w:pPr>
        <w:pStyle w:val="Heading2"/>
      </w:pPr>
      <w:r w:rsidRPr="007E0309">
        <w:t>Protein-centric (middle-down) LC-MS/MS</w:t>
      </w:r>
    </w:p>
    <w:p w14:paraId="6AA8A7FD" w14:textId="3EDFC1E9" w:rsidR="00E36C44" w:rsidRDefault="00E36C44" w:rsidP="007A7F55">
      <w:pPr>
        <w:ind w:firstLine="720"/>
        <w:rPr>
          <w:rFonts w:ascii="Segoe UI" w:hAnsi="Segoe UI" w:cs="Segoe UI"/>
          <w:sz w:val="18"/>
          <w:szCs w:val="18"/>
        </w:rPr>
      </w:pPr>
      <w:r>
        <w:rPr>
          <w:rStyle w:val="normaltextrun"/>
        </w:rPr>
        <w:t>All Fab samples were denatured and reduced in 10 mM tris(2-carboxyethyl)phosphine (TCEP) at 60 °C for 30 min prior to LC-MS/MS analysis. For each LC-MS/MS experiment 2-5 µg of sample was injected.</w:t>
      </w:r>
      <w:r>
        <w:rPr>
          <w:rStyle w:val="eop"/>
        </w:rPr>
        <w:t> </w:t>
      </w:r>
      <w:r>
        <w:rPr>
          <w:rStyle w:val="normaltextrun"/>
        </w:rPr>
        <w:t xml:space="preserve">Reversed-phase liquid chromatography was performed by using a Thermo Scientific Vanquish </w:t>
      </w:r>
      <w:r>
        <w:rPr>
          <w:rStyle w:val="normaltextrun"/>
        </w:rPr>
        <w:lastRenderedPageBreak/>
        <w:t xml:space="preserve">Flex UHPLC instrument, equipped with a 1 mm x 150 mm MAbPac analytical column and directly coupled to an Orbitrap Fusion Lumos Tribrid (Thermo Fisher Scientific, Bremen, </w:t>
      </w:r>
      <w:commentRangeStart w:id="320"/>
      <w:commentRangeStart w:id="321"/>
      <w:r>
        <w:rPr>
          <w:rStyle w:val="normaltextrun"/>
        </w:rPr>
        <w:t>Germany</w:t>
      </w:r>
      <w:commentRangeEnd w:id="320"/>
      <w:r>
        <w:rPr>
          <w:rStyle w:val="CommentReference"/>
        </w:rPr>
        <w:commentReference w:id="320"/>
      </w:r>
      <w:commentRangeEnd w:id="321"/>
      <w:r>
        <w:rPr>
          <w:rStyle w:val="CommentReference"/>
        </w:rPr>
        <w:commentReference w:id="321"/>
      </w:r>
      <w:r>
        <w:rPr>
          <w:rStyle w:val="normaltextrun"/>
        </w:rPr>
        <w:t>). The column preheater, as well as the analytical column chamber, were heated to 80 °C during chromatographic separation. </w:t>
      </w:r>
      <w:r>
        <w:rPr>
          <w:rStyle w:val="eop"/>
        </w:rPr>
        <w:t> </w:t>
      </w:r>
    </w:p>
    <w:p w14:paraId="63417DCF" w14:textId="77777777" w:rsidR="00E36C44" w:rsidRDefault="00E36C44" w:rsidP="00E36C44">
      <w:pPr>
        <w:ind w:firstLine="720"/>
        <w:rPr>
          <w:rFonts w:ascii="Segoe UI" w:hAnsi="Segoe UI" w:cs="Segoe UI"/>
          <w:sz w:val="18"/>
          <w:szCs w:val="18"/>
        </w:rPr>
      </w:pPr>
      <w:r>
        <w:rPr>
          <w:rStyle w:val="normaltextrun"/>
        </w:rPr>
        <w:t>The monoclonal and mix samples were separated over 27 min at a flow rate of 250 µL/min. The polyclonal sample in 22 min at a flow rate of 150 µL/min. Gradient elution was achieved by using two</w:t>
      </w:r>
      <w:r w:rsidRPr="00F73765">
        <w:t xml:space="preserve"> </w:t>
      </w:r>
      <w:r w:rsidRPr="00F73765">
        <w:rPr>
          <w:rStyle w:val="normaltextrun"/>
        </w:rPr>
        <w:t xml:space="preserve">mobile phases A (0.1% HCOOH in Milli-Q HOH) and B (0.1% HCOOH in CH3CN) </w:t>
      </w:r>
      <w:r>
        <w:rPr>
          <w:rStyle w:val="normaltextrun"/>
        </w:rPr>
        <w:t>and ramping up B from 10 to 25% over six and one minute respectively, from 25 to 40% over 14 min, and from 40 to 95% over one minute.</w:t>
      </w:r>
      <w:r>
        <w:rPr>
          <w:rStyle w:val="normaltextrun"/>
          <w:b/>
          <w:bCs/>
        </w:rPr>
        <w:t xml:space="preserve"> </w:t>
      </w:r>
      <w:r>
        <w:rPr>
          <w:rStyle w:val="normaltextrun"/>
        </w:rPr>
        <w:t>MS data were collected with the instrument operating in Intact Protein and Low Pressure mode. The spray voltage was set at 3.3 kV, capillary temperature 350 °C, probe heater temperature 100 °C, sheath gas flow 15, auxiliary gas flow 5, and source-induced dissociation was set at 15 V. The electrospray voltage was only turned on after 5 and 2 min respectively to prevent the salts in the sample from entering the MS. </w:t>
      </w:r>
      <w:r>
        <w:rPr>
          <w:rStyle w:val="eop"/>
        </w:rPr>
        <w:t> </w:t>
      </w:r>
    </w:p>
    <w:p w14:paraId="6284536D" w14:textId="77777777" w:rsidR="00E36C44" w:rsidRDefault="00E36C44" w:rsidP="00E36C44">
      <w:pPr>
        <w:ind w:firstLine="720"/>
        <w:rPr>
          <w:rFonts w:ascii="Segoe UI" w:hAnsi="Segoe UI" w:cs="Segoe UI"/>
          <w:sz w:val="18"/>
          <w:szCs w:val="18"/>
        </w:rPr>
      </w:pPr>
      <w:r>
        <w:rPr>
          <w:rStyle w:val="normaltextrun"/>
        </w:rPr>
        <w:t xml:space="preserve">The separated Fab chains were analysed with a resolution setting of 120,000 (@ 200 </w:t>
      </w:r>
      <w:r>
        <w:rPr>
          <w:rStyle w:val="normaltextrun"/>
          <w:i/>
          <w:iCs/>
        </w:rPr>
        <w:t>m/z</w:t>
      </w:r>
      <w:r>
        <w:rPr>
          <w:rStyle w:val="normaltextrun"/>
        </w:rPr>
        <w:t xml:space="preserve">) in MS1, which allows for more accurate mass detection of smaller proteins (&lt; 30 kDa). MS1 scans were acquired in a range of 500-3000 Th and 600-2000 Th respectively, with the default and 250% AGC target and a maximum 246 and 500 ms injection time respectively. In MS1, 2 and 5 µscans were recorded per scan, respectively. Data-dependent mode was defined as two scans. In both cases, MS/MS scans were acquired with a resolution of 120k, a maximum injection time of default and 500 ms, a default and 10,000% AGC target, and default µscans averaged and recorded per scan respectively. The ions of interest were mass-selected by quadrupole in a 10, 2 and 4 Th isolation window, for the experiments on the monoclonal, antibody mixture and polyclonal mixture, respectively, and accumulated to the AGC target prior to fragmentation. Electron-transfer dissociation (ETD) was performed using the following settings: 16 ms reaction time, a maximum injection time of 200 ms, and an AGC target of 1e6 for the ETD reagent. For </w:t>
      </w:r>
      <w:r>
        <w:rPr>
          <w:rStyle w:val="normaltextrun"/>
        </w:rPr>
        <w:lastRenderedPageBreak/>
        <w:t xml:space="preserve">data-dependent MS/MS acquisition, the intensity threshold was set to 5e4. MS/MS scans were recorded in the range of </w:t>
      </w:r>
      <w:r>
        <w:rPr>
          <w:rStyle w:val="normaltextrun"/>
          <w:i/>
          <w:iCs/>
        </w:rPr>
        <w:t>m/</w:t>
      </w:r>
      <w:r>
        <w:rPr>
          <w:rStyle w:val="normaltextrun"/>
        </w:rPr>
        <w:t>z = 350-5000 Th using high mass range quadrupole isolation.</w:t>
      </w:r>
      <w:r>
        <w:rPr>
          <w:rStyle w:val="eop"/>
        </w:rPr>
        <w:t> </w:t>
      </w:r>
    </w:p>
    <w:p w14:paraId="1B947553" w14:textId="77777777" w:rsidR="00661A7D" w:rsidRDefault="00E36C44" w:rsidP="00661A7D">
      <w:pPr>
        <w:pStyle w:val="Heading2"/>
      </w:pPr>
      <w:r w:rsidRPr="00FA5366">
        <w:t>Peptide-centric (bottom-up) LC-MS/MS</w:t>
      </w:r>
    </w:p>
    <w:p w14:paraId="098165A7" w14:textId="01B51933" w:rsidR="00E36C44" w:rsidRDefault="00E36C44" w:rsidP="007A7F55">
      <w:pPr>
        <w:ind w:firstLine="720"/>
        <w:rPr>
          <w:rFonts w:ascii="Segoe UI" w:hAnsi="Segoe UI" w:cs="Segoe UI"/>
          <w:sz w:val="18"/>
          <w:szCs w:val="18"/>
        </w:rPr>
      </w:pPr>
      <w:r>
        <w:rPr>
          <w:rStyle w:val="normaltextrun"/>
        </w:rPr>
        <w:t>All purified Fab antibody fragments were dried under vacuum and resuspended in a 50 mM aqueous ammonium bicarbonate buffer. Samples were equally split for subsequent digestion, with each of the four proteases used. </w:t>
      </w:r>
      <w:r>
        <w:rPr>
          <w:rStyle w:val="eop"/>
        </w:rPr>
        <w:t> </w:t>
      </w:r>
      <w:r>
        <w:rPr>
          <w:rStyle w:val="normaltextrun"/>
        </w:rPr>
        <w:t xml:space="preserve">For digestion with trypsin, chymotrypsin, elastase and thermolysin, a sodium deoxycholate (SDC) buffer was added to a total volume of 80 µL, 200 mM Tris pH 8.5, 10 mM TCEP, 2% (w/v) SDC final concentration. For digestion with pepsin, a urea buffer was added to a total volume of 80 µL, 2M urea, 10 mM TCEP. Samples were denatured for 10 min at 95 °C followed by reduction for 20 min at 37 °C. Next, iodoacetic acid was added to a final concentration of 40 mM and incubated in the dark for 45 min at room temperature for alkylation of free cysteines. Then for trypsin, chymotrypsin and thermolysin, 50 mM ammonium bicarbonate buffer was added to a total volume of 100 µL. For pepsin 1 M HCl was added to a final concentration of 0.04 M. A total of 0.1 µg of each protease was added and incubated for 4 hours at 37 °C. After digestion 2 µL formic acid was added to precipitate the SDC. SDC was removed by centrifugation for 20 min at max speed (20817 × </w:t>
      </w:r>
      <w:r>
        <w:rPr>
          <w:rStyle w:val="normaltextrun"/>
          <w:i/>
          <w:iCs/>
        </w:rPr>
        <w:t>g</w:t>
      </w:r>
      <w:r>
        <w:rPr>
          <w:rStyle w:val="normaltextrun"/>
        </w:rPr>
        <w:t>) after which the supernatant was moved to a new tube.</w:t>
      </w:r>
      <w:r>
        <w:rPr>
          <w:rStyle w:val="eop"/>
        </w:rPr>
        <w:t> </w:t>
      </w:r>
      <w:r>
        <w:rPr>
          <w:rStyle w:val="normaltextrun"/>
          <w:shd w:val="clear" w:color="auto" w:fill="FFFFFF"/>
        </w:rPr>
        <w:t>The final samples were desalted by Oasis HLB (Oasis).  Sorbent was wetted using 2x 200 µL ACN, followed by equilibration with 2x 200 µL water/10% formic acid. </w:t>
      </w:r>
      <w:r w:rsidDel="00FA5366">
        <w:rPr>
          <w:rStyle w:val="normaltextrun"/>
          <w:shd w:val="clear" w:color="auto" w:fill="FFFFFF"/>
        </w:rPr>
        <w:t xml:space="preserve"> </w:t>
      </w:r>
      <w:r>
        <w:rPr>
          <w:rStyle w:val="normaltextrun"/>
          <w:shd w:val="clear" w:color="auto" w:fill="FFFFFF"/>
        </w:rPr>
        <w:t xml:space="preserve">The sample was loaded and washed with 2x 200 µL </w:t>
      </w:r>
      <w:r w:rsidRPr="000D16E6">
        <w:rPr>
          <w:rStyle w:val="normaltextrun"/>
          <w:shd w:val="clear" w:color="auto" w:fill="FFFFFF"/>
        </w:rPr>
        <w:t>Mili Q</w:t>
      </w:r>
      <w:r>
        <w:rPr>
          <w:rStyle w:val="normaltextrun"/>
          <w:shd w:val="clear" w:color="auto" w:fill="FFFFFF"/>
        </w:rPr>
        <w:t xml:space="preserve"> water/10% formic acid.</w:t>
      </w:r>
      <w:r w:rsidDel="00FA5366">
        <w:rPr>
          <w:rStyle w:val="normaltextrun"/>
          <w:shd w:val="clear" w:color="auto" w:fill="FFFFFF"/>
        </w:rPr>
        <w:t xml:space="preserve"> </w:t>
      </w:r>
      <w:r>
        <w:rPr>
          <w:rStyle w:val="normaltextrun"/>
          <w:shd w:val="clear" w:color="auto" w:fill="FFFFFF"/>
        </w:rPr>
        <w:t xml:space="preserve"> Finally, the sample was eluted using 2x 50 µL water/50% ACN/10% formic acid and dried down by vacuum centrifuge. Prior to MS analysis samples were reconstituted in 2% FA. </w:t>
      </w:r>
    </w:p>
    <w:p w14:paraId="44255E1B" w14:textId="77777777" w:rsidR="00E36C44" w:rsidRPr="008A3882" w:rsidRDefault="00E36C44" w:rsidP="00E36C44"/>
    <w:p w14:paraId="6EBA3009" w14:textId="77777777" w:rsidR="00661A7D" w:rsidRPr="00661A7D" w:rsidRDefault="00E36C44" w:rsidP="00661A7D">
      <w:pPr>
        <w:pStyle w:val="Heading2"/>
        <w:rPr>
          <w:rStyle w:val="Heading2Char"/>
          <w:rFonts w:eastAsiaTheme="minorHAnsi"/>
          <w:b/>
          <w:bCs/>
        </w:rPr>
      </w:pPr>
      <w:r w:rsidRPr="00661A7D">
        <w:rPr>
          <w:rStyle w:val="Heading2Char"/>
          <w:rFonts w:eastAsiaTheme="minorHAnsi"/>
          <w:b/>
          <w:bCs/>
        </w:rPr>
        <w:t>IMGT database</w:t>
      </w:r>
    </w:p>
    <w:p w14:paraId="6898129D" w14:textId="2DF0174A" w:rsidR="00E36C44" w:rsidRPr="008A3882" w:rsidRDefault="00E36C44" w:rsidP="007A7F55">
      <w:pPr>
        <w:ind w:firstLine="720"/>
      </w:pPr>
      <w:r w:rsidRPr="008A3882">
        <w:lastRenderedPageBreak/>
        <w:t xml:space="preserve">The full IMGT database was </w:t>
      </w:r>
      <w:r>
        <w:t xml:space="preserve">used </w:t>
      </w:r>
      <w:r w:rsidRPr="008A3882">
        <w:t xml:space="preserve">as a source of homologous germline </w:t>
      </w:r>
      <w:commentRangeStart w:id="322"/>
      <w:commentRangeStart w:id="323"/>
      <w:r w:rsidRPr="008A3882">
        <w:t>sequences</w:t>
      </w:r>
      <w:commentRangeEnd w:id="322"/>
      <w:r>
        <w:rPr>
          <w:rStyle w:val="CommentReference"/>
        </w:rPr>
        <w:commentReference w:id="322"/>
      </w:r>
      <w:commentRangeEnd w:id="323"/>
      <w:r w:rsidR="00F76D5D">
        <w:rPr>
          <w:rStyle w:val="CommentReference"/>
        </w:rPr>
        <w:commentReference w:id="323"/>
      </w:r>
      <w:r w:rsidRPr="008A3882">
        <w:t>. This database was filtered by excluding non-human entries, entries with identical sequences, and partial or non-functional entrie</w:t>
      </w:r>
      <w:r w:rsidRPr="000636F0">
        <w:t>s (</w:t>
      </w:r>
      <w:r w:rsidRPr="00016DDA">
        <w:t>supplementary materials</w:t>
      </w:r>
      <w:r w:rsidRPr="008A3882">
        <w:t xml:space="preserve">). Furthermore, sequences including wildcards and non-canonical AAs were excluded. Constant regions were cleaved to match the </w:t>
      </w:r>
      <w:r>
        <w:t>F</w:t>
      </w:r>
      <w:r w:rsidRPr="008A3882">
        <w:t xml:space="preserve">ab fragments produced by the </w:t>
      </w:r>
      <w:r>
        <w:rPr>
          <w:rStyle w:val="normaltextrun"/>
        </w:rPr>
        <w:t xml:space="preserve">IgdE and </w:t>
      </w:r>
      <w:r w:rsidRPr="00156EAA">
        <w:rPr>
          <w:rStyle w:val="eop"/>
        </w:rPr>
        <w:t>OgpA</w:t>
      </w:r>
      <w:r>
        <w:rPr>
          <w:rStyle w:val="eop"/>
        </w:rPr>
        <w:t xml:space="preserve"> enzymes.</w:t>
      </w:r>
    </w:p>
    <w:p w14:paraId="2D0F04F3" w14:textId="77777777" w:rsidR="00E36C44" w:rsidRPr="008A3882" w:rsidRDefault="00E36C44" w:rsidP="00E36C44"/>
    <w:p w14:paraId="2D5D50FC" w14:textId="77777777" w:rsidR="00661A7D" w:rsidRDefault="00E36C44" w:rsidP="00661A7D">
      <w:pPr>
        <w:pStyle w:val="Heading2"/>
      </w:pPr>
      <w:r w:rsidRPr="00FA5366">
        <w:t>Top-down spectral processing</w:t>
      </w:r>
    </w:p>
    <w:p w14:paraId="343DB80B" w14:textId="08FEADC7" w:rsidR="00E36C44" w:rsidRDefault="00E36C44" w:rsidP="007A7F55">
      <w:pPr>
        <w:ind w:firstLine="720"/>
        <w:rPr>
          <w:rFonts w:ascii="Segoe UI" w:hAnsi="Segoe UI" w:cs="Segoe UI"/>
          <w:sz w:val="18"/>
          <w:szCs w:val="18"/>
        </w:rPr>
      </w:pPr>
      <w:r w:rsidRPr="004F4368">
        <w:rPr>
          <w:bCs/>
        </w:rPr>
        <w:t>Following the protein-centric (middle-down) LC-MS/MS</w:t>
      </w:r>
      <w:r>
        <w:rPr>
          <w:bCs/>
        </w:rPr>
        <w:t xml:space="preserve"> on the Fab fragments</w:t>
      </w:r>
      <w:r w:rsidRPr="004F4368">
        <w:rPr>
          <w:bCs/>
        </w:rPr>
        <w:t>,</w:t>
      </w:r>
      <w:r w:rsidRPr="007E0309">
        <w:rPr>
          <w:b/>
        </w:rPr>
        <w:t xml:space="preserve"> </w:t>
      </w:r>
      <w:r>
        <w:rPr>
          <w:rStyle w:val="normaltextrun"/>
        </w:rPr>
        <w:t>MS1 features were retrieved from the generated RAW files using BioPharmaFinder 3.2 (Thermo Scientific). Deconvolution was performed using the ReSpect algorithm, deconvoluting averaged scans over a selected RT window where the target clone elute</w:t>
      </w:r>
      <w:r w:rsidRPr="000636F0">
        <w:rPr>
          <w:rStyle w:val="normaltextrun"/>
        </w:rPr>
        <w:t xml:space="preserve">d </w:t>
      </w:r>
      <w:r w:rsidRPr="000636F0">
        <w:rPr>
          <w:rStyle w:val="normaltextrun"/>
          <w:highlight w:val="yellow"/>
        </w:rPr>
        <w:t>(</w:t>
      </w:r>
      <w:r w:rsidRPr="00D51C1D">
        <w:rPr>
          <w:rStyle w:val="normaltextrun"/>
          <w:highlight w:val="yellow"/>
        </w:rPr>
        <w:t xml:space="preserve">Table </w:t>
      </w:r>
      <w:r>
        <w:rPr>
          <w:rStyle w:val="normaltextrun"/>
          <w:highlight w:val="yellow"/>
        </w:rPr>
        <w:t>S1</w:t>
      </w:r>
      <w:r w:rsidRPr="00D51C1D">
        <w:rPr>
          <w:rStyle w:val="normaltextrun"/>
          <w:highlight w:val="yellow"/>
        </w:rPr>
        <w:t>)</w:t>
      </w:r>
      <w:r>
        <w:rPr>
          <w:rStyle w:val="normaltextrun"/>
        </w:rPr>
        <w:t xml:space="preserve">. The output mass range for the fragment ions was set at 10 to 40 kDa. Charge states between 10 and 50 were included with a minimum of 6 and 10 adjacent charges for the low and high model mass respectively. No relative </w:t>
      </w:r>
      <w:r w:rsidRPr="00FA5366">
        <w:t xml:space="preserve">abundance or score threshold was used. The target mass was set to 25 </w:t>
      </w:r>
      <w:r>
        <w:t>k</w:t>
      </w:r>
      <w:r w:rsidRPr="00FA5366">
        <w:t xml:space="preserve">Da, the number of peak models to 1, with a shape of 2 and 2 (left/right). </w:t>
      </w:r>
      <w:r>
        <w:t>The p</w:t>
      </w:r>
      <w:r w:rsidRPr="00FA5366">
        <w:t xml:space="preserve">eak detection minimum significance measure was set to 1 standard deviation and the peak detection quality measured was set to 95%.  The MS2 spectra over the selected retention time were deconvoluted to yield their protonated monoisotopic fragment masses using </w:t>
      </w:r>
      <w:r>
        <w:t xml:space="preserve">the </w:t>
      </w:r>
      <w:r w:rsidRPr="00FA5366">
        <w:t xml:space="preserve">Freestyles Xtract algorithm. </w:t>
      </w:r>
      <w:r>
        <w:t>The m</w:t>
      </w:r>
      <w:r w:rsidRPr="00FA5366">
        <w:t xml:space="preserve">inimum charge was set to 1, </w:t>
      </w:r>
      <w:r>
        <w:t xml:space="preserve">the </w:t>
      </w:r>
      <w:r w:rsidRPr="00FA5366">
        <w:t>maximum charge was set to 50, no thresholds were set for the minimum number of detected charges and the relative abundance</w:t>
      </w:r>
      <w:r>
        <w:rPr>
          <w:rStyle w:val="normaltextrun"/>
        </w:rPr>
        <w:t>.</w:t>
      </w:r>
    </w:p>
    <w:p w14:paraId="7153D889" w14:textId="10ACE3F6" w:rsidR="00E36C44" w:rsidRDefault="00E36C44" w:rsidP="00661A7D">
      <w:pPr>
        <w:ind w:firstLine="720"/>
      </w:pPr>
      <w:r w:rsidRPr="008A3882">
        <w:t xml:space="preserve">Throughout the manuscript, we make use of an error tolerant sliding window </w:t>
      </w:r>
      <w:r w:rsidR="007A7F55">
        <w:t>algorithm</w:t>
      </w:r>
      <w:r w:rsidR="007A7F55" w:rsidRPr="000636F0">
        <w:t xml:space="preserve"> </w:t>
      </w:r>
      <w:r w:rsidR="007A7F55">
        <w:t xml:space="preserve">to optimize contig placement against a MD fragmentation spectrum </w:t>
      </w:r>
      <w:r w:rsidRPr="000636F0">
        <w:t>(</w:t>
      </w:r>
      <w:r w:rsidRPr="00FA5366">
        <w:rPr>
          <w:highlight w:val="yellow"/>
        </w:rPr>
        <w:t xml:space="preserve">Figure </w:t>
      </w:r>
      <w:r>
        <w:rPr>
          <w:highlight w:val="yellow"/>
        </w:rPr>
        <w:t>S</w:t>
      </w:r>
      <w:r>
        <w:t>4)</w:t>
      </w:r>
      <w:r w:rsidRPr="008A3882">
        <w:t xml:space="preserve">. This </w:t>
      </w:r>
      <w:r w:rsidR="007A7F55">
        <w:t xml:space="preserve">algorithm slides </w:t>
      </w:r>
      <w:r w:rsidRPr="008A3882">
        <w:t xml:space="preserve">a set of theoretical fragments along a provided m/z range, incrementing the fragment masses with a set increment (default 0.01 Th). To limit processing time, peaks in the spectra are binned and the number of </w:t>
      </w:r>
      <w:r w:rsidRPr="008A3882">
        <w:lastRenderedPageBreak/>
        <w:t>non-empty bins are counted for each offset. The top scoring offsets (default: 100) are then scored by a more refined scoring function</w:t>
      </w:r>
      <w:r>
        <w:t xml:space="preserve"> </w:t>
      </w:r>
      <w:r>
        <w:fldChar w:fldCharType="begin" w:fldLock="1"/>
      </w:r>
      <w:r>
        <w:instrText>ADDIN CSL_CITATION {"citationItems":[{"id":"ITEM-1","itemData":{"abstract":"MS-based proteomics usually involves the fragmentation of tryptic peptides (tandem MS or MS 2) and their identification by searching protein sequence databases. In ion trap instruments fragments can be further fragmented and analyzed, a process termed MSMSMS or MS 3. Here, we report that efficient ion capture in a linear ion trap leads to MS 3 acquisition times and spectra quality similar to those for MS 2 experiments with conventional 3D ion traps. Fragmentation of Nor C-terminal ions resulted in informative and low-background spectra, even at subfemtomol levels of peptide. Typically C-terminal ions are chosen for further fragmentation, and the MS 3 spectrum greatly constrains the C-terminal amino acids of the peptide sequence. MS 3 spectra allow resolution of ambiguities in identification, a crucial problem in proteomics. Because of the sensitivity and rapid scan rates of the linear ion trap, several MS 3 spectra per peptide can be obtained even when sequencing very complex mixtures. We calculate the probability that an experimental MS 3 spectrum originates from fragmentation of a given Nor C-terminal ion of a peptide under consideration. This MS 3 identification score can be combined with the MS 2 scores of the precursor peptide from existing search engines. When MS 3 is performed on the linear ion trap-Fourier transform mass spectrometer combination , accurate peptide masses further increase confidence in pep-tide identification. linear quadrupole ion trap Fourier transform MS peptide sequencing protein modification T he identification of proteins by MS is a fundamental issue in proteomics (1). Initially, proteins were identified solely by the measured peptide masses after enzymatic digestion by sequence-specific proteases. Although this mass fingerprinting method works well for isolated proteins, the resulting protein identifications are not sufficiently specific for protein mixtures, where peptide fragmentation by tandem MS (MS 2) is currently the method of choice (2-4). Peptide mixtures are resolved by nanoscale liquid chromatography, and peptides are ionized on-line by electrospray (5). Mass spectra are taken every few seconds, followed by isolation of the most intense peptide ions, fragmentation by collisions with an inert gas, and finally the recording of a mass spectrum of the fragments. This fragment mass spectrum, also termed MSMS spectrum, tandem mass spectrum, or MS 2 spectrum, consists mainly of N-and C-terminal fragments of the peptide …","author":[{"dropping-particle":"V","family":"Olsen","given":"Jesper","non-dropping-particle":"","parse-names":false,"suffix":""},{"dropping-particle":"","family":"Mann","given":"Matthias","non-dropping-particle":"","parse-names":false,"suffix":""}],"id":"ITEM-1","issued":{"date-parts":[["2004"]]},"title":"Improved peptide identification in proteomics by two consecutive stages of mass spectrometric fragmentation","type":"article-journal","volume":"101"},"uris":["http://www.mendeley.com/documents/?uuid=5e513409-72cc-3bfc-93e7-cb82d6d01df7"]}],"mendeley":{"formattedCitation":"(Olsen &amp; Mann, 2004)","plainTextFormattedCitation":"(Olsen &amp; Mann, 2004)","previouslyFormattedCitation":"(Olsen &amp; Mann, 2004)"},"properties":{"noteIndex":0},"schema":"https://github.com/citation-style-language/schema/raw/master/csl-citation.json"}</w:instrText>
      </w:r>
      <w:r>
        <w:fldChar w:fldCharType="separate"/>
      </w:r>
      <w:r w:rsidRPr="00A507FA">
        <w:rPr>
          <w:noProof/>
        </w:rPr>
        <w:t>(Olsen &amp; Mann, 2004)</w:t>
      </w:r>
      <w:r>
        <w:fldChar w:fldCharType="end"/>
      </w:r>
      <w:r w:rsidRPr="008A3882">
        <w:t xml:space="preserve"> and the best scoring offset is returned. </w:t>
      </w:r>
      <w:r>
        <w:t xml:space="preserve">This enables error-tolerant scoring of (sub)sequences (used for scoring imperfect contigs), but also determination their </w:t>
      </w:r>
      <w:r w:rsidR="00F13CAF">
        <w:t xml:space="preserve">prefix- and suffix- masses </w:t>
      </w:r>
      <w:r>
        <w:t>(used for CDR gap size calculation) and offset from previous positions (used during manual inspection to find modifications/mutations/sequencing errors around the termini)</w:t>
      </w:r>
      <w:r w:rsidRPr="008A3882">
        <w:t>.</w:t>
      </w:r>
    </w:p>
    <w:p w14:paraId="7906046E" w14:textId="77777777" w:rsidR="00661A7D" w:rsidRPr="008A3882" w:rsidRDefault="00661A7D" w:rsidP="00661A7D">
      <w:pPr>
        <w:ind w:firstLine="720"/>
      </w:pPr>
    </w:p>
    <w:p w14:paraId="7089FCA3" w14:textId="1AEE3280" w:rsidR="00661A7D" w:rsidRDefault="00E36C44" w:rsidP="00661A7D">
      <w:pPr>
        <w:pStyle w:val="Heading2"/>
      </w:pPr>
      <w:r w:rsidRPr="008A3882">
        <w:t xml:space="preserve">Bottom-up </w:t>
      </w:r>
      <w:r w:rsidRPr="009F2455">
        <w:rPr>
          <w:i/>
        </w:rPr>
        <w:t>de novo</w:t>
      </w:r>
      <w:r w:rsidRPr="008A3882">
        <w:t xml:space="preserve"> sequencing</w:t>
      </w:r>
    </w:p>
    <w:p w14:paraId="6E3A0D0F" w14:textId="795A8D90" w:rsidR="00E36C44" w:rsidRDefault="00E36C44" w:rsidP="007A7F55">
      <w:pPr>
        <w:ind w:firstLine="720"/>
      </w:pPr>
      <w:r w:rsidRPr="008A3882">
        <w:t xml:space="preserve">Bottom-up MS/MS spectra were processed with </w:t>
      </w:r>
      <w:r>
        <w:t xml:space="preserve">the </w:t>
      </w:r>
      <w:r w:rsidRPr="008A3882">
        <w:t xml:space="preserve">PEAKS-AB </w:t>
      </w:r>
      <w:r w:rsidRPr="007E0309">
        <w:rPr>
          <w:i/>
        </w:rPr>
        <w:t>de novo</w:t>
      </w:r>
      <w:r w:rsidRPr="008A3882">
        <w:t xml:space="preserve"> sequencing </w:t>
      </w:r>
      <w:commentRangeStart w:id="324"/>
      <w:r w:rsidRPr="008A3882">
        <w:t>suite</w:t>
      </w:r>
      <w:commentRangeEnd w:id="324"/>
      <w:r>
        <w:rPr>
          <w:rStyle w:val="CommentReference"/>
        </w:rPr>
        <w:commentReference w:id="324"/>
      </w:r>
      <w:r w:rsidRPr="008A3882">
        <w:t xml:space="preserve">. Default settings were </w:t>
      </w:r>
      <w:r>
        <w:t>used</w:t>
      </w:r>
      <w:r w:rsidRPr="008A3882">
        <w:t xml:space="preserve"> unless explicitly mentioned. Variable modifications were set to: Deamidation(N/Q), pyro-Glu from E, pyro-Glu from Q, oxidation (H/W), oxidation (M). Max 4 variable PTM</w:t>
      </w:r>
      <w:r>
        <w:t>s</w:t>
      </w:r>
      <w:r w:rsidRPr="008A3882">
        <w:t xml:space="preserve"> per peptide, max 5 peptides reported per spectrum, 0.02 fragment mass error tolerance, 20 ppm parent mass tolerance, fixed modification: Carboxymethyl. The resulting </w:t>
      </w:r>
      <w:r w:rsidRPr="007E0309">
        <w:rPr>
          <w:i/>
        </w:rPr>
        <w:t>de novo</w:t>
      </w:r>
      <w:r w:rsidRPr="008A3882">
        <w:t xml:space="preserve"> predictions </w:t>
      </w:r>
      <w:r>
        <w:t>(</w:t>
      </w:r>
      <w:r w:rsidRPr="008A3882">
        <w:t xml:space="preserve">referred to as </w:t>
      </w:r>
      <w:r w:rsidRPr="00596172">
        <w:rPr>
          <w:i/>
          <w:iCs/>
        </w:rPr>
        <w:t>reads</w:t>
      </w:r>
      <w:r w:rsidRPr="008A3882">
        <w:t xml:space="preserve"> </w:t>
      </w:r>
      <w:r>
        <w:t>throughout the</w:t>
      </w:r>
      <w:r w:rsidRPr="008A3882">
        <w:t xml:space="preserve"> manuscript</w:t>
      </w:r>
      <w:r>
        <w:t>),</w:t>
      </w:r>
      <w:r w:rsidRPr="008A3882">
        <w:t xml:space="preserve"> were inserted into the proteomic short read assembly tool STITCH </w:t>
      </w:r>
      <w:r w:rsidR="00F76D5D">
        <w:t xml:space="preserve">for two subsequent runs, </w:t>
      </w:r>
      <w:r w:rsidRPr="008A3882">
        <w:t xml:space="preserve">(parameter files in supplemental information) to yield a </w:t>
      </w:r>
      <w:r>
        <w:t xml:space="preserve">frequency table and </w:t>
      </w:r>
      <w:r w:rsidR="007A7F55">
        <w:t xml:space="preserve">sequence </w:t>
      </w:r>
      <w:r>
        <w:t>template</w:t>
      </w:r>
      <w:r w:rsidRPr="008A3882">
        <w:t xml:space="preserve"> for each target chain.</w:t>
      </w:r>
    </w:p>
    <w:p w14:paraId="1E76EFFC" w14:textId="49EE50F7" w:rsidR="00F76D5D" w:rsidRDefault="007A7F55" w:rsidP="00720FA5">
      <w:pPr>
        <w:ind w:firstLine="720"/>
      </w:pPr>
      <w:r>
        <w:t xml:space="preserve">The sequence template is internally numbered according to the IMGT numbering convention. </w:t>
      </w:r>
      <w:r w:rsidR="00F76D5D">
        <w:t xml:space="preserve">The de novo reads </w:t>
      </w:r>
      <w:r>
        <w:t xml:space="preserve">are numbered by aligning them to the sequence template using the smith waterman algorithm with a custom scoring matrix </w:t>
      </w:r>
      <w:r w:rsidR="00720FA5">
        <w:t>(</w:t>
      </w:r>
      <w:r w:rsidR="00720FA5" w:rsidRPr="00720FA5">
        <w:rPr>
          <w:highlight w:val="yellow"/>
        </w:rPr>
        <w:t>supplementary materials</w:t>
      </w:r>
      <w:r w:rsidR="00720FA5">
        <w:t xml:space="preserve">) </w:t>
      </w:r>
      <w:r>
        <w:t>and copying the numbering.</w:t>
      </w:r>
    </w:p>
    <w:p w14:paraId="4413ECE3" w14:textId="77777777" w:rsidR="00E36C44" w:rsidRDefault="00E36C44" w:rsidP="00E36C44"/>
    <w:p w14:paraId="4B73A4CB" w14:textId="77777777" w:rsidR="00E36C44" w:rsidRDefault="00E36C44" w:rsidP="00E36C44">
      <w:pPr>
        <w:spacing w:line="259" w:lineRule="auto"/>
        <w:jc w:val="left"/>
        <w:rPr>
          <w:rFonts w:eastAsiaTheme="majorEastAsia" w:cstheme="majorBidi"/>
          <w:b/>
          <w:color w:val="000000" w:themeColor="text1"/>
          <w:sz w:val="32"/>
          <w:szCs w:val="32"/>
        </w:rPr>
      </w:pPr>
      <w:r>
        <w:br w:type="page"/>
      </w:r>
    </w:p>
    <w:p w14:paraId="30B6A732" w14:textId="3B9AB046" w:rsidR="00A259F8" w:rsidRDefault="00A259F8" w:rsidP="00573B6A">
      <w:pPr>
        <w:pStyle w:val="Heading1"/>
      </w:pPr>
      <w:r w:rsidRPr="00350D07">
        <w:lastRenderedPageBreak/>
        <w:t>References</w:t>
      </w:r>
    </w:p>
    <w:p w14:paraId="6283F475" w14:textId="03273DAE" w:rsidR="004A2672" w:rsidRPr="004A2672" w:rsidRDefault="00F00F80" w:rsidP="004A2672">
      <w:pPr>
        <w:widowControl w:val="0"/>
        <w:autoSpaceDE w:val="0"/>
        <w:autoSpaceDN w:val="0"/>
        <w:adjustRightInd w:val="0"/>
        <w:spacing w:line="240" w:lineRule="auto"/>
        <w:ind w:left="480" w:hanging="480"/>
        <w:rPr>
          <w:noProof/>
          <w:szCs w:val="24"/>
        </w:rPr>
      </w:pPr>
      <w:r>
        <w:rPr>
          <w:b/>
          <w:sz w:val="28"/>
        </w:rPr>
        <w:fldChar w:fldCharType="begin" w:fldLock="1"/>
      </w:r>
      <w:r>
        <w:rPr>
          <w:b/>
          <w:sz w:val="28"/>
        </w:rPr>
        <w:instrText xml:space="preserve">ADDIN Mendeley Bibliography CSL_BIBLIOGRAPHY </w:instrText>
      </w:r>
      <w:r>
        <w:rPr>
          <w:b/>
          <w:sz w:val="28"/>
        </w:rPr>
        <w:fldChar w:fldCharType="separate"/>
      </w:r>
      <w:r w:rsidR="004A2672" w:rsidRPr="004A2672">
        <w:rPr>
          <w:noProof/>
          <w:szCs w:val="24"/>
        </w:rPr>
        <w:t xml:space="preserve">Aebersold, R., &amp; Mann, M. (2003). Mass spectrometry-based proteomics. </w:t>
      </w:r>
      <w:r w:rsidR="004A2672" w:rsidRPr="004A2672">
        <w:rPr>
          <w:i/>
          <w:iCs/>
          <w:noProof/>
          <w:szCs w:val="24"/>
        </w:rPr>
        <w:t>Nature</w:t>
      </w:r>
      <w:r w:rsidR="004A2672" w:rsidRPr="004A2672">
        <w:rPr>
          <w:noProof/>
          <w:szCs w:val="24"/>
        </w:rPr>
        <w:t xml:space="preserve">, </w:t>
      </w:r>
      <w:r w:rsidR="004A2672" w:rsidRPr="004A2672">
        <w:rPr>
          <w:i/>
          <w:iCs/>
          <w:noProof/>
          <w:szCs w:val="24"/>
        </w:rPr>
        <w:t>422</w:t>
      </w:r>
      <w:r w:rsidR="004A2672" w:rsidRPr="004A2672">
        <w:rPr>
          <w:noProof/>
          <w:szCs w:val="24"/>
        </w:rPr>
        <w:t>(6928), 198–207. https://doi.org/10.1038/nature01511</w:t>
      </w:r>
    </w:p>
    <w:p w14:paraId="7B461FF7" w14:textId="77777777" w:rsidR="004A2672" w:rsidRPr="004A2672" w:rsidRDefault="004A2672" w:rsidP="004A2672">
      <w:pPr>
        <w:widowControl w:val="0"/>
        <w:autoSpaceDE w:val="0"/>
        <w:autoSpaceDN w:val="0"/>
        <w:adjustRightInd w:val="0"/>
        <w:spacing w:line="240" w:lineRule="auto"/>
        <w:ind w:left="480" w:hanging="480"/>
        <w:rPr>
          <w:noProof/>
          <w:szCs w:val="24"/>
        </w:rPr>
      </w:pPr>
      <w:r w:rsidRPr="004A2672">
        <w:rPr>
          <w:noProof/>
          <w:szCs w:val="24"/>
        </w:rPr>
        <w:t xml:space="preserve">Aebersold, R., &amp; Mann, M. (2016). Mass-spectrometric exploration of proteome structure and function. </w:t>
      </w:r>
      <w:r w:rsidRPr="004A2672">
        <w:rPr>
          <w:i/>
          <w:iCs/>
          <w:noProof/>
          <w:szCs w:val="24"/>
        </w:rPr>
        <w:t>Nature</w:t>
      </w:r>
      <w:r w:rsidRPr="004A2672">
        <w:rPr>
          <w:noProof/>
          <w:szCs w:val="24"/>
        </w:rPr>
        <w:t xml:space="preserve">, </w:t>
      </w:r>
      <w:r w:rsidRPr="004A2672">
        <w:rPr>
          <w:i/>
          <w:iCs/>
          <w:noProof/>
          <w:szCs w:val="24"/>
        </w:rPr>
        <w:t>537</w:t>
      </w:r>
      <w:r w:rsidRPr="004A2672">
        <w:rPr>
          <w:noProof/>
          <w:szCs w:val="24"/>
        </w:rPr>
        <w:t>(7620), 347–355. https://doi.org/10.1038/nature19949</w:t>
      </w:r>
    </w:p>
    <w:p w14:paraId="4C454369" w14:textId="77777777" w:rsidR="004A2672" w:rsidRPr="004A2672" w:rsidRDefault="004A2672" w:rsidP="004A2672">
      <w:pPr>
        <w:widowControl w:val="0"/>
        <w:autoSpaceDE w:val="0"/>
        <w:autoSpaceDN w:val="0"/>
        <w:adjustRightInd w:val="0"/>
        <w:spacing w:line="240" w:lineRule="auto"/>
        <w:ind w:left="480" w:hanging="480"/>
        <w:rPr>
          <w:noProof/>
          <w:szCs w:val="24"/>
        </w:rPr>
      </w:pPr>
      <w:r w:rsidRPr="004A2672">
        <w:rPr>
          <w:noProof/>
          <w:szCs w:val="24"/>
        </w:rPr>
        <w:t xml:space="preserve">Alberts, B., Johnson, A., Lewis, J., Raff, M., Roberts, K., &amp; Walter, P. (2002). The Generation of Antibody Diversity. In </w:t>
      </w:r>
      <w:r w:rsidRPr="004A2672">
        <w:rPr>
          <w:i/>
          <w:iCs/>
          <w:noProof/>
          <w:szCs w:val="24"/>
        </w:rPr>
        <w:t>Molecular Biology of the Cell</w:t>
      </w:r>
      <w:r w:rsidRPr="004A2672">
        <w:rPr>
          <w:noProof/>
          <w:szCs w:val="24"/>
        </w:rPr>
        <w:t xml:space="preserve"> (4th ed.). Retrieved from https://www.ncbi.nlm.nih.gov/books/NBK26860/</w:t>
      </w:r>
    </w:p>
    <w:p w14:paraId="1837F694" w14:textId="77777777" w:rsidR="004A2672" w:rsidRPr="004A2672" w:rsidRDefault="004A2672" w:rsidP="004A2672">
      <w:pPr>
        <w:widowControl w:val="0"/>
        <w:autoSpaceDE w:val="0"/>
        <w:autoSpaceDN w:val="0"/>
        <w:adjustRightInd w:val="0"/>
        <w:spacing w:line="240" w:lineRule="auto"/>
        <w:ind w:left="480" w:hanging="480"/>
        <w:rPr>
          <w:noProof/>
          <w:szCs w:val="24"/>
        </w:rPr>
      </w:pPr>
      <w:r w:rsidRPr="00846920">
        <w:rPr>
          <w:noProof/>
          <w:szCs w:val="24"/>
          <w:lang w:val="es-ES"/>
        </w:rPr>
        <w:t xml:space="preserve">Altelaar, A. F. M., Munoz, J., &amp; Heck, A. J. R. (2013). </w:t>
      </w:r>
      <w:r w:rsidRPr="004A2672">
        <w:rPr>
          <w:noProof/>
          <w:szCs w:val="24"/>
        </w:rPr>
        <w:t xml:space="preserve">Next-generation proteomics: towards an integrative view of proteome dynamics. </w:t>
      </w:r>
      <w:r w:rsidRPr="004A2672">
        <w:rPr>
          <w:i/>
          <w:iCs/>
          <w:noProof/>
          <w:szCs w:val="24"/>
        </w:rPr>
        <w:t>Nature Reviews Genetics</w:t>
      </w:r>
      <w:r w:rsidRPr="004A2672">
        <w:rPr>
          <w:noProof/>
          <w:szCs w:val="24"/>
        </w:rPr>
        <w:t xml:space="preserve">, </w:t>
      </w:r>
      <w:r w:rsidRPr="004A2672">
        <w:rPr>
          <w:i/>
          <w:iCs/>
          <w:noProof/>
          <w:szCs w:val="24"/>
        </w:rPr>
        <w:t>14</w:t>
      </w:r>
      <w:r w:rsidRPr="004A2672">
        <w:rPr>
          <w:noProof/>
          <w:szCs w:val="24"/>
        </w:rPr>
        <w:t>(1), 35–48. https://doi.org/10.1038/nrg3356</w:t>
      </w:r>
    </w:p>
    <w:p w14:paraId="35FB40AA" w14:textId="77777777" w:rsidR="004A2672" w:rsidRPr="00846920" w:rsidRDefault="004A2672" w:rsidP="004A2672">
      <w:pPr>
        <w:widowControl w:val="0"/>
        <w:autoSpaceDE w:val="0"/>
        <w:autoSpaceDN w:val="0"/>
        <w:adjustRightInd w:val="0"/>
        <w:spacing w:line="240" w:lineRule="auto"/>
        <w:ind w:left="480" w:hanging="480"/>
        <w:rPr>
          <w:noProof/>
          <w:szCs w:val="24"/>
          <w:lang w:val="nl-NL"/>
        </w:rPr>
      </w:pPr>
      <w:r w:rsidRPr="004A2672">
        <w:rPr>
          <w:noProof/>
          <w:szCs w:val="24"/>
        </w:rPr>
        <w:t xml:space="preserve">Bondt, A., Dingess, K. A., Hoek, M., van Rijswijck, D. M. H., &amp; Heck, A. J. R. (2021). A Direct MS-Based Approach to Profile Human Milk Secretory Immunoglobulin A (IgA1) Reveals Donor-Specific Clonal Repertoires With High Longitudinal Stability. </w:t>
      </w:r>
      <w:r w:rsidRPr="00846920">
        <w:rPr>
          <w:i/>
          <w:iCs/>
          <w:noProof/>
          <w:szCs w:val="24"/>
          <w:lang w:val="nl-NL"/>
        </w:rPr>
        <w:t>Frontiers in Immunology</w:t>
      </w:r>
      <w:r w:rsidRPr="00846920">
        <w:rPr>
          <w:noProof/>
          <w:szCs w:val="24"/>
          <w:lang w:val="nl-NL"/>
        </w:rPr>
        <w:t xml:space="preserve">, </w:t>
      </w:r>
      <w:r w:rsidRPr="00846920">
        <w:rPr>
          <w:i/>
          <w:iCs/>
          <w:noProof/>
          <w:szCs w:val="24"/>
          <w:lang w:val="nl-NL"/>
        </w:rPr>
        <w:t>12</w:t>
      </w:r>
      <w:r w:rsidRPr="00846920">
        <w:rPr>
          <w:noProof/>
          <w:szCs w:val="24"/>
          <w:lang w:val="nl-NL"/>
        </w:rPr>
        <w:t>. https://doi.org/10.3389/FIMMU.2021.789748</w:t>
      </w:r>
    </w:p>
    <w:p w14:paraId="02EC9CBE" w14:textId="77777777" w:rsidR="004A2672" w:rsidRPr="004A2672" w:rsidRDefault="004A2672" w:rsidP="004A2672">
      <w:pPr>
        <w:widowControl w:val="0"/>
        <w:autoSpaceDE w:val="0"/>
        <w:autoSpaceDN w:val="0"/>
        <w:adjustRightInd w:val="0"/>
        <w:spacing w:line="240" w:lineRule="auto"/>
        <w:ind w:left="480" w:hanging="480"/>
        <w:rPr>
          <w:noProof/>
          <w:szCs w:val="24"/>
        </w:rPr>
      </w:pPr>
      <w:r w:rsidRPr="00846920">
        <w:rPr>
          <w:noProof/>
          <w:szCs w:val="24"/>
          <w:lang w:val="nl-NL"/>
        </w:rPr>
        <w:t xml:space="preserve">Bondt, A., Hoek, M., Tamara, S., de Graaf, B., Peng, W., Schulte, D., … </w:t>
      </w:r>
      <w:r w:rsidRPr="004A2672">
        <w:rPr>
          <w:noProof/>
          <w:szCs w:val="24"/>
        </w:rPr>
        <w:t xml:space="preserve">Heck, A. J. R. (2021). Human plasma IgG1 repertoires are simple, unique, and dynamic. </w:t>
      </w:r>
      <w:r w:rsidRPr="004A2672">
        <w:rPr>
          <w:i/>
          <w:iCs/>
          <w:noProof/>
          <w:szCs w:val="24"/>
        </w:rPr>
        <w:t>Cell Systems</w:t>
      </w:r>
      <w:r w:rsidRPr="004A2672">
        <w:rPr>
          <w:noProof/>
          <w:szCs w:val="24"/>
        </w:rPr>
        <w:t xml:space="preserve">, </w:t>
      </w:r>
      <w:r w:rsidRPr="004A2672">
        <w:rPr>
          <w:i/>
          <w:iCs/>
          <w:noProof/>
          <w:szCs w:val="24"/>
        </w:rPr>
        <w:t>12</w:t>
      </w:r>
      <w:r w:rsidRPr="004A2672">
        <w:rPr>
          <w:noProof/>
          <w:szCs w:val="24"/>
        </w:rPr>
        <w:t>(12), 1131-1143.e5. https://doi.org/10.1016/j.cels.2021.08.008</w:t>
      </w:r>
    </w:p>
    <w:p w14:paraId="4A45D67A" w14:textId="77777777" w:rsidR="004A2672" w:rsidRPr="00846920" w:rsidRDefault="004A2672" w:rsidP="004A2672">
      <w:pPr>
        <w:widowControl w:val="0"/>
        <w:autoSpaceDE w:val="0"/>
        <w:autoSpaceDN w:val="0"/>
        <w:adjustRightInd w:val="0"/>
        <w:spacing w:line="240" w:lineRule="auto"/>
        <w:ind w:left="480" w:hanging="480"/>
        <w:rPr>
          <w:noProof/>
          <w:szCs w:val="24"/>
          <w:lang w:val="fr-FR"/>
        </w:rPr>
      </w:pPr>
      <w:r w:rsidRPr="004A2672">
        <w:rPr>
          <w:noProof/>
          <w:szCs w:val="24"/>
        </w:rPr>
        <w:t xml:space="preserve">Bornholdt, Z. A., Turner, H. L., Murin, C. D., Li, W., Sok, D., Souders, C. A., … Walker, L. M. (2016). Isolation of potent neutralizing antibodies from a survivor of the 2014 Ebola virus outbreak. </w:t>
      </w:r>
      <w:r w:rsidRPr="00846920">
        <w:rPr>
          <w:i/>
          <w:iCs/>
          <w:noProof/>
          <w:szCs w:val="24"/>
          <w:lang w:val="fr-FR"/>
        </w:rPr>
        <w:t>Science</w:t>
      </w:r>
      <w:r w:rsidRPr="00846920">
        <w:rPr>
          <w:noProof/>
          <w:szCs w:val="24"/>
          <w:lang w:val="fr-FR"/>
        </w:rPr>
        <w:t xml:space="preserve">, </w:t>
      </w:r>
      <w:r w:rsidRPr="00846920">
        <w:rPr>
          <w:i/>
          <w:iCs/>
          <w:noProof/>
          <w:szCs w:val="24"/>
          <w:lang w:val="fr-FR"/>
        </w:rPr>
        <w:t>351</w:t>
      </w:r>
      <w:r w:rsidRPr="00846920">
        <w:rPr>
          <w:noProof/>
          <w:szCs w:val="24"/>
          <w:lang w:val="fr-FR"/>
        </w:rPr>
        <w:t>(6277), 1078–1083. https://doi.org/10.1126/science.aad5788</w:t>
      </w:r>
    </w:p>
    <w:p w14:paraId="7441DBAA" w14:textId="77777777" w:rsidR="004A2672" w:rsidRPr="00846920" w:rsidRDefault="004A2672" w:rsidP="004A2672">
      <w:pPr>
        <w:widowControl w:val="0"/>
        <w:autoSpaceDE w:val="0"/>
        <w:autoSpaceDN w:val="0"/>
        <w:adjustRightInd w:val="0"/>
        <w:spacing w:line="240" w:lineRule="auto"/>
        <w:ind w:left="480" w:hanging="480"/>
        <w:rPr>
          <w:noProof/>
          <w:szCs w:val="24"/>
          <w:lang w:val="sv-SE"/>
        </w:rPr>
      </w:pPr>
      <w:r w:rsidRPr="00846920">
        <w:rPr>
          <w:noProof/>
          <w:szCs w:val="24"/>
          <w:lang w:val="fr-FR"/>
        </w:rPr>
        <w:t xml:space="preserve">Briney, B., Inderbitzin, A., Joyce, C., &amp; Burton, D. R. (2019). </w:t>
      </w:r>
      <w:r w:rsidRPr="004A2672">
        <w:rPr>
          <w:noProof/>
          <w:szCs w:val="24"/>
        </w:rPr>
        <w:t xml:space="preserve">Commonality despite exceptional diversity in the baseline human antibody repertoire. </w:t>
      </w:r>
      <w:r w:rsidRPr="00846920">
        <w:rPr>
          <w:i/>
          <w:iCs/>
          <w:noProof/>
          <w:szCs w:val="24"/>
          <w:lang w:val="sv-SE"/>
        </w:rPr>
        <w:t>Nature</w:t>
      </w:r>
      <w:r w:rsidRPr="00846920">
        <w:rPr>
          <w:noProof/>
          <w:szCs w:val="24"/>
          <w:lang w:val="sv-SE"/>
        </w:rPr>
        <w:t xml:space="preserve">, </w:t>
      </w:r>
      <w:r w:rsidRPr="00846920">
        <w:rPr>
          <w:i/>
          <w:iCs/>
          <w:noProof/>
          <w:szCs w:val="24"/>
          <w:lang w:val="sv-SE"/>
        </w:rPr>
        <w:t>566</w:t>
      </w:r>
      <w:r w:rsidRPr="00846920">
        <w:rPr>
          <w:noProof/>
          <w:szCs w:val="24"/>
          <w:lang w:val="sv-SE"/>
        </w:rPr>
        <w:t>(7744), 393–397. https://doi.org/10.1038/s41586-019-0879-y</w:t>
      </w:r>
    </w:p>
    <w:p w14:paraId="1D94F555" w14:textId="77777777" w:rsidR="004A2672" w:rsidRPr="004A2672" w:rsidRDefault="004A2672" w:rsidP="004A2672">
      <w:pPr>
        <w:widowControl w:val="0"/>
        <w:autoSpaceDE w:val="0"/>
        <w:autoSpaceDN w:val="0"/>
        <w:adjustRightInd w:val="0"/>
        <w:spacing w:line="240" w:lineRule="auto"/>
        <w:ind w:left="480" w:hanging="480"/>
        <w:rPr>
          <w:noProof/>
          <w:szCs w:val="24"/>
        </w:rPr>
      </w:pPr>
      <w:r w:rsidRPr="00846920">
        <w:rPr>
          <w:noProof/>
          <w:szCs w:val="24"/>
          <w:lang w:val="sv-SE"/>
        </w:rPr>
        <w:t xml:space="preserve">Castellana, N. E., Pham, V., Arnott, D., Lill, J. R., &amp; Bafna, V. (2010). </w:t>
      </w:r>
      <w:r w:rsidRPr="004A2672">
        <w:rPr>
          <w:noProof/>
          <w:szCs w:val="24"/>
        </w:rPr>
        <w:t xml:space="preserve">Template Proteogenomics: Sequencing Whole Proteins Using an Imperfect Database. </w:t>
      </w:r>
      <w:r w:rsidRPr="004A2672">
        <w:rPr>
          <w:i/>
          <w:iCs/>
          <w:noProof/>
          <w:szCs w:val="24"/>
        </w:rPr>
        <w:t>Molecular &amp; Cellular Proteomics</w:t>
      </w:r>
      <w:r w:rsidRPr="004A2672">
        <w:rPr>
          <w:noProof/>
          <w:szCs w:val="24"/>
        </w:rPr>
        <w:t xml:space="preserve">, </w:t>
      </w:r>
      <w:r w:rsidRPr="004A2672">
        <w:rPr>
          <w:i/>
          <w:iCs/>
          <w:noProof/>
          <w:szCs w:val="24"/>
        </w:rPr>
        <w:t>9</w:t>
      </w:r>
      <w:r w:rsidRPr="004A2672">
        <w:rPr>
          <w:noProof/>
          <w:szCs w:val="24"/>
        </w:rPr>
        <w:t>(6), 1260–1270. https://doi.org/10.1074/mcp.M900504-MCP200</w:t>
      </w:r>
    </w:p>
    <w:p w14:paraId="769478FF" w14:textId="77777777" w:rsidR="004A2672" w:rsidRPr="004A2672" w:rsidRDefault="004A2672" w:rsidP="004A2672">
      <w:pPr>
        <w:widowControl w:val="0"/>
        <w:autoSpaceDE w:val="0"/>
        <w:autoSpaceDN w:val="0"/>
        <w:adjustRightInd w:val="0"/>
        <w:spacing w:line="240" w:lineRule="auto"/>
        <w:ind w:left="480" w:hanging="480"/>
        <w:rPr>
          <w:noProof/>
          <w:szCs w:val="24"/>
        </w:rPr>
      </w:pPr>
      <w:r w:rsidRPr="004A2672">
        <w:rPr>
          <w:noProof/>
          <w:szCs w:val="24"/>
        </w:rPr>
        <w:t xml:space="preserve">Charles A Janeway, J., Travers, P., Walport, M., &amp; Shlomchik, M. J. (2001). The generation of diversity in immunoglobulins. In </w:t>
      </w:r>
      <w:r w:rsidRPr="004A2672">
        <w:rPr>
          <w:i/>
          <w:iCs/>
          <w:noProof/>
          <w:szCs w:val="24"/>
        </w:rPr>
        <w:t>Immunobiology: The Immune System in Health and Disease</w:t>
      </w:r>
      <w:r w:rsidRPr="004A2672">
        <w:rPr>
          <w:noProof/>
          <w:szCs w:val="24"/>
        </w:rPr>
        <w:t xml:space="preserve"> (5th ed.). Retrieved from https://www.ncbi.nlm.nih.gov/books/NBK27140/</w:t>
      </w:r>
    </w:p>
    <w:p w14:paraId="38F2B48A" w14:textId="77777777" w:rsidR="004A2672" w:rsidRPr="004A2672" w:rsidRDefault="004A2672" w:rsidP="004A2672">
      <w:pPr>
        <w:widowControl w:val="0"/>
        <w:autoSpaceDE w:val="0"/>
        <w:autoSpaceDN w:val="0"/>
        <w:adjustRightInd w:val="0"/>
        <w:spacing w:line="240" w:lineRule="auto"/>
        <w:ind w:left="480" w:hanging="480"/>
        <w:rPr>
          <w:noProof/>
          <w:szCs w:val="24"/>
        </w:rPr>
      </w:pPr>
      <w:r w:rsidRPr="004A2672">
        <w:rPr>
          <w:noProof/>
          <w:szCs w:val="24"/>
        </w:rPr>
        <w:t xml:space="preserve">Corti, D., Misasi, J., Mulangu, S., Stanley, D. A., Kanekiyo, M., Wollen, S., … Sullivan, N. J. (2016). Protective monotherapy against lethal Ebola virus infection by a potently neutralizing antibody. </w:t>
      </w:r>
      <w:r w:rsidRPr="004A2672">
        <w:rPr>
          <w:i/>
          <w:iCs/>
          <w:noProof/>
          <w:szCs w:val="24"/>
        </w:rPr>
        <w:t>Science (New York, N.Y.)</w:t>
      </w:r>
      <w:r w:rsidRPr="004A2672">
        <w:rPr>
          <w:noProof/>
          <w:szCs w:val="24"/>
        </w:rPr>
        <w:t xml:space="preserve">, </w:t>
      </w:r>
      <w:r w:rsidRPr="004A2672">
        <w:rPr>
          <w:i/>
          <w:iCs/>
          <w:noProof/>
          <w:szCs w:val="24"/>
        </w:rPr>
        <w:t>351</w:t>
      </w:r>
      <w:r w:rsidRPr="004A2672">
        <w:rPr>
          <w:noProof/>
          <w:szCs w:val="24"/>
        </w:rPr>
        <w:t>(6279), 1339–1342. https://doi.org/10.1126/science.aad5224</w:t>
      </w:r>
    </w:p>
    <w:p w14:paraId="5204ED2B" w14:textId="77777777" w:rsidR="004A2672" w:rsidRPr="004A2672" w:rsidRDefault="004A2672" w:rsidP="004A2672">
      <w:pPr>
        <w:widowControl w:val="0"/>
        <w:autoSpaceDE w:val="0"/>
        <w:autoSpaceDN w:val="0"/>
        <w:adjustRightInd w:val="0"/>
        <w:spacing w:line="240" w:lineRule="auto"/>
        <w:ind w:left="480" w:hanging="480"/>
        <w:rPr>
          <w:noProof/>
          <w:szCs w:val="24"/>
        </w:rPr>
      </w:pPr>
      <w:r w:rsidRPr="004A2672">
        <w:rPr>
          <w:noProof/>
          <w:szCs w:val="24"/>
        </w:rPr>
        <w:t xml:space="preserve">Dupré, M., Duchateau, M., Sternke-Hoffmann, R., Boquoi, A., Malosse, C., Fenk, R., … Chamot-Rooke, J. (2021). De Novo Sequencing of Antibody Light Chain Proteoforms from Patients with Multiple Myeloma. </w:t>
      </w:r>
      <w:r w:rsidRPr="004A2672">
        <w:rPr>
          <w:i/>
          <w:iCs/>
          <w:noProof/>
          <w:szCs w:val="24"/>
        </w:rPr>
        <w:t>Analytical Chemistry</w:t>
      </w:r>
      <w:r w:rsidRPr="004A2672">
        <w:rPr>
          <w:noProof/>
          <w:szCs w:val="24"/>
        </w:rPr>
        <w:t xml:space="preserve">, </w:t>
      </w:r>
      <w:r w:rsidRPr="004A2672">
        <w:rPr>
          <w:i/>
          <w:iCs/>
          <w:noProof/>
          <w:szCs w:val="24"/>
        </w:rPr>
        <w:t>93</w:t>
      </w:r>
      <w:r w:rsidRPr="004A2672">
        <w:rPr>
          <w:noProof/>
          <w:szCs w:val="24"/>
        </w:rPr>
        <w:t>(30), 10627–10634. https://doi.org/10.1021/acs.analchem.1c01955</w:t>
      </w:r>
    </w:p>
    <w:p w14:paraId="220B7F10" w14:textId="77777777" w:rsidR="004A2672" w:rsidRPr="004A2672" w:rsidRDefault="004A2672" w:rsidP="004A2672">
      <w:pPr>
        <w:widowControl w:val="0"/>
        <w:autoSpaceDE w:val="0"/>
        <w:autoSpaceDN w:val="0"/>
        <w:adjustRightInd w:val="0"/>
        <w:spacing w:line="240" w:lineRule="auto"/>
        <w:ind w:left="480" w:hanging="480"/>
        <w:rPr>
          <w:noProof/>
          <w:szCs w:val="24"/>
        </w:rPr>
      </w:pPr>
      <w:r w:rsidRPr="004A2672">
        <w:rPr>
          <w:noProof/>
          <w:szCs w:val="24"/>
        </w:rPr>
        <w:t xml:space="preserve">Guthals, A., Clauser, K. R., &amp; Bandeira, N. (2012). Shotgun Protein Sequencing with Meta-contig Assembly. </w:t>
      </w:r>
      <w:r w:rsidRPr="004A2672">
        <w:rPr>
          <w:i/>
          <w:iCs/>
          <w:noProof/>
          <w:szCs w:val="24"/>
        </w:rPr>
        <w:lastRenderedPageBreak/>
        <w:t>Molecular &amp; Cellular Proteomics</w:t>
      </w:r>
      <w:r w:rsidRPr="004A2672">
        <w:rPr>
          <w:noProof/>
          <w:szCs w:val="24"/>
        </w:rPr>
        <w:t xml:space="preserve">, </w:t>
      </w:r>
      <w:r w:rsidRPr="004A2672">
        <w:rPr>
          <w:i/>
          <w:iCs/>
          <w:noProof/>
          <w:szCs w:val="24"/>
        </w:rPr>
        <w:t>11</w:t>
      </w:r>
      <w:r w:rsidRPr="004A2672">
        <w:rPr>
          <w:noProof/>
          <w:szCs w:val="24"/>
        </w:rPr>
        <w:t>(10), 1084–1096. https://doi.org/10.1074/mcp.M111.015768</w:t>
      </w:r>
    </w:p>
    <w:p w14:paraId="2E1646A1" w14:textId="77777777" w:rsidR="004A2672" w:rsidRPr="004A2672" w:rsidRDefault="004A2672" w:rsidP="004A2672">
      <w:pPr>
        <w:widowControl w:val="0"/>
        <w:autoSpaceDE w:val="0"/>
        <w:autoSpaceDN w:val="0"/>
        <w:adjustRightInd w:val="0"/>
        <w:spacing w:line="240" w:lineRule="auto"/>
        <w:ind w:left="480" w:hanging="480"/>
        <w:rPr>
          <w:noProof/>
          <w:szCs w:val="24"/>
        </w:rPr>
      </w:pPr>
      <w:r w:rsidRPr="004A2672">
        <w:rPr>
          <w:noProof/>
          <w:szCs w:val="24"/>
        </w:rPr>
        <w:t xml:space="preserve">Hom, J. R., Tomar, D., &amp; Tipton, C. M. (2022). Exploring the Diversity of the B-Cell Receptor Repertoire Through High-Throughput Sequencing. In J. Rast &amp; K. Buckley (Eds.), </w:t>
      </w:r>
      <w:r w:rsidRPr="004A2672">
        <w:rPr>
          <w:i/>
          <w:iCs/>
          <w:noProof/>
          <w:szCs w:val="24"/>
        </w:rPr>
        <w:t>Methods in Molecular Biology: Immune Receptors</w:t>
      </w:r>
      <w:r w:rsidRPr="004A2672">
        <w:rPr>
          <w:noProof/>
          <w:szCs w:val="24"/>
        </w:rPr>
        <w:t xml:space="preserve"> (Vol. 2421, pp. 231–241). https://doi.org/10.1007/978-1-0716-1944-5_16</w:t>
      </w:r>
    </w:p>
    <w:p w14:paraId="27A062B6" w14:textId="77777777" w:rsidR="004A2672" w:rsidRPr="00846920" w:rsidRDefault="004A2672" w:rsidP="004A2672">
      <w:pPr>
        <w:widowControl w:val="0"/>
        <w:autoSpaceDE w:val="0"/>
        <w:autoSpaceDN w:val="0"/>
        <w:adjustRightInd w:val="0"/>
        <w:spacing w:line="240" w:lineRule="auto"/>
        <w:ind w:left="480" w:hanging="480"/>
        <w:rPr>
          <w:noProof/>
          <w:szCs w:val="24"/>
          <w:lang w:val="de-DE"/>
        </w:rPr>
      </w:pPr>
      <w:r w:rsidRPr="004A2672">
        <w:rPr>
          <w:noProof/>
          <w:szCs w:val="24"/>
        </w:rPr>
        <w:t xml:space="preserve">Johansson, B. P., Shannon, O., &amp; Björck, L. (2008). IdeS: A Bacterial Proteolytic Enzyme with Therapeutic Potential. </w:t>
      </w:r>
      <w:r w:rsidRPr="00846920">
        <w:rPr>
          <w:i/>
          <w:iCs/>
          <w:noProof/>
          <w:szCs w:val="24"/>
          <w:lang w:val="de-DE"/>
        </w:rPr>
        <w:t>PLoS ONE</w:t>
      </w:r>
      <w:r w:rsidRPr="00846920">
        <w:rPr>
          <w:noProof/>
          <w:szCs w:val="24"/>
          <w:lang w:val="de-DE"/>
        </w:rPr>
        <w:t xml:space="preserve">, </w:t>
      </w:r>
      <w:r w:rsidRPr="00846920">
        <w:rPr>
          <w:i/>
          <w:iCs/>
          <w:noProof/>
          <w:szCs w:val="24"/>
          <w:lang w:val="de-DE"/>
        </w:rPr>
        <w:t>3</w:t>
      </w:r>
      <w:r w:rsidRPr="00846920">
        <w:rPr>
          <w:noProof/>
          <w:szCs w:val="24"/>
          <w:lang w:val="de-DE"/>
        </w:rPr>
        <w:t>(2), e1692. https://doi.org/10.1371/journal.pone.0001692</w:t>
      </w:r>
    </w:p>
    <w:p w14:paraId="4EF799E3" w14:textId="77777777" w:rsidR="004A2672" w:rsidRPr="004A2672" w:rsidRDefault="004A2672" w:rsidP="004A2672">
      <w:pPr>
        <w:widowControl w:val="0"/>
        <w:autoSpaceDE w:val="0"/>
        <w:autoSpaceDN w:val="0"/>
        <w:adjustRightInd w:val="0"/>
        <w:spacing w:line="240" w:lineRule="auto"/>
        <w:ind w:left="480" w:hanging="480"/>
        <w:rPr>
          <w:noProof/>
          <w:szCs w:val="24"/>
        </w:rPr>
      </w:pPr>
      <w:r w:rsidRPr="00846920">
        <w:rPr>
          <w:noProof/>
          <w:szCs w:val="24"/>
          <w:lang w:val="de-DE"/>
        </w:rPr>
        <w:t xml:space="preserve">Kaplon, H., &amp; Reichert, J. M. (2021). </w:t>
      </w:r>
      <w:r w:rsidRPr="004A2672">
        <w:rPr>
          <w:noProof/>
          <w:szCs w:val="24"/>
        </w:rPr>
        <w:t xml:space="preserve">Antibodies to watch in 2021. </w:t>
      </w:r>
      <w:r w:rsidRPr="004A2672">
        <w:rPr>
          <w:i/>
          <w:iCs/>
          <w:noProof/>
          <w:szCs w:val="24"/>
        </w:rPr>
        <w:t>MAbs</w:t>
      </w:r>
      <w:r w:rsidRPr="004A2672">
        <w:rPr>
          <w:noProof/>
          <w:szCs w:val="24"/>
        </w:rPr>
        <w:t xml:space="preserve">, </w:t>
      </w:r>
      <w:r w:rsidRPr="004A2672">
        <w:rPr>
          <w:i/>
          <w:iCs/>
          <w:noProof/>
          <w:szCs w:val="24"/>
        </w:rPr>
        <w:t>13</w:t>
      </w:r>
      <w:r w:rsidRPr="004A2672">
        <w:rPr>
          <w:noProof/>
          <w:szCs w:val="24"/>
        </w:rPr>
        <w:t>(1). https://doi.org/10.1080/19420862.2020.1860476</w:t>
      </w:r>
    </w:p>
    <w:p w14:paraId="0BD77508" w14:textId="77777777" w:rsidR="004A2672" w:rsidRPr="004A2672" w:rsidRDefault="004A2672" w:rsidP="004A2672">
      <w:pPr>
        <w:widowControl w:val="0"/>
        <w:autoSpaceDE w:val="0"/>
        <w:autoSpaceDN w:val="0"/>
        <w:adjustRightInd w:val="0"/>
        <w:spacing w:line="240" w:lineRule="auto"/>
        <w:ind w:left="480" w:hanging="480"/>
        <w:rPr>
          <w:noProof/>
          <w:szCs w:val="24"/>
        </w:rPr>
      </w:pPr>
      <w:r w:rsidRPr="00846920">
        <w:rPr>
          <w:noProof/>
          <w:szCs w:val="24"/>
          <w:lang w:val="fr-FR"/>
        </w:rPr>
        <w:t xml:space="preserve">Lefranc, M.-P., &amp; Lefranc, G. (2020). </w:t>
      </w:r>
      <w:r w:rsidRPr="004A2672">
        <w:rPr>
          <w:noProof/>
          <w:szCs w:val="24"/>
        </w:rPr>
        <w:t xml:space="preserve">Immunoglobulins or Antibodies: IMGT® Bridging Genes, Structures and Functions. </w:t>
      </w:r>
      <w:r w:rsidRPr="004A2672">
        <w:rPr>
          <w:i/>
          <w:iCs/>
          <w:noProof/>
          <w:szCs w:val="24"/>
        </w:rPr>
        <w:t>Biomedicines</w:t>
      </w:r>
      <w:r w:rsidRPr="004A2672">
        <w:rPr>
          <w:noProof/>
          <w:szCs w:val="24"/>
        </w:rPr>
        <w:t xml:space="preserve">, </w:t>
      </w:r>
      <w:r w:rsidRPr="004A2672">
        <w:rPr>
          <w:i/>
          <w:iCs/>
          <w:noProof/>
          <w:szCs w:val="24"/>
        </w:rPr>
        <w:t>8</w:t>
      </w:r>
      <w:r w:rsidRPr="004A2672">
        <w:rPr>
          <w:noProof/>
          <w:szCs w:val="24"/>
        </w:rPr>
        <w:t>(9), 319. https://doi.org/10.3390/biomedicines8090319</w:t>
      </w:r>
    </w:p>
    <w:p w14:paraId="63B16608" w14:textId="77777777" w:rsidR="004A2672" w:rsidRPr="004A2672" w:rsidRDefault="004A2672" w:rsidP="004A2672">
      <w:pPr>
        <w:widowControl w:val="0"/>
        <w:autoSpaceDE w:val="0"/>
        <w:autoSpaceDN w:val="0"/>
        <w:adjustRightInd w:val="0"/>
        <w:spacing w:line="240" w:lineRule="auto"/>
        <w:ind w:left="480" w:hanging="480"/>
        <w:rPr>
          <w:noProof/>
          <w:szCs w:val="24"/>
        </w:rPr>
      </w:pPr>
      <w:r w:rsidRPr="004A2672">
        <w:rPr>
          <w:noProof/>
          <w:szCs w:val="24"/>
        </w:rPr>
        <w:t xml:space="preserve">Lefranc, M. P. (2003, January 1). IMGT, the international ImMunoGeneTics database®. </w:t>
      </w:r>
      <w:r w:rsidRPr="004A2672">
        <w:rPr>
          <w:i/>
          <w:iCs/>
          <w:noProof/>
          <w:szCs w:val="24"/>
        </w:rPr>
        <w:t>Nucleic Acids Research</w:t>
      </w:r>
      <w:r w:rsidRPr="004A2672">
        <w:rPr>
          <w:noProof/>
          <w:szCs w:val="24"/>
        </w:rPr>
        <w:t>, Vol. 31, pp. 307–310. https://doi.org/10.1093/nar/gkg085</w:t>
      </w:r>
    </w:p>
    <w:p w14:paraId="27A42E9A" w14:textId="77777777" w:rsidR="004A2672" w:rsidRPr="004A2672" w:rsidRDefault="004A2672" w:rsidP="004A2672">
      <w:pPr>
        <w:widowControl w:val="0"/>
        <w:autoSpaceDE w:val="0"/>
        <w:autoSpaceDN w:val="0"/>
        <w:adjustRightInd w:val="0"/>
        <w:spacing w:line="240" w:lineRule="auto"/>
        <w:ind w:left="480" w:hanging="480"/>
        <w:rPr>
          <w:noProof/>
          <w:szCs w:val="24"/>
        </w:rPr>
      </w:pPr>
      <w:r w:rsidRPr="004A2672">
        <w:rPr>
          <w:noProof/>
          <w:szCs w:val="24"/>
        </w:rPr>
        <w:t xml:space="preserve">Ma, B., Zhang, K., Hendrie, C., Liang, C., Li, M., Doherty-Kirby, A., &amp; Lajoie, G. (2003). PEAKS: powerful software for peptide de novo sequencing by tandem mass spectrometry. </w:t>
      </w:r>
      <w:r w:rsidRPr="004A2672">
        <w:rPr>
          <w:i/>
          <w:iCs/>
          <w:noProof/>
          <w:szCs w:val="24"/>
        </w:rPr>
        <w:t>Rapid Communications in Mass Spectrometry</w:t>
      </w:r>
      <w:r w:rsidRPr="004A2672">
        <w:rPr>
          <w:noProof/>
          <w:szCs w:val="24"/>
        </w:rPr>
        <w:t xml:space="preserve">, </w:t>
      </w:r>
      <w:r w:rsidRPr="004A2672">
        <w:rPr>
          <w:i/>
          <w:iCs/>
          <w:noProof/>
          <w:szCs w:val="24"/>
        </w:rPr>
        <w:t>17</w:t>
      </w:r>
      <w:r w:rsidRPr="004A2672">
        <w:rPr>
          <w:noProof/>
          <w:szCs w:val="24"/>
        </w:rPr>
        <w:t>(20), 2337–2342. https://doi.org/10.1002/rcm.1196</w:t>
      </w:r>
    </w:p>
    <w:p w14:paraId="609CA0C9" w14:textId="77777777" w:rsidR="004A2672" w:rsidRPr="004A2672" w:rsidRDefault="004A2672" w:rsidP="004A2672">
      <w:pPr>
        <w:widowControl w:val="0"/>
        <w:autoSpaceDE w:val="0"/>
        <w:autoSpaceDN w:val="0"/>
        <w:adjustRightInd w:val="0"/>
        <w:spacing w:line="240" w:lineRule="auto"/>
        <w:ind w:left="480" w:hanging="480"/>
        <w:rPr>
          <w:noProof/>
          <w:szCs w:val="24"/>
        </w:rPr>
      </w:pPr>
      <w:r w:rsidRPr="004A2672">
        <w:rPr>
          <w:noProof/>
          <w:szCs w:val="24"/>
        </w:rPr>
        <w:t xml:space="preserve">Marks, C., &amp; Deane, C. M. (2020). How repertoire data are changing antibody science. </w:t>
      </w:r>
      <w:r w:rsidRPr="004A2672">
        <w:rPr>
          <w:i/>
          <w:iCs/>
          <w:noProof/>
          <w:szCs w:val="24"/>
        </w:rPr>
        <w:t>The Journal of Biological Chemistry</w:t>
      </w:r>
      <w:r w:rsidRPr="004A2672">
        <w:rPr>
          <w:noProof/>
          <w:szCs w:val="24"/>
        </w:rPr>
        <w:t xml:space="preserve">, </w:t>
      </w:r>
      <w:r w:rsidRPr="004A2672">
        <w:rPr>
          <w:i/>
          <w:iCs/>
          <w:noProof/>
          <w:szCs w:val="24"/>
        </w:rPr>
        <w:t>295</w:t>
      </w:r>
      <w:r w:rsidRPr="004A2672">
        <w:rPr>
          <w:noProof/>
          <w:szCs w:val="24"/>
        </w:rPr>
        <w:t>(29), 9823–9837. https://doi.org/10.1074/jbc.rev120.010181</w:t>
      </w:r>
    </w:p>
    <w:p w14:paraId="73D12CDD" w14:textId="77777777" w:rsidR="004A2672" w:rsidRPr="004A2672" w:rsidRDefault="004A2672" w:rsidP="004A2672">
      <w:pPr>
        <w:widowControl w:val="0"/>
        <w:autoSpaceDE w:val="0"/>
        <w:autoSpaceDN w:val="0"/>
        <w:adjustRightInd w:val="0"/>
        <w:spacing w:line="240" w:lineRule="auto"/>
        <w:ind w:left="480" w:hanging="480"/>
        <w:rPr>
          <w:noProof/>
          <w:szCs w:val="24"/>
        </w:rPr>
      </w:pPr>
      <w:r w:rsidRPr="004A2672">
        <w:rPr>
          <w:noProof/>
          <w:szCs w:val="24"/>
        </w:rPr>
        <w:t xml:space="preserve">Olsen, J. V, &amp; Mann, M. (2004). </w:t>
      </w:r>
      <w:r w:rsidRPr="004A2672">
        <w:rPr>
          <w:i/>
          <w:iCs/>
          <w:noProof/>
          <w:szCs w:val="24"/>
        </w:rPr>
        <w:t>Improved peptide identification in proteomics by two consecutive stages of mass spectrometric fragmentation</w:t>
      </w:r>
      <w:r w:rsidRPr="004A2672">
        <w:rPr>
          <w:noProof/>
          <w:szCs w:val="24"/>
        </w:rPr>
        <w:t xml:space="preserve">. </w:t>
      </w:r>
      <w:r w:rsidRPr="004A2672">
        <w:rPr>
          <w:i/>
          <w:iCs/>
          <w:noProof/>
          <w:szCs w:val="24"/>
        </w:rPr>
        <w:t>101</w:t>
      </w:r>
      <w:r w:rsidRPr="004A2672">
        <w:rPr>
          <w:noProof/>
          <w:szCs w:val="24"/>
        </w:rPr>
        <w:t>. Retrieved from www.pnas.orgcgidoi10.1073pnas.0405549101</w:t>
      </w:r>
    </w:p>
    <w:p w14:paraId="3AB2FF10" w14:textId="77777777" w:rsidR="004A2672" w:rsidRPr="004A2672" w:rsidRDefault="004A2672" w:rsidP="004A2672">
      <w:pPr>
        <w:widowControl w:val="0"/>
        <w:autoSpaceDE w:val="0"/>
        <w:autoSpaceDN w:val="0"/>
        <w:adjustRightInd w:val="0"/>
        <w:spacing w:line="240" w:lineRule="auto"/>
        <w:ind w:left="480" w:hanging="480"/>
        <w:rPr>
          <w:noProof/>
          <w:szCs w:val="24"/>
        </w:rPr>
      </w:pPr>
      <w:r w:rsidRPr="004A2672">
        <w:rPr>
          <w:noProof/>
          <w:szCs w:val="24"/>
        </w:rPr>
        <w:t xml:space="preserve">Peng, W., Pronker, M. F., &amp; Snijder, J. (2021). Mass Spectrometry-Based De Novo Sequencing of Monoclonal Antibodies Using Multiple Proteases and a Dual Fragmentation Scheme. </w:t>
      </w:r>
      <w:r w:rsidRPr="004A2672">
        <w:rPr>
          <w:i/>
          <w:iCs/>
          <w:noProof/>
          <w:szCs w:val="24"/>
        </w:rPr>
        <w:t>Journal of Proteome Research</w:t>
      </w:r>
      <w:r w:rsidRPr="004A2672">
        <w:rPr>
          <w:noProof/>
          <w:szCs w:val="24"/>
        </w:rPr>
        <w:t xml:space="preserve">, </w:t>
      </w:r>
      <w:r w:rsidRPr="004A2672">
        <w:rPr>
          <w:i/>
          <w:iCs/>
          <w:noProof/>
          <w:szCs w:val="24"/>
        </w:rPr>
        <w:t>20</w:t>
      </w:r>
      <w:r w:rsidRPr="004A2672">
        <w:rPr>
          <w:noProof/>
          <w:szCs w:val="24"/>
        </w:rPr>
        <w:t>(7), 3559–3566. https://doi.org/10.1021/acs.jproteome.1c00169</w:t>
      </w:r>
    </w:p>
    <w:p w14:paraId="7FEFEE7D" w14:textId="77777777" w:rsidR="004A2672" w:rsidRPr="004A2672" w:rsidRDefault="004A2672" w:rsidP="004A2672">
      <w:pPr>
        <w:widowControl w:val="0"/>
        <w:autoSpaceDE w:val="0"/>
        <w:autoSpaceDN w:val="0"/>
        <w:adjustRightInd w:val="0"/>
        <w:spacing w:line="240" w:lineRule="auto"/>
        <w:ind w:left="480" w:hanging="480"/>
        <w:rPr>
          <w:noProof/>
          <w:szCs w:val="24"/>
        </w:rPr>
      </w:pPr>
      <w:r w:rsidRPr="004A2672">
        <w:rPr>
          <w:noProof/>
          <w:szCs w:val="24"/>
        </w:rPr>
        <w:t xml:space="preserve">Raybould, M. I. J., Marks, C., Lewis, A. P., Shi, J., Bujotzek, A., Taddese, B., &amp; Deane, C. M. (2020). Thera-SAbDab: the Therapeutic Structural Antibody Database. </w:t>
      </w:r>
      <w:r w:rsidRPr="004A2672">
        <w:rPr>
          <w:i/>
          <w:iCs/>
          <w:noProof/>
          <w:szCs w:val="24"/>
        </w:rPr>
        <w:t>Nucleic Acids Research</w:t>
      </w:r>
      <w:r w:rsidRPr="004A2672">
        <w:rPr>
          <w:noProof/>
          <w:szCs w:val="24"/>
        </w:rPr>
        <w:t xml:space="preserve">, </w:t>
      </w:r>
      <w:r w:rsidRPr="004A2672">
        <w:rPr>
          <w:i/>
          <w:iCs/>
          <w:noProof/>
          <w:szCs w:val="24"/>
        </w:rPr>
        <w:t>48</w:t>
      </w:r>
      <w:r w:rsidRPr="004A2672">
        <w:rPr>
          <w:noProof/>
          <w:szCs w:val="24"/>
        </w:rPr>
        <w:t>(D1), D383–D388. https://doi.org/10.1093/nar/gkz827</w:t>
      </w:r>
    </w:p>
    <w:p w14:paraId="329D1DE8" w14:textId="77777777" w:rsidR="004A2672" w:rsidRPr="004A2672" w:rsidRDefault="004A2672" w:rsidP="004A2672">
      <w:pPr>
        <w:widowControl w:val="0"/>
        <w:autoSpaceDE w:val="0"/>
        <w:autoSpaceDN w:val="0"/>
        <w:adjustRightInd w:val="0"/>
        <w:spacing w:line="240" w:lineRule="auto"/>
        <w:ind w:left="480" w:hanging="480"/>
        <w:rPr>
          <w:noProof/>
          <w:szCs w:val="24"/>
        </w:rPr>
      </w:pPr>
      <w:r w:rsidRPr="00846920">
        <w:rPr>
          <w:noProof/>
          <w:szCs w:val="24"/>
          <w:lang w:val="it-IT"/>
        </w:rPr>
        <w:t xml:space="preserve">Schroeder, H. W., &amp; Cavacini, L. (2010). </w:t>
      </w:r>
      <w:r w:rsidRPr="004A2672">
        <w:rPr>
          <w:noProof/>
          <w:szCs w:val="24"/>
        </w:rPr>
        <w:t xml:space="preserve">Structure and function of immunoglobulins. </w:t>
      </w:r>
      <w:r w:rsidRPr="004A2672">
        <w:rPr>
          <w:i/>
          <w:iCs/>
          <w:noProof/>
          <w:szCs w:val="24"/>
        </w:rPr>
        <w:t>Journal of Allergy and Clinical Immunology</w:t>
      </w:r>
      <w:r w:rsidRPr="004A2672">
        <w:rPr>
          <w:noProof/>
          <w:szCs w:val="24"/>
        </w:rPr>
        <w:t xml:space="preserve">, </w:t>
      </w:r>
      <w:r w:rsidRPr="004A2672">
        <w:rPr>
          <w:i/>
          <w:iCs/>
          <w:noProof/>
          <w:szCs w:val="24"/>
        </w:rPr>
        <w:t>125</w:t>
      </w:r>
      <w:r w:rsidRPr="004A2672">
        <w:rPr>
          <w:noProof/>
          <w:szCs w:val="24"/>
        </w:rPr>
        <w:t>(2), S41–S52. https://doi.org/10.1016/j.jaci.2009.09.046</w:t>
      </w:r>
    </w:p>
    <w:p w14:paraId="509127B8" w14:textId="77777777" w:rsidR="004A2672" w:rsidRPr="004A2672" w:rsidRDefault="004A2672" w:rsidP="004A2672">
      <w:pPr>
        <w:widowControl w:val="0"/>
        <w:autoSpaceDE w:val="0"/>
        <w:autoSpaceDN w:val="0"/>
        <w:adjustRightInd w:val="0"/>
        <w:spacing w:line="240" w:lineRule="auto"/>
        <w:ind w:left="480" w:hanging="480"/>
        <w:rPr>
          <w:noProof/>
          <w:szCs w:val="24"/>
        </w:rPr>
      </w:pPr>
      <w:r w:rsidRPr="004A2672">
        <w:rPr>
          <w:noProof/>
          <w:szCs w:val="24"/>
        </w:rPr>
        <w:t xml:space="preserve">Schroeder Jr., H. W. (2006). Similarity and divergence in the development and expression of the mouse and human antibody repertoires. </w:t>
      </w:r>
      <w:r w:rsidRPr="004A2672">
        <w:rPr>
          <w:i/>
          <w:iCs/>
          <w:noProof/>
          <w:szCs w:val="24"/>
        </w:rPr>
        <w:t>Dev Comp Immunol</w:t>
      </w:r>
      <w:r w:rsidRPr="004A2672">
        <w:rPr>
          <w:noProof/>
          <w:szCs w:val="24"/>
        </w:rPr>
        <w:t xml:space="preserve">, </w:t>
      </w:r>
      <w:r w:rsidRPr="004A2672">
        <w:rPr>
          <w:i/>
          <w:iCs/>
          <w:noProof/>
          <w:szCs w:val="24"/>
        </w:rPr>
        <w:t>30</w:t>
      </w:r>
      <w:r w:rsidRPr="004A2672">
        <w:rPr>
          <w:noProof/>
          <w:szCs w:val="24"/>
        </w:rPr>
        <w:t>(1–2), 119–135. https://doi.org/10.1016/j.dci.2005.06.006</w:t>
      </w:r>
    </w:p>
    <w:p w14:paraId="6BADA0E6" w14:textId="77777777" w:rsidR="004A2672" w:rsidRPr="004A2672" w:rsidRDefault="004A2672" w:rsidP="004A2672">
      <w:pPr>
        <w:widowControl w:val="0"/>
        <w:autoSpaceDE w:val="0"/>
        <w:autoSpaceDN w:val="0"/>
        <w:adjustRightInd w:val="0"/>
        <w:spacing w:line="240" w:lineRule="auto"/>
        <w:ind w:left="480" w:hanging="480"/>
        <w:rPr>
          <w:noProof/>
          <w:szCs w:val="24"/>
        </w:rPr>
      </w:pPr>
      <w:r w:rsidRPr="004A2672">
        <w:rPr>
          <w:noProof/>
          <w:szCs w:val="24"/>
        </w:rPr>
        <w:t xml:space="preserve">Schulte, D., Peng, W., &amp; Snijder, J. (2022). Template-Based Assembly of Proteomic Short Reads For De Novo Antibody Sequencing and Repertoire Profiling. </w:t>
      </w:r>
      <w:r w:rsidRPr="004A2672">
        <w:rPr>
          <w:i/>
          <w:iCs/>
          <w:noProof/>
          <w:szCs w:val="24"/>
        </w:rPr>
        <w:t>Analytical Chemistry</w:t>
      </w:r>
      <w:r w:rsidRPr="004A2672">
        <w:rPr>
          <w:noProof/>
          <w:szCs w:val="24"/>
        </w:rPr>
        <w:t xml:space="preserve">, </w:t>
      </w:r>
      <w:r w:rsidRPr="004A2672">
        <w:rPr>
          <w:i/>
          <w:iCs/>
          <w:noProof/>
          <w:szCs w:val="24"/>
        </w:rPr>
        <w:t>94</w:t>
      </w:r>
      <w:r w:rsidRPr="004A2672">
        <w:rPr>
          <w:noProof/>
          <w:szCs w:val="24"/>
        </w:rPr>
        <w:t>(29), 10391–10399. https://doi.org/10.1021/ACS.ANALCHEM.2C01300</w:t>
      </w:r>
    </w:p>
    <w:p w14:paraId="7F027656" w14:textId="77777777" w:rsidR="004A2672" w:rsidRPr="004A2672" w:rsidRDefault="004A2672" w:rsidP="004A2672">
      <w:pPr>
        <w:widowControl w:val="0"/>
        <w:autoSpaceDE w:val="0"/>
        <w:autoSpaceDN w:val="0"/>
        <w:adjustRightInd w:val="0"/>
        <w:spacing w:line="240" w:lineRule="auto"/>
        <w:ind w:left="480" w:hanging="480"/>
        <w:rPr>
          <w:noProof/>
          <w:szCs w:val="24"/>
        </w:rPr>
      </w:pPr>
      <w:r w:rsidRPr="004A2672">
        <w:rPr>
          <w:noProof/>
          <w:szCs w:val="24"/>
        </w:rPr>
        <w:t xml:space="preserve">Sen, K. I., Tang, W. H., Nayak, S., Kil, Y. J., Bern, M., Ozoglu, B., … Becker, C. (2017). Automated Antibody De Novo Sequencing and Its Utility in Biopharmaceutical Discovery. </w:t>
      </w:r>
      <w:r w:rsidRPr="004A2672">
        <w:rPr>
          <w:i/>
          <w:iCs/>
          <w:noProof/>
          <w:szCs w:val="24"/>
        </w:rPr>
        <w:t>Journal of the American Society for Mass Spectrometry</w:t>
      </w:r>
      <w:r w:rsidRPr="004A2672">
        <w:rPr>
          <w:noProof/>
          <w:szCs w:val="24"/>
        </w:rPr>
        <w:t xml:space="preserve">, </w:t>
      </w:r>
      <w:r w:rsidRPr="004A2672">
        <w:rPr>
          <w:i/>
          <w:iCs/>
          <w:noProof/>
          <w:szCs w:val="24"/>
        </w:rPr>
        <w:t>28</w:t>
      </w:r>
      <w:r w:rsidRPr="004A2672">
        <w:rPr>
          <w:noProof/>
          <w:szCs w:val="24"/>
        </w:rPr>
        <w:t>(5), 803–810. https://doi.org/10.1007/s13361-016-1580-0</w:t>
      </w:r>
    </w:p>
    <w:p w14:paraId="1C82B8E8" w14:textId="77777777" w:rsidR="004A2672" w:rsidRPr="004A2672" w:rsidRDefault="004A2672" w:rsidP="004A2672">
      <w:pPr>
        <w:widowControl w:val="0"/>
        <w:autoSpaceDE w:val="0"/>
        <w:autoSpaceDN w:val="0"/>
        <w:adjustRightInd w:val="0"/>
        <w:spacing w:line="240" w:lineRule="auto"/>
        <w:ind w:left="480" w:hanging="480"/>
        <w:rPr>
          <w:noProof/>
          <w:szCs w:val="24"/>
        </w:rPr>
      </w:pPr>
      <w:r w:rsidRPr="004A2672">
        <w:rPr>
          <w:noProof/>
          <w:szCs w:val="24"/>
        </w:rPr>
        <w:t xml:space="preserve">Srzentić, K., Fornelli, L., Tsybin, Y. O., Loo, J. A., Seckler, H., Agar, J. N., … Zhou, M. (2020). Interlaboratory Study for Characterizing Monoclonal Antibodies by Top-Down and Middle-Down Mass </w:t>
      </w:r>
      <w:r w:rsidRPr="004A2672">
        <w:rPr>
          <w:noProof/>
          <w:szCs w:val="24"/>
        </w:rPr>
        <w:lastRenderedPageBreak/>
        <w:t xml:space="preserve">Spectrometry. </w:t>
      </w:r>
      <w:r w:rsidRPr="004A2672">
        <w:rPr>
          <w:i/>
          <w:iCs/>
          <w:noProof/>
          <w:szCs w:val="24"/>
        </w:rPr>
        <w:t>Journal of the American Society for Mass Spectrometry</w:t>
      </w:r>
      <w:r w:rsidRPr="004A2672">
        <w:rPr>
          <w:noProof/>
          <w:szCs w:val="24"/>
        </w:rPr>
        <w:t xml:space="preserve">, </w:t>
      </w:r>
      <w:r w:rsidRPr="004A2672">
        <w:rPr>
          <w:i/>
          <w:iCs/>
          <w:noProof/>
          <w:szCs w:val="24"/>
        </w:rPr>
        <w:t>31</w:t>
      </w:r>
      <w:r w:rsidRPr="004A2672">
        <w:rPr>
          <w:noProof/>
          <w:szCs w:val="24"/>
        </w:rPr>
        <w:t>(9), 1783–1802. https://doi.org/10.1021/jasms.0c00036</w:t>
      </w:r>
    </w:p>
    <w:p w14:paraId="5DFC52E7" w14:textId="77777777" w:rsidR="004A2672" w:rsidRPr="004A2672" w:rsidRDefault="004A2672" w:rsidP="004A2672">
      <w:pPr>
        <w:widowControl w:val="0"/>
        <w:autoSpaceDE w:val="0"/>
        <w:autoSpaceDN w:val="0"/>
        <w:adjustRightInd w:val="0"/>
        <w:spacing w:line="240" w:lineRule="auto"/>
        <w:ind w:left="480" w:hanging="480"/>
        <w:rPr>
          <w:noProof/>
          <w:szCs w:val="24"/>
        </w:rPr>
      </w:pPr>
      <w:r w:rsidRPr="00846920">
        <w:rPr>
          <w:noProof/>
          <w:szCs w:val="24"/>
          <w:lang w:val="fi-FI"/>
        </w:rPr>
        <w:t xml:space="preserve">Toby, T. K., Fornelli, L., &amp; Kelleher, N. L. (2016). </w:t>
      </w:r>
      <w:r w:rsidRPr="004A2672">
        <w:rPr>
          <w:noProof/>
          <w:szCs w:val="24"/>
        </w:rPr>
        <w:t xml:space="preserve">Progress in Top-Down Proteomics and the Analysis of Proteoforms. </w:t>
      </w:r>
      <w:r w:rsidRPr="004A2672">
        <w:rPr>
          <w:i/>
          <w:iCs/>
          <w:noProof/>
          <w:szCs w:val="24"/>
        </w:rPr>
        <w:t>Annual Review of Analytical Chemistry</w:t>
      </w:r>
      <w:r w:rsidRPr="004A2672">
        <w:rPr>
          <w:noProof/>
          <w:szCs w:val="24"/>
        </w:rPr>
        <w:t xml:space="preserve">, </w:t>
      </w:r>
      <w:r w:rsidRPr="004A2672">
        <w:rPr>
          <w:i/>
          <w:iCs/>
          <w:noProof/>
          <w:szCs w:val="24"/>
        </w:rPr>
        <w:t>9</w:t>
      </w:r>
      <w:r w:rsidRPr="004A2672">
        <w:rPr>
          <w:noProof/>
          <w:szCs w:val="24"/>
        </w:rPr>
        <w:t>(1), 499–519. https://doi.org/10.1146/annurev-anchem-071015-041550</w:t>
      </w:r>
    </w:p>
    <w:p w14:paraId="340551B8" w14:textId="77777777" w:rsidR="004A2672" w:rsidRPr="004A2672" w:rsidRDefault="004A2672" w:rsidP="004A2672">
      <w:pPr>
        <w:widowControl w:val="0"/>
        <w:autoSpaceDE w:val="0"/>
        <w:autoSpaceDN w:val="0"/>
        <w:adjustRightInd w:val="0"/>
        <w:spacing w:line="240" w:lineRule="auto"/>
        <w:ind w:left="480" w:hanging="480"/>
        <w:rPr>
          <w:noProof/>
          <w:szCs w:val="24"/>
        </w:rPr>
      </w:pPr>
      <w:r w:rsidRPr="00846920">
        <w:rPr>
          <w:noProof/>
          <w:szCs w:val="24"/>
          <w:lang w:val="fi-FI"/>
        </w:rPr>
        <w:t xml:space="preserve">Tran, N. H., Rahman, M. Z., He, L., Xin, L., Shan, B., &amp; Li, M. (2016). </w:t>
      </w:r>
      <w:r w:rsidRPr="004A2672">
        <w:rPr>
          <w:noProof/>
          <w:szCs w:val="24"/>
        </w:rPr>
        <w:t xml:space="preserve">Complete de Novo Assembly of Monoclonal Antibody Sequences. </w:t>
      </w:r>
      <w:r w:rsidRPr="004A2672">
        <w:rPr>
          <w:i/>
          <w:iCs/>
          <w:noProof/>
          <w:szCs w:val="24"/>
        </w:rPr>
        <w:t>Scientific Reports</w:t>
      </w:r>
      <w:r w:rsidRPr="004A2672">
        <w:rPr>
          <w:noProof/>
          <w:szCs w:val="24"/>
        </w:rPr>
        <w:t xml:space="preserve">, </w:t>
      </w:r>
      <w:r w:rsidRPr="004A2672">
        <w:rPr>
          <w:i/>
          <w:iCs/>
          <w:noProof/>
          <w:szCs w:val="24"/>
        </w:rPr>
        <w:t>6</w:t>
      </w:r>
      <w:r w:rsidRPr="004A2672">
        <w:rPr>
          <w:noProof/>
          <w:szCs w:val="24"/>
        </w:rPr>
        <w:t>(31730), 1–10. https://doi.org/10.1038/srep31730</w:t>
      </w:r>
    </w:p>
    <w:p w14:paraId="4B1CC59A" w14:textId="77777777" w:rsidR="004A2672" w:rsidRPr="004A2672" w:rsidRDefault="004A2672" w:rsidP="004A2672">
      <w:pPr>
        <w:widowControl w:val="0"/>
        <w:autoSpaceDE w:val="0"/>
        <w:autoSpaceDN w:val="0"/>
        <w:adjustRightInd w:val="0"/>
        <w:spacing w:line="240" w:lineRule="auto"/>
        <w:ind w:left="480" w:hanging="480"/>
        <w:rPr>
          <w:noProof/>
        </w:rPr>
      </w:pPr>
      <w:r w:rsidRPr="00846920">
        <w:rPr>
          <w:noProof/>
          <w:szCs w:val="24"/>
          <w:lang w:val="it-IT"/>
        </w:rPr>
        <w:t xml:space="preserve">Valgardsdottir, R., Cattaneo, I., Napolitano, G., Raglio, A., Spinelli, O., Salmoiraghi, S., … </w:t>
      </w:r>
      <w:r w:rsidRPr="004A2672">
        <w:rPr>
          <w:noProof/>
          <w:szCs w:val="24"/>
        </w:rPr>
        <w:t xml:space="preserve">Golay, J. (2021). Identification of Human SARS-CoV-2 Monoclonal Antibodies from Convalescent Patients Using EBV Immortalization. </w:t>
      </w:r>
      <w:r w:rsidRPr="004A2672">
        <w:rPr>
          <w:i/>
          <w:iCs/>
          <w:noProof/>
          <w:szCs w:val="24"/>
        </w:rPr>
        <w:t>Antibodies</w:t>
      </w:r>
      <w:r w:rsidRPr="004A2672">
        <w:rPr>
          <w:noProof/>
          <w:szCs w:val="24"/>
        </w:rPr>
        <w:t xml:space="preserve">, </w:t>
      </w:r>
      <w:r w:rsidRPr="004A2672">
        <w:rPr>
          <w:i/>
          <w:iCs/>
          <w:noProof/>
          <w:szCs w:val="24"/>
        </w:rPr>
        <w:t>10</w:t>
      </w:r>
      <w:r w:rsidRPr="004A2672">
        <w:rPr>
          <w:noProof/>
          <w:szCs w:val="24"/>
        </w:rPr>
        <w:t>(3), 26. https://doi.org/10.3390/antib10030026</w:t>
      </w:r>
    </w:p>
    <w:p w14:paraId="039E3543" w14:textId="25B22412" w:rsidR="0099480D" w:rsidRPr="00E65D78" w:rsidRDefault="00F00F80" w:rsidP="00573B6A">
      <w:pPr>
        <w:spacing w:line="240" w:lineRule="auto"/>
      </w:pPr>
      <w:r>
        <w:rPr>
          <w:b/>
          <w:sz w:val="28"/>
        </w:rPr>
        <w:fldChar w:fldCharType="end"/>
      </w:r>
      <w:r w:rsidR="0099480D" w:rsidRPr="00E65D78">
        <w:br w:type="page"/>
      </w:r>
    </w:p>
    <w:bookmarkEnd w:id="3"/>
    <w:p w14:paraId="603E7615" w14:textId="7E187975" w:rsidR="00053E3D" w:rsidRPr="00E736E8" w:rsidRDefault="00053E3D" w:rsidP="00777CB7"/>
    <w:sectPr w:rsidR="00053E3D" w:rsidRPr="00E736E8">
      <w:headerReference w:type="default" r:id="rId14"/>
      <w:footerReference w:type="default" r:id="rId1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21" w:author="Scheltema, R.A. (Richard)" w:date="2023-05-16T12:07:00Z" w:initials="SR(">
    <w:p w14:paraId="69193AF0" w14:textId="23F26154" w:rsidR="002F7CE6" w:rsidRDefault="002F7CE6">
      <w:pPr>
        <w:pStyle w:val="CommentText"/>
      </w:pPr>
      <w:r>
        <w:rPr>
          <w:rStyle w:val="CommentReference"/>
        </w:rPr>
        <w:annotationRef/>
      </w:r>
      <w:r>
        <w:t>How successful?</w:t>
      </w:r>
    </w:p>
  </w:comment>
  <w:comment w:id="122" w:author="Scheltema, R.A. (Richard)" w:date="2023-05-16T12:09:00Z" w:initials="SR(">
    <w:p w14:paraId="5EEBC1D4" w14:textId="04043509" w:rsidR="002F7CE6" w:rsidRDefault="002F7CE6">
      <w:pPr>
        <w:pStyle w:val="CommentText"/>
      </w:pPr>
      <w:r>
        <w:rPr>
          <w:rStyle w:val="CommentReference"/>
        </w:rPr>
        <w:annotationRef/>
      </w:r>
      <w:r>
        <w:t>vague</w:t>
      </w:r>
    </w:p>
  </w:comment>
  <w:comment w:id="152" w:author="Scheltema, R.A. (Richard)" w:date="2023-05-16T14:08:00Z" w:initials="SR(">
    <w:p w14:paraId="372453F3" w14:textId="06C88BF0" w:rsidR="002F7CE6" w:rsidRDefault="002F7CE6">
      <w:pPr>
        <w:pStyle w:val="CommentText"/>
      </w:pPr>
      <w:r>
        <w:rPr>
          <w:rStyle w:val="CommentReference"/>
        </w:rPr>
        <w:annotationRef/>
      </w:r>
      <w:r>
        <w:t>is alles (code, data) nu in repositories?</w:t>
      </w:r>
    </w:p>
  </w:comment>
  <w:comment w:id="165" w:author="Scheltema, R.A. (Richard)" w:date="2023-05-16T14:18:00Z" w:initials="SR(">
    <w:p w14:paraId="4E2B8E25" w14:textId="1C981809" w:rsidR="002F7CE6" w:rsidRDefault="002F7CE6">
      <w:pPr>
        <w:pStyle w:val="CommentText"/>
      </w:pPr>
      <w:r>
        <w:rPr>
          <w:rStyle w:val="CommentReference"/>
        </w:rPr>
        <w:annotationRef/>
      </w:r>
      <w:r>
        <w:t>Was dit al genoemd?</w:t>
      </w:r>
    </w:p>
  </w:comment>
  <w:comment w:id="191" w:author="Scheltema, R.A. (Richard)" w:date="2023-05-16T14:26:00Z" w:initials="SR(">
    <w:p w14:paraId="2E5400F6" w14:textId="0617D922" w:rsidR="002F7CE6" w:rsidRDefault="002F7CE6">
      <w:pPr>
        <w:pStyle w:val="CommentText"/>
      </w:pPr>
      <w:r>
        <w:rPr>
          <w:rStyle w:val="CommentReference"/>
        </w:rPr>
        <w:annotationRef/>
      </w:r>
      <w:r>
        <w:t>I find this a wrong term here. Artefacts would work better</w:t>
      </w:r>
    </w:p>
  </w:comment>
  <w:comment w:id="199" w:author="Scheltema, R.A. (Richard)" w:date="2023-05-16T14:30:00Z" w:initials="SR(">
    <w:p w14:paraId="0F29609A" w14:textId="57A3698E" w:rsidR="002F7CE6" w:rsidRDefault="002F7CE6">
      <w:pPr>
        <w:pStyle w:val="CommentText"/>
      </w:pPr>
      <w:r>
        <w:rPr>
          <w:rStyle w:val="CommentReference"/>
        </w:rPr>
        <w:annotationRef/>
      </w:r>
      <w:r>
        <w:t>?</w:t>
      </w:r>
    </w:p>
  </w:comment>
  <w:comment w:id="200" w:author="Scheltema, R.A. (Richard)" w:date="2023-05-16T14:30:00Z" w:initials="SR(">
    <w:p w14:paraId="16332B5D" w14:textId="0058CA07" w:rsidR="002F7CE6" w:rsidRDefault="002F7CE6">
      <w:pPr>
        <w:pStyle w:val="CommentText"/>
      </w:pPr>
      <w:r>
        <w:rPr>
          <w:rStyle w:val="CommentReference"/>
        </w:rPr>
        <w:annotationRef/>
      </w:r>
      <w:r>
        <w:t>Middle-down ?</w:t>
      </w:r>
    </w:p>
  </w:comment>
  <w:comment w:id="202" w:author="Scheltema, R.A. (Richard)" w:date="2023-05-16T14:31:00Z" w:initials="SR(">
    <w:p w14:paraId="01ABE2D9" w14:textId="5A7D1B83" w:rsidR="002F7CE6" w:rsidRDefault="002F7CE6">
      <w:pPr>
        <w:pStyle w:val="CommentText"/>
      </w:pPr>
      <w:r>
        <w:rPr>
          <w:rStyle w:val="CommentReference"/>
        </w:rPr>
        <w:annotationRef/>
      </w:r>
      <w:r>
        <w:t>What’s that in PPM?</w:t>
      </w:r>
    </w:p>
  </w:comment>
  <w:comment w:id="224" w:author="Scheltema, R.A. (Richard)" w:date="2023-05-16T14:41:00Z" w:initials="SR(">
    <w:p w14:paraId="595741F0" w14:textId="55DC9007" w:rsidR="002F7CE6" w:rsidRDefault="002F7CE6">
      <w:pPr>
        <w:pStyle w:val="CommentText"/>
      </w:pPr>
      <w:r>
        <w:rPr>
          <w:rStyle w:val="CommentReference"/>
        </w:rPr>
        <w:annotationRef/>
      </w:r>
      <w:r>
        <w:t>Correct?</w:t>
      </w:r>
    </w:p>
  </w:comment>
  <w:comment w:id="242" w:author="Scheltema, R.A. (Richard)" w:date="2023-05-16T14:51:00Z" w:initials="SR(">
    <w:p w14:paraId="08977E53" w14:textId="7F1A4E8A" w:rsidR="002F7CE6" w:rsidRDefault="002F7CE6">
      <w:pPr>
        <w:pStyle w:val="CommentText"/>
      </w:pPr>
      <w:r>
        <w:rPr>
          <w:rStyle w:val="CommentReference"/>
        </w:rPr>
        <w:annotationRef/>
      </w:r>
      <w:r>
        <w:t>Correct to say fold?</w:t>
      </w:r>
    </w:p>
  </w:comment>
  <w:comment w:id="250" w:author="Scheltema, R.A. (Richard)" w:date="2023-05-16T14:58:00Z" w:initials="SR(">
    <w:p w14:paraId="19ABA89F" w14:textId="13B5867B" w:rsidR="002F7CE6" w:rsidRDefault="002F7CE6">
      <w:pPr>
        <w:pStyle w:val="CommentText"/>
      </w:pPr>
      <w:r>
        <w:rPr>
          <w:rStyle w:val="CommentReference"/>
        </w:rPr>
        <w:annotationRef/>
      </w:r>
      <w:r>
        <w:t>Correct?</w:t>
      </w:r>
    </w:p>
  </w:comment>
  <w:comment w:id="257" w:author="Scheltema, R.A. (Richard)" w:date="2023-05-16T14:59:00Z" w:initials="SR(">
    <w:p w14:paraId="6F100E13" w14:textId="627948A0" w:rsidR="002F7CE6" w:rsidRDefault="002F7CE6">
      <w:pPr>
        <w:pStyle w:val="CommentText"/>
      </w:pPr>
      <w:r>
        <w:rPr>
          <w:rStyle w:val="CommentReference"/>
        </w:rPr>
        <w:annotationRef/>
      </w:r>
      <w:r>
        <w:t>Descriobed in the sup?</w:t>
      </w:r>
    </w:p>
  </w:comment>
  <w:comment w:id="274" w:author="Scheltema, R.A. (Richard)" w:date="2023-05-16T15:03:00Z" w:initials="SR(">
    <w:p w14:paraId="5E14E8D8" w14:textId="0440CED6" w:rsidR="002F7CE6" w:rsidRDefault="002F7CE6">
      <w:pPr>
        <w:pStyle w:val="CommentText"/>
      </w:pPr>
      <w:r>
        <w:rPr>
          <w:rStyle w:val="CommentReference"/>
        </w:rPr>
        <w:annotationRef/>
      </w:r>
      <w:r>
        <w:t>This could do with a short explain I think</w:t>
      </w:r>
    </w:p>
  </w:comment>
  <w:comment w:id="275" w:author="Graaf, S.C. de (Bastiaan)" w:date="2023-03-08T13:46:00Z" w:initials="GSd(">
    <w:p w14:paraId="4628EDBF" w14:textId="77777777" w:rsidR="00E7149E" w:rsidRDefault="00E7149E" w:rsidP="00071A5D">
      <w:pPr>
        <w:pStyle w:val="CommentText"/>
        <w:jc w:val="left"/>
      </w:pPr>
      <w:r>
        <w:rPr>
          <w:rStyle w:val="CommentReference"/>
        </w:rPr>
        <w:annotationRef/>
      </w:r>
      <w:r>
        <w:t>I only use IMGT numbering in the text, where should I declarethis?</w:t>
      </w:r>
    </w:p>
  </w:comment>
  <w:comment w:id="284" w:author="Scheltema, R.A. (Richard)" w:date="2023-05-16T15:05:00Z" w:initials="SR(">
    <w:p w14:paraId="21A25E5D" w14:textId="069843E8" w:rsidR="002F7CE6" w:rsidRDefault="002F7CE6">
      <w:pPr>
        <w:pStyle w:val="CommentText"/>
      </w:pPr>
      <w:r>
        <w:rPr>
          <w:rStyle w:val="CommentReference"/>
        </w:rPr>
        <w:annotationRef/>
      </w:r>
      <w:r>
        <w:t>These ids are not very trlling in this discussion I think</w:t>
      </w:r>
    </w:p>
  </w:comment>
  <w:comment w:id="306" w:author="Graaf, S.C. de (Bastiaan)" w:date="2023-03-08T12:50:00Z" w:initials="GSd(">
    <w:p w14:paraId="792E8BDA" w14:textId="77777777" w:rsidR="006B2D75" w:rsidRDefault="006B2D75" w:rsidP="00071A5D">
      <w:pPr>
        <w:pStyle w:val="CommentText"/>
        <w:jc w:val="left"/>
      </w:pPr>
      <w:r>
        <w:rPr>
          <w:rStyle w:val="CommentReference"/>
        </w:rPr>
        <w:annotationRef/>
      </w:r>
      <w:r>
        <w:rPr>
          <w:strike/>
        </w:rPr>
        <w:t xml:space="preserve"> for two reasons. First: they are short and therefore have very few theoretical fragments. Second, they are hypervariable and therefore highly divergent from germline sequences, making read placement difficult. To circumvent this,</w:t>
      </w:r>
      <w:r>
        <w:t xml:space="preserve"> </w:t>
      </w:r>
    </w:p>
  </w:comment>
  <w:comment w:id="307" w:author="Graaf, S.C. de (Bastiaan)" w:date="2023-03-08T12:51:00Z" w:initials="GSd(">
    <w:p w14:paraId="7EFCF9AC" w14:textId="77777777" w:rsidR="006B2D75" w:rsidRDefault="006B2D75" w:rsidP="00071A5D">
      <w:pPr>
        <w:pStyle w:val="CommentText"/>
        <w:jc w:val="left"/>
      </w:pPr>
      <w:r>
        <w:rPr>
          <w:rStyle w:val="CommentReference"/>
        </w:rPr>
        <w:annotationRef/>
      </w:r>
      <w:r>
        <w:t>The CDR candidates are scored and ranked in the same way as the FR candidates. However, as CDRs are difficult to score in isolation, the top 10 CDR candidates for each FR-candidate pair are then rescored as FR-CDR-FR contigs</w:t>
      </w:r>
      <w:r>
        <w:rPr>
          <w:strike/>
        </w:rPr>
        <w:t>, after realigning all reads to the considered FR-CDR-FR candidate to improve read placement in these hypervariable regions</w:t>
      </w:r>
      <w:r>
        <w:t xml:space="preserve">. </w:t>
      </w:r>
    </w:p>
  </w:comment>
  <w:comment w:id="308" w:author="Graaf, S.C. de (Bastiaan)" w:date="2023-03-08T15:33:00Z" w:initials="GSd(">
    <w:p w14:paraId="5BFA5885" w14:textId="77777777" w:rsidR="008628AD" w:rsidRDefault="008628AD" w:rsidP="00071A5D">
      <w:pPr>
        <w:pStyle w:val="CommentText"/>
        <w:jc w:val="left"/>
      </w:pPr>
      <w:r>
        <w:rPr>
          <w:rStyle w:val="CommentReference"/>
        </w:rPr>
        <w:annotationRef/>
      </w:r>
      <w:r>
        <w:rPr>
          <w:strike/>
        </w:rPr>
        <w:t>For CDR3, the top 5 included 3 isobaric candidates: (SR</w:t>
      </w:r>
      <w:r>
        <w:rPr>
          <w:b/>
          <w:bCs/>
          <w:i/>
          <w:iCs/>
          <w:strike/>
        </w:rPr>
        <w:t>WNDG</w:t>
      </w:r>
      <w:r>
        <w:rPr>
          <w:strike/>
        </w:rPr>
        <w:t>FYAMDY, SR</w:t>
      </w:r>
      <w:r>
        <w:rPr>
          <w:b/>
          <w:bCs/>
          <w:i/>
          <w:iCs/>
          <w:strike/>
        </w:rPr>
        <w:t>WGGDG</w:t>
      </w:r>
      <w:r>
        <w:rPr>
          <w:strike/>
        </w:rPr>
        <w:t>FYAMDY, SR</w:t>
      </w:r>
      <w:r>
        <w:rPr>
          <w:b/>
          <w:bCs/>
          <w:i/>
          <w:iCs/>
          <w:strike/>
        </w:rPr>
        <w:t>NWDG</w:t>
      </w:r>
      <w:r>
        <w:rPr>
          <w:strike/>
        </w:rPr>
        <w:t>FYAMDY).</w:t>
      </w:r>
      <w:r>
        <w:t xml:space="preserve"> </w:t>
      </w:r>
    </w:p>
  </w:comment>
  <w:comment w:id="309" w:author="Graaf, S.C. de (Bastiaan)" w:date="2023-03-06T15:37:00Z" w:initials="GSd(">
    <w:p w14:paraId="49A7BF56" w14:textId="3711AC5C" w:rsidR="00B73B7E" w:rsidRDefault="00B73B7E" w:rsidP="00071A5D">
      <w:pPr>
        <w:pStyle w:val="CommentText"/>
        <w:jc w:val="left"/>
      </w:pPr>
      <w:r>
        <w:rPr>
          <w:rStyle w:val="CommentReference"/>
        </w:rPr>
        <w:annotationRef/>
      </w:r>
      <w:r>
        <w:t>Look at this</w:t>
      </w:r>
    </w:p>
  </w:comment>
  <w:comment w:id="310" w:author="Graaf, S.C. de (Bastiaan)" w:date="2023-03-06T15:46:00Z" w:initials="GSd(">
    <w:p w14:paraId="580AB39D" w14:textId="77777777" w:rsidR="007F3646" w:rsidRDefault="007F3646" w:rsidP="00071A5D">
      <w:pPr>
        <w:pStyle w:val="CommentText"/>
        <w:jc w:val="left"/>
      </w:pPr>
      <w:r>
        <w:rPr>
          <w:rStyle w:val="CommentReference"/>
        </w:rPr>
        <w:annotationRef/>
      </w:r>
      <w:r>
        <w:t>2 options for the end</w:t>
      </w:r>
    </w:p>
  </w:comment>
  <w:comment w:id="311" w:author="Graaf, S.C. de (Bastiaan)" w:date="2023-03-08T21:30:00Z" w:initials="GSd(">
    <w:p w14:paraId="45C9DBE4" w14:textId="77777777" w:rsidR="00F76D5D" w:rsidRDefault="00F76D5D" w:rsidP="00071A5D">
      <w:pPr>
        <w:pStyle w:val="CommentText"/>
        <w:jc w:val="left"/>
      </w:pPr>
      <w:r>
        <w:rPr>
          <w:rStyle w:val="CommentReference"/>
        </w:rPr>
        <w:annotationRef/>
      </w:r>
      <w:r>
        <w:t>The latter refers to the campa antibody in the sample, which is fine to discuss, do we want to</w:t>
      </w:r>
    </w:p>
  </w:comment>
  <w:comment w:id="314" w:author="Graaf, S.C. de (Bastiaan)" w:date="2023-03-08T12:41:00Z" w:initials="GSd(">
    <w:p w14:paraId="5F2AF7DC" w14:textId="5C76F66C" w:rsidR="0074148E" w:rsidRDefault="0074148E" w:rsidP="00071A5D">
      <w:pPr>
        <w:pStyle w:val="CommentText"/>
        <w:jc w:val="left"/>
      </w:pPr>
      <w:r>
        <w:rPr>
          <w:rStyle w:val="CommentReference"/>
        </w:rPr>
        <w:annotationRef/>
      </w:r>
      <w:r>
        <w:t>For the polyclonal sample, one clone scored much better than all others in terms of area under the curve, leading to the selection of that template (</w:t>
      </w:r>
      <w:r>
        <w:rPr>
          <w:highlight w:val="yellow"/>
        </w:rPr>
        <w:t>Supplemental materials</w:t>
      </w:r>
      <w:r>
        <w:t>). These templates were added in separate groups, forcing STITCH to recombine the sequences into full length predictions</w:t>
      </w:r>
    </w:p>
  </w:comment>
  <w:comment w:id="315" w:author="Graaf, S.C. de (Bastiaan)" w:date="2023-03-08T13:28:00Z" w:initials="GSd(">
    <w:p w14:paraId="41F4524C" w14:textId="77777777" w:rsidR="000103F5" w:rsidRDefault="00903DA3" w:rsidP="00071A5D">
      <w:pPr>
        <w:pStyle w:val="CommentText"/>
        <w:jc w:val="left"/>
      </w:pPr>
      <w:r>
        <w:rPr>
          <w:rStyle w:val="CommentReference"/>
        </w:rPr>
        <w:annotationRef/>
      </w:r>
      <w:r w:rsidR="000103F5">
        <w:t>Describes how we pair up BU and TD, not covered before</w:t>
      </w:r>
    </w:p>
  </w:comment>
  <w:comment w:id="316" w:author="Graaf, S.C. de (Bastiaan)" w:date="2023-03-08T16:10:00Z" w:initials="GSd(">
    <w:p w14:paraId="4109827F" w14:textId="77777777" w:rsidR="00F13CAF" w:rsidRDefault="00F13CAF" w:rsidP="00071A5D">
      <w:pPr>
        <w:pStyle w:val="CommentText"/>
        <w:jc w:val="left"/>
      </w:pPr>
      <w:r>
        <w:rPr>
          <w:rStyle w:val="CommentReference"/>
        </w:rPr>
        <w:annotationRef/>
      </w:r>
      <w:r>
        <w:t>Maybe we can use FR-CDR2-FR candidates in these cases</w:t>
      </w:r>
    </w:p>
  </w:comment>
  <w:comment w:id="318" w:author="Graaf, S.C. de (Bastiaan)" w:date="2023-03-08T12:46:00Z" w:initials="GSd(">
    <w:p w14:paraId="62E861C3" w14:textId="2A97A516" w:rsidR="006B2D75" w:rsidRDefault="006B2D75">
      <w:pPr>
        <w:pStyle w:val="CommentText"/>
        <w:jc w:val="left"/>
      </w:pPr>
      <w:r>
        <w:rPr>
          <w:rStyle w:val="CommentReference"/>
        </w:rPr>
        <w:annotationRef/>
      </w:r>
      <w:r>
        <w:rPr>
          <w:strike/>
        </w:rPr>
        <w:t xml:space="preserve">because of variability in the supporting raw data, samples, target chains and the inherent differences between FR1-FR4. </w:t>
      </w:r>
    </w:p>
    <w:p w14:paraId="754086E9" w14:textId="77777777" w:rsidR="006B2D75" w:rsidRDefault="006B2D75" w:rsidP="00071A5D">
      <w:pPr>
        <w:pStyle w:val="CommentText"/>
        <w:jc w:val="left"/>
      </w:pPr>
      <w:r>
        <w:rPr>
          <w:strike/>
        </w:rPr>
        <w:t xml:space="preserve">Broadly, FR1 selection is mostly reliant on </w:t>
      </w:r>
      <w:r>
        <w:rPr>
          <w:i/>
          <w:iCs/>
          <w:strike/>
        </w:rPr>
        <w:t>Multiscore</w:t>
      </w:r>
      <w:r>
        <w:rPr>
          <w:strike/>
        </w:rPr>
        <w:t xml:space="preserve"> support and prior knowledge that N-terminal is either unmodified or contains one of a limited set of modifications (primarily Pyro E/Q). FR2 and FR3 selection can make use of middle down fragments for further support. FR4 ambiguity is hard to resolve at this point, for several reasons. Finally, as FR4 variability is mostly limited to the J-region at the N-terminal end of the domain. Therefore, the C-terminal flank is highly conserved, and the N-terminal flanking CDR3 region is hypervariable, making it impossible to confidently assign peptides for this section of the sequence. Furthermore, fragment coverage is low in this area due to the large distance from both termini. As the variability is located at the N terminus of the contig, there exist very few discriminating (theoretical) C-terminal fragments, and the N-terminal fragments are rarely detected because of their large mass. However, the variability is relatively low and can be easily accommodated for in the next stage.</w:t>
      </w:r>
    </w:p>
  </w:comment>
  <w:comment w:id="319" w:author="Graaf, S.C. de (Bastiaan)" w:date="2023-03-08T13:06:00Z" w:initials="GSd(">
    <w:p w14:paraId="4254F991" w14:textId="77777777" w:rsidR="000E3662" w:rsidRDefault="000E3662" w:rsidP="00071A5D">
      <w:pPr>
        <w:pStyle w:val="CommentText"/>
        <w:jc w:val="left"/>
      </w:pPr>
      <w:r>
        <w:rPr>
          <w:rStyle w:val="CommentReference"/>
        </w:rPr>
        <w:annotationRef/>
      </w:r>
      <w:r>
        <w:t xml:space="preserve">When considering the candidates for </w:t>
      </w:r>
      <w:r>
        <w:rPr>
          <w:i/>
          <w:iCs/>
        </w:rPr>
        <w:t>e.g.</w:t>
      </w:r>
      <w:r>
        <w:t xml:space="preserve"> CDR1, a large number of isobaric insertions are observed that only differ by a single residue swap or isobaric residues (</w:t>
      </w:r>
      <w:r>
        <w:rPr>
          <w:i/>
          <w:iCs/>
        </w:rPr>
        <w:t>e.g.</w:t>
      </w:r>
      <w:r>
        <w:t xml:space="preserve"> NI, IN and IGG). These are difficult to disentangle as the theoretical spectra are either identical or extremely similar, and numbering of such reads will be shifted causing shifts in local residue-based scores. However, the </w:t>
      </w:r>
      <w:r>
        <w:rPr>
          <w:i/>
          <w:iCs/>
        </w:rPr>
        <w:t>Multiscore</w:t>
      </w:r>
      <w:r>
        <w:t xml:space="preserve"> has a tolerance for such shifts as it considers subsequences rather than individual residues. Indeed, the </w:t>
      </w:r>
      <w:r>
        <w:rPr>
          <w:i/>
          <w:iCs/>
        </w:rPr>
        <w:t>Multiscore</w:t>
      </w:r>
      <w:r>
        <w:t xml:space="preserve"> shows a clear scoring difference, correctly identifying the correct candidate. </w:t>
      </w:r>
    </w:p>
  </w:comment>
  <w:comment w:id="320" w:author="Heck, A.J.R. (Albert)" w:date="2023-02-06T19:37:00Z" w:initials="HA(">
    <w:p w14:paraId="2E85E1E7" w14:textId="5C19A25A" w:rsidR="00E36C44" w:rsidRDefault="00E36C44" w:rsidP="00E36C44">
      <w:pPr>
        <w:jc w:val="left"/>
      </w:pPr>
      <w:r>
        <w:rPr>
          <w:rStyle w:val="CommentReference"/>
        </w:rPr>
        <w:annotationRef/>
      </w:r>
      <w:r>
        <w:rPr>
          <w:sz w:val="20"/>
          <w:szCs w:val="20"/>
        </w:rPr>
        <w:t>did we really generate data with both instruments, otherwise just use Lumos</w:t>
      </w:r>
    </w:p>
  </w:comment>
  <w:comment w:id="321" w:author="Graaf, S.C. de (Bastiaan)" w:date="2023-02-14T16:10:00Z" w:initials="GSd(">
    <w:p w14:paraId="613832CF" w14:textId="77777777" w:rsidR="00E36C44" w:rsidRDefault="00E36C44" w:rsidP="00E36C44">
      <w:pPr>
        <w:pStyle w:val="CommentText"/>
        <w:jc w:val="left"/>
      </w:pPr>
      <w:r>
        <w:rPr>
          <w:rStyle w:val="CommentReference"/>
        </w:rPr>
        <w:annotationRef/>
      </w:r>
      <w:r>
        <w:t>Just lumos, I double checked</w:t>
      </w:r>
    </w:p>
  </w:comment>
  <w:comment w:id="322" w:author="Heck, A.J.R. (Albert)" w:date="2023-02-06T19:42:00Z" w:initials="HA(">
    <w:p w14:paraId="44020B83" w14:textId="77777777" w:rsidR="00E36C44" w:rsidRDefault="00E36C44" w:rsidP="00E36C44">
      <w:pPr>
        <w:jc w:val="left"/>
      </w:pPr>
      <w:r>
        <w:rPr>
          <w:rStyle w:val="CommentReference"/>
        </w:rPr>
        <w:annotationRef/>
      </w:r>
      <w:r>
        <w:rPr>
          <w:sz w:val="20"/>
          <w:szCs w:val="20"/>
        </w:rPr>
        <w:t>I guess you need a ref or link here and say which version you used</w:t>
      </w:r>
    </w:p>
  </w:comment>
  <w:comment w:id="323" w:author="Graaf, S.C. de (Bastiaan)" w:date="2023-03-08T21:31:00Z" w:initials="GSd(">
    <w:p w14:paraId="44CD3E3A" w14:textId="77777777" w:rsidR="00F76D5D" w:rsidRDefault="00F76D5D" w:rsidP="00071A5D">
      <w:pPr>
        <w:pStyle w:val="CommentText"/>
        <w:jc w:val="left"/>
      </w:pPr>
      <w:r>
        <w:rPr>
          <w:rStyle w:val="CommentReference"/>
        </w:rPr>
        <w:annotationRef/>
      </w:r>
      <w:r>
        <w:t>Full database will be included in supp also</w:t>
      </w:r>
    </w:p>
  </w:comment>
  <w:comment w:id="324" w:author="Heck, A.J.R. (Albert)" w:date="2023-02-06T19:45:00Z" w:initials="HA(">
    <w:p w14:paraId="1D80720A" w14:textId="0A7AD6CF" w:rsidR="00E36C44" w:rsidRDefault="00E36C44" w:rsidP="00E36C44">
      <w:pPr>
        <w:jc w:val="left"/>
      </w:pPr>
      <w:r>
        <w:rPr>
          <w:rStyle w:val="CommentReference"/>
        </w:rPr>
        <w:annotationRef/>
      </w:r>
      <w:r>
        <w:rPr>
          <w:sz w:val="20"/>
          <w:szCs w:val="20"/>
        </w:rPr>
        <w:t>guess you need ref and version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9193AF0" w15:done="0"/>
  <w15:commentEx w15:paraId="5EEBC1D4" w15:done="0"/>
  <w15:commentEx w15:paraId="372453F3" w15:done="0"/>
  <w15:commentEx w15:paraId="4E2B8E25" w15:done="0"/>
  <w15:commentEx w15:paraId="2E5400F6" w15:done="0"/>
  <w15:commentEx w15:paraId="0F29609A" w15:done="0"/>
  <w15:commentEx w15:paraId="16332B5D" w15:done="0"/>
  <w15:commentEx w15:paraId="01ABE2D9" w15:done="0"/>
  <w15:commentEx w15:paraId="595741F0" w15:done="0"/>
  <w15:commentEx w15:paraId="08977E53" w15:done="0"/>
  <w15:commentEx w15:paraId="19ABA89F" w15:done="0"/>
  <w15:commentEx w15:paraId="6F100E13" w15:done="0"/>
  <w15:commentEx w15:paraId="5E14E8D8" w15:done="0"/>
  <w15:commentEx w15:paraId="4628EDBF" w15:done="0"/>
  <w15:commentEx w15:paraId="21A25E5D" w15:done="0"/>
  <w15:commentEx w15:paraId="792E8BDA" w15:done="1"/>
  <w15:commentEx w15:paraId="7EFCF9AC" w15:paraIdParent="792E8BDA" w15:done="1"/>
  <w15:commentEx w15:paraId="5BFA5885" w15:paraIdParent="792E8BDA" w15:done="1"/>
  <w15:commentEx w15:paraId="49A7BF56" w15:done="0"/>
  <w15:commentEx w15:paraId="580AB39D" w15:paraIdParent="49A7BF56" w15:done="0"/>
  <w15:commentEx w15:paraId="45C9DBE4" w15:paraIdParent="49A7BF56" w15:done="0"/>
  <w15:commentEx w15:paraId="5F2AF7DC" w15:done="1"/>
  <w15:commentEx w15:paraId="41F4524C" w15:done="1"/>
  <w15:commentEx w15:paraId="4109827F" w15:done="0"/>
  <w15:commentEx w15:paraId="754086E9" w15:done="0"/>
  <w15:commentEx w15:paraId="4254F991" w15:done="0"/>
  <w15:commentEx w15:paraId="2E85E1E7" w15:done="1"/>
  <w15:commentEx w15:paraId="613832CF" w15:paraIdParent="2E85E1E7" w15:done="1"/>
  <w15:commentEx w15:paraId="44020B83" w15:done="0"/>
  <w15:commentEx w15:paraId="44CD3E3A" w15:paraIdParent="44020B83" w15:done="0"/>
  <w15:commentEx w15:paraId="1D80720A"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674CC56" w14:textId="77777777" w:rsidR="00071A5D" w:rsidRDefault="00071A5D" w:rsidP="000636F0">
      <w:r>
        <w:separator/>
      </w:r>
    </w:p>
  </w:endnote>
  <w:endnote w:type="continuationSeparator" w:id="0">
    <w:p w14:paraId="4097C80D" w14:textId="77777777" w:rsidR="00071A5D" w:rsidRDefault="00071A5D" w:rsidP="000636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60819305"/>
      <w:docPartObj>
        <w:docPartGallery w:val="Page Numbers (Bottom of Page)"/>
        <w:docPartUnique/>
      </w:docPartObj>
    </w:sdtPr>
    <w:sdtEndPr>
      <w:rPr>
        <w:noProof/>
      </w:rPr>
    </w:sdtEndPr>
    <w:sdtContent>
      <w:p w14:paraId="7E179089" w14:textId="76BF50DB" w:rsidR="00B459D2" w:rsidRDefault="00B459D2" w:rsidP="000A1347">
        <w:pPr>
          <w:pStyle w:val="Footer"/>
        </w:pPr>
        <w:r>
          <w:fldChar w:fldCharType="begin"/>
        </w:r>
        <w:r>
          <w:instrText xml:space="preserve"> PAGE   \* MERGEFORMAT </w:instrText>
        </w:r>
        <w:r>
          <w:fldChar w:fldCharType="separate"/>
        </w:r>
        <w:r w:rsidR="002F7CE6">
          <w:rPr>
            <w:noProof/>
          </w:rPr>
          <w:t>22</w:t>
        </w:r>
        <w:r>
          <w:rPr>
            <w:noProof/>
          </w:rPr>
          <w:fldChar w:fldCharType="end"/>
        </w:r>
      </w:p>
    </w:sdtContent>
  </w:sdt>
  <w:p w14:paraId="679A0A27" w14:textId="141ED67F" w:rsidR="00B459D2" w:rsidRDefault="00B459D2" w:rsidP="00F74D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8D553C7" w14:textId="77777777" w:rsidR="00071A5D" w:rsidRDefault="00071A5D" w:rsidP="000636F0">
      <w:r>
        <w:separator/>
      </w:r>
    </w:p>
  </w:footnote>
  <w:footnote w:type="continuationSeparator" w:id="0">
    <w:p w14:paraId="22D821FC" w14:textId="77777777" w:rsidR="00071A5D" w:rsidRDefault="00071A5D" w:rsidP="000636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CAEEC6" w14:textId="51E9B31A" w:rsidR="00B459D2" w:rsidRDefault="00B459D2" w:rsidP="00F74D12">
    <w:pPr>
      <w:pStyle w:val="Header"/>
    </w:pPr>
    <w:r w:rsidRPr="00E65D78">
      <w:rPr>
        <w:lang w:val="nl-NL"/>
      </w:rPr>
      <w:t>de Graaf</w:t>
    </w:r>
    <w:r>
      <w:rPr>
        <w:lang w:val="nl-NL"/>
      </w:rPr>
      <w:t xml:space="preserve"> </w:t>
    </w:r>
    <w:r w:rsidRPr="00861633">
      <w:rPr>
        <w:i/>
        <w:lang w:val="nl-NL"/>
      </w:rPr>
      <w:t>et al</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B239FC"/>
    <w:multiLevelType w:val="hybridMultilevel"/>
    <w:tmpl w:val="A3F6BC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462D01"/>
    <w:multiLevelType w:val="hybridMultilevel"/>
    <w:tmpl w:val="6316E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BD325F"/>
    <w:multiLevelType w:val="hybridMultilevel"/>
    <w:tmpl w:val="6E52BD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2BD750E"/>
    <w:multiLevelType w:val="hybridMultilevel"/>
    <w:tmpl w:val="EB3023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8916B93"/>
    <w:multiLevelType w:val="hybridMultilevel"/>
    <w:tmpl w:val="29BEE0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3"/>
  </w:num>
  <w:num w:numId="4">
    <w:abstractNumId w:val="2"/>
  </w:num>
  <w:num w:numId="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cheltema, R.A. (Richard)">
    <w15:presenceInfo w15:providerId="AD" w15:userId="S-1-5-21-2000478354-115176313-1801674531-627994"/>
  </w15:person>
  <w15:person w15:author="Graaf, S.C. de (Bastiaan)">
    <w15:presenceInfo w15:providerId="AD" w15:userId="S::s.c.degraaf@uu.nl::cf431a3b-2f78-4eb5-99bc-fe2000999c6b"/>
  </w15:person>
  <w15:person w15:author="Heck, A.J.R. (Albert)">
    <w15:presenceInfo w15:providerId="AD" w15:userId="S::a.j.r.heck@uu.nl::c31694e6-4b4b-4f86-acd9-1f0df54f810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7"/>
  <w:activeWritingStyle w:appName="MSWord" w:lang="fr-FR" w:vendorID="64" w:dllVersion="6" w:nlCheck="1" w:checkStyle="0"/>
  <w:activeWritingStyle w:appName="MSWord" w:lang="en-US" w:vendorID="64" w:dllVersion="6" w:nlCheck="1" w:checkStyle="1"/>
  <w:activeWritingStyle w:appName="MSWord" w:lang="en-AU" w:vendorID="64" w:dllVersion="6" w:nlCheck="1" w:checkStyle="1"/>
  <w:activeWritingStyle w:appName="MSWord" w:lang="en-GB" w:vendorID="64" w:dllVersion="6" w:nlCheck="1" w:checkStyle="1"/>
  <w:activeWritingStyle w:appName="MSWord" w:lang="en-AU" w:vendorID="64" w:dllVersion="0" w:nlCheck="1" w:checkStyle="0"/>
  <w:activeWritingStyle w:appName="MSWord" w:lang="en-US" w:vendorID="64" w:dllVersion="0" w:nlCheck="1" w:checkStyle="0"/>
  <w:activeWritingStyle w:appName="MSWord" w:lang="nl-NL" w:vendorID="64" w:dllVersion="0" w:nlCheck="1" w:checkStyle="0"/>
  <w:activeWritingStyle w:appName="MSWord" w:lang="fr-FR" w:vendorID="64" w:dllVersion="0" w:nlCheck="1" w:checkStyle="0"/>
  <w:activeWritingStyle w:appName="MSWord" w:lang="de-DE" w:vendorID="64" w:dllVersion="0" w:nlCheck="1" w:checkStyle="0"/>
  <w:activeWritingStyle w:appName="MSWord" w:lang="en-GB" w:vendorID="64" w:dllVersion="0" w:nlCheck="1" w:checkStyle="0"/>
  <w:activeWritingStyle w:appName="MSWord" w:lang="es-ES" w:vendorID="64" w:dllVersion="0" w:nlCheck="1" w:checkStyle="0"/>
  <w:activeWritingStyle w:appName="MSWord" w:lang="sv-SE" w:vendorID="64" w:dllVersion="0" w:nlCheck="1" w:checkStyle="0"/>
  <w:activeWritingStyle w:appName="MSWord" w:lang="it-IT" w:vendorID="64" w:dllVersion="0" w:nlCheck="1" w:checkStyle="0"/>
  <w:activeWritingStyle w:appName="MSWord" w:lang="fi-FI" w:vendorID="64" w:dllVersion="0" w:nlCheck="1" w:checkStyle="0"/>
  <w:activeWritingStyle w:appName="MSWord" w:lang="en-GB" w:vendorID="64" w:dllVersion="131078" w:nlCheck="1" w:checkStyle="1"/>
  <w:activeWritingStyle w:appName="MSWord" w:lang="fr-FR" w:vendorID="64" w:dllVersion="131078" w:nlCheck="1" w:checkStyle="0"/>
  <w:trackRevisions/>
  <w:defaultTabStop w:val="720"/>
  <w:hyphenationZone w:val="425"/>
  <w:characterSpacingControl w:val="doNotCompress"/>
  <w:hdrShapeDefaults>
    <o:shapedefaults v:ext="edit" spidmax="3074"/>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2F11"/>
    <w:rsid w:val="00003FB8"/>
    <w:rsid w:val="0000432F"/>
    <w:rsid w:val="0000577C"/>
    <w:rsid w:val="00006406"/>
    <w:rsid w:val="000103F5"/>
    <w:rsid w:val="00012354"/>
    <w:rsid w:val="00013848"/>
    <w:rsid w:val="000140FC"/>
    <w:rsid w:val="00015ECD"/>
    <w:rsid w:val="00016DDA"/>
    <w:rsid w:val="0002061E"/>
    <w:rsid w:val="000224CC"/>
    <w:rsid w:val="000252D7"/>
    <w:rsid w:val="0002533E"/>
    <w:rsid w:val="00025C45"/>
    <w:rsid w:val="0002735A"/>
    <w:rsid w:val="00027F99"/>
    <w:rsid w:val="00031C25"/>
    <w:rsid w:val="00031F44"/>
    <w:rsid w:val="00034554"/>
    <w:rsid w:val="00034ADD"/>
    <w:rsid w:val="0003592B"/>
    <w:rsid w:val="00036027"/>
    <w:rsid w:val="000366AA"/>
    <w:rsid w:val="00037747"/>
    <w:rsid w:val="00037991"/>
    <w:rsid w:val="00037A5A"/>
    <w:rsid w:val="00040649"/>
    <w:rsid w:val="00040876"/>
    <w:rsid w:val="00041F6F"/>
    <w:rsid w:val="00043623"/>
    <w:rsid w:val="0004582F"/>
    <w:rsid w:val="00052435"/>
    <w:rsid w:val="0005365F"/>
    <w:rsid w:val="00053E3D"/>
    <w:rsid w:val="00054718"/>
    <w:rsid w:val="00054C4A"/>
    <w:rsid w:val="00055EF4"/>
    <w:rsid w:val="000569DC"/>
    <w:rsid w:val="000571F5"/>
    <w:rsid w:val="000578CE"/>
    <w:rsid w:val="00060F9B"/>
    <w:rsid w:val="00061D24"/>
    <w:rsid w:val="000636F0"/>
    <w:rsid w:val="00063E9B"/>
    <w:rsid w:val="000641AB"/>
    <w:rsid w:val="000650B1"/>
    <w:rsid w:val="00071632"/>
    <w:rsid w:val="00071A5D"/>
    <w:rsid w:val="0007256B"/>
    <w:rsid w:val="00072B23"/>
    <w:rsid w:val="00073618"/>
    <w:rsid w:val="000736C3"/>
    <w:rsid w:val="000738FF"/>
    <w:rsid w:val="000764FB"/>
    <w:rsid w:val="00076797"/>
    <w:rsid w:val="000767CD"/>
    <w:rsid w:val="000800A5"/>
    <w:rsid w:val="000808F2"/>
    <w:rsid w:val="00082176"/>
    <w:rsid w:val="00083019"/>
    <w:rsid w:val="00084488"/>
    <w:rsid w:val="000844A2"/>
    <w:rsid w:val="00085406"/>
    <w:rsid w:val="00086462"/>
    <w:rsid w:val="00086C0F"/>
    <w:rsid w:val="000906EE"/>
    <w:rsid w:val="00091579"/>
    <w:rsid w:val="00091DDA"/>
    <w:rsid w:val="0009250E"/>
    <w:rsid w:val="000928F2"/>
    <w:rsid w:val="00095048"/>
    <w:rsid w:val="000953CE"/>
    <w:rsid w:val="000955F9"/>
    <w:rsid w:val="0009689E"/>
    <w:rsid w:val="000A03C3"/>
    <w:rsid w:val="000A0965"/>
    <w:rsid w:val="000A0D34"/>
    <w:rsid w:val="000A1048"/>
    <w:rsid w:val="000A1347"/>
    <w:rsid w:val="000A2BD1"/>
    <w:rsid w:val="000A5ABC"/>
    <w:rsid w:val="000A6607"/>
    <w:rsid w:val="000A6783"/>
    <w:rsid w:val="000A68DE"/>
    <w:rsid w:val="000A71A6"/>
    <w:rsid w:val="000B0A24"/>
    <w:rsid w:val="000B1059"/>
    <w:rsid w:val="000B2A2D"/>
    <w:rsid w:val="000B32DC"/>
    <w:rsid w:val="000B3B73"/>
    <w:rsid w:val="000B53BC"/>
    <w:rsid w:val="000B5882"/>
    <w:rsid w:val="000B5FF0"/>
    <w:rsid w:val="000B6685"/>
    <w:rsid w:val="000B69B5"/>
    <w:rsid w:val="000B7F24"/>
    <w:rsid w:val="000C0C1E"/>
    <w:rsid w:val="000C0D8D"/>
    <w:rsid w:val="000C0F22"/>
    <w:rsid w:val="000C1ACA"/>
    <w:rsid w:val="000C2649"/>
    <w:rsid w:val="000C2792"/>
    <w:rsid w:val="000C2EF0"/>
    <w:rsid w:val="000C3865"/>
    <w:rsid w:val="000C448E"/>
    <w:rsid w:val="000C4B4D"/>
    <w:rsid w:val="000C5235"/>
    <w:rsid w:val="000C6B3E"/>
    <w:rsid w:val="000D16E6"/>
    <w:rsid w:val="000D1989"/>
    <w:rsid w:val="000D4C2A"/>
    <w:rsid w:val="000D52EE"/>
    <w:rsid w:val="000E153B"/>
    <w:rsid w:val="000E217E"/>
    <w:rsid w:val="000E27AC"/>
    <w:rsid w:val="000E2D08"/>
    <w:rsid w:val="000E306E"/>
    <w:rsid w:val="000E3662"/>
    <w:rsid w:val="000E476E"/>
    <w:rsid w:val="000E4F22"/>
    <w:rsid w:val="000F1831"/>
    <w:rsid w:val="000F18A7"/>
    <w:rsid w:val="000F6266"/>
    <w:rsid w:val="000F6D01"/>
    <w:rsid w:val="000F738D"/>
    <w:rsid w:val="000F7B20"/>
    <w:rsid w:val="00100F89"/>
    <w:rsid w:val="001050A5"/>
    <w:rsid w:val="0010522E"/>
    <w:rsid w:val="001079C9"/>
    <w:rsid w:val="00107D42"/>
    <w:rsid w:val="001114C2"/>
    <w:rsid w:val="001119F2"/>
    <w:rsid w:val="00117094"/>
    <w:rsid w:val="00117726"/>
    <w:rsid w:val="001223D6"/>
    <w:rsid w:val="001225AB"/>
    <w:rsid w:val="001225DB"/>
    <w:rsid w:val="0012501E"/>
    <w:rsid w:val="00126167"/>
    <w:rsid w:val="00130F12"/>
    <w:rsid w:val="0013221D"/>
    <w:rsid w:val="00133980"/>
    <w:rsid w:val="00136259"/>
    <w:rsid w:val="001367A4"/>
    <w:rsid w:val="001424A6"/>
    <w:rsid w:val="001437F9"/>
    <w:rsid w:val="00143BE4"/>
    <w:rsid w:val="00144194"/>
    <w:rsid w:val="00145FF3"/>
    <w:rsid w:val="001463F1"/>
    <w:rsid w:val="00147B86"/>
    <w:rsid w:val="0015094A"/>
    <w:rsid w:val="00156A48"/>
    <w:rsid w:val="00156EAA"/>
    <w:rsid w:val="001579D4"/>
    <w:rsid w:val="00157F3D"/>
    <w:rsid w:val="001606C1"/>
    <w:rsid w:val="001621D3"/>
    <w:rsid w:val="001628DB"/>
    <w:rsid w:val="00162F66"/>
    <w:rsid w:val="00164113"/>
    <w:rsid w:val="0016512D"/>
    <w:rsid w:val="00167799"/>
    <w:rsid w:val="00167826"/>
    <w:rsid w:val="001732A0"/>
    <w:rsid w:val="00173765"/>
    <w:rsid w:val="00173909"/>
    <w:rsid w:val="00174E05"/>
    <w:rsid w:val="00175F3D"/>
    <w:rsid w:val="001760C2"/>
    <w:rsid w:val="00177E8D"/>
    <w:rsid w:val="00180244"/>
    <w:rsid w:val="001808A0"/>
    <w:rsid w:val="0018125F"/>
    <w:rsid w:val="00181776"/>
    <w:rsid w:val="00181D43"/>
    <w:rsid w:val="00181FB4"/>
    <w:rsid w:val="00183109"/>
    <w:rsid w:val="00183687"/>
    <w:rsid w:val="00184BF3"/>
    <w:rsid w:val="00184FE6"/>
    <w:rsid w:val="00185310"/>
    <w:rsid w:val="00186617"/>
    <w:rsid w:val="0018767D"/>
    <w:rsid w:val="00191D4E"/>
    <w:rsid w:val="00191FBF"/>
    <w:rsid w:val="001926E1"/>
    <w:rsid w:val="001931FB"/>
    <w:rsid w:val="001933DB"/>
    <w:rsid w:val="001938A0"/>
    <w:rsid w:val="001945AA"/>
    <w:rsid w:val="00195FE1"/>
    <w:rsid w:val="001A197F"/>
    <w:rsid w:val="001A452A"/>
    <w:rsid w:val="001A4A07"/>
    <w:rsid w:val="001A5517"/>
    <w:rsid w:val="001A5D18"/>
    <w:rsid w:val="001A6FBB"/>
    <w:rsid w:val="001A7C6C"/>
    <w:rsid w:val="001B20B7"/>
    <w:rsid w:val="001B567E"/>
    <w:rsid w:val="001B5C5C"/>
    <w:rsid w:val="001B6513"/>
    <w:rsid w:val="001B6A5D"/>
    <w:rsid w:val="001C02EC"/>
    <w:rsid w:val="001C52F2"/>
    <w:rsid w:val="001C6839"/>
    <w:rsid w:val="001C7AF3"/>
    <w:rsid w:val="001D0ABF"/>
    <w:rsid w:val="001D5F57"/>
    <w:rsid w:val="001D68A5"/>
    <w:rsid w:val="001D6BCC"/>
    <w:rsid w:val="001E1345"/>
    <w:rsid w:val="001E1E96"/>
    <w:rsid w:val="001E300F"/>
    <w:rsid w:val="001E51E2"/>
    <w:rsid w:val="001E588C"/>
    <w:rsid w:val="001E74F4"/>
    <w:rsid w:val="001E7891"/>
    <w:rsid w:val="001F1B45"/>
    <w:rsid w:val="001F22F5"/>
    <w:rsid w:val="001F30F8"/>
    <w:rsid w:val="001F5E50"/>
    <w:rsid w:val="001F5F34"/>
    <w:rsid w:val="001F69C5"/>
    <w:rsid w:val="001F7160"/>
    <w:rsid w:val="001F741A"/>
    <w:rsid w:val="00200646"/>
    <w:rsid w:val="002031FB"/>
    <w:rsid w:val="00203F44"/>
    <w:rsid w:val="00204150"/>
    <w:rsid w:val="00205D5D"/>
    <w:rsid w:val="002066F0"/>
    <w:rsid w:val="0020761E"/>
    <w:rsid w:val="002118D9"/>
    <w:rsid w:val="00212B64"/>
    <w:rsid w:val="00213DE3"/>
    <w:rsid w:val="00213FE9"/>
    <w:rsid w:val="00214142"/>
    <w:rsid w:val="00214D9A"/>
    <w:rsid w:val="00215D59"/>
    <w:rsid w:val="002161A5"/>
    <w:rsid w:val="00216B94"/>
    <w:rsid w:val="00216F98"/>
    <w:rsid w:val="002205D1"/>
    <w:rsid w:val="00222C79"/>
    <w:rsid w:val="00222DC3"/>
    <w:rsid w:val="0022511D"/>
    <w:rsid w:val="00225F97"/>
    <w:rsid w:val="00226CC2"/>
    <w:rsid w:val="00227E66"/>
    <w:rsid w:val="00231B37"/>
    <w:rsid w:val="00232DF1"/>
    <w:rsid w:val="00232F35"/>
    <w:rsid w:val="00234697"/>
    <w:rsid w:val="00235888"/>
    <w:rsid w:val="002370BE"/>
    <w:rsid w:val="0023721E"/>
    <w:rsid w:val="00241AC9"/>
    <w:rsid w:val="00241CD8"/>
    <w:rsid w:val="00241EB4"/>
    <w:rsid w:val="00241FD6"/>
    <w:rsid w:val="00244316"/>
    <w:rsid w:val="00246479"/>
    <w:rsid w:val="0024790D"/>
    <w:rsid w:val="00253A82"/>
    <w:rsid w:val="00254A68"/>
    <w:rsid w:val="00256DE0"/>
    <w:rsid w:val="00260F98"/>
    <w:rsid w:val="002616CF"/>
    <w:rsid w:val="002644E9"/>
    <w:rsid w:val="00264C3D"/>
    <w:rsid w:val="00265E5F"/>
    <w:rsid w:val="002662B1"/>
    <w:rsid w:val="00266363"/>
    <w:rsid w:val="00266C5D"/>
    <w:rsid w:val="00267C47"/>
    <w:rsid w:val="00267C8D"/>
    <w:rsid w:val="00270175"/>
    <w:rsid w:val="0027258C"/>
    <w:rsid w:val="00272885"/>
    <w:rsid w:val="00274ABA"/>
    <w:rsid w:val="00275416"/>
    <w:rsid w:val="00275DAA"/>
    <w:rsid w:val="002760CE"/>
    <w:rsid w:val="00280046"/>
    <w:rsid w:val="0028036F"/>
    <w:rsid w:val="00280F99"/>
    <w:rsid w:val="002815BA"/>
    <w:rsid w:val="00286D5B"/>
    <w:rsid w:val="002871AC"/>
    <w:rsid w:val="00293988"/>
    <w:rsid w:val="00293EA3"/>
    <w:rsid w:val="002940F6"/>
    <w:rsid w:val="00295AF8"/>
    <w:rsid w:val="0029710B"/>
    <w:rsid w:val="00297D11"/>
    <w:rsid w:val="002A1309"/>
    <w:rsid w:val="002A14A7"/>
    <w:rsid w:val="002A4FC3"/>
    <w:rsid w:val="002A5E21"/>
    <w:rsid w:val="002A67B4"/>
    <w:rsid w:val="002A7251"/>
    <w:rsid w:val="002A733E"/>
    <w:rsid w:val="002B173C"/>
    <w:rsid w:val="002B192F"/>
    <w:rsid w:val="002B22BB"/>
    <w:rsid w:val="002B2536"/>
    <w:rsid w:val="002B3293"/>
    <w:rsid w:val="002B3415"/>
    <w:rsid w:val="002B3EFB"/>
    <w:rsid w:val="002B4D3D"/>
    <w:rsid w:val="002B5225"/>
    <w:rsid w:val="002B6B92"/>
    <w:rsid w:val="002B7C4B"/>
    <w:rsid w:val="002C0262"/>
    <w:rsid w:val="002C0909"/>
    <w:rsid w:val="002C09CC"/>
    <w:rsid w:val="002C1009"/>
    <w:rsid w:val="002C11D4"/>
    <w:rsid w:val="002C19C4"/>
    <w:rsid w:val="002C1DCA"/>
    <w:rsid w:val="002C412E"/>
    <w:rsid w:val="002C47E2"/>
    <w:rsid w:val="002C4EDC"/>
    <w:rsid w:val="002C514C"/>
    <w:rsid w:val="002C5F58"/>
    <w:rsid w:val="002C6AFE"/>
    <w:rsid w:val="002C7E53"/>
    <w:rsid w:val="002D1BE0"/>
    <w:rsid w:val="002D1D5F"/>
    <w:rsid w:val="002D31ED"/>
    <w:rsid w:val="002D487E"/>
    <w:rsid w:val="002D537C"/>
    <w:rsid w:val="002E06D6"/>
    <w:rsid w:val="002E0A98"/>
    <w:rsid w:val="002E1051"/>
    <w:rsid w:val="002F226C"/>
    <w:rsid w:val="002F27E4"/>
    <w:rsid w:val="002F2ADF"/>
    <w:rsid w:val="002F5B85"/>
    <w:rsid w:val="002F6F50"/>
    <w:rsid w:val="002F7CE6"/>
    <w:rsid w:val="0030337D"/>
    <w:rsid w:val="00303CDA"/>
    <w:rsid w:val="00303FB2"/>
    <w:rsid w:val="00304F8F"/>
    <w:rsid w:val="00306A0E"/>
    <w:rsid w:val="00307A4B"/>
    <w:rsid w:val="00307C7D"/>
    <w:rsid w:val="0031023E"/>
    <w:rsid w:val="003103F3"/>
    <w:rsid w:val="0031230F"/>
    <w:rsid w:val="00314155"/>
    <w:rsid w:val="00314BE4"/>
    <w:rsid w:val="00315FEE"/>
    <w:rsid w:val="00317B16"/>
    <w:rsid w:val="0032293B"/>
    <w:rsid w:val="00322E55"/>
    <w:rsid w:val="00324585"/>
    <w:rsid w:val="003251CD"/>
    <w:rsid w:val="00325529"/>
    <w:rsid w:val="00326834"/>
    <w:rsid w:val="00326C0D"/>
    <w:rsid w:val="003319EC"/>
    <w:rsid w:val="00331CD3"/>
    <w:rsid w:val="00331F01"/>
    <w:rsid w:val="003341B4"/>
    <w:rsid w:val="00335964"/>
    <w:rsid w:val="00335DF7"/>
    <w:rsid w:val="00336021"/>
    <w:rsid w:val="00336F8C"/>
    <w:rsid w:val="00337FAB"/>
    <w:rsid w:val="00341C22"/>
    <w:rsid w:val="003443F9"/>
    <w:rsid w:val="00347D48"/>
    <w:rsid w:val="00350D07"/>
    <w:rsid w:val="00351365"/>
    <w:rsid w:val="00351575"/>
    <w:rsid w:val="003524BC"/>
    <w:rsid w:val="00352681"/>
    <w:rsid w:val="00352BF6"/>
    <w:rsid w:val="00353534"/>
    <w:rsid w:val="0035371A"/>
    <w:rsid w:val="003544AB"/>
    <w:rsid w:val="00355B91"/>
    <w:rsid w:val="003575A9"/>
    <w:rsid w:val="0036064D"/>
    <w:rsid w:val="0036198B"/>
    <w:rsid w:val="00363A11"/>
    <w:rsid w:val="00365EE3"/>
    <w:rsid w:val="00366B9E"/>
    <w:rsid w:val="003675A2"/>
    <w:rsid w:val="00373F63"/>
    <w:rsid w:val="00374E07"/>
    <w:rsid w:val="00374FC2"/>
    <w:rsid w:val="00377056"/>
    <w:rsid w:val="003774CC"/>
    <w:rsid w:val="00380038"/>
    <w:rsid w:val="00380380"/>
    <w:rsid w:val="00383CB1"/>
    <w:rsid w:val="00384109"/>
    <w:rsid w:val="00385610"/>
    <w:rsid w:val="00385943"/>
    <w:rsid w:val="00386587"/>
    <w:rsid w:val="003867AE"/>
    <w:rsid w:val="003868A4"/>
    <w:rsid w:val="00386AD6"/>
    <w:rsid w:val="003874D3"/>
    <w:rsid w:val="00390F93"/>
    <w:rsid w:val="00392D12"/>
    <w:rsid w:val="00395A40"/>
    <w:rsid w:val="00397230"/>
    <w:rsid w:val="003A0A3D"/>
    <w:rsid w:val="003A2432"/>
    <w:rsid w:val="003A2919"/>
    <w:rsid w:val="003A3192"/>
    <w:rsid w:val="003A3DAA"/>
    <w:rsid w:val="003A5072"/>
    <w:rsid w:val="003A50D6"/>
    <w:rsid w:val="003A5EE5"/>
    <w:rsid w:val="003A6DDF"/>
    <w:rsid w:val="003A79C5"/>
    <w:rsid w:val="003A7A30"/>
    <w:rsid w:val="003B410A"/>
    <w:rsid w:val="003B506E"/>
    <w:rsid w:val="003B732C"/>
    <w:rsid w:val="003C0714"/>
    <w:rsid w:val="003C3BDE"/>
    <w:rsid w:val="003C6230"/>
    <w:rsid w:val="003C7FB5"/>
    <w:rsid w:val="003D1D0B"/>
    <w:rsid w:val="003D2107"/>
    <w:rsid w:val="003D3960"/>
    <w:rsid w:val="003D5087"/>
    <w:rsid w:val="003D63B6"/>
    <w:rsid w:val="003D7304"/>
    <w:rsid w:val="003D7AAE"/>
    <w:rsid w:val="003E0BA0"/>
    <w:rsid w:val="003E195A"/>
    <w:rsid w:val="003E35DF"/>
    <w:rsid w:val="003E5D1D"/>
    <w:rsid w:val="003E5E9B"/>
    <w:rsid w:val="003E7D12"/>
    <w:rsid w:val="003F0D6A"/>
    <w:rsid w:val="003F2780"/>
    <w:rsid w:val="003F43BC"/>
    <w:rsid w:val="003F5EC8"/>
    <w:rsid w:val="004007D7"/>
    <w:rsid w:val="00400BAE"/>
    <w:rsid w:val="00403DF5"/>
    <w:rsid w:val="0040748D"/>
    <w:rsid w:val="00407712"/>
    <w:rsid w:val="00414447"/>
    <w:rsid w:val="004149C8"/>
    <w:rsid w:val="00416F22"/>
    <w:rsid w:val="004171CB"/>
    <w:rsid w:val="00417473"/>
    <w:rsid w:val="00417A2C"/>
    <w:rsid w:val="00417A9D"/>
    <w:rsid w:val="00420EAB"/>
    <w:rsid w:val="00421553"/>
    <w:rsid w:val="0042234D"/>
    <w:rsid w:val="00424471"/>
    <w:rsid w:val="004256A0"/>
    <w:rsid w:val="00426078"/>
    <w:rsid w:val="00426861"/>
    <w:rsid w:val="00426C74"/>
    <w:rsid w:val="00427F30"/>
    <w:rsid w:val="00430141"/>
    <w:rsid w:val="00430224"/>
    <w:rsid w:val="00431A1F"/>
    <w:rsid w:val="00431D56"/>
    <w:rsid w:val="00434D28"/>
    <w:rsid w:val="00436EDE"/>
    <w:rsid w:val="004405B1"/>
    <w:rsid w:val="0044167B"/>
    <w:rsid w:val="00441F85"/>
    <w:rsid w:val="00442203"/>
    <w:rsid w:val="0044328C"/>
    <w:rsid w:val="00445354"/>
    <w:rsid w:val="00445EE1"/>
    <w:rsid w:val="00452039"/>
    <w:rsid w:val="00453308"/>
    <w:rsid w:val="00453A8E"/>
    <w:rsid w:val="00453E84"/>
    <w:rsid w:val="004606B8"/>
    <w:rsid w:val="00460D94"/>
    <w:rsid w:val="00461BD9"/>
    <w:rsid w:val="00464D62"/>
    <w:rsid w:val="004668E2"/>
    <w:rsid w:val="00472140"/>
    <w:rsid w:val="00472533"/>
    <w:rsid w:val="0047333E"/>
    <w:rsid w:val="004740D6"/>
    <w:rsid w:val="0047511F"/>
    <w:rsid w:val="0047792E"/>
    <w:rsid w:val="004809EB"/>
    <w:rsid w:val="00481193"/>
    <w:rsid w:val="00481818"/>
    <w:rsid w:val="00481E22"/>
    <w:rsid w:val="0048238E"/>
    <w:rsid w:val="004823FB"/>
    <w:rsid w:val="004844DA"/>
    <w:rsid w:val="00484F4E"/>
    <w:rsid w:val="004851A6"/>
    <w:rsid w:val="00493853"/>
    <w:rsid w:val="00493A9D"/>
    <w:rsid w:val="00495827"/>
    <w:rsid w:val="00496628"/>
    <w:rsid w:val="004A0B3A"/>
    <w:rsid w:val="004A2672"/>
    <w:rsid w:val="004A37C0"/>
    <w:rsid w:val="004B0C36"/>
    <w:rsid w:val="004B0F15"/>
    <w:rsid w:val="004B15CE"/>
    <w:rsid w:val="004B335C"/>
    <w:rsid w:val="004B4507"/>
    <w:rsid w:val="004C2B5D"/>
    <w:rsid w:val="004C2FA3"/>
    <w:rsid w:val="004C3CDC"/>
    <w:rsid w:val="004C417C"/>
    <w:rsid w:val="004C7537"/>
    <w:rsid w:val="004D0A89"/>
    <w:rsid w:val="004D60C0"/>
    <w:rsid w:val="004D6DE3"/>
    <w:rsid w:val="004E0031"/>
    <w:rsid w:val="004E03E6"/>
    <w:rsid w:val="004E0B86"/>
    <w:rsid w:val="004E228E"/>
    <w:rsid w:val="004E4616"/>
    <w:rsid w:val="004E66F9"/>
    <w:rsid w:val="004E67BA"/>
    <w:rsid w:val="004F62D7"/>
    <w:rsid w:val="004F71F0"/>
    <w:rsid w:val="004F7691"/>
    <w:rsid w:val="00501F2C"/>
    <w:rsid w:val="005033F5"/>
    <w:rsid w:val="005059B0"/>
    <w:rsid w:val="005079E3"/>
    <w:rsid w:val="00510E7C"/>
    <w:rsid w:val="00510F84"/>
    <w:rsid w:val="00511EDF"/>
    <w:rsid w:val="00512899"/>
    <w:rsid w:val="0051500D"/>
    <w:rsid w:val="00517F17"/>
    <w:rsid w:val="00520274"/>
    <w:rsid w:val="00520950"/>
    <w:rsid w:val="005213E8"/>
    <w:rsid w:val="0052166C"/>
    <w:rsid w:val="00526FBA"/>
    <w:rsid w:val="0052715B"/>
    <w:rsid w:val="00527712"/>
    <w:rsid w:val="00527CBE"/>
    <w:rsid w:val="00530435"/>
    <w:rsid w:val="00531C63"/>
    <w:rsid w:val="00532AF3"/>
    <w:rsid w:val="00533367"/>
    <w:rsid w:val="005343D1"/>
    <w:rsid w:val="005343D6"/>
    <w:rsid w:val="00536044"/>
    <w:rsid w:val="00542C71"/>
    <w:rsid w:val="00545019"/>
    <w:rsid w:val="00545136"/>
    <w:rsid w:val="00545A10"/>
    <w:rsid w:val="00546229"/>
    <w:rsid w:val="00546386"/>
    <w:rsid w:val="0054691A"/>
    <w:rsid w:val="00547CD2"/>
    <w:rsid w:val="0055087E"/>
    <w:rsid w:val="005516BE"/>
    <w:rsid w:val="005552A2"/>
    <w:rsid w:val="00555669"/>
    <w:rsid w:val="005570BA"/>
    <w:rsid w:val="0056125B"/>
    <w:rsid w:val="00562DAA"/>
    <w:rsid w:val="005633AF"/>
    <w:rsid w:val="00563CA3"/>
    <w:rsid w:val="005641F7"/>
    <w:rsid w:val="00564B41"/>
    <w:rsid w:val="00565A53"/>
    <w:rsid w:val="00565B99"/>
    <w:rsid w:val="00565DA5"/>
    <w:rsid w:val="00566979"/>
    <w:rsid w:val="00567249"/>
    <w:rsid w:val="00567B87"/>
    <w:rsid w:val="00571A27"/>
    <w:rsid w:val="00572DA5"/>
    <w:rsid w:val="00573B6A"/>
    <w:rsid w:val="00574B5B"/>
    <w:rsid w:val="005758FB"/>
    <w:rsid w:val="005759D5"/>
    <w:rsid w:val="0058060C"/>
    <w:rsid w:val="00580E1A"/>
    <w:rsid w:val="005812AB"/>
    <w:rsid w:val="00581B43"/>
    <w:rsid w:val="00584B19"/>
    <w:rsid w:val="00585CD7"/>
    <w:rsid w:val="00586DDA"/>
    <w:rsid w:val="005904A1"/>
    <w:rsid w:val="00590B2E"/>
    <w:rsid w:val="00594BB9"/>
    <w:rsid w:val="0059554E"/>
    <w:rsid w:val="00596172"/>
    <w:rsid w:val="00596CC9"/>
    <w:rsid w:val="005A1FA7"/>
    <w:rsid w:val="005A23FF"/>
    <w:rsid w:val="005A2816"/>
    <w:rsid w:val="005A29EC"/>
    <w:rsid w:val="005A3C54"/>
    <w:rsid w:val="005A64EB"/>
    <w:rsid w:val="005B0058"/>
    <w:rsid w:val="005B0B79"/>
    <w:rsid w:val="005B31BF"/>
    <w:rsid w:val="005B3B65"/>
    <w:rsid w:val="005B4E23"/>
    <w:rsid w:val="005B565D"/>
    <w:rsid w:val="005B7734"/>
    <w:rsid w:val="005C2E54"/>
    <w:rsid w:val="005C39C2"/>
    <w:rsid w:val="005C5098"/>
    <w:rsid w:val="005C5501"/>
    <w:rsid w:val="005C6691"/>
    <w:rsid w:val="005C6695"/>
    <w:rsid w:val="005C7A19"/>
    <w:rsid w:val="005C7BB4"/>
    <w:rsid w:val="005D236C"/>
    <w:rsid w:val="005D3584"/>
    <w:rsid w:val="005D3DEC"/>
    <w:rsid w:val="005D464A"/>
    <w:rsid w:val="005D6910"/>
    <w:rsid w:val="005E0BA1"/>
    <w:rsid w:val="005E0D95"/>
    <w:rsid w:val="005E2FA2"/>
    <w:rsid w:val="005E5D33"/>
    <w:rsid w:val="005E68CA"/>
    <w:rsid w:val="005F039C"/>
    <w:rsid w:val="005F0575"/>
    <w:rsid w:val="005F1339"/>
    <w:rsid w:val="005F3630"/>
    <w:rsid w:val="005F5F30"/>
    <w:rsid w:val="005F5F80"/>
    <w:rsid w:val="005F6763"/>
    <w:rsid w:val="005F77BA"/>
    <w:rsid w:val="006023CE"/>
    <w:rsid w:val="006026DB"/>
    <w:rsid w:val="00605B73"/>
    <w:rsid w:val="00606A28"/>
    <w:rsid w:val="00610BAF"/>
    <w:rsid w:val="00613831"/>
    <w:rsid w:val="00613E23"/>
    <w:rsid w:val="00617804"/>
    <w:rsid w:val="006201DA"/>
    <w:rsid w:val="006203EC"/>
    <w:rsid w:val="0062083A"/>
    <w:rsid w:val="00621C48"/>
    <w:rsid w:val="00621CE0"/>
    <w:rsid w:val="006239C2"/>
    <w:rsid w:val="00630D93"/>
    <w:rsid w:val="006329EF"/>
    <w:rsid w:val="00633B77"/>
    <w:rsid w:val="00634663"/>
    <w:rsid w:val="00634BD7"/>
    <w:rsid w:val="00634C2C"/>
    <w:rsid w:val="006352C2"/>
    <w:rsid w:val="006367CA"/>
    <w:rsid w:val="00637026"/>
    <w:rsid w:val="00640860"/>
    <w:rsid w:val="00640E0F"/>
    <w:rsid w:val="00641E74"/>
    <w:rsid w:val="00642736"/>
    <w:rsid w:val="006445E8"/>
    <w:rsid w:val="00645D66"/>
    <w:rsid w:val="006469CA"/>
    <w:rsid w:val="00647A6F"/>
    <w:rsid w:val="00650563"/>
    <w:rsid w:val="0065186D"/>
    <w:rsid w:val="00654856"/>
    <w:rsid w:val="00656784"/>
    <w:rsid w:val="0065694F"/>
    <w:rsid w:val="00661107"/>
    <w:rsid w:val="00661A7D"/>
    <w:rsid w:val="00661B36"/>
    <w:rsid w:val="006621D4"/>
    <w:rsid w:val="00664845"/>
    <w:rsid w:val="0066519A"/>
    <w:rsid w:val="00667102"/>
    <w:rsid w:val="006677A6"/>
    <w:rsid w:val="00667C4E"/>
    <w:rsid w:val="00671825"/>
    <w:rsid w:val="00672343"/>
    <w:rsid w:val="00673BD7"/>
    <w:rsid w:val="00673E77"/>
    <w:rsid w:val="00676C38"/>
    <w:rsid w:val="006824BB"/>
    <w:rsid w:val="006834BE"/>
    <w:rsid w:val="006841D7"/>
    <w:rsid w:val="006845A9"/>
    <w:rsid w:val="00685339"/>
    <w:rsid w:val="00687BFC"/>
    <w:rsid w:val="00687E98"/>
    <w:rsid w:val="00690F50"/>
    <w:rsid w:val="006911B9"/>
    <w:rsid w:val="006928CD"/>
    <w:rsid w:val="00696D51"/>
    <w:rsid w:val="006973CA"/>
    <w:rsid w:val="00697B94"/>
    <w:rsid w:val="006A1283"/>
    <w:rsid w:val="006A1DD4"/>
    <w:rsid w:val="006A23E1"/>
    <w:rsid w:val="006A2ED1"/>
    <w:rsid w:val="006A3261"/>
    <w:rsid w:val="006A4A3C"/>
    <w:rsid w:val="006A5CB7"/>
    <w:rsid w:val="006B2735"/>
    <w:rsid w:val="006B2D75"/>
    <w:rsid w:val="006B706D"/>
    <w:rsid w:val="006B7C94"/>
    <w:rsid w:val="006B7D8D"/>
    <w:rsid w:val="006C0B70"/>
    <w:rsid w:val="006C2A11"/>
    <w:rsid w:val="006C3882"/>
    <w:rsid w:val="006C4AE4"/>
    <w:rsid w:val="006C521E"/>
    <w:rsid w:val="006C7754"/>
    <w:rsid w:val="006D173C"/>
    <w:rsid w:val="006D2C1F"/>
    <w:rsid w:val="006D314E"/>
    <w:rsid w:val="006D6044"/>
    <w:rsid w:val="006E0CA6"/>
    <w:rsid w:val="006E1C3E"/>
    <w:rsid w:val="006E294A"/>
    <w:rsid w:val="006E5969"/>
    <w:rsid w:val="006E6D35"/>
    <w:rsid w:val="006F266D"/>
    <w:rsid w:val="006F3173"/>
    <w:rsid w:val="006F3378"/>
    <w:rsid w:val="006F37B0"/>
    <w:rsid w:val="006F5680"/>
    <w:rsid w:val="006F7006"/>
    <w:rsid w:val="006F7CA4"/>
    <w:rsid w:val="007010CD"/>
    <w:rsid w:val="007038D7"/>
    <w:rsid w:val="00704848"/>
    <w:rsid w:val="0070716B"/>
    <w:rsid w:val="00710A3B"/>
    <w:rsid w:val="007113C5"/>
    <w:rsid w:val="0071236A"/>
    <w:rsid w:val="00712794"/>
    <w:rsid w:val="007128CF"/>
    <w:rsid w:val="007129E2"/>
    <w:rsid w:val="0071310F"/>
    <w:rsid w:val="00714782"/>
    <w:rsid w:val="00715C53"/>
    <w:rsid w:val="00720FA5"/>
    <w:rsid w:val="00722DAB"/>
    <w:rsid w:val="00723D28"/>
    <w:rsid w:val="0072686A"/>
    <w:rsid w:val="00727AD4"/>
    <w:rsid w:val="00730926"/>
    <w:rsid w:val="007318E6"/>
    <w:rsid w:val="007321BA"/>
    <w:rsid w:val="007326F4"/>
    <w:rsid w:val="007348E6"/>
    <w:rsid w:val="00736F0B"/>
    <w:rsid w:val="00737554"/>
    <w:rsid w:val="00740051"/>
    <w:rsid w:val="0074148E"/>
    <w:rsid w:val="0074235B"/>
    <w:rsid w:val="0074260C"/>
    <w:rsid w:val="00743032"/>
    <w:rsid w:val="00743FFE"/>
    <w:rsid w:val="007445BB"/>
    <w:rsid w:val="00744F1E"/>
    <w:rsid w:val="00745A17"/>
    <w:rsid w:val="00751435"/>
    <w:rsid w:val="007524BE"/>
    <w:rsid w:val="00752AD3"/>
    <w:rsid w:val="00753189"/>
    <w:rsid w:val="007535A6"/>
    <w:rsid w:val="00755899"/>
    <w:rsid w:val="00756DF4"/>
    <w:rsid w:val="00756F5F"/>
    <w:rsid w:val="0075781A"/>
    <w:rsid w:val="00760FBF"/>
    <w:rsid w:val="0076218E"/>
    <w:rsid w:val="007636FA"/>
    <w:rsid w:val="00764597"/>
    <w:rsid w:val="007647CE"/>
    <w:rsid w:val="00764E27"/>
    <w:rsid w:val="00765583"/>
    <w:rsid w:val="00770640"/>
    <w:rsid w:val="007708A6"/>
    <w:rsid w:val="00771EE7"/>
    <w:rsid w:val="00772047"/>
    <w:rsid w:val="0077423A"/>
    <w:rsid w:val="007750DA"/>
    <w:rsid w:val="007760D7"/>
    <w:rsid w:val="0077657D"/>
    <w:rsid w:val="00777395"/>
    <w:rsid w:val="00777433"/>
    <w:rsid w:val="00777CB7"/>
    <w:rsid w:val="007809F8"/>
    <w:rsid w:val="00780D44"/>
    <w:rsid w:val="007829CE"/>
    <w:rsid w:val="007845F1"/>
    <w:rsid w:val="0078642F"/>
    <w:rsid w:val="00786C1B"/>
    <w:rsid w:val="0079021C"/>
    <w:rsid w:val="00791678"/>
    <w:rsid w:val="0079220A"/>
    <w:rsid w:val="007953E4"/>
    <w:rsid w:val="00795EDC"/>
    <w:rsid w:val="0079609A"/>
    <w:rsid w:val="00797187"/>
    <w:rsid w:val="00797DFB"/>
    <w:rsid w:val="007A0470"/>
    <w:rsid w:val="007A1676"/>
    <w:rsid w:val="007A1B57"/>
    <w:rsid w:val="007A27B3"/>
    <w:rsid w:val="007A3865"/>
    <w:rsid w:val="007A4FC9"/>
    <w:rsid w:val="007A5825"/>
    <w:rsid w:val="007A6F3F"/>
    <w:rsid w:val="007A7F55"/>
    <w:rsid w:val="007B0B81"/>
    <w:rsid w:val="007B50CA"/>
    <w:rsid w:val="007B5D9D"/>
    <w:rsid w:val="007B6526"/>
    <w:rsid w:val="007B6A6D"/>
    <w:rsid w:val="007C2337"/>
    <w:rsid w:val="007C28DB"/>
    <w:rsid w:val="007C410D"/>
    <w:rsid w:val="007C584F"/>
    <w:rsid w:val="007C6C49"/>
    <w:rsid w:val="007C7BDB"/>
    <w:rsid w:val="007D51F5"/>
    <w:rsid w:val="007E0309"/>
    <w:rsid w:val="007E1CFC"/>
    <w:rsid w:val="007E2095"/>
    <w:rsid w:val="007E3792"/>
    <w:rsid w:val="007E3DF5"/>
    <w:rsid w:val="007E4F5D"/>
    <w:rsid w:val="007E544A"/>
    <w:rsid w:val="007E553B"/>
    <w:rsid w:val="007E79C9"/>
    <w:rsid w:val="007F1095"/>
    <w:rsid w:val="007F33BD"/>
    <w:rsid w:val="007F3646"/>
    <w:rsid w:val="007F4DED"/>
    <w:rsid w:val="008001A6"/>
    <w:rsid w:val="008009D8"/>
    <w:rsid w:val="00801C68"/>
    <w:rsid w:val="0080258D"/>
    <w:rsid w:val="00802F4B"/>
    <w:rsid w:val="008071E7"/>
    <w:rsid w:val="00807601"/>
    <w:rsid w:val="008159BA"/>
    <w:rsid w:val="0082134C"/>
    <w:rsid w:val="00821D4C"/>
    <w:rsid w:val="00822070"/>
    <w:rsid w:val="00822640"/>
    <w:rsid w:val="00823A1B"/>
    <w:rsid w:val="00824707"/>
    <w:rsid w:val="00825DD5"/>
    <w:rsid w:val="00827034"/>
    <w:rsid w:val="00827143"/>
    <w:rsid w:val="00831238"/>
    <w:rsid w:val="00834677"/>
    <w:rsid w:val="008362E2"/>
    <w:rsid w:val="008377DB"/>
    <w:rsid w:val="00840560"/>
    <w:rsid w:val="00841209"/>
    <w:rsid w:val="0084284A"/>
    <w:rsid w:val="00843125"/>
    <w:rsid w:val="008439D6"/>
    <w:rsid w:val="0084494F"/>
    <w:rsid w:val="00846920"/>
    <w:rsid w:val="008532AB"/>
    <w:rsid w:val="00854B35"/>
    <w:rsid w:val="00856B81"/>
    <w:rsid w:val="00861633"/>
    <w:rsid w:val="008628AD"/>
    <w:rsid w:val="00863BDD"/>
    <w:rsid w:val="00865AA3"/>
    <w:rsid w:val="00865ED8"/>
    <w:rsid w:val="0086616F"/>
    <w:rsid w:val="0087008A"/>
    <w:rsid w:val="00871E5E"/>
    <w:rsid w:val="0087581A"/>
    <w:rsid w:val="00876B26"/>
    <w:rsid w:val="00880460"/>
    <w:rsid w:val="00881B4E"/>
    <w:rsid w:val="00883F02"/>
    <w:rsid w:val="0088595E"/>
    <w:rsid w:val="00891674"/>
    <w:rsid w:val="0089247E"/>
    <w:rsid w:val="00892C09"/>
    <w:rsid w:val="008931E4"/>
    <w:rsid w:val="008954BF"/>
    <w:rsid w:val="00895754"/>
    <w:rsid w:val="00896A42"/>
    <w:rsid w:val="008A1363"/>
    <w:rsid w:val="008A3882"/>
    <w:rsid w:val="008A408C"/>
    <w:rsid w:val="008B0747"/>
    <w:rsid w:val="008B5461"/>
    <w:rsid w:val="008B6B94"/>
    <w:rsid w:val="008B6EBC"/>
    <w:rsid w:val="008C0464"/>
    <w:rsid w:val="008C0848"/>
    <w:rsid w:val="008C11DA"/>
    <w:rsid w:val="008C33A9"/>
    <w:rsid w:val="008C5376"/>
    <w:rsid w:val="008C5C2B"/>
    <w:rsid w:val="008C7AE7"/>
    <w:rsid w:val="008D3351"/>
    <w:rsid w:val="008D4EBD"/>
    <w:rsid w:val="008D52A8"/>
    <w:rsid w:val="008D5D2F"/>
    <w:rsid w:val="008D66F4"/>
    <w:rsid w:val="008D706B"/>
    <w:rsid w:val="008D7196"/>
    <w:rsid w:val="008E276C"/>
    <w:rsid w:val="008F44E5"/>
    <w:rsid w:val="008F4A99"/>
    <w:rsid w:val="008F4B5A"/>
    <w:rsid w:val="008F50C2"/>
    <w:rsid w:val="008F52BB"/>
    <w:rsid w:val="008F5620"/>
    <w:rsid w:val="008F6900"/>
    <w:rsid w:val="00900AFB"/>
    <w:rsid w:val="009035D6"/>
    <w:rsid w:val="00903DA3"/>
    <w:rsid w:val="0090520B"/>
    <w:rsid w:val="00905273"/>
    <w:rsid w:val="00906A4C"/>
    <w:rsid w:val="0090769B"/>
    <w:rsid w:val="00907FE8"/>
    <w:rsid w:val="0091055C"/>
    <w:rsid w:val="00910C18"/>
    <w:rsid w:val="0091158F"/>
    <w:rsid w:val="009169AF"/>
    <w:rsid w:val="0091781E"/>
    <w:rsid w:val="00917CAE"/>
    <w:rsid w:val="00920165"/>
    <w:rsid w:val="0092111C"/>
    <w:rsid w:val="00921D59"/>
    <w:rsid w:val="009226A6"/>
    <w:rsid w:val="0092353A"/>
    <w:rsid w:val="009273C6"/>
    <w:rsid w:val="0093073A"/>
    <w:rsid w:val="00930BC6"/>
    <w:rsid w:val="00932DD1"/>
    <w:rsid w:val="00933ACA"/>
    <w:rsid w:val="00936058"/>
    <w:rsid w:val="009376CC"/>
    <w:rsid w:val="00940509"/>
    <w:rsid w:val="00940CCD"/>
    <w:rsid w:val="00942BCA"/>
    <w:rsid w:val="00943681"/>
    <w:rsid w:val="009439F5"/>
    <w:rsid w:val="0094730B"/>
    <w:rsid w:val="009500EE"/>
    <w:rsid w:val="00952C18"/>
    <w:rsid w:val="009543DB"/>
    <w:rsid w:val="00957E28"/>
    <w:rsid w:val="0096094A"/>
    <w:rsid w:val="00961DA5"/>
    <w:rsid w:val="00962ECE"/>
    <w:rsid w:val="00963E39"/>
    <w:rsid w:val="00964998"/>
    <w:rsid w:val="009651AD"/>
    <w:rsid w:val="00965618"/>
    <w:rsid w:val="009666FE"/>
    <w:rsid w:val="0096795F"/>
    <w:rsid w:val="00967DEE"/>
    <w:rsid w:val="00967F11"/>
    <w:rsid w:val="0097300B"/>
    <w:rsid w:val="009737F7"/>
    <w:rsid w:val="00974488"/>
    <w:rsid w:val="00974821"/>
    <w:rsid w:val="00977881"/>
    <w:rsid w:val="00980536"/>
    <w:rsid w:val="00980982"/>
    <w:rsid w:val="00981749"/>
    <w:rsid w:val="009821C1"/>
    <w:rsid w:val="00983417"/>
    <w:rsid w:val="00983E1C"/>
    <w:rsid w:val="009844E0"/>
    <w:rsid w:val="00984B92"/>
    <w:rsid w:val="00986DE4"/>
    <w:rsid w:val="0099296A"/>
    <w:rsid w:val="009931C2"/>
    <w:rsid w:val="0099480D"/>
    <w:rsid w:val="00995791"/>
    <w:rsid w:val="009964D9"/>
    <w:rsid w:val="009A0611"/>
    <w:rsid w:val="009A1D4E"/>
    <w:rsid w:val="009A2E19"/>
    <w:rsid w:val="009A37A7"/>
    <w:rsid w:val="009A5229"/>
    <w:rsid w:val="009A68EC"/>
    <w:rsid w:val="009B11AB"/>
    <w:rsid w:val="009B12E9"/>
    <w:rsid w:val="009B15B0"/>
    <w:rsid w:val="009B5F5D"/>
    <w:rsid w:val="009B66E8"/>
    <w:rsid w:val="009B775F"/>
    <w:rsid w:val="009C34E7"/>
    <w:rsid w:val="009C4638"/>
    <w:rsid w:val="009C4A35"/>
    <w:rsid w:val="009C4D18"/>
    <w:rsid w:val="009D0D74"/>
    <w:rsid w:val="009D2A34"/>
    <w:rsid w:val="009D386F"/>
    <w:rsid w:val="009D3A79"/>
    <w:rsid w:val="009D423E"/>
    <w:rsid w:val="009D4864"/>
    <w:rsid w:val="009D4DC0"/>
    <w:rsid w:val="009D650A"/>
    <w:rsid w:val="009D6623"/>
    <w:rsid w:val="009D6E1F"/>
    <w:rsid w:val="009D7B62"/>
    <w:rsid w:val="009E035F"/>
    <w:rsid w:val="009E3D01"/>
    <w:rsid w:val="009E572E"/>
    <w:rsid w:val="009E5D11"/>
    <w:rsid w:val="009F2455"/>
    <w:rsid w:val="009F34E4"/>
    <w:rsid w:val="009F4FE0"/>
    <w:rsid w:val="009F5A7A"/>
    <w:rsid w:val="009F64BC"/>
    <w:rsid w:val="009F68C8"/>
    <w:rsid w:val="009F7AA8"/>
    <w:rsid w:val="00A00D1C"/>
    <w:rsid w:val="00A02BC2"/>
    <w:rsid w:val="00A05569"/>
    <w:rsid w:val="00A0629A"/>
    <w:rsid w:val="00A064DE"/>
    <w:rsid w:val="00A06B56"/>
    <w:rsid w:val="00A06C53"/>
    <w:rsid w:val="00A11286"/>
    <w:rsid w:val="00A128F3"/>
    <w:rsid w:val="00A1367D"/>
    <w:rsid w:val="00A17D43"/>
    <w:rsid w:val="00A20963"/>
    <w:rsid w:val="00A231CD"/>
    <w:rsid w:val="00A259F8"/>
    <w:rsid w:val="00A26508"/>
    <w:rsid w:val="00A27927"/>
    <w:rsid w:val="00A30D3B"/>
    <w:rsid w:val="00A312A1"/>
    <w:rsid w:val="00A336A6"/>
    <w:rsid w:val="00A34A0D"/>
    <w:rsid w:val="00A35606"/>
    <w:rsid w:val="00A35828"/>
    <w:rsid w:val="00A36002"/>
    <w:rsid w:val="00A37A8A"/>
    <w:rsid w:val="00A403D2"/>
    <w:rsid w:val="00A40B4B"/>
    <w:rsid w:val="00A41C42"/>
    <w:rsid w:val="00A424A6"/>
    <w:rsid w:val="00A44E28"/>
    <w:rsid w:val="00A47600"/>
    <w:rsid w:val="00A507FA"/>
    <w:rsid w:val="00A522A4"/>
    <w:rsid w:val="00A52342"/>
    <w:rsid w:val="00A530EE"/>
    <w:rsid w:val="00A5468F"/>
    <w:rsid w:val="00A55001"/>
    <w:rsid w:val="00A55CB4"/>
    <w:rsid w:val="00A55CCE"/>
    <w:rsid w:val="00A56472"/>
    <w:rsid w:val="00A568B0"/>
    <w:rsid w:val="00A57C17"/>
    <w:rsid w:val="00A60222"/>
    <w:rsid w:val="00A60885"/>
    <w:rsid w:val="00A60BAA"/>
    <w:rsid w:val="00A61740"/>
    <w:rsid w:val="00A630B5"/>
    <w:rsid w:val="00A6509F"/>
    <w:rsid w:val="00A66550"/>
    <w:rsid w:val="00A6690C"/>
    <w:rsid w:val="00A66A81"/>
    <w:rsid w:val="00A66F03"/>
    <w:rsid w:val="00A67DDD"/>
    <w:rsid w:val="00A73B92"/>
    <w:rsid w:val="00A74656"/>
    <w:rsid w:val="00A7467F"/>
    <w:rsid w:val="00A746AF"/>
    <w:rsid w:val="00A74EA6"/>
    <w:rsid w:val="00A75147"/>
    <w:rsid w:val="00A77311"/>
    <w:rsid w:val="00A8017B"/>
    <w:rsid w:val="00A82C24"/>
    <w:rsid w:val="00A83F33"/>
    <w:rsid w:val="00A843F9"/>
    <w:rsid w:val="00A8445A"/>
    <w:rsid w:val="00A8741A"/>
    <w:rsid w:val="00A90E72"/>
    <w:rsid w:val="00A90F2E"/>
    <w:rsid w:val="00A917DE"/>
    <w:rsid w:val="00A93545"/>
    <w:rsid w:val="00A95588"/>
    <w:rsid w:val="00A95AAB"/>
    <w:rsid w:val="00AA004A"/>
    <w:rsid w:val="00AA0234"/>
    <w:rsid w:val="00AA2B55"/>
    <w:rsid w:val="00AA2E2B"/>
    <w:rsid w:val="00AA57A4"/>
    <w:rsid w:val="00AA5895"/>
    <w:rsid w:val="00AA62CA"/>
    <w:rsid w:val="00AA703E"/>
    <w:rsid w:val="00AB0D23"/>
    <w:rsid w:val="00AB0E83"/>
    <w:rsid w:val="00AB25FB"/>
    <w:rsid w:val="00AB2F11"/>
    <w:rsid w:val="00AB30F7"/>
    <w:rsid w:val="00AC19F4"/>
    <w:rsid w:val="00AC22B9"/>
    <w:rsid w:val="00AC2AF9"/>
    <w:rsid w:val="00AC2C6C"/>
    <w:rsid w:val="00AC617C"/>
    <w:rsid w:val="00AD0648"/>
    <w:rsid w:val="00AD1791"/>
    <w:rsid w:val="00AD19D6"/>
    <w:rsid w:val="00AD3C04"/>
    <w:rsid w:val="00AD465C"/>
    <w:rsid w:val="00AD577A"/>
    <w:rsid w:val="00AD6430"/>
    <w:rsid w:val="00AD6490"/>
    <w:rsid w:val="00AE0612"/>
    <w:rsid w:val="00AE1B73"/>
    <w:rsid w:val="00AE215C"/>
    <w:rsid w:val="00AE278B"/>
    <w:rsid w:val="00AE2E4B"/>
    <w:rsid w:val="00AE2E62"/>
    <w:rsid w:val="00AE61D9"/>
    <w:rsid w:val="00AE6693"/>
    <w:rsid w:val="00AE6EFE"/>
    <w:rsid w:val="00AF043A"/>
    <w:rsid w:val="00AF1825"/>
    <w:rsid w:val="00AF3102"/>
    <w:rsid w:val="00AF38E0"/>
    <w:rsid w:val="00AF502A"/>
    <w:rsid w:val="00AF55D1"/>
    <w:rsid w:val="00AF6B58"/>
    <w:rsid w:val="00AF79CC"/>
    <w:rsid w:val="00B012D0"/>
    <w:rsid w:val="00B04905"/>
    <w:rsid w:val="00B050DE"/>
    <w:rsid w:val="00B05E2F"/>
    <w:rsid w:val="00B06315"/>
    <w:rsid w:val="00B10867"/>
    <w:rsid w:val="00B117BF"/>
    <w:rsid w:val="00B130C8"/>
    <w:rsid w:val="00B134BE"/>
    <w:rsid w:val="00B14348"/>
    <w:rsid w:val="00B245A6"/>
    <w:rsid w:val="00B256F3"/>
    <w:rsid w:val="00B3027E"/>
    <w:rsid w:val="00B30FF2"/>
    <w:rsid w:val="00B40D40"/>
    <w:rsid w:val="00B458BD"/>
    <w:rsid w:val="00B459D2"/>
    <w:rsid w:val="00B459F4"/>
    <w:rsid w:val="00B45FC5"/>
    <w:rsid w:val="00B46193"/>
    <w:rsid w:val="00B47F57"/>
    <w:rsid w:val="00B51360"/>
    <w:rsid w:val="00B533BF"/>
    <w:rsid w:val="00B53F33"/>
    <w:rsid w:val="00B55B8C"/>
    <w:rsid w:val="00B5606D"/>
    <w:rsid w:val="00B618A7"/>
    <w:rsid w:val="00B61D52"/>
    <w:rsid w:val="00B62E99"/>
    <w:rsid w:val="00B67336"/>
    <w:rsid w:val="00B73B7E"/>
    <w:rsid w:val="00B73C6F"/>
    <w:rsid w:val="00B744FC"/>
    <w:rsid w:val="00B74550"/>
    <w:rsid w:val="00B751B8"/>
    <w:rsid w:val="00B75366"/>
    <w:rsid w:val="00B75E3A"/>
    <w:rsid w:val="00B77E60"/>
    <w:rsid w:val="00B818C2"/>
    <w:rsid w:val="00B82D8A"/>
    <w:rsid w:val="00B87948"/>
    <w:rsid w:val="00B87E8E"/>
    <w:rsid w:val="00B905B4"/>
    <w:rsid w:val="00B9239F"/>
    <w:rsid w:val="00B94E3C"/>
    <w:rsid w:val="00BA3155"/>
    <w:rsid w:val="00BA3238"/>
    <w:rsid w:val="00BA3D54"/>
    <w:rsid w:val="00BA5E94"/>
    <w:rsid w:val="00BA797A"/>
    <w:rsid w:val="00BA7986"/>
    <w:rsid w:val="00BB0264"/>
    <w:rsid w:val="00BB4543"/>
    <w:rsid w:val="00BB50E4"/>
    <w:rsid w:val="00BB5EB3"/>
    <w:rsid w:val="00BB62BC"/>
    <w:rsid w:val="00BB66C0"/>
    <w:rsid w:val="00BB7070"/>
    <w:rsid w:val="00BB7E94"/>
    <w:rsid w:val="00BC0C85"/>
    <w:rsid w:val="00BC1F9B"/>
    <w:rsid w:val="00BC23DB"/>
    <w:rsid w:val="00BC2EBE"/>
    <w:rsid w:val="00BC4D5B"/>
    <w:rsid w:val="00BC4DD7"/>
    <w:rsid w:val="00BC6BBE"/>
    <w:rsid w:val="00BC7DAD"/>
    <w:rsid w:val="00BD01C3"/>
    <w:rsid w:val="00BD19E2"/>
    <w:rsid w:val="00BD295E"/>
    <w:rsid w:val="00BD39CE"/>
    <w:rsid w:val="00BD3BA0"/>
    <w:rsid w:val="00BE0153"/>
    <w:rsid w:val="00BE01AB"/>
    <w:rsid w:val="00BE0488"/>
    <w:rsid w:val="00BE10F2"/>
    <w:rsid w:val="00BE2C0A"/>
    <w:rsid w:val="00BE36D0"/>
    <w:rsid w:val="00BE49AC"/>
    <w:rsid w:val="00BE6152"/>
    <w:rsid w:val="00BF02E9"/>
    <w:rsid w:val="00BF0554"/>
    <w:rsid w:val="00BF0B5B"/>
    <w:rsid w:val="00BF503D"/>
    <w:rsid w:val="00BF5D95"/>
    <w:rsid w:val="00C01B3F"/>
    <w:rsid w:val="00C01BED"/>
    <w:rsid w:val="00C0229A"/>
    <w:rsid w:val="00C038E4"/>
    <w:rsid w:val="00C079A0"/>
    <w:rsid w:val="00C11B25"/>
    <w:rsid w:val="00C13916"/>
    <w:rsid w:val="00C16540"/>
    <w:rsid w:val="00C17271"/>
    <w:rsid w:val="00C179B9"/>
    <w:rsid w:val="00C17E54"/>
    <w:rsid w:val="00C216A0"/>
    <w:rsid w:val="00C223E3"/>
    <w:rsid w:val="00C2318E"/>
    <w:rsid w:val="00C2345F"/>
    <w:rsid w:val="00C23D74"/>
    <w:rsid w:val="00C26B8B"/>
    <w:rsid w:val="00C272B2"/>
    <w:rsid w:val="00C30313"/>
    <w:rsid w:val="00C30BD2"/>
    <w:rsid w:val="00C31477"/>
    <w:rsid w:val="00C342D5"/>
    <w:rsid w:val="00C3465E"/>
    <w:rsid w:val="00C347CE"/>
    <w:rsid w:val="00C358BF"/>
    <w:rsid w:val="00C405F7"/>
    <w:rsid w:val="00C414FA"/>
    <w:rsid w:val="00C43A63"/>
    <w:rsid w:val="00C44E08"/>
    <w:rsid w:val="00C4782A"/>
    <w:rsid w:val="00C5074B"/>
    <w:rsid w:val="00C51B41"/>
    <w:rsid w:val="00C53D70"/>
    <w:rsid w:val="00C54439"/>
    <w:rsid w:val="00C6050D"/>
    <w:rsid w:val="00C61F05"/>
    <w:rsid w:val="00C622BF"/>
    <w:rsid w:val="00C6234F"/>
    <w:rsid w:val="00C62E91"/>
    <w:rsid w:val="00C63073"/>
    <w:rsid w:val="00C660BE"/>
    <w:rsid w:val="00C71BA1"/>
    <w:rsid w:val="00C71C33"/>
    <w:rsid w:val="00C71E6B"/>
    <w:rsid w:val="00C7379F"/>
    <w:rsid w:val="00C7537E"/>
    <w:rsid w:val="00C7610A"/>
    <w:rsid w:val="00C840B3"/>
    <w:rsid w:val="00C8473B"/>
    <w:rsid w:val="00C8497E"/>
    <w:rsid w:val="00C91218"/>
    <w:rsid w:val="00C92103"/>
    <w:rsid w:val="00C923FE"/>
    <w:rsid w:val="00C929B2"/>
    <w:rsid w:val="00C938D6"/>
    <w:rsid w:val="00C947EB"/>
    <w:rsid w:val="00C956DD"/>
    <w:rsid w:val="00C95906"/>
    <w:rsid w:val="00C96B53"/>
    <w:rsid w:val="00C976B1"/>
    <w:rsid w:val="00C97897"/>
    <w:rsid w:val="00CA0B25"/>
    <w:rsid w:val="00CA38D0"/>
    <w:rsid w:val="00CA50C5"/>
    <w:rsid w:val="00CA6EAD"/>
    <w:rsid w:val="00CA7E12"/>
    <w:rsid w:val="00CB06A2"/>
    <w:rsid w:val="00CB10AE"/>
    <w:rsid w:val="00CB3463"/>
    <w:rsid w:val="00CC1CBD"/>
    <w:rsid w:val="00CC2E68"/>
    <w:rsid w:val="00CC2F09"/>
    <w:rsid w:val="00CC39A5"/>
    <w:rsid w:val="00CC53A8"/>
    <w:rsid w:val="00CC58E0"/>
    <w:rsid w:val="00CC5BA9"/>
    <w:rsid w:val="00CC786A"/>
    <w:rsid w:val="00CC7918"/>
    <w:rsid w:val="00CD025E"/>
    <w:rsid w:val="00CD1825"/>
    <w:rsid w:val="00CD1C01"/>
    <w:rsid w:val="00CD3615"/>
    <w:rsid w:val="00CD5FE6"/>
    <w:rsid w:val="00CD6531"/>
    <w:rsid w:val="00CD710F"/>
    <w:rsid w:val="00CD7525"/>
    <w:rsid w:val="00CE319B"/>
    <w:rsid w:val="00CE38AF"/>
    <w:rsid w:val="00CE3A6D"/>
    <w:rsid w:val="00CE4562"/>
    <w:rsid w:val="00CE5993"/>
    <w:rsid w:val="00CE725C"/>
    <w:rsid w:val="00CE7939"/>
    <w:rsid w:val="00CF316E"/>
    <w:rsid w:val="00CF37DC"/>
    <w:rsid w:val="00CF6C44"/>
    <w:rsid w:val="00CF6D12"/>
    <w:rsid w:val="00CF7DA4"/>
    <w:rsid w:val="00D00B32"/>
    <w:rsid w:val="00D019A8"/>
    <w:rsid w:val="00D02858"/>
    <w:rsid w:val="00D02FF0"/>
    <w:rsid w:val="00D03E4F"/>
    <w:rsid w:val="00D059D0"/>
    <w:rsid w:val="00D077D4"/>
    <w:rsid w:val="00D105BF"/>
    <w:rsid w:val="00D118C5"/>
    <w:rsid w:val="00D11E70"/>
    <w:rsid w:val="00D1468B"/>
    <w:rsid w:val="00D151AE"/>
    <w:rsid w:val="00D15E25"/>
    <w:rsid w:val="00D17435"/>
    <w:rsid w:val="00D2087E"/>
    <w:rsid w:val="00D210AA"/>
    <w:rsid w:val="00D21531"/>
    <w:rsid w:val="00D225E3"/>
    <w:rsid w:val="00D23F14"/>
    <w:rsid w:val="00D24482"/>
    <w:rsid w:val="00D25137"/>
    <w:rsid w:val="00D258DA"/>
    <w:rsid w:val="00D27037"/>
    <w:rsid w:val="00D2750E"/>
    <w:rsid w:val="00D27762"/>
    <w:rsid w:val="00D27A10"/>
    <w:rsid w:val="00D30F61"/>
    <w:rsid w:val="00D33020"/>
    <w:rsid w:val="00D35CD9"/>
    <w:rsid w:val="00D422A3"/>
    <w:rsid w:val="00D44663"/>
    <w:rsid w:val="00D45F4F"/>
    <w:rsid w:val="00D46097"/>
    <w:rsid w:val="00D51C1D"/>
    <w:rsid w:val="00D520E7"/>
    <w:rsid w:val="00D521D9"/>
    <w:rsid w:val="00D524B5"/>
    <w:rsid w:val="00D537FE"/>
    <w:rsid w:val="00D54CE2"/>
    <w:rsid w:val="00D61E1F"/>
    <w:rsid w:val="00D63914"/>
    <w:rsid w:val="00D63E0A"/>
    <w:rsid w:val="00D649EB"/>
    <w:rsid w:val="00D65403"/>
    <w:rsid w:val="00D66A50"/>
    <w:rsid w:val="00D66C40"/>
    <w:rsid w:val="00D718A0"/>
    <w:rsid w:val="00D745E0"/>
    <w:rsid w:val="00D760FC"/>
    <w:rsid w:val="00D80598"/>
    <w:rsid w:val="00D80B23"/>
    <w:rsid w:val="00D812AD"/>
    <w:rsid w:val="00D82DC4"/>
    <w:rsid w:val="00D83799"/>
    <w:rsid w:val="00D84253"/>
    <w:rsid w:val="00D84A40"/>
    <w:rsid w:val="00D85B9A"/>
    <w:rsid w:val="00D86365"/>
    <w:rsid w:val="00D8640E"/>
    <w:rsid w:val="00D86621"/>
    <w:rsid w:val="00D8705C"/>
    <w:rsid w:val="00D876DE"/>
    <w:rsid w:val="00D916AE"/>
    <w:rsid w:val="00D9201E"/>
    <w:rsid w:val="00D92D72"/>
    <w:rsid w:val="00D92F72"/>
    <w:rsid w:val="00D9320B"/>
    <w:rsid w:val="00D94041"/>
    <w:rsid w:val="00D958EF"/>
    <w:rsid w:val="00D96015"/>
    <w:rsid w:val="00DA0156"/>
    <w:rsid w:val="00DA0660"/>
    <w:rsid w:val="00DA0FF1"/>
    <w:rsid w:val="00DA356F"/>
    <w:rsid w:val="00DA36B8"/>
    <w:rsid w:val="00DA381B"/>
    <w:rsid w:val="00DA41AF"/>
    <w:rsid w:val="00DA45DA"/>
    <w:rsid w:val="00DA4EBC"/>
    <w:rsid w:val="00DA5E8E"/>
    <w:rsid w:val="00DA67A7"/>
    <w:rsid w:val="00DB101C"/>
    <w:rsid w:val="00DB14A9"/>
    <w:rsid w:val="00DB1979"/>
    <w:rsid w:val="00DB46D2"/>
    <w:rsid w:val="00DB5228"/>
    <w:rsid w:val="00DB5F6B"/>
    <w:rsid w:val="00DB66C2"/>
    <w:rsid w:val="00DC00A5"/>
    <w:rsid w:val="00DC128B"/>
    <w:rsid w:val="00DC23C4"/>
    <w:rsid w:val="00DC2E06"/>
    <w:rsid w:val="00DC31D9"/>
    <w:rsid w:val="00DC3DA4"/>
    <w:rsid w:val="00DC6750"/>
    <w:rsid w:val="00DC6D74"/>
    <w:rsid w:val="00DD2CF9"/>
    <w:rsid w:val="00DD51DB"/>
    <w:rsid w:val="00DD6FC0"/>
    <w:rsid w:val="00DE076D"/>
    <w:rsid w:val="00DE1C8E"/>
    <w:rsid w:val="00DE225B"/>
    <w:rsid w:val="00DE352C"/>
    <w:rsid w:val="00DE35DA"/>
    <w:rsid w:val="00DE3CCB"/>
    <w:rsid w:val="00DE3FE4"/>
    <w:rsid w:val="00DE61FD"/>
    <w:rsid w:val="00DE692A"/>
    <w:rsid w:val="00DE798F"/>
    <w:rsid w:val="00DF2FB7"/>
    <w:rsid w:val="00DF501B"/>
    <w:rsid w:val="00DF5276"/>
    <w:rsid w:val="00DF5441"/>
    <w:rsid w:val="00DF6709"/>
    <w:rsid w:val="00DF67E3"/>
    <w:rsid w:val="00E018A9"/>
    <w:rsid w:val="00E0314B"/>
    <w:rsid w:val="00E03161"/>
    <w:rsid w:val="00E047A8"/>
    <w:rsid w:val="00E0644A"/>
    <w:rsid w:val="00E06B55"/>
    <w:rsid w:val="00E11F84"/>
    <w:rsid w:val="00E12C7F"/>
    <w:rsid w:val="00E14E47"/>
    <w:rsid w:val="00E16DC5"/>
    <w:rsid w:val="00E20DC6"/>
    <w:rsid w:val="00E2105D"/>
    <w:rsid w:val="00E214E1"/>
    <w:rsid w:val="00E2182C"/>
    <w:rsid w:val="00E25DAB"/>
    <w:rsid w:val="00E33CB5"/>
    <w:rsid w:val="00E344A8"/>
    <w:rsid w:val="00E35253"/>
    <w:rsid w:val="00E35D05"/>
    <w:rsid w:val="00E36C44"/>
    <w:rsid w:val="00E41C77"/>
    <w:rsid w:val="00E44329"/>
    <w:rsid w:val="00E450D2"/>
    <w:rsid w:val="00E46FA8"/>
    <w:rsid w:val="00E50262"/>
    <w:rsid w:val="00E53304"/>
    <w:rsid w:val="00E53A0E"/>
    <w:rsid w:val="00E551B9"/>
    <w:rsid w:val="00E65D78"/>
    <w:rsid w:val="00E669FB"/>
    <w:rsid w:val="00E6759A"/>
    <w:rsid w:val="00E67831"/>
    <w:rsid w:val="00E7149E"/>
    <w:rsid w:val="00E7229E"/>
    <w:rsid w:val="00E7287C"/>
    <w:rsid w:val="00E736E8"/>
    <w:rsid w:val="00E77ABC"/>
    <w:rsid w:val="00E81443"/>
    <w:rsid w:val="00E816F3"/>
    <w:rsid w:val="00E8193F"/>
    <w:rsid w:val="00E82BAC"/>
    <w:rsid w:val="00E82D3E"/>
    <w:rsid w:val="00E833EF"/>
    <w:rsid w:val="00E83802"/>
    <w:rsid w:val="00E84DC0"/>
    <w:rsid w:val="00E85706"/>
    <w:rsid w:val="00E860CE"/>
    <w:rsid w:val="00E87818"/>
    <w:rsid w:val="00E87C29"/>
    <w:rsid w:val="00E90C2A"/>
    <w:rsid w:val="00E90D4A"/>
    <w:rsid w:val="00E91C1A"/>
    <w:rsid w:val="00E92326"/>
    <w:rsid w:val="00E92CBA"/>
    <w:rsid w:val="00E937B5"/>
    <w:rsid w:val="00E93D41"/>
    <w:rsid w:val="00E95C3E"/>
    <w:rsid w:val="00E96F17"/>
    <w:rsid w:val="00E9700A"/>
    <w:rsid w:val="00EA26C8"/>
    <w:rsid w:val="00EA3AB8"/>
    <w:rsid w:val="00EA60FF"/>
    <w:rsid w:val="00EB0927"/>
    <w:rsid w:val="00EB1952"/>
    <w:rsid w:val="00EB2575"/>
    <w:rsid w:val="00EB3F08"/>
    <w:rsid w:val="00EB4007"/>
    <w:rsid w:val="00EB4E97"/>
    <w:rsid w:val="00EB5DAB"/>
    <w:rsid w:val="00EB6274"/>
    <w:rsid w:val="00EB6517"/>
    <w:rsid w:val="00EB7BBB"/>
    <w:rsid w:val="00EC09A7"/>
    <w:rsid w:val="00EC39F0"/>
    <w:rsid w:val="00EC3A2C"/>
    <w:rsid w:val="00EC3B03"/>
    <w:rsid w:val="00EC3D79"/>
    <w:rsid w:val="00EC4658"/>
    <w:rsid w:val="00EC48FF"/>
    <w:rsid w:val="00EC4BC8"/>
    <w:rsid w:val="00EC592F"/>
    <w:rsid w:val="00EC5A11"/>
    <w:rsid w:val="00EC687A"/>
    <w:rsid w:val="00EC6A68"/>
    <w:rsid w:val="00EC7B6C"/>
    <w:rsid w:val="00ED0942"/>
    <w:rsid w:val="00ED0FC8"/>
    <w:rsid w:val="00ED1783"/>
    <w:rsid w:val="00ED2D6D"/>
    <w:rsid w:val="00EE15FC"/>
    <w:rsid w:val="00EE2E1F"/>
    <w:rsid w:val="00EE3F1D"/>
    <w:rsid w:val="00EE5034"/>
    <w:rsid w:val="00EE54DB"/>
    <w:rsid w:val="00EE714E"/>
    <w:rsid w:val="00EF02CD"/>
    <w:rsid w:val="00EF1E51"/>
    <w:rsid w:val="00EF2602"/>
    <w:rsid w:val="00EF4E46"/>
    <w:rsid w:val="00F006F1"/>
    <w:rsid w:val="00F00B45"/>
    <w:rsid w:val="00F00E60"/>
    <w:rsid w:val="00F00F80"/>
    <w:rsid w:val="00F01C46"/>
    <w:rsid w:val="00F022DF"/>
    <w:rsid w:val="00F030ED"/>
    <w:rsid w:val="00F06245"/>
    <w:rsid w:val="00F0647F"/>
    <w:rsid w:val="00F07843"/>
    <w:rsid w:val="00F07C18"/>
    <w:rsid w:val="00F110A2"/>
    <w:rsid w:val="00F1220C"/>
    <w:rsid w:val="00F13266"/>
    <w:rsid w:val="00F1358E"/>
    <w:rsid w:val="00F1367C"/>
    <w:rsid w:val="00F13CAF"/>
    <w:rsid w:val="00F147F9"/>
    <w:rsid w:val="00F15467"/>
    <w:rsid w:val="00F1572B"/>
    <w:rsid w:val="00F15C66"/>
    <w:rsid w:val="00F15D88"/>
    <w:rsid w:val="00F165CE"/>
    <w:rsid w:val="00F20166"/>
    <w:rsid w:val="00F21246"/>
    <w:rsid w:val="00F233C7"/>
    <w:rsid w:val="00F237DE"/>
    <w:rsid w:val="00F241F0"/>
    <w:rsid w:val="00F30D0F"/>
    <w:rsid w:val="00F31000"/>
    <w:rsid w:val="00F32B58"/>
    <w:rsid w:val="00F32C1A"/>
    <w:rsid w:val="00F379E2"/>
    <w:rsid w:val="00F41C50"/>
    <w:rsid w:val="00F444CA"/>
    <w:rsid w:val="00F45540"/>
    <w:rsid w:val="00F460D8"/>
    <w:rsid w:val="00F46C10"/>
    <w:rsid w:val="00F47813"/>
    <w:rsid w:val="00F47839"/>
    <w:rsid w:val="00F50697"/>
    <w:rsid w:val="00F51174"/>
    <w:rsid w:val="00F51B68"/>
    <w:rsid w:val="00F531FF"/>
    <w:rsid w:val="00F544C4"/>
    <w:rsid w:val="00F5564E"/>
    <w:rsid w:val="00F56770"/>
    <w:rsid w:val="00F5765F"/>
    <w:rsid w:val="00F57727"/>
    <w:rsid w:val="00F60108"/>
    <w:rsid w:val="00F61067"/>
    <w:rsid w:val="00F62EE2"/>
    <w:rsid w:val="00F662FB"/>
    <w:rsid w:val="00F665DF"/>
    <w:rsid w:val="00F66694"/>
    <w:rsid w:val="00F6673C"/>
    <w:rsid w:val="00F67F7B"/>
    <w:rsid w:val="00F72C12"/>
    <w:rsid w:val="00F72F9C"/>
    <w:rsid w:val="00F73765"/>
    <w:rsid w:val="00F73FB8"/>
    <w:rsid w:val="00F7432D"/>
    <w:rsid w:val="00F74D12"/>
    <w:rsid w:val="00F76B8E"/>
    <w:rsid w:val="00F76D5D"/>
    <w:rsid w:val="00F77BBB"/>
    <w:rsid w:val="00F80154"/>
    <w:rsid w:val="00F80178"/>
    <w:rsid w:val="00F81D6B"/>
    <w:rsid w:val="00F81E7D"/>
    <w:rsid w:val="00F81E87"/>
    <w:rsid w:val="00F820A6"/>
    <w:rsid w:val="00F82315"/>
    <w:rsid w:val="00F8275C"/>
    <w:rsid w:val="00F82BC3"/>
    <w:rsid w:val="00F83521"/>
    <w:rsid w:val="00F85586"/>
    <w:rsid w:val="00F8598B"/>
    <w:rsid w:val="00F85AA8"/>
    <w:rsid w:val="00F86C5D"/>
    <w:rsid w:val="00F908C7"/>
    <w:rsid w:val="00F90AC8"/>
    <w:rsid w:val="00F91AC7"/>
    <w:rsid w:val="00F949DA"/>
    <w:rsid w:val="00F94C69"/>
    <w:rsid w:val="00FA07F8"/>
    <w:rsid w:val="00FA09F3"/>
    <w:rsid w:val="00FA21DE"/>
    <w:rsid w:val="00FA2897"/>
    <w:rsid w:val="00FA3542"/>
    <w:rsid w:val="00FA3FD2"/>
    <w:rsid w:val="00FA41AF"/>
    <w:rsid w:val="00FA5366"/>
    <w:rsid w:val="00FA544F"/>
    <w:rsid w:val="00FA660C"/>
    <w:rsid w:val="00FB10B0"/>
    <w:rsid w:val="00FB12B6"/>
    <w:rsid w:val="00FB1DD0"/>
    <w:rsid w:val="00FB2107"/>
    <w:rsid w:val="00FB2255"/>
    <w:rsid w:val="00FB2BCA"/>
    <w:rsid w:val="00FB4592"/>
    <w:rsid w:val="00FB4D0E"/>
    <w:rsid w:val="00FB5CB0"/>
    <w:rsid w:val="00FB673A"/>
    <w:rsid w:val="00FC15C5"/>
    <w:rsid w:val="00FC1851"/>
    <w:rsid w:val="00FC2D54"/>
    <w:rsid w:val="00FC5763"/>
    <w:rsid w:val="00FC5DB8"/>
    <w:rsid w:val="00FC610B"/>
    <w:rsid w:val="00FD1562"/>
    <w:rsid w:val="00FD1C4B"/>
    <w:rsid w:val="00FD2206"/>
    <w:rsid w:val="00FD2F57"/>
    <w:rsid w:val="00FD3F3A"/>
    <w:rsid w:val="00FD424E"/>
    <w:rsid w:val="00FD46EF"/>
    <w:rsid w:val="00FD47F4"/>
    <w:rsid w:val="00FD55AF"/>
    <w:rsid w:val="00FD6DD3"/>
    <w:rsid w:val="00FE0791"/>
    <w:rsid w:val="00FE1ED3"/>
    <w:rsid w:val="00FE21F6"/>
    <w:rsid w:val="00FE2632"/>
    <w:rsid w:val="00FE3AA7"/>
    <w:rsid w:val="00FE5E49"/>
    <w:rsid w:val="00FE63FF"/>
    <w:rsid w:val="00FF02AF"/>
    <w:rsid w:val="00FF0ABF"/>
    <w:rsid w:val="00FF2964"/>
    <w:rsid w:val="00FF4CF3"/>
    <w:rsid w:val="00FF563B"/>
    <w:rsid w:val="00FF62F8"/>
    <w:rsid w:val="00FF67AD"/>
    <w:rsid w:val="00FF6F56"/>
    <w:rsid w:val="00FF773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75706C81"/>
  <w15:docId w15:val="{32D23ED8-542A-4821-866E-8D5A63053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4D12"/>
    <w:pPr>
      <w:spacing w:line="480" w:lineRule="auto"/>
      <w:jc w:val="both"/>
    </w:pPr>
    <w:rPr>
      <w:rFonts w:ascii="Calibri" w:hAnsi="Calibri" w:cs="Calibri"/>
      <w:lang w:val="en-GB"/>
    </w:rPr>
  </w:style>
  <w:style w:type="paragraph" w:styleId="Heading1">
    <w:name w:val="heading 1"/>
    <w:basedOn w:val="Normal"/>
    <w:next w:val="Normal"/>
    <w:link w:val="Heading1Char"/>
    <w:uiPriority w:val="9"/>
    <w:qFormat/>
    <w:rsid w:val="00BF503D"/>
    <w:pPr>
      <w:keepNext/>
      <w:keepLines/>
      <w:spacing w:before="240" w:after="240"/>
      <w:outlineLvl w:val="0"/>
    </w:pPr>
    <w:rPr>
      <w:rFonts w:eastAsiaTheme="majorEastAsia" w:cstheme="majorBidi"/>
      <w:b/>
      <w:color w:val="000000" w:themeColor="text1"/>
      <w:sz w:val="32"/>
      <w:szCs w:val="32"/>
    </w:rPr>
  </w:style>
  <w:style w:type="paragraph" w:styleId="Heading2">
    <w:name w:val="heading 2"/>
    <w:basedOn w:val="paragraph"/>
    <w:next w:val="Normal"/>
    <w:link w:val="Heading2Char"/>
    <w:uiPriority w:val="9"/>
    <w:unhideWhenUsed/>
    <w:qFormat/>
    <w:rsid w:val="00A40B4B"/>
    <w:pPr>
      <w:outlineLvl w:val="1"/>
    </w:pPr>
    <w:rPr>
      <w:b/>
      <w:bCs/>
    </w:rPr>
  </w:style>
  <w:style w:type="paragraph" w:styleId="Heading3">
    <w:name w:val="heading 3"/>
    <w:basedOn w:val="Heading2"/>
    <w:next w:val="Normal"/>
    <w:link w:val="Heading3Char"/>
    <w:uiPriority w:val="9"/>
    <w:unhideWhenUsed/>
    <w:qFormat/>
    <w:rsid w:val="00D225E3"/>
    <w:pPr>
      <w:outlineLvl w:val="2"/>
    </w:pPr>
    <w:rPr>
      <w:rFonts w:eastAsiaTheme="minorHAn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125F"/>
    <w:pPr>
      <w:ind w:left="720"/>
      <w:contextualSpacing/>
    </w:pPr>
  </w:style>
  <w:style w:type="paragraph" w:styleId="Revision">
    <w:name w:val="Revision"/>
    <w:hidden/>
    <w:uiPriority w:val="99"/>
    <w:semiHidden/>
    <w:rsid w:val="00871E5E"/>
    <w:pPr>
      <w:spacing w:after="0" w:line="240" w:lineRule="auto"/>
    </w:pPr>
  </w:style>
  <w:style w:type="character" w:styleId="CommentReference">
    <w:name w:val="annotation reference"/>
    <w:basedOn w:val="DefaultParagraphFont"/>
    <w:uiPriority w:val="99"/>
    <w:semiHidden/>
    <w:unhideWhenUsed/>
    <w:rsid w:val="00871E5E"/>
    <w:rPr>
      <w:sz w:val="16"/>
      <w:szCs w:val="16"/>
    </w:rPr>
  </w:style>
  <w:style w:type="paragraph" w:styleId="CommentText">
    <w:name w:val="annotation text"/>
    <w:basedOn w:val="Normal"/>
    <w:link w:val="CommentTextChar"/>
    <w:uiPriority w:val="99"/>
    <w:unhideWhenUsed/>
    <w:rsid w:val="00871E5E"/>
    <w:pPr>
      <w:spacing w:line="240" w:lineRule="auto"/>
    </w:pPr>
    <w:rPr>
      <w:sz w:val="20"/>
      <w:szCs w:val="20"/>
    </w:rPr>
  </w:style>
  <w:style w:type="character" w:customStyle="1" w:styleId="CommentTextChar">
    <w:name w:val="Comment Text Char"/>
    <w:basedOn w:val="DefaultParagraphFont"/>
    <w:link w:val="CommentText"/>
    <w:uiPriority w:val="99"/>
    <w:rsid w:val="00871E5E"/>
    <w:rPr>
      <w:sz w:val="20"/>
      <w:szCs w:val="20"/>
    </w:rPr>
  </w:style>
  <w:style w:type="paragraph" w:styleId="CommentSubject">
    <w:name w:val="annotation subject"/>
    <w:basedOn w:val="CommentText"/>
    <w:next w:val="CommentText"/>
    <w:link w:val="CommentSubjectChar"/>
    <w:uiPriority w:val="99"/>
    <w:semiHidden/>
    <w:unhideWhenUsed/>
    <w:rsid w:val="00871E5E"/>
    <w:rPr>
      <w:b/>
      <w:bCs/>
    </w:rPr>
  </w:style>
  <w:style w:type="character" w:customStyle="1" w:styleId="CommentSubjectChar">
    <w:name w:val="Comment Subject Char"/>
    <w:basedOn w:val="CommentTextChar"/>
    <w:link w:val="CommentSubject"/>
    <w:uiPriority w:val="99"/>
    <w:semiHidden/>
    <w:rsid w:val="00871E5E"/>
    <w:rPr>
      <w:b/>
      <w:bCs/>
      <w:sz w:val="20"/>
      <w:szCs w:val="20"/>
    </w:rPr>
  </w:style>
  <w:style w:type="paragraph" w:styleId="BalloonText">
    <w:name w:val="Balloon Text"/>
    <w:basedOn w:val="Normal"/>
    <w:link w:val="BalloonTextChar"/>
    <w:uiPriority w:val="99"/>
    <w:semiHidden/>
    <w:unhideWhenUsed/>
    <w:rsid w:val="00DA0FF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A0FF1"/>
    <w:rPr>
      <w:rFonts w:ascii="Segoe UI" w:hAnsi="Segoe UI" w:cs="Segoe UI"/>
      <w:sz w:val="18"/>
      <w:szCs w:val="18"/>
    </w:rPr>
  </w:style>
  <w:style w:type="character" w:styleId="PlaceholderText">
    <w:name w:val="Placeholder Text"/>
    <w:basedOn w:val="DefaultParagraphFont"/>
    <w:uiPriority w:val="99"/>
    <w:semiHidden/>
    <w:rsid w:val="000B5FF0"/>
    <w:rPr>
      <w:color w:val="808080"/>
    </w:rPr>
  </w:style>
  <w:style w:type="character" w:customStyle="1" w:styleId="Heading1Char">
    <w:name w:val="Heading 1 Char"/>
    <w:basedOn w:val="DefaultParagraphFont"/>
    <w:link w:val="Heading1"/>
    <w:uiPriority w:val="9"/>
    <w:rsid w:val="00BF503D"/>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A40B4B"/>
    <w:rPr>
      <w:rFonts w:ascii="Times New Roman" w:eastAsia="Times New Roman" w:hAnsi="Times New Roman" w:cs="Times New Roman"/>
      <w:b/>
      <w:bCs/>
      <w:sz w:val="24"/>
      <w:szCs w:val="24"/>
      <w:lang w:val="en-GB"/>
    </w:rPr>
  </w:style>
  <w:style w:type="paragraph" w:styleId="NormalWeb">
    <w:name w:val="Normal (Web)"/>
    <w:basedOn w:val="Normal"/>
    <w:uiPriority w:val="99"/>
    <w:semiHidden/>
    <w:unhideWhenUsed/>
    <w:rsid w:val="00542C71"/>
    <w:pPr>
      <w:spacing w:before="100" w:beforeAutospacing="1" w:after="100" w:afterAutospacing="1" w:line="240" w:lineRule="auto"/>
      <w:jc w:val="left"/>
    </w:pPr>
    <w:rPr>
      <w:rFonts w:eastAsiaTheme="minorEastAsia" w:cs="Times New Roman"/>
      <w:szCs w:val="24"/>
    </w:rPr>
  </w:style>
  <w:style w:type="character" w:styleId="Hyperlink">
    <w:name w:val="Hyperlink"/>
    <w:basedOn w:val="DefaultParagraphFont"/>
    <w:uiPriority w:val="99"/>
    <w:unhideWhenUsed/>
    <w:rsid w:val="001628DB"/>
    <w:rPr>
      <w:color w:val="0563C1" w:themeColor="hyperlink"/>
      <w:u w:val="single"/>
    </w:rPr>
  </w:style>
  <w:style w:type="character" w:customStyle="1" w:styleId="element-citation">
    <w:name w:val="element-citation"/>
    <w:basedOn w:val="DefaultParagraphFont"/>
    <w:rsid w:val="00617804"/>
  </w:style>
  <w:style w:type="character" w:customStyle="1" w:styleId="ref-journal">
    <w:name w:val="ref-journal"/>
    <w:basedOn w:val="DefaultParagraphFont"/>
    <w:rsid w:val="00617804"/>
  </w:style>
  <w:style w:type="character" w:customStyle="1" w:styleId="nowrap">
    <w:name w:val="nowrap"/>
    <w:basedOn w:val="DefaultParagraphFont"/>
    <w:rsid w:val="00617804"/>
  </w:style>
  <w:style w:type="character" w:customStyle="1" w:styleId="ref-vol">
    <w:name w:val="ref-vol"/>
    <w:basedOn w:val="DefaultParagraphFont"/>
    <w:rsid w:val="00617804"/>
  </w:style>
  <w:style w:type="character" w:styleId="FollowedHyperlink">
    <w:name w:val="FollowedHyperlink"/>
    <w:basedOn w:val="DefaultParagraphFont"/>
    <w:uiPriority w:val="99"/>
    <w:semiHidden/>
    <w:unhideWhenUsed/>
    <w:rsid w:val="00764597"/>
    <w:rPr>
      <w:color w:val="954F72" w:themeColor="followedHyperlink"/>
      <w:u w:val="single"/>
    </w:rPr>
  </w:style>
  <w:style w:type="paragraph" w:styleId="Header">
    <w:name w:val="header"/>
    <w:basedOn w:val="Normal"/>
    <w:link w:val="HeaderChar"/>
    <w:uiPriority w:val="99"/>
    <w:unhideWhenUsed/>
    <w:rsid w:val="00C231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C2318E"/>
    <w:rPr>
      <w:rFonts w:ascii="Times New Roman" w:hAnsi="Times New Roman"/>
      <w:sz w:val="24"/>
    </w:rPr>
  </w:style>
  <w:style w:type="paragraph" w:styleId="Footer">
    <w:name w:val="footer"/>
    <w:basedOn w:val="Normal"/>
    <w:link w:val="FooterChar"/>
    <w:uiPriority w:val="99"/>
    <w:unhideWhenUsed/>
    <w:rsid w:val="00C231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C2318E"/>
    <w:rPr>
      <w:rFonts w:ascii="Times New Roman" w:hAnsi="Times New Roman"/>
      <w:sz w:val="24"/>
    </w:rPr>
  </w:style>
  <w:style w:type="paragraph" w:styleId="NoSpacing">
    <w:name w:val="No Spacing"/>
    <w:uiPriority w:val="1"/>
    <w:qFormat/>
    <w:rsid w:val="00E65D78"/>
    <w:pPr>
      <w:spacing w:after="0" w:line="240" w:lineRule="auto"/>
      <w:jc w:val="both"/>
    </w:pPr>
    <w:rPr>
      <w:rFonts w:ascii="Arial" w:hAnsi="Arial"/>
    </w:rPr>
  </w:style>
  <w:style w:type="character" w:customStyle="1" w:styleId="normaltextrun">
    <w:name w:val="normaltextrun"/>
    <w:basedOn w:val="DefaultParagraphFont"/>
    <w:rsid w:val="00350D07"/>
  </w:style>
  <w:style w:type="character" w:customStyle="1" w:styleId="eop">
    <w:name w:val="eop"/>
    <w:basedOn w:val="DefaultParagraphFont"/>
    <w:rsid w:val="00350D07"/>
  </w:style>
  <w:style w:type="character" w:customStyle="1" w:styleId="findhit">
    <w:name w:val="findhit"/>
    <w:basedOn w:val="DefaultParagraphFont"/>
    <w:rsid w:val="00350D07"/>
  </w:style>
  <w:style w:type="paragraph" w:styleId="Caption">
    <w:name w:val="caption"/>
    <w:basedOn w:val="Normal"/>
    <w:next w:val="Normal"/>
    <w:uiPriority w:val="35"/>
    <w:unhideWhenUsed/>
    <w:qFormat/>
    <w:rsid w:val="001A5517"/>
    <w:pPr>
      <w:spacing w:after="200" w:line="240" w:lineRule="auto"/>
      <w:jc w:val="left"/>
    </w:pPr>
    <w:rPr>
      <w:rFonts w:asciiTheme="minorHAnsi" w:hAnsiTheme="minorHAnsi"/>
      <w:i/>
      <w:iCs/>
      <w:color w:val="44546A" w:themeColor="text2"/>
      <w:sz w:val="18"/>
      <w:szCs w:val="18"/>
    </w:rPr>
  </w:style>
  <w:style w:type="table" w:styleId="TableGrid">
    <w:name w:val="Table Grid"/>
    <w:basedOn w:val="TableNormal"/>
    <w:uiPriority w:val="39"/>
    <w:rsid w:val="002205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FA41AF"/>
    <w:rPr>
      <w:color w:val="605E5C"/>
      <w:shd w:val="clear" w:color="auto" w:fill="E1DFDD"/>
    </w:rPr>
  </w:style>
  <w:style w:type="paragraph" w:customStyle="1" w:styleId="paragraph">
    <w:name w:val="paragraph"/>
    <w:basedOn w:val="Normal"/>
    <w:rsid w:val="008362E2"/>
    <w:pPr>
      <w:spacing w:before="100" w:beforeAutospacing="1" w:after="100" w:afterAutospacing="1" w:line="240" w:lineRule="auto"/>
      <w:jc w:val="left"/>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A40B4B"/>
    <w:pPr>
      <w:spacing w:after="0" w:line="240" w:lineRule="auto"/>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0B4B"/>
    <w:rPr>
      <w:rFonts w:asciiTheme="majorHAnsi" w:eastAsiaTheme="majorEastAsia" w:hAnsiTheme="majorHAnsi" w:cstheme="majorBidi"/>
      <w:spacing w:val="-10"/>
      <w:kern w:val="28"/>
      <w:sz w:val="56"/>
      <w:szCs w:val="56"/>
      <w:lang w:val="en-GB"/>
    </w:rPr>
  </w:style>
  <w:style w:type="character" w:customStyle="1" w:styleId="Heading3Char">
    <w:name w:val="Heading 3 Char"/>
    <w:basedOn w:val="DefaultParagraphFont"/>
    <w:link w:val="Heading3"/>
    <w:uiPriority w:val="9"/>
    <w:rsid w:val="00D225E3"/>
    <w:rPr>
      <w:rFonts w:ascii="Times New Roman" w:hAnsi="Times New Roman" w:cs="Times New Roman"/>
      <w:b/>
      <w:bCs/>
      <w:sz w:val="24"/>
      <w:szCs w:val="24"/>
      <w:lang w:val="en-GB"/>
    </w:rPr>
  </w:style>
  <w:style w:type="character" w:customStyle="1" w:styleId="UnresolvedMention">
    <w:name w:val="Unresolved Mention"/>
    <w:basedOn w:val="DefaultParagraphFont"/>
    <w:uiPriority w:val="99"/>
    <w:semiHidden/>
    <w:unhideWhenUsed/>
    <w:rsid w:val="004818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52090">
      <w:bodyDiv w:val="1"/>
      <w:marLeft w:val="0"/>
      <w:marRight w:val="0"/>
      <w:marTop w:val="0"/>
      <w:marBottom w:val="0"/>
      <w:divBdr>
        <w:top w:val="none" w:sz="0" w:space="0" w:color="auto"/>
        <w:left w:val="none" w:sz="0" w:space="0" w:color="auto"/>
        <w:bottom w:val="none" w:sz="0" w:space="0" w:color="auto"/>
        <w:right w:val="none" w:sz="0" w:space="0" w:color="auto"/>
      </w:divBdr>
    </w:div>
    <w:div w:id="65805090">
      <w:bodyDiv w:val="1"/>
      <w:marLeft w:val="0"/>
      <w:marRight w:val="0"/>
      <w:marTop w:val="0"/>
      <w:marBottom w:val="0"/>
      <w:divBdr>
        <w:top w:val="none" w:sz="0" w:space="0" w:color="auto"/>
        <w:left w:val="none" w:sz="0" w:space="0" w:color="auto"/>
        <w:bottom w:val="none" w:sz="0" w:space="0" w:color="auto"/>
        <w:right w:val="none" w:sz="0" w:space="0" w:color="auto"/>
      </w:divBdr>
      <w:divsChild>
        <w:div w:id="1779505">
          <w:marLeft w:val="640"/>
          <w:marRight w:val="0"/>
          <w:marTop w:val="0"/>
          <w:marBottom w:val="0"/>
          <w:divBdr>
            <w:top w:val="none" w:sz="0" w:space="0" w:color="auto"/>
            <w:left w:val="none" w:sz="0" w:space="0" w:color="auto"/>
            <w:bottom w:val="none" w:sz="0" w:space="0" w:color="auto"/>
            <w:right w:val="none" w:sz="0" w:space="0" w:color="auto"/>
          </w:divBdr>
        </w:div>
        <w:div w:id="14506051">
          <w:marLeft w:val="640"/>
          <w:marRight w:val="0"/>
          <w:marTop w:val="0"/>
          <w:marBottom w:val="0"/>
          <w:divBdr>
            <w:top w:val="none" w:sz="0" w:space="0" w:color="auto"/>
            <w:left w:val="none" w:sz="0" w:space="0" w:color="auto"/>
            <w:bottom w:val="none" w:sz="0" w:space="0" w:color="auto"/>
            <w:right w:val="none" w:sz="0" w:space="0" w:color="auto"/>
          </w:divBdr>
        </w:div>
        <w:div w:id="61801914">
          <w:marLeft w:val="640"/>
          <w:marRight w:val="0"/>
          <w:marTop w:val="0"/>
          <w:marBottom w:val="0"/>
          <w:divBdr>
            <w:top w:val="none" w:sz="0" w:space="0" w:color="auto"/>
            <w:left w:val="none" w:sz="0" w:space="0" w:color="auto"/>
            <w:bottom w:val="none" w:sz="0" w:space="0" w:color="auto"/>
            <w:right w:val="none" w:sz="0" w:space="0" w:color="auto"/>
          </w:divBdr>
        </w:div>
        <w:div w:id="79522261">
          <w:marLeft w:val="640"/>
          <w:marRight w:val="0"/>
          <w:marTop w:val="0"/>
          <w:marBottom w:val="0"/>
          <w:divBdr>
            <w:top w:val="none" w:sz="0" w:space="0" w:color="auto"/>
            <w:left w:val="none" w:sz="0" w:space="0" w:color="auto"/>
            <w:bottom w:val="none" w:sz="0" w:space="0" w:color="auto"/>
            <w:right w:val="none" w:sz="0" w:space="0" w:color="auto"/>
          </w:divBdr>
        </w:div>
        <w:div w:id="85151198">
          <w:marLeft w:val="640"/>
          <w:marRight w:val="0"/>
          <w:marTop w:val="0"/>
          <w:marBottom w:val="0"/>
          <w:divBdr>
            <w:top w:val="none" w:sz="0" w:space="0" w:color="auto"/>
            <w:left w:val="none" w:sz="0" w:space="0" w:color="auto"/>
            <w:bottom w:val="none" w:sz="0" w:space="0" w:color="auto"/>
            <w:right w:val="none" w:sz="0" w:space="0" w:color="auto"/>
          </w:divBdr>
        </w:div>
        <w:div w:id="110517341">
          <w:marLeft w:val="640"/>
          <w:marRight w:val="0"/>
          <w:marTop w:val="0"/>
          <w:marBottom w:val="0"/>
          <w:divBdr>
            <w:top w:val="none" w:sz="0" w:space="0" w:color="auto"/>
            <w:left w:val="none" w:sz="0" w:space="0" w:color="auto"/>
            <w:bottom w:val="none" w:sz="0" w:space="0" w:color="auto"/>
            <w:right w:val="none" w:sz="0" w:space="0" w:color="auto"/>
          </w:divBdr>
        </w:div>
        <w:div w:id="133791541">
          <w:marLeft w:val="640"/>
          <w:marRight w:val="0"/>
          <w:marTop w:val="0"/>
          <w:marBottom w:val="0"/>
          <w:divBdr>
            <w:top w:val="none" w:sz="0" w:space="0" w:color="auto"/>
            <w:left w:val="none" w:sz="0" w:space="0" w:color="auto"/>
            <w:bottom w:val="none" w:sz="0" w:space="0" w:color="auto"/>
            <w:right w:val="none" w:sz="0" w:space="0" w:color="auto"/>
          </w:divBdr>
        </w:div>
        <w:div w:id="233397887">
          <w:marLeft w:val="640"/>
          <w:marRight w:val="0"/>
          <w:marTop w:val="0"/>
          <w:marBottom w:val="0"/>
          <w:divBdr>
            <w:top w:val="none" w:sz="0" w:space="0" w:color="auto"/>
            <w:left w:val="none" w:sz="0" w:space="0" w:color="auto"/>
            <w:bottom w:val="none" w:sz="0" w:space="0" w:color="auto"/>
            <w:right w:val="none" w:sz="0" w:space="0" w:color="auto"/>
          </w:divBdr>
        </w:div>
        <w:div w:id="236718156">
          <w:marLeft w:val="640"/>
          <w:marRight w:val="0"/>
          <w:marTop w:val="0"/>
          <w:marBottom w:val="0"/>
          <w:divBdr>
            <w:top w:val="none" w:sz="0" w:space="0" w:color="auto"/>
            <w:left w:val="none" w:sz="0" w:space="0" w:color="auto"/>
            <w:bottom w:val="none" w:sz="0" w:space="0" w:color="auto"/>
            <w:right w:val="none" w:sz="0" w:space="0" w:color="auto"/>
          </w:divBdr>
        </w:div>
        <w:div w:id="278297521">
          <w:marLeft w:val="640"/>
          <w:marRight w:val="0"/>
          <w:marTop w:val="0"/>
          <w:marBottom w:val="0"/>
          <w:divBdr>
            <w:top w:val="none" w:sz="0" w:space="0" w:color="auto"/>
            <w:left w:val="none" w:sz="0" w:space="0" w:color="auto"/>
            <w:bottom w:val="none" w:sz="0" w:space="0" w:color="auto"/>
            <w:right w:val="none" w:sz="0" w:space="0" w:color="auto"/>
          </w:divBdr>
        </w:div>
        <w:div w:id="419371498">
          <w:marLeft w:val="640"/>
          <w:marRight w:val="0"/>
          <w:marTop w:val="0"/>
          <w:marBottom w:val="0"/>
          <w:divBdr>
            <w:top w:val="none" w:sz="0" w:space="0" w:color="auto"/>
            <w:left w:val="none" w:sz="0" w:space="0" w:color="auto"/>
            <w:bottom w:val="none" w:sz="0" w:space="0" w:color="auto"/>
            <w:right w:val="none" w:sz="0" w:space="0" w:color="auto"/>
          </w:divBdr>
        </w:div>
        <w:div w:id="477384790">
          <w:marLeft w:val="640"/>
          <w:marRight w:val="0"/>
          <w:marTop w:val="0"/>
          <w:marBottom w:val="0"/>
          <w:divBdr>
            <w:top w:val="none" w:sz="0" w:space="0" w:color="auto"/>
            <w:left w:val="none" w:sz="0" w:space="0" w:color="auto"/>
            <w:bottom w:val="none" w:sz="0" w:space="0" w:color="auto"/>
            <w:right w:val="none" w:sz="0" w:space="0" w:color="auto"/>
          </w:divBdr>
        </w:div>
        <w:div w:id="540900568">
          <w:marLeft w:val="640"/>
          <w:marRight w:val="0"/>
          <w:marTop w:val="0"/>
          <w:marBottom w:val="0"/>
          <w:divBdr>
            <w:top w:val="none" w:sz="0" w:space="0" w:color="auto"/>
            <w:left w:val="none" w:sz="0" w:space="0" w:color="auto"/>
            <w:bottom w:val="none" w:sz="0" w:space="0" w:color="auto"/>
            <w:right w:val="none" w:sz="0" w:space="0" w:color="auto"/>
          </w:divBdr>
        </w:div>
        <w:div w:id="542793389">
          <w:marLeft w:val="640"/>
          <w:marRight w:val="0"/>
          <w:marTop w:val="0"/>
          <w:marBottom w:val="0"/>
          <w:divBdr>
            <w:top w:val="none" w:sz="0" w:space="0" w:color="auto"/>
            <w:left w:val="none" w:sz="0" w:space="0" w:color="auto"/>
            <w:bottom w:val="none" w:sz="0" w:space="0" w:color="auto"/>
            <w:right w:val="none" w:sz="0" w:space="0" w:color="auto"/>
          </w:divBdr>
        </w:div>
        <w:div w:id="569466771">
          <w:marLeft w:val="640"/>
          <w:marRight w:val="0"/>
          <w:marTop w:val="0"/>
          <w:marBottom w:val="0"/>
          <w:divBdr>
            <w:top w:val="none" w:sz="0" w:space="0" w:color="auto"/>
            <w:left w:val="none" w:sz="0" w:space="0" w:color="auto"/>
            <w:bottom w:val="none" w:sz="0" w:space="0" w:color="auto"/>
            <w:right w:val="none" w:sz="0" w:space="0" w:color="auto"/>
          </w:divBdr>
        </w:div>
        <w:div w:id="623080657">
          <w:marLeft w:val="640"/>
          <w:marRight w:val="0"/>
          <w:marTop w:val="0"/>
          <w:marBottom w:val="0"/>
          <w:divBdr>
            <w:top w:val="none" w:sz="0" w:space="0" w:color="auto"/>
            <w:left w:val="none" w:sz="0" w:space="0" w:color="auto"/>
            <w:bottom w:val="none" w:sz="0" w:space="0" w:color="auto"/>
            <w:right w:val="none" w:sz="0" w:space="0" w:color="auto"/>
          </w:divBdr>
        </w:div>
        <w:div w:id="639071988">
          <w:marLeft w:val="640"/>
          <w:marRight w:val="0"/>
          <w:marTop w:val="0"/>
          <w:marBottom w:val="0"/>
          <w:divBdr>
            <w:top w:val="none" w:sz="0" w:space="0" w:color="auto"/>
            <w:left w:val="none" w:sz="0" w:space="0" w:color="auto"/>
            <w:bottom w:val="none" w:sz="0" w:space="0" w:color="auto"/>
            <w:right w:val="none" w:sz="0" w:space="0" w:color="auto"/>
          </w:divBdr>
        </w:div>
        <w:div w:id="646057147">
          <w:marLeft w:val="640"/>
          <w:marRight w:val="0"/>
          <w:marTop w:val="0"/>
          <w:marBottom w:val="0"/>
          <w:divBdr>
            <w:top w:val="none" w:sz="0" w:space="0" w:color="auto"/>
            <w:left w:val="none" w:sz="0" w:space="0" w:color="auto"/>
            <w:bottom w:val="none" w:sz="0" w:space="0" w:color="auto"/>
            <w:right w:val="none" w:sz="0" w:space="0" w:color="auto"/>
          </w:divBdr>
        </w:div>
        <w:div w:id="672339439">
          <w:marLeft w:val="640"/>
          <w:marRight w:val="0"/>
          <w:marTop w:val="0"/>
          <w:marBottom w:val="0"/>
          <w:divBdr>
            <w:top w:val="none" w:sz="0" w:space="0" w:color="auto"/>
            <w:left w:val="none" w:sz="0" w:space="0" w:color="auto"/>
            <w:bottom w:val="none" w:sz="0" w:space="0" w:color="auto"/>
            <w:right w:val="none" w:sz="0" w:space="0" w:color="auto"/>
          </w:divBdr>
        </w:div>
        <w:div w:id="733622788">
          <w:marLeft w:val="640"/>
          <w:marRight w:val="0"/>
          <w:marTop w:val="0"/>
          <w:marBottom w:val="0"/>
          <w:divBdr>
            <w:top w:val="none" w:sz="0" w:space="0" w:color="auto"/>
            <w:left w:val="none" w:sz="0" w:space="0" w:color="auto"/>
            <w:bottom w:val="none" w:sz="0" w:space="0" w:color="auto"/>
            <w:right w:val="none" w:sz="0" w:space="0" w:color="auto"/>
          </w:divBdr>
        </w:div>
        <w:div w:id="738595164">
          <w:marLeft w:val="640"/>
          <w:marRight w:val="0"/>
          <w:marTop w:val="0"/>
          <w:marBottom w:val="0"/>
          <w:divBdr>
            <w:top w:val="none" w:sz="0" w:space="0" w:color="auto"/>
            <w:left w:val="none" w:sz="0" w:space="0" w:color="auto"/>
            <w:bottom w:val="none" w:sz="0" w:space="0" w:color="auto"/>
            <w:right w:val="none" w:sz="0" w:space="0" w:color="auto"/>
          </w:divBdr>
        </w:div>
        <w:div w:id="890389595">
          <w:marLeft w:val="640"/>
          <w:marRight w:val="0"/>
          <w:marTop w:val="0"/>
          <w:marBottom w:val="0"/>
          <w:divBdr>
            <w:top w:val="none" w:sz="0" w:space="0" w:color="auto"/>
            <w:left w:val="none" w:sz="0" w:space="0" w:color="auto"/>
            <w:bottom w:val="none" w:sz="0" w:space="0" w:color="auto"/>
            <w:right w:val="none" w:sz="0" w:space="0" w:color="auto"/>
          </w:divBdr>
        </w:div>
        <w:div w:id="899629093">
          <w:marLeft w:val="640"/>
          <w:marRight w:val="0"/>
          <w:marTop w:val="0"/>
          <w:marBottom w:val="0"/>
          <w:divBdr>
            <w:top w:val="none" w:sz="0" w:space="0" w:color="auto"/>
            <w:left w:val="none" w:sz="0" w:space="0" w:color="auto"/>
            <w:bottom w:val="none" w:sz="0" w:space="0" w:color="auto"/>
            <w:right w:val="none" w:sz="0" w:space="0" w:color="auto"/>
          </w:divBdr>
        </w:div>
        <w:div w:id="903643030">
          <w:marLeft w:val="640"/>
          <w:marRight w:val="0"/>
          <w:marTop w:val="0"/>
          <w:marBottom w:val="0"/>
          <w:divBdr>
            <w:top w:val="none" w:sz="0" w:space="0" w:color="auto"/>
            <w:left w:val="none" w:sz="0" w:space="0" w:color="auto"/>
            <w:bottom w:val="none" w:sz="0" w:space="0" w:color="auto"/>
            <w:right w:val="none" w:sz="0" w:space="0" w:color="auto"/>
          </w:divBdr>
        </w:div>
        <w:div w:id="928193270">
          <w:marLeft w:val="640"/>
          <w:marRight w:val="0"/>
          <w:marTop w:val="0"/>
          <w:marBottom w:val="0"/>
          <w:divBdr>
            <w:top w:val="none" w:sz="0" w:space="0" w:color="auto"/>
            <w:left w:val="none" w:sz="0" w:space="0" w:color="auto"/>
            <w:bottom w:val="none" w:sz="0" w:space="0" w:color="auto"/>
            <w:right w:val="none" w:sz="0" w:space="0" w:color="auto"/>
          </w:divBdr>
        </w:div>
        <w:div w:id="1006904644">
          <w:marLeft w:val="640"/>
          <w:marRight w:val="0"/>
          <w:marTop w:val="0"/>
          <w:marBottom w:val="0"/>
          <w:divBdr>
            <w:top w:val="none" w:sz="0" w:space="0" w:color="auto"/>
            <w:left w:val="none" w:sz="0" w:space="0" w:color="auto"/>
            <w:bottom w:val="none" w:sz="0" w:space="0" w:color="auto"/>
            <w:right w:val="none" w:sz="0" w:space="0" w:color="auto"/>
          </w:divBdr>
        </w:div>
        <w:div w:id="1033383591">
          <w:marLeft w:val="640"/>
          <w:marRight w:val="0"/>
          <w:marTop w:val="0"/>
          <w:marBottom w:val="0"/>
          <w:divBdr>
            <w:top w:val="none" w:sz="0" w:space="0" w:color="auto"/>
            <w:left w:val="none" w:sz="0" w:space="0" w:color="auto"/>
            <w:bottom w:val="none" w:sz="0" w:space="0" w:color="auto"/>
            <w:right w:val="none" w:sz="0" w:space="0" w:color="auto"/>
          </w:divBdr>
        </w:div>
        <w:div w:id="1041905294">
          <w:marLeft w:val="640"/>
          <w:marRight w:val="0"/>
          <w:marTop w:val="0"/>
          <w:marBottom w:val="0"/>
          <w:divBdr>
            <w:top w:val="none" w:sz="0" w:space="0" w:color="auto"/>
            <w:left w:val="none" w:sz="0" w:space="0" w:color="auto"/>
            <w:bottom w:val="none" w:sz="0" w:space="0" w:color="auto"/>
            <w:right w:val="none" w:sz="0" w:space="0" w:color="auto"/>
          </w:divBdr>
        </w:div>
        <w:div w:id="1045367969">
          <w:marLeft w:val="640"/>
          <w:marRight w:val="0"/>
          <w:marTop w:val="0"/>
          <w:marBottom w:val="0"/>
          <w:divBdr>
            <w:top w:val="none" w:sz="0" w:space="0" w:color="auto"/>
            <w:left w:val="none" w:sz="0" w:space="0" w:color="auto"/>
            <w:bottom w:val="none" w:sz="0" w:space="0" w:color="auto"/>
            <w:right w:val="none" w:sz="0" w:space="0" w:color="auto"/>
          </w:divBdr>
        </w:div>
        <w:div w:id="1075129264">
          <w:marLeft w:val="640"/>
          <w:marRight w:val="0"/>
          <w:marTop w:val="0"/>
          <w:marBottom w:val="0"/>
          <w:divBdr>
            <w:top w:val="none" w:sz="0" w:space="0" w:color="auto"/>
            <w:left w:val="none" w:sz="0" w:space="0" w:color="auto"/>
            <w:bottom w:val="none" w:sz="0" w:space="0" w:color="auto"/>
            <w:right w:val="none" w:sz="0" w:space="0" w:color="auto"/>
          </w:divBdr>
        </w:div>
        <w:div w:id="1125849078">
          <w:marLeft w:val="640"/>
          <w:marRight w:val="0"/>
          <w:marTop w:val="0"/>
          <w:marBottom w:val="0"/>
          <w:divBdr>
            <w:top w:val="none" w:sz="0" w:space="0" w:color="auto"/>
            <w:left w:val="none" w:sz="0" w:space="0" w:color="auto"/>
            <w:bottom w:val="none" w:sz="0" w:space="0" w:color="auto"/>
            <w:right w:val="none" w:sz="0" w:space="0" w:color="auto"/>
          </w:divBdr>
        </w:div>
        <w:div w:id="1182357941">
          <w:marLeft w:val="640"/>
          <w:marRight w:val="0"/>
          <w:marTop w:val="0"/>
          <w:marBottom w:val="0"/>
          <w:divBdr>
            <w:top w:val="none" w:sz="0" w:space="0" w:color="auto"/>
            <w:left w:val="none" w:sz="0" w:space="0" w:color="auto"/>
            <w:bottom w:val="none" w:sz="0" w:space="0" w:color="auto"/>
            <w:right w:val="none" w:sz="0" w:space="0" w:color="auto"/>
          </w:divBdr>
        </w:div>
        <w:div w:id="1234244238">
          <w:marLeft w:val="640"/>
          <w:marRight w:val="0"/>
          <w:marTop w:val="0"/>
          <w:marBottom w:val="0"/>
          <w:divBdr>
            <w:top w:val="none" w:sz="0" w:space="0" w:color="auto"/>
            <w:left w:val="none" w:sz="0" w:space="0" w:color="auto"/>
            <w:bottom w:val="none" w:sz="0" w:space="0" w:color="auto"/>
            <w:right w:val="none" w:sz="0" w:space="0" w:color="auto"/>
          </w:divBdr>
        </w:div>
        <w:div w:id="1252354600">
          <w:marLeft w:val="640"/>
          <w:marRight w:val="0"/>
          <w:marTop w:val="0"/>
          <w:marBottom w:val="0"/>
          <w:divBdr>
            <w:top w:val="none" w:sz="0" w:space="0" w:color="auto"/>
            <w:left w:val="none" w:sz="0" w:space="0" w:color="auto"/>
            <w:bottom w:val="none" w:sz="0" w:space="0" w:color="auto"/>
            <w:right w:val="none" w:sz="0" w:space="0" w:color="auto"/>
          </w:divBdr>
        </w:div>
        <w:div w:id="1254364140">
          <w:marLeft w:val="640"/>
          <w:marRight w:val="0"/>
          <w:marTop w:val="0"/>
          <w:marBottom w:val="0"/>
          <w:divBdr>
            <w:top w:val="none" w:sz="0" w:space="0" w:color="auto"/>
            <w:left w:val="none" w:sz="0" w:space="0" w:color="auto"/>
            <w:bottom w:val="none" w:sz="0" w:space="0" w:color="auto"/>
            <w:right w:val="none" w:sz="0" w:space="0" w:color="auto"/>
          </w:divBdr>
        </w:div>
        <w:div w:id="1269042791">
          <w:marLeft w:val="640"/>
          <w:marRight w:val="0"/>
          <w:marTop w:val="0"/>
          <w:marBottom w:val="0"/>
          <w:divBdr>
            <w:top w:val="none" w:sz="0" w:space="0" w:color="auto"/>
            <w:left w:val="none" w:sz="0" w:space="0" w:color="auto"/>
            <w:bottom w:val="none" w:sz="0" w:space="0" w:color="auto"/>
            <w:right w:val="none" w:sz="0" w:space="0" w:color="auto"/>
          </w:divBdr>
        </w:div>
        <w:div w:id="1289816049">
          <w:marLeft w:val="640"/>
          <w:marRight w:val="0"/>
          <w:marTop w:val="0"/>
          <w:marBottom w:val="0"/>
          <w:divBdr>
            <w:top w:val="none" w:sz="0" w:space="0" w:color="auto"/>
            <w:left w:val="none" w:sz="0" w:space="0" w:color="auto"/>
            <w:bottom w:val="none" w:sz="0" w:space="0" w:color="auto"/>
            <w:right w:val="none" w:sz="0" w:space="0" w:color="auto"/>
          </w:divBdr>
        </w:div>
        <w:div w:id="1298953924">
          <w:marLeft w:val="640"/>
          <w:marRight w:val="0"/>
          <w:marTop w:val="0"/>
          <w:marBottom w:val="0"/>
          <w:divBdr>
            <w:top w:val="none" w:sz="0" w:space="0" w:color="auto"/>
            <w:left w:val="none" w:sz="0" w:space="0" w:color="auto"/>
            <w:bottom w:val="none" w:sz="0" w:space="0" w:color="auto"/>
            <w:right w:val="none" w:sz="0" w:space="0" w:color="auto"/>
          </w:divBdr>
        </w:div>
        <w:div w:id="1337730008">
          <w:marLeft w:val="640"/>
          <w:marRight w:val="0"/>
          <w:marTop w:val="0"/>
          <w:marBottom w:val="0"/>
          <w:divBdr>
            <w:top w:val="none" w:sz="0" w:space="0" w:color="auto"/>
            <w:left w:val="none" w:sz="0" w:space="0" w:color="auto"/>
            <w:bottom w:val="none" w:sz="0" w:space="0" w:color="auto"/>
            <w:right w:val="none" w:sz="0" w:space="0" w:color="auto"/>
          </w:divBdr>
        </w:div>
        <w:div w:id="1457873061">
          <w:marLeft w:val="640"/>
          <w:marRight w:val="0"/>
          <w:marTop w:val="0"/>
          <w:marBottom w:val="0"/>
          <w:divBdr>
            <w:top w:val="none" w:sz="0" w:space="0" w:color="auto"/>
            <w:left w:val="none" w:sz="0" w:space="0" w:color="auto"/>
            <w:bottom w:val="none" w:sz="0" w:space="0" w:color="auto"/>
            <w:right w:val="none" w:sz="0" w:space="0" w:color="auto"/>
          </w:divBdr>
        </w:div>
        <w:div w:id="1467622226">
          <w:marLeft w:val="640"/>
          <w:marRight w:val="0"/>
          <w:marTop w:val="0"/>
          <w:marBottom w:val="0"/>
          <w:divBdr>
            <w:top w:val="none" w:sz="0" w:space="0" w:color="auto"/>
            <w:left w:val="none" w:sz="0" w:space="0" w:color="auto"/>
            <w:bottom w:val="none" w:sz="0" w:space="0" w:color="auto"/>
            <w:right w:val="none" w:sz="0" w:space="0" w:color="auto"/>
          </w:divBdr>
        </w:div>
        <w:div w:id="1552765362">
          <w:marLeft w:val="640"/>
          <w:marRight w:val="0"/>
          <w:marTop w:val="0"/>
          <w:marBottom w:val="0"/>
          <w:divBdr>
            <w:top w:val="none" w:sz="0" w:space="0" w:color="auto"/>
            <w:left w:val="none" w:sz="0" w:space="0" w:color="auto"/>
            <w:bottom w:val="none" w:sz="0" w:space="0" w:color="auto"/>
            <w:right w:val="none" w:sz="0" w:space="0" w:color="auto"/>
          </w:divBdr>
        </w:div>
        <w:div w:id="1645424978">
          <w:marLeft w:val="640"/>
          <w:marRight w:val="0"/>
          <w:marTop w:val="0"/>
          <w:marBottom w:val="0"/>
          <w:divBdr>
            <w:top w:val="none" w:sz="0" w:space="0" w:color="auto"/>
            <w:left w:val="none" w:sz="0" w:space="0" w:color="auto"/>
            <w:bottom w:val="none" w:sz="0" w:space="0" w:color="auto"/>
            <w:right w:val="none" w:sz="0" w:space="0" w:color="auto"/>
          </w:divBdr>
        </w:div>
        <w:div w:id="1660840803">
          <w:marLeft w:val="640"/>
          <w:marRight w:val="0"/>
          <w:marTop w:val="0"/>
          <w:marBottom w:val="0"/>
          <w:divBdr>
            <w:top w:val="none" w:sz="0" w:space="0" w:color="auto"/>
            <w:left w:val="none" w:sz="0" w:space="0" w:color="auto"/>
            <w:bottom w:val="none" w:sz="0" w:space="0" w:color="auto"/>
            <w:right w:val="none" w:sz="0" w:space="0" w:color="auto"/>
          </w:divBdr>
        </w:div>
        <w:div w:id="1681811370">
          <w:marLeft w:val="640"/>
          <w:marRight w:val="0"/>
          <w:marTop w:val="0"/>
          <w:marBottom w:val="0"/>
          <w:divBdr>
            <w:top w:val="none" w:sz="0" w:space="0" w:color="auto"/>
            <w:left w:val="none" w:sz="0" w:space="0" w:color="auto"/>
            <w:bottom w:val="none" w:sz="0" w:space="0" w:color="auto"/>
            <w:right w:val="none" w:sz="0" w:space="0" w:color="auto"/>
          </w:divBdr>
        </w:div>
        <w:div w:id="1699623224">
          <w:marLeft w:val="640"/>
          <w:marRight w:val="0"/>
          <w:marTop w:val="0"/>
          <w:marBottom w:val="0"/>
          <w:divBdr>
            <w:top w:val="none" w:sz="0" w:space="0" w:color="auto"/>
            <w:left w:val="none" w:sz="0" w:space="0" w:color="auto"/>
            <w:bottom w:val="none" w:sz="0" w:space="0" w:color="auto"/>
            <w:right w:val="none" w:sz="0" w:space="0" w:color="auto"/>
          </w:divBdr>
        </w:div>
        <w:div w:id="1763261570">
          <w:marLeft w:val="640"/>
          <w:marRight w:val="0"/>
          <w:marTop w:val="0"/>
          <w:marBottom w:val="0"/>
          <w:divBdr>
            <w:top w:val="none" w:sz="0" w:space="0" w:color="auto"/>
            <w:left w:val="none" w:sz="0" w:space="0" w:color="auto"/>
            <w:bottom w:val="none" w:sz="0" w:space="0" w:color="auto"/>
            <w:right w:val="none" w:sz="0" w:space="0" w:color="auto"/>
          </w:divBdr>
        </w:div>
        <w:div w:id="1866869788">
          <w:marLeft w:val="640"/>
          <w:marRight w:val="0"/>
          <w:marTop w:val="0"/>
          <w:marBottom w:val="0"/>
          <w:divBdr>
            <w:top w:val="none" w:sz="0" w:space="0" w:color="auto"/>
            <w:left w:val="none" w:sz="0" w:space="0" w:color="auto"/>
            <w:bottom w:val="none" w:sz="0" w:space="0" w:color="auto"/>
            <w:right w:val="none" w:sz="0" w:space="0" w:color="auto"/>
          </w:divBdr>
        </w:div>
        <w:div w:id="1874729739">
          <w:marLeft w:val="640"/>
          <w:marRight w:val="0"/>
          <w:marTop w:val="0"/>
          <w:marBottom w:val="0"/>
          <w:divBdr>
            <w:top w:val="none" w:sz="0" w:space="0" w:color="auto"/>
            <w:left w:val="none" w:sz="0" w:space="0" w:color="auto"/>
            <w:bottom w:val="none" w:sz="0" w:space="0" w:color="auto"/>
            <w:right w:val="none" w:sz="0" w:space="0" w:color="auto"/>
          </w:divBdr>
        </w:div>
        <w:div w:id="1921061667">
          <w:marLeft w:val="640"/>
          <w:marRight w:val="0"/>
          <w:marTop w:val="0"/>
          <w:marBottom w:val="0"/>
          <w:divBdr>
            <w:top w:val="none" w:sz="0" w:space="0" w:color="auto"/>
            <w:left w:val="none" w:sz="0" w:space="0" w:color="auto"/>
            <w:bottom w:val="none" w:sz="0" w:space="0" w:color="auto"/>
            <w:right w:val="none" w:sz="0" w:space="0" w:color="auto"/>
          </w:divBdr>
        </w:div>
        <w:div w:id="1996714918">
          <w:marLeft w:val="640"/>
          <w:marRight w:val="0"/>
          <w:marTop w:val="0"/>
          <w:marBottom w:val="0"/>
          <w:divBdr>
            <w:top w:val="none" w:sz="0" w:space="0" w:color="auto"/>
            <w:left w:val="none" w:sz="0" w:space="0" w:color="auto"/>
            <w:bottom w:val="none" w:sz="0" w:space="0" w:color="auto"/>
            <w:right w:val="none" w:sz="0" w:space="0" w:color="auto"/>
          </w:divBdr>
        </w:div>
        <w:div w:id="2019888419">
          <w:marLeft w:val="640"/>
          <w:marRight w:val="0"/>
          <w:marTop w:val="0"/>
          <w:marBottom w:val="0"/>
          <w:divBdr>
            <w:top w:val="none" w:sz="0" w:space="0" w:color="auto"/>
            <w:left w:val="none" w:sz="0" w:space="0" w:color="auto"/>
            <w:bottom w:val="none" w:sz="0" w:space="0" w:color="auto"/>
            <w:right w:val="none" w:sz="0" w:space="0" w:color="auto"/>
          </w:divBdr>
        </w:div>
        <w:div w:id="2128430121">
          <w:marLeft w:val="640"/>
          <w:marRight w:val="0"/>
          <w:marTop w:val="0"/>
          <w:marBottom w:val="0"/>
          <w:divBdr>
            <w:top w:val="none" w:sz="0" w:space="0" w:color="auto"/>
            <w:left w:val="none" w:sz="0" w:space="0" w:color="auto"/>
            <w:bottom w:val="none" w:sz="0" w:space="0" w:color="auto"/>
            <w:right w:val="none" w:sz="0" w:space="0" w:color="auto"/>
          </w:divBdr>
        </w:div>
      </w:divsChild>
    </w:div>
    <w:div w:id="89129360">
      <w:bodyDiv w:val="1"/>
      <w:marLeft w:val="0"/>
      <w:marRight w:val="0"/>
      <w:marTop w:val="0"/>
      <w:marBottom w:val="0"/>
      <w:divBdr>
        <w:top w:val="none" w:sz="0" w:space="0" w:color="auto"/>
        <w:left w:val="none" w:sz="0" w:space="0" w:color="auto"/>
        <w:bottom w:val="none" w:sz="0" w:space="0" w:color="auto"/>
        <w:right w:val="none" w:sz="0" w:space="0" w:color="auto"/>
      </w:divBdr>
      <w:divsChild>
        <w:div w:id="56323232">
          <w:marLeft w:val="640"/>
          <w:marRight w:val="0"/>
          <w:marTop w:val="0"/>
          <w:marBottom w:val="0"/>
          <w:divBdr>
            <w:top w:val="none" w:sz="0" w:space="0" w:color="auto"/>
            <w:left w:val="none" w:sz="0" w:space="0" w:color="auto"/>
            <w:bottom w:val="none" w:sz="0" w:space="0" w:color="auto"/>
            <w:right w:val="none" w:sz="0" w:space="0" w:color="auto"/>
          </w:divBdr>
        </w:div>
        <w:div w:id="215118905">
          <w:marLeft w:val="640"/>
          <w:marRight w:val="0"/>
          <w:marTop w:val="0"/>
          <w:marBottom w:val="0"/>
          <w:divBdr>
            <w:top w:val="none" w:sz="0" w:space="0" w:color="auto"/>
            <w:left w:val="none" w:sz="0" w:space="0" w:color="auto"/>
            <w:bottom w:val="none" w:sz="0" w:space="0" w:color="auto"/>
            <w:right w:val="none" w:sz="0" w:space="0" w:color="auto"/>
          </w:divBdr>
        </w:div>
        <w:div w:id="289097919">
          <w:marLeft w:val="640"/>
          <w:marRight w:val="0"/>
          <w:marTop w:val="0"/>
          <w:marBottom w:val="0"/>
          <w:divBdr>
            <w:top w:val="none" w:sz="0" w:space="0" w:color="auto"/>
            <w:left w:val="none" w:sz="0" w:space="0" w:color="auto"/>
            <w:bottom w:val="none" w:sz="0" w:space="0" w:color="auto"/>
            <w:right w:val="none" w:sz="0" w:space="0" w:color="auto"/>
          </w:divBdr>
        </w:div>
        <w:div w:id="292831652">
          <w:marLeft w:val="640"/>
          <w:marRight w:val="0"/>
          <w:marTop w:val="0"/>
          <w:marBottom w:val="0"/>
          <w:divBdr>
            <w:top w:val="none" w:sz="0" w:space="0" w:color="auto"/>
            <w:left w:val="none" w:sz="0" w:space="0" w:color="auto"/>
            <w:bottom w:val="none" w:sz="0" w:space="0" w:color="auto"/>
            <w:right w:val="none" w:sz="0" w:space="0" w:color="auto"/>
          </w:divBdr>
        </w:div>
        <w:div w:id="317345679">
          <w:marLeft w:val="640"/>
          <w:marRight w:val="0"/>
          <w:marTop w:val="0"/>
          <w:marBottom w:val="0"/>
          <w:divBdr>
            <w:top w:val="none" w:sz="0" w:space="0" w:color="auto"/>
            <w:left w:val="none" w:sz="0" w:space="0" w:color="auto"/>
            <w:bottom w:val="none" w:sz="0" w:space="0" w:color="auto"/>
            <w:right w:val="none" w:sz="0" w:space="0" w:color="auto"/>
          </w:divBdr>
        </w:div>
        <w:div w:id="367264689">
          <w:marLeft w:val="640"/>
          <w:marRight w:val="0"/>
          <w:marTop w:val="0"/>
          <w:marBottom w:val="0"/>
          <w:divBdr>
            <w:top w:val="none" w:sz="0" w:space="0" w:color="auto"/>
            <w:left w:val="none" w:sz="0" w:space="0" w:color="auto"/>
            <w:bottom w:val="none" w:sz="0" w:space="0" w:color="auto"/>
            <w:right w:val="none" w:sz="0" w:space="0" w:color="auto"/>
          </w:divBdr>
        </w:div>
        <w:div w:id="545875434">
          <w:marLeft w:val="640"/>
          <w:marRight w:val="0"/>
          <w:marTop w:val="0"/>
          <w:marBottom w:val="0"/>
          <w:divBdr>
            <w:top w:val="none" w:sz="0" w:space="0" w:color="auto"/>
            <w:left w:val="none" w:sz="0" w:space="0" w:color="auto"/>
            <w:bottom w:val="none" w:sz="0" w:space="0" w:color="auto"/>
            <w:right w:val="none" w:sz="0" w:space="0" w:color="auto"/>
          </w:divBdr>
        </w:div>
        <w:div w:id="567887892">
          <w:marLeft w:val="640"/>
          <w:marRight w:val="0"/>
          <w:marTop w:val="0"/>
          <w:marBottom w:val="0"/>
          <w:divBdr>
            <w:top w:val="none" w:sz="0" w:space="0" w:color="auto"/>
            <w:left w:val="none" w:sz="0" w:space="0" w:color="auto"/>
            <w:bottom w:val="none" w:sz="0" w:space="0" w:color="auto"/>
            <w:right w:val="none" w:sz="0" w:space="0" w:color="auto"/>
          </w:divBdr>
        </w:div>
        <w:div w:id="610550073">
          <w:marLeft w:val="640"/>
          <w:marRight w:val="0"/>
          <w:marTop w:val="0"/>
          <w:marBottom w:val="0"/>
          <w:divBdr>
            <w:top w:val="none" w:sz="0" w:space="0" w:color="auto"/>
            <w:left w:val="none" w:sz="0" w:space="0" w:color="auto"/>
            <w:bottom w:val="none" w:sz="0" w:space="0" w:color="auto"/>
            <w:right w:val="none" w:sz="0" w:space="0" w:color="auto"/>
          </w:divBdr>
        </w:div>
        <w:div w:id="634062932">
          <w:marLeft w:val="640"/>
          <w:marRight w:val="0"/>
          <w:marTop w:val="0"/>
          <w:marBottom w:val="0"/>
          <w:divBdr>
            <w:top w:val="none" w:sz="0" w:space="0" w:color="auto"/>
            <w:left w:val="none" w:sz="0" w:space="0" w:color="auto"/>
            <w:bottom w:val="none" w:sz="0" w:space="0" w:color="auto"/>
            <w:right w:val="none" w:sz="0" w:space="0" w:color="auto"/>
          </w:divBdr>
        </w:div>
        <w:div w:id="691608736">
          <w:marLeft w:val="640"/>
          <w:marRight w:val="0"/>
          <w:marTop w:val="0"/>
          <w:marBottom w:val="0"/>
          <w:divBdr>
            <w:top w:val="none" w:sz="0" w:space="0" w:color="auto"/>
            <w:left w:val="none" w:sz="0" w:space="0" w:color="auto"/>
            <w:bottom w:val="none" w:sz="0" w:space="0" w:color="auto"/>
            <w:right w:val="none" w:sz="0" w:space="0" w:color="auto"/>
          </w:divBdr>
        </w:div>
        <w:div w:id="757747376">
          <w:marLeft w:val="640"/>
          <w:marRight w:val="0"/>
          <w:marTop w:val="0"/>
          <w:marBottom w:val="0"/>
          <w:divBdr>
            <w:top w:val="none" w:sz="0" w:space="0" w:color="auto"/>
            <w:left w:val="none" w:sz="0" w:space="0" w:color="auto"/>
            <w:bottom w:val="none" w:sz="0" w:space="0" w:color="auto"/>
            <w:right w:val="none" w:sz="0" w:space="0" w:color="auto"/>
          </w:divBdr>
        </w:div>
        <w:div w:id="862134217">
          <w:marLeft w:val="640"/>
          <w:marRight w:val="0"/>
          <w:marTop w:val="0"/>
          <w:marBottom w:val="0"/>
          <w:divBdr>
            <w:top w:val="none" w:sz="0" w:space="0" w:color="auto"/>
            <w:left w:val="none" w:sz="0" w:space="0" w:color="auto"/>
            <w:bottom w:val="none" w:sz="0" w:space="0" w:color="auto"/>
            <w:right w:val="none" w:sz="0" w:space="0" w:color="auto"/>
          </w:divBdr>
        </w:div>
        <w:div w:id="965428018">
          <w:marLeft w:val="640"/>
          <w:marRight w:val="0"/>
          <w:marTop w:val="0"/>
          <w:marBottom w:val="0"/>
          <w:divBdr>
            <w:top w:val="none" w:sz="0" w:space="0" w:color="auto"/>
            <w:left w:val="none" w:sz="0" w:space="0" w:color="auto"/>
            <w:bottom w:val="none" w:sz="0" w:space="0" w:color="auto"/>
            <w:right w:val="none" w:sz="0" w:space="0" w:color="auto"/>
          </w:divBdr>
        </w:div>
        <w:div w:id="1071537962">
          <w:marLeft w:val="640"/>
          <w:marRight w:val="0"/>
          <w:marTop w:val="0"/>
          <w:marBottom w:val="0"/>
          <w:divBdr>
            <w:top w:val="none" w:sz="0" w:space="0" w:color="auto"/>
            <w:left w:val="none" w:sz="0" w:space="0" w:color="auto"/>
            <w:bottom w:val="none" w:sz="0" w:space="0" w:color="auto"/>
            <w:right w:val="none" w:sz="0" w:space="0" w:color="auto"/>
          </w:divBdr>
        </w:div>
        <w:div w:id="1082220638">
          <w:marLeft w:val="640"/>
          <w:marRight w:val="0"/>
          <w:marTop w:val="0"/>
          <w:marBottom w:val="0"/>
          <w:divBdr>
            <w:top w:val="none" w:sz="0" w:space="0" w:color="auto"/>
            <w:left w:val="none" w:sz="0" w:space="0" w:color="auto"/>
            <w:bottom w:val="none" w:sz="0" w:space="0" w:color="auto"/>
            <w:right w:val="none" w:sz="0" w:space="0" w:color="auto"/>
          </w:divBdr>
        </w:div>
        <w:div w:id="1162504279">
          <w:marLeft w:val="640"/>
          <w:marRight w:val="0"/>
          <w:marTop w:val="0"/>
          <w:marBottom w:val="0"/>
          <w:divBdr>
            <w:top w:val="none" w:sz="0" w:space="0" w:color="auto"/>
            <w:left w:val="none" w:sz="0" w:space="0" w:color="auto"/>
            <w:bottom w:val="none" w:sz="0" w:space="0" w:color="auto"/>
            <w:right w:val="none" w:sz="0" w:space="0" w:color="auto"/>
          </w:divBdr>
        </w:div>
        <w:div w:id="1169830423">
          <w:marLeft w:val="640"/>
          <w:marRight w:val="0"/>
          <w:marTop w:val="0"/>
          <w:marBottom w:val="0"/>
          <w:divBdr>
            <w:top w:val="none" w:sz="0" w:space="0" w:color="auto"/>
            <w:left w:val="none" w:sz="0" w:space="0" w:color="auto"/>
            <w:bottom w:val="none" w:sz="0" w:space="0" w:color="auto"/>
            <w:right w:val="none" w:sz="0" w:space="0" w:color="auto"/>
          </w:divBdr>
        </w:div>
        <w:div w:id="1178621832">
          <w:marLeft w:val="640"/>
          <w:marRight w:val="0"/>
          <w:marTop w:val="0"/>
          <w:marBottom w:val="0"/>
          <w:divBdr>
            <w:top w:val="none" w:sz="0" w:space="0" w:color="auto"/>
            <w:left w:val="none" w:sz="0" w:space="0" w:color="auto"/>
            <w:bottom w:val="none" w:sz="0" w:space="0" w:color="auto"/>
            <w:right w:val="none" w:sz="0" w:space="0" w:color="auto"/>
          </w:divBdr>
        </w:div>
        <w:div w:id="1401519060">
          <w:marLeft w:val="640"/>
          <w:marRight w:val="0"/>
          <w:marTop w:val="0"/>
          <w:marBottom w:val="0"/>
          <w:divBdr>
            <w:top w:val="none" w:sz="0" w:space="0" w:color="auto"/>
            <w:left w:val="none" w:sz="0" w:space="0" w:color="auto"/>
            <w:bottom w:val="none" w:sz="0" w:space="0" w:color="auto"/>
            <w:right w:val="none" w:sz="0" w:space="0" w:color="auto"/>
          </w:divBdr>
        </w:div>
        <w:div w:id="1479103708">
          <w:marLeft w:val="640"/>
          <w:marRight w:val="0"/>
          <w:marTop w:val="0"/>
          <w:marBottom w:val="0"/>
          <w:divBdr>
            <w:top w:val="none" w:sz="0" w:space="0" w:color="auto"/>
            <w:left w:val="none" w:sz="0" w:space="0" w:color="auto"/>
            <w:bottom w:val="none" w:sz="0" w:space="0" w:color="auto"/>
            <w:right w:val="none" w:sz="0" w:space="0" w:color="auto"/>
          </w:divBdr>
        </w:div>
        <w:div w:id="1597976487">
          <w:marLeft w:val="640"/>
          <w:marRight w:val="0"/>
          <w:marTop w:val="0"/>
          <w:marBottom w:val="0"/>
          <w:divBdr>
            <w:top w:val="none" w:sz="0" w:space="0" w:color="auto"/>
            <w:left w:val="none" w:sz="0" w:space="0" w:color="auto"/>
            <w:bottom w:val="none" w:sz="0" w:space="0" w:color="auto"/>
            <w:right w:val="none" w:sz="0" w:space="0" w:color="auto"/>
          </w:divBdr>
        </w:div>
        <w:div w:id="1670938274">
          <w:marLeft w:val="640"/>
          <w:marRight w:val="0"/>
          <w:marTop w:val="0"/>
          <w:marBottom w:val="0"/>
          <w:divBdr>
            <w:top w:val="none" w:sz="0" w:space="0" w:color="auto"/>
            <w:left w:val="none" w:sz="0" w:space="0" w:color="auto"/>
            <w:bottom w:val="none" w:sz="0" w:space="0" w:color="auto"/>
            <w:right w:val="none" w:sz="0" w:space="0" w:color="auto"/>
          </w:divBdr>
        </w:div>
        <w:div w:id="1708409585">
          <w:marLeft w:val="640"/>
          <w:marRight w:val="0"/>
          <w:marTop w:val="0"/>
          <w:marBottom w:val="0"/>
          <w:divBdr>
            <w:top w:val="none" w:sz="0" w:space="0" w:color="auto"/>
            <w:left w:val="none" w:sz="0" w:space="0" w:color="auto"/>
            <w:bottom w:val="none" w:sz="0" w:space="0" w:color="auto"/>
            <w:right w:val="none" w:sz="0" w:space="0" w:color="auto"/>
          </w:divBdr>
        </w:div>
        <w:div w:id="1751535325">
          <w:marLeft w:val="640"/>
          <w:marRight w:val="0"/>
          <w:marTop w:val="0"/>
          <w:marBottom w:val="0"/>
          <w:divBdr>
            <w:top w:val="none" w:sz="0" w:space="0" w:color="auto"/>
            <w:left w:val="none" w:sz="0" w:space="0" w:color="auto"/>
            <w:bottom w:val="none" w:sz="0" w:space="0" w:color="auto"/>
            <w:right w:val="none" w:sz="0" w:space="0" w:color="auto"/>
          </w:divBdr>
        </w:div>
        <w:div w:id="1811437988">
          <w:marLeft w:val="640"/>
          <w:marRight w:val="0"/>
          <w:marTop w:val="0"/>
          <w:marBottom w:val="0"/>
          <w:divBdr>
            <w:top w:val="none" w:sz="0" w:space="0" w:color="auto"/>
            <w:left w:val="none" w:sz="0" w:space="0" w:color="auto"/>
            <w:bottom w:val="none" w:sz="0" w:space="0" w:color="auto"/>
            <w:right w:val="none" w:sz="0" w:space="0" w:color="auto"/>
          </w:divBdr>
        </w:div>
        <w:div w:id="1830368423">
          <w:marLeft w:val="640"/>
          <w:marRight w:val="0"/>
          <w:marTop w:val="0"/>
          <w:marBottom w:val="0"/>
          <w:divBdr>
            <w:top w:val="none" w:sz="0" w:space="0" w:color="auto"/>
            <w:left w:val="none" w:sz="0" w:space="0" w:color="auto"/>
            <w:bottom w:val="none" w:sz="0" w:space="0" w:color="auto"/>
            <w:right w:val="none" w:sz="0" w:space="0" w:color="auto"/>
          </w:divBdr>
        </w:div>
        <w:div w:id="1840073386">
          <w:marLeft w:val="640"/>
          <w:marRight w:val="0"/>
          <w:marTop w:val="0"/>
          <w:marBottom w:val="0"/>
          <w:divBdr>
            <w:top w:val="none" w:sz="0" w:space="0" w:color="auto"/>
            <w:left w:val="none" w:sz="0" w:space="0" w:color="auto"/>
            <w:bottom w:val="none" w:sz="0" w:space="0" w:color="auto"/>
            <w:right w:val="none" w:sz="0" w:space="0" w:color="auto"/>
          </w:divBdr>
        </w:div>
        <w:div w:id="2035187384">
          <w:marLeft w:val="640"/>
          <w:marRight w:val="0"/>
          <w:marTop w:val="0"/>
          <w:marBottom w:val="0"/>
          <w:divBdr>
            <w:top w:val="none" w:sz="0" w:space="0" w:color="auto"/>
            <w:left w:val="none" w:sz="0" w:space="0" w:color="auto"/>
            <w:bottom w:val="none" w:sz="0" w:space="0" w:color="auto"/>
            <w:right w:val="none" w:sz="0" w:space="0" w:color="auto"/>
          </w:divBdr>
        </w:div>
        <w:div w:id="2036425350">
          <w:marLeft w:val="640"/>
          <w:marRight w:val="0"/>
          <w:marTop w:val="0"/>
          <w:marBottom w:val="0"/>
          <w:divBdr>
            <w:top w:val="none" w:sz="0" w:space="0" w:color="auto"/>
            <w:left w:val="none" w:sz="0" w:space="0" w:color="auto"/>
            <w:bottom w:val="none" w:sz="0" w:space="0" w:color="auto"/>
            <w:right w:val="none" w:sz="0" w:space="0" w:color="auto"/>
          </w:divBdr>
        </w:div>
        <w:div w:id="2039693337">
          <w:marLeft w:val="640"/>
          <w:marRight w:val="0"/>
          <w:marTop w:val="0"/>
          <w:marBottom w:val="0"/>
          <w:divBdr>
            <w:top w:val="none" w:sz="0" w:space="0" w:color="auto"/>
            <w:left w:val="none" w:sz="0" w:space="0" w:color="auto"/>
            <w:bottom w:val="none" w:sz="0" w:space="0" w:color="auto"/>
            <w:right w:val="none" w:sz="0" w:space="0" w:color="auto"/>
          </w:divBdr>
        </w:div>
        <w:div w:id="2081637046">
          <w:marLeft w:val="640"/>
          <w:marRight w:val="0"/>
          <w:marTop w:val="0"/>
          <w:marBottom w:val="0"/>
          <w:divBdr>
            <w:top w:val="none" w:sz="0" w:space="0" w:color="auto"/>
            <w:left w:val="none" w:sz="0" w:space="0" w:color="auto"/>
            <w:bottom w:val="none" w:sz="0" w:space="0" w:color="auto"/>
            <w:right w:val="none" w:sz="0" w:space="0" w:color="auto"/>
          </w:divBdr>
        </w:div>
      </w:divsChild>
    </w:div>
    <w:div w:id="93598739">
      <w:bodyDiv w:val="1"/>
      <w:marLeft w:val="0"/>
      <w:marRight w:val="0"/>
      <w:marTop w:val="0"/>
      <w:marBottom w:val="0"/>
      <w:divBdr>
        <w:top w:val="none" w:sz="0" w:space="0" w:color="auto"/>
        <w:left w:val="none" w:sz="0" w:space="0" w:color="auto"/>
        <w:bottom w:val="none" w:sz="0" w:space="0" w:color="auto"/>
        <w:right w:val="none" w:sz="0" w:space="0" w:color="auto"/>
      </w:divBdr>
      <w:divsChild>
        <w:div w:id="1285842941">
          <w:marLeft w:val="0"/>
          <w:marRight w:val="0"/>
          <w:marTop w:val="0"/>
          <w:marBottom w:val="0"/>
          <w:divBdr>
            <w:top w:val="none" w:sz="0" w:space="0" w:color="auto"/>
            <w:left w:val="none" w:sz="0" w:space="0" w:color="auto"/>
            <w:bottom w:val="none" w:sz="0" w:space="0" w:color="auto"/>
            <w:right w:val="none" w:sz="0" w:space="0" w:color="auto"/>
          </w:divBdr>
        </w:div>
        <w:div w:id="1836606560">
          <w:marLeft w:val="0"/>
          <w:marRight w:val="0"/>
          <w:marTop w:val="0"/>
          <w:marBottom w:val="0"/>
          <w:divBdr>
            <w:top w:val="none" w:sz="0" w:space="0" w:color="auto"/>
            <w:left w:val="none" w:sz="0" w:space="0" w:color="auto"/>
            <w:bottom w:val="none" w:sz="0" w:space="0" w:color="auto"/>
            <w:right w:val="none" w:sz="0" w:space="0" w:color="auto"/>
          </w:divBdr>
        </w:div>
      </w:divsChild>
    </w:div>
    <w:div w:id="153448136">
      <w:bodyDiv w:val="1"/>
      <w:marLeft w:val="0"/>
      <w:marRight w:val="0"/>
      <w:marTop w:val="0"/>
      <w:marBottom w:val="0"/>
      <w:divBdr>
        <w:top w:val="none" w:sz="0" w:space="0" w:color="auto"/>
        <w:left w:val="none" w:sz="0" w:space="0" w:color="auto"/>
        <w:bottom w:val="none" w:sz="0" w:space="0" w:color="auto"/>
        <w:right w:val="none" w:sz="0" w:space="0" w:color="auto"/>
      </w:divBdr>
      <w:divsChild>
        <w:div w:id="41638559">
          <w:marLeft w:val="640"/>
          <w:marRight w:val="0"/>
          <w:marTop w:val="0"/>
          <w:marBottom w:val="0"/>
          <w:divBdr>
            <w:top w:val="none" w:sz="0" w:space="0" w:color="auto"/>
            <w:left w:val="none" w:sz="0" w:space="0" w:color="auto"/>
            <w:bottom w:val="none" w:sz="0" w:space="0" w:color="auto"/>
            <w:right w:val="none" w:sz="0" w:space="0" w:color="auto"/>
          </w:divBdr>
        </w:div>
        <w:div w:id="55514546">
          <w:marLeft w:val="640"/>
          <w:marRight w:val="0"/>
          <w:marTop w:val="0"/>
          <w:marBottom w:val="0"/>
          <w:divBdr>
            <w:top w:val="none" w:sz="0" w:space="0" w:color="auto"/>
            <w:left w:val="none" w:sz="0" w:space="0" w:color="auto"/>
            <w:bottom w:val="none" w:sz="0" w:space="0" w:color="auto"/>
            <w:right w:val="none" w:sz="0" w:space="0" w:color="auto"/>
          </w:divBdr>
        </w:div>
        <w:div w:id="100540619">
          <w:marLeft w:val="640"/>
          <w:marRight w:val="0"/>
          <w:marTop w:val="0"/>
          <w:marBottom w:val="0"/>
          <w:divBdr>
            <w:top w:val="none" w:sz="0" w:space="0" w:color="auto"/>
            <w:left w:val="none" w:sz="0" w:space="0" w:color="auto"/>
            <w:bottom w:val="none" w:sz="0" w:space="0" w:color="auto"/>
            <w:right w:val="none" w:sz="0" w:space="0" w:color="auto"/>
          </w:divBdr>
        </w:div>
        <w:div w:id="112094521">
          <w:marLeft w:val="640"/>
          <w:marRight w:val="0"/>
          <w:marTop w:val="0"/>
          <w:marBottom w:val="0"/>
          <w:divBdr>
            <w:top w:val="none" w:sz="0" w:space="0" w:color="auto"/>
            <w:left w:val="none" w:sz="0" w:space="0" w:color="auto"/>
            <w:bottom w:val="none" w:sz="0" w:space="0" w:color="auto"/>
            <w:right w:val="none" w:sz="0" w:space="0" w:color="auto"/>
          </w:divBdr>
        </w:div>
        <w:div w:id="140200047">
          <w:marLeft w:val="640"/>
          <w:marRight w:val="0"/>
          <w:marTop w:val="0"/>
          <w:marBottom w:val="0"/>
          <w:divBdr>
            <w:top w:val="none" w:sz="0" w:space="0" w:color="auto"/>
            <w:left w:val="none" w:sz="0" w:space="0" w:color="auto"/>
            <w:bottom w:val="none" w:sz="0" w:space="0" w:color="auto"/>
            <w:right w:val="none" w:sz="0" w:space="0" w:color="auto"/>
          </w:divBdr>
        </w:div>
        <w:div w:id="163935724">
          <w:marLeft w:val="640"/>
          <w:marRight w:val="0"/>
          <w:marTop w:val="0"/>
          <w:marBottom w:val="0"/>
          <w:divBdr>
            <w:top w:val="none" w:sz="0" w:space="0" w:color="auto"/>
            <w:left w:val="none" w:sz="0" w:space="0" w:color="auto"/>
            <w:bottom w:val="none" w:sz="0" w:space="0" w:color="auto"/>
            <w:right w:val="none" w:sz="0" w:space="0" w:color="auto"/>
          </w:divBdr>
        </w:div>
        <w:div w:id="249779293">
          <w:marLeft w:val="640"/>
          <w:marRight w:val="0"/>
          <w:marTop w:val="0"/>
          <w:marBottom w:val="0"/>
          <w:divBdr>
            <w:top w:val="none" w:sz="0" w:space="0" w:color="auto"/>
            <w:left w:val="none" w:sz="0" w:space="0" w:color="auto"/>
            <w:bottom w:val="none" w:sz="0" w:space="0" w:color="auto"/>
            <w:right w:val="none" w:sz="0" w:space="0" w:color="auto"/>
          </w:divBdr>
        </w:div>
        <w:div w:id="434401827">
          <w:marLeft w:val="640"/>
          <w:marRight w:val="0"/>
          <w:marTop w:val="0"/>
          <w:marBottom w:val="0"/>
          <w:divBdr>
            <w:top w:val="none" w:sz="0" w:space="0" w:color="auto"/>
            <w:left w:val="none" w:sz="0" w:space="0" w:color="auto"/>
            <w:bottom w:val="none" w:sz="0" w:space="0" w:color="auto"/>
            <w:right w:val="none" w:sz="0" w:space="0" w:color="auto"/>
          </w:divBdr>
        </w:div>
        <w:div w:id="437140172">
          <w:marLeft w:val="640"/>
          <w:marRight w:val="0"/>
          <w:marTop w:val="0"/>
          <w:marBottom w:val="0"/>
          <w:divBdr>
            <w:top w:val="none" w:sz="0" w:space="0" w:color="auto"/>
            <w:left w:val="none" w:sz="0" w:space="0" w:color="auto"/>
            <w:bottom w:val="none" w:sz="0" w:space="0" w:color="auto"/>
            <w:right w:val="none" w:sz="0" w:space="0" w:color="auto"/>
          </w:divBdr>
        </w:div>
        <w:div w:id="499274756">
          <w:marLeft w:val="640"/>
          <w:marRight w:val="0"/>
          <w:marTop w:val="0"/>
          <w:marBottom w:val="0"/>
          <w:divBdr>
            <w:top w:val="none" w:sz="0" w:space="0" w:color="auto"/>
            <w:left w:val="none" w:sz="0" w:space="0" w:color="auto"/>
            <w:bottom w:val="none" w:sz="0" w:space="0" w:color="auto"/>
            <w:right w:val="none" w:sz="0" w:space="0" w:color="auto"/>
          </w:divBdr>
        </w:div>
        <w:div w:id="553077960">
          <w:marLeft w:val="640"/>
          <w:marRight w:val="0"/>
          <w:marTop w:val="0"/>
          <w:marBottom w:val="0"/>
          <w:divBdr>
            <w:top w:val="none" w:sz="0" w:space="0" w:color="auto"/>
            <w:left w:val="none" w:sz="0" w:space="0" w:color="auto"/>
            <w:bottom w:val="none" w:sz="0" w:space="0" w:color="auto"/>
            <w:right w:val="none" w:sz="0" w:space="0" w:color="auto"/>
          </w:divBdr>
        </w:div>
        <w:div w:id="570774517">
          <w:marLeft w:val="640"/>
          <w:marRight w:val="0"/>
          <w:marTop w:val="0"/>
          <w:marBottom w:val="0"/>
          <w:divBdr>
            <w:top w:val="none" w:sz="0" w:space="0" w:color="auto"/>
            <w:left w:val="none" w:sz="0" w:space="0" w:color="auto"/>
            <w:bottom w:val="none" w:sz="0" w:space="0" w:color="auto"/>
            <w:right w:val="none" w:sz="0" w:space="0" w:color="auto"/>
          </w:divBdr>
        </w:div>
        <w:div w:id="586891773">
          <w:marLeft w:val="640"/>
          <w:marRight w:val="0"/>
          <w:marTop w:val="0"/>
          <w:marBottom w:val="0"/>
          <w:divBdr>
            <w:top w:val="none" w:sz="0" w:space="0" w:color="auto"/>
            <w:left w:val="none" w:sz="0" w:space="0" w:color="auto"/>
            <w:bottom w:val="none" w:sz="0" w:space="0" w:color="auto"/>
            <w:right w:val="none" w:sz="0" w:space="0" w:color="auto"/>
          </w:divBdr>
        </w:div>
        <w:div w:id="630984020">
          <w:marLeft w:val="640"/>
          <w:marRight w:val="0"/>
          <w:marTop w:val="0"/>
          <w:marBottom w:val="0"/>
          <w:divBdr>
            <w:top w:val="none" w:sz="0" w:space="0" w:color="auto"/>
            <w:left w:val="none" w:sz="0" w:space="0" w:color="auto"/>
            <w:bottom w:val="none" w:sz="0" w:space="0" w:color="auto"/>
            <w:right w:val="none" w:sz="0" w:space="0" w:color="auto"/>
          </w:divBdr>
        </w:div>
        <w:div w:id="719398300">
          <w:marLeft w:val="640"/>
          <w:marRight w:val="0"/>
          <w:marTop w:val="0"/>
          <w:marBottom w:val="0"/>
          <w:divBdr>
            <w:top w:val="none" w:sz="0" w:space="0" w:color="auto"/>
            <w:left w:val="none" w:sz="0" w:space="0" w:color="auto"/>
            <w:bottom w:val="none" w:sz="0" w:space="0" w:color="auto"/>
            <w:right w:val="none" w:sz="0" w:space="0" w:color="auto"/>
          </w:divBdr>
        </w:div>
        <w:div w:id="854198505">
          <w:marLeft w:val="640"/>
          <w:marRight w:val="0"/>
          <w:marTop w:val="0"/>
          <w:marBottom w:val="0"/>
          <w:divBdr>
            <w:top w:val="none" w:sz="0" w:space="0" w:color="auto"/>
            <w:left w:val="none" w:sz="0" w:space="0" w:color="auto"/>
            <w:bottom w:val="none" w:sz="0" w:space="0" w:color="auto"/>
            <w:right w:val="none" w:sz="0" w:space="0" w:color="auto"/>
          </w:divBdr>
        </w:div>
        <w:div w:id="927496334">
          <w:marLeft w:val="640"/>
          <w:marRight w:val="0"/>
          <w:marTop w:val="0"/>
          <w:marBottom w:val="0"/>
          <w:divBdr>
            <w:top w:val="none" w:sz="0" w:space="0" w:color="auto"/>
            <w:left w:val="none" w:sz="0" w:space="0" w:color="auto"/>
            <w:bottom w:val="none" w:sz="0" w:space="0" w:color="auto"/>
            <w:right w:val="none" w:sz="0" w:space="0" w:color="auto"/>
          </w:divBdr>
        </w:div>
        <w:div w:id="943414201">
          <w:marLeft w:val="640"/>
          <w:marRight w:val="0"/>
          <w:marTop w:val="0"/>
          <w:marBottom w:val="0"/>
          <w:divBdr>
            <w:top w:val="none" w:sz="0" w:space="0" w:color="auto"/>
            <w:left w:val="none" w:sz="0" w:space="0" w:color="auto"/>
            <w:bottom w:val="none" w:sz="0" w:space="0" w:color="auto"/>
            <w:right w:val="none" w:sz="0" w:space="0" w:color="auto"/>
          </w:divBdr>
        </w:div>
        <w:div w:id="1138493810">
          <w:marLeft w:val="640"/>
          <w:marRight w:val="0"/>
          <w:marTop w:val="0"/>
          <w:marBottom w:val="0"/>
          <w:divBdr>
            <w:top w:val="none" w:sz="0" w:space="0" w:color="auto"/>
            <w:left w:val="none" w:sz="0" w:space="0" w:color="auto"/>
            <w:bottom w:val="none" w:sz="0" w:space="0" w:color="auto"/>
            <w:right w:val="none" w:sz="0" w:space="0" w:color="auto"/>
          </w:divBdr>
        </w:div>
        <w:div w:id="1180238069">
          <w:marLeft w:val="640"/>
          <w:marRight w:val="0"/>
          <w:marTop w:val="0"/>
          <w:marBottom w:val="0"/>
          <w:divBdr>
            <w:top w:val="none" w:sz="0" w:space="0" w:color="auto"/>
            <w:left w:val="none" w:sz="0" w:space="0" w:color="auto"/>
            <w:bottom w:val="none" w:sz="0" w:space="0" w:color="auto"/>
            <w:right w:val="none" w:sz="0" w:space="0" w:color="auto"/>
          </w:divBdr>
        </w:div>
        <w:div w:id="1229225707">
          <w:marLeft w:val="640"/>
          <w:marRight w:val="0"/>
          <w:marTop w:val="0"/>
          <w:marBottom w:val="0"/>
          <w:divBdr>
            <w:top w:val="none" w:sz="0" w:space="0" w:color="auto"/>
            <w:left w:val="none" w:sz="0" w:space="0" w:color="auto"/>
            <w:bottom w:val="none" w:sz="0" w:space="0" w:color="auto"/>
            <w:right w:val="none" w:sz="0" w:space="0" w:color="auto"/>
          </w:divBdr>
        </w:div>
        <w:div w:id="1272737496">
          <w:marLeft w:val="640"/>
          <w:marRight w:val="0"/>
          <w:marTop w:val="0"/>
          <w:marBottom w:val="0"/>
          <w:divBdr>
            <w:top w:val="none" w:sz="0" w:space="0" w:color="auto"/>
            <w:left w:val="none" w:sz="0" w:space="0" w:color="auto"/>
            <w:bottom w:val="none" w:sz="0" w:space="0" w:color="auto"/>
            <w:right w:val="none" w:sz="0" w:space="0" w:color="auto"/>
          </w:divBdr>
        </w:div>
        <w:div w:id="1285120300">
          <w:marLeft w:val="640"/>
          <w:marRight w:val="0"/>
          <w:marTop w:val="0"/>
          <w:marBottom w:val="0"/>
          <w:divBdr>
            <w:top w:val="none" w:sz="0" w:space="0" w:color="auto"/>
            <w:left w:val="none" w:sz="0" w:space="0" w:color="auto"/>
            <w:bottom w:val="none" w:sz="0" w:space="0" w:color="auto"/>
            <w:right w:val="none" w:sz="0" w:space="0" w:color="auto"/>
          </w:divBdr>
        </w:div>
        <w:div w:id="1422601904">
          <w:marLeft w:val="640"/>
          <w:marRight w:val="0"/>
          <w:marTop w:val="0"/>
          <w:marBottom w:val="0"/>
          <w:divBdr>
            <w:top w:val="none" w:sz="0" w:space="0" w:color="auto"/>
            <w:left w:val="none" w:sz="0" w:space="0" w:color="auto"/>
            <w:bottom w:val="none" w:sz="0" w:space="0" w:color="auto"/>
            <w:right w:val="none" w:sz="0" w:space="0" w:color="auto"/>
          </w:divBdr>
        </w:div>
        <w:div w:id="1459763529">
          <w:marLeft w:val="640"/>
          <w:marRight w:val="0"/>
          <w:marTop w:val="0"/>
          <w:marBottom w:val="0"/>
          <w:divBdr>
            <w:top w:val="none" w:sz="0" w:space="0" w:color="auto"/>
            <w:left w:val="none" w:sz="0" w:space="0" w:color="auto"/>
            <w:bottom w:val="none" w:sz="0" w:space="0" w:color="auto"/>
            <w:right w:val="none" w:sz="0" w:space="0" w:color="auto"/>
          </w:divBdr>
        </w:div>
        <w:div w:id="1523782930">
          <w:marLeft w:val="640"/>
          <w:marRight w:val="0"/>
          <w:marTop w:val="0"/>
          <w:marBottom w:val="0"/>
          <w:divBdr>
            <w:top w:val="none" w:sz="0" w:space="0" w:color="auto"/>
            <w:left w:val="none" w:sz="0" w:space="0" w:color="auto"/>
            <w:bottom w:val="none" w:sz="0" w:space="0" w:color="auto"/>
            <w:right w:val="none" w:sz="0" w:space="0" w:color="auto"/>
          </w:divBdr>
        </w:div>
        <w:div w:id="1545480361">
          <w:marLeft w:val="640"/>
          <w:marRight w:val="0"/>
          <w:marTop w:val="0"/>
          <w:marBottom w:val="0"/>
          <w:divBdr>
            <w:top w:val="none" w:sz="0" w:space="0" w:color="auto"/>
            <w:left w:val="none" w:sz="0" w:space="0" w:color="auto"/>
            <w:bottom w:val="none" w:sz="0" w:space="0" w:color="auto"/>
            <w:right w:val="none" w:sz="0" w:space="0" w:color="auto"/>
          </w:divBdr>
        </w:div>
        <w:div w:id="1601402531">
          <w:marLeft w:val="640"/>
          <w:marRight w:val="0"/>
          <w:marTop w:val="0"/>
          <w:marBottom w:val="0"/>
          <w:divBdr>
            <w:top w:val="none" w:sz="0" w:space="0" w:color="auto"/>
            <w:left w:val="none" w:sz="0" w:space="0" w:color="auto"/>
            <w:bottom w:val="none" w:sz="0" w:space="0" w:color="auto"/>
            <w:right w:val="none" w:sz="0" w:space="0" w:color="auto"/>
          </w:divBdr>
        </w:div>
        <w:div w:id="1639920604">
          <w:marLeft w:val="640"/>
          <w:marRight w:val="0"/>
          <w:marTop w:val="0"/>
          <w:marBottom w:val="0"/>
          <w:divBdr>
            <w:top w:val="none" w:sz="0" w:space="0" w:color="auto"/>
            <w:left w:val="none" w:sz="0" w:space="0" w:color="auto"/>
            <w:bottom w:val="none" w:sz="0" w:space="0" w:color="auto"/>
            <w:right w:val="none" w:sz="0" w:space="0" w:color="auto"/>
          </w:divBdr>
        </w:div>
        <w:div w:id="1695499842">
          <w:marLeft w:val="640"/>
          <w:marRight w:val="0"/>
          <w:marTop w:val="0"/>
          <w:marBottom w:val="0"/>
          <w:divBdr>
            <w:top w:val="none" w:sz="0" w:space="0" w:color="auto"/>
            <w:left w:val="none" w:sz="0" w:space="0" w:color="auto"/>
            <w:bottom w:val="none" w:sz="0" w:space="0" w:color="auto"/>
            <w:right w:val="none" w:sz="0" w:space="0" w:color="auto"/>
          </w:divBdr>
          <w:divsChild>
            <w:div w:id="112287265">
              <w:marLeft w:val="0"/>
              <w:marRight w:val="0"/>
              <w:marTop w:val="0"/>
              <w:marBottom w:val="0"/>
              <w:divBdr>
                <w:top w:val="none" w:sz="0" w:space="0" w:color="auto"/>
                <w:left w:val="none" w:sz="0" w:space="0" w:color="auto"/>
                <w:bottom w:val="none" w:sz="0" w:space="0" w:color="auto"/>
                <w:right w:val="none" w:sz="0" w:space="0" w:color="auto"/>
              </w:divBdr>
              <w:divsChild>
                <w:div w:id="3821339">
                  <w:marLeft w:val="640"/>
                  <w:marRight w:val="0"/>
                  <w:marTop w:val="0"/>
                  <w:marBottom w:val="0"/>
                  <w:divBdr>
                    <w:top w:val="none" w:sz="0" w:space="0" w:color="auto"/>
                    <w:left w:val="none" w:sz="0" w:space="0" w:color="auto"/>
                    <w:bottom w:val="none" w:sz="0" w:space="0" w:color="auto"/>
                    <w:right w:val="none" w:sz="0" w:space="0" w:color="auto"/>
                  </w:divBdr>
                </w:div>
                <w:div w:id="48194031">
                  <w:marLeft w:val="640"/>
                  <w:marRight w:val="0"/>
                  <w:marTop w:val="0"/>
                  <w:marBottom w:val="0"/>
                  <w:divBdr>
                    <w:top w:val="none" w:sz="0" w:space="0" w:color="auto"/>
                    <w:left w:val="none" w:sz="0" w:space="0" w:color="auto"/>
                    <w:bottom w:val="none" w:sz="0" w:space="0" w:color="auto"/>
                    <w:right w:val="none" w:sz="0" w:space="0" w:color="auto"/>
                  </w:divBdr>
                </w:div>
                <w:div w:id="112798134">
                  <w:marLeft w:val="640"/>
                  <w:marRight w:val="0"/>
                  <w:marTop w:val="0"/>
                  <w:marBottom w:val="0"/>
                  <w:divBdr>
                    <w:top w:val="none" w:sz="0" w:space="0" w:color="auto"/>
                    <w:left w:val="none" w:sz="0" w:space="0" w:color="auto"/>
                    <w:bottom w:val="none" w:sz="0" w:space="0" w:color="auto"/>
                    <w:right w:val="none" w:sz="0" w:space="0" w:color="auto"/>
                  </w:divBdr>
                </w:div>
                <w:div w:id="235825325">
                  <w:marLeft w:val="640"/>
                  <w:marRight w:val="0"/>
                  <w:marTop w:val="0"/>
                  <w:marBottom w:val="0"/>
                  <w:divBdr>
                    <w:top w:val="none" w:sz="0" w:space="0" w:color="auto"/>
                    <w:left w:val="none" w:sz="0" w:space="0" w:color="auto"/>
                    <w:bottom w:val="none" w:sz="0" w:space="0" w:color="auto"/>
                    <w:right w:val="none" w:sz="0" w:space="0" w:color="auto"/>
                  </w:divBdr>
                </w:div>
                <w:div w:id="272983290">
                  <w:marLeft w:val="640"/>
                  <w:marRight w:val="0"/>
                  <w:marTop w:val="0"/>
                  <w:marBottom w:val="0"/>
                  <w:divBdr>
                    <w:top w:val="none" w:sz="0" w:space="0" w:color="auto"/>
                    <w:left w:val="none" w:sz="0" w:space="0" w:color="auto"/>
                    <w:bottom w:val="none" w:sz="0" w:space="0" w:color="auto"/>
                    <w:right w:val="none" w:sz="0" w:space="0" w:color="auto"/>
                  </w:divBdr>
                </w:div>
                <w:div w:id="303583700">
                  <w:marLeft w:val="640"/>
                  <w:marRight w:val="0"/>
                  <w:marTop w:val="0"/>
                  <w:marBottom w:val="0"/>
                  <w:divBdr>
                    <w:top w:val="none" w:sz="0" w:space="0" w:color="auto"/>
                    <w:left w:val="none" w:sz="0" w:space="0" w:color="auto"/>
                    <w:bottom w:val="none" w:sz="0" w:space="0" w:color="auto"/>
                    <w:right w:val="none" w:sz="0" w:space="0" w:color="auto"/>
                  </w:divBdr>
                </w:div>
                <w:div w:id="332490646">
                  <w:marLeft w:val="640"/>
                  <w:marRight w:val="0"/>
                  <w:marTop w:val="0"/>
                  <w:marBottom w:val="0"/>
                  <w:divBdr>
                    <w:top w:val="none" w:sz="0" w:space="0" w:color="auto"/>
                    <w:left w:val="none" w:sz="0" w:space="0" w:color="auto"/>
                    <w:bottom w:val="none" w:sz="0" w:space="0" w:color="auto"/>
                    <w:right w:val="none" w:sz="0" w:space="0" w:color="auto"/>
                  </w:divBdr>
                </w:div>
                <w:div w:id="356390833">
                  <w:marLeft w:val="640"/>
                  <w:marRight w:val="0"/>
                  <w:marTop w:val="0"/>
                  <w:marBottom w:val="0"/>
                  <w:divBdr>
                    <w:top w:val="none" w:sz="0" w:space="0" w:color="auto"/>
                    <w:left w:val="none" w:sz="0" w:space="0" w:color="auto"/>
                    <w:bottom w:val="none" w:sz="0" w:space="0" w:color="auto"/>
                    <w:right w:val="none" w:sz="0" w:space="0" w:color="auto"/>
                  </w:divBdr>
                </w:div>
                <w:div w:id="376782774">
                  <w:marLeft w:val="640"/>
                  <w:marRight w:val="0"/>
                  <w:marTop w:val="0"/>
                  <w:marBottom w:val="0"/>
                  <w:divBdr>
                    <w:top w:val="none" w:sz="0" w:space="0" w:color="auto"/>
                    <w:left w:val="none" w:sz="0" w:space="0" w:color="auto"/>
                    <w:bottom w:val="none" w:sz="0" w:space="0" w:color="auto"/>
                    <w:right w:val="none" w:sz="0" w:space="0" w:color="auto"/>
                  </w:divBdr>
                </w:div>
                <w:div w:id="493103498">
                  <w:marLeft w:val="640"/>
                  <w:marRight w:val="0"/>
                  <w:marTop w:val="0"/>
                  <w:marBottom w:val="0"/>
                  <w:divBdr>
                    <w:top w:val="none" w:sz="0" w:space="0" w:color="auto"/>
                    <w:left w:val="none" w:sz="0" w:space="0" w:color="auto"/>
                    <w:bottom w:val="none" w:sz="0" w:space="0" w:color="auto"/>
                    <w:right w:val="none" w:sz="0" w:space="0" w:color="auto"/>
                  </w:divBdr>
                </w:div>
                <w:div w:id="532117437">
                  <w:marLeft w:val="640"/>
                  <w:marRight w:val="0"/>
                  <w:marTop w:val="0"/>
                  <w:marBottom w:val="0"/>
                  <w:divBdr>
                    <w:top w:val="none" w:sz="0" w:space="0" w:color="auto"/>
                    <w:left w:val="none" w:sz="0" w:space="0" w:color="auto"/>
                    <w:bottom w:val="none" w:sz="0" w:space="0" w:color="auto"/>
                    <w:right w:val="none" w:sz="0" w:space="0" w:color="auto"/>
                  </w:divBdr>
                </w:div>
                <w:div w:id="629677429">
                  <w:marLeft w:val="640"/>
                  <w:marRight w:val="0"/>
                  <w:marTop w:val="0"/>
                  <w:marBottom w:val="0"/>
                  <w:divBdr>
                    <w:top w:val="none" w:sz="0" w:space="0" w:color="auto"/>
                    <w:left w:val="none" w:sz="0" w:space="0" w:color="auto"/>
                    <w:bottom w:val="none" w:sz="0" w:space="0" w:color="auto"/>
                    <w:right w:val="none" w:sz="0" w:space="0" w:color="auto"/>
                  </w:divBdr>
                </w:div>
                <w:div w:id="645548742">
                  <w:marLeft w:val="640"/>
                  <w:marRight w:val="0"/>
                  <w:marTop w:val="0"/>
                  <w:marBottom w:val="0"/>
                  <w:divBdr>
                    <w:top w:val="none" w:sz="0" w:space="0" w:color="auto"/>
                    <w:left w:val="none" w:sz="0" w:space="0" w:color="auto"/>
                    <w:bottom w:val="none" w:sz="0" w:space="0" w:color="auto"/>
                    <w:right w:val="none" w:sz="0" w:space="0" w:color="auto"/>
                  </w:divBdr>
                </w:div>
                <w:div w:id="653680430">
                  <w:marLeft w:val="640"/>
                  <w:marRight w:val="0"/>
                  <w:marTop w:val="0"/>
                  <w:marBottom w:val="0"/>
                  <w:divBdr>
                    <w:top w:val="none" w:sz="0" w:space="0" w:color="auto"/>
                    <w:left w:val="none" w:sz="0" w:space="0" w:color="auto"/>
                    <w:bottom w:val="none" w:sz="0" w:space="0" w:color="auto"/>
                    <w:right w:val="none" w:sz="0" w:space="0" w:color="auto"/>
                  </w:divBdr>
                </w:div>
                <w:div w:id="658923237">
                  <w:marLeft w:val="640"/>
                  <w:marRight w:val="0"/>
                  <w:marTop w:val="0"/>
                  <w:marBottom w:val="0"/>
                  <w:divBdr>
                    <w:top w:val="none" w:sz="0" w:space="0" w:color="auto"/>
                    <w:left w:val="none" w:sz="0" w:space="0" w:color="auto"/>
                    <w:bottom w:val="none" w:sz="0" w:space="0" w:color="auto"/>
                    <w:right w:val="none" w:sz="0" w:space="0" w:color="auto"/>
                  </w:divBdr>
                </w:div>
                <w:div w:id="673185853">
                  <w:marLeft w:val="640"/>
                  <w:marRight w:val="0"/>
                  <w:marTop w:val="0"/>
                  <w:marBottom w:val="0"/>
                  <w:divBdr>
                    <w:top w:val="none" w:sz="0" w:space="0" w:color="auto"/>
                    <w:left w:val="none" w:sz="0" w:space="0" w:color="auto"/>
                    <w:bottom w:val="none" w:sz="0" w:space="0" w:color="auto"/>
                    <w:right w:val="none" w:sz="0" w:space="0" w:color="auto"/>
                  </w:divBdr>
                </w:div>
                <w:div w:id="830024184">
                  <w:marLeft w:val="640"/>
                  <w:marRight w:val="0"/>
                  <w:marTop w:val="0"/>
                  <w:marBottom w:val="0"/>
                  <w:divBdr>
                    <w:top w:val="none" w:sz="0" w:space="0" w:color="auto"/>
                    <w:left w:val="none" w:sz="0" w:space="0" w:color="auto"/>
                    <w:bottom w:val="none" w:sz="0" w:space="0" w:color="auto"/>
                    <w:right w:val="none" w:sz="0" w:space="0" w:color="auto"/>
                  </w:divBdr>
                </w:div>
                <w:div w:id="859004428">
                  <w:marLeft w:val="640"/>
                  <w:marRight w:val="0"/>
                  <w:marTop w:val="0"/>
                  <w:marBottom w:val="0"/>
                  <w:divBdr>
                    <w:top w:val="none" w:sz="0" w:space="0" w:color="auto"/>
                    <w:left w:val="none" w:sz="0" w:space="0" w:color="auto"/>
                    <w:bottom w:val="none" w:sz="0" w:space="0" w:color="auto"/>
                    <w:right w:val="none" w:sz="0" w:space="0" w:color="auto"/>
                  </w:divBdr>
                </w:div>
                <w:div w:id="877202330">
                  <w:marLeft w:val="640"/>
                  <w:marRight w:val="0"/>
                  <w:marTop w:val="0"/>
                  <w:marBottom w:val="0"/>
                  <w:divBdr>
                    <w:top w:val="none" w:sz="0" w:space="0" w:color="auto"/>
                    <w:left w:val="none" w:sz="0" w:space="0" w:color="auto"/>
                    <w:bottom w:val="none" w:sz="0" w:space="0" w:color="auto"/>
                    <w:right w:val="none" w:sz="0" w:space="0" w:color="auto"/>
                  </w:divBdr>
                </w:div>
                <w:div w:id="916088550">
                  <w:marLeft w:val="640"/>
                  <w:marRight w:val="0"/>
                  <w:marTop w:val="0"/>
                  <w:marBottom w:val="0"/>
                  <w:divBdr>
                    <w:top w:val="none" w:sz="0" w:space="0" w:color="auto"/>
                    <w:left w:val="none" w:sz="0" w:space="0" w:color="auto"/>
                    <w:bottom w:val="none" w:sz="0" w:space="0" w:color="auto"/>
                    <w:right w:val="none" w:sz="0" w:space="0" w:color="auto"/>
                  </w:divBdr>
                </w:div>
                <w:div w:id="944927739">
                  <w:marLeft w:val="640"/>
                  <w:marRight w:val="0"/>
                  <w:marTop w:val="0"/>
                  <w:marBottom w:val="0"/>
                  <w:divBdr>
                    <w:top w:val="none" w:sz="0" w:space="0" w:color="auto"/>
                    <w:left w:val="none" w:sz="0" w:space="0" w:color="auto"/>
                    <w:bottom w:val="none" w:sz="0" w:space="0" w:color="auto"/>
                    <w:right w:val="none" w:sz="0" w:space="0" w:color="auto"/>
                  </w:divBdr>
                </w:div>
                <w:div w:id="958032676">
                  <w:marLeft w:val="640"/>
                  <w:marRight w:val="0"/>
                  <w:marTop w:val="0"/>
                  <w:marBottom w:val="0"/>
                  <w:divBdr>
                    <w:top w:val="none" w:sz="0" w:space="0" w:color="auto"/>
                    <w:left w:val="none" w:sz="0" w:space="0" w:color="auto"/>
                    <w:bottom w:val="none" w:sz="0" w:space="0" w:color="auto"/>
                    <w:right w:val="none" w:sz="0" w:space="0" w:color="auto"/>
                  </w:divBdr>
                </w:div>
                <w:div w:id="985276170">
                  <w:marLeft w:val="640"/>
                  <w:marRight w:val="0"/>
                  <w:marTop w:val="0"/>
                  <w:marBottom w:val="0"/>
                  <w:divBdr>
                    <w:top w:val="none" w:sz="0" w:space="0" w:color="auto"/>
                    <w:left w:val="none" w:sz="0" w:space="0" w:color="auto"/>
                    <w:bottom w:val="none" w:sz="0" w:space="0" w:color="auto"/>
                    <w:right w:val="none" w:sz="0" w:space="0" w:color="auto"/>
                  </w:divBdr>
                </w:div>
                <w:div w:id="1015961714">
                  <w:marLeft w:val="640"/>
                  <w:marRight w:val="0"/>
                  <w:marTop w:val="0"/>
                  <w:marBottom w:val="0"/>
                  <w:divBdr>
                    <w:top w:val="none" w:sz="0" w:space="0" w:color="auto"/>
                    <w:left w:val="none" w:sz="0" w:space="0" w:color="auto"/>
                    <w:bottom w:val="none" w:sz="0" w:space="0" w:color="auto"/>
                    <w:right w:val="none" w:sz="0" w:space="0" w:color="auto"/>
                  </w:divBdr>
                </w:div>
                <w:div w:id="1180585008">
                  <w:marLeft w:val="640"/>
                  <w:marRight w:val="0"/>
                  <w:marTop w:val="0"/>
                  <w:marBottom w:val="0"/>
                  <w:divBdr>
                    <w:top w:val="none" w:sz="0" w:space="0" w:color="auto"/>
                    <w:left w:val="none" w:sz="0" w:space="0" w:color="auto"/>
                    <w:bottom w:val="none" w:sz="0" w:space="0" w:color="auto"/>
                    <w:right w:val="none" w:sz="0" w:space="0" w:color="auto"/>
                  </w:divBdr>
                </w:div>
                <w:div w:id="1278563587">
                  <w:marLeft w:val="640"/>
                  <w:marRight w:val="0"/>
                  <w:marTop w:val="0"/>
                  <w:marBottom w:val="0"/>
                  <w:divBdr>
                    <w:top w:val="none" w:sz="0" w:space="0" w:color="auto"/>
                    <w:left w:val="none" w:sz="0" w:space="0" w:color="auto"/>
                    <w:bottom w:val="none" w:sz="0" w:space="0" w:color="auto"/>
                    <w:right w:val="none" w:sz="0" w:space="0" w:color="auto"/>
                  </w:divBdr>
                </w:div>
                <w:div w:id="1283656404">
                  <w:marLeft w:val="640"/>
                  <w:marRight w:val="0"/>
                  <w:marTop w:val="0"/>
                  <w:marBottom w:val="0"/>
                  <w:divBdr>
                    <w:top w:val="none" w:sz="0" w:space="0" w:color="auto"/>
                    <w:left w:val="none" w:sz="0" w:space="0" w:color="auto"/>
                    <w:bottom w:val="none" w:sz="0" w:space="0" w:color="auto"/>
                    <w:right w:val="none" w:sz="0" w:space="0" w:color="auto"/>
                  </w:divBdr>
                </w:div>
                <w:div w:id="1341009461">
                  <w:marLeft w:val="640"/>
                  <w:marRight w:val="0"/>
                  <w:marTop w:val="0"/>
                  <w:marBottom w:val="0"/>
                  <w:divBdr>
                    <w:top w:val="none" w:sz="0" w:space="0" w:color="auto"/>
                    <w:left w:val="none" w:sz="0" w:space="0" w:color="auto"/>
                    <w:bottom w:val="none" w:sz="0" w:space="0" w:color="auto"/>
                    <w:right w:val="none" w:sz="0" w:space="0" w:color="auto"/>
                  </w:divBdr>
                </w:div>
                <w:div w:id="1353147759">
                  <w:marLeft w:val="640"/>
                  <w:marRight w:val="0"/>
                  <w:marTop w:val="0"/>
                  <w:marBottom w:val="0"/>
                  <w:divBdr>
                    <w:top w:val="none" w:sz="0" w:space="0" w:color="auto"/>
                    <w:left w:val="none" w:sz="0" w:space="0" w:color="auto"/>
                    <w:bottom w:val="none" w:sz="0" w:space="0" w:color="auto"/>
                    <w:right w:val="none" w:sz="0" w:space="0" w:color="auto"/>
                  </w:divBdr>
                </w:div>
                <w:div w:id="1376537183">
                  <w:marLeft w:val="640"/>
                  <w:marRight w:val="0"/>
                  <w:marTop w:val="0"/>
                  <w:marBottom w:val="0"/>
                  <w:divBdr>
                    <w:top w:val="none" w:sz="0" w:space="0" w:color="auto"/>
                    <w:left w:val="none" w:sz="0" w:space="0" w:color="auto"/>
                    <w:bottom w:val="none" w:sz="0" w:space="0" w:color="auto"/>
                    <w:right w:val="none" w:sz="0" w:space="0" w:color="auto"/>
                  </w:divBdr>
                </w:div>
                <w:div w:id="1411078482">
                  <w:marLeft w:val="640"/>
                  <w:marRight w:val="0"/>
                  <w:marTop w:val="0"/>
                  <w:marBottom w:val="0"/>
                  <w:divBdr>
                    <w:top w:val="none" w:sz="0" w:space="0" w:color="auto"/>
                    <w:left w:val="none" w:sz="0" w:space="0" w:color="auto"/>
                    <w:bottom w:val="none" w:sz="0" w:space="0" w:color="auto"/>
                    <w:right w:val="none" w:sz="0" w:space="0" w:color="auto"/>
                  </w:divBdr>
                </w:div>
                <w:div w:id="1442872118">
                  <w:marLeft w:val="640"/>
                  <w:marRight w:val="0"/>
                  <w:marTop w:val="0"/>
                  <w:marBottom w:val="0"/>
                  <w:divBdr>
                    <w:top w:val="none" w:sz="0" w:space="0" w:color="auto"/>
                    <w:left w:val="none" w:sz="0" w:space="0" w:color="auto"/>
                    <w:bottom w:val="none" w:sz="0" w:space="0" w:color="auto"/>
                    <w:right w:val="none" w:sz="0" w:space="0" w:color="auto"/>
                  </w:divBdr>
                </w:div>
                <w:div w:id="1504078767">
                  <w:marLeft w:val="640"/>
                  <w:marRight w:val="0"/>
                  <w:marTop w:val="0"/>
                  <w:marBottom w:val="0"/>
                  <w:divBdr>
                    <w:top w:val="none" w:sz="0" w:space="0" w:color="auto"/>
                    <w:left w:val="none" w:sz="0" w:space="0" w:color="auto"/>
                    <w:bottom w:val="none" w:sz="0" w:space="0" w:color="auto"/>
                    <w:right w:val="none" w:sz="0" w:space="0" w:color="auto"/>
                  </w:divBdr>
                </w:div>
                <w:div w:id="1510218552">
                  <w:marLeft w:val="640"/>
                  <w:marRight w:val="0"/>
                  <w:marTop w:val="0"/>
                  <w:marBottom w:val="0"/>
                  <w:divBdr>
                    <w:top w:val="none" w:sz="0" w:space="0" w:color="auto"/>
                    <w:left w:val="none" w:sz="0" w:space="0" w:color="auto"/>
                    <w:bottom w:val="none" w:sz="0" w:space="0" w:color="auto"/>
                    <w:right w:val="none" w:sz="0" w:space="0" w:color="auto"/>
                  </w:divBdr>
                </w:div>
                <w:div w:id="1557548645">
                  <w:marLeft w:val="640"/>
                  <w:marRight w:val="0"/>
                  <w:marTop w:val="0"/>
                  <w:marBottom w:val="0"/>
                  <w:divBdr>
                    <w:top w:val="none" w:sz="0" w:space="0" w:color="auto"/>
                    <w:left w:val="none" w:sz="0" w:space="0" w:color="auto"/>
                    <w:bottom w:val="none" w:sz="0" w:space="0" w:color="auto"/>
                    <w:right w:val="none" w:sz="0" w:space="0" w:color="auto"/>
                  </w:divBdr>
                </w:div>
                <w:div w:id="1588882699">
                  <w:marLeft w:val="640"/>
                  <w:marRight w:val="0"/>
                  <w:marTop w:val="0"/>
                  <w:marBottom w:val="0"/>
                  <w:divBdr>
                    <w:top w:val="none" w:sz="0" w:space="0" w:color="auto"/>
                    <w:left w:val="none" w:sz="0" w:space="0" w:color="auto"/>
                    <w:bottom w:val="none" w:sz="0" w:space="0" w:color="auto"/>
                    <w:right w:val="none" w:sz="0" w:space="0" w:color="auto"/>
                  </w:divBdr>
                </w:div>
                <w:div w:id="1622421236">
                  <w:marLeft w:val="640"/>
                  <w:marRight w:val="0"/>
                  <w:marTop w:val="0"/>
                  <w:marBottom w:val="0"/>
                  <w:divBdr>
                    <w:top w:val="none" w:sz="0" w:space="0" w:color="auto"/>
                    <w:left w:val="none" w:sz="0" w:space="0" w:color="auto"/>
                    <w:bottom w:val="none" w:sz="0" w:space="0" w:color="auto"/>
                    <w:right w:val="none" w:sz="0" w:space="0" w:color="auto"/>
                  </w:divBdr>
                </w:div>
                <w:div w:id="1754274495">
                  <w:marLeft w:val="640"/>
                  <w:marRight w:val="0"/>
                  <w:marTop w:val="0"/>
                  <w:marBottom w:val="0"/>
                  <w:divBdr>
                    <w:top w:val="none" w:sz="0" w:space="0" w:color="auto"/>
                    <w:left w:val="none" w:sz="0" w:space="0" w:color="auto"/>
                    <w:bottom w:val="none" w:sz="0" w:space="0" w:color="auto"/>
                    <w:right w:val="none" w:sz="0" w:space="0" w:color="auto"/>
                  </w:divBdr>
                </w:div>
                <w:div w:id="1849320786">
                  <w:marLeft w:val="640"/>
                  <w:marRight w:val="0"/>
                  <w:marTop w:val="0"/>
                  <w:marBottom w:val="0"/>
                  <w:divBdr>
                    <w:top w:val="none" w:sz="0" w:space="0" w:color="auto"/>
                    <w:left w:val="none" w:sz="0" w:space="0" w:color="auto"/>
                    <w:bottom w:val="none" w:sz="0" w:space="0" w:color="auto"/>
                    <w:right w:val="none" w:sz="0" w:space="0" w:color="auto"/>
                  </w:divBdr>
                </w:div>
                <w:div w:id="1909606361">
                  <w:marLeft w:val="640"/>
                  <w:marRight w:val="0"/>
                  <w:marTop w:val="0"/>
                  <w:marBottom w:val="0"/>
                  <w:divBdr>
                    <w:top w:val="none" w:sz="0" w:space="0" w:color="auto"/>
                    <w:left w:val="none" w:sz="0" w:space="0" w:color="auto"/>
                    <w:bottom w:val="none" w:sz="0" w:space="0" w:color="auto"/>
                    <w:right w:val="none" w:sz="0" w:space="0" w:color="auto"/>
                  </w:divBdr>
                </w:div>
                <w:div w:id="1910073350">
                  <w:marLeft w:val="640"/>
                  <w:marRight w:val="0"/>
                  <w:marTop w:val="0"/>
                  <w:marBottom w:val="0"/>
                  <w:divBdr>
                    <w:top w:val="none" w:sz="0" w:space="0" w:color="auto"/>
                    <w:left w:val="none" w:sz="0" w:space="0" w:color="auto"/>
                    <w:bottom w:val="none" w:sz="0" w:space="0" w:color="auto"/>
                    <w:right w:val="none" w:sz="0" w:space="0" w:color="auto"/>
                  </w:divBdr>
                </w:div>
                <w:div w:id="2104184000">
                  <w:marLeft w:val="640"/>
                  <w:marRight w:val="0"/>
                  <w:marTop w:val="0"/>
                  <w:marBottom w:val="0"/>
                  <w:divBdr>
                    <w:top w:val="none" w:sz="0" w:space="0" w:color="auto"/>
                    <w:left w:val="none" w:sz="0" w:space="0" w:color="auto"/>
                    <w:bottom w:val="none" w:sz="0" w:space="0" w:color="auto"/>
                    <w:right w:val="none" w:sz="0" w:space="0" w:color="auto"/>
                  </w:divBdr>
                </w:div>
                <w:div w:id="2110732769">
                  <w:marLeft w:val="640"/>
                  <w:marRight w:val="0"/>
                  <w:marTop w:val="0"/>
                  <w:marBottom w:val="0"/>
                  <w:divBdr>
                    <w:top w:val="none" w:sz="0" w:space="0" w:color="auto"/>
                    <w:left w:val="none" w:sz="0" w:space="0" w:color="auto"/>
                    <w:bottom w:val="none" w:sz="0" w:space="0" w:color="auto"/>
                    <w:right w:val="none" w:sz="0" w:space="0" w:color="auto"/>
                  </w:divBdr>
                </w:div>
              </w:divsChild>
            </w:div>
            <w:div w:id="364866002">
              <w:marLeft w:val="0"/>
              <w:marRight w:val="0"/>
              <w:marTop w:val="0"/>
              <w:marBottom w:val="0"/>
              <w:divBdr>
                <w:top w:val="none" w:sz="0" w:space="0" w:color="auto"/>
                <w:left w:val="none" w:sz="0" w:space="0" w:color="auto"/>
                <w:bottom w:val="none" w:sz="0" w:space="0" w:color="auto"/>
                <w:right w:val="none" w:sz="0" w:space="0" w:color="auto"/>
              </w:divBdr>
              <w:divsChild>
                <w:div w:id="17121739">
                  <w:marLeft w:val="640"/>
                  <w:marRight w:val="0"/>
                  <w:marTop w:val="0"/>
                  <w:marBottom w:val="0"/>
                  <w:divBdr>
                    <w:top w:val="none" w:sz="0" w:space="0" w:color="auto"/>
                    <w:left w:val="none" w:sz="0" w:space="0" w:color="auto"/>
                    <w:bottom w:val="none" w:sz="0" w:space="0" w:color="auto"/>
                    <w:right w:val="none" w:sz="0" w:space="0" w:color="auto"/>
                  </w:divBdr>
                </w:div>
                <w:div w:id="50425204">
                  <w:marLeft w:val="640"/>
                  <w:marRight w:val="0"/>
                  <w:marTop w:val="0"/>
                  <w:marBottom w:val="0"/>
                  <w:divBdr>
                    <w:top w:val="none" w:sz="0" w:space="0" w:color="auto"/>
                    <w:left w:val="none" w:sz="0" w:space="0" w:color="auto"/>
                    <w:bottom w:val="none" w:sz="0" w:space="0" w:color="auto"/>
                    <w:right w:val="none" w:sz="0" w:space="0" w:color="auto"/>
                  </w:divBdr>
                </w:div>
                <w:div w:id="133723398">
                  <w:marLeft w:val="640"/>
                  <w:marRight w:val="0"/>
                  <w:marTop w:val="0"/>
                  <w:marBottom w:val="0"/>
                  <w:divBdr>
                    <w:top w:val="none" w:sz="0" w:space="0" w:color="auto"/>
                    <w:left w:val="none" w:sz="0" w:space="0" w:color="auto"/>
                    <w:bottom w:val="none" w:sz="0" w:space="0" w:color="auto"/>
                    <w:right w:val="none" w:sz="0" w:space="0" w:color="auto"/>
                  </w:divBdr>
                </w:div>
                <w:div w:id="223873869">
                  <w:marLeft w:val="640"/>
                  <w:marRight w:val="0"/>
                  <w:marTop w:val="0"/>
                  <w:marBottom w:val="0"/>
                  <w:divBdr>
                    <w:top w:val="none" w:sz="0" w:space="0" w:color="auto"/>
                    <w:left w:val="none" w:sz="0" w:space="0" w:color="auto"/>
                    <w:bottom w:val="none" w:sz="0" w:space="0" w:color="auto"/>
                    <w:right w:val="none" w:sz="0" w:space="0" w:color="auto"/>
                  </w:divBdr>
                </w:div>
                <w:div w:id="269826074">
                  <w:marLeft w:val="640"/>
                  <w:marRight w:val="0"/>
                  <w:marTop w:val="0"/>
                  <w:marBottom w:val="0"/>
                  <w:divBdr>
                    <w:top w:val="none" w:sz="0" w:space="0" w:color="auto"/>
                    <w:left w:val="none" w:sz="0" w:space="0" w:color="auto"/>
                    <w:bottom w:val="none" w:sz="0" w:space="0" w:color="auto"/>
                    <w:right w:val="none" w:sz="0" w:space="0" w:color="auto"/>
                  </w:divBdr>
                </w:div>
                <w:div w:id="283660518">
                  <w:marLeft w:val="640"/>
                  <w:marRight w:val="0"/>
                  <w:marTop w:val="0"/>
                  <w:marBottom w:val="0"/>
                  <w:divBdr>
                    <w:top w:val="none" w:sz="0" w:space="0" w:color="auto"/>
                    <w:left w:val="none" w:sz="0" w:space="0" w:color="auto"/>
                    <w:bottom w:val="none" w:sz="0" w:space="0" w:color="auto"/>
                    <w:right w:val="none" w:sz="0" w:space="0" w:color="auto"/>
                  </w:divBdr>
                </w:div>
                <w:div w:id="318388073">
                  <w:marLeft w:val="640"/>
                  <w:marRight w:val="0"/>
                  <w:marTop w:val="0"/>
                  <w:marBottom w:val="0"/>
                  <w:divBdr>
                    <w:top w:val="none" w:sz="0" w:space="0" w:color="auto"/>
                    <w:left w:val="none" w:sz="0" w:space="0" w:color="auto"/>
                    <w:bottom w:val="none" w:sz="0" w:space="0" w:color="auto"/>
                    <w:right w:val="none" w:sz="0" w:space="0" w:color="auto"/>
                  </w:divBdr>
                </w:div>
                <w:div w:id="410659664">
                  <w:marLeft w:val="640"/>
                  <w:marRight w:val="0"/>
                  <w:marTop w:val="0"/>
                  <w:marBottom w:val="0"/>
                  <w:divBdr>
                    <w:top w:val="none" w:sz="0" w:space="0" w:color="auto"/>
                    <w:left w:val="none" w:sz="0" w:space="0" w:color="auto"/>
                    <w:bottom w:val="none" w:sz="0" w:space="0" w:color="auto"/>
                    <w:right w:val="none" w:sz="0" w:space="0" w:color="auto"/>
                  </w:divBdr>
                </w:div>
                <w:div w:id="452014828">
                  <w:marLeft w:val="640"/>
                  <w:marRight w:val="0"/>
                  <w:marTop w:val="0"/>
                  <w:marBottom w:val="0"/>
                  <w:divBdr>
                    <w:top w:val="none" w:sz="0" w:space="0" w:color="auto"/>
                    <w:left w:val="none" w:sz="0" w:space="0" w:color="auto"/>
                    <w:bottom w:val="none" w:sz="0" w:space="0" w:color="auto"/>
                    <w:right w:val="none" w:sz="0" w:space="0" w:color="auto"/>
                  </w:divBdr>
                </w:div>
                <w:div w:id="494761984">
                  <w:marLeft w:val="640"/>
                  <w:marRight w:val="0"/>
                  <w:marTop w:val="0"/>
                  <w:marBottom w:val="0"/>
                  <w:divBdr>
                    <w:top w:val="none" w:sz="0" w:space="0" w:color="auto"/>
                    <w:left w:val="none" w:sz="0" w:space="0" w:color="auto"/>
                    <w:bottom w:val="none" w:sz="0" w:space="0" w:color="auto"/>
                    <w:right w:val="none" w:sz="0" w:space="0" w:color="auto"/>
                  </w:divBdr>
                </w:div>
                <w:div w:id="600261541">
                  <w:marLeft w:val="640"/>
                  <w:marRight w:val="0"/>
                  <w:marTop w:val="0"/>
                  <w:marBottom w:val="0"/>
                  <w:divBdr>
                    <w:top w:val="none" w:sz="0" w:space="0" w:color="auto"/>
                    <w:left w:val="none" w:sz="0" w:space="0" w:color="auto"/>
                    <w:bottom w:val="none" w:sz="0" w:space="0" w:color="auto"/>
                    <w:right w:val="none" w:sz="0" w:space="0" w:color="auto"/>
                  </w:divBdr>
                </w:div>
                <w:div w:id="609900727">
                  <w:marLeft w:val="640"/>
                  <w:marRight w:val="0"/>
                  <w:marTop w:val="0"/>
                  <w:marBottom w:val="0"/>
                  <w:divBdr>
                    <w:top w:val="none" w:sz="0" w:space="0" w:color="auto"/>
                    <w:left w:val="none" w:sz="0" w:space="0" w:color="auto"/>
                    <w:bottom w:val="none" w:sz="0" w:space="0" w:color="auto"/>
                    <w:right w:val="none" w:sz="0" w:space="0" w:color="auto"/>
                  </w:divBdr>
                </w:div>
                <w:div w:id="639305519">
                  <w:marLeft w:val="640"/>
                  <w:marRight w:val="0"/>
                  <w:marTop w:val="0"/>
                  <w:marBottom w:val="0"/>
                  <w:divBdr>
                    <w:top w:val="none" w:sz="0" w:space="0" w:color="auto"/>
                    <w:left w:val="none" w:sz="0" w:space="0" w:color="auto"/>
                    <w:bottom w:val="none" w:sz="0" w:space="0" w:color="auto"/>
                    <w:right w:val="none" w:sz="0" w:space="0" w:color="auto"/>
                  </w:divBdr>
                </w:div>
                <w:div w:id="675499815">
                  <w:marLeft w:val="640"/>
                  <w:marRight w:val="0"/>
                  <w:marTop w:val="0"/>
                  <w:marBottom w:val="0"/>
                  <w:divBdr>
                    <w:top w:val="none" w:sz="0" w:space="0" w:color="auto"/>
                    <w:left w:val="none" w:sz="0" w:space="0" w:color="auto"/>
                    <w:bottom w:val="none" w:sz="0" w:space="0" w:color="auto"/>
                    <w:right w:val="none" w:sz="0" w:space="0" w:color="auto"/>
                  </w:divBdr>
                </w:div>
                <w:div w:id="689911459">
                  <w:marLeft w:val="640"/>
                  <w:marRight w:val="0"/>
                  <w:marTop w:val="0"/>
                  <w:marBottom w:val="0"/>
                  <w:divBdr>
                    <w:top w:val="none" w:sz="0" w:space="0" w:color="auto"/>
                    <w:left w:val="none" w:sz="0" w:space="0" w:color="auto"/>
                    <w:bottom w:val="none" w:sz="0" w:space="0" w:color="auto"/>
                    <w:right w:val="none" w:sz="0" w:space="0" w:color="auto"/>
                  </w:divBdr>
                </w:div>
                <w:div w:id="719478669">
                  <w:marLeft w:val="640"/>
                  <w:marRight w:val="0"/>
                  <w:marTop w:val="0"/>
                  <w:marBottom w:val="0"/>
                  <w:divBdr>
                    <w:top w:val="none" w:sz="0" w:space="0" w:color="auto"/>
                    <w:left w:val="none" w:sz="0" w:space="0" w:color="auto"/>
                    <w:bottom w:val="none" w:sz="0" w:space="0" w:color="auto"/>
                    <w:right w:val="none" w:sz="0" w:space="0" w:color="auto"/>
                  </w:divBdr>
                </w:div>
                <w:div w:id="727655762">
                  <w:marLeft w:val="640"/>
                  <w:marRight w:val="0"/>
                  <w:marTop w:val="0"/>
                  <w:marBottom w:val="0"/>
                  <w:divBdr>
                    <w:top w:val="none" w:sz="0" w:space="0" w:color="auto"/>
                    <w:left w:val="none" w:sz="0" w:space="0" w:color="auto"/>
                    <w:bottom w:val="none" w:sz="0" w:space="0" w:color="auto"/>
                    <w:right w:val="none" w:sz="0" w:space="0" w:color="auto"/>
                  </w:divBdr>
                </w:div>
                <w:div w:id="778644572">
                  <w:marLeft w:val="640"/>
                  <w:marRight w:val="0"/>
                  <w:marTop w:val="0"/>
                  <w:marBottom w:val="0"/>
                  <w:divBdr>
                    <w:top w:val="none" w:sz="0" w:space="0" w:color="auto"/>
                    <w:left w:val="none" w:sz="0" w:space="0" w:color="auto"/>
                    <w:bottom w:val="none" w:sz="0" w:space="0" w:color="auto"/>
                    <w:right w:val="none" w:sz="0" w:space="0" w:color="auto"/>
                  </w:divBdr>
                </w:div>
                <w:div w:id="833254462">
                  <w:marLeft w:val="640"/>
                  <w:marRight w:val="0"/>
                  <w:marTop w:val="0"/>
                  <w:marBottom w:val="0"/>
                  <w:divBdr>
                    <w:top w:val="none" w:sz="0" w:space="0" w:color="auto"/>
                    <w:left w:val="none" w:sz="0" w:space="0" w:color="auto"/>
                    <w:bottom w:val="none" w:sz="0" w:space="0" w:color="auto"/>
                    <w:right w:val="none" w:sz="0" w:space="0" w:color="auto"/>
                  </w:divBdr>
                </w:div>
                <w:div w:id="857500782">
                  <w:marLeft w:val="640"/>
                  <w:marRight w:val="0"/>
                  <w:marTop w:val="0"/>
                  <w:marBottom w:val="0"/>
                  <w:divBdr>
                    <w:top w:val="none" w:sz="0" w:space="0" w:color="auto"/>
                    <w:left w:val="none" w:sz="0" w:space="0" w:color="auto"/>
                    <w:bottom w:val="none" w:sz="0" w:space="0" w:color="auto"/>
                    <w:right w:val="none" w:sz="0" w:space="0" w:color="auto"/>
                  </w:divBdr>
                </w:div>
                <w:div w:id="865366482">
                  <w:marLeft w:val="640"/>
                  <w:marRight w:val="0"/>
                  <w:marTop w:val="0"/>
                  <w:marBottom w:val="0"/>
                  <w:divBdr>
                    <w:top w:val="none" w:sz="0" w:space="0" w:color="auto"/>
                    <w:left w:val="none" w:sz="0" w:space="0" w:color="auto"/>
                    <w:bottom w:val="none" w:sz="0" w:space="0" w:color="auto"/>
                    <w:right w:val="none" w:sz="0" w:space="0" w:color="auto"/>
                  </w:divBdr>
                </w:div>
                <w:div w:id="866338001">
                  <w:marLeft w:val="640"/>
                  <w:marRight w:val="0"/>
                  <w:marTop w:val="0"/>
                  <w:marBottom w:val="0"/>
                  <w:divBdr>
                    <w:top w:val="none" w:sz="0" w:space="0" w:color="auto"/>
                    <w:left w:val="none" w:sz="0" w:space="0" w:color="auto"/>
                    <w:bottom w:val="none" w:sz="0" w:space="0" w:color="auto"/>
                    <w:right w:val="none" w:sz="0" w:space="0" w:color="auto"/>
                  </w:divBdr>
                </w:div>
                <w:div w:id="875435826">
                  <w:marLeft w:val="640"/>
                  <w:marRight w:val="0"/>
                  <w:marTop w:val="0"/>
                  <w:marBottom w:val="0"/>
                  <w:divBdr>
                    <w:top w:val="none" w:sz="0" w:space="0" w:color="auto"/>
                    <w:left w:val="none" w:sz="0" w:space="0" w:color="auto"/>
                    <w:bottom w:val="none" w:sz="0" w:space="0" w:color="auto"/>
                    <w:right w:val="none" w:sz="0" w:space="0" w:color="auto"/>
                  </w:divBdr>
                </w:div>
                <w:div w:id="909005029">
                  <w:marLeft w:val="640"/>
                  <w:marRight w:val="0"/>
                  <w:marTop w:val="0"/>
                  <w:marBottom w:val="0"/>
                  <w:divBdr>
                    <w:top w:val="none" w:sz="0" w:space="0" w:color="auto"/>
                    <w:left w:val="none" w:sz="0" w:space="0" w:color="auto"/>
                    <w:bottom w:val="none" w:sz="0" w:space="0" w:color="auto"/>
                    <w:right w:val="none" w:sz="0" w:space="0" w:color="auto"/>
                  </w:divBdr>
                </w:div>
                <w:div w:id="991524119">
                  <w:marLeft w:val="640"/>
                  <w:marRight w:val="0"/>
                  <w:marTop w:val="0"/>
                  <w:marBottom w:val="0"/>
                  <w:divBdr>
                    <w:top w:val="none" w:sz="0" w:space="0" w:color="auto"/>
                    <w:left w:val="none" w:sz="0" w:space="0" w:color="auto"/>
                    <w:bottom w:val="none" w:sz="0" w:space="0" w:color="auto"/>
                    <w:right w:val="none" w:sz="0" w:space="0" w:color="auto"/>
                  </w:divBdr>
                </w:div>
                <w:div w:id="992490351">
                  <w:marLeft w:val="640"/>
                  <w:marRight w:val="0"/>
                  <w:marTop w:val="0"/>
                  <w:marBottom w:val="0"/>
                  <w:divBdr>
                    <w:top w:val="none" w:sz="0" w:space="0" w:color="auto"/>
                    <w:left w:val="none" w:sz="0" w:space="0" w:color="auto"/>
                    <w:bottom w:val="none" w:sz="0" w:space="0" w:color="auto"/>
                    <w:right w:val="none" w:sz="0" w:space="0" w:color="auto"/>
                  </w:divBdr>
                </w:div>
                <w:div w:id="1008945478">
                  <w:marLeft w:val="640"/>
                  <w:marRight w:val="0"/>
                  <w:marTop w:val="0"/>
                  <w:marBottom w:val="0"/>
                  <w:divBdr>
                    <w:top w:val="none" w:sz="0" w:space="0" w:color="auto"/>
                    <w:left w:val="none" w:sz="0" w:space="0" w:color="auto"/>
                    <w:bottom w:val="none" w:sz="0" w:space="0" w:color="auto"/>
                    <w:right w:val="none" w:sz="0" w:space="0" w:color="auto"/>
                  </w:divBdr>
                </w:div>
                <w:div w:id="1043287602">
                  <w:marLeft w:val="640"/>
                  <w:marRight w:val="0"/>
                  <w:marTop w:val="0"/>
                  <w:marBottom w:val="0"/>
                  <w:divBdr>
                    <w:top w:val="none" w:sz="0" w:space="0" w:color="auto"/>
                    <w:left w:val="none" w:sz="0" w:space="0" w:color="auto"/>
                    <w:bottom w:val="none" w:sz="0" w:space="0" w:color="auto"/>
                    <w:right w:val="none" w:sz="0" w:space="0" w:color="auto"/>
                  </w:divBdr>
                </w:div>
                <w:div w:id="1052341517">
                  <w:marLeft w:val="640"/>
                  <w:marRight w:val="0"/>
                  <w:marTop w:val="0"/>
                  <w:marBottom w:val="0"/>
                  <w:divBdr>
                    <w:top w:val="none" w:sz="0" w:space="0" w:color="auto"/>
                    <w:left w:val="none" w:sz="0" w:space="0" w:color="auto"/>
                    <w:bottom w:val="none" w:sz="0" w:space="0" w:color="auto"/>
                    <w:right w:val="none" w:sz="0" w:space="0" w:color="auto"/>
                  </w:divBdr>
                </w:div>
                <w:div w:id="1129980842">
                  <w:marLeft w:val="640"/>
                  <w:marRight w:val="0"/>
                  <w:marTop w:val="0"/>
                  <w:marBottom w:val="0"/>
                  <w:divBdr>
                    <w:top w:val="none" w:sz="0" w:space="0" w:color="auto"/>
                    <w:left w:val="none" w:sz="0" w:space="0" w:color="auto"/>
                    <w:bottom w:val="none" w:sz="0" w:space="0" w:color="auto"/>
                    <w:right w:val="none" w:sz="0" w:space="0" w:color="auto"/>
                  </w:divBdr>
                </w:div>
                <w:div w:id="1185366731">
                  <w:marLeft w:val="640"/>
                  <w:marRight w:val="0"/>
                  <w:marTop w:val="0"/>
                  <w:marBottom w:val="0"/>
                  <w:divBdr>
                    <w:top w:val="none" w:sz="0" w:space="0" w:color="auto"/>
                    <w:left w:val="none" w:sz="0" w:space="0" w:color="auto"/>
                    <w:bottom w:val="none" w:sz="0" w:space="0" w:color="auto"/>
                    <w:right w:val="none" w:sz="0" w:space="0" w:color="auto"/>
                  </w:divBdr>
                </w:div>
                <w:div w:id="1397436679">
                  <w:marLeft w:val="640"/>
                  <w:marRight w:val="0"/>
                  <w:marTop w:val="0"/>
                  <w:marBottom w:val="0"/>
                  <w:divBdr>
                    <w:top w:val="none" w:sz="0" w:space="0" w:color="auto"/>
                    <w:left w:val="none" w:sz="0" w:space="0" w:color="auto"/>
                    <w:bottom w:val="none" w:sz="0" w:space="0" w:color="auto"/>
                    <w:right w:val="none" w:sz="0" w:space="0" w:color="auto"/>
                  </w:divBdr>
                </w:div>
                <w:div w:id="1585801173">
                  <w:marLeft w:val="640"/>
                  <w:marRight w:val="0"/>
                  <w:marTop w:val="0"/>
                  <w:marBottom w:val="0"/>
                  <w:divBdr>
                    <w:top w:val="none" w:sz="0" w:space="0" w:color="auto"/>
                    <w:left w:val="none" w:sz="0" w:space="0" w:color="auto"/>
                    <w:bottom w:val="none" w:sz="0" w:space="0" w:color="auto"/>
                    <w:right w:val="none" w:sz="0" w:space="0" w:color="auto"/>
                  </w:divBdr>
                </w:div>
                <w:div w:id="1618096232">
                  <w:marLeft w:val="640"/>
                  <w:marRight w:val="0"/>
                  <w:marTop w:val="0"/>
                  <w:marBottom w:val="0"/>
                  <w:divBdr>
                    <w:top w:val="none" w:sz="0" w:space="0" w:color="auto"/>
                    <w:left w:val="none" w:sz="0" w:space="0" w:color="auto"/>
                    <w:bottom w:val="none" w:sz="0" w:space="0" w:color="auto"/>
                    <w:right w:val="none" w:sz="0" w:space="0" w:color="auto"/>
                  </w:divBdr>
                </w:div>
                <w:div w:id="1662272028">
                  <w:marLeft w:val="640"/>
                  <w:marRight w:val="0"/>
                  <w:marTop w:val="0"/>
                  <w:marBottom w:val="0"/>
                  <w:divBdr>
                    <w:top w:val="none" w:sz="0" w:space="0" w:color="auto"/>
                    <w:left w:val="none" w:sz="0" w:space="0" w:color="auto"/>
                    <w:bottom w:val="none" w:sz="0" w:space="0" w:color="auto"/>
                    <w:right w:val="none" w:sz="0" w:space="0" w:color="auto"/>
                  </w:divBdr>
                </w:div>
                <w:div w:id="1748847732">
                  <w:marLeft w:val="640"/>
                  <w:marRight w:val="0"/>
                  <w:marTop w:val="0"/>
                  <w:marBottom w:val="0"/>
                  <w:divBdr>
                    <w:top w:val="none" w:sz="0" w:space="0" w:color="auto"/>
                    <w:left w:val="none" w:sz="0" w:space="0" w:color="auto"/>
                    <w:bottom w:val="none" w:sz="0" w:space="0" w:color="auto"/>
                    <w:right w:val="none" w:sz="0" w:space="0" w:color="auto"/>
                  </w:divBdr>
                </w:div>
                <w:div w:id="1782601744">
                  <w:marLeft w:val="640"/>
                  <w:marRight w:val="0"/>
                  <w:marTop w:val="0"/>
                  <w:marBottom w:val="0"/>
                  <w:divBdr>
                    <w:top w:val="none" w:sz="0" w:space="0" w:color="auto"/>
                    <w:left w:val="none" w:sz="0" w:space="0" w:color="auto"/>
                    <w:bottom w:val="none" w:sz="0" w:space="0" w:color="auto"/>
                    <w:right w:val="none" w:sz="0" w:space="0" w:color="auto"/>
                  </w:divBdr>
                </w:div>
                <w:div w:id="1793596731">
                  <w:marLeft w:val="640"/>
                  <w:marRight w:val="0"/>
                  <w:marTop w:val="0"/>
                  <w:marBottom w:val="0"/>
                  <w:divBdr>
                    <w:top w:val="none" w:sz="0" w:space="0" w:color="auto"/>
                    <w:left w:val="none" w:sz="0" w:space="0" w:color="auto"/>
                    <w:bottom w:val="none" w:sz="0" w:space="0" w:color="auto"/>
                    <w:right w:val="none" w:sz="0" w:space="0" w:color="auto"/>
                  </w:divBdr>
                </w:div>
                <w:div w:id="1895311100">
                  <w:marLeft w:val="640"/>
                  <w:marRight w:val="0"/>
                  <w:marTop w:val="0"/>
                  <w:marBottom w:val="0"/>
                  <w:divBdr>
                    <w:top w:val="none" w:sz="0" w:space="0" w:color="auto"/>
                    <w:left w:val="none" w:sz="0" w:space="0" w:color="auto"/>
                    <w:bottom w:val="none" w:sz="0" w:space="0" w:color="auto"/>
                    <w:right w:val="none" w:sz="0" w:space="0" w:color="auto"/>
                  </w:divBdr>
                </w:div>
                <w:div w:id="1953322695">
                  <w:marLeft w:val="640"/>
                  <w:marRight w:val="0"/>
                  <w:marTop w:val="0"/>
                  <w:marBottom w:val="0"/>
                  <w:divBdr>
                    <w:top w:val="none" w:sz="0" w:space="0" w:color="auto"/>
                    <w:left w:val="none" w:sz="0" w:space="0" w:color="auto"/>
                    <w:bottom w:val="none" w:sz="0" w:space="0" w:color="auto"/>
                    <w:right w:val="none" w:sz="0" w:space="0" w:color="auto"/>
                  </w:divBdr>
                </w:div>
                <w:div w:id="1999455306">
                  <w:marLeft w:val="640"/>
                  <w:marRight w:val="0"/>
                  <w:marTop w:val="0"/>
                  <w:marBottom w:val="0"/>
                  <w:divBdr>
                    <w:top w:val="none" w:sz="0" w:space="0" w:color="auto"/>
                    <w:left w:val="none" w:sz="0" w:space="0" w:color="auto"/>
                    <w:bottom w:val="none" w:sz="0" w:space="0" w:color="auto"/>
                    <w:right w:val="none" w:sz="0" w:space="0" w:color="auto"/>
                  </w:divBdr>
                </w:div>
                <w:div w:id="2012373619">
                  <w:marLeft w:val="640"/>
                  <w:marRight w:val="0"/>
                  <w:marTop w:val="0"/>
                  <w:marBottom w:val="0"/>
                  <w:divBdr>
                    <w:top w:val="none" w:sz="0" w:space="0" w:color="auto"/>
                    <w:left w:val="none" w:sz="0" w:space="0" w:color="auto"/>
                    <w:bottom w:val="none" w:sz="0" w:space="0" w:color="auto"/>
                    <w:right w:val="none" w:sz="0" w:space="0" w:color="auto"/>
                  </w:divBdr>
                </w:div>
                <w:div w:id="2102791638">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1711420730">
          <w:marLeft w:val="640"/>
          <w:marRight w:val="0"/>
          <w:marTop w:val="0"/>
          <w:marBottom w:val="0"/>
          <w:divBdr>
            <w:top w:val="none" w:sz="0" w:space="0" w:color="auto"/>
            <w:left w:val="none" w:sz="0" w:space="0" w:color="auto"/>
            <w:bottom w:val="none" w:sz="0" w:space="0" w:color="auto"/>
            <w:right w:val="none" w:sz="0" w:space="0" w:color="auto"/>
          </w:divBdr>
        </w:div>
        <w:div w:id="1734346919">
          <w:marLeft w:val="640"/>
          <w:marRight w:val="0"/>
          <w:marTop w:val="0"/>
          <w:marBottom w:val="0"/>
          <w:divBdr>
            <w:top w:val="none" w:sz="0" w:space="0" w:color="auto"/>
            <w:left w:val="none" w:sz="0" w:space="0" w:color="auto"/>
            <w:bottom w:val="none" w:sz="0" w:space="0" w:color="auto"/>
            <w:right w:val="none" w:sz="0" w:space="0" w:color="auto"/>
          </w:divBdr>
        </w:div>
        <w:div w:id="1743335088">
          <w:marLeft w:val="640"/>
          <w:marRight w:val="0"/>
          <w:marTop w:val="0"/>
          <w:marBottom w:val="0"/>
          <w:divBdr>
            <w:top w:val="none" w:sz="0" w:space="0" w:color="auto"/>
            <w:left w:val="none" w:sz="0" w:space="0" w:color="auto"/>
            <w:bottom w:val="none" w:sz="0" w:space="0" w:color="auto"/>
            <w:right w:val="none" w:sz="0" w:space="0" w:color="auto"/>
          </w:divBdr>
        </w:div>
        <w:div w:id="1783188662">
          <w:marLeft w:val="640"/>
          <w:marRight w:val="0"/>
          <w:marTop w:val="0"/>
          <w:marBottom w:val="0"/>
          <w:divBdr>
            <w:top w:val="none" w:sz="0" w:space="0" w:color="auto"/>
            <w:left w:val="none" w:sz="0" w:space="0" w:color="auto"/>
            <w:bottom w:val="none" w:sz="0" w:space="0" w:color="auto"/>
            <w:right w:val="none" w:sz="0" w:space="0" w:color="auto"/>
          </w:divBdr>
        </w:div>
        <w:div w:id="1812290440">
          <w:marLeft w:val="640"/>
          <w:marRight w:val="0"/>
          <w:marTop w:val="0"/>
          <w:marBottom w:val="0"/>
          <w:divBdr>
            <w:top w:val="none" w:sz="0" w:space="0" w:color="auto"/>
            <w:left w:val="none" w:sz="0" w:space="0" w:color="auto"/>
            <w:bottom w:val="none" w:sz="0" w:space="0" w:color="auto"/>
            <w:right w:val="none" w:sz="0" w:space="0" w:color="auto"/>
          </w:divBdr>
        </w:div>
        <w:div w:id="1880848542">
          <w:marLeft w:val="640"/>
          <w:marRight w:val="0"/>
          <w:marTop w:val="0"/>
          <w:marBottom w:val="0"/>
          <w:divBdr>
            <w:top w:val="none" w:sz="0" w:space="0" w:color="auto"/>
            <w:left w:val="none" w:sz="0" w:space="0" w:color="auto"/>
            <w:bottom w:val="none" w:sz="0" w:space="0" w:color="auto"/>
            <w:right w:val="none" w:sz="0" w:space="0" w:color="auto"/>
          </w:divBdr>
        </w:div>
        <w:div w:id="1904487224">
          <w:marLeft w:val="640"/>
          <w:marRight w:val="0"/>
          <w:marTop w:val="0"/>
          <w:marBottom w:val="0"/>
          <w:divBdr>
            <w:top w:val="none" w:sz="0" w:space="0" w:color="auto"/>
            <w:left w:val="none" w:sz="0" w:space="0" w:color="auto"/>
            <w:bottom w:val="none" w:sz="0" w:space="0" w:color="auto"/>
            <w:right w:val="none" w:sz="0" w:space="0" w:color="auto"/>
          </w:divBdr>
        </w:div>
        <w:div w:id="1920289993">
          <w:marLeft w:val="640"/>
          <w:marRight w:val="0"/>
          <w:marTop w:val="0"/>
          <w:marBottom w:val="0"/>
          <w:divBdr>
            <w:top w:val="none" w:sz="0" w:space="0" w:color="auto"/>
            <w:left w:val="none" w:sz="0" w:space="0" w:color="auto"/>
            <w:bottom w:val="none" w:sz="0" w:space="0" w:color="auto"/>
            <w:right w:val="none" w:sz="0" w:space="0" w:color="auto"/>
          </w:divBdr>
        </w:div>
        <w:div w:id="1961649205">
          <w:marLeft w:val="640"/>
          <w:marRight w:val="0"/>
          <w:marTop w:val="0"/>
          <w:marBottom w:val="0"/>
          <w:divBdr>
            <w:top w:val="none" w:sz="0" w:space="0" w:color="auto"/>
            <w:left w:val="none" w:sz="0" w:space="0" w:color="auto"/>
            <w:bottom w:val="none" w:sz="0" w:space="0" w:color="auto"/>
            <w:right w:val="none" w:sz="0" w:space="0" w:color="auto"/>
          </w:divBdr>
        </w:div>
        <w:div w:id="1962689957">
          <w:marLeft w:val="640"/>
          <w:marRight w:val="0"/>
          <w:marTop w:val="0"/>
          <w:marBottom w:val="0"/>
          <w:divBdr>
            <w:top w:val="none" w:sz="0" w:space="0" w:color="auto"/>
            <w:left w:val="none" w:sz="0" w:space="0" w:color="auto"/>
            <w:bottom w:val="none" w:sz="0" w:space="0" w:color="auto"/>
            <w:right w:val="none" w:sz="0" w:space="0" w:color="auto"/>
          </w:divBdr>
        </w:div>
        <w:div w:id="1965500983">
          <w:marLeft w:val="640"/>
          <w:marRight w:val="0"/>
          <w:marTop w:val="0"/>
          <w:marBottom w:val="0"/>
          <w:divBdr>
            <w:top w:val="none" w:sz="0" w:space="0" w:color="auto"/>
            <w:left w:val="none" w:sz="0" w:space="0" w:color="auto"/>
            <w:bottom w:val="none" w:sz="0" w:space="0" w:color="auto"/>
            <w:right w:val="none" w:sz="0" w:space="0" w:color="auto"/>
          </w:divBdr>
        </w:div>
        <w:div w:id="1971473967">
          <w:marLeft w:val="640"/>
          <w:marRight w:val="0"/>
          <w:marTop w:val="0"/>
          <w:marBottom w:val="0"/>
          <w:divBdr>
            <w:top w:val="none" w:sz="0" w:space="0" w:color="auto"/>
            <w:left w:val="none" w:sz="0" w:space="0" w:color="auto"/>
            <w:bottom w:val="none" w:sz="0" w:space="0" w:color="auto"/>
            <w:right w:val="none" w:sz="0" w:space="0" w:color="auto"/>
          </w:divBdr>
        </w:div>
        <w:div w:id="2080592403">
          <w:marLeft w:val="640"/>
          <w:marRight w:val="0"/>
          <w:marTop w:val="0"/>
          <w:marBottom w:val="0"/>
          <w:divBdr>
            <w:top w:val="none" w:sz="0" w:space="0" w:color="auto"/>
            <w:left w:val="none" w:sz="0" w:space="0" w:color="auto"/>
            <w:bottom w:val="none" w:sz="0" w:space="0" w:color="auto"/>
            <w:right w:val="none" w:sz="0" w:space="0" w:color="auto"/>
          </w:divBdr>
        </w:div>
        <w:div w:id="2083990850">
          <w:marLeft w:val="640"/>
          <w:marRight w:val="0"/>
          <w:marTop w:val="0"/>
          <w:marBottom w:val="0"/>
          <w:divBdr>
            <w:top w:val="none" w:sz="0" w:space="0" w:color="auto"/>
            <w:left w:val="none" w:sz="0" w:space="0" w:color="auto"/>
            <w:bottom w:val="none" w:sz="0" w:space="0" w:color="auto"/>
            <w:right w:val="none" w:sz="0" w:space="0" w:color="auto"/>
          </w:divBdr>
        </w:div>
        <w:div w:id="2099330381">
          <w:marLeft w:val="640"/>
          <w:marRight w:val="0"/>
          <w:marTop w:val="0"/>
          <w:marBottom w:val="0"/>
          <w:divBdr>
            <w:top w:val="none" w:sz="0" w:space="0" w:color="auto"/>
            <w:left w:val="none" w:sz="0" w:space="0" w:color="auto"/>
            <w:bottom w:val="none" w:sz="0" w:space="0" w:color="auto"/>
            <w:right w:val="none" w:sz="0" w:space="0" w:color="auto"/>
          </w:divBdr>
        </w:div>
      </w:divsChild>
    </w:div>
    <w:div w:id="174001136">
      <w:bodyDiv w:val="1"/>
      <w:marLeft w:val="0"/>
      <w:marRight w:val="0"/>
      <w:marTop w:val="0"/>
      <w:marBottom w:val="0"/>
      <w:divBdr>
        <w:top w:val="none" w:sz="0" w:space="0" w:color="auto"/>
        <w:left w:val="none" w:sz="0" w:space="0" w:color="auto"/>
        <w:bottom w:val="none" w:sz="0" w:space="0" w:color="auto"/>
        <w:right w:val="none" w:sz="0" w:space="0" w:color="auto"/>
      </w:divBdr>
      <w:divsChild>
        <w:div w:id="36392102">
          <w:marLeft w:val="640"/>
          <w:marRight w:val="0"/>
          <w:marTop w:val="0"/>
          <w:marBottom w:val="0"/>
          <w:divBdr>
            <w:top w:val="none" w:sz="0" w:space="0" w:color="auto"/>
            <w:left w:val="none" w:sz="0" w:space="0" w:color="auto"/>
            <w:bottom w:val="none" w:sz="0" w:space="0" w:color="auto"/>
            <w:right w:val="none" w:sz="0" w:space="0" w:color="auto"/>
          </w:divBdr>
        </w:div>
        <w:div w:id="49354241">
          <w:marLeft w:val="640"/>
          <w:marRight w:val="0"/>
          <w:marTop w:val="0"/>
          <w:marBottom w:val="0"/>
          <w:divBdr>
            <w:top w:val="none" w:sz="0" w:space="0" w:color="auto"/>
            <w:left w:val="none" w:sz="0" w:space="0" w:color="auto"/>
            <w:bottom w:val="none" w:sz="0" w:space="0" w:color="auto"/>
            <w:right w:val="none" w:sz="0" w:space="0" w:color="auto"/>
          </w:divBdr>
        </w:div>
        <w:div w:id="50732907">
          <w:marLeft w:val="640"/>
          <w:marRight w:val="0"/>
          <w:marTop w:val="0"/>
          <w:marBottom w:val="0"/>
          <w:divBdr>
            <w:top w:val="none" w:sz="0" w:space="0" w:color="auto"/>
            <w:left w:val="none" w:sz="0" w:space="0" w:color="auto"/>
            <w:bottom w:val="none" w:sz="0" w:space="0" w:color="auto"/>
            <w:right w:val="none" w:sz="0" w:space="0" w:color="auto"/>
          </w:divBdr>
        </w:div>
        <w:div w:id="77295637">
          <w:marLeft w:val="640"/>
          <w:marRight w:val="0"/>
          <w:marTop w:val="0"/>
          <w:marBottom w:val="0"/>
          <w:divBdr>
            <w:top w:val="none" w:sz="0" w:space="0" w:color="auto"/>
            <w:left w:val="none" w:sz="0" w:space="0" w:color="auto"/>
            <w:bottom w:val="none" w:sz="0" w:space="0" w:color="auto"/>
            <w:right w:val="none" w:sz="0" w:space="0" w:color="auto"/>
          </w:divBdr>
        </w:div>
        <w:div w:id="83887122">
          <w:marLeft w:val="640"/>
          <w:marRight w:val="0"/>
          <w:marTop w:val="0"/>
          <w:marBottom w:val="0"/>
          <w:divBdr>
            <w:top w:val="none" w:sz="0" w:space="0" w:color="auto"/>
            <w:left w:val="none" w:sz="0" w:space="0" w:color="auto"/>
            <w:bottom w:val="none" w:sz="0" w:space="0" w:color="auto"/>
            <w:right w:val="none" w:sz="0" w:space="0" w:color="auto"/>
          </w:divBdr>
        </w:div>
        <w:div w:id="175853412">
          <w:marLeft w:val="640"/>
          <w:marRight w:val="0"/>
          <w:marTop w:val="0"/>
          <w:marBottom w:val="0"/>
          <w:divBdr>
            <w:top w:val="none" w:sz="0" w:space="0" w:color="auto"/>
            <w:left w:val="none" w:sz="0" w:space="0" w:color="auto"/>
            <w:bottom w:val="none" w:sz="0" w:space="0" w:color="auto"/>
            <w:right w:val="none" w:sz="0" w:space="0" w:color="auto"/>
          </w:divBdr>
        </w:div>
        <w:div w:id="178474105">
          <w:marLeft w:val="640"/>
          <w:marRight w:val="0"/>
          <w:marTop w:val="0"/>
          <w:marBottom w:val="0"/>
          <w:divBdr>
            <w:top w:val="none" w:sz="0" w:space="0" w:color="auto"/>
            <w:left w:val="none" w:sz="0" w:space="0" w:color="auto"/>
            <w:bottom w:val="none" w:sz="0" w:space="0" w:color="auto"/>
            <w:right w:val="none" w:sz="0" w:space="0" w:color="auto"/>
          </w:divBdr>
        </w:div>
        <w:div w:id="196502579">
          <w:marLeft w:val="640"/>
          <w:marRight w:val="0"/>
          <w:marTop w:val="0"/>
          <w:marBottom w:val="0"/>
          <w:divBdr>
            <w:top w:val="none" w:sz="0" w:space="0" w:color="auto"/>
            <w:left w:val="none" w:sz="0" w:space="0" w:color="auto"/>
            <w:bottom w:val="none" w:sz="0" w:space="0" w:color="auto"/>
            <w:right w:val="none" w:sz="0" w:space="0" w:color="auto"/>
          </w:divBdr>
        </w:div>
        <w:div w:id="245311741">
          <w:marLeft w:val="640"/>
          <w:marRight w:val="0"/>
          <w:marTop w:val="0"/>
          <w:marBottom w:val="0"/>
          <w:divBdr>
            <w:top w:val="none" w:sz="0" w:space="0" w:color="auto"/>
            <w:left w:val="none" w:sz="0" w:space="0" w:color="auto"/>
            <w:bottom w:val="none" w:sz="0" w:space="0" w:color="auto"/>
            <w:right w:val="none" w:sz="0" w:space="0" w:color="auto"/>
          </w:divBdr>
        </w:div>
        <w:div w:id="266157222">
          <w:marLeft w:val="640"/>
          <w:marRight w:val="0"/>
          <w:marTop w:val="0"/>
          <w:marBottom w:val="0"/>
          <w:divBdr>
            <w:top w:val="none" w:sz="0" w:space="0" w:color="auto"/>
            <w:left w:val="none" w:sz="0" w:space="0" w:color="auto"/>
            <w:bottom w:val="none" w:sz="0" w:space="0" w:color="auto"/>
            <w:right w:val="none" w:sz="0" w:space="0" w:color="auto"/>
          </w:divBdr>
        </w:div>
        <w:div w:id="349139932">
          <w:marLeft w:val="640"/>
          <w:marRight w:val="0"/>
          <w:marTop w:val="0"/>
          <w:marBottom w:val="0"/>
          <w:divBdr>
            <w:top w:val="none" w:sz="0" w:space="0" w:color="auto"/>
            <w:left w:val="none" w:sz="0" w:space="0" w:color="auto"/>
            <w:bottom w:val="none" w:sz="0" w:space="0" w:color="auto"/>
            <w:right w:val="none" w:sz="0" w:space="0" w:color="auto"/>
          </w:divBdr>
        </w:div>
        <w:div w:id="448551647">
          <w:marLeft w:val="640"/>
          <w:marRight w:val="0"/>
          <w:marTop w:val="0"/>
          <w:marBottom w:val="0"/>
          <w:divBdr>
            <w:top w:val="none" w:sz="0" w:space="0" w:color="auto"/>
            <w:left w:val="none" w:sz="0" w:space="0" w:color="auto"/>
            <w:bottom w:val="none" w:sz="0" w:space="0" w:color="auto"/>
            <w:right w:val="none" w:sz="0" w:space="0" w:color="auto"/>
          </w:divBdr>
        </w:div>
        <w:div w:id="481774713">
          <w:marLeft w:val="640"/>
          <w:marRight w:val="0"/>
          <w:marTop w:val="0"/>
          <w:marBottom w:val="0"/>
          <w:divBdr>
            <w:top w:val="none" w:sz="0" w:space="0" w:color="auto"/>
            <w:left w:val="none" w:sz="0" w:space="0" w:color="auto"/>
            <w:bottom w:val="none" w:sz="0" w:space="0" w:color="auto"/>
            <w:right w:val="none" w:sz="0" w:space="0" w:color="auto"/>
          </w:divBdr>
        </w:div>
        <w:div w:id="510723918">
          <w:marLeft w:val="640"/>
          <w:marRight w:val="0"/>
          <w:marTop w:val="0"/>
          <w:marBottom w:val="0"/>
          <w:divBdr>
            <w:top w:val="none" w:sz="0" w:space="0" w:color="auto"/>
            <w:left w:val="none" w:sz="0" w:space="0" w:color="auto"/>
            <w:bottom w:val="none" w:sz="0" w:space="0" w:color="auto"/>
            <w:right w:val="none" w:sz="0" w:space="0" w:color="auto"/>
          </w:divBdr>
        </w:div>
        <w:div w:id="519707312">
          <w:marLeft w:val="640"/>
          <w:marRight w:val="0"/>
          <w:marTop w:val="0"/>
          <w:marBottom w:val="0"/>
          <w:divBdr>
            <w:top w:val="none" w:sz="0" w:space="0" w:color="auto"/>
            <w:left w:val="none" w:sz="0" w:space="0" w:color="auto"/>
            <w:bottom w:val="none" w:sz="0" w:space="0" w:color="auto"/>
            <w:right w:val="none" w:sz="0" w:space="0" w:color="auto"/>
          </w:divBdr>
        </w:div>
        <w:div w:id="532350177">
          <w:marLeft w:val="640"/>
          <w:marRight w:val="0"/>
          <w:marTop w:val="0"/>
          <w:marBottom w:val="0"/>
          <w:divBdr>
            <w:top w:val="none" w:sz="0" w:space="0" w:color="auto"/>
            <w:left w:val="none" w:sz="0" w:space="0" w:color="auto"/>
            <w:bottom w:val="none" w:sz="0" w:space="0" w:color="auto"/>
            <w:right w:val="none" w:sz="0" w:space="0" w:color="auto"/>
          </w:divBdr>
        </w:div>
        <w:div w:id="565380246">
          <w:marLeft w:val="640"/>
          <w:marRight w:val="0"/>
          <w:marTop w:val="0"/>
          <w:marBottom w:val="0"/>
          <w:divBdr>
            <w:top w:val="none" w:sz="0" w:space="0" w:color="auto"/>
            <w:left w:val="none" w:sz="0" w:space="0" w:color="auto"/>
            <w:bottom w:val="none" w:sz="0" w:space="0" w:color="auto"/>
            <w:right w:val="none" w:sz="0" w:space="0" w:color="auto"/>
          </w:divBdr>
        </w:div>
        <w:div w:id="620722589">
          <w:marLeft w:val="640"/>
          <w:marRight w:val="0"/>
          <w:marTop w:val="0"/>
          <w:marBottom w:val="0"/>
          <w:divBdr>
            <w:top w:val="none" w:sz="0" w:space="0" w:color="auto"/>
            <w:left w:val="none" w:sz="0" w:space="0" w:color="auto"/>
            <w:bottom w:val="none" w:sz="0" w:space="0" w:color="auto"/>
            <w:right w:val="none" w:sz="0" w:space="0" w:color="auto"/>
          </w:divBdr>
        </w:div>
        <w:div w:id="645428320">
          <w:marLeft w:val="640"/>
          <w:marRight w:val="0"/>
          <w:marTop w:val="0"/>
          <w:marBottom w:val="0"/>
          <w:divBdr>
            <w:top w:val="none" w:sz="0" w:space="0" w:color="auto"/>
            <w:left w:val="none" w:sz="0" w:space="0" w:color="auto"/>
            <w:bottom w:val="none" w:sz="0" w:space="0" w:color="auto"/>
            <w:right w:val="none" w:sz="0" w:space="0" w:color="auto"/>
          </w:divBdr>
        </w:div>
        <w:div w:id="674190437">
          <w:marLeft w:val="640"/>
          <w:marRight w:val="0"/>
          <w:marTop w:val="0"/>
          <w:marBottom w:val="0"/>
          <w:divBdr>
            <w:top w:val="none" w:sz="0" w:space="0" w:color="auto"/>
            <w:left w:val="none" w:sz="0" w:space="0" w:color="auto"/>
            <w:bottom w:val="none" w:sz="0" w:space="0" w:color="auto"/>
            <w:right w:val="none" w:sz="0" w:space="0" w:color="auto"/>
          </w:divBdr>
        </w:div>
        <w:div w:id="675421434">
          <w:marLeft w:val="640"/>
          <w:marRight w:val="0"/>
          <w:marTop w:val="0"/>
          <w:marBottom w:val="0"/>
          <w:divBdr>
            <w:top w:val="none" w:sz="0" w:space="0" w:color="auto"/>
            <w:left w:val="none" w:sz="0" w:space="0" w:color="auto"/>
            <w:bottom w:val="none" w:sz="0" w:space="0" w:color="auto"/>
            <w:right w:val="none" w:sz="0" w:space="0" w:color="auto"/>
          </w:divBdr>
        </w:div>
        <w:div w:id="759259357">
          <w:marLeft w:val="640"/>
          <w:marRight w:val="0"/>
          <w:marTop w:val="0"/>
          <w:marBottom w:val="0"/>
          <w:divBdr>
            <w:top w:val="none" w:sz="0" w:space="0" w:color="auto"/>
            <w:left w:val="none" w:sz="0" w:space="0" w:color="auto"/>
            <w:bottom w:val="none" w:sz="0" w:space="0" w:color="auto"/>
            <w:right w:val="none" w:sz="0" w:space="0" w:color="auto"/>
          </w:divBdr>
        </w:div>
        <w:div w:id="822622514">
          <w:marLeft w:val="640"/>
          <w:marRight w:val="0"/>
          <w:marTop w:val="0"/>
          <w:marBottom w:val="0"/>
          <w:divBdr>
            <w:top w:val="none" w:sz="0" w:space="0" w:color="auto"/>
            <w:left w:val="none" w:sz="0" w:space="0" w:color="auto"/>
            <w:bottom w:val="none" w:sz="0" w:space="0" w:color="auto"/>
            <w:right w:val="none" w:sz="0" w:space="0" w:color="auto"/>
          </w:divBdr>
        </w:div>
        <w:div w:id="961033790">
          <w:marLeft w:val="640"/>
          <w:marRight w:val="0"/>
          <w:marTop w:val="0"/>
          <w:marBottom w:val="0"/>
          <w:divBdr>
            <w:top w:val="none" w:sz="0" w:space="0" w:color="auto"/>
            <w:left w:val="none" w:sz="0" w:space="0" w:color="auto"/>
            <w:bottom w:val="none" w:sz="0" w:space="0" w:color="auto"/>
            <w:right w:val="none" w:sz="0" w:space="0" w:color="auto"/>
          </w:divBdr>
        </w:div>
        <w:div w:id="966395845">
          <w:marLeft w:val="640"/>
          <w:marRight w:val="0"/>
          <w:marTop w:val="0"/>
          <w:marBottom w:val="0"/>
          <w:divBdr>
            <w:top w:val="none" w:sz="0" w:space="0" w:color="auto"/>
            <w:left w:val="none" w:sz="0" w:space="0" w:color="auto"/>
            <w:bottom w:val="none" w:sz="0" w:space="0" w:color="auto"/>
            <w:right w:val="none" w:sz="0" w:space="0" w:color="auto"/>
          </w:divBdr>
        </w:div>
        <w:div w:id="968316055">
          <w:marLeft w:val="640"/>
          <w:marRight w:val="0"/>
          <w:marTop w:val="0"/>
          <w:marBottom w:val="0"/>
          <w:divBdr>
            <w:top w:val="none" w:sz="0" w:space="0" w:color="auto"/>
            <w:left w:val="none" w:sz="0" w:space="0" w:color="auto"/>
            <w:bottom w:val="none" w:sz="0" w:space="0" w:color="auto"/>
            <w:right w:val="none" w:sz="0" w:space="0" w:color="auto"/>
          </w:divBdr>
        </w:div>
        <w:div w:id="979574340">
          <w:marLeft w:val="640"/>
          <w:marRight w:val="0"/>
          <w:marTop w:val="0"/>
          <w:marBottom w:val="0"/>
          <w:divBdr>
            <w:top w:val="none" w:sz="0" w:space="0" w:color="auto"/>
            <w:left w:val="none" w:sz="0" w:space="0" w:color="auto"/>
            <w:bottom w:val="none" w:sz="0" w:space="0" w:color="auto"/>
            <w:right w:val="none" w:sz="0" w:space="0" w:color="auto"/>
          </w:divBdr>
        </w:div>
        <w:div w:id="980501824">
          <w:marLeft w:val="640"/>
          <w:marRight w:val="0"/>
          <w:marTop w:val="0"/>
          <w:marBottom w:val="0"/>
          <w:divBdr>
            <w:top w:val="none" w:sz="0" w:space="0" w:color="auto"/>
            <w:left w:val="none" w:sz="0" w:space="0" w:color="auto"/>
            <w:bottom w:val="none" w:sz="0" w:space="0" w:color="auto"/>
            <w:right w:val="none" w:sz="0" w:space="0" w:color="auto"/>
          </w:divBdr>
        </w:div>
        <w:div w:id="980503764">
          <w:marLeft w:val="640"/>
          <w:marRight w:val="0"/>
          <w:marTop w:val="0"/>
          <w:marBottom w:val="0"/>
          <w:divBdr>
            <w:top w:val="none" w:sz="0" w:space="0" w:color="auto"/>
            <w:left w:val="none" w:sz="0" w:space="0" w:color="auto"/>
            <w:bottom w:val="none" w:sz="0" w:space="0" w:color="auto"/>
            <w:right w:val="none" w:sz="0" w:space="0" w:color="auto"/>
          </w:divBdr>
        </w:div>
        <w:div w:id="1000738010">
          <w:marLeft w:val="640"/>
          <w:marRight w:val="0"/>
          <w:marTop w:val="0"/>
          <w:marBottom w:val="0"/>
          <w:divBdr>
            <w:top w:val="none" w:sz="0" w:space="0" w:color="auto"/>
            <w:left w:val="none" w:sz="0" w:space="0" w:color="auto"/>
            <w:bottom w:val="none" w:sz="0" w:space="0" w:color="auto"/>
            <w:right w:val="none" w:sz="0" w:space="0" w:color="auto"/>
          </w:divBdr>
        </w:div>
        <w:div w:id="1019115523">
          <w:marLeft w:val="640"/>
          <w:marRight w:val="0"/>
          <w:marTop w:val="0"/>
          <w:marBottom w:val="0"/>
          <w:divBdr>
            <w:top w:val="none" w:sz="0" w:space="0" w:color="auto"/>
            <w:left w:val="none" w:sz="0" w:space="0" w:color="auto"/>
            <w:bottom w:val="none" w:sz="0" w:space="0" w:color="auto"/>
            <w:right w:val="none" w:sz="0" w:space="0" w:color="auto"/>
          </w:divBdr>
        </w:div>
        <w:div w:id="1048535191">
          <w:marLeft w:val="640"/>
          <w:marRight w:val="0"/>
          <w:marTop w:val="0"/>
          <w:marBottom w:val="0"/>
          <w:divBdr>
            <w:top w:val="none" w:sz="0" w:space="0" w:color="auto"/>
            <w:left w:val="none" w:sz="0" w:space="0" w:color="auto"/>
            <w:bottom w:val="none" w:sz="0" w:space="0" w:color="auto"/>
            <w:right w:val="none" w:sz="0" w:space="0" w:color="auto"/>
          </w:divBdr>
        </w:div>
        <w:div w:id="1067924140">
          <w:marLeft w:val="640"/>
          <w:marRight w:val="0"/>
          <w:marTop w:val="0"/>
          <w:marBottom w:val="0"/>
          <w:divBdr>
            <w:top w:val="none" w:sz="0" w:space="0" w:color="auto"/>
            <w:left w:val="none" w:sz="0" w:space="0" w:color="auto"/>
            <w:bottom w:val="none" w:sz="0" w:space="0" w:color="auto"/>
            <w:right w:val="none" w:sz="0" w:space="0" w:color="auto"/>
          </w:divBdr>
        </w:div>
        <w:div w:id="1082490772">
          <w:marLeft w:val="640"/>
          <w:marRight w:val="0"/>
          <w:marTop w:val="0"/>
          <w:marBottom w:val="0"/>
          <w:divBdr>
            <w:top w:val="none" w:sz="0" w:space="0" w:color="auto"/>
            <w:left w:val="none" w:sz="0" w:space="0" w:color="auto"/>
            <w:bottom w:val="none" w:sz="0" w:space="0" w:color="auto"/>
            <w:right w:val="none" w:sz="0" w:space="0" w:color="auto"/>
          </w:divBdr>
        </w:div>
        <w:div w:id="1151293195">
          <w:marLeft w:val="640"/>
          <w:marRight w:val="0"/>
          <w:marTop w:val="0"/>
          <w:marBottom w:val="0"/>
          <w:divBdr>
            <w:top w:val="none" w:sz="0" w:space="0" w:color="auto"/>
            <w:left w:val="none" w:sz="0" w:space="0" w:color="auto"/>
            <w:bottom w:val="none" w:sz="0" w:space="0" w:color="auto"/>
            <w:right w:val="none" w:sz="0" w:space="0" w:color="auto"/>
          </w:divBdr>
        </w:div>
        <w:div w:id="1165587503">
          <w:marLeft w:val="640"/>
          <w:marRight w:val="0"/>
          <w:marTop w:val="0"/>
          <w:marBottom w:val="0"/>
          <w:divBdr>
            <w:top w:val="none" w:sz="0" w:space="0" w:color="auto"/>
            <w:left w:val="none" w:sz="0" w:space="0" w:color="auto"/>
            <w:bottom w:val="none" w:sz="0" w:space="0" w:color="auto"/>
            <w:right w:val="none" w:sz="0" w:space="0" w:color="auto"/>
          </w:divBdr>
        </w:div>
        <w:div w:id="1185904472">
          <w:marLeft w:val="640"/>
          <w:marRight w:val="0"/>
          <w:marTop w:val="0"/>
          <w:marBottom w:val="0"/>
          <w:divBdr>
            <w:top w:val="none" w:sz="0" w:space="0" w:color="auto"/>
            <w:left w:val="none" w:sz="0" w:space="0" w:color="auto"/>
            <w:bottom w:val="none" w:sz="0" w:space="0" w:color="auto"/>
            <w:right w:val="none" w:sz="0" w:space="0" w:color="auto"/>
          </w:divBdr>
        </w:div>
        <w:div w:id="1267352208">
          <w:marLeft w:val="640"/>
          <w:marRight w:val="0"/>
          <w:marTop w:val="0"/>
          <w:marBottom w:val="0"/>
          <w:divBdr>
            <w:top w:val="none" w:sz="0" w:space="0" w:color="auto"/>
            <w:left w:val="none" w:sz="0" w:space="0" w:color="auto"/>
            <w:bottom w:val="none" w:sz="0" w:space="0" w:color="auto"/>
            <w:right w:val="none" w:sz="0" w:space="0" w:color="auto"/>
          </w:divBdr>
        </w:div>
        <w:div w:id="1280452007">
          <w:marLeft w:val="640"/>
          <w:marRight w:val="0"/>
          <w:marTop w:val="0"/>
          <w:marBottom w:val="0"/>
          <w:divBdr>
            <w:top w:val="none" w:sz="0" w:space="0" w:color="auto"/>
            <w:left w:val="none" w:sz="0" w:space="0" w:color="auto"/>
            <w:bottom w:val="none" w:sz="0" w:space="0" w:color="auto"/>
            <w:right w:val="none" w:sz="0" w:space="0" w:color="auto"/>
          </w:divBdr>
        </w:div>
        <w:div w:id="1323584733">
          <w:marLeft w:val="640"/>
          <w:marRight w:val="0"/>
          <w:marTop w:val="0"/>
          <w:marBottom w:val="0"/>
          <w:divBdr>
            <w:top w:val="none" w:sz="0" w:space="0" w:color="auto"/>
            <w:left w:val="none" w:sz="0" w:space="0" w:color="auto"/>
            <w:bottom w:val="none" w:sz="0" w:space="0" w:color="auto"/>
            <w:right w:val="none" w:sz="0" w:space="0" w:color="auto"/>
          </w:divBdr>
        </w:div>
        <w:div w:id="1382366182">
          <w:marLeft w:val="640"/>
          <w:marRight w:val="0"/>
          <w:marTop w:val="0"/>
          <w:marBottom w:val="0"/>
          <w:divBdr>
            <w:top w:val="none" w:sz="0" w:space="0" w:color="auto"/>
            <w:left w:val="none" w:sz="0" w:space="0" w:color="auto"/>
            <w:bottom w:val="none" w:sz="0" w:space="0" w:color="auto"/>
            <w:right w:val="none" w:sz="0" w:space="0" w:color="auto"/>
          </w:divBdr>
        </w:div>
        <w:div w:id="1430156044">
          <w:marLeft w:val="640"/>
          <w:marRight w:val="0"/>
          <w:marTop w:val="0"/>
          <w:marBottom w:val="0"/>
          <w:divBdr>
            <w:top w:val="none" w:sz="0" w:space="0" w:color="auto"/>
            <w:left w:val="none" w:sz="0" w:space="0" w:color="auto"/>
            <w:bottom w:val="none" w:sz="0" w:space="0" w:color="auto"/>
            <w:right w:val="none" w:sz="0" w:space="0" w:color="auto"/>
          </w:divBdr>
        </w:div>
        <w:div w:id="1446538723">
          <w:marLeft w:val="640"/>
          <w:marRight w:val="0"/>
          <w:marTop w:val="0"/>
          <w:marBottom w:val="0"/>
          <w:divBdr>
            <w:top w:val="none" w:sz="0" w:space="0" w:color="auto"/>
            <w:left w:val="none" w:sz="0" w:space="0" w:color="auto"/>
            <w:bottom w:val="none" w:sz="0" w:space="0" w:color="auto"/>
            <w:right w:val="none" w:sz="0" w:space="0" w:color="auto"/>
          </w:divBdr>
        </w:div>
        <w:div w:id="1463353448">
          <w:marLeft w:val="640"/>
          <w:marRight w:val="0"/>
          <w:marTop w:val="0"/>
          <w:marBottom w:val="0"/>
          <w:divBdr>
            <w:top w:val="none" w:sz="0" w:space="0" w:color="auto"/>
            <w:left w:val="none" w:sz="0" w:space="0" w:color="auto"/>
            <w:bottom w:val="none" w:sz="0" w:space="0" w:color="auto"/>
            <w:right w:val="none" w:sz="0" w:space="0" w:color="auto"/>
          </w:divBdr>
        </w:div>
        <w:div w:id="1467049175">
          <w:marLeft w:val="640"/>
          <w:marRight w:val="0"/>
          <w:marTop w:val="0"/>
          <w:marBottom w:val="0"/>
          <w:divBdr>
            <w:top w:val="none" w:sz="0" w:space="0" w:color="auto"/>
            <w:left w:val="none" w:sz="0" w:space="0" w:color="auto"/>
            <w:bottom w:val="none" w:sz="0" w:space="0" w:color="auto"/>
            <w:right w:val="none" w:sz="0" w:space="0" w:color="auto"/>
          </w:divBdr>
        </w:div>
        <w:div w:id="1503661614">
          <w:marLeft w:val="640"/>
          <w:marRight w:val="0"/>
          <w:marTop w:val="0"/>
          <w:marBottom w:val="0"/>
          <w:divBdr>
            <w:top w:val="none" w:sz="0" w:space="0" w:color="auto"/>
            <w:left w:val="none" w:sz="0" w:space="0" w:color="auto"/>
            <w:bottom w:val="none" w:sz="0" w:space="0" w:color="auto"/>
            <w:right w:val="none" w:sz="0" w:space="0" w:color="auto"/>
          </w:divBdr>
        </w:div>
        <w:div w:id="1595746005">
          <w:marLeft w:val="640"/>
          <w:marRight w:val="0"/>
          <w:marTop w:val="0"/>
          <w:marBottom w:val="0"/>
          <w:divBdr>
            <w:top w:val="none" w:sz="0" w:space="0" w:color="auto"/>
            <w:left w:val="none" w:sz="0" w:space="0" w:color="auto"/>
            <w:bottom w:val="none" w:sz="0" w:space="0" w:color="auto"/>
            <w:right w:val="none" w:sz="0" w:space="0" w:color="auto"/>
          </w:divBdr>
        </w:div>
        <w:div w:id="1635259248">
          <w:marLeft w:val="640"/>
          <w:marRight w:val="0"/>
          <w:marTop w:val="0"/>
          <w:marBottom w:val="0"/>
          <w:divBdr>
            <w:top w:val="none" w:sz="0" w:space="0" w:color="auto"/>
            <w:left w:val="none" w:sz="0" w:space="0" w:color="auto"/>
            <w:bottom w:val="none" w:sz="0" w:space="0" w:color="auto"/>
            <w:right w:val="none" w:sz="0" w:space="0" w:color="auto"/>
          </w:divBdr>
        </w:div>
        <w:div w:id="1666396827">
          <w:marLeft w:val="640"/>
          <w:marRight w:val="0"/>
          <w:marTop w:val="0"/>
          <w:marBottom w:val="0"/>
          <w:divBdr>
            <w:top w:val="none" w:sz="0" w:space="0" w:color="auto"/>
            <w:left w:val="none" w:sz="0" w:space="0" w:color="auto"/>
            <w:bottom w:val="none" w:sz="0" w:space="0" w:color="auto"/>
            <w:right w:val="none" w:sz="0" w:space="0" w:color="auto"/>
          </w:divBdr>
          <w:divsChild>
            <w:div w:id="525796600">
              <w:marLeft w:val="0"/>
              <w:marRight w:val="0"/>
              <w:marTop w:val="0"/>
              <w:marBottom w:val="0"/>
              <w:divBdr>
                <w:top w:val="none" w:sz="0" w:space="0" w:color="auto"/>
                <w:left w:val="none" w:sz="0" w:space="0" w:color="auto"/>
                <w:bottom w:val="none" w:sz="0" w:space="0" w:color="auto"/>
                <w:right w:val="none" w:sz="0" w:space="0" w:color="auto"/>
              </w:divBdr>
              <w:divsChild>
                <w:div w:id="97213825">
                  <w:marLeft w:val="640"/>
                  <w:marRight w:val="0"/>
                  <w:marTop w:val="0"/>
                  <w:marBottom w:val="0"/>
                  <w:divBdr>
                    <w:top w:val="none" w:sz="0" w:space="0" w:color="auto"/>
                    <w:left w:val="none" w:sz="0" w:space="0" w:color="auto"/>
                    <w:bottom w:val="none" w:sz="0" w:space="0" w:color="auto"/>
                    <w:right w:val="none" w:sz="0" w:space="0" w:color="auto"/>
                  </w:divBdr>
                </w:div>
                <w:div w:id="148209364">
                  <w:marLeft w:val="640"/>
                  <w:marRight w:val="0"/>
                  <w:marTop w:val="0"/>
                  <w:marBottom w:val="0"/>
                  <w:divBdr>
                    <w:top w:val="none" w:sz="0" w:space="0" w:color="auto"/>
                    <w:left w:val="none" w:sz="0" w:space="0" w:color="auto"/>
                    <w:bottom w:val="none" w:sz="0" w:space="0" w:color="auto"/>
                    <w:right w:val="none" w:sz="0" w:space="0" w:color="auto"/>
                  </w:divBdr>
                </w:div>
                <w:div w:id="156845575">
                  <w:marLeft w:val="640"/>
                  <w:marRight w:val="0"/>
                  <w:marTop w:val="0"/>
                  <w:marBottom w:val="0"/>
                  <w:divBdr>
                    <w:top w:val="none" w:sz="0" w:space="0" w:color="auto"/>
                    <w:left w:val="none" w:sz="0" w:space="0" w:color="auto"/>
                    <w:bottom w:val="none" w:sz="0" w:space="0" w:color="auto"/>
                    <w:right w:val="none" w:sz="0" w:space="0" w:color="auto"/>
                  </w:divBdr>
                </w:div>
                <w:div w:id="180970567">
                  <w:marLeft w:val="640"/>
                  <w:marRight w:val="0"/>
                  <w:marTop w:val="0"/>
                  <w:marBottom w:val="0"/>
                  <w:divBdr>
                    <w:top w:val="none" w:sz="0" w:space="0" w:color="auto"/>
                    <w:left w:val="none" w:sz="0" w:space="0" w:color="auto"/>
                    <w:bottom w:val="none" w:sz="0" w:space="0" w:color="auto"/>
                    <w:right w:val="none" w:sz="0" w:space="0" w:color="auto"/>
                  </w:divBdr>
                </w:div>
                <w:div w:id="234247120">
                  <w:marLeft w:val="640"/>
                  <w:marRight w:val="0"/>
                  <w:marTop w:val="0"/>
                  <w:marBottom w:val="0"/>
                  <w:divBdr>
                    <w:top w:val="none" w:sz="0" w:space="0" w:color="auto"/>
                    <w:left w:val="none" w:sz="0" w:space="0" w:color="auto"/>
                    <w:bottom w:val="none" w:sz="0" w:space="0" w:color="auto"/>
                    <w:right w:val="none" w:sz="0" w:space="0" w:color="auto"/>
                  </w:divBdr>
                </w:div>
                <w:div w:id="235824541">
                  <w:marLeft w:val="640"/>
                  <w:marRight w:val="0"/>
                  <w:marTop w:val="0"/>
                  <w:marBottom w:val="0"/>
                  <w:divBdr>
                    <w:top w:val="none" w:sz="0" w:space="0" w:color="auto"/>
                    <w:left w:val="none" w:sz="0" w:space="0" w:color="auto"/>
                    <w:bottom w:val="none" w:sz="0" w:space="0" w:color="auto"/>
                    <w:right w:val="none" w:sz="0" w:space="0" w:color="auto"/>
                  </w:divBdr>
                </w:div>
                <w:div w:id="315191126">
                  <w:marLeft w:val="640"/>
                  <w:marRight w:val="0"/>
                  <w:marTop w:val="0"/>
                  <w:marBottom w:val="0"/>
                  <w:divBdr>
                    <w:top w:val="none" w:sz="0" w:space="0" w:color="auto"/>
                    <w:left w:val="none" w:sz="0" w:space="0" w:color="auto"/>
                    <w:bottom w:val="none" w:sz="0" w:space="0" w:color="auto"/>
                    <w:right w:val="none" w:sz="0" w:space="0" w:color="auto"/>
                  </w:divBdr>
                </w:div>
                <w:div w:id="331110335">
                  <w:marLeft w:val="640"/>
                  <w:marRight w:val="0"/>
                  <w:marTop w:val="0"/>
                  <w:marBottom w:val="0"/>
                  <w:divBdr>
                    <w:top w:val="none" w:sz="0" w:space="0" w:color="auto"/>
                    <w:left w:val="none" w:sz="0" w:space="0" w:color="auto"/>
                    <w:bottom w:val="none" w:sz="0" w:space="0" w:color="auto"/>
                    <w:right w:val="none" w:sz="0" w:space="0" w:color="auto"/>
                  </w:divBdr>
                </w:div>
                <w:div w:id="345838126">
                  <w:marLeft w:val="640"/>
                  <w:marRight w:val="0"/>
                  <w:marTop w:val="0"/>
                  <w:marBottom w:val="0"/>
                  <w:divBdr>
                    <w:top w:val="none" w:sz="0" w:space="0" w:color="auto"/>
                    <w:left w:val="none" w:sz="0" w:space="0" w:color="auto"/>
                    <w:bottom w:val="none" w:sz="0" w:space="0" w:color="auto"/>
                    <w:right w:val="none" w:sz="0" w:space="0" w:color="auto"/>
                  </w:divBdr>
                </w:div>
                <w:div w:id="444542239">
                  <w:marLeft w:val="640"/>
                  <w:marRight w:val="0"/>
                  <w:marTop w:val="0"/>
                  <w:marBottom w:val="0"/>
                  <w:divBdr>
                    <w:top w:val="none" w:sz="0" w:space="0" w:color="auto"/>
                    <w:left w:val="none" w:sz="0" w:space="0" w:color="auto"/>
                    <w:bottom w:val="none" w:sz="0" w:space="0" w:color="auto"/>
                    <w:right w:val="none" w:sz="0" w:space="0" w:color="auto"/>
                  </w:divBdr>
                </w:div>
                <w:div w:id="470442849">
                  <w:marLeft w:val="640"/>
                  <w:marRight w:val="0"/>
                  <w:marTop w:val="0"/>
                  <w:marBottom w:val="0"/>
                  <w:divBdr>
                    <w:top w:val="none" w:sz="0" w:space="0" w:color="auto"/>
                    <w:left w:val="none" w:sz="0" w:space="0" w:color="auto"/>
                    <w:bottom w:val="none" w:sz="0" w:space="0" w:color="auto"/>
                    <w:right w:val="none" w:sz="0" w:space="0" w:color="auto"/>
                  </w:divBdr>
                </w:div>
                <w:div w:id="509835681">
                  <w:marLeft w:val="640"/>
                  <w:marRight w:val="0"/>
                  <w:marTop w:val="0"/>
                  <w:marBottom w:val="0"/>
                  <w:divBdr>
                    <w:top w:val="none" w:sz="0" w:space="0" w:color="auto"/>
                    <w:left w:val="none" w:sz="0" w:space="0" w:color="auto"/>
                    <w:bottom w:val="none" w:sz="0" w:space="0" w:color="auto"/>
                    <w:right w:val="none" w:sz="0" w:space="0" w:color="auto"/>
                  </w:divBdr>
                </w:div>
                <w:div w:id="531695851">
                  <w:marLeft w:val="640"/>
                  <w:marRight w:val="0"/>
                  <w:marTop w:val="0"/>
                  <w:marBottom w:val="0"/>
                  <w:divBdr>
                    <w:top w:val="none" w:sz="0" w:space="0" w:color="auto"/>
                    <w:left w:val="none" w:sz="0" w:space="0" w:color="auto"/>
                    <w:bottom w:val="none" w:sz="0" w:space="0" w:color="auto"/>
                    <w:right w:val="none" w:sz="0" w:space="0" w:color="auto"/>
                  </w:divBdr>
                </w:div>
                <w:div w:id="569076958">
                  <w:marLeft w:val="640"/>
                  <w:marRight w:val="0"/>
                  <w:marTop w:val="0"/>
                  <w:marBottom w:val="0"/>
                  <w:divBdr>
                    <w:top w:val="none" w:sz="0" w:space="0" w:color="auto"/>
                    <w:left w:val="none" w:sz="0" w:space="0" w:color="auto"/>
                    <w:bottom w:val="none" w:sz="0" w:space="0" w:color="auto"/>
                    <w:right w:val="none" w:sz="0" w:space="0" w:color="auto"/>
                  </w:divBdr>
                </w:div>
                <w:div w:id="588004386">
                  <w:marLeft w:val="640"/>
                  <w:marRight w:val="0"/>
                  <w:marTop w:val="0"/>
                  <w:marBottom w:val="0"/>
                  <w:divBdr>
                    <w:top w:val="none" w:sz="0" w:space="0" w:color="auto"/>
                    <w:left w:val="none" w:sz="0" w:space="0" w:color="auto"/>
                    <w:bottom w:val="none" w:sz="0" w:space="0" w:color="auto"/>
                    <w:right w:val="none" w:sz="0" w:space="0" w:color="auto"/>
                  </w:divBdr>
                </w:div>
                <w:div w:id="602348116">
                  <w:marLeft w:val="640"/>
                  <w:marRight w:val="0"/>
                  <w:marTop w:val="0"/>
                  <w:marBottom w:val="0"/>
                  <w:divBdr>
                    <w:top w:val="none" w:sz="0" w:space="0" w:color="auto"/>
                    <w:left w:val="none" w:sz="0" w:space="0" w:color="auto"/>
                    <w:bottom w:val="none" w:sz="0" w:space="0" w:color="auto"/>
                    <w:right w:val="none" w:sz="0" w:space="0" w:color="auto"/>
                  </w:divBdr>
                </w:div>
                <w:div w:id="644821622">
                  <w:marLeft w:val="640"/>
                  <w:marRight w:val="0"/>
                  <w:marTop w:val="0"/>
                  <w:marBottom w:val="0"/>
                  <w:divBdr>
                    <w:top w:val="none" w:sz="0" w:space="0" w:color="auto"/>
                    <w:left w:val="none" w:sz="0" w:space="0" w:color="auto"/>
                    <w:bottom w:val="none" w:sz="0" w:space="0" w:color="auto"/>
                    <w:right w:val="none" w:sz="0" w:space="0" w:color="auto"/>
                  </w:divBdr>
                </w:div>
                <w:div w:id="682822916">
                  <w:marLeft w:val="640"/>
                  <w:marRight w:val="0"/>
                  <w:marTop w:val="0"/>
                  <w:marBottom w:val="0"/>
                  <w:divBdr>
                    <w:top w:val="none" w:sz="0" w:space="0" w:color="auto"/>
                    <w:left w:val="none" w:sz="0" w:space="0" w:color="auto"/>
                    <w:bottom w:val="none" w:sz="0" w:space="0" w:color="auto"/>
                    <w:right w:val="none" w:sz="0" w:space="0" w:color="auto"/>
                  </w:divBdr>
                </w:div>
                <w:div w:id="702442364">
                  <w:marLeft w:val="640"/>
                  <w:marRight w:val="0"/>
                  <w:marTop w:val="0"/>
                  <w:marBottom w:val="0"/>
                  <w:divBdr>
                    <w:top w:val="none" w:sz="0" w:space="0" w:color="auto"/>
                    <w:left w:val="none" w:sz="0" w:space="0" w:color="auto"/>
                    <w:bottom w:val="none" w:sz="0" w:space="0" w:color="auto"/>
                    <w:right w:val="none" w:sz="0" w:space="0" w:color="auto"/>
                  </w:divBdr>
                </w:div>
                <w:div w:id="737358962">
                  <w:marLeft w:val="640"/>
                  <w:marRight w:val="0"/>
                  <w:marTop w:val="0"/>
                  <w:marBottom w:val="0"/>
                  <w:divBdr>
                    <w:top w:val="none" w:sz="0" w:space="0" w:color="auto"/>
                    <w:left w:val="none" w:sz="0" w:space="0" w:color="auto"/>
                    <w:bottom w:val="none" w:sz="0" w:space="0" w:color="auto"/>
                    <w:right w:val="none" w:sz="0" w:space="0" w:color="auto"/>
                  </w:divBdr>
                </w:div>
                <w:div w:id="748425904">
                  <w:marLeft w:val="640"/>
                  <w:marRight w:val="0"/>
                  <w:marTop w:val="0"/>
                  <w:marBottom w:val="0"/>
                  <w:divBdr>
                    <w:top w:val="none" w:sz="0" w:space="0" w:color="auto"/>
                    <w:left w:val="none" w:sz="0" w:space="0" w:color="auto"/>
                    <w:bottom w:val="none" w:sz="0" w:space="0" w:color="auto"/>
                    <w:right w:val="none" w:sz="0" w:space="0" w:color="auto"/>
                  </w:divBdr>
                </w:div>
                <w:div w:id="807548188">
                  <w:marLeft w:val="640"/>
                  <w:marRight w:val="0"/>
                  <w:marTop w:val="0"/>
                  <w:marBottom w:val="0"/>
                  <w:divBdr>
                    <w:top w:val="none" w:sz="0" w:space="0" w:color="auto"/>
                    <w:left w:val="none" w:sz="0" w:space="0" w:color="auto"/>
                    <w:bottom w:val="none" w:sz="0" w:space="0" w:color="auto"/>
                    <w:right w:val="none" w:sz="0" w:space="0" w:color="auto"/>
                  </w:divBdr>
                </w:div>
                <w:div w:id="828440840">
                  <w:marLeft w:val="640"/>
                  <w:marRight w:val="0"/>
                  <w:marTop w:val="0"/>
                  <w:marBottom w:val="0"/>
                  <w:divBdr>
                    <w:top w:val="none" w:sz="0" w:space="0" w:color="auto"/>
                    <w:left w:val="none" w:sz="0" w:space="0" w:color="auto"/>
                    <w:bottom w:val="none" w:sz="0" w:space="0" w:color="auto"/>
                    <w:right w:val="none" w:sz="0" w:space="0" w:color="auto"/>
                  </w:divBdr>
                </w:div>
                <w:div w:id="855391698">
                  <w:marLeft w:val="640"/>
                  <w:marRight w:val="0"/>
                  <w:marTop w:val="0"/>
                  <w:marBottom w:val="0"/>
                  <w:divBdr>
                    <w:top w:val="none" w:sz="0" w:space="0" w:color="auto"/>
                    <w:left w:val="none" w:sz="0" w:space="0" w:color="auto"/>
                    <w:bottom w:val="none" w:sz="0" w:space="0" w:color="auto"/>
                    <w:right w:val="none" w:sz="0" w:space="0" w:color="auto"/>
                  </w:divBdr>
                </w:div>
                <w:div w:id="856626024">
                  <w:marLeft w:val="640"/>
                  <w:marRight w:val="0"/>
                  <w:marTop w:val="0"/>
                  <w:marBottom w:val="0"/>
                  <w:divBdr>
                    <w:top w:val="none" w:sz="0" w:space="0" w:color="auto"/>
                    <w:left w:val="none" w:sz="0" w:space="0" w:color="auto"/>
                    <w:bottom w:val="none" w:sz="0" w:space="0" w:color="auto"/>
                    <w:right w:val="none" w:sz="0" w:space="0" w:color="auto"/>
                  </w:divBdr>
                </w:div>
                <w:div w:id="893732299">
                  <w:marLeft w:val="640"/>
                  <w:marRight w:val="0"/>
                  <w:marTop w:val="0"/>
                  <w:marBottom w:val="0"/>
                  <w:divBdr>
                    <w:top w:val="none" w:sz="0" w:space="0" w:color="auto"/>
                    <w:left w:val="none" w:sz="0" w:space="0" w:color="auto"/>
                    <w:bottom w:val="none" w:sz="0" w:space="0" w:color="auto"/>
                    <w:right w:val="none" w:sz="0" w:space="0" w:color="auto"/>
                  </w:divBdr>
                </w:div>
                <w:div w:id="904490712">
                  <w:marLeft w:val="640"/>
                  <w:marRight w:val="0"/>
                  <w:marTop w:val="0"/>
                  <w:marBottom w:val="0"/>
                  <w:divBdr>
                    <w:top w:val="none" w:sz="0" w:space="0" w:color="auto"/>
                    <w:left w:val="none" w:sz="0" w:space="0" w:color="auto"/>
                    <w:bottom w:val="none" w:sz="0" w:space="0" w:color="auto"/>
                    <w:right w:val="none" w:sz="0" w:space="0" w:color="auto"/>
                  </w:divBdr>
                </w:div>
                <w:div w:id="923219924">
                  <w:marLeft w:val="640"/>
                  <w:marRight w:val="0"/>
                  <w:marTop w:val="0"/>
                  <w:marBottom w:val="0"/>
                  <w:divBdr>
                    <w:top w:val="none" w:sz="0" w:space="0" w:color="auto"/>
                    <w:left w:val="none" w:sz="0" w:space="0" w:color="auto"/>
                    <w:bottom w:val="none" w:sz="0" w:space="0" w:color="auto"/>
                    <w:right w:val="none" w:sz="0" w:space="0" w:color="auto"/>
                  </w:divBdr>
                </w:div>
                <w:div w:id="1014185679">
                  <w:marLeft w:val="640"/>
                  <w:marRight w:val="0"/>
                  <w:marTop w:val="0"/>
                  <w:marBottom w:val="0"/>
                  <w:divBdr>
                    <w:top w:val="none" w:sz="0" w:space="0" w:color="auto"/>
                    <w:left w:val="none" w:sz="0" w:space="0" w:color="auto"/>
                    <w:bottom w:val="none" w:sz="0" w:space="0" w:color="auto"/>
                    <w:right w:val="none" w:sz="0" w:space="0" w:color="auto"/>
                  </w:divBdr>
                </w:div>
                <w:div w:id="1051268093">
                  <w:marLeft w:val="640"/>
                  <w:marRight w:val="0"/>
                  <w:marTop w:val="0"/>
                  <w:marBottom w:val="0"/>
                  <w:divBdr>
                    <w:top w:val="none" w:sz="0" w:space="0" w:color="auto"/>
                    <w:left w:val="none" w:sz="0" w:space="0" w:color="auto"/>
                    <w:bottom w:val="none" w:sz="0" w:space="0" w:color="auto"/>
                    <w:right w:val="none" w:sz="0" w:space="0" w:color="auto"/>
                  </w:divBdr>
                </w:div>
                <w:div w:id="1099985244">
                  <w:marLeft w:val="640"/>
                  <w:marRight w:val="0"/>
                  <w:marTop w:val="0"/>
                  <w:marBottom w:val="0"/>
                  <w:divBdr>
                    <w:top w:val="none" w:sz="0" w:space="0" w:color="auto"/>
                    <w:left w:val="none" w:sz="0" w:space="0" w:color="auto"/>
                    <w:bottom w:val="none" w:sz="0" w:space="0" w:color="auto"/>
                    <w:right w:val="none" w:sz="0" w:space="0" w:color="auto"/>
                  </w:divBdr>
                </w:div>
                <w:div w:id="1202666217">
                  <w:marLeft w:val="640"/>
                  <w:marRight w:val="0"/>
                  <w:marTop w:val="0"/>
                  <w:marBottom w:val="0"/>
                  <w:divBdr>
                    <w:top w:val="none" w:sz="0" w:space="0" w:color="auto"/>
                    <w:left w:val="none" w:sz="0" w:space="0" w:color="auto"/>
                    <w:bottom w:val="none" w:sz="0" w:space="0" w:color="auto"/>
                    <w:right w:val="none" w:sz="0" w:space="0" w:color="auto"/>
                  </w:divBdr>
                </w:div>
                <w:div w:id="1212420662">
                  <w:marLeft w:val="640"/>
                  <w:marRight w:val="0"/>
                  <w:marTop w:val="0"/>
                  <w:marBottom w:val="0"/>
                  <w:divBdr>
                    <w:top w:val="none" w:sz="0" w:space="0" w:color="auto"/>
                    <w:left w:val="none" w:sz="0" w:space="0" w:color="auto"/>
                    <w:bottom w:val="none" w:sz="0" w:space="0" w:color="auto"/>
                    <w:right w:val="none" w:sz="0" w:space="0" w:color="auto"/>
                  </w:divBdr>
                </w:div>
                <w:div w:id="1415785355">
                  <w:marLeft w:val="640"/>
                  <w:marRight w:val="0"/>
                  <w:marTop w:val="0"/>
                  <w:marBottom w:val="0"/>
                  <w:divBdr>
                    <w:top w:val="none" w:sz="0" w:space="0" w:color="auto"/>
                    <w:left w:val="none" w:sz="0" w:space="0" w:color="auto"/>
                    <w:bottom w:val="none" w:sz="0" w:space="0" w:color="auto"/>
                    <w:right w:val="none" w:sz="0" w:space="0" w:color="auto"/>
                  </w:divBdr>
                </w:div>
                <w:div w:id="1539321918">
                  <w:marLeft w:val="640"/>
                  <w:marRight w:val="0"/>
                  <w:marTop w:val="0"/>
                  <w:marBottom w:val="0"/>
                  <w:divBdr>
                    <w:top w:val="none" w:sz="0" w:space="0" w:color="auto"/>
                    <w:left w:val="none" w:sz="0" w:space="0" w:color="auto"/>
                    <w:bottom w:val="none" w:sz="0" w:space="0" w:color="auto"/>
                    <w:right w:val="none" w:sz="0" w:space="0" w:color="auto"/>
                  </w:divBdr>
                </w:div>
                <w:div w:id="1545285559">
                  <w:marLeft w:val="640"/>
                  <w:marRight w:val="0"/>
                  <w:marTop w:val="0"/>
                  <w:marBottom w:val="0"/>
                  <w:divBdr>
                    <w:top w:val="none" w:sz="0" w:space="0" w:color="auto"/>
                    <w:left w:val="none" w:sz="0" w:space="0" w:color="auto"/>
                    <w:bottom w:val="none" w:sz="0" w:space="0" w:color="auto"/>
                    <w:right w:val="none" w:sz="0" w:space="0" w:color="auto"/>
                  </w:divBdr>
                </w:div>
                <w:div w:id="1568495767">
                  <w:marLeft w:val="640"/>
                  <w:marRight w:val="0"/>
                  <w:marTop w:val="0"/>
                  <w:marBottom w:val="0"/>
                  <w:divBdr>
                    <w:top w:val="none" w:sz="0" w:space="0" w:color="auto"/>
                    <w:left w:val="none" w:sz="0" w:space="0" w:color="auto"/>
                    <w:bottom w:val="none" w:sz="0" w:space="0" w:color="auto"/>
                    <w:right w:val="none" w:sz="0" w:space="0" w:color="auto"/>
                  </w:divBdr>
                </w:div>
                <w:div w:id="1588660709">
                  <w:marLeft w:val="640"/>
                  <w:marRight w:val="0"/>
                  <w:marTop w:val="0"/>
                  <w:marBottom w:val="0"/>
                  <w:divBdr>
                    <w:top w:val="none" w:sz="0" w:space="0" w:color="auto"/>
                    <w:left w:val="none" w:sz="0" w:space="0" w:color="auto"/>
                    <w:bottom w:val="none" w:sz="0" w:space="0" w:color="auto"/>
                    <w:right w:val="none" w:sz="0" w:space="0" w:color="auto"/>
                  </w:divBdr>
                </w:div>
                <w:div w:id="1597858811">
                  <w:marLeft w:val="640"/>
                  <w:marRight w:val="0"/>
                  <w:marTop w:val="0"/>
                  <w:marBottom w:val="0"/>
                  <w:divBdr>
                    <w:top w:val="none" w:sz="0" w:space="0" w:color="auto"/>
                    <w:left w:val="none" w:sz="0" w:space="0" w:color="auto"/>
                    <w:bottom w:val="none" w:sz="0" w:space="0" w:color="auto"/>
                    <w:right w:val="none" w:sz="0" w:space="0" w:color="auto"/>
                  </w:divBdr>
                </w:div>
                <w:div w:id="1613130530">
                  <w:marLeft w:val="640"/>
                  <w:marRight w:val="0"/>
                  <w:marTop w:val="0"/>
                  <w:marBottom w:val="0"/>
                  <w:divBdr>
                    <w:top w:val="none" w:sz="0" w:space="0" w:color="auto"/>
                    <w:left w:val="none" w:sz="0" w:space="0" w:color="auto"/>
                    <w:bottom w:val="none" w:sz="0" w:space="0" w:color="auto"/>
                    <w:right w:val="none" w:sz="0" w:space="0" w:color="auto"/>
                  </w:divBdr>
                </w:div>
                <w:div w:id="1614433997">
                  <w:marLeft w:val="640"/>
                  <w:marRight w:val="0"/>
                  <w:marTop w:val="0"/>
                  <w:marBottom w:val="0"/>
                  <w:divBdr>
                    <w:top w:val="none" w:sz="0" w:space="0" w:color="auto"/>
                    <w:left w:val="none" w:sz="0" w:space="0" w:color="auto"/>
                    <w:bottom w:val="none" w:sz="0" w:space="0" w:color="auto"/>
                    <w:right w:val="none" w:sz="0" w:space="0" w:color="auto"/>
                  </w:divBdr>
                </w:div>
                <w:div w:id="1645742146">
                  <w:marLeft w:val="640"/>
                  <w:marRight w:val="0"/>
                  <w:marTop w:val="0"/>
                  <w:marBottom w:val="0"/>
                  <w:divBdr>
                    <w:top w:val="none" w:sz="0" w:space="0" w:color="auto"/>
                    <w:left w:val="none" w:sz="0" w:space="0" w:color="auto"/>
                    <w:bottom w:val="none" w:sz="0" w:space="0" w:color="auto"/>
                    <w:right w:val="none" w:sz="0" w:space="0" w:color="auto"/>
                  </w:divBdr>
                </w:div>
                <w:div w:id="1647009455">
                  <w:marLeft w:val="640"/>
                  <w:marRight w:val="0"/>
                  <w:marTop w:val="0"/>
                  <w:marBottom w:val="0"/>
                  <w:divBdr>
                    <w:top w:val="none" w:sz="0" w:space="0" w:color="auto"/>
                    <w:left w:val="none" w:sz="0" w:space="0" w:color="auto"/>
                    <w:bottom w:val="none" w:sz="0" w:space="0" w:color="auto"/>
                    <w:right w:val="none" w:sz="0" w:space="0" w:color="auto"/>
                  </w:divBdr>
                </w:div>
                <w:div w:id="1660572866">
                  <w:marLeft w:val="640"/>
                  <w:marRight w:val="0"/>
                  <w:marTop w:val="0"/>
                  <w:marBottom w:val="0"/>
                  <w:divBdr>
                    <w:top w:val="none" w:sz="0" w:space="0" w:color="auto"/>
                    <w:left w:val="none" w:sz="0" w:space="0" w:color="auto"/>
                    <w:bottom w:val="none" w:sz="0" w:space="0" w:color="auto"/>
                    <w:right w:val="none" w:sz="0" w:space="0" w:color="auto"/>
                  </w:divBdr>
                </w:div>
                <w:div w:id="1667980152">
                  <w:marLeft w:val="640"/>
                  <w:marRight w:val="0"/>
                  <w:marTop w:val="0"/>
                  <w:marBottom w:val="0"/>
                  <w:divBdr>
                    <w:top w:val="none" w:sz="0" w:space="0" w:color="auto"/>
                    <w:left w:val="none" w:sz="0" w:space="0" w:color="auto"/>
                    <w:bottom w:val="none" w:sz="0" w:space="0" w:color="auto"/>
                    <w:right w:val="none" w:sz="0" w:space="0" w:color="auto"/>
                  </w:divBdr>
                </w:div>
                <w:div w:id="1682273282">
                  <w:marLeft w:val="640"/>
                  <w:marRight w:val="0"/>
                  <w:marTop w:val="0"/>
                  <w:marBottom w:val="0"/>
                  <w:divBdr>
                    <w:top w:val="none" w:sz="0" w:space="0" w:color="auto"/>
                    <w:left w:val="none" w:sz="0" w:space="0" w:color="auto"/>
                    <w:bottom w:val="none" w:sz="0" w:space="0" w:color="auto"/>
                    <w:right w:val="none" w:sz="0" w:space="0" w:color="auto"/>
                  </w:divBdr>
                </w:div>
                <w:div w:id="1796756790">
                  <w:marLeft w:val="640"/>
                  <w:marRight w:val="0"/>
                  <w:marTop w:val="0"/>
                  <w:marBottom w:val="0"/>
                  <w:divBdr>
                    <w:top w:val="none" w:sz="0" w:space="0" w:color="auto"/>
                    <w:left w:val="none" w:sz="0" w:space="0" w:color="auto"/>
                    <w:bottom w:val="none" w:sz="0" w:space="0" w:color="auto"/>
                    <w:right w:val="none" w:sz="0" w:space="0" w:color="auto"/>
                  </w:divBdr>
                </w:div>
                <w:div w:id="1861778594">
                  <w:marLeft w:val="640"/>
                  <w:marRight w:val="0"/>
                  <w:marTop w:val="0"/>
                  <w:marBottom w:val="0"/>
                  <w:divBdr>
                    <w:top w:val="none" w:sz="0" w:space="0" w:color="auto"/>
                    <w:left w:val="none" w:sz="0" w:space="0" w:color="auto"/>
                    <w:bottom w:val="none" w:sz="0" w:space="0" w:color="auto"/>
                    <w:right w:val="none" w:sz="0" w:space="0" w:color="auto"/>
                  </w:divBdr>
                </w:div>
                <w:div w:id="1931893120">
                  <w:marLeft w:val="640"/>
                  <w:marRight w:val="0"/>
                  <w:marTop w:val="0"/>
                  <w:marBottom w:val="0"/>
                  <w:divBdr>
                    <w:top w:val="none" w:sz="0" w:space="0" w:color="auto"/>
                    <w:left w:val="none" w:sz="0" w:space="0" w:color="auto"/>
                    <w:bottom w:val="none" w:sz="0" w:space="0" w:color="auto"/>
                    <w:right w:val="none" w:sz="0" w:space="0" w:color="auto"/>
                  </w:divBdr>
                </w:div>
                <w:div w:id="1980257242">
                  <w:marLeft w:val="640"/>
                  <w:marRight w:val="0"/>
                  <w:marTop w:val="0"/>
                  <w:marBottom w:val="0"/>
                  <w:divBdr>
                    <w:top w:val="none" w:sz="0" w:space="0" w:color="auto"/>
                    <w:left w:val="none" w:sz="0" w:space="0" w:color="auto"/>
                    <w:bottom w:val="none" w:sz="0" w:space="0" w:color="auto"/>
                    <w:right w:val="none" w:sz="0" w:space="0" w:color="auto"/>
                  </w:divBdr>
                </w:div>
                <w:div w:id="2001807819">
                  <w:marLeft w:val="640"/>
                  <w:marRight w:val="0"/>
                  <w:marTop w:val="0"/>
                  <w:marBottom w:val="0"/>
                  <w:divBdr>
                    <w:top w:val="none" w:sz="0" w:space="0" w:color="auto"/>
                    <w:left w:val="none" w:sz="0" w:space="0" w:color="auto"/>
                    <w:bottom w:val="none" w:sz="0" w:space="0" w:color="auto"/>
                    <w:right w:val="none" w:sz="0" w:space="0" w:color="auto"/>
                  </w:divBdr>
                </w:div>
                <w:div w:id="2050183818">
                  <w:marLeft w:val="640"/>
                  <w:marRight w:val="0"/>
                  <w:marTop w:val="0"/>
                  <w:marBottom w:val="0"/>
                  <w:divBdr>
                    <w:top w:val="none" w:sz="0" w:space="0" w:color="auto"/>
                    <w:left w:val="none" w:sz="0" w:space="0" w:color="auto"/>
                    <w:bottom w:val="none" w:sz="0" w:space="0" w:color="auto"/>
                    <w:right w:val="none" w:sz="0" w:space="0" w:color="auto"/>
                  </w:divBdr>
                </w:div>
                <w:div w:id="2078355145">
                  <w:marLeft w:val="640"/>
                  <w:marRight w:val="0"/>
                  <w:marTop w:val="0"/>
                  <w:marBottom w:val="0"/>
                  <w:divBdr>
                    <w:top w:val="none" w:sz="0" w:space="0" w:color="auto"/>
                    <w:left w:val="none" w:sz="0" w:space="0" w:color="auto"/>
                    <w:bottom w:val="none" w:sz="0" w:space="0" w:color="auto"/>
                    <w:right w:val="none" w:sz="0" w:space="0" w:color="auto"/>
                  </w:divBdr>
                </w:div>
                <w:div w:id="2096365754">
                  <w:marLeft w:val="640"/>
                  <w:marRight w:val="0"/>
                  <w:marTop w:val="0"/>
                  <w:marBottom w:val="0"/>
                  <w:divBdr>
                    <w:top w:val="none" w:sz="0" w:space="0" w:color="auto"/>
                    <w:left w:val="none" w:sz="0" w:space="0" w:color="auto"/>
                    <w:bottom w:val="none" w:sz="0" w:space="0" w:color="auto"/>
                    <w:right w:val="none" w:sz="0" w:space="0" w:color="auto"/>
                  </w:divBdr>
                </w:div>
              </w:divsChild>
            </w:div>
            <w:div w:id="588781796">
              <w:marLeft w:val="0"/>
              <w:marRight w:val="0"/>
              <w:marTop w:val="0"/>
              <w:marBottom w:val="0"/>
              <w:divBdr>
                <w:top w:val="none" w:sz="0" w:space="0" w:color="auto"/>
                <w:left w:val="none" w:sz="0" w:space="0" w:color="auto"/>
                <w:bottom w:val="none" w:sz="0" w:space="0" w:color="auto"/>
                <w:right w:val="none" w:sz="0" w:space="0" w:color="auto"/>
              </w:divBdr>
              <w:divsChild>
                <w:div w:id="44449201">
                  <w:marLeft w:val="640"/>
                  <w:marRight w:val="0"/>
                  <w:marTop w:val="0"/>
                  <w:marBottom w:val="0"/>
                  <w:divBdr>
                    <w:top w:val="none" w:sz="0" w:space="0" w:color="auto"/>
                    <w:left w:val="none" w:sz="0" w:space="0" w:color="auto"/>
                    <w:bottom w:val="none" w:sz="0" w:space="0" w:color="auto"/>
                    <w:right w:val="none" w:sz="0" w:space="0" w:color="auto"/>
                  </w:divBdr>
                </w:div>
                <w:div w:id="88278674">
                  <w:marLeft w:val="640"/>
                  <w:marRight w:val="0"/>
                  <w:marTop w:val="0"/>
                  <w:marBottom w:val="0"/>
                  <w:divBdr>
                    <w:top w:val="none" w:sz="0" w:space="0" w:color="auto"/>
                    <w:left w:val="none" w:sz="0" w:space="0" w:color="auto"/>
                    <w:bottom w:val="none" w:sz="0" w:space="0" w:color="auto"/>
                    <w:right w:val="none" w:sz="0" w:space="0" w:color="auto"/>
                  </w:divBdr>
                </w:div>
                <w:div w:id="133526300">
                  <w:marLeft w:val="640"/>
                  <w:marRight w:val="0"/>
                  <w:marTop w:val="0"/>
                  <w:marBottom w:val="0"/>
                  <w:divBdr>
                    <w:top w:val="none" w:sz="0" w:space="0" w:color="auto"/>
                    <w:left w:val="none" w:sz="0" w:space="0" w:color="auto"/>
                    <w:bottom w:val="none" w:sz="0" w:space="0" w:color="auto"/>
                    <w:right w:val="none" w:sz="0" w:space="0" w:color="auto"/>
                  </w:divBdr>
                </w:div>
                <w:div w:id="142357818">
                  <w:marLeft w:val="640"/>
                  <w:marRight w:val="0"/>
                  <w:marTop w:val="0"/>
                  <w:marBottom w:val="0"/>
                  <w:divBdr>
                    <w:top w:val="none" w:sz="0" w:space="0" w:color="auto"/>
                    <w:left w:val="none" w:sz="0" w:space="0" w:color="auto"/>
                    <w:bottom w:val="none" w:sz="0" w:space="0" w:color="auto"/>
                    <w:right w:val="none" w:sz="0" w:space="0" w:color="auto"/>
                  </w:divBdr>
                </w:div>
                <w:div w:id="166140211">
                  <w:marLeft w:val="640"/>
                  <w:marRight w:val="0"/>
                  <w:marTop w:val="0"/>
                  <w:marBottom w:val="0"/>
                  <w:divBdr>
                    <w:top w:val="none" w:sz="0" w:space="0" w:color="auto"/>
                    <w:left w:val="none" w:sz="0" w:space="0" w:color="auto"/>
                    <w:bottom w:val="none" w:sz="0" w:space="0" w:color="auto"/>
                    <w:right w:val="none" w:sz="0" w:space="0" w:color="auto"/>
                  </w:divBdr>
                </w:div>
                <w:div w:id="174536957">
                  <w:marLeft w:val="640"/>
                  <w:marRight w:val="0"/>
                  <w:marTop w:val="0"/>
                  <w:marBottom w:val="0"/>
                  <w:divBdr>
                    <w:top w:val="none" w:sz="0" w:space="0" w:color="auto"/>
                    <w:left w:val="none" w:sz="0" w:space="0" w:color="auto"/>
                    <w:bottom w:val="none" w:sz="0" w:space="0" w:color="auto"/>
                    <w:right w:val="none" w:sz="0" w:space="0" w:color="auto"/>
                  </w:divBdr>
                </w:div>
                <w:div w:id="229728222">
                  <w:marLeft w:val="640"/>
                  <w:marRight w:val="0"/>
                  <w:marTop w:val="0"/>
                  <w:marBottom w:val="0"/>
                  <w:divBdr>
                    <w:top w:val="none" w:sz="0" w:space="0" w:color="auto"/>
                    <w:left w:val="none" w:sz="0" w:space="0" w:color="auto"/>
                    <w:bottom w:val="none" w:sz="0" w:space="0" w:color="auto"/>
                    <w:right w:val="none" w:sz="0" w:space="0" w:color="auto"/>
                  </w:divBdr>
                </w:div>
                <w:div w:id="241567831">
                  <w:marLeft w:val="640"/>
                  <w:marRight w:val="0"/>
                  <w:marTop w:val="0"/>
                  <w:marBottom w:val="0"/>
                  <w:divBdr>
                    <w:top w:val="none" w:sz="0" w:space="0" w:color="auto"/>
                    <w:left w:val="none" w:sz="0" w:space="0" w:color="auto"/>
                    <w:bottom w:val="none" w:sz="0" w:space="0" w:color="auto"/>
                    <w:right w:val="none" w:sz="0" w:space="0" w:color="auto"/>
                  </w:divBdr>
                </w:div>
                <w:div w:id="266281472">
                  <w:marLeft w:val="640"/>
                  <w:marRight w:val="0"/>
                  <w:marTop w:val="0"/>
                  <w:marBottom w:val="0"/>
                  <w:divBdr>
                    <w:top w:val="none" w:sz="0" w:space="0" w:color="auto"/>
                    <w:left w:val="none" w:sz="0" w:space="0" w:color="auto"/>
                    <w:bottom w:val="none" w:sz="0" w:space="0" w:color="auto"/>
                    <w:right w:val="none" w:sz="0" w:space="0" w:color="auto"/>
                  </w:divBdr>
                </w:div>
                <w:div w:id="317224908">
                  <w:marLeft w:val="640"/>
                  <w:marRight w:val="0"/>
                  <w:marTop w:val="0"/>
                  <w:marBottom w:val="0"/>
                  <w:divBdr>
                    <w:top w:val="none" w:sz="0" w:space="0" w:color="auto"/>
                    <w:left w:val="none" w:sz="0" w:space="0" w:color="auto"/>
                    <w:bottom w:val="none" w:sz="0" w:space="0" w:color="auto"/>
                    <w:right w:val="none" w:sz="0" w:space="0" w:color="auto"/>
                  </w:divBdr>
                </w:div>
                <w:div w:id="318778225">
                  <w:marLeft w:val="640"/>
                  <w:marRight w:val="0"/>
                  <w:marTop w:val="0"/>
                  <w:marBottom w:val="0"/>
                  <w:divBdr>
                    <w:top w:val="none" w:sz="0" w:space="0" w:color="auto"/>
                    <w:left w:val="none" w:sz="0" w:space="0" w:color="auto"/>
                    <w:bottom w:val="none" w:sz="0" w:space="0" w:color="auto"/>
                    <w:right w:val="none" w:sz="0" w:space="0" w:color="auto"/>
                  </w:divBdr>
                </w:div>
                <w:div w:id="357318674">
                  <w:marLeft w:val="640"/>
                  <w:marRight w:val="0"/>
                  <w:marTop w:val="0"/>
                  <w:marBottom w:val="0"/>
                  <w:divBdr>
                    <w:top w:val="none" w:sz="0" w:space="0" w:color="auto"/>
                    <w:left w:val="none" w:sz="0" w:space="0" w:color="auto"/>
                    <w:bottom w:val="none" w:sz="0" w:space="0" w:color="auto"/>
                    <w:right w:val="none" w:sz="0" w:space="0" w:color="auto"/>
                  </w:divBdr>
                </w:div>
                <w:div w:id="373312692">
                  <w:marLeft w:val="640"/>
                  <w:marRight w:val="0"/>
                  <w:marTop w:val="0"/>
                  <w:marBottom w:val="0"/>
                  <w:divBdr>
                    <w:top w:val="none" w:sz="0" w:space="0" w:color="auto"/>
                    <w:left w:val="none" w:sz="0" w:space="0" w:color="auto"/>
                    <w:bottom w:val="none" w:sz="0" w:space="0" w:color="auto"/>
                    <w:right w:val="none" w:sz="0" w:space="0" w:color="auto"/>
                  </w:divBdr>
                </w:div>
                <w:div w:id="415248264">
                  <w:marLeft w:val="640"/>
                  <w:marRight w:val="0"/>
                  <w:marTop w:val="0"/>
                  <w:marBottom w:val="0"/>
                  <w:divBdr>
                    <w:top w:val="none" w:sz="0" w:space="0" w:color="auto"/>
                    <w:left w:val="none" w:sz="0" w:space="0" w:color="auto"/>
                    <w:bottom w:val="none" w:sz="0" w:space="0" w:color="auto"/>
                    <w:right w:val="none" w:sz="0" w:space="0" w:color="auto"/>
                  </w:divBdr>
                </w:div>
                <w:div w:id="422259361">
                  <w:marLeft w:val="640"/>
                  <w:marRight w:val="0"/>
                  <w:marTop w:val="0"/>
                  <w:marBottom w:val="0"/>
                  <w:divBdr>
                    <w:top w:val="none" w:sz="0" w:space="0" w:color="auto"/>
                    <w:left w:val="none" w:sz="0" w:space="0" w:color="auto"/>
                    <w:bottom w:val="none" w:sz="0" w:space="0" w:color="auto"/>
                    <w:right w:val="none" w:sz="0" w:space="0" w:color="auto"/>
                  </w:divBdr>
                </w:div>
                <w:div w:id="472914858">
                  <w:marLeft w:val="640"/>
                  <w:marRight w:val="0"/>
                  <w:marTop w:val="0"/>
                  <w:marBottom w:val="0"/>
                  <w:divBdr>
                    <w:top w:val="none" w:sz="0" w:space="0" w:color="auto"/>
                    <w:left w:val="none" w:sz="0" w:space="0" w:color="auto"/>
                    <w:bottom w:val="none" w:sz="0" w:space="0" w:color="auto"/>
                    <w:right w:val="none" w:sz="0" w:space="0" w:color="auto"/>
                  </w:divBdr>
                </w:div>
                <w:div w:id="491683736">
                  <w:marLeft w:val="640"/>
                  <w:marRight w:val="0"/>
                  <w:marTop w:val="0"/>
                  <w:marBottom w:val="0"/>
                  <w:divBdr>
                    <w:top w:val="none" w:sz="0" w:space="0" w:color="auto"/>
                    <w:left w:val="none" w:sz="0" w:space="0" w:color="auto"/>
                    <w:bottom w:val="none" w:sz="0" w:space="0" w:color="auto"/>
                    <w:right w:val="none" w:sz="0" w:space="0" w:color="auto"/>
                  </w:divBdr>
                </w:div>
                <w:div w:id="511378203">
                  <w:marLeft w:val="640"/>
                  <w:marRight w:val="0"/>
                  <w:marTop w:val="0"/>
                  <w:marBottom w:val="0"/>
                  <w:divBdr>
                    <w:top w:val="none" w:sz="0" w:space="0" w:color="auto"/>
                    <w:left w:val="none" w:sz="0" w:space="0" w:color="auto"/>
                    <w:bottom w:val="none" w:sz="0" w:space="0" w:color="auto"/>
                    <w:right w:val="none" w:sz="0" w:space="0" w:color="auto"/>
                  </w:divBdr>
                </w:div>
                <w:div w:id="605885192">
                  <w:marLeft w:val="640"/>
                  <w:marRight w:val="0"/>
                  <w:marTop w:val="0"/>
                  <w:marBottom w:val="0"/>
                  <w:divBdr>
                    <w:top w:val="none" w:sz="0" w:space="0" w:color="auto"/>
                    <w:left w:val="none" w:sz="0" w:space="0" w:color="auto"/>
                    <w:bottom w:val="none" w:sz="0" w:space="0" w:color="auto"/>
                    <w:right w:val="none" w:sz="0" w:space="0" w:color="auto"/>
                  </w:divBdr>
                </w:div>
                <w:div w:id="641424696">
                  <w:marLeft w:val="640"/>
                  <w:marRight w:val="0"/>
                  <w:marTop w:val="0"/>
                  <w:marBottom w:val="0"/>
                  <w:divBdr>
                    <w:top w:val="none" w:sz="0" w:space="0" w:color="auto"/>
                    <w:left w:val="none" w:sz="0" w:space="0" w:color="auto"/>
                    <w:bottom w:val="none" w:sz="0" w:space="0" w:color="auto"/>
                    <w:right w:val="none" w:sz="0" w:space="0" w:color="auto"/>
                  </w:divBdr>
                </w:div>
                <w:div w:id="746340931">
                  <w:marLeft w:val="640"/>
                  <w:marRight w:val="0"/>
                  <w:marTop w:val="0"/>
                  <w:marBottom w:val="0"/>
                  <w:divBdr>
                    <w:top w:val="none" w:sz="0" w:space="0" w:color="auto"/>
                    <w:left w:val="none" w:sz="0" w:space="0" w:color="auto"/>
                    <w:bottom w:val="none" w:sz="0" w:space="0" w:color="auto"/>
                    <w:right w:val="none" w:sz="0" w:space="0" w:color="auto"/>
                  </w:divBdr>
                </w:div>
                <w:div w:id="756559197">
                  <w:marLeft w:val="640"/>
                  <w:marRight w:val="0"/>
                  <w:marTop w:val="0"/>
                  <w:marBottom w:val="0"/>
                  <w:divBdr>
                    <w:top w:val="none" w:sz="0" w:space="0" w:color="auto"/>
                    <w:left w:val="none" w:sz="0" w:space="0" w:color="auto"/>
                    <w:bottom w:val="none" w:sz="0" w:space="0" w:color="auto"/>
                    <w:right w:val="none" w:sz="0" w:space="0" w:color="auto"/>
                  </w:divBdr>
                </w:div>
                <w:div w:id="782463486">
                  <w:marLeft w:val="640"/>
                  <w:marRight w:val="0"/>
                  <w:marTop w:val="0"/>
                  <w:marBottom w:val="0"/>
                  <w:divBdr>
                    <w:top w:val="none" w:sz="0" w:space="0" w:color="auto"/>
                    <w:left w:val="none" w:sz="0" w:space="0" w:color="auto"/>
                    <w:bottom w:val="none" w:sz="0" w:space="0" w:color="auto"/>
                    <w:right w:val="none" w:sz="0" w:space="0" w:color="auto"/>
                  </w:divBdr>
                </w:div>
                <w:div w:id="840121633">
                  <w:marLeft w:val="640"/>
                  <w:marRight w:val="0"/>
                  <w:marTop w:val="0"/>
                  <w:marBottom w:val="0"/>
                  <w:divBdr>
                    <w:top w:val="none" w:sz="0" w:space="0" w:color="auto"/>
                    <w:left w:val="none" w:sz="0" w:space="0" w:color="auto"/>
                    <w:bottom w:val="none" w:sz="0" w:space="0" w:color="auto"/>
                    <w:right w:val="none" w:sz="0" w:space="0" w:color="auto"/>
                  </w:divBdr>
                </w:div>
                <w:div w:id="865215488">
                  <w:marLeft w:val="640"/>
                  <w:marRight w:val="0"/>
                  <w:marTop w:val="0"/>
                  <w:marBottom w:val="0"/>
                  <w:divBdr>
                    <w:top w:val="none" w:sz="0" w:space="0" w:color="auto"/>
                    <w:left w:val="none" w:sz="0" w:space="0" w:color="auto"/>
                    <w:bottom w:val="none" w:sz="0" w:space="0" w:color="auto"/>
                    <w:right w:val="none" w:sz="0" w:space="0" w:color="auto"/>
                  </w:divBdr>
                </w:div>
                <w:div w:id="913466427">
                  <w:marLeft w:val="640"/>
                  <w:marRight w:val="0"/>
                  <w:marTop w:val="0"/>
                  <w:marBottom w:val="0"/>
                  <w:divBdr>
                    <w:top w:val="none" w:sz="0" w:space="0" w:color="auto"/>
                    <w:left w:val="none" w:sz="0" w:space="0" w:color="auto"/>
                    <w:bottom w:val="none" w:sz="0" w:space="0" w:color="auto"/>
                    <w:right w:val="none" w:sz="0" w:space="0" w:color="auto"/>
                  </w:divBdr>
                </w:div>
                <w:div w:id="920679160">
                  <w:marLeft w:val="640"/>
                  <w:marRight w:val="0"/>
                  <w:marTop w:val="0"/>
                  <w:marBottom w:val="0"/>
                  <w:divBdr>
                    <w:top w:val="none" w:sz="0" w:space="0" w:color="auto"/>
                    <w:left w:val="none" w:sz="0" w:space="0" w:color="auto"/>
                    <w:bottom w:val="none" w:sz="0" w:space="0" w:color="auto"/>
                    <w:right w:val="none" w:sz="0" w:space="0" w:color="auto"/>
                  </w:divBdr>
                </w:div>
                <w:div w:id="979531916">
                  <w:marLeft w:val="640"/>
                  <w:marRight w:val="0"/>
                  <w:marTop w:val="0"/>
                  <w:marBottom w:val="0"/>
                  <w:divBdr>
                    <w:top w:val="none" w:sz="0" w:space="0" w:color="auto"/>
                    <w:left w:val="none" w:sz="0" w:space="0" w:color="auto"/>
                    <w:bottom w:val="none" w:sz="0" w:space="0" w:color="auto"/>
                    <w:right w:val="none" w:sz="0" w:space="0" w:color="auto"/>
                  </w:divBdr>
                </w:div>
                <w:div w:id="993875969">
                  <w:marLeft w:val="640"/>
                  <w:marRight w:val="0"/>
                  <w:marTop w:val="0"/>
                  <w:marBottom w:val="0"/>
                  <w:divBdr>
                    <w:top w:val="none" w:sz="0" w:space="0" w:color="auto"/>
                    <w:left w:val="none" w:sz="0" w:space="0" w:color="auto"/>
                    <w:bottom w:val="none" w:sz="0" w:space="0" w:color="auto"/>
                    <w:right w:val="none" w:sz="0" w:space="0" w:color="auto"/>
                  </w:divBdr>
                </w:div>
                <w:div w:id="1037971642">
                  <w:marLeft w:val="640"/>
                  <w:marRight w:val="0"/>
                  <w:marTop w:val="0"/>
                  <w:marBottom w:val="0"/>
                  <w:divBdr>
                    <w:top w:val="none" w:sz="0" w:space="0" w:color="auto"/>
                    <w:left w:val="none" w:sz="0" w:space="0" w:color="auto"/>
                    <w:bottom w:val="none" w:sz="0" w:space="0" w:color="auto"/>
                    <w:right w:val="none" w:sz="0" w:space="0" w:color="auto"/>
                  </w:divBdr>
                </w:div>
                <w:div w:id="1052773171">
                  <w:marLeft w:val="640"/>
                  <w:marRight w:val="0"/>
                  <w:marTop w:val="0"/>
                  <w:marBottom w:val="0"/>
                  <w:divBdr>
                    <w:top w:val="none" w:sz="0" w:space="0" w:color="auto"/>
                    <w:left w:val="none" w:sz="0" w:space="0" w:color="auto"/>
                    <w:bottom w:val="none" w:sz="0" w:space="0" w:color="auto"/>
                    <w:right w:val="none" w:sz="0" w:space="0" w:color="auto"/>
                  </w:divBdr>
                </w:div>
                <w:div w:id="1060980888">
                  <w:marLeft w:val="640"/>
                  <w:marRight w:val="0"/>
                  <w:marTop w:val="0"/>
                  <w:marBottom w:val="0"/>
                  <w:divBdr>
                    <w:top w:val="none" w:sz="0" w:space="0" w:color="auto"/>
                    <w:left w:val="none" w:sz="0" w:space="0" w:color="auto"/>
                    <w:bottom w:val="none" w:sz="0" w:space="0" w:color="auto"/>
                    <w:right w:val="none" w:sz="0" w:space="0" w:color="auto"/>
                  </w:divBdr>
                </w:div>
                <w:div w:id="1071856012">
                  <w:marLeft w:val="640"/>
                  <w:marRight w:val="0"/>
                  <w:marTop w:val="0"/>
                  <w:marBottom w:val="0"/>
                  <w:divBdr>
                    <w:top w:val="none" w:sz="0" w:space="0" w:color="auto"/>
                    <w:left w:val="none" w:sz="0" w:space="0" w:color="auto"/>
                    <w:bottom w:val="none" w:sz="0" w:space="0" w:color="auto"/>
                    <w:right w:val="none" w:sz="0" w:space="0" w:color="auto"/>
                  </w:divBdr>
                </w:div>
                <w:div w:id="1104957757">
                  <w:marLeft w:val="640"/>
                  <w:marRight w:val="0"/>
                  <w:marTop w:val="0"/>
                  <w:marBottom w:val="0"/>
                  <w:divBdr>
                    <w:top w:val="none" w:sz="0" w:space="0" w:color="auto"/>
                    <w:left w:val="none" w:sz="0" w:space="0" w:color="auto"/>
                    <w:bottom w:val="none" w:sz="0" w:space="0" w:color="auto"/>
                    <w:right w:val="none" w:sz="0" w:space="0" w:color="auto"/>
                  </w:divBdr>
                </w:div>
                <w:div w:id="1158619749">
                  <w:marLeft w:val="640"/>
                  <w:marRight w:val="0"/>
                  <w:marTop w:val="0"/>
                  <w:marBottom w:val="0"/>
                  <w:divBdr>
                    <w:top w:val="none" w:sz="0" w:space="0" w:color="auto"/>
                    <w:left w:val="none" w:sz="0" w:space="0" w:color="auto"/>
                    <w:bottom w:val="none" w:sz="0" w:space="0" w:color="auto"/>
                    <w:right w:val="none" w:sz="0" w:space="0" w:color="auto"/>
                  </w:divBdr>
                </w:div>
                <w:div w:id="1204172219">
                  <w:marLeft w:val="640"/>
                  <w:marRight w:val="0"/>
                  <w:marTop w:val="0"/>
                  <w:marBottom w:val="0"/>
                  <w:divBdr>
                    <w:top w:val="none" w:sz="0" w:space="0" w:color="auto"/>
                    <w:left w:val="none" w:sz="0" w:space="0" w:color="auto"/>
                    <w:bottom w:val="none" w:sz="0" w:space="0" w:color="auto"/>
                    <w:right w:val="none" w:sz="0" w:space="0" w:color="auto"/>
                  </w:divBdr>
                </w:div>
                <w:div w:id="1211645803">
                  <w:marLeft w:val="640"/>
                  <w:marRight w:val="0"/>
                  <w:marTop w:val="0"/>
                  <w:marBottom w:val="0"/>
                  <w:divBdr>
                    <w:top w:val="none" w:sz="0" w:space="0" w:color="auto"/>
                    <w:left w:val="none" w:sz="0" w:space="0" w:color="auto"/>
                    <w:bottom w:val="none" w:sz="0" w:space="0" w:color="auto"/>
                    <w:right w:val="none" w:sz="0" w:space="0" w:color="auto"/>
                  </w:divBdr>
                </w:div>
                <w:div w:id="1294024695">
                  <w:marLeft w:val="640"/>
                  <w:marRight w:val="0"/>
                  <w:marTop w:val="0"/>
                  <w:marBottom w:val="0"/>
                  <w:divBdr>
                    <w:top w:val="none" w:sz="0" w:space="0" w:color="auto"/>
                    <w:left w:val="none" w:sz="0" w:space="0" w:color="auto"/>
                    <w:bottom w:val="none" w:sz="0" w:space="0" w:color="auto"/>
                    <w:right w:val="none" w:sz="0" w:space="0" w:color="auto"/>
                  </w:divBdr>
                </w:div>
                <w:div w:id="1388870145">
                  <w:marLeft w:val="640"/>
                  <w:marRight w:val="0"/>
                  <w:marTop w:val="0"/>
                  <w:marBottom w:val="0"/>
                  <w:divBdr>
                    <w:top w:val="none" w:sz="0" w:space="0" w:color="auto"/>
                    <w:left w:val="none" w:sz="0" w:space="0" w:color="auto"/>
                    <w:bottom w:val="none" w:sz="0" w:space="0" w:color="auto"/>
                    <w:right w:val="none" w:sz="0" w:space="0" w:color="auto"/>
                  </w:divBdr>
                </w:div>
                <w:div w:id="1426002245">
                  <w:marLeft w:val="640"/>
                  <w:marRight w:val="0"/>
                  <w:marTop w:val="0"/>
                  <w:marBottom w:val="0"/>
                  <w:divBdr>
                    <w:top w:val="none" w:sz="0" w:space="0" w:color="auto"/>
                    <w:left w:val="none" w:sz="0" w:space="0" w:color="auto"/>
                    <w:bottom w:val="none" w:sz="0" w:space="0" w:color="auto"/>
                    <w:right w:val="none" w:sz="0" w:space="0" w:color="auto"/>
                  </w:divBdr>
                </w:div>
                <w:div w:id="1429542680">
                  <w:marLeft w:val="640"/>
                  <w:marRight w:val="0"/>
                  <w:marTop w:val="0"/>
                  <w:marBottom w:val="0"/>
                  <w:divBdr>
                    <w:top w:val="none" w:sz="0" w:space="0" w:color="auto"/>
                    <w:left w:val="none" w:sz="0" w:space="0" w:color="auto"/>
                    <w:bottom w:val="none" w:sz="0" w:space="0" w:color="auto"/>
                    <w:right w:val="none" w:sz="0" w:space="0" w:color="auto"/>
                  </w:divBdr>
                </w:div>
                <w:div w:id="1503858687">
                  <w:marLeft w:val="640"/>
                  <w:marRight w:val="0"/>
                  <w:marTop w:val="0"/>
                  <w:marBottom w:val="0"/>
                  <w:divBdr>
                    <w:top w:val="none" w:sz="0" w:space="0" w:color="auto"/>
                    <w:left w:val="none" w:sz="0" w:space="0" w:color="auto"/>
                    <w:bottom w:val="none" w:sz="0" w:space="0" w:color="auto"/>
                    <w:right w:val="none" w:sz="0" w:space="0" w:color="auto"/>
                  </w:divBdr>
                </w:div>
                <w:div w:id="1531455403">
                  <w:marLeft w:val="640"/>
                  <w:marRight w:val="0"/>
                  <w:marTop w:val="0"/>
                  <w:marBottom w:val="0"/>
                  <w:divBdr>
                    <w:top w:val="none" w:sz="0" w:space="0" w:color="auto"/>
                    <w:left w:val="none" w:sz="0" w:space="0" w:color="auto"/>
                    <w:bottom w:val="none" w:sz="0" w:space="0" w:color="auto"/>
                    <w:right w:val="none" w:sz="0" w:space="0" w:color="auto"/>
                  </w:divBdr>
                </w:div>
                <w:div w:id="1543714276">
                  <w:marLeft w:val="640"/>
                  <w:marRight w:val="0"/>
                  <w:marTop w:val="0"/>
                  <w:marBottom w:val="0"/>
                  <w:divBdr>
                    <w:top w:val="none" w:sz="0" w:space="0" w:color="auto"/>
                    <w:left w:val="none" w:sz="0" w:space="0" w:color="auto"/>
                    <w:bottom w:val="none" w:sz="0" w:space="0" w:color="auto"/>
                    <w:right w:val="none" w:sz="0" w:space="0" w:color="auto"/>
                  </w:divBdr>
                </w:div>
                <w:div w:id="1589728820">
                  <w:marLeft w:val="640"/>
                  <w:marRight w:val="0"/>
                  <w:marTop w:val="0"/>
                  <w:marBottom w:val="0"/>
                  <w:divBdr>
                    <w:top w:val="none" w:sz="0" w:space="0" w:color="auto"/>
                    <w:left w:val="none" w:sz="0" w:space="0" w:color="auto"/>
                    <w:bottom w:val="none" w:sz="0" w:space="0" w:color="auto"/>
                    <w:right w:val="none" w:sz="0" w:space="0" w:color="auto"/>
                  </w:divBdr>
                </w:div>
                <w:div w:id="1697347401">
                  <w:marLeft w:val="640"/>
                  <w:marRight w:val="0"/>
                  <w:marTop w:val="0"/>
                  <w:marBottom w:val="0"/>
                  <w:divBdr>
                    <w:top w:val="none" w:sz="0" w:space="0" w:color="auto"/>
                    <w:left w:val="none" w:sz="0" w:space="0" w:color="auto"/>
                    <w:bottom w:val="none" w:sz="0" w:space="0" w:color="auto"/>
                    <w:right w:val="none" w:sz="0" w:space="0" w:color="auto"/>
                  </w:divBdr>
                </w:div>
                <w:div w:id="1710758803">
                  <w:marLeft w:val="640"/>
                  <w:marRight w:val="0"/>
                  <w:marTop w:val="0"/>
                  <w:marBottom w:val="0"/>
                  <w:divBdr>
                    <w:top w:val="none" w:sz="0" w:space="0" w:color="auto"/>
                    <w:left w:val="none" w:sz="0" w:space="0" w:color="auto"/>
                    <w:bottom w:val="none" w:sz="0" w:space="0" w:color="auto"/>
                    <w:right w:val="none" w:sz="0" w:space="0" w:color="auto"/>
                  </w:divBdr>
                </w:div>
                <w:div w:id="1783650335">
                  <w:marLeft w:val="640"/>
                  <w:marRight w:val="0"/>
                  <w:marTop w:val="0"/>
                  <w:marBottom w:val="0"/>
                  <w:divBdr>
                    <w:top w:val="none" w:sz="0" w:space="0" w:color="auto"/>
                    <w:left w:val="none" w:sz="0" w:space="0" w:color="auto"/>
                    <w:bottom w:val="none" w:sz="0" w:space="0" w:color="auto"/>
                    <w:right w:val="none" w:sz="0" w:space="0" w:color="auto"/>
                  </w:divBdr>
                </w:div>
                <w:div w:id="1863591157">
                  <w:marLeft w:val="640"/>
                  <w:marRight w:val="0"/>
                  <w:marTop w:val="0"/>
                  <w:marBottom w:val="0"/>
                  <w:divBdr>
                    <w:top w:val="none" w:sz="0" w:space="0" w:color="auto"/>
                    <w:left w:val="none" w:sz="0" w:space="0" w:color="auto"/>
                    <w:bottom w:val="none" w:sz="0" w:space="0" w:color="auto"/>
                    <w:right w:val="none" w:sz="0" w:space="0" w:color="auto"/>
                  </w:divBdr>
                </w:div>
                <w:div w:id="1885172394">
                  <w:marLeft w:val="640"/>
                  <w:marRight w:val="0"/>
                  <w:marTop w:val="0"/>
                  <w:marBottom w:val="0"/>
                  <w:divBdr>
                    <w:top w:val="none" w:sz="0" w:space="0" w:color="auto"/>
                    <w:left w:val="none" w:sz="0" w:space="0" w:color="auto"/>
                    <w:bottom w:val="none" w:sz="0" w:space="0" w:color="auto"/>
                    <w:right w:val="none" w:sz="0" w:space="0" w:color="auto"/>
                  </w:divBdr>
                </w:div>
                <w:div w:id="1887987299">
                  <w:marLeft w:val="640"/>
                  <w:marRight w:val="0"/>
                  <w:marTop w:val="0"/>
                  <w:marBottom w:val="0"/>
                  <w:divBdr>
                    <w:top w:val="none" w:sz="0" w:space="0" w:color="auto"/>
                    <w:left w:val="none" w:sz="0" w:space="0" w:color="auto"/>
                    <w:bottom w:val="none" w:sz="0" w:space="0" w:color="auto"/>
                    <w:right w:val="none" w:sz="0" w:space="0" w:color="auto"/>
                  </w:divBdr>
                </w:div>
                <w:div w:id="1888489697">
                  <w:marLeft w:val="640"/>
                  <w:marRight w:val="0"/>
                  <w:marTop w:val="0"/>
                  <w:marBottom w:val="0"/>
                  <w:divBdr>
                    <w:top w:val="none" w:sz="0" w:space="0" w:color="auto"/>
                    <w:left w:val="none" w:sz="0" w:space="0" w:color="auto"/>
                    <w:bottom w:val="none" w:sz="0" w:space="0" w:color="auto"/>
                    <w:right w:val="none" w:sz="0" w:space="0" w:color="auto"/>
                  </w:divBdr>
                </w:div>
                <w:div w:id="1984314906">
                  <w:marLeft w:val="640"/>
                  <w:marRight w:val="0"/>
                  <w:marTop w:val="0"/>
                  <w:marBottom w:val="0"/>
                  <w:divBdr>
                    <w:top w:val="none" w:sz="0" w:space="0" w:color="auto"/>
                    <w:left w:val="none" w:sz="0" w:space="0" w:color="auto"/>
                    <w:bottom w:val="none" w:sz="0" w:space="0" w:color="auto"/>
                    <w:right w:val="none" w:sz="0" w:space="0" w:color="auto"/>
                  </w:divBdr>
                </w:div>
                <w:div w:id="2008897021">
                  <w:marLeft w:val="640"/>
                  <w:marRight w:val="0"/>
                  <w:marTop w:val="0"/>
                  <w:marBottom w:val="0"/>
                  <w:divBdr>
                    <w:top w:val="none" w:sz="0" w:space="0" w:color="auto"/>
                    <w:left w:val="none" w:sz="0" w:space="0" w:color="auto"/>
                    <w:bottom w:val="none" w:sz="0" w:space="0" w:color="auto"/>
                    <w:right w:val="none" w:sz="0" w:space="0" w:color="auto"/>
                  </w:divBdr>
                </w:div>
                <w:div w:id="2014136942">
                  <w:marLeft w:val="640"/>
                  <w:marRight w:val="0"/>
                  <w:marTop w:val="0"/>
                  <w:marBottom w:val="0"/>
                  <w:divBdr>
                    <w:top w:val="none" w:sz="0" w:space="0" w:color="auto"/>
                    <w:left w:val="none" w:sz="0" w:space="0" w:color="auto"/>
                    <w:bottom w:val="none" w:sz="0" w:space="0" w:color="auto"/>
                    <w:right w:val="none" w:sz="0" w:space="0" w:color="auto"/>
                  </w:divBdr>
                </w:div>
              </w:divsChild>
            </w:div>
            <w:div w:id="1093747292">
              <w:marLeft w:val="0"/>
              <w:marRight w:val="0"/>
              <w:marTop w:val="0"/>
              <w:marBottom w:val="0"/>
              <w:divBdr>
                <w:top w:val="none" w:sz="0" w:space="0" w:color="auto"/>
                <w:left w:val="none" w:sz="0" w:space="0" w:color="auto"/>
                <w:bottom w:val="none" w:sz="0" w:space="0" w:color="auto"/>
                <w:right w:val="none" w:sz="0" w:space="0" w:color="auto"/>
              </w:divBdr>
              <w:divsChild>
                <w:div w:id="11807830">
                  <w:marLeft w:val="640"/>
                  <w:marRight w:val="0"/>
                  <w:marTop w:val="0"/>
                  <w:marBottom w:val="0"/>
                  <w:divBdr>
                    <w:top w:val="none" w:sz="0" w:space="0" w:color="auto"/>
                    <w:left w:val="none" w:sz="0" w:space="0" w:color="auto"/>
                    <w:bottom w:val="none" w:sz="0" w:space="0" w:color="auto"/>
                    <w:right w:val="none" w:sz="0" w:space="0" w:color="auto"/>
                  </w:divBdr>
                </w:div>
                <w:div w:id="18288166">
                  <w:marLeft w:val="640"/>
                  <w:marRight w:val="0"/>
                  <w:marTop w:val="0"/>
                  <w:marBottom w:val="0"/>
                  <w:divBdr>
                    <w:top w:val="none" w:sz="0" w:space="0" w:color="auto"/>
                    <w:left w:val="none" w:sz="0" w:space="0" w:color="auto"/>
                    <w:bottom w:val="none" w:sz="0" w:space="0" w:color="auto"/>
                    <w:right w:val="none" w:sz="0" w:space="0" w:color="auto"/>
                  </w:divBdr>
                </w:div>
                <w:div w:id="53283401">
                  <w:marLeft w:val="640"/>
                  <w:marRight w:val="0"/>
                  <w:marTop w:val="0"/>
                  <w:marBottom w:val="0"/>
                  <w:divBdr>
                    <w:top w:val="none" w:sz="0" w:space="0" w:color="auto"/>
                    <w:left w:val="none" w:sz="0" w:space="0" w:color="auto"/>
                    <w:bottom w:val="none" w:sz="0" w:space="0" w:color="auto"/>
                    <w:right w:val="none" w:sz="0" w:space="0" w:color="auto"/>
                  </w:divBdr>
                </w:div>
                <w:div w:id="105734099">
                  <w:marLeft w:val="640"/>
                  <w:marRight w:val="0"/>
                  <w:marTop w:val="0"/>
                  <w:marBottom w:val="0"/>
                  <w:divBdr>
                    <w:top w:val="none" w:sz="0" w:space="0" w:color="auto"/>
                    <w:left w:val="none" w:sz="0" w:space="0" w:color="auto"/>
                    <w:bottom w:val="none" w:sz="0" w:space="0" w:color="auto"/>
                    <w:right w:val="none" w:sz="0" w:space="0" w:color="auto"/>
                  </w:divBdr>
                </w:div>
                <w:div w:id="117145048">
                  <w:marLeft w:val="640"/>
                  <w:marRight w:val="0"/>
                  <w:marTop w:val="0"/>
                  <w:marBottom w:val="0"/>
                  <w:divBdr>
                    <w:top w:val="none" w:sz="0" w:space="0" w:color="auto"/>
                    <w:left w:val="none" w:sz="0" w:space="0" w:color="auto"/>
                    <w:bottom w:val="none" w:sz="0" w:space="0" w:color="auto"/>
                    <w:right w:val="none" w:sz="0" w:space="0" w:color="auto"/>
                  </w:divBdr>
                </w:div>
                <w:div w:id="129790442">
                  <w:marLeft w:val="640"/>
                  <w:marRight w:val="0"/>
                  <w:marTop w:val="0"/>
                  <w:marBottom w:val="0"/>
                  <w:divBdr>
                    <w:top w:val="none" w:sz="0" w:space="0" w:color="auto"/>
                    <w:left w:val="none" w:sz="0" w:space="0" w:color="auto"/>
                    <w:bottom w:val="none" w:sz="0" w:space="0" w:color="auto"/>
                    <w:right w:val="none" w:sz="0" w:space="0" w:color="auto"/>
                  </w:divBdr>
                </w:div>
                <w:div w:id="138613269">
                  <w:marLeft w:val="640"/>
                  <w:marRight w:val="0"/>
                  <w:marTop w:val="0"/>
                  <w:marBottom w:val="0"/>
                  <w:divBdr>
                    <w:top w:val="none" w:sz="0" w:space="0" w:color="auto"/>
                    <w:left w:val="none" w:sz="0" w:space="0" w:color="auto"/>
                    <w:bottom w:val="none" w:sz="0" w:space="0" w:color="auto"/>
                    <w:right w:val="none" w:sz="0" w:space="0" w:color="auto"/>
                  </w:divBdr>
                </w:div>
                <w:div w:id="140661337">
                  <w:marLeft w:val="640"/>
                  <w:marRight w:val="0"/>
                  <w:marTop w:val="0"/>
                  <w:marBottom w:val="0"/>
                  <w:divBdr>
                    <w:top w:val="none" w:sz="0" w:space="0" w:color="auto"/>
                    <w:left w:val="none" w:sz="0" w:space="0" w:color="auto"/>
                    <w:bottom w:val="none" w:sz="0" w:space="0" w:color="auto"/>
                    <w:right w:val="none" w:sz="0" w:space="0" w:color="auto"/>
                  </w:divBdr>
                </w:div>
                <w:div w:id="229465937">
                  <w:marLeft w:val="640"/>
                  <w:marRight w:val="0"/>
                  <w:marTop w:val="0"/>
                  <w:marBottom w:val="0"/>
                  <w:divBdr>
                    <w:top w:val="none" w:sz="0" w:space="0" w:color="auto"/>
                    <w:left w:val="none" w:sz="0" w:space="0" w:color="auto"/>
                    <w:bottom w:val="none" w:sz="0" w:space="0" w:color="auto"/>
                    <w:right w:val="none" w:sz="0" w:space="0" w:color="auto"/>
                  </w:divBdr>
                </w:div>
                <w:div w:id="263079849">
                  <w:marLeft w:val="640"/>
                  <w:marRight w:val="0"/>
                  <w:marTop w:val="0"/>
                  <w:marBottom w:val="0"/>
                  <w:divBdr>
                    <w:top w:val="none" w:sz="0" w:space="0" w:color="auto"/>
                    <w:left w:val="none" w:sz="0" w:space="0" w:color="auto"/>
                    <w:bottom w:val="none" w:sz="0" w:space="0" w:color="auto"/>
                    <w:right w:val="none" w:sz="0" w:space="0" w:color="auto"/>
                  </w:divBdr>
                </w:div>
                <w:div w:id="286551758">
                  <w:marLeft w:val="640"/>
                  <w:marRight w:val="0"/>
                  <w:marTop w:val="0"/>
                  <w:marBottom w:val="0"/>
                  <w:divBdr>
                    <w:top w:val="none" w:sz="0" w:space="0" w:color="auto"/>
                    <w:left w:val="none" w:sz="0" w:space="0" w:color="auto"/>
                    <w:bottom w:val="none" w:sz="0" w:space="0" w:color="auto"/>
                    <w:right w:val="none" w:sz="0" w:space="0" w:color="auto"/>
                  </w:divBdr>
                </w:div>
                <w:div w:id="292716058">
                  <w:marLeft w:val="640"/>
                  <w:marRight w:val="0"/>
                  <w:marTop w:val="0"/>
                  <w:marBottom w:val="0"/>
                  <w:divBdr>
                    <w:top w:val="none" w:sz="0" w:space="0" w:color="auto"/>
                    <w:left w:val="none" w:sz="0" w:space="0" w:color="auto"/>
                    <w:bottom w:val="none" w:sz="0" w:space="0" w:color="auto"/>
                    <w:right w:val="none" w:sz="0" w:space="0" w:color="auto"/>
                  </w:divBdr>
                </w:div>
                <w:div w:id="329332052">
                  <w:marLeft w:val="640"/>
                  <w:marRight w:val="0"/>
                  <w:marTop w:val="0"/>
                  <w:marBottom w:val="0"/>
                  <w:divBdr>
                    <w:top w:val="none" w:sz="0" w:space="0" w:color="auto"/>
                    <w:left w:val="none" w:sz="0" w:space="0" w:color="auto"/>
                    <w:bottom w:val="none" w:sz="0" w:space="0" w:color="auto"/>
                    <w:right w:val="none" w:sz="0" w:space="0" w:color="auto"/>
                  </w:divBdr>
                </w:div>
                <w:div w:id="339435740">
                  <w:marLeft w:val="640"/>
                  <w:marRight w:val="0"/>
                  <w:marTop w:val="0"/>
                  <w:marBottom w:val="0"/>
                  <w:divBdr>
                    <w:top w:val="none" w:sz="0" w:space="0" w:color="auto"/>
                    <w:left w:val="none" w:sz="0" w:space="0" w:color="auto"/>
                    <w:bottom w:val="none" w:sz="0" w:space="0" w:color="auto"/>
                    <w:right w:val="none" w:sz="0" w:space="0" w:color="auto"/>
                  </w:divBdr>
                </w:div>
                <w:div w:id="412431338">
                  <w:marLeft w:val="640"/>
                  <w:marRight w:val="0"/>
                  <w:marTop w:val="0"/>
                  <w:marBottom w:val="0"/>
                  <w:divBdr>
                    <w:top w:val="none" w:sz="0" w:space="0" w:color="auto"/>
                    <w:left w:val="none" w:sz="0" w:space="0" w:color="auto"/>
                    <w:bottom w:val="none" w:sz="0" w:space="0" w:color="auto"/>
                    <w:right w:val="none" w:sz="0" w:space="0" w:color="auto"/>
                  </w:divBdr>
                </w:div>
                <w:div w:id="476075444">
                  <w:marLeft w:val="640"/>
                  <w:marRight w:val="0"/>
                  <w:marTop w:val="0"/>
                  <w:marBottom w:val="0"/>
                  <w:divBdr>
                    <w:top w:val="none" w:sz="0" w:space="0" w:color="auto"/>
                    <w:left w:val="none" w:sz="0" w:space="0" w:color="auto"/>
                    <w:bottom w:val="none" w:sz="0" w:space="0" w:color="auto"/>
                    <w:right w:val="none" w:sz="0" w:space="0" w:color="auto"/>
                  </w:divBdr>
                </w:div>
                <w:div w:id="548297852">
                  <w:marLeft w:val="640"/>
                  <w:marRight w:val="0"/>
                  <w:marTop w:val="0"/>
                  <w:marBottom w:val="0"/>
                  <w:divBdr>
                    <w:top w:val="none" w:sz="0" w:space="0" w:color="auto"/>
                    <w:left w:val="none" w:sz="0" w:space="0" w:color="auto"/>
                    <w:bottom w:val="none" w:sz="0" w:space="0" w:color="auto"/>
                    <w:right w:val="none" w:sz="0" w:space="0" w:color="auto"/>
                  </w:divBdr>
                </w:div>
                <w:div w:id="633486643">
                  <w:marLeft w:val="640"/>
                  <w:marRight w:val="0"/>
                  <w:marTop w:val="0"/>
                  <w:marBottom w:val="0"/>
                  <w:divBdr>
                    <w:top w:val="none" w:sz="0" w:space="0" w:color="auto"/>
                    <w:left w:val="none" w:sz="0" w:space="0" w:color="auto"/>
                    <w:bottom w:val="none" w:sz="0" w:space="0" w:color="auto"/>
                    <w:right w:val="none" w:sz="0" w:space="0" w:color="auto"/>
                  </w:divBdr>
                </w:div>
                <w:div w:id="707610546">
                  <w:marLeft w:val="640"/>
                  <w:marRight w:val="0"/>
                  <w:marTop w:val="0"/>
                  <w:marBottom w:val="0"/>
                  <w:divBdr>
                    <w:top w:val="none" w:sz="0" w:space="0" w:color="auto"/>
                    <w:left w:val="none" w:sz="0" w:space="0" w:color="auto"/>
                    <w:bottom w:val="none" w:sz="0" w:space="0" w:color="auto"/>
                    <w:right w:val="none" w:sz="0" w:space="0" w:color="auto"/>
                  </w:divBdr>
                </w:div>
                <w:div w:id="753742792">
                  <w:marLeft w:val="640"/>
                  <w:marRight w:val="0"/>
                  <w:marTop w:val="0"/>
                  <w:marBottom w:val="0"/>
                  <w:divBdr>
                    <w:top w:val="none" w:sz="0" w:space="0" w:color="auto"/>
                    <w:left w:val="none" w:sz="0" w:space="0" w:color="auto"/>
                    <w:bottom w:val="none" w:sz="0" w:space="0" w:color="auto"/>
                    <w:right w:val="none" w:sz="0" w:space="0" w:color="auto"/>
                  </w:divBdr>
                </w:div>
                <w:div w:id="757411627">
                  <w:marLeft w:val="640"/>
                  <w:marRight w:val="0"/>
                  <w:marTop w:val="0"/>
                  <w:marBottom w:val="0"/>
                  <w:divBdr>
                    <w:top w:val="none" w:sz="0" w:space="0" w:color="auto"/>
                    <w:left w:val="none" w:sz="0" w:space="0" w:color="auto"/>
                    <w:bottom w:val="none" w:sz="0" w:space="0" w:color="auto"/>
                    <w:right w:val="none" w:sz="0" w:space="0" w:color="auto"/>
                  </w:divBdr>
                </w:div>
                <w:div w:id="766655175">
                  <w:marLeft w:val="640"/>
                  <w:marRight w:val="0"/>
                  <w:marTop w:val="0"/>
                  <w:marBottom w:val="0"/>
                  <w:divBdr>
                    <w:top w:val="none" w:sz="0" w:space="0" w:color="auto"/>
                    <w:left w:val="none" w:sz="0" w:space="0" w:color="auto"/>
                    <w:bottom w:val="none" w:sz="0" w:space="0" w:color="auto"/>
                    <w:right w:val="none" w:sz="0" w:space="0" w:color="auto"/>
                  </w:divBdr>
                </w:div>
                <w:div w:id="797990819">
                  <w:marLeft w:val="640"/>
                  <w:marRight w:val="0"/>
                  <w:marTop w:val="0"/>
                  <w:marBottom w:val="0"/>
                  <w:divBdr>
                    <w:top w:val="none" w:sz="0" w:space="0" w:color="auto"/>
                    <w:left w:val="none" w:sz="0" w:space="0" w:color="auto"/>
                    <w:bottom w:val="none" w:sz="0" w:space="0" w:color="auto"/>
                    <w:right w:val="none" w:sz="0" w:space="0" w:color="auto"/>
                  </w:divBdr>
                </w:div>
                <w:div w:id="815876094">
                  <w:marLeft w:val="640"/>
                  <w:marRight w:val="0"/>
                  <w:marTop w:val="0"/>
                  <w:marBottom w:val="0"/>
                  <w:divBdr>
                    <w:top w:val="none" w:sz="0" w:space="0" w:color="auto"/>
                    <w:left w:val="none" w:sz="0" w:space="0" w:color="auto"/>
                    <w:bottom w:val="none" w:sz="0" w:space="0" w:color="auto"/>
                    <w:right w:val="none" w:sz="0" w:space="0" w:color="auto"/>
                  </w:divBdr>
                </w:div>
                <w:div w:id="848835580">
                  <w:marLeft w:val="640"/>
                  <w:marRight w:val="0"/>
                  <w:marTop w:val="0"/>
                  <w:marBottom w:val="0"/>
                  <w:divBdr>
                    <w:top w:val="none" w:sz="0" w:space="0" w:color="auto"/>
                    <w:left w:val="none" w:sz="0" w:space="0" w:color="auto"/>
                    <w:bottom w:val="none" w:sz="0" w:space="0" w:color="auto"/>
                    <w:right w:val="none" w:sz="0" w:space="0" w:color="auto"/>
                  </w:divBdr>
                </w:div>
                <w:div w:id="881751075">
                  <w:marLeft w:val="640"/>
                  <w:marRight w:val="0"/>
                  <w:marTop w:val="0"/>
                  <w:marBottom w:val="0"/>
                  <w:divBdr>
                    <w:top w:val="none" w:sz="0" w:space="0" w:color="auto"/>
                    <w:left w:val="none" w:sz="0" w:space="0" w:color="auto"/>
                    <w:bottom w:val="none" w:sz="0" w:space="0" w:color="auto"/>
                    <w:right w:val="none" w:sz="0" w:space="0" w:color="auto"/>
                  </w:divBdr>
                </w:div>
                <w:div w:id="962805988">
                  <w:marLeft w:val="640"/>
                  <w:marRight w:val="0"/>
                  <w:marTop w:val="0"/>
                  <w:marBottom w:val="0"/>
                  <w:divBdr>
                    <w:top w:val="none" w:sz="0" w:space="0" w:color="auto"/>
                    <w:left w:val="none" w:sz="0" w:space="0" w:color="auto"/>
                    <w:bottom w:val="none" w:sz="0" w:space="0" w:color="auto"/>
                    <w:right w:val="none" w:sz="0" w:space="0" w:color="auto"/>
                  </w:divBdr>
                </w:div>
                <w:div w:id="1052845202">
                  <w:marLeft w:val="640"/>
                  <w:marRight w:val="0"/>
                  <w:marTop w:val="0"/>
                  <w:marBottom w:val="0"/>
                  <w:divBdr>
                    <w:top w:val="none" w:sz="0" w:space="0" w:color="auto"/>
                    <w:left w:val="none" w:sz="0" w:space="0" w:color="auto"/>
                    <w:bottom w:val="none" w:sz="0" w:space="0" w:color="auto"/>
                    <w:right w:val="none" w:sz="0" w:space="0" w:color="auto"/>
                  </w:divBdr>
                </w:div>
                <w:div w:id="1054281078">
                  <w:marLeft w:val="640"/>
                  <w:marRight w:val="0"/>
                  <w:marTop w:val="0"/>
                  <w:marBottom w:val="0"/>
                  <w:divBdr>
                    <w:top w:val="none" w:sz="0" w:space="0" w:color="auto"/>
                    <w:left w:val="none" w:sz="0" w:space="0" w:color="auto"/>
                    <w:bottom w:val="none" w:sz="0" w:space="0" w:color="auto"/>
                    <w:right w:val="none" w:sz="0" w:space="0" w:color="auto"/>
                  </w:divBdr>
                </w:div>
                <w:div w:id="1085953923">
                  <w:marLeft w:val="640"/>
                  <w:marRight w:val="0"/>
                  <w:marTop w:val="0"/>
                  <w:marBottom w:val="0"/>
                  <w:divBdr>
                    <w:top w:val="none" w:sz="0" w:space="0" w:color="auto"/>
                    <w:left w:val="none" w:sz="0" w:space="0" w:color="auto"/>
                    <w:bottom w:val="none" w:sz="0" w:space="0" w:color="auto"/>
                    <w:right w:val="none" w:sz="0" w:space="0" w:color="auto"/>
                  </w:divBdr>
                </w:div>
                <w:div w:id="1144467717">
                  <w:marLeft w:val="640"/>
                  <w:marRight w:val="0"/>
                  <w:marTop w:val="0"/>
                  <w:marBottom w:val="0"/>
                  <w:divBdr>
                    <w:top w:val="none" w:sz="0" w:space="0" w:color="auto"/>
                    <w:left w:val="none" w:sz="0" w:space="0" w:color="auto"/>
                    <w:bottom w:val="none" w:sz="0" w:space="0" w:color="auto"/>
                    <w:right w:val="none" w:sz="0" w:space="0" w:color="auto"/>
                  </w:divBdr>
                </w:div>
                <w:div w:id="1166165558">
                  <w:marLeft w:val="640"/>
                  <w:marRight w:val="0"/>
                  <w:marTop w:val="0"/>
                  <w:marBottom w:val="0"/>
                  <w:divBdr>
                    <w:top w:val="none" w:sz="0" w:space="0" w:color="auto"/>
                    <w:left w:val="none" w:sz="0" w:space="0" w:color="auto"/>
                    <w:bottom w:val="none" w:sz="0" w:space="0" w:color="auto"/>
                    <w:right w:val="none" w:sz="0" w:space="0" w:color="auto"/>
                  </w:divBdr>
                </w:div>
                <w:div w:id="1185052069">
                  <w:marLeft w:val="640"/>
                  <w:marRight w:val="0"/>
                  <w:marTop w:val="0"/>
                  <w:marBottom w:val="0"/>
                  <w:divBdr>
                    <w:top w:val="none" w:sz="0" w:space="0" w:color="auto"/>
                    <w:left w:val="none" w:sz="0" w:space="0" w:color="auto"/>
                    <w:bottom w:val="none" w:sz="0" w:space="0" w:color="auto"/>
                    <w:right w:val="none" w:sz="0" w:space="0" w:color="auto"/>
                  </w:divBdr>
                </w:div>
                <w:div w:id="1197278010">
                  <w:marLeft w:val="640"/>
                  <w:marRight w:val="0"/>
                  <w:marTop w:val="0"/>
                  <w:marBottom w:val="0"/>
                  <w:divBdr>
                    <w:top w:val="none" w:sz="0" w:space="0" w:color="auto"/>
                    <w:left w:val="none" w:sz="0" w:space="0" w:color="auto"/>
                    <w:bottom w:val="none" w:sz="0" w:space="0" w:color="auto"/>
                    <w:right w:val="none" w:sz="0" w:space="0" w:color="auto"/>
                  </w:divBdr>
                </w:div>
                <w:div w:id="1287929278">
                  <w:marLeft w:val="640"/>
                  <w:marRight w:val="0"/>
                  <w:marTop w:val="0"/>
                  <w:marBottom w:val="0"/>
                  <w:divBdr>
                    <w:top w:val="none" w:sz="0" w:space="0" w:color="auto"/>
                    <w:left w:val="none" w:sz="0" w:space="0" w:color="auto"/>
                    <w:bottom w:val="none" w:sz="0" w:space="0" w:color="auto"/>
                    <w:right w:val="none" w:sz="0" w:space="0" w:color="auto"/>
                  </w:divBdr>
                </w:div>
                <w:div w:id="1353724222">
                  <w:marLeft w:val="640"/>
                  <w:marRight w:val="0"/>
                  <w:marTop w:val="0"/>
                  <w:marBottom w:val="0"/>
                  <w:divBdr>
                    <w:top w:val="none" w:sz="0" w:space="0" w:color="auto"/>
                    <w:left w:val="none" w:sz="0" w:space="0" w:color="auto"/>
                    <w:bottom w:val="none" w:sz="0" w:space="0" w:color="auto"/>
                    <w:right w:val="none" w:sz="0" w:space="0" w:color="auto"/>
                  </w:divBdr>
                </w:div>
                <w:div w:id="1377200404">
                  <w:marLeft w:val="640"/>
                  <w:marRight w:val="0"/>
                  <w:marTop w:val="0"/>
                  <w:marBottom w:val="0"/>
                  <w:divBdr>
                    <w:top w:val="none" w:sz="0" w:space="0" w:color="auto"/>
                    <w:left w:val="none" w:sz="0" w:space="0" w:color="auto"/>
                    <w:bottom w:val="none" w:sz="0" w:space="0" w:color="auto"/>
                    <w:right w:val="none" w:sz="0" w:space="0" w:color="auto"/>
                  </w:divBdr>
                </w:div>
                <w:div w:id="1394934779">
                  <w:marLeft w:val="640"/>
                  <w:marRight w:val="0"/>
                  <w:marTop w:val="0"/>
                  <w:marBottom w:val="0"/>
                  <w:divBdr>
                    <w:top w:val="none" w:sz="0" w:space="0" w:color="auto"/>
                    <w:left w:val="none" w:sz="0" w:space="0" w:color="auto"/>
                    <w:bottom w:val="none" w:sz="0" w:space="0" w:color="auto"/>
                    <w:right w:val="none" w:sz="0" w:space="0" w:color="auto"/>
                  </w:divBdr>
                </w:div>
                <w:div w:id="1470705004">
                  <w:marLeft w:val="640"/>
                  <w:marRight w:val="0"/>
                  <w:marTop w:val="0"/>
                  <w:marBottom w:val="0"/>
                  <w:divBdr>
                    <w:top w:val="none" w:sz="0" w:space="0" w:color="auto"/>
                    <w:left w:val="none" w:sz="0" w:space="0" w:color="auto"/>
                    <w:bottom w:val="none" w:sz="0" w:space="0" w:color="auto"/>
                    <w:right w:val="none" w:sz="0" w:space="0" w:color="auto"/>
                  </w:divBdr>
                </w:div>
                <w:div w:id="1513648790">
                  <w:marLeft w:val="640"/>
                  <w:marRight w:val="0"/>
                  <w:marTop w:val="0"/>
                  <w:marBottom w:val="0"/>
                  <w:divBdr>
                    <w:top w:val="none" w:sz="0" w:space="0" w:color="auto"/>
                    <w:left w:val="none" w:sz="0" w:space="0" w:color="auto"/>
                    <w:bottom w:val="none" w:sz="0" w:space="0" w:color="auto"/>
                    <w:right w:val="none" w:sz="0" w:space="0" w:color="auto"/>
                  </w:divBdr>
                </w:div>
                <w:div w:id="1521235215">
                  <w:marLeft w:val="640"/>
                  <w:marRight w:val="0"/>
                  <w:marTop w:val="0"/>
                  <w:marBottom w:val="0"/>
                  <w:divBdr>
                    <w:top w:val="none" w:sz="0" w:space="0" w:color="auto"/>
                    <w:left w:val="none" w:sz="0" w:space="0" w:color="auto"/>
                    <w:bottom w:val="none" w:sz="0" w:space="0" w:color="auto"/>
                    <w:right w:val="none" w:sz="0" w:space="0" w:color="auto"/>
                  </w:divBdr>
                </w:div>
                <w:div w:id="1556774527">
                  <w:marLeft w:val="640"/>
                  <w:marRight w:val="0"/>
                  <w:marTop w:val="0"/>
                  <w:marBottom w:val="0"/>
                  <w:divBdr>
                    <w:top w:val="none" w:sz="0" w:space="0" w:color="auto"/>
                    <w:left w:val="none" w:sz="0" w:space="0" w:color="auto"/>
                    <w:bottom w:val="none" w:sz="0" w:space="0" w:color="auto"/>
                    <w:right w:val="none" w:sz="0" w:space="0" w:color="auto"/>
                  </w:divBdr>
                </w:div>
                <w:div w:id="1586452690">
                  <w:marLeft w:val="640"/>
                  <w:marRight w:val="0"/>
                  <w:marTop w:val="0"/>
                  <w:marBottom w:val="0"/>
                  <w:divBdr>
                    <w:top w:val="none" w:sz="0" w:space="0" w:color="auto"/>
                    <w:left w:val="none" w:sz="0" w:space="0" w:color="auto"/>
                    <w:bottom w:val="none" w:sz="0" w:space="0" w:color="auto"/>
                    <w:right w:val="none" w:sz="0" w:space="0" w:color="auto"/>
                  </w:divBdr>
                </w:div>
                <w:div w:id="1734935666">
                  <w:marLeft w:val="640"/>
                  <w:marRight w:val="0"/>
                  <w:marTop w:val="0"/>
                  <w:marBottom w:val="0"/>
                  <w:divBdr>
                    <w:top w:val="none" w:sz="0" w:space="0" w:color="auto"/>
                    <w:left w:val="none" w:sz="0" w:space="0" w:color="auto"/>
                    <w:bottom w:val="none" w:sz="0" w:space="0" w:color="auto"/>
                    <w:right w:val="none" w:sz="0" w:space="0" w:color="auto"/>
                  </w:divBdr>
                </w:div>
                <w:div w:id="1736128567">
                  <w:marLeft w:val="640"/>
                  <w:marRight w:val="0"/>
                  <w:marTop w:val="0"/>
                  <w:marBottom w:val="0"/>
                  <w:divBdr>
                    <w:top w:val="none" w:sz="0" w:space="0" w:color="auto"/>
                    <w:left w:val="none" w:sz="0" w:space="0" w:color="auto"/>
                    <w:bottom w:val="none" w:sz="0" w:space="0" w:color="auto"/>
                    <w:right w:val="none" w:sz="0" w:space="0" w:color="auto"/>
                  </w:divBdr>
                </w:div>
                <w:div w:id="1742483375">
                  <w:marLeft w:val="640"/>
                  <w:marRight w:val="0"/>
                  <w:marTop w:val="0"/>
                  <w:marBottom w:val="0"/>
                  <w:divBdr>
                    <w:top w:val="none" w:sz="0" w:space="0" w:color="auto"/>
                    <w:left w:val="none" w:sz="0" w:space="0" w:color="auto"/>
                    <w:bottom w:val="none" w:sz="0" w:space="0" w:color="auto"/>
                    <w:right w:val="none" w:sz="0" w:space="0" w:color="auto"/>
                  </w:divBdr>
                </w:div>
                <w:div w:id="1788504777">
                  <w:marLeft w:val="640"/>
                  <w:marRight w:val="0"/>
                  <w:marTop w:val="0"/>
                  <w:marBottom w:val="0"/>
                  <w:divBdr>
                    <w:top w:val="none" w:sz="0" w:space="0" w:color="auto"/>
                    <w:left w:val="none" w:sz="0" w:space="0" w:color="auto"/>
                    <w:bottom w:val="none" w:sz="0" w:space="0" w:color="auto"/>
                    <w:right w:val="none" w:sz="0" w:space="0" w:color="auto"/>
                  </w:divBdr>
                </w:div>
                <w:div w:id="1798451660">
                  <w:marLeft w:val="640"/>
                  <w:marRight w:val="0"/>
                  <w:marTop w:val="0"/>
                  <w:marBottom w:val="0"/>
                  <w:divBdr>
                    <w:top w:val="none" w:sz="0" w:space="0" w:color="auto"/>
                    <w:left w:val="none" w:sz="0" w:space="0" w:color="auto"/>
                    <w:bottom w:val="none" w:sz="0" w:space="0" w:color="auto"/>
                    <w:right w:val="none" w:sz="0" w:space="0" w:color="auto"/>
                  </w:divBdr>
                </w:div>
                <w:div w:id="1812792776">
                  <w:marLeft w:val="640"/>
                  <w:marRight w:val="0"/>
                  <w:marTop w:val="0"/>
                  <w:marBottom w:val="0"/>
                  <w:divBdr>
                    <w:top w:val="none" w:sz="0" w:space="0" w:color="auto"/>
                    <w:left w:val="none" w:sz="0" w:space="0" w:color="auto"/>
                    <w:bottom w:val="none" w:sz="0" w:space="0" w:color="auto"/>
                    <w:right w:val="none" w:sz="0" w:space="0" w:color="auto"/>
                  </w:divBdr>
                </w:div>
                <w:div w:id="1818835907">
                  <w:marLeft w:val="640"/>
                  <w:marRight w:val="0"/>
                  <w:marTop w:val="0"/>
                  <w:marBottom w:val="0"/>
                  <w:divBdr>
                    <w:top w:val="none" w:sz="0" w:space="0" w:color="auto"/>
                    <w:left w:val="none" w:sz="0" w:space="0" w:color="auto"/>
                    <w:bottom w:val="none" w:sz="0" w:space="0" w:color="auto"/>
                    <w:right w:val="none" w:sz="0" w:space="0" w:color="auto"/>
                  </w:divBdr>
                </w:div>
                <w:div w:id="1867254402">
                  <w:marLeft w:val="640"/>
                  <w:marRight w:val="0"/>
                  <w:marTop w:val="0"/>
                  <w:marBottom w:val="0"/>
                  <w:divBdr>
                    <w:top w:val="none" w:sz="0" w:space="0" w:color="auto"/>
                    <w:left w:val="none" w:sz="0" w:space="0" w:color="auto"/>
                    <w:bottom w:val="none" w:sz="0" w:space="0" w:color="auto"/>
                    <w:right w:val="none" w:sz="0" w:space="0" w:color="auto"/>
                  </w:divBdr>
                </w:div>
                <w:div w:id="1910530533">
                  <w:marLeft w:val="640"/>
                  <w:marRight w:val="0"/>
                  <w:marTop w:val="0"/>
                  <w:marBottom w:val="0"/>
                  <w:divBdr>
                    <w:top w:val="none" w:sz="0" w:space="0" w:color="auto"/>
                    <w:left w:val="none" w:sz="0" w:space="0" w:color="auto"/>
                    <w:bottom w:val="none" w:sz="0" w:space="0" w:color="auto"/>
                    <w:right w:val="none" w:sz="0" w:space="0" w:color="auto"/>
                  </w:divBdr>
                </w:div>
                <w:div w:id="1918633803">
                  <w:marLeft w:val="640"/>
                  <w:marRight w:val="0"/>
                  <w:marTop w:val="0"/>
                  <w:marBottom w:val="0"/>
                  <w:divBdr>
                    <w:top w:val="none" w:sz="0" w:space="0" w:color="auto"/>
                    <w:left w:val="none" w:sz="0" w:space="0" w:color="auto"/>
                    <w:bottom w:val="none" w:sz="0" w:space="0" w:color="auto"/>
                    <w:right w:val="none" w:sz="0" w:space="0" w:color="auto"/>
                  </w:divBdr>
                </w:div>
                <w:div w:id="1941252469">
                  <w:marLeft w:val="640"/>
                  <w:marRight w:val="0"/>
                  <w:marTop w:val="0"/>
                  <w:marBottom w:val="0"/>
                  <w:divBdr>
                    <w:top w:val="none" w:sz="0" w:space="0" w:color="auto"/>
                    <w:left w:val="none" w:sz="0" w:space="0" w:color="auto"/>
                    <w:bottom w:val="none" w:sz="0" w:space="0" w:color="auto"/>
                    <w:right w:val="none" w:sz="0" w:space="0" w:color="auto"/>
                  </w:divBdr>
                </w:div>
              </w:divsChild>
            </w:div>
            <w:div w:id="1312055300">
              <w:marLeft w:val="0"/>
              <w:marRight w:val="0"/>
              <w:marTop w:val="0"/>
              <w:marBottom w:val="0"/>
              <w:divBdr>
                <w:top w:val="none" w:sz="0" w:space="0" w:color="auto"/>
                <w:left w:val="none" w:sz="0" w:space="0" w:color="auto"/>
                <w:bottom w:val="none" w:sz="0" w:space="0" w:color="auto"/>
                <w:right w:val="none" w:sz="0" w:space="0" w:color="auto"/>
              </w:divBdr>
              <w:divsChild>
                <w:div w:id="3940841">
                  <w:marLeft w:val="640"/>
                  <w:marRight w:val="0"/>
                  <w:marTop w:val="0"/>
                  <w:marBottom w:val="0"/>
                  <w:divBdr>
                    <w:top w:val="none" w:sz="0" w:space="0" w:color="auto"/>
                    <w:left w:val="none" w:sz="0" w:space="0" w:color="auto"/>
                    <w:bottom w:val="none" w:sz="0" w:space="0" w:color="auto"/>
                    <w:right w:val="none" w:sz="0" w:space="0" w:color="auto"/>
                  </w:divBdr>
                </w:div>
                <w:div w:id="27295377">
                  <w:marLeft w:val="640"/>
                  <w:marRight w:val="0"/>
                  <w:marTop w:val="0"/>
                  <w:marBottom w:val="0"/>
                  <w:divBdr>
                    <w:top w:val="none" w:sz="0" w:space="0" w:color="auto"/>
                    <w:left w:val="none" w:sz="0" w:space="0" w:color="auto"/>
                    <w:bottom w:val="none" w:sz="0" w:space="0" w:color="auto"/>
                    <w:right w:val="none" w:sz="0" w:space="0" w:color="auto"/>
                  </w:divBdr>
                </w:div>
                <w:div w:id="29841083">
                  <w:marLeft w:val="640"/>
                  <w:marRight w:val="0"/>
                  <w:marTop w:val="0"/>
                  <w:marBottom w:val="0"/>
                  <w:divBdr>
                    <w:top w:val="none" w:sz="0" w:space="0" w:color="auto"/>
                    <w:left w:val="none" w:sz="0" w:space="0" w:color="auto"/>
                    <w:bottom w:val="none" w:sz="0" w:space="0" w:color="auto"/>
                    <w:right w:val="none" w:sz="0" w:space="0" w:color="auto"/>
                  </w:divBdr>
                </w:div>
                <w:div w:id="90668658">
                  <w:marLeft w:val="640"/>
                  <w:marRight w:val="0"/>
                  <w:marTop w:val="0"/>
                  <w:marBottom w:val="0"/>
                  <w:divBdr>
                    <w:top w:val="none" w:sz="0" w:space="0" w:color="auto"/>
                    <w:left w:val="none" w:sz="0" w:space="0" w:color="auto"/>
                    <w:bottom w:val="none" w:sz="0" w:space="0" w:color="auto"/>
                    <w:right w:val="none" w:sz="0" w:space="0" w:color="auto"/>
                  </w:divBdr>
                </w:div>
                <w:div w:id="106242106">
                  <w:marLeft w:val="640"/>
                  <w:marRight w:val="0"/>
                  <w:marTop w:val="0"/>
                  <w:marBottom w:val="0"/>
                  <w:divBdr>
                    <w:top w:val="none" w:sz="0" w:space="0" w:color="auto"/>
                    <w:left w:val="none" w:sz="0" w:space="0" w:color="auto"/>
                    <w:bottom w:val="none" w:sz="0" w:space="0" w:color="auto"/>
                    <w:right w:val="none" w:sz="0" w:space="0" w:color="auto"/>
                  </w:divBdr>
                </w:div>
                <w:div w:id="145362889">
                  <w:marLeft w:val="640"/>
                  <w:marRight w:val="0"/>
                  <w:marTop w:val="0"/>
                  <w:marBottom w:val="0"/>
                  <w:divBdr>
                    <w:top w:val="none" w:sz="0" w:space="0" w:color="auto"/>
                    <w:left w:val="none" w:sz="0" w:space="0" w:color="auto"/>
                    <w:bottom w:val="none" w:sz="0" w:space="0" w:color="auto"/>
                    <w:right w:val="none" w:sz="0" w:space="0" w:color="auto"/>
                  </w:divBdr>
                </w:div>
                <w:div w:id="200434494">
                  <w:marLeft w:val="640"/>
                  <w:marRight w:val="0"/>
                  <w:marTop w:val="0"/>
                  <w:marBottom w:val="0"/>
                  <w:divBdr>
                    <w:top w:val="none" w:sz="0" w:space="0" w:color="auto"/>
                    <w:left w:val="none" w:sz="0" w:space="0" w:color="auto"/>
                    <w:bottom w:val="none" w:sz="0" w:space="0" w:color="auto"/>
                    <w:right w:val="none" w:sz="0" w:space="0" w:color="auto"/>
                  </w:divBdr>
                </w:div>
                <w:div w:id="357658475">
                  <w:marLeft w:val="640"/>
                  <w:marRight w:val="0"/>
                  <w:marTop w:val="0"/>
                  <w:marBottom w:val="0"/>
                  <w:divBdr>
                    <w:top w:val="none" w:sz="0" w:space="0" w:color="auto"/>
                    <w:left w:val="none" w:sz="0" w:space="0" w:color="auto"/>
                    <w:bottom w:val="none" w:sz="0" w:space="0" w:color="auto"/>
                    <w:right w:val="none" w:sz="0" w:space="0" w:color="auto"/>
                  </w:divBdr>
                </w:div>
                <w:div w:id="363018132">
                  <w:marLeft w:val="640"/>
                  <w:marRight w:val="0"/>
                  <w:marTop w:val="0"/>
                  <w:marBottom w:val="0"/>
                  <w:divBdr>
                    <w:top w:val="none" w:sz="0" w:space="0" w:color="auto"/>
                    <w:left w:val="none" w:sz="0" w:space="0" w:color="auto"/>
                    <w:bottom w:val="none" w:sz="0" w:space="0" w:color="auto"/>
                    <w:right w:val="none" w:sz="0" w:space="0" w:color="auto"/>
                  </w:divBdr>
                </w:div>
                <w:div w:id="446242419">
                  <w:marLeft w:val="640"/>
                  <w:marRight w:val="0"/>
                  <w:marTop w:val="0"/>
                  <w:marBottom w:val="0"/>
                  <w:divBdr>
                    <w:top w:val="none" w:sz="0" w:space="0" w:color="auto"/>
                    <w:left w:val="none" w:sz="0" w:space="0" w:color="auto"/>
                    <w:bottom w:val="none" w:sz="0" w:space="0" w:color="auto"/>
                    <w:right w:val="none" w:sz="0" w:space="0" w:color="auto"/>
                  </w:divBdr>
                </w:div>
                <w:div w:id="487792201">
                  <w:marLeft w:val="640"/>
                  <w:marRight w:val="0"/>
                  <w:marTop w:val="0"/>
                  <w:marBottom w:val="0"/>
                  <w:divBdr>
                    <w:top w:val="none" w:sz="0" w:space="0" w:color="auto"/>
                    <w:left w:val="none" w:sz="0" w:space="0" w:color="auto"/>
                    <w:bottom w:val="none" w:sz="0" w:space="0" w:color="auto"/>
                    <w:right w:val="none" w:sz="0" w:space="0" w:color="auto"/>
                  </w:divBdr>
                </w:div>
                <w:div w:id="491991312">
                  <w:marLeft w:val="640"/>
                  <w:marRight w:val="0"/>
                  <w:marTop w:val="0"/>
                  <w:marBottom w:val="0"/>
                  <w:divBdr>
                    <w:top w:val="none" w:sz="0" w:space="0" w:color="auto"/>
                    <w:left w:val="none" w:sz="0" w:space="0" w:color="auto"/>
                    <w:bottom w:val="none" w:sz="0" w:space="0" w:color="auto"/>
                    <w:right w:val="none" w:sz="0" w:space="0" w:color="auto"/>
                  </w:divBdr>
                </w:div>
                <w:div w:id="507520359">
                  <w:marLeft w:val="640"/>
                  <w:marRight w:val="0"/>
                  <w:marTop w:val="0"/>
                  <w:marBottom w:val="0"/>
                  <w:divBdr>
                    <w:top w:val="none" w:sz="0" w:space="0" w:color="auto"/>
                    <w:left w:val="none" w:sz="0" w:space="0" w:color="auto"/>
                    <w:bottom w:val="none" w:sz="0" w:space="0" w:color="auto"/>
                    <w:right w:val="none" w:sz="0" w:space="0" w:color="auto"/>
                  </w:divBdr>
                </w:div>
                <w:div w:id="519664869">
                  <w:marLeft w:val="640"/>
                  <w:marRight w:val="0"/>
                  <w:marTop w:val="0"/>
                  <w:marBottom w:val="0"/>
                  <w:divBdr>
                    <w:top w:val="none" w:sz="0" w:space="0" w:color="auto"/>
                    <w:left w:val="none" w:sz="0" w:space="0" w:color="auto"/>
                    <w:bottom w:val="none" w:sz="0" w:space="0" w:color="auto"/>
                    <w:right w:val="none" w:sz="0" w:space="0" w:color="auto"/>
                  </w:divBdr>
                </w:div>
                <w:div w:id="666909642">
                  <w:marLeft w:val="640"/>
                  <w:marRight w:val="0"/>
                  <w:marTop w:val="0"/>
                  <w:marBottom w:val="0"/>
                  <w:divBdr>
                    <w:top w:val="none" w:sz="0" w:space="0" w:color="auto"/>
                    <w:left w:val="none" w:sz="0" w:space="0" w:color="auto"/>
                    <w:bottom w:val="none" w:sz="0" w:space="0" w:color="auto"/>
                    <w:right w:val="none" w:sz="0" w:space="0" w:color="auto"/>
                  </w:divBdr>
                </w:div>
                <w:div w:id="693965748">
                  <w:marLeft w:val="640"/>
                  <w:marRight w:val="0"/>
                  <w:marTop w:val="0"/>
                  <w:marBottom w:val="0"/>
                  <w:divBdr>
                    <w:top w:val="none" w:sz="0" w:space="0" w:color="auto"/>
                    <w:left w:val="none" w:sz="0" w:space="0" w:color="auto"/>
                    <w:bottom w:val="none" w:sz="0" w:space="0" w:color="auto"/>
                    <w:right w:val="none" w:sz="0" w:space="0" w:color="auto"/>
                  </w:divBdr>
                </w:div>
                <w:div w:id="694231642">
                  <w:marLeft w:val="640"/>
                  <w:marRight w:val="0"/>
                  <w:marTop w:val="0"/>
                  <w:marBottom w:val="0"/>
                  <w:divBdr>
                    <w:top w:val="none" w:sz="0" w:space="0" w:color="auto"/>
                    <w:left w:val="none" w:sz="0" w:space="0" w:color="auto"/>
                    <w:bottom w:val="none" w:sz="0" w:space="0" w:color="auto"/>
                    <w:right w:val="none" w:sz="0" w:space="0" w:color="auto"/>
                  </w:divBdr>
                </w:div>
                <w:div w:id="725107979">
                  <w:marLeft w:val="640"/>
                  <w:marRight w:val="0"/>
                  <w:marTop w:val="0"/>
                  <w:marBottom w:val="0"/>
                  <w:divBdr>
                    <w:top w:val="none" w:sz="0" w:space="0" w:color="auto"/>
                    <w:left w:val="none" w:sz="0" w:space="0" w:color="auto"/>
                    <w:bottom w:val="none" w:sz="0" w:space="0" w:color="auto"/>
                    <w:right w:val="none" w:sz="0" w:space="0" w:color="auto"/>
                  </w:divBdr>
                </w:div>
                <w:div w:id="817259346">
                  <w:marLeft w:val="640"/>
                  <w:marRight w:val="0"/>
                  <w:marTop w:val="0"/>
                  <w:marBottom w:val="0"/>
                  <w:divBdr>
                    <w:top w:val="none" w:sz="0" w:space="0" w:color="auto"/>
                    <w:left w:val="none" w:sz="0" w:space="0" w:color="auto"/>
                    <w:bottom w:val="none" w:sz="0" w:space="0" w:color="auto"/>
                    <w:right w:val="none" w:sz="0" w:space="0" w:color="auto"/>
                  </w:divBdr>
                </w:div>
                <w:div w:id="826164935">
                  <w:marLeft w:val="640"/>
                  <w:marRight w:val="0"/>
                  <w:marTop w:val="0"/>
                  <w:marBottom w:val="0"/>
                  <w:divBdr>
                    <w:top w:val="none" w:sz="0" w:space="0" w:color="auto"/>
                    <w:left w:val="none" w:sz="0" w:space="0" w:color="auto"/>
                    <w:bottom w:val="none" w:sz="0" w:space="0" w:color="auto"/>
                    <w:right w:val="none" w:sz="0" w:space="0" w:color="auto"/>
                  </w:divBdr>
                </w:div>
                <w:div w:id="848906142">
                  <w:marLeft w:val="640"/>
                  <w:marRight w:val="0"/>
                  <w:marTop w:val="0"/>
                  <w:marBottom w:val="0"/>
                  <w:divBdr>
                    <w:top w:val="none" w:sz="0" w:space="0" w:color="auto"/>
                    <w:left w:val="none" w:sz="0" w:space="0" w:color="auto"/>
                    <w:bottom w:val="none" w:sz="0" w:space="0" w:color="auto"/>
                    <w:right w:val="none" w:sz="0" w:space="0" w:color="auto"/>
                  </w:divBdr>
                </w:div>
                <w:div w:id="850335998">
                  <w:marLeft w:val="640"/>
                  <w:marRight w:val="0"/>
                  <w:marTop w:val="0"/>
                  <w:marBottom w:val="0"/>
                  <w:divBdr>
                    <w:top w:val="none" w:sz="0" w:space="0" w:color="auto"/>
                    <w:left w:val="none" w:sz="0" w:space="0" w:color="auto"/>
                    <w:bottom w:val="none" w:sz="0" w:space="0" w:color="auto"/>
                    <w:right w:val="none" w:sz="0" w:space="0" w:color="auto"/>
                  </w:divBdr>
                </w:div>
                <w:div w:id="963728129">
                  <w:marLeft w:val="640"/>
                  <w:marRight w:val="0"/>
                  <w:marTop w:val="0"/>
                  <w:marBottom w:val="0"/>
                  <w:divBdr>
                    <w:top w:val="none" w:sz="0" w:space="0" w:color="auto"/>
                    <w:left w:val="none" w:sz="0" w:space="0" w:color="auto"/>
                    <w:bottom w:val="none" w:sz="0" w:space="0" w:color="auto"/>
                    <w:right w:val="none" w:sz="0" w:space="0" w:color="auto"/>
                  </w:divBdr>
                </w:div>
                <w:div w:id="974600177">
                  <w:marLeft w:val="640"/>
                  <w:marRight w:val="0"/>
                  <w:marTop w:val="0"/>
                  <w:marBottom w:val="0"/>
                  <w:divBdr>
                    <w:top w:val="none" w:sz="0" w:space="0" w:color="auto"/>
                    <w:left w:val="none" w:sz="0" w:space="0" w:color="auto"/>
                    <w:bottom w:val="none" w:sz="0" w:space="0" w:color="auto"/>
                    <w:right w:val="none" w:sz="0" w:space="0" w:color="auto"/>
                  </w:divBdr>
                </w:div>
                <w:div w:id="1028677866">
                  <w:marLeft w:val="640"/>
                  <w:marRight w:val="0"/>
                  <w:marTop w:val="0"/>
                  <w:marBottom w:val="0"/>
                  <w:divBdr>
                    <w:top w:val="none" w:sz="0" w:space="0" w:color="auto"/>
                    <w:left w:val="none" w:sz="0" w:space="0" w:color="auto"/>
                    <w:bottom w:val="none" w:sz="0" w:space="0" w:color="auto"/>
                    <w:right w:val="none" w:sz="0" w:space="0" w:color="auto"/>
                  </w:divBdr>
                </w:div>
                <w:div w:id="1037852530">
                  <w:marLeft w:val="640"/>
                  <w:marRight w:val="0"/>
                  <w:marTop w:val="0"/>
                  <w:marBottom w:val="0"/>
                  <w:divBdr>
                    <w:top w:val="none" w:sz="0" w:space="0" w:color="auto"/>
                    <w:left w:val="none" w:sz="0" w:space="0" w:color="auto"/>
                    <w:bottom w:val="none" w:sz="0" w:space="0" w:color="auto"/>
                    <w:right w:val="none" w:sz="0" w:space="0" w:color="auto"/>
                  </w:divBdr>
                </w:div>
                <w:div w:id="1085150850">
                  <w:marLeft w:val="640"/>
                  <w:marRight w:val="0"/>
                  <w:marTop w:val="0"/>
                  <w:marBottom w:val="0"/>
                  <w:divBdr>
                    <w:top w:val="none" w:sz="0" w:space="0" w:color="auto"/>
                    <w:left w:val="none" w:sz="0" w:space="0" w:color="auto"/>
                    <w:bottom w:val="none" w:sz="0" w:space="0" w:color="auto"/>
                    <w:right w:val="none" w:sz="0" w:space="0" w:color="auto"/>
                  </w:divBdr>
                </w:div>
                <w:div w:id="1101027259">
                  <w:marLeft w:val="640"/>
                  <w:marRight w:val="0"/>
                  <w:marTop w:val="0"/>
                  <w:marBottom w:val="0"/>
                  <w:divBdr>
                    <w:top w:val="none" w:sz="0" w:space="0" w:color="auto"/>
                    <w:left w:val="none" w:sz="0" w:space="0" w:color="auto"/>
                    <w:bottom w:val="none" w:sz="0" w:space="0" w:color="auto"/>
                    <w:right w:val="none" w:sz="0" w:space="0" w:color="auto"/>
                  </w:divBdr>
                </w:div>
                <w:div w:id="1136030390">
                  <w:marLeft w:val="640"/>
                  <w:marRight w:val="0"/>
                  <w:marTop w:val="0"/>
                  <w:marBottom w:val="0"/>
                  <w:divBdr>
                    <w:top w:val="none" w:sz="0" w:space="0" w:color="auto"/>
                    <w:left w:val="none" w:sz="0" w:space="0" w:color="auto"/>
                    <w:bottom w:val="none" w:sz="0" w:space="0" w:color="auto"/>
                    <w:right w:val="none" w:sz="0" w:space="0" w:color="auto"/>
                  </w:divBdr>
                </w:div>
                <w:div w:id="1233085015">
                  <w:marLeft w:val="640"/>
                  <w:marRight w:val="0"/>
                  <w:marTop w:val="0"/>
                  <w:marBottom w:val="0"/>
                  <w:divBdr>
                    <w:top w:val="none" w:sz="0" w:space="0" w:color="auto"/>
                    <w:left w:val="none" w:sz="0" w:space="0" w:color="auto"/>
                    <w:bottom w:val="none" w:sz="0" w:space="0" w:color="auto"/>
                    <w:right w:val="none" w:sz="0" w:space="0" w:color="auto"/>
                  </w:divBdr>
                </w:div>
                <w:div w:id="1259829781">
                  <w:marLeft w:val="640"/>
                  <w:marRight w:val="0"/>
                  <w:marTop w:val="0"/>
                  <w:marBottom w:val="0"/>
                  <w:divBdr>
                    <w:top w:val="none" w:sz="0" w:space="0" w:color="auto"/>
                    <w:left w:val="none" w:sz="0" w:space="0" w:color="auto"/>
                    <w:bottom w:val="none" w:sz="0" w:space="0" w:color="auto"/>
                    <w:right w:val="none" w:sz="0" w:space="0" w:color="auto"/>
                  </w:divBdr>
                </w:div>
                <w:div w:id="1265965937">
                  <w:marLeft w:val="640"/>
                  <w:marRight w:val="0"/>
                  <w:marTop w:val="0"/>
                  <w:marBottom w:val="0"/>
                  <w:divBdr>
                    <w:top w:val="none" w:sz="0" w:space="0" w:color="auto"/>
                    <w:left w:val="none" w:sz="0" w:space="0" w:color="auto"/>
                    <w:bottom w:val="none" w:sz="0" w:space="0" w:color="auto"/>
                    <w:right w:val="none" w:sz="0" w:space="0" w:color="auto"/>
                  </w:divBdr>
                </w:div>
                <w:div w:id="1324705253">
                  <w:marLeft w:val="640"/>
                  <w:marRight w:val="0"/>
                  <w:marTop w:val="0"/>
                  <w:marBottom w:val="0"/>
                  <w:divBdr>
                    <w:top w:val="none" w:sz="0" w:space="0" w:color="auto"/>
                    <w:left w:val="none" w:sz="0" w:space="0" w:color="auto"/>
                    <w:bottom w:val="none" w:sz="0" w:space="0" w:color="auto"/>
                    <w:right w:val="none" w:sz="0" w:space="0" w:color="auto"/>
                  </w:divBdr>
                </w:div>
                <w:div w:id="1358387405">
                  <w:marLeft w:val="640"/>
                  <w:marRight w:val="0"/>
                  <w:marTop w:val="0"/>
                  <w:marBottom w:val="0"/>
                  <w:divBdr>
                    <w:top w:val="none" w:sz="0" w:space="0" w:color="auto"/>
                    <w:left w:val="none" w:sz="0" w:space="0" w:color="auto"/>
                    <w:bottom w:val="none" w:sz="0" w:space="0" w:color="auto"/>
                    <w:right w:val="none" w:sz="0" w:space="0" w:color="auto"/>
                  </w:divBdr>
                </w:div>
                <w:div w:id="1363048586">
                  <w:marLeft w:val="640"/>
                  <w:marRight w:val="0"/>
                  <w:marTop w:val="0"/>
                  <w:marBottom w:val="0"/>
                  <w:divBdr>
                    <w:top w:val="none" w:sz="0" w:space="0" w:color="auto"/>
                    <w:left w:val="none" w:sz="0" w:space="0" w:color="auto"/>
                    <w:bottom w:val="none" w:sz="0" w:space="0" w:color="auto"/>
                    <w:right w:val="none" w:sz="0" w:space="0" w:color="auto"/>
                  </w:divBdr>
                </w:div>
                <w:div w:id="1363818922">
                  <w:marLeft w:val="640"/>
                  <w:marRight w:val="0"/>
                  <w:marTop w:val="0"/>
                  <w:marBottom w:val="0"/>
                  <w:divBdr>
                    <w:top w:val="none" w:sz="0" w:space="0" w:color="auto"/>
                    <w:left w:val="none" w:sz="0" w:space="0" w:color="auto"/>
                    <w:bottom w:val="none" w:sz="0" w:space="0" w:color="auto"/>
                    <w:right w:val="none" w:sz="0" w:space="0" w:color="auto"/>
                  </w:divBdr>
                </w:div>
                <w:div w:id="1385523354">
                  <w:marLeft w:val="640"/>
                  <w:marRight w:val="0"/>
                  <w:marTop w:val="0"/>
                  <w:marBottom w:val="0"/>
                  <w:divBdr>
                    <w:top w:val="none" w:sz="0" w:space="0" w:color="auto"/>
                    <w:left w:val="none" w:sz="0" w:space="0" w:color="auto"/>
                    <w:bottom w:val="none" w:sz="0" w:space="0" w:color="auto"/>
                    <w:right w:val="none" w:sz="0" w:space="0" w:color="auto"/>
                  </w:divBdr>
                </w:div>
                <w:div w:id="1489202864">
                  <w:marLeft w:val="640"/>
                  <w:marRight w:val="0"/>
                  <w:marTop w:val="0"/>
                  <w:marBottom w:val="0"/>
                  <w:divBdr>
                    <w:top w:val="none" w:sz="0" w:space="0" w:color="auto"/>
                    <w:left w:val="none" w:sz="0" w:space="0" w:color="auto"/>
                    <w:bottom w:val="none" w:sz="0" w:space="0" w:color="auto"/>
                    <w:right w:val="none" w:sz="0" w:space="0" w:color="auto"/>
                  </w:divBdr>
                </w:div>
                <w:div w:id="1572083784">
                  <w:marLeft w:val="640"/>
                  <w:marRight w:val="0"/>
                  <w:marTop w:val="0"/>
                  <w:marBottom w:val="0"/>
                  <w:divBdr>
                    <w:top w:val="none" w:sz="0" w:space="0" w:color="auto"/>
                    <w:left w:val="none" w:sz="0" w:space="0" w:color="auto"/>
                    <w:bottom w:val="none" w:sz="0" w:space="0" w:color="auto"/>
                    <w:right w:val="none" w:sz="0" w:space="0" w:color="auto"/>
                  </w:divBdr>
                </w:div>
                <w:div w:id="1642147432">
                  <w:marLeft w:val="640"/>
                  <w:marRight w:val="0"/>
                  <w:marTop w:val="0"/>
                  <w:marBottom w:val="0"/>
                  <w:divBdr>
                    <w:top w:val="none" w:sz="0" w:space="0" w:color="auto"/>
                    <w:left w:val="none" w:sz="0" w:space="0" w:color="auto"/>
                    <w:bottom w:val="none" w:sz="0" w:space="0" w:color="auto"/>
                    <w:right w:val="none" w:sz="0" w:space="0" w:color="auto"/>
                  </w:divBdr>
                </w:div>
                <w:div w:id="1649437950">
                  <w:marLeft w:val="640"/>
                  <w:marRight w:val="0"/>
                  <w:marTop w:val="0"/>
                  <w:marBottom w:val="0"/>
                  <w:divBdr>
                    <w:top w:val="none" w:sz="0" w:space="0" w:color="auto"/>
                    <w:left w:val="none" w:sz="0" w:space="0" w:color="auto"/>
                    <w:bottom w:val="none" w:sz="0" w:space="0" w:color="auto"/>
                    <w:right w:val="none" w:sz="0" w:space="0" w:color="auto"/>
                  </w:divBdr>
                </w:div>
                <w:div w:id="1735084638">
                  <w:marLeft w:val="640"/>
                  <w:marRight w:val="0"/>
                  <w:marTop w:val="0"/>
                  <w:marBottom w:val="0"/>
                  <w:divBdr>
                    <w:top w:val="none" w:sz="0" w:space="0" w:color="auto"/>
                    <w:left w:val="none" w:sz="0" w:space="0" w:color="auto"/>
                    <w:bottom w:val="none" w:sz="0" w:space="0" w:color="auto"/>
                    <w:right w:val="none" w:sz="0" w:space="0" w:color="auto"/>
                  </w:divBdr>
                </w:div>
                <w:div w:id="1754233245">
                  <w:marLeft w:val="640"/>
                  <w:marRight w:val="0"/>
                  <w:marTop w:val="0"/>
                  <w:marBottom w:val="0"/>
                  <w:divBdr>
                    <w:top w:val="none" w:sz="0" w:space="0" w:color="auto"/>
                    <w:left w:val="none" w:sz="0" w:space="0" w:color="auto"/>
                    <w:bottom w:val="none" w:sz="0" w:space="0" w:color="auto"/>
                    <w:right w:val="none" w:sz="0" w:space="0" w:color="auto"/>
                  </w:divBdr>
                </w:div>
                <w:div w:id="1798911255">
                  <w:marLeft w:val="640"/>
                  <w:marRight w:val="0"/>
                  <w:marTop w:val="0"/>
                  <w:marBottom w:val="0"/>
                  <w:divBdr>
                    <w:top w:val="none" w:sz="0" w:space="0" w:color="auto"/>
                    <w:left w:val="none" w:sz="0" w:space="0" w:color="auto"/>
                    <w:bottom w:val="none" w:sz="0" w:space="0" w:color="auto"/>
                    <w:right w:val="none" w:sz="0" w:space="0" w:color="auto"/>
                  </w:divBdr>
                </w:div>
                <w:div w:id="1885361211">
                  <w:marLeft w:val="640"/>
                  <w:marRight w:val="0"/>
                  <w:marTop w:val="0"/>
                  <w:marBottom w:val="0"/>
                  <w:divBdr>
                    <w:top w:val="none" w:sz="0" w:space="0" w:color="auto"/>
                    <w:left w:val="none" w:sz="0" w:space="0" w:color="auto"/>
                    <w:bottom w:val="none" w:sz="0" w:space="0" w:color="auto"/>
                    <w:right w:val="none" w:sz="0" w:space="0" w:color="auto"/>
                  </w:divBdr>
                </w:div>
                <w:div w:id="1893346459">
                  <w:marLeft w:val="640"/>
                  <w:marRight w:val="0"/>
                  <w:marTop w:val="0"/>
                  <w:marBottom w:val="0"/>
                  <w:divBdr>
                    <w:top w:val="none" w:sz="0" w:space="0" w:color="auto"/>
                    <w:left w:val="none" w:sz="0" w:space="0" w:color="auto"/>
                    <w:bottom w:val="none" w:sz="0" w:space="0" w:color="auto"/>
                    <w:right w:val="none" w:sz="0" w:space="0" w:color="auto"/>
                  </w:divBdr>
                </w:div>
                <w:div w:id="1935672307">
                  <w:marLeft w:val="640"/>
                  <w:marRight w:val="0"/>
                  <w:marTop w:val="0"/>
                  <w:marBottom w:val="0"/>
                  <w:divBdr>
                    <w:top w:val="none" w:sz="0" w:space="0" w:color="auto"/>
                    <w:left w:val="none" w:sz="0" w:space="0" w:color="auto"/>
                    <w:bottom w:val="none" w:sz="0" w:space="0" w:color="auto"/>
                    <w:right w:val="none" w:sz="0" w:space="0" w:color="auto"/>
                  </w:divBdr>
                </w:div>
                <w:div w:id="1969818442">
                  <w:marLeft w:val="640"/>
                  <w:marRight w:val="0"/>
                  <w:marTop w:val="0"/>
                  <w:marBottom w:val="0"/>
                  <w:divBdr>
                    <w:top w:val="none" w:sz="0" w:space="0" w:color="auto"/>
                    <w:left w:val="none" w:sz="0" w:space="0" w:color="auto"/>
                    <w:bottom w:val="none" w:sz="0" w:space="0" w:color="auto"/>
                    <w:right w:val="none" w:sz="0" w:space="0" w:color="auto"/>
                  </w:divBdr>
                </w:div>
                <w:div w:id="1980258761">
                  <w:marLeft w:val="640"/>
                  <w:marRight w:val="0"/>
                  <w:marTop w:val="0"/>
                  <w:marBottom w:val="0"/>
                  <w:divBdr>
                    <w:top w:val="none" w:sz="0" w:space="0" w:color="auto"/>
                    <w:left w:val="none" w:sz="0" w:space="0" w:color="auto"/>
                    <w:bottom w:val="none" w:sz="0" w:space="0" w:color="auto"/>
                    <w:right w:val="none" w:sz="0" w:space="0" w:color="auto"/>
                  </w:divBdr>
                </w:div>
                <w:div w:id="2016224674">
                  <w:marLeft w:val="640"/>
                  <w:marRight w:val="0"/>
                  <w:marTop w:val="0"/>
                  <w:marBottom w:val="0"/>
                  <w:divBdr>
                    <w:top w:val="none" w:sz="0" w:space="0" w:color="auto"/>
                    <w:left w:val="none" w:sz="0" w:space="0" w:color="auto"/>
                    <w:bottom w:val="none" w:sz="0" w:space="0" w:color="auto"/>
                    <w:right w:val="none" w:sz="0" w:space="0" w:color="auto"/>
                  </w:divBdr>
                </w:div>
                <w:div w:id="2022009135">
                  <w:marLeft w:val="640"/>
                  <w:marRight w:val="0"/>
                  <w:marTop w:val="0"/>
                  <w:marBottom w:val="0"/>
                  <w:divBdr>
                    <w:top w:val="none" w:sz="0" w:space="0" w:color="auto"/>
                    <w:left w:val="none" w:sz="0" w:space="0" w:color="auto"/>
                    <w:bottom w:val="none" w:sz="0" w:space="0" w:color="auto"/>
                    <w:right w:val="none" w:sz="0" w:space="0" w:color="auto"/>
                  </w:divBdr>
                </w:div>
                <w:div w:id="2056269297">
                  <w:marLeft w:val="640"/>
                  <w:marRight w:val="0"/>
                  <w:marTop w:val="0"/>
                  <w:marBottom w:val="0"/>
                  <w:divBdr>
                    <w:top w:val="none" w:sz="0" w:space="0" w:color="auto"/>
                    <w:left w:val="none" w:sz="0" w:space="0" w:color="auto"/>
                    <w:bottom w:val="none" w:sz="0" w:space="0" w:color="auto"/>
                    <w:right w:val="none" w:sz="0" w:space="0" w:color="auto"/>
                  </w:divBdr>
                </w:div>
                <w:div w:id="2088309840">
                  <w:marLeft w:val="640"/>
                  <w:marRight w:val="0"/>
                  <w:marTop w:val="0"/>
                  <w:marBottom w:val="0"/>
                  <w:divBdr>
                    <w:top w:val="none" w:sz="0" w:space="0" w:color="auto"/>
                    <w:left w:val="none" w:sz="0" w:space="0" w:color="auto"/>
                    <w:bottom w:val="none" w:sz="0" w:space="0" w:color="auto"/>
                    <w:right w:val="none" w:sz="0" w:space="0" w:color="auto"/>
                  </w:divBdr>
                </w:div>
                <w:div w:id="2112117409">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1690108521">
          <w:marLeft w:val="640"/>
          <w:marRight w:val="0"/>
          <w:marTop w:val="0"/>
          <w:marBottom w:val="0"/>
          <w:divBdr>
            <w:top w:val="none" w:sz="0" w:space="0" w:color="auto"/>
            <w:left w:val="none" w:sz="0" w:space="0" w:color="auto"/>
            <w:bottom w:val="none" w:sz="0" w:space="0" w:color="auto"/>
            <w:right w:val="none" w:sz="0" w:space="0" w:color="auto"/>
          </w:divBdr>
        </w:div>
        <w:div w:id="1809592062">
          <w:marLeft w:val="640"/>
          <w:marRight w:val="0"/>
          <w:marTop w:val="0"/>
          <w:marBottom w:val="0"/>
          <w:divBdr>
            <w:top w:val="none" w:sz="0" w:space="0" w:color="auto"/>
            <w:left w:val="none" w:sz="0" w:space="0" w:color="auto"/>
            <w:bottom w:val="none" w:sz="0" w:space="0" w:color="auto"/>
            <w:right w:val="none" w:sz="0" w:space="0" w:color="auto"/>
          </w:divBdr>
        </w:div>
        <w:div w:id="1872065365">
          <w:marLeft w:val="640"/>
          <w:marRight w:val="0"/>
          <w:marTop w:val="0"/>
          <w:marBottom w:val="0"/>
          <w:divBdr>
            <w:top w:val="none" w:sz="0" w:space="0" w:color="auto"/>
            <w:left w:val="none" w:sz="0" w:space="0" w:color="auto"/>
            <w:bottom w:val="none" w:sz="0" w:space="0" w:color="auto"/>
            <w:right w:val="none" w:sz="0" w:space="0" w:color="auto"/>
          </w:divBdr>
        </w:div>
        <w:div w:id="1882666487">
          <w:marLeft w:val="640"/>
          <w:marRight w:val="0"/>
          <w:marTop w:val="0"/>
          <w:marBottom w:val="0"/>
          <w:divBdr>
            <w:top w:val="none" w:sz="0" w:space="0" w:color="auto"/>
            <w:left w:val="none" w:sz="0" w:space="0" w:color="auto"/>
            <w:bottom w:val="none" w:sz="0" w:space="0" w:color="auto"/>
            <w:right w:val="none" w:sz="0" w:space="0" w:color="auto"/>
          </w:divBdr>
        </w:div>
        <w:div w:id="2012029144">
          <w:marLeft w:val="640"/>
          <w:marRight w:val="0"/>
          <w:marTop w:val="0"/>
          <w:marBottom w:val="0"/>
          <w:divBdr>
            <w:top w:val="none" w:sz="0" w:space="0" w:color="auto"/>
            <w:left w:val="none" w:sz="0" w:space="0" w:color="auto"/>
            <w:bottom w:val="none" w:sz="0" w:space="0" w:color="auto"/>
            <w:right w:val="none" w:sz="0" w:space="0" w:color="auto"/>
          </w:divBdr>
        </w:div>
        <w:div w:id="2023820630">
          <w:marLeft w:val="640"/>
          <w:marRight w:val="0"/>
          <w:marTop w:val="0"/>
          <w:marBottom w:val="0"/>
          <w:divBdr>
            <w:top w:val="none" w:sz="0" w:space="0" w:color="auto"/>
            <w:left w:val="none" w:sz="0" w:space="0" w:color="auto"/>
            <w:bottom w:val="none" w:sz="0" w:space="0" w:color="auto"/>
            <w:right w:val="none" w:sz="0" w:space="0" w:color="auto"/>
          </w:divBdr>
        </w:div>
      </w:divsChild>
    </w:div>
    <w:div w:id="206187858">
      <w:bodyDiv w:val="1"/>
      <w:marLeft w:val="0"/>
      <w:marRight w:val="0"/>
      <w:marTop w:val="0"/>
      <w:marBottom w:val="0"/>
      <w:divBdr>
        <w:top w:val="none" w:sz="0" w:space="0" w:color="auto"/>
        <w:left w:val="none" w:sz="0" w:space="0" w:color="auto"/>
        <w:bottom w:val="none" w:sz="0" w:space="0" w:color="auto"/>
        <w:right w:val="none" w:sz="0" w:space="0" w:color="auto"/>
      </w:divBdr>
      <w:divsChild>
        <w:div w:id="100340892">
          <w:marLeft w:val="640"/>
          <w:marRight w:val="0"/>
          <w:marTop w:val="0"/>
          <w:marBottom w:val="0"/>
          <w:divBdr>
            <w:top w:val="none" w:sz="0" w:space="0" w:color="auto"/>
            <w:left w:val="none" w:sz="0" w:space="0" w:color="auto"/>
            <w:bottom w:val="none" w:sz="0" w:space="0" w:color="auto"/>
            <w:right w:val="none" w:sz="0" w:space="0" w:color="auto"/>
          </w:divBdr>
        </w:div>
        <w:div w:id="249043879">
          <w:marLeft w:val="640"/>
          <w:marRight w:val="0"/>
          <w:marTop w:val="0"/>
          <w:marBottom w:val="0"/>
          <w:divBdr>
            <w:top w:val="none" w:sz="0" w:space="0" w:color="auto"/>
            <w:left w:val="none" w:sz="0" w:space="0" w:color="auto"/>
            <w:bottom w:val="none" w:sz="0" w:space="0" w:color="auto"/>
            <w:right w:val="none" w:sz="0" w:space="0" w:color="auto"/>
          </w:divBdr>
        </w:div>
        <w:div w:id="331181745">
          <w:marLeft w:val="640"/>
          <w:marRight w:val="0"/>
          <w:marTop w:val="0"/>
          <w:marBottom w:val="0"/>
          <w:divBdr>
            <w:top w:val="none" w:sz="0" w:space="0" w:color="auto"/>
            <w:left w:val="none" w:sz="0" w:space="0" w:color="auto"/>
            <w:bottom w:val="none" w:sz="0" w:space="0" w:color="auto"/>
            <w:right w:val="none" w:sz="0" w:space="0" w:color="auto"/>
          </w:divBdr>
        </w:div>
        <w:div w:id="754979031">
          <w:marLeft w:val="640"/>
          <w:marRight w:val="0"/>
          <w:marTop w:val="0"/>
          <w:marBottom w:val="0"/>
          <w:divBdr>
            <w:top w:val="none" w:sz="0" w:space="0" w:color="auto"/>
            <w:left w:val="none" w:sz="0" w:space="0" w:color="auto"/>
            <w:bottom w:val="none" w:sz="0" w:space="0" w:color="auto"/>
            <w:right w:val="none" w:sz="0" w:space="0" w:color="auto"/>
          </w:divBdr>
        </w:div>
        <w:div w:id="834149849">
          <w:marLeft w:val="640"/>
          <w:marRight w:val="0"/>
          <w:marTop w:val="0"/>
          <w:marBottom w:val="0"/>
          <w:divBdr>
            <w:top w:val="none" w:sz="0" w:space="0" w:color="auto"/>
            <w:left w:val="none" w:sz="0" w:space="0" w:color="auto"/>
            <w:bottom w:val="none" w:sz="0" w:space="0" w:color="auto"/>
            <w:right w:val="none" w:sz="0" w:space="0" w:color="auto"/>
          </w:divBdr>
        </w:div>
        <w:div w:id="844591077">
          <w:marLeft w:val="640"/>
          <w:marRight w:val="0"/>
          <w:marTop w:val="0"/>
          <w:marBottom w:val="0"/>
          <w:divBdr>
            <w:top w:val="none" w:sz="0" w:space="0" w:color="auto"/>
            <w:left w:val="none" w:sz="0" w:space="0" w:color="auto"/>
            <w:bottom w:val="none" w:sz="0" w:space="0" w:color="auto"/>
            <w:right w:val="none" w:sz="0" w:space="0" w:color="auto"/>
          </w:divBdr>
        </w:div>
        <w:div w:id="858665607">
          <w:marLeft w:val="640"/>
          <w:marRight w:val="0"/>
          <w:marTop w:val="0"/>
          <w:marBottom w:val="0"/>
          <w:divBdr>
            <w:top w:val="none" w:sz="0" w:space="0" w:color="auto"/>
            <w:left w:val="none" w:sz="0" w:space="0" w:color="auto"/>
            <w:bottom w:val="none" w:sz="0" w:space="0" w:color="auto"/>
            <w:right w:val="none" w:sz="0" w:space="0" w:color="auto"/>
          </w:divBdr>
        </w:div>
        <w:div w:id="1075787652">
          <w:marLeft w:val="640"/>
          <w:marRight w:val="0"/>
          <w:marTop w:val="0"/>
          <w:marBottom w:val="0"/>
          <w:divBdr>
            <w:top w:val="none" w:sz="0" w:space="0" w:color="auto"/>
            <w:left w:val="none" w:sz="0" w:space="0" w:color="auto"/>
            <w:bottom w:val="none" w:sz="0" w:space="0" w:color="auto"/>
            <w:right w:val="none" w:sz="0" w:space="0" w:color="auto"/>
          </w:divBdr>
        </w:div>
        <w:div w:id="1236083902">
          <w:marLeft w:val="640"/>
          <w:marRight w:val="0"/>
          <w:marTop w:val="0"/>
          <w:marBottom w:val="0"/>
          <w:divBdr>
            <w:top w:val="none" w:sz="0" w:space="0" w:color="auto"/>
            <w:left w:val="none" w:sz="0" w:space="0" w:color="auto"/>
            <w:bottom w:val="none" w:sz="0" w:space="0" w:color="auto"/>
            <w:right w:val="none" w:sz="0" w:space="0" w:color="auto"/>
          </w:divBdr>
        </w:div>
        <w:div w:id="1386174917">
          <w:marLeft w:val="640"/>
          <w:marRight w:val="0"/>
          <w:marTop w:val="0"/>
          <w:marBottom w:val="0"/>
          <w:divBdr>
            <w:top w:val="none" w:sz="0" w:space="0" w:color="auto"/>
            <w:left w:val="none" w:sz="0" w:space="0" w:color="auto"/>
            <w:bottom w:val="none" w:sz="0" w:space="0" w:color="auto"/>
            <w:right w:val="none" w:sz="0" w:space="0" w:color="auto"/>
          </w:divBdr>
        </w:div>
        <w:div w:id="1441025801">
          <w:marLeft w:val="640"/>
          <w:marRight w:val="0"/>
          <w:marTop w:val="0"/>
          <w:marBottom w:val="0"/>
          <w:divBdr>
            <w:top w:val="none" w:sz="0" w:space="0" w:color="auto"/>
            <w:left w:val="none" w:sz="0" w:space="0" w:color="auto"/>
            <w:bottom w:val="none" w:sz="0" w:space="0" w:color="auto"/>
            <w:right w:val="none" w:sz="0" w:space="0" w:color="auto"/>
          </w:divBdr>
        </w:div>
        <w:div w:id="1545173192">
          <w:marLeft w:val="640"/>
          <w:marRight w:val="0"/>
          <w:marTop w:val="0"/>
          <w:marBottom w:val="0"/>
          <w:divBdr>
            <w:top w:val="none" w:sz="0" w:space="0" w:color="auto"/>
            <w:left w:val="none" w:sz="0" w:space="0" w:color="auto"/>
            <w:bottom w:val="none" w:sz="0" w:space="0" w:color="auto"/>
            <w:right w:val="none" w:sz="0" w:space="0" w:color="auto"/>
          </w:divBdr>
        </w:div>
        <w:div w:id="1725445916">
          <w:marLeft w:val="640"/>
          <w:marRight w:val="0"/>
          <w:marTop w:val="0"/>
          <w:marBottom w:val="0"/>
          <w:divBdr>
            <w:top w:val="none" w:sz="0" w:space="0" w:color="auto"/>
            <w:left w:val="none" w:sz="0" w:space="0" w:color="auto"/>
            <w:bottom w:val="none" w:sz="0" w:space="0" w:color="auto"/>
            <w:right w:val="none" w:sz="0" w:space="0" w:color="auto"/>
          </w:divBdr>
        </w:div>
        <w:div w:id="1848053419">
          <w:marLeft w:val="640"/>
          <w:marRight w:val="0"/>
          <w:marTop w:val="0"/>
          <w:marBottom w:val="0"/>
          <w:divBdr>
            <w:top w:val="none" w:sz="0" w:space="0" w:color="auto"/>
            <w:left w:val="none" w:sz="0" w:space="0" w:color="auto"/>
            <w:bottom w:val="none" w:sz="0" w:space="0" w:color="auto"/>
            <w:right w:val="none" w:sz="0" w:space="0" w:color="auto"/>
          </w:divBdr>
        </w:div>
      </w:divsChild>
    </w:div>
    <w:div w:id="207837366">
      <w:bodyDiv w:val="1"/>
      <w:marLeft w:val="0"/>
      <w:marRight w:val="0"/>
      <w:marTop w:val="0"/>
      <w:marBottom w:val="0"/>
      <w:divBdr>
        <w:top w:val="none" w:sz="0" w:space="0" w:color="auto"/>
        <w:left w:val="none" w:sz="0" w:space="0" w:color="auto"/>
        <w:bottom w:val="none" w:sz="0" w:space="0" w:color="auto"/>
        <w:right w:val="none" w:sz="0" w:space="0" w:color="auto"/>
      </w:divBdr>
      <w:divsChild>
        <w:div w:id="163011294">
          <w:marLeft w:val="640"/>
          <w:marRight w:val="0"/>
          <w:marTop w:val="0"/>
          <w:marBottom w:val="0"/>
          <w:divBdr>
            <w:top w:val="none" w:sz="0" w:space="0" w:color="auto"/>
            <w:left w:val="none" w:sz="0" w:space="0" w:color="auto"/>
            <w:bottom w:val="none" w:sz="0" w:space="0" w:color="auto"/>
            <w:right w:val="none" w:sz="0" w:space="0" w:color="auto"/>
          </w:divBdr>
        </w:div>
        <w:div w:id="205219400">
          <w:marLeft w:val="640"/>
          <w:marRight w:val="0"/>
          <w:marTop w:val="0"/>
          <w:marBottom w:val="0"/>
          <w:divBdr>
            <w:top w:val="none" w:sz="0" w:space="0" w:color="auto"/>
            <w:left w:val="none" w:sz="0" w:space="0" w:color="auto"/>
            <w:bottom w:val="none" w:sz="0" w:space="0" w:color="auto"/>
            <w:right w:val="none" w:sz="0" w:space="0" w:color="auto"/>
          </w:divBdr>
        </w:div>
        <w:div w:id="342557507">
          <w:marLeft w:val="640"/>
          <w:marRight w:val="0"/>
          <w:marTop w:val="0"/>
          <w:marBottom w:val="0"/>
          <w:divBdr>
            <w:top w:val="none" w:sz="0" w:space="0" w:color="auto"/>
            <w:left w:val="none" w:sz="0" w:space="0" w:color="auto"/>
            <w:bottom w:val="none" w:sz="0" w:space="0" w:color="auto"/>
            <w:right w:val="none" w:sz="0" w:space="0" w:color="auto"/>
          </w:divBdr>
        </w:div>
        <w:div w:id="391734245">
          <w:marLeft w:val="640"/>
          <w:marRight w:val="0"/>
          <w:marTop w:val="0"/>
          <w:marBottom w:val="0"/>
          <w:divBdr>
            <w:top w:val="none" w:sz="0" w:space="0" w:color="auto"/>
            <w:left w:val="none" w:sz="0" w:space="0" w:color="auto"/>
            <w:bottom w:val="none" w:sz="0" w:space="0" w:color="auto"/>
            <w:right w:val="none" w:sz="0" w:space="0" w:color="auto"/>
          </w:divBdr>
        </w:div>
        <w:div w:id="440690291">
          <w:marLeft w:val="640"/>
          <w:marRight w:val="0"/>
          <w:marTop w:val="0"/>
          <w:marBottom w:val="0"/>
          <w:divBdr>
            <w:top w:val="none" w:sz="0" w:space="0" w:color="auto"/>
            <w:left w:val="none" w:sz="0" w:space="0" w:color="auto"/>
            <w:bottom w:val="none" w:sz="0" w:space="0" w:color="auto"/>
            <w:right w:val="none" w:sz="0" w:space="0" w:color="auto"/>
          </w:divBdr>
        </w:div>
        <w:div w:id="870730869">
          <w:marLeft w:val="640"/>
          <w:marRight w:val="0"/>
          <w:marTop w:val="0"/>
          <w:marBottom w:val="0"/>
          <w:divBdr>
            <w:top w:val="none" w:sz="0" w:space="0" w:color="auto"/>
            <w:left w:val="none" w:sz="0" w:space="0" w:color="auto"/>
            <w:bottom w:val="none" w:sz="0" w:space="0" w:color="auto"/>
            <w:right w:val="none" w:sz="0" w:space="0" w:color="auto"/>
          </w:divBdr>
        </w:div>
        <w:div w:id="910237157">
          <w:marLeft w:val="640"/>
          <w:marRight w:val="0"/>
          <w:marTop w:val="0"/>
          <w:marBottom w:val="0"/>
          <w:divBdr>
            <w:top w:val="none" w:sz="0" w:space="0" w:color="auto"/>
            <w:left w:val="none" w:sz="0" w:space="0" w:color="auto"/>
            <w:bottom w:val="none" w:sz="0" w:space="0" w:color="auto"/>
            <w:right w:val="none" w:sz="0" w:space="0" w:color="auto"/>
          </w:divBdr>
        </w:div>
        <w:div w:id="960309609">
          <w:marLeft w:val="640"/>
          <w:marRight w:val="0"/>
          <w:marTop w:val="0"/>
          <w:marBottom w:val="0"/>
          <w:divBdr>
            <w:top w:val="none" w:sz="0" w:space="0" w:color="auto"/>
            <w:left w:val="none" w:sz="0" w:space="0" w:color="auto"/>
            <w:bottom w:val="none" w:sz="0" w:space="0" w:color="auto"/>
            <w:right w:val="none" w:sz="0" w:space="0" w:color="auto"/>
          </w:divBdr>
        </w:div>
        <w:div w:id="1022197461">
          <w:marLeft w:val="640"/>
          <w:marRight w:val="0"/>
          <w:marTop w:val="0"/>
          <w:marBottom w:val="0"/>
          <w:divBdr>
            <w:top w:val="none" w:sz="0" w:space="0" w:color="auto"/>
            <w:left w:val="none" w:sz="0" w:space="0" w:color="auto"/>
            <w:bottom w:val="none" w:sz="0" w:space="0" w:color="auto"/>
            <w:right w:val="none" w:sz="0" w:space="0" w:color="auto"/>
          </w:divBdr>
        </w:div>
        <w:div w:id="1043099501">
          <w:marLeft w:val="640"/>
          <w:marRight w:val="0"/>
          <w:marTop w:val="0"/>
          <w:marBottom w:val="0"/>
          <w:divBdr>
            <w:top w:val="none" w:sz="0" w:space="0" w:color="auto"/>
            <w:left w:val="none" w:sz="0" w:space="0" w:color="auto"/>
            <w:bottom w:val="none" w:sz="0" w:space="0" w:color="auto"/>
            <w:right w:val="none" w:sz="0" w:space="0" w:color="auto"/>
          </w:divBdr>
        </w:div>
        <w:div w:id="1159734885">
          <w:marLeft w:val="640"/>
          <w:marRight w:val="0"/>
          <w:marTop w:val="0"/>
          <w:marBottom w:val="0"/>
          <w:divBdr>
            <w:top w:val="none" w:sz="0" w:space="0" w:color="auto"/>
            <w:left w:val="none" w:sz="0" w:space="0" w:color="auto"/>
            <w:bottom w:val="none" w:sz="0" w:space="0" w:color="auto"/>
            <w:right w:val="none" w:sz="0" w:space="0" w:color="auto"/>
          </w:divBdr>
        </w:div>
        <w:div w:id="1484394938">
          <w:marLeft w:val="640"/>
          <w:marRight w:val="0"/>
          <w:marTop w:val="0"/>
          <w:marBottom w:val="0"/>
          <w:divBdr>
            <w:top w:val="none" w:sz="0" w:space="0" w:color="auto"/>
            <w:left w:val="none" w:sz="0" w:space="0" w:color="auto"/>
            <w:bottom w:val="none" w:sz="0" w:space="0" w:color="auto"/>
            <w:right w:val="none" w:sz="0" w:space="0" w:color="auto"/>
          </w:divBdr>
        </w:div>
        <w:div w:id="1761247189">
          <w:marLeft w:val="640"/>
          <w:marRight w:val="0"/>
          <w:marTop w:val="0"/>
          <w:marBottom w:val="0"/>
          <w:divBdr>
            <w:top w:val="none" w:sz="0" w:space="0" w:color="auto"/>
            <w:left w:val="none" w:sz="0" w:space="0" w:color="auto"/>
            <w:bottom w:val="none" w:sz="0" w:space="0" w:color="auto"/>
            <w:right w:val="none" w:sz="0" w:space="0" w:color="auto"/>
          </w:divBdr>
        </w:div>
        <w:div w:id="1818493146">
          <w:marLeft w:val="640"/>
          <w:marRight w:val="0"/>
          <w:marTop w:val="0"/>
          <w:marBottom w:val="0"/>
          <w:divBdr>
            <w:top w:val="none" w:sz="0" w:space="0" w:color="auto"/>
            <w:left w:val="none" w:sz="0" w:space="0" w:color="auto"/>
            <w:bottom w:val="none" w:sz="0" w:space="0" w:color="auto"/>
            <w:right w:val="none" w:sz="0" w:space="0" w:color="auto"/>
          </w:divBdr>
        </w:div>
        <w:div w:id="1833980487">
          <w:marLeft w:val="640"/>
          <w:marRight w:val="0"/>
          <w:marTop w:val="0"/>
          <w:marBottom w:val="0"/>
          <w:divBdr>
            <w:top w:val="none" w:sz="0" w:space="0" w:color="auto"/>
            <w:left w:val="none" w:sz="0" w:space="0" w:color="auto"/>
            <w:bottom w:val="none" w:sz="0" w:space="0" w:color="auto"/>
            <w:right w:val="none" w:sz="0" w:space="0" w:color="auto"/>
          </w:divBdr>
        </w:div>
        <w:div w:id="1867982765">
          <w:marLeft w:val="640"/>
          <w:marRight w:val="0"/>
          <w:marTop w:val="0"/>
          <w:marBottom w:val="0"/>
          <w:divBdr>
            <w:top w:val="none" w:sz="0" w:space="0" w:color="auto"/>
            <w:left w:val="none" w:sz="0" w:space="0" w:color="auto"/>
            <w:bottom w:val="none" w:sz="0" w:space="0" w:color="auto"/>
            <w:right w:val="none" w:sz="0" w:space="0" w:color="auto"/>
          </w:divBdr>
        </w:div>
        <w:div w:id="1893888057">
          <w:marLeft w:val="640"/>
          <w:marRight w:val="0"/>
          <w:marTop w:val="0"/>
          <w:marBottom w:val="0"/>
          <w:divBdr>
            <w:top w:val="none" w:sz="0" w:space="0" w:color="auto"/>
            <w:left w:val="none" w:sz="0" w:space="0" w:color="auto"/>
            <w:bottom w:val="none" w:sz="0" w:space="0" w:color="auto"/>
            <w:right w:val="none" w:sz="0" w:space="0" w:color="auto"/>
          </w:divBdr>
        </w:div>
        <w:div w:id="1954363488">
          <w:marLeft w:val="640"/>
          <w:marRight w:val="0"/>
          <w:marTop w:val="0"/>
          <w:marBottom w:val="0"/>
          <w:divBdr>
            <w:top w:val="none" w:sz="0" w:space="0" w:color="auto"/>
            <w:left w:val="none" w:sz="0" w:space="0" w:color="auto"/>
            <w:bottom w:val="none" w:sz="0" w:space="0" w:color="auto"/>
            <w:right w:val="none" w:sz="0" w:space="0" w:color="auto"/>
          </w:divBdr>
        </w:div>
      </w:divsChild>
    </w:div>
    <w:div w:id="213930216">
      <w:bodyDiv w:val="1"/>
      <w:marLeft w:val="0"/>
      <w:marRight w:val="0"/>
      <w:marTop w:val="0"/>
      <w:marBottom w:val="0"/>
      <w:divBdr>
        <w:top w:val="none" w:sz="0" w:space="0" w:color="auto"/>
        <w:left w:val="none" w:sz="0" w:space="0" w:color="auto"/>
        <w:bottom w:val="none" w:sz="0" w:space="0" w:color="auto"/>
        <w:right w:val="none" w:sz="0" w:space="0" w:color="auto"/>
      </w:divBdr>
      <w:divsChild>
        <w:div w:id="189489519">
          <w:marLeft w:val="640"/>
          <w:marRight w:val="0"/>
          <w:marTop w:val="0"/>
          <w:marBottom w:val="0"/>
          <w:divBdr>
            <w:top w:val="none" w:sz="0" w:space="0" w:color="auto"/>
            <w:left w:val="none" w:sz="0" w:space="0" w:color="auto"/>
            <w:bottom w:val="none" w:sz="0" w:space="0" w:color="auto"/>
            <w:right w:val="none" w:sz="0" w:space="0" w:color="auto"/>
          </w:divBdr>
        </w:div>
        <w:div w:id="355617642">
          <w:marLeft w:val="640"/>
          <w:marRight w:val="0"/>
          <w:marTop w:val="0"/>
          <w:marBottom w:val="0"/>
          <w:divBdr>
            <w:top w:val="none" w:sz="0" w:space="0" w:color="auto"/>
            <w:left w:val="none" w:sz="0" w:space="0" w:color="auto"/>
            <w:bottom w:val="none" w:sz="0" w:space="0" w:color="auto"/>
            <w:right w:val="none" w:sz="0" w:space="0" w:color="auto"/>
          </w:divBdr>
        </w:div>
        <w:div w:id="559023764">
          <w:marLeft w:val="640"/>
          <w:marRight w:val="0"/>
          <w:marTop w:val="0"/>
          <w:marBottom w:val="0"/>
          <w:divBdr>
            <w:top w:val="none" w:sz="0" w:space="0" w:color="auto"/>
            <w:left w:val="none" w:sz="0" w:space="0" w:color="auto"/>
            <w:bottom w:val="none" w:sz="0" w:space="0" w:color="auto"/>
            <w:right w:val="none" w:sz="0" w:space="0" w:color="auto"/>
          </w:divBdr>
        </w:div>
        <w:div w:id="623850436">
          <w:marLeft w:val="640"/>
          <w:marRight w:val="0"/>
          <w:marTop w:val="0"/>
          <w:marBottom w:val="0"/>
          <w:divBdr>
            <w:top w:val="none" w:sz="0" w:space="0" w:color="auto"/>
            <w:left w:val="none" w:sz="0" w:space="0" w:color="auto"/>
            <w:bottom w:val="none" w:sz="0" w:space="0" w:color="auto"/>
            <w:right w:val="none" w:sz="0" w:space="0" w:color="auto"/>
          </w:divBdr>
        </w:div>
        <w:div w:id="796950459">
          <w:marLeft w:val="640"/>
          <w:marRight w:val="0"/>
          <w:marTop w:val="0"/>
          <w:marBottom w:val="0"/>
          <w:divBdr>
            <w:top w:val="none" w:sz="0" w:space="0" w:color="auto"/>
            <w:left w:val="none" w:sz="0" w:space="0" w:color="auto"/>
            <w:bottom w:val="none" w:sz="0" w:space="0" w:color="auto"/>
            <w:right w:val="none" w:sz="0" w:space="0" w:color="auto"/>
          </w:divBdr>
        </w:div>
        <w:div w:id="874543136">
          <w:marLeft w:val="640"/>
          <w:marRight w:val="0"/>
          <w:marTop w:val="0"/>
          <w:marBottom w:val="0"/>
          <w:divBdr>
            <w:top w:val="none" w:sz="0" w:space="0" w:color="auto"/>
            <w:left w:val="none" w:sz="0" w:space="0" w:color="auto"/>
            <w:bottom w:val="none" w:sz="0" w:space="0" w:color="auto"/>
            <w:right w:val="none" w:sz="0" w:space="0" w:color="auto"/>
          </w:divBdr>
        </w:div>
        <w:div w:id="887258245">
          <w:marLeft w:val="640"/>
          <w:marRight w:val="0"/>
          <w:marTop w:val="0"/>
          <w:marBottom w:val="0"/>
          <w:divBdr>
            <w:top w:val="none" w:sz="0" w:space="0" w:color="auto"/>
            <w:left w:val="none" w:sz="0" w:space="0" w:color="auto"/>
            <w:bottom w:val="none" w:sz="0" w:space="0" w:color="auto"/>
            <w:right w:val="none" w:sz="0" w:space="0" w:color="auto"/>
          </w:divBdr>
        </w:div>
        <w:div w:id="962805038">
          <w:marLeft w:val="640"/>
          <w:marRight w:val="0"/>
          <w:marTop w:val="0"/>
          <w:marBottom w:val="0"/>
          <w:divBdr>
            <w:top w:val="none" w:sz="0" w:space="0" w:color="auto"/>
            <w:left w:val="none" w:sz="0" w:space="0" w:color="auto"/>
            <w:bottom w:val="none" w:sz="0" w:space="0" w:color="auto"/>
            <w:right w:val="none" w:sz="0" w:space="0" w:color="auto"/>
          </w:divBdr>
        </w:div>
        <w:div w:id="981735550">
          <w:marLeft w:val="640"/>
          <w:marRight w:val="0"/>
          <w:marTop w:val="0"/>
          <w:marBottom w:val="0"/>
          <w:divBdr>
            <w:top w:val="none" w:sz="0" w:space="0" w:color="auto"/>
            <w:left w:val="none" w:sz="0" w:space="0" w:color="auto"/>
            <w:bottom w:val="none" w:sz="0" w:space="0" w:color="auto"/>
            <w:right w:val="none" w:sz="0" w:space="0" w:color="auto"/>
          </w:divBdr>
        </w:div>
        <w:div w:id="1005982655">
          <w:marLeft w:val="640"/>
          <w:marRight w:val="0"/>
          <w:marTop w:val="0"/>
          <w:marBottom w:val="0"/>
          <w:divBdr>
            <w:top w:val="none" w:sz="0" w:space="0" w:color="auto"/>
            <w:left w:val="none" w:sz="0" w:space="0" w:color="auto"/>
            <w:bottom w:val="none" w:sz="0" w:space="0" w:color="auto"/>
            <w:right w:val="none" w:sz="0" w:space="0" w:color="auto"/>
          </w:divBdr>
        </w:div>
        <w:div w:id="1405183575">
          <w:marLeft w:val="640"/>
          <w:marRight w:val="0"/>
          <w:marTop w:val="0"/>
          <w:marBottom w:val="0"/>
          <w:divBdr>
            <w:top w:val="none" w:sz="0" w:space="0" w:color="auto"/>
            <w:left w:val="none" w:sz="0" w:space="0" w:color="auto"/>
            <w:bottom w:val="none" w:sz="0" w:space="0" w:color="auto"/>
            <w:right w:val="none" w:sz="0" w:space="0" w:color="auto"/>
          </w:divBdr>
        </w:div>
        <w:div w:id="1455755572">
          <w:marLeft w:val="640"/>
          <w:marRight w:val="0"/>
          <w:marTop w:val="0"/>
          <w:marBottom w:val="0"/>
          <w:divBdr>
            <w:top w:val="none" w:sz="0" w:space="0" w:color="auto"/>
            <w:left w:val="none" w:sz="0" w:space="0" w:color="auto"/>
            <w:bottom w:val="none" w:sz="0" w:space="0" w:color="auto"/>
            <w:right w:val="none" w:sz="0" w:space="0" w:color="auto"/>
          </w:divBdr>
        </w:div>
        <w:div w:id="1635789768">
          <w:marLeft w:val="640"/>
          <w:marRight w:val="0"/>
          <w:marTop w:val="0"/>
          <w:marBottom w:val="0"/>
          <w:divBdr>
            <w:top w:val="none" w:sz="0" w:space="0" w:color="auto"/>
            <w:left w:val="none" w:sz="0" w:space="0" w:color="auto"/>
            <w:bottom w:val="none" w:sz="0" w:space="0" w:color="auto"/>
            <w:right w:val="none" w:sz="0" w:space="0" w:color="auto"/>
          </w:divBdr>
        </w:div>
        <w:div w:id="1902056135">
          <w:marLeft w:val="640"/>
          <w:marRight w:val="0"/>
          <w:marTop w:val="0"/>
          <w:marBottom w:val="0"/>
          <w:divBdr>
            <w:top w:val="none" w:sz="0" w:space="0" w:color="auto"/>
            <w:left w:val="none" w:sz="0" w:space="0" w:color="auto"/>
            <w:bottom w:val="none" w:sz="0" w:space="0" w:color="auto"/>
            <w:right w:val="none" w:sz="0" w:space="0" w:color="auto"/>
          </w:divBdr>
        </w:div>
        <w:div w:id="2000303599">
          <w:marLeft w:val="640"/>
          <w:marRight w:val="0"/>
          <w:marTop w:val="0"/>
          <w:marBottom w:val="0"/>
          <w:divBdr>
            <w:top w:val="none" w:sz="0" w:space="0" w:color="auto"/>
            <w:left w:val="none" w:sz="0" w:space="0" w:color="auto"/>
            <w:bottom w:val="none" w:sz="0" w:space="0" w:color="auto"/>
            <w:right w:val="none" w:sz="0" w:space="0" w:color="auto"/>
          </w:divBdr>
        </w:div>
      </w:divsChild>
    </w:div>
    <w:div w:id="226384848">
      <w:bodyDiv w:val="1"/>
      <w:marLeft w:val="0"/>
      <w:marRight w:val="0"/>
      <w:marTop w:val="0"/>
      <w:marBottom w:val="0"/>
      <w:divBdr>
        <w:top w:val="none" w:sz="0" w:space="0" w:color="auto"/>
        <w:left w:val="none" w:sz="0" w:space="0" w:color="auto"/>
        <w:bottom w:val="none" w:sz="0" w:space="0" w:color="auto"/>
        <w:right w:val="none" w:sz="0" w:space="0" w:color="auto"/>
      </w:divBdr>
      <w:divsChild>
        <w:div w:id="278411707">
          <w:marLeft w:val="640"/>
          <w:marRight w:val="0"/>
          <w:marTop w:val="0"/>
          <w:marBottom w:val="0"/>
          <w:divBdr>
            <w:top w:val="none" w:sz="0" w:space="0" w:color="auto"/>
            <w:left w:val="none" w:sz="0" w:space="0" w:color="auto"/>
            <w:bottom w:val="none" w:sz="0" w:space="0" w:color="auto"/>
            <w:right w:val="none" w:sz="0" w:space="0" w:color="auto"/>
          </w:divBdr>
        </w:div>
        <w:div w:id="379092147">
          <w:marLeft w:val="640"/>
          <w:marRight w:val="0"/>
          <w:marTop w:val="0"/>
          <w:marBottom w:val="0"/>
          <w:divBdr>
            <w:top w:val="none" w:sz="0" w:space="0" w:color="auto"/>
            <w:left w:val="none" w:sz="0" w:space="0" w:color="auto"/>
            <w:bottom w:val="none" w:sz="0" w:space="0" w:color="auto"/>
            <w:right w:val="none" w:sz="0" w:space="0" w:color="auto"/>
          </w:divBdr>
        </w:div>
        <w:div w:id="784345822">
          <w:marLeft w:val="640"/>
          <w:marRight w:val="0"/>
          <w:marTop w:val="0"/>
          <w:marBottom w:val="0"/>
          <w:divBdr>
            <w:top w:val="none" w:sz="0" w:space="0" w:color="auto"/>
            <w:left w:val="none" w:sz="0" w:space="0" w:color="auto"/>
            <w:bottom w:val="none" w:sz="0" w:space="0" w:color="auto"/>
            <w:right w:val="none" w:sz="0" w:space="0" w:color="auto"/>
          </w:divBdr>
        </w:div>
        <w:div w:id="795828899">
          <w:marLeft w:val="640"/>
          <w:marRight w:val="0"/>
          <w:marTop w:val="0"/>
          <w:marBottom w:val="0"/>
          <w:divBdr>
            <w:top w:val="none" w:sz="0" w:space="0" w:color="auto"/>
            <w:left w:val="none" w:sz="0" w:space="0" w:color="auto"/>
            <w:bottom w:val="none" w:sz="0" w:space="0" w:color="auto"/>
            <w:right w:val="none" w:sz="0" w:space="0" w:color="auto"/>
          </w:divBdr>
        </w:div>
        <w:div w:id="1274216739">
          <w:marLeft w:val="640"/>
          <w:marRight w:val="0"/>
          <w:marTop w:val="0"/>
          <w:marBottom w:val="0"/>
          <w:divBdr>
            <w:top w:val="none" w:sz="0" w:space="0" w:color="auto"/>
            <w:left w:val="none" w:sz="0" w:space="0" w:color="auto"/>
            <w:bottom w:val="none" w:sz="0" w:space="0" w:color="auto"/>
            <w:right w:val="none" w:sz="0" w:space="0" w:color="auto"/>
          </w:divBdr>
        </w:div>
        <w:div w:id="1476332974">
          <w:marLeft w:val="640"/>
          <w:marRight w:val="0"/>
          <w:marTop w:val="0"/>
          <w:marBottom w:val="0"/>
          <w:divBdr>
            <w:top w:val="none" w:sz="0" w:space="0" w:color="auto"/>
            <w:left w:val="none" w:sz="0" w:space="0" w:color="auto"/>
            <w:bottom w:val="none" w:sz="0" w:space="0" w:color="auto"/>
            <w:right w:val="none" w:sz="0" w:space="0" w:color="auto"/>
          </w:divBdr>
        </w:div>
        <w:div w:id="1626352278">
          <w:marLeft w:val="640"/>
          <w:marRight w:val="0"/>
          <w:marTop w:val="0"/>
          <w:marBottom w:val="0"/>
          <w:divBdr>
            <w:top w:val="none" w:sz="0" w:space="0" w:color="auto"/>
            <w:left w:val="none" w:sz="0" w:space="0" w:color="auto"/>
            <w:bottom w:val="none" w:sz="0" w:space="0" w:color="auto"/>
            <w:right w:val="none" w:sz="0" w:space="0" w:color="auto"/>
          </w:divBdr>
        </w:div>
      </w:divsChild>
    </w:div>
    <w:div w:id="259025122">
      <w:bodyDiv w:val="1"/>
      <w:marLeft w:val="0"/>
      <w:marRight w:val="0"/>
      <w:marTop w:val="0"/>
      <w:marBottom w:val="0"/>
      <w:divBdr>
        <w:top w:val="none" w:sz="0" w:space="0" w:color="auto"/>
        <w:left w:val="none" w:sz="0" w:space="0" w:color="auto"/>
        <w:bottom w:val="none" w:sz="0" w:space="0" w:color="auto"/>
        <w:right w:val="none" w:sz="0" w:space="0" w:color="auto"/>
      </w:divBdr>
      <w:divsChild>
        <w:div w:id="425662892">
          <w:marLeft w:val="640"/>
          <w:marRight w:val="0"/>
          <w:marTop w:val="0"/>
          <w:marBottom w:val="0"/>
          <w:divBdr>
            <w:top w:val="none" w:sz="0" w:space="0" w:color="auto"/>
            <w:left w:val="none" w:sz="0" w:space="0" w:color="auto"/>
            <w:bottom w:val="none" w:sz="0" w:space="0" w:color="auto"/>
            <w:right w:val="none" w:sz="0" w:space="0" w:color="auto"/>
          </w:divBdr>
        </w:div>
        <w:div w:id="462888064">
          <w:marLeft w:val="640"/>
          <w:marRight w:val="0"/>
          <w:marTop w:val="0"/>
          <w:marBottom w:val="0"/>
          <w:divBdr>
            <w:top w:val="none" w:sz="0" w:space="0" w:color="auto"/>
            <w:left w:val="none" w:sz="0" w:space="0" w:color="auto"/>
            <w:bottom w:val="none" w:sz="0" w:space="0" w:color="auto"/>
            <w:right w:val="none" w:sz="0" w:space="0" w:color="auto"/>
          </w:divBdr>
        </w:div>
        <w:div w:id="967128824">
          <w:marLeft w:val="640"/>
          <w:marRight w:val="0"/>
          <w:marTop w:val="0"/>
          <w:marBottom w:val="0"/>
          <w:divBdr>
            <w:top w:val="none" w:sz="0" w:space="0" w:color="auto"/>
            <w:left w:val="none" w:sz="0" w:space="0" w:color="auto"/>
            <w:bottom w:val="none" w:sz="0" w:space="0" w:color="auto"/>
            <w:right w:val="none" w:sz="0" w:space="0" w:color="auto"/>
          </w:divBdr>
        </w:div>
        <w:div w:id="1482455864">
          <w:marLeft w:val="640"/>
          <w:marRight w:val="0"/>
          <w:marTop w:val="0"/>
          <w:marBottom w:val="0"/>
          <w:divBdr>
            <w:top w:val="none" w:sz="0" w:space="0" w:color="auto"/>
            <w:left w:val="none" w:sz="0" w:space="0" w:color="auto"/>
            <w:bottom w:val="none" w:sz="0" w:space="0" w:color="auto"/>
            <w:right w:val="none" w:sz="0" w:space="0" w:color="auto"/>
          </w:divBdr>
        </w:div>
        <w:div w:id="1526289620">
          <w:marLeft w:val="640"/>
          <w:marRight w:val="0"/>
          <w:marTop w:val="0"/>
          <w:marBottom w:val="0"/>
          <w:divBdr>
            <w:top w:val="none" w:sz="0" w:space="0" w:color="auto"/>
            <w:left w:val="none" w:sz="0" w:space="0" w:color="auto"/>
            <w:bottom w:val="none" w:sz="0" w:space="0" w:color="auto"/>
            <w:right w:val="none" w:sz="0" w:space="0" w:color="auto"/>
          </w:divBdr>
        </w:div>
        <w:div w:id="1742406056">
          <w:marLeft w:val="640"/>
          <w:marRight w:val="0"/>
          <w:marTop w:val="0"/>
          <w:marBottom w:val="0"/>
          <w:divBdr>
            <w:top w:val="none" w:sz="0" w:space="0" w:color="auto"/>
            <w:left w:val="none" w:sz="0" w:space="0" w:color="auto"/>
            <w:bottom w:val="none" w:sz="0" w:space="0" w:color="auto"/>
            <w:right w:val="none" w:sz="0" w:space="0" w:color="auto"/>
          </w:divBdr>
        </w:div>
        <w:div w:id="1744253129">
          <w:marLeft w:val="640"/>
          <w:marRight w:val="0"/>
          <w:marTop w:val="0"/>
          <w:marBottom w:val="0"/>
          <w:divBdr>
            <w:top w:val="none" w:sz="0" w:space="0" w:color="auto"/>
            <w:left w:val="none" w:sz="0" w:space="0" w:color="auto"/>
            <w:bottom w:val="none" w:sz="0" w:space="0" w:color="auto"/>
            <w:right w:val="none" w:sz="0" w:space="0" w:color="auto"/>
          </w:divBdr>
        </w:div>
        <w:div w:id="1806923765">
          <w:marLeft w:val="640"/>
          <w:marRight w:val="0"/>
          <w:marTop w:val="0"/>
          <w:marBottom w:val="0"/>
          <w:divBdr>
            <w:top w:val="none" w:sz="0" w:space="0" w:color="auto"/>
            <w:left w:val="none" w:sz="0" w:space="0" w:color="auto"/>
            <w:bottom w:val="none" w:sz="0" w:space="0" w:color="auto"/>
            <w:right w:val="none" w:sz="0" w:space="0" w:color="auto"/>
          </w:divBdr>
        </w:div>
      </w:divsChild>
    </w:div>
    <w:div w:id="259873972">
      <w:bodyDiv w:val="1"/>
      <w:marLeft w:val="0"/>
      <w:marRight w:val="0"/>
      <w:marTop w:val="0"/>
      <w:marBottom w:val="0"/>
      <w:divBdr>
        <w:top w:val="none" w:sz="0" w:space="0" w:color="auto"/>
        <w:left w:val="none" w:sz="0" w:space="0" w:color="auto"/>
        <w:bottom w:val="none" w:sz="0" w:space="0" w:color="auto"/>
        <w:right w:val="none" w:sz="0" w:space="0" w:color="auto"/>
      </w:divBdr>
    </w:div>
    <w:div w:id="300698318">
      <w:bodyDiv w:val="1"/>
      <w:marLeft w:val="0"/>
      <w:marRight w:val="0"/>
      <w:marTop w:val="0"/>
      <w:marBottom w:val="0"/>
      <w:divBdr>
        <w:top w:val="none" w:sz="0" w:space="0" w:color="auto"/>
        <w:left w:val="none" w:sz="0" w:space="0" w:color="auto"/>
        <w:bottom w:val="none" w:sz="0" w:space="0" w:color="auto"/>
        <w:right w:val="none" w:sz="0" w:space="0" w:color="auto"/>
      </w:divBdr>
      <w:divsChild>
        <w:div w:id="18167223">
          <w:marLeft w:val="640"/>
          <w:marRight w:val="0"/>
          <w:marTop w:val="0"/>
          <w:marBottom w:val="0"/>
          <w:divBdr>
            <w:top w:val="none" w:sz="0" w:space="0" w:color="auto"/>
            <w:left w:val="none" w:sz="0" w:space="0" w:color="auto"/>
            <w:bottom w:val="none" w:sz="0" w:space="0" w:color="auto"/>
            <w:right w:val="none" w:sz="0" w:space="0" w:color="auto"/>
          </w:divBdr>
        </w:div>
        <w:div w:id="124474468">
          <w:marLeft w:val="640"/>
          <w:marRight w:val="0"/>
          <w:marTop w:val="0"/>
          <w:marBottom w:val="0"/>
          <w:divBdr>
            <w:top w:val="none" w:sz="0" w:space="0" w:color="auto"/>
            <w:left w:val="none" w:sz="0" w:space="0" w:color="auto"/>
            <w:bottom w:val="none" w:sz="0" w:space="0" w:color="auto"/>
            <w:right w:val="none" w:sz="0" w:space="0" w:color="auto"/>
          </w:divBdr>
        </w:div>
        <w:div w:id="145712488">
          <w:marLeft w:val="640"/>
          <w:marRight w:val="0"/>
          <w:marTop w:val="0"/>
          <w:marBottom w:val="0"/>
          <w:divBdr>
            <w:top w:val="none" w:sz="0" w:space="0" w:color="auto"/>
            <w:left w:val="none" w:sz="0" w:space="0" w:color="auto"/>
            <w:bottom w:val="none" w:sz="0" w:space="0" w:color="auto"/>
            <w:right w:val="none" w:sz="0" w:space="0" w:color="auto"/>
          </w:divBdr>
        </w:div>
        <w:div w:id="386144586">
          <w:marLeft w:val="640"/>
          <w:marRight w:val="0"/>
          <w:marTop w:val="0"/>
          <w:marBottom w:val="0"/>
          <w:divBdr>
            <w:top w:val="none" w:sz="0" w:space="0" w:color="auto"/>
            <w:left w:val="none" w:sz="0" w:space="0" w:color="auto"/>
            <w:bottom w:val="none" w:sz="0" w:space="0" w:color="auto"/>
            <w:right w:val="none" w:sz="0" w:space="0" w:color="auto"/>
          </w:divBdr>
        </w:div>
        <w:div w:id="444496279">
          <w:marLeft w:val="640"/>
          <w:marRight w:val="0"/>
          <w:marTop w:val="0"/>
          <w:marBottom w:val="0"/>
          <w:divBdr>
            <w:top w:val="none" w:sz="0" w:space="0" w:color="auto"/>
            <w:left w:val="none" w:sz="0" w:space="0" w:color="auto"/>
            <w:bottom w:val="none" w:sz="0" w:space="0" w:color="auto"/>
            <w:right w:val="none" w:sz="0" w:space="0" w:color="auto"/>
          </w:divBdr>
        </w:div>
        <w:div w:id="691108194">
          <w:marLeft w:val="640"/>
          <w:marRight w:val="0"/>
          <w:marTop w:val="0"/>
          <w:marBottom w:val="0"/>
          <w:divBdr>
            <w:top w:val="none" w:sz="0" w:space="0" w:color="auto"/>
            <w:left w:val="none" w:sz="0" w:space="0" w:color="auto"/>
            <w:bottom w:val="none" w:sz="0" w:space="0" w:color="auto"/>
            <w:right w:val="none" w:sz="0" w:space="0" w:color="auto"/>
          </w:divBdr>
        </w:div>
        <w:div w:id="735208029">
          <w:marLeft w:val="640"/>
          <w:marRight w:val="0"/>
          <w:marTop w:val="0"/>
          <w:marBottom w:val="0"/>
          <w:divBdr>
            <w:top w:val="none" w:sz="0" w:space="0" w:color="auto"/>
            <w:left w:val="none" w:sz="0" w:space="0" w:color="auto"/>
            <w:bottom w:val="none" w:sz="0" w:space="0" w:color="auto"/>
            <w:right w:val="none" w:sz="0" w:space="0" w:color="auto"/>
          </w:divBdr>
        </w:div>
        <w:div w:id="782725896">
          <w:marLeft w:val="640"/>
          <w:marRight w:val="0"/>
          <w:marTop w:val="0"/>
          <w:marBottom w:val="0"/>
          <w:divBdr>
            <w:top w:val="none" w:sz="0" w:space="0" w:color="auto"/>
            <w:left w:val="none" w:sz="0" w:space="0" w:color="auto"/>
            <w:bottom w:val="none" w:sz="0" w:space="0" w:color="auto"/>
            <w:right w:val="none" w:sz="0" w:space="0" w:color="auto"/>
          </w:divBdr>
        </w:div>
        <w:div w:id="1096828719">
          <w:marLeft w:val="640"/>
          <w:marRight w:val="0"/>
          <w:marTop w:val="0"/>
          <w:marBottom w:val="0"/>
          <w:divBdr>
            <w:top w:val="none" w:sz="0" w:space="0" w:color="auto"/>
            <w:left w:val="none" w:sz="0" w:space="0" w:color="auto"/>
            <w:bottom w:val="none" w:sz="0" w:space="0" w:color="auto"/>
            <w:right w:val="none" w:sz="0" w:space="0" w:color="auto"/>
          </w:divBdr>
        </w:div>
        <w:div w:id="1098522509">
          <w:marLeft w:val="640"/>
          <w:marRight w:val="0"/>
          <w:marTop w:val="0"/>
          <w:marBottom w:val="0"/>
          <w:divBdr>
            <w:top w:val="none" w:sz="0" w:space="0" w:color="auto"/>
            <w:left w:val="none" w:sz="0" w:space="0" w:color="auto"/>
            <w:bottom w:val="none" w:sz="0" w:space="0" w:color="auto"/>
            <w:right w:val="none" w:sz="0" w:space="0" w:color="auto"/>
          </w:divBdr>
        </w:div>
        <w:div w:id="1228955191">
          <w:marLeft w:val="640"/>
          <w:marRight w:val="0"/>
          <w:marTop w:val="0"/>
          <w:marBottom w:val="0"/>
          <w:divBdr>
            <w:top w:val="none" w:sz="0" w:space="0" w:color="auto"/>
            <w:left w:val="none" w:sz="0" w:space="0" w:color="auto"/>
            <w:bottom w:val="none" w:sz="0" w:space="0" w:color="auto"/>
            <w:right w:val="none" w:sz="0" w:space="0" w:color="auto"/>
          </w:divBdr>
        </w:div>
        <w:div w:id="1252355923">
          <w:marLeft w:val="640"/>
          <w:marRight w:val="0"/>
          <w:marTop w:val="0"/>
          <w:marBottom w:val="0"/>
          <w:divBdr>
            <w:top w:val="none" w:sz="0" w:space="0" w:color="auto"/>
            <w:left w:val="none" w:sz="0" w:space="0" w:color="auto"/>
            <w:bottom w:val="none" w:sz="0" w:space="0" w:color="auto"/>
            <w:right w:val="none" w:sz="0" w:space="0" w:color="auto"/>
          </w:divBdr>
        </w:div>
        <w:div w:id="1282107881">
          <w:marLeft w:val="640"/>
          <w:marRight w:val="0"/>
          <w:marTop w:val="0"/>
          <w:marBottom w:val="0"/>
          <w:divBdr>
            <w:top w:val="none" w:sz="0" w:space="0" w:color="auto"/>
            <w:left w:val="none" w:sz="0" w:space="0" w:color="auto"/>
            <w:bottom w:val="none" w:sz="0" w:space="0" w:color="auto"/>
            <w:right w:val="none" w:sz="0" w:space="0" w:color="auto"/>
          </w:divBdr>
        </w:div>
        <w:div w:id="1570581441">
          <w:marLeft w:val="640"/>
          <w:marRight w:val="0"/>
          <w:marTop w:val="0"/>
          <w:marBottom w:val="0"/>
          <w:divBdr>
            <w:top w:val="none" w:sz="0" w:space="0" w:color="auto"/>
            <w:left w:val="none" w:sz="0" w:space="0" w:color="auto"/>
            <w:bottom w:val="none" w:sz="0" w:space="0" w:color="auto"/>
            <w:right w:val="none" w:sz="0" w:space="0" w:color="auto"/>
          </w:divBdr>
        </w:div>
        <w:div w:id="1576165579">
          <w:marLeft w:val="640"/>
          <w:marRight w:val="0"/>
          <w:marTop w:val="0"/>
          <w:marBottom w:val="0"/>
          <w:divBdr>
            <w:top w:val="none" w:sz="0" w:space="0" w:color="auto"/>
            <w:left w:val="none" w:sz="0" w:space="0" w:color="auto"/>
            <w:bottom w:val="none" w:sz="0" w:space="0" w:color="auto"/>
            <w:right w:val="none" w:sz="0" w:space="0" w:color="auto"/>
          </w:divBdr>
        </w:div>
        <w:div w:id="1633099995">
          <w:marLeft w:val="640"/>
          <w:marRight w:val="0"/>
          <w:marTop w:val="0"/>
          <w:marBottom w:val="0"/>
          <w:divBdr>
            <w:top w:val="none" w:sz="0" w:space="0" w:color="auto"/>
            <w:left w:val="none" w:sz="0" w:space="0" w:color="auto"/>
            <w:bottom w:val="none" w:sz="0" w:space="0" w:color="auto"/>
            <w:right w:val="none" w:sz="0" w:space="0" w:color="auto"/>
          </w:divBdr>
        </w:div>
        <w:div w:id="1702318570">
          <w:marLeft w:val="640"/>
          <w:marRight w:val="0"/>
          <w:marTop w:val="0"/>
          <w:marBottom w:val="0"/>
          <w:divBdr>
            <w:top w:val="none" w:sz="0" w:space="0" w:color="auto"/>
            <w:left w:val="none" w:sz="0" w:space="0" w:color="auto"/>
            <w:bottom w:val="none" w:sz="0" w:space="0" w:color="auto"/>
            <w:right w:val="none" w:sz="0" w:space="0" w:color="auto"/>
          </w:divBdr>
        </w:div>
        <w:div w:id="1732650736">
          <w:marLeft w:val="640"/>
          <w:marRight w:val="0"/>
          <w:marTop w:val="0"/>
          <w:marBottom w:val="0"/>
          <w:divBdr>
            <w:top w:val="none" w:sz="0" w:space="0" w:color="auto"/>
            <w:left w:val="none" w:sz="0" w:space="0" w:color="auto"/>
            <w:bottom w:val="none" w:sz="0" w:space="0" w:color="auto"/>
            <w:right w:val="none" w:sz="0" w:space="0" w:color="auto"/>
          </w:divBdr>
        </w:div>
        <w:div w:id="1809010012">
          <w:marLeft w:val="640"/>
          <w:marRight w:val="0"/>
          <w:marTop w:val="0"/>
          <w:marBottom w:val="0"/>
          <w:divBdr>
            <w:top w:val="none" w:sz="0" w:space="0" w:color="auto"/>
            <w:left w:val="none" w:sz="0" w:space="0" w:color="auto"/>
            <w:bottom w:val="none" w:sz="0" w:space="0" w:color="auto"/>
            <w:right w:val="none" w:sz="0" w:space="0" w:color="auto"/>
          </w:divBdr>
        </w:div>
        <w:div w:id="1946576550">
          <w:marLeft w:val="640"/>
          <w:marRight w:val="0"/>
          <w:marTop w:val="0"/>
          <w:marBottom w:val="0"/>
          <w:divBdr>
            <w:top w:val="none" w:sz="0" w:space="0" w:color="auto"/>
            <w:left w:val="none" w:sz="0" w:space="0" w:color="auto"/>
            <w:bottom w:val="none" w:sz="0" w:space="0" w:color="auto"/>
            <w:right w:val="none" w:sz="0" w:space="0" w:color="auto"/>
          </w:divBdr>
        </w:div>
        <w:div w:id="2059163947">
          <w:marLeft w:val="640"/>
          <w:marRight w:val="0"/>
          <w:marTop w:val="0"/>
          <w:marBottom w:val="0"/>
          <w:divBdr>
            <w:top w:val="none" w:sz="0" w:space="0" w:color="auto"/>
            <w:left w:val="none" w:sz="0" w:space="0" w:color="auto"/>
            <w:bottom w:val="none" w:sz="0" w:space="0" w:color="auto"/>
            <w:right w:val="none" w:sz="0" w:space="0" w:color="auto"/>
          </w:divBdr>
        </w:div>
        <w:div w:id="2098138262">
          <w:marLeft w:val="640"/>
          <w:marRight w:val="0"/>
          <w:marTop w:val="0"/>
          <w:marBottom w:val="0"/>
          <w:divBdr>
            <w:top w:val="none" w:sz="0" w:space="0" w:color="auto"/>
            <w:left w:val="none" w:sz="0" w:space="0" w:color="auto"/>
            <w:bottom w:val="none" w:sz="0" w:space="0" w:color="auto"/>
            <w:right w:val="none" w:sz="0" w:space="0" w:color="auto"/>
          </w:divBdr>
        </w:div>
        <w:div w:id="2103790694">
          <w:marLeft w:val="640"/>
          <w:marRight w:val="0"/>
          <w:marTop w:val="0"/>
          <w:marBottom w:val="0"/>
          <w:divBdr>
            <w:top w:val="none" w:sz="0" w:space="0" w:color="auto"/>
            <w:left w:val="none" w:sz="0" w:space="0" w:color="auto"/>
            <w:bottom w:val="none" w:sz="0" w:space="0" w:color="auto"/>
            <w:right w:val="none" w:sz="0" w:space="0" w:color="auto"/>
          </w:divBdr>
        </w:div>
      </w:divsChild>
    </w:div>
    <w:div w:id="302581194">
      <w:bodyDiv w:val="1"/>
      <w:marLeft w:val="0"/>
      <w:marRight w:val="0"/>
      <w:marTop w:val="0"/>
      <w:marBottom w:val="0"/>
      <w:divBdr>
        <w:top w:val="none" w:sz="0" w:space="0" w:color="auto"/>
        <w:left w:val="none" w:sz="0" w:space="0" w:color="auto"/>
        <w:bottom w:val="none" w:sz="0" w:space="0" w:color="auto"/>
        <w:right w:val="none" w:sz="0" w:space="0" w:color="auto"/>
      </w:divBdr>
      <w:divsChild>
        <w:div w:id="93331815">
          <w:marLeft w:val="640"/>
          <w:marRight w:val="0"/>
          <w:marTop w:val="0"/>
          <w:marBottom w:val="0"/>
          <w:divBdr>
            <w:top w:val="none" w:sz="0" w:space="0" w:color="auto"/>
            <w:left w:val="none" w:sz="0" w:space="0" w:color="auto"/>
            <w:bottom w:val="none" w:sz="0" w:space="0" w:color="auto"/>
            <w:right w:val="none" w:sz="0" w:space="0" w:color="auto"/>
          </w:divBdr>
        </w:div>
        <w:div w:id="149760415">
          <w:marLeft w:val="640"/>
          <w:marRight w:val="0"/>
          <w:marTop w:val="0"/>
          <w:marBottom w:val="0"/>
          <w:divBdr>
            <w:top w:val="none" w:sz="0" w:space="0" w:color="auto"/>
            <w:left w:val="none" w:sz="0" w:space="0" w:color="auto"/>
            <w:bottom w:val="none" w:sz="0" w:space="0" w:color="auto"/>
            <w:right w:val="none" w:sz="0" w:space="0" w:color="auto"/>
          </w:divBdr>
        </w:div>
        <w:div w:id="291332026">
          <w:marLeft w:val="640"/>
          <w:marRight w:val="0"/>
          <w:marTop w:val="0"/>
          <w:marBottom w:val="0"/>
          <w:divBdr>
            <w:top w:val="none" w:sz="0" w:space="0" w:color="auto"/>
            <w:left w:val="none" w:sz="0" w:space="0" w:color="auto"/>
            <w:bottom w:val="none" w:sz="0" w:space="0" w:color="auto"/>
            <w:right w:val="none" w:sz="0" w:space="0" w:color="auto"/>
          </w:divBdr>
        </w:div>
        <w:div w:id="300156490">
          <w:marLeft w:val="640"/>
          <w:marRight w:val="0"/>
          <w:marTop w:val="0"/>
          <w:marBottom w:val="0"/>
          <w:divBdr>
            <w:top w:val="none" w:sz="0" w:space="0" w:color="auto"/>
            <w:left w:val="none" w:sz="0" w:space="0" w:color="auto"/>
            <w:bottom w:val="none" w:sz="0" w:space="0" w:color="auto"/>
            <w:right w:val="none" w:sz="0" w:space="0" w:color="auto"/>
          </w:divBdr>
        </w:div>
        <w:div w:id="571240186">
          <w:marLeft w:val="640"/>
          <w:marRight w:val="0"/>
          <w:marTop w:val="0"/>
          <w:marBottom w:val="0"/>
          <w:divBdr>
            <w:top w:val="none" w:sz="0" w:space="0" w:color="auto"/>
            <w:left w:val="none" w:sz="0" w:space="0" w:color="auto"/>
            <w:bottom w:val="none" w:sz="0" w:space="0" w:color="auto"/>
            <w:right w:val="none" w:sz="0" w:space="0" w:color="auto"/>
          </w:divBdr>
        </w:div>
        <w:div w:id="610629796">
          <w:marLeft w:val="640"/>
          <w:marRight w:val="0"/>
          <w:marTop w:val="0"/>
          <w:marBottom w:val="0"/>
          <w:divBdr>
            <w:top w:val="none" w:sz="0" w:space="0" w:color="auto"/>
            <w:left w:val="none" w:sz="0" w:space="0" w:color="auto"/>
            <w:bottom w:val="none" w:sz="0" w:space="0" w:color="auto"/>
            <w:right w:val="none" w:sz="0" w:space="0" w:color="auto"/>
          </w:divBdr>
        </w:div>
        <w:div w:id="813567541">
          <w:marLeft w:val="640"/>
          <w:marRight w:val="0"/>
          <w:marTop w:val="0"/>
          <w:marBottom w:val="0"/>
          <w:divBdr>
            <w:top w:val="none" w:sz="0" w:space="0" w:color="auto"/>
            <w:left w:val="none" w:sz="0" w:space="0" w:color="auto"/>
            <w:bottom w:val="none" w:sz="0" w:space="0" w:color="auto"/>
            <w:right w:val="none" w:sz="0" w:space="0" w:color="auto"/>
          </w:divBdr>
        </w:div>
        <w:div w:id="851720994">
          <w:marLeft w:val="640"/>
          <w:marRight w:val="0"/>
          <w:marTop w:val="0"/>
          <w:marBottom w:val="0"/>
          <w:divBdr>
            <w:top w:val="none" w:sz="0" w:space="0" w:color="auto"/>
            <w:left w:val="none" w:sz="0" w:space="0" w:color="auto"/>
            <w:bottom w:val="none" w:sz="0" w:space="0" w:color="auto"/>
            <w:right w:val="none" w:sz="0" w:space="0" w:color="auto"/>
          </w:divBdr>
        </w:div>
        <w:div w:id="1177386520">
          <w:marLeft w:val="640"/>
          <w:marRight w:val="0"/>
          <w:marTop w:val="0"/>
          <w:marBottom w:val="0"/>
          <w:divBdr>
            <w:top w:val="none" w:sz="0" w:space="0" w:color="auto"/>
            <w:left w:val="none" w:sz="0" w:space="0" w:color="auto"/>
            <w:bottom w:val="none" w:sz="0" w:space="0" w:color="auto"/>
            <w:right w:val="none" w:sz="0" w:space="0" w:color="auto"/>
          </w:divBdr>
        </w:div>
        <w:div w:id="1269504603">
          <w:marLeft w:val="640"/>
          <w:marRight w:val="0"/>
          <w:marTop w:val="0"/>
          <w:marBottom w:val="0"/>
          <w:divBdr>
            <w:top w:val="none" w:sz="0" w:space="0" w:color="auto"/>
            <w:left w:val="none" w:sz="0" w:space="0" w:color="auto"/>
            <w:bottom w:val="none" w:sz="0" w:space="0" w:color="auto"/>
            <w:right w:val="none" w:sz="0" w:space="0" w:color="auto"/>
          </w:divBdr>
        </w:div>
        <w:div w:id="1392266913">
          <w:marLeft w:val="640"/>
          <w:marRight w:val="0"/>
          <w:marTop w:val="0"/>
          <w:marBottom w:val="0"/>
          <w:divBdr>
            <w:top w:val="none" w:sz="0" w:space="0" w:color="auto"/>
            <w:left w:val="none" w:sz="0" w:space="0" w:color="auto"/>
            <w:bottom w:val="none" w:sz="0" w:space="0" w:color="auto"/>
            <w:right w:val="none" w:sz="0" w:space="0" w:color="auto"/>
          </w:divBdr>
        </w:div>
        <w:div w:id="1479609317">
          <w:marLeft w:val="640"/>
          <w:marRight w:val="0"/>
          <w:marTop w:val="0"/>
          <w:marBottom w:val="0"/>
          <w:divBdr>
            <w:top w:val="none" w:sz="0" w:space="0" w:color="auto"/>
            <w:left w:val="none" w:sz="0" w:space="0" w:color="auto"/>
            <w:bottom w:val="none" w:sz="0" w:space="0" w:color="auto"/>
            <w:right w:val="none" w:sz="0" w:space="0" w:color="auto"/>
          </w:divBdr>
        </w:div>
        <w:div w:id="1517427615">
          <w:marLeft w:val="640"/>
          <w:marRight w:val="0"/>
          <w:marTop w:val="0"/>
          <w:marBottom w:val="0"/>
          <w:divBdr>
            <w:top w:val="none" w:sz="0" w:space="0" w:color="auto"/>
            <w:left w:val="none" w:sz="0" w:space="0" w:color="auto"/>
            <w:bottom w:val="none" w:sz="0" w:space="0" w:color="auto"/>
            <w:right w:val="none" w:sz="0" w:space="0" w:color="auto"/>
          </w:divBdr>
        </w:div>
        <w:div w:id="1685355144">
          <w:marLeft w:val="640"/>
          <w:marRight w:val="0"/>
          <w:marTop w:val="0"/>
          <w:marBottom w:val="0"/>
          <w:divBdr>
            <w:top w:val="none" w:sz="0" w:space="0" w:color="auto"/>
            <w:left w:val="none" w:sz="0" w:space="0" w:color="auto"/>
            <w:bottom w:val="none" w:sz="0" w:space="0" w:color="auto"/>
            <w:right w:val="none" w:sz="0" w:space="0" w:color="auto"/>
          </w:divBdr>
        </w:div>
        <w:div w:id="1983119524">
          <w:marLeft w:val="640"/>
          <w:marRight w:val="0"/>
          <w:marTop w:val="0"/>
          <w:marBottom w:val="0"/>
          <w:divBdr>
            <w:top w:val="none" w:sz="0" w:space="0" w:color="auto"/>
            <w:left w:val="none" w:sz="0" w:space="0" w:color="auto"/>
            <w:bottom w:val="none" w:sz="0" w:space="0" w:color="auto"/>
            <w:right w:val="none" w:sz="0" w:space="0" w:color="auto"/>
          </w:divBdr>
        </w:div>
        <w:div w:id="2049451230">
          <w:marLeft w:val="640"/>
          <w:marRight w:val="0"/>
          <w:marTop w:val="0"/>
          <w:marBottom w:val="0"/>
          <w:divBdr>
            <w:top w:val="none" w:sz="0" w:space="0" w:color="auto"/>
            <w:left w:val="none" w:sz="0" w:space="0" w:color="auto"/>
            <w:bottom w:val="none" w:sz="0" w:space="0" w:color="auto"/>
            <w:right w:val="none" w:sz="0" w:space="0" w:color="auto"/>
          </w:divBdr>
        </w:div>
      </w:divsChild>
    </w:div>
    <w:div w:id="306010865">
      <w:bodyDiv w:val="1"/>
      <w:marLeft w:val="0"/>
      <w:marRight w:val="0"/>
      <w:marTop w:val="0"/>
      <w:marBottom w:val="0"/>
      <w:divBdr>
        <w:top w:val="none" w:sz="0" w:space="0" w:color="auto"/>
        <w:left w:val="none" w:sz="0" w:space="0" w:color="auto"/>
        <w:bottom w:val="none" w:sz="0" w:space="0" w:color="auto"/>
        <w:right w:val="none" w:sz="0" w:space="0" w:color="auto"/>
      </w:divBdr>
      <w:divsChild>
        <w:div w:id="34235529">
          <w:marLeft w:val="640"/>
          <w:marRight w:val="0"/>
          <w:marTop w:val="0"/>
          <w:marBottom w:val="0"/>
          <w:divBdr>
            <w:top w:val="none" w:sz="0" w:space="0" w:color="auto"/>
            <w:left w:val="none" w:sz="0" w:space="0" w:color="auto"/>
            <w:bottom w:val="none" w:sz="0" w:space="0" w:color="auto"/>
            <w:right w:val="none" w:sz="0" w:space="0" w:color="auto"/>
          </w:divBdr>
        </w:div>
        <w:div w:id="41752167">
          <w:marLeft w:val="640"/>
          <w:marRight w:val="0"/>
          <w:marTop w:val="0"/>
          <w:marBottom w:val="0"/>
          <w:divBdr>
            <w:top w:val="none" w:sz="0" w:space="0" w:color="auto"/>
            <w:left w:val="none" w:sz="0" w:space="0" w:color="auto"/>
            <w:bottom w:val="none" w:sz="0" w:space="0" w:color="auto"/>
            <w:right w:val="none" w:sz="0" w:space="0" w:color="auto"/>
          </w:divBdr>
        </w:div>
        <w:div w:id="55784512">
          <w:marLeft w:val="640"/>
          <w:marRight w:val="0"/>
          <w:marTop w:val="0"/>
          <w:marBottom w:val="0"/>
          <w:divBdr>
            <w:top w:val="none" w:sz="0" w:space="0" w:color="auto"/>
            <w:left w:val="none" w:sz="0" w:space="0" w:color="auto"/>
            <w:bottom w:val="none" w:sz="0" w:space="0" w:color="auto"/>
            <w:right w:val="none" w:sz="0" w:space="0" w:color="auto"/>
          </w:divBdr>
        </w:div>
        <w:div w:id="73085860">
          <w:marLeft w:val="640"/>
          <w:marRight w:val="0"/>
          <w:marTop w:val="0"/>
          <w:marBottom w:val="0"/>
          <w:divBdr>
            <w:top w:val="none" w:sz="0" w:space="0" w:color="auto"/>
            <w:left w:val="none" w:sz="0" w:space="0" w:color="auto"/>
            <w:bottom w:val="none" w:sz="0" w:space="0" w:color="auto"/>
            <w:right w:val="none" w:sz="0" w:space="0" w:color="auto"/>
          </w:divBdr>
        </w:div>
        <w:div w:id="74597810">
          <w:marLeft w:val="640"/>
          <w:marRight w:val="0"/>
          <w:marTop w:val="0"/>
          <w:marBottom w:val="0"/>
          <w:divBdr>
            <w:top w:val="none" w:sz="0" w:space="0" w:color="auto"/>
            <w:left w:val="none" w:sz="0" w:space="0" w:color="auto"/>
            <w:bottom w:val="none" w:sz="0" w:space="0" w:color="auto"/>
            <w:right w:val="none" w:sz="0" w:space="0" w:color="auto"/>
          </w:divBdr>
        </w:div>
        <w:div w:id="119998296">
          <w:marLeft w:val="640"/>
          <w:marRight w:val="0"/>
          <w:marTop w:val="0"/>
          <w:marBottom w:val="0"/>
          <w:divBdr>
            <w:top w:val="none" w:sz="0" w:space="0" w:color="auto"/>
            <w:left w:val="none" w:sz="0" w:space="0" w:color="auto"/>
            <w:bottom w:val="none" w:sz="0" w:space="0" w:color="auto"/>
            <w:right w:val="none" w:sz="0" w:space="0" w:color="auto"/>
          </w:divBdr>
        </w:div>
        <w:div w:id="227083618">
          <w:marLeft w:val="640"/>
          <w:marRight w:val="0"/>
          <w:marTop w:val="0"/>
          <w:marBottom w:val="0"/>
          <w:divBdr>
            <w:top w:val="none" w:sz="0" w:space="0" w:color="auto"/>
            <w:left w:val="none" w:sz="0" w:space="0" w:color="auto"/>
            <w:bottom w:val="none" w:sz="0" w:space="0" w:color="auto"/>
            <w:right w:val="none" w:sz="0" w:space="0" w:color="auto"/>
          </w:divBdr>
        </w:div>
        <w:div w:id="312879356">
          <w:marLeft w:val="640"/>
          <w:marRight w:val="0"/>
          <w:marTop w:val="0"/>
          <w:marBottom w:val="0"/>
          <w:divBdr>
            <w:top w:val="none" w:sz="0" w:space="0" w:color="auto"/>
            <w:left w:val="none" w:sz="0" w:space="0" w:color="auto"/>
            <w:bottom w:val="none" w:sz="0" w:space="0" w:color="auto"/>
            <w:right w:val="none" w:sz="0" w:space="0" w:color="auto"/>
          </w:divBdr>
        </w:div>
        <w:div w:id="558245126">
          <w:marLeft w:val="640"/>
          <w:marRight w:val="0"/>
          <w:marTop w:val="0"/>
          <w:marBottom w:val="0"/>
          <w:divBdr>
            <w:top w:val="none" w:sz="0" w:space="0" w:color="auto"/>
            <w:left w:val="none" w:sz="0" w:space="0" w:color="auto"/>
            <w:bottom w:val="none" w:sz="0" w:space="0" w:color="auto"/>
            <w:right w:val="none" w:sz="0" w:space="0" w:color="auto"/>
          </w:divBdr>
        </w:div>
        <w:div w:id="641886966">
          <w:marLeft w:val="640"/>
          <w:marRight w:val="0"/>
          <w:marTop w:val="0"/>
          <w:marBottom w:val="0"/>
          <w:divBdr>
            <w:top w:val="none" w:sz="0" w:space="0" w:color="auto"/>
            <w:left w:val="none" w:sz="0" w:space="0" w:color="auto"/>
            <w:bottom w:val="none" w:sz="0" w:space="0" w:color="auto"/>
            <w:right w:val="none" w:sz="0" w:space="0" w:color="auto"/>
          </w:divBdr>
        </w:div>
        <w:div w:id="1099254849">
          <w:marLeft w:val="640"/>
          <w:marRight w:val="0"/>
          <w:marTop w:val="0"/>
          <w:marBottom w:val="0"/>
          <w:divBdr>
            <w:top w:val="none" w:sz="0" w:space="0" w:color="auto"/>
            <w:left w:val="none" w:sz="0" w:space="0" w:color="auto"/>
            <w:bottom w:val="none" w:sz="0" w:space="0" w:color="auto"/>
            <w:right w:val="none" w:sz="0" w:space="0" w:color="auto"/>
          </w:divBdr>
        </w:div>
        <w:div w:id="1105267278">
          <w:marLeft w:val="640"/>
          <w:marRight w:val="0"/>
          <w:marTop w:val="0"/>
          <w:marBottom w:val="0"/>
          <w:divBdr>
            <w:top w:val="none" w:sz="0" w:space="0" w:color="auto"/>
            <w:left w:val="none" w:sz="0" w:space="0" w:color="auto"/>
            <w:bottom w:val="none" w:sz="0" w:space="0" w:color="auto"/>
            <w:right w:val="none" w:sz="0" w:space="0" w:color="auto"/>
          </w:divBdr>
        </w:div>
        <w:div w:id="1174883219">
          <w:marLeft w:val="640"/>
          <w:marRight w:val="0"/>
          <w:marTop w:val="0"/>
          <w:marBottom w:val="0"/>
          <w:divBdr>
            <w:top w:val="none" w:sz="0" w:space="0" w:color="auto"/>
            <w:left w:val="none" w:sz="0" w:space="0" w:color="auto"/>
            <w:bottom w:val="none" w:sz="0" w:space="0" w:color="auto"/>
            <w:right w:val="none" w:sz="0" w:space="0" w:color="auto"/>
          </w:divBdr>
        </w:div>
        <w:div w:id="1234924359">
          <w:marLeft w:val="640"/>
          <w:marRight w:val="0"/>
          <w:marTop w:val="0"/>
          <w:marBottom w:val="0"/>
          <w:divBdr>
            <w:top w:val="none" w:sz="0" w:space="0" w:color="auto"/>
            <w:left w:val="none" w:sz="0" w:space="0" w:color="auto"/>
            <w:bottom w:val="none" w:sz="0" w:space="0" w:color="auto"/>
            <w:right w:val="none" w:sz="0" w:space="0" w:color="auto"/>
          </w:divBdr>
        </w:div>
        <w:div w:id="1274242921">
          <w:marLeft w:val="640"/>
          <w:marRight w:val="0"/>
          <w:marTop w:val="0"/>
          <w:marBottom w:val="0"/>
          <w:divBdr>
            <w:top w:val="none" w:sz="0" w:space="0" w:color="auto"/>
            <w:left w:val="none" w:sz="0" w:space="0" w:color="auto"/>
            <w:bottom w:val="none" w:sz="0" w:space="0" w:color="auto"/>
            <w:right w:val="none" w:sz="0" w:space="0" w:color="auto"/>
          </w:divBdr>
        </w:div>
        <w:div w:id="1355111923">
          <w:marLeft w:val="640"/>
          <w:marRight w:val="0"/>
          <w:marTop w:val="0"/>
          <w:marBottom w:val="0"/>
          <w:divBdr>
            <w:top w:val="none" w:sz="0" w:space="0" w:color="auto"/>
            <w:left w:val="none" w:sz="0" w:space="0" w:color="auto"/>
            <w:bottom w:val="none" w:sz="0" w:space="0" w:color="auto"/>
            <w:right w:val="none" w:sz="0" w:space="0" w:color="auto"/>
          </w:divBdr>
        </w:div>
        <w:div w:id="1397314461">
          <w:marLeft w:val="640"/>
          <w:marRight w:val="0"/>
          <w:marTop w:val="0"/>
          <w:marBottom w:val="0"/>
          <w:divBdr>
            <w:top w:val="none" w:sz="0" w:space="0" w:color="auto"/>
            <w:left w:val="none" w:sz="0" w:space="0" w:color="auto"/>
            <w:bottom w:val="none" w:sz="0" w:space="0" w:color="auto"/>
            <w:right w:val="none" w:sz="0" w:space="0" w:color="auto"/>
          </w:divBdr>
        </w:div>
        <w:div w:id="1412697194">
          <w:marLeft w:val="640"/>
          <w:marRight w:val="0"/>
          <w:marTop w:val="0"/>
          <w:marBottom w:val="0"/>
          <w:divBdr>
            <w:top w:val="none" w:sz="0" w:space="0" w:color="auto"/>
            <w:left w:val="none" w:sz="0" w:space="0" w:color="auto"/>
            <w:bottom w:val="none" w:sz="0" w:space="0" w:color="auto"/>
            <w:right w:val="none" w:sz="0" w:space="0" w:color="auto"/>
          </w:divBdr>
        </w:div>
        <w:div w:id="1515916385">
          <w:marLeft w:val="640"/>
          <w:marRight w:val="0"/>
          <w:marTop w:val="0"/>
          <w:marBottom w:val="0"/>
          <w:divBdr>
            <w:top w:val="none" w:sz="0" w:space="0" w:color="auto"/>
            <w:left w:val="none" w:sz="0" w:space="0" w:color="auto"/>
            <w:bottom w:val="none" w:sz="0" w:space="0" w:color="auto"/>
            <w:right w:val="none" w:sz="0" w:space="0" w:color="auto"/>
          </w:divBdr>
        </w:div>
        <w:div w:id="1561212814">
          <w:marLeft w:val="640"/>
          <w:marRight w:val="0"/>
          <w:marTop w:val="0"/>
          <w:marBottom w:val="0"/>
          <w:divBdr>
            <w:top w:val="none" w:sz="0" w:space="0" w:color="auto"/>
            <w:left w:val="none" w:sz="0" w:space="0" w:color="auto"/>
            <w:bottom w:val="none" w:sz="0" w:space="0" w:color="auto"/>
            <w:right w:val="none" w:sz="0" w:space="0" w:color="auto"/>
          </w:divBdr>
        </w:div>
        <w:div w:id="1579972670">
          <w:marLeft w:val="640"/>
          <w:marRight w:val="0"/>
          <w:marTop w:val="0"/>
          <w:marBottom w:val="0"/>
          <w:divBdr>
            <w:top w:val="none" w:sz="0" w:space="0" w:color="auto"/>
            <w:left w:val="none" w:sz="0" w:space="0" w:color="auto"/>
            <w:bottom w:val="none" w:sz="0" w:space="0" w:color="auto"/>
            <w:right w:val="none" w:sz="0" w:space="0" w:color="auto"/>
          </w:divBdr>
        </w:div>
        <w:div w:id="1622111376">
          <w:marLeft w:val="640"/>
          <w:marRight w:val="0"/>
          <w:marTop w:val="0"/>
          <w:marBottom w:val="0"/>
          <w:divBdr>
            <w:top w:val="none" w:sz="0" w:space="0" w:color="auto"/>
            <w:left w:val="none" w:sz="0" w:space="0" w:color="auto"/>
            <w:bottom w:val="none" w:sz="0" w:space="0" w:color="auto"/>
            <w:right w:val="none" w:sz="0" w:space="0" w:color="auto"/>
          </w:divBdr>
        </w:div>
        <w:div w:id="1656907072">
          <w:marLeft w:val="640"/>
          <w:marRight w:val="0"/>
          <w:marTop w:val="0"/>
          <w:marBottom w:val="0"/>
          <w:divBdr>
            <w:top w:val="none" w:sz="0" w:space="0" w:color="auto"/>
            <w:left w:val="none" w:sz="0" w:space="0" w:color="auto"/>
            <w:bottom w:val="none" w:sz="0" w:space="0" w:color="auto"/>
            <w:right w:val="none" w:sz="0" w:space="0" w:color="auto"/>
          </w:divBdr>
        </w:div>
        <w:div w:id="1689409546">
          <w:marLeft w:val="640"/>
          <w:marRight w:val="0"/>
          <w:marTop w:val="0"/>
          <w:marBottom w:val="0"/>
          <w:divBdr>
            <w:top w:val="none" w:sz="0" w:space="0" w:color="auto"/>
            <w:left w:val="none" w:sz="0" w:space="0" w:color="auto"/>
            <w:bottom w:val="none" w:sz="0" w:space="0" w:color="auto"/>
            <w:right w:val="none" w:sz="0" w:space="0" w:color="auto"/>
          </w:divBdr>
        </w:div>
        <w:div w:id="1741055459">
          <w:marLeft w:val="640"/>
          <w:marRight w:val="0"/>
          <w:marTop w:val="0"/>
          <w:marBottom w:val="0"/>
          <w:divBdr>
            <w:top w:val="none" w:sz="0" w:space="0" w:color="auto"/>
            <w:left w:val="none" w:sz="0" w:space="0" w:color="auto"/>
            <w:bottom w:val="none" w:sz="0" w:space="0" w:color="auto"/>
            <w:right w:val="none" w:sz="0" w:space="0" w:color="auto"/>
          </w:divBdr>
        </w:div>
        <w:div w:id="1774133654">
          <w:marLeft w:val="640"/>
          <w:marRight w:val="0"/>
          <w:marTop w:val="0"/>
          <w:marBottom w:val="0"/>
          <w:divBdr>
            <w:top w:val="none" w:sz="0" w:space="0" w:color="auto"/>
            <w:left w:val="none" w:sz="0" w:space="0" w:color="auto"/>
            <w:bottom w:val="none" w:sz="0" w:space="0" w:color="auto"/>
            <w:right w:val="none" w:sz="0" w:space="0" w:color="auto"/>
          </w:divBdr>
        </w:div>
        <w:div w:id="1869102129">
          <w:marLeft w:val="640"/>
          <w:marRight w:val="0"/>
          <w:marTop w:val="0"/>
          <w:marBottom w:val="0"/>
          <w:divBdr>
            <w:top w:val="none" w:sz="0" w:space="0" w:color="auto"/>
            <w:left w:val="none" w:sz="0" w:space="0" w:color="auto"/>
            <w:bottom w:val="none" w:sz="0" w:space="0" w:color="auto"/>
            <w:right w:val="none" w:sz="0" w:space="0" w:color="auto"/>
          </w:divBdr>
        </w:div>
        <w:div w:id="2023893522">
          <w:marLeft w:val="640"/>
          <w:marRight w:val="0"/>
          <w:marTop w:val="0"/>
          <w:marBottom w:val="0"/>
          <w:divBdr>
            <w:top w:val="none" w:sz="0" w:space="0" w:color="auto"/>
            <w:left w:val="none" w:sz="0" w:space="0" w:color="auto"/>
            <w:bottom w:val="none" w:sz="0" w:space="0" w:color="auto"/>
            <w:right w:val="none" w:sz="0" w:space="0" w:color="auto"/>
          </w:divBdr>
        </w:div>
      </w:divsChild>
    </w:div>
    <w:div w:id="306664080">
      <w:bodyDiv w:val="1"/>
      <w:marLeft w:val="0"/>
      <w:marRight w:val="0"/>
      <w:marTop w:val="0"/>
      <w:marBottom w:val="0"/>
      <w:divBdr>
        <w:top w:val="none" w:sz="0" w:space="0" w:color="auto"/>
        <w:left w:val="none" w:sz="0" w:space="0" w:color="auto"/>
        <w:bottom w:val="none" w:sz="0" w:space="0" w:color="auto"/>
        <w:right w:val="none" w:sz="0" w:space="0" w:color="auto"/>
      </w:divBdr>
      <w:divsChild>
        <w:div w:id="273754517">
          <w:marLeft w:val="640"/>
          <w:marRight w:val="0"/>
          <w:marTop w:val="0"/>
          <w:marBottom w:val="0"/>
          <w:divBdr>
            <w:top w:val="none" w:sz="0" w:space="0" w:color="auto"/>
            <w:left w:val="none" w:sz="0" w:space="0" w:color="auto"/>
            <w:bottom w:val="none" w:sz="0" w:space="0" w:color="auto"/>
            <w:right w:val="none" w:sz="0" w:space="0" w:color="auto"/>
          </w:divBdr>
        </w:div>
        <w:div w:id="329412062">
          <w:marLeft w:val="640"/>
          <w:marRight w:val="0"/>
          <w:marTop w:val="0"/>
          <w:marBottom w:val="0"/>
          <w:divBdr>
            <w:top w:val="none" w:sz="0" w:space="0" w:color="auto"/>
            <w:left w:val="none" w:sz="0" w:space="0" w:color="auto"/>
            <w:bottom w:val="none" w:sz="0" w:space="0" w:color="auto"/>
            <w:right w:val="none" w:sz="0" w:space="0" w:color="auto"/>
          </w:divBdr>
        </w:div>
        <w:div w:id="347146191">
          <w:marLeft w:val="640"/>
          <w:marRight w:val="0"/>
          <w:marTop w:val="0"/>
          <w:marBottom w:val="0"/>
          <w:divBdr>
            <w:top w:val="none" w:sz="0" w:space="0" w:color="auto"/>
            <w:left w:val="none" w:sz="0" w:space="0" w:color="auto"/>
            <w:bottom w:val="none" w:sz="0" w:space="0" w:color="auto"/>
            <w:right w:val="none" w:sz="0" w:space="0" w:color="auto"/>
          </w:divBdr>
        </w:div>
        <w:div w:id="441338778">
          <w:marLeft w:val="640"/>
          <w:marRight w:val="0"/>
          <w:marTop w:val="0"/>
          <w:marBottom w:val="0"/>
          <w:divBdr>
            <w:top w:val="none" w:sz="0" w:space="0" w:color="auto"/>
            <w:left w:val="none" w:sz="0" w:space="0" w:color="auto"/>
            <w:bottom w:val="none" w:sz="0" w:space="0" w:color="auto"/>
            <w:right w:val="none" w:sz="0" w:space="0" w:color="auto"/>
          </w:divBdr>
        </w:div>
        <w:div w:id="567763949">
          <w:marLeft w:val="640"/>
          <w:marRight w:val="0"/>
          <w:marTop w:val="0"/>
          <w:marBottom w:val="0"/>
          <w:divBdr>
            <w:top w:val="none" w:sz="0" w:space="0" w:color="auto"/>
            <w:left w:val="none" w:sz="0" w:space="0" w:color="auto"/>
            <w:bottom w:val="none" w:sz="0" w:space="0" w:color="auto"/>
            <w:right w:val="none" w:sz="0" w:space="0" w:color="auto"/>
          </w:divBdr>
        </w:div>
        <w:div w:id="793714837">
          <w:marLeft w:val="640"/>
          <w:marRight w:val="0"/>
          <w:marTop w:val="0"/>
          <w:marBottom w:val="0"/>
          <w:divBdr>
            <w:top w:val="none" w:sz="0" w:space="0" w:color="auto"/>
            <w:left w:val="none" w:sz="0" w:space="0" w:color="auto"/>
            <w:bottom w:val="none" w:sz="0" w:space="0" w:color="auto"/>
            <w:right w:val="none" w:sz="0" w:space="0" w:color="auto"/>
          </w:divBdr>
        </w:div>
        <w:div w:id="1263415447">
          <w:marLeft w:val="640"/>
          <w:marRight w:val="0"/>
          <w:marTop w:val="0"/>
          <w:marBottom w:val="0"/>
          <w:divBdr>
            <w:top w:val="none" w:sz="0" w:space="0" w:color="auto"/>
            <w:left w:val="none" w:sz="0" w:space="0" w:color="auto"/>
            <w:bottom w:val="none" w:sz="0" w:space="0" w:color="auto"/>
            <w:right w:val="none" w:sz="0" w:space="0" w:color="auto"/>
          </w:divBdr>
        </w:div>
        <w:div w:id="1348365185">
          <w:marLeft w:val="640"/>
          <w:marRight w:val="0"/>
          <w:marTop w:val="0"/>
          <w:marBottom w:val="0"/>
          <w:divBdr>
            <w:top w:val="none" w:sz="0" w:space="0" w:color="auto"/>
            <w:left w:val="none" w:sz="0" w:space="0" w:color="auto"/>
            <w:bottom w:val="none" w:sz="0" w:space="0" w:color="auto"/>
            <w:right w:val="none" w:sz="0" w:space="0" w:color="auto"/>
          </w:divBdr>
        </w:div>
        <w:div w:id="1605191125">
          <w:marLeft w:val="640"/>
          <w:marRight w:val="0"/>
          <w:marTop w:val="0"/>
          <w:marBottom w:val="0"/>
          <w:divBdr>
            <w:top w:val="none" w:sz="0" w:space="0" w:color="auto"/>
            <w:left w:val="none" w:sz="0" w:space="0" w:color="auto"/>
            <w:bottom w:val="none" w:sz="0" w:space="0" w:color="auto"/>
            <w:right w:val="none" w:sz="0" w:space="0" w:color="auto"/>
          </w:divBdr>
        </w:div>
        <w:div w:id="1647320200">
          <w:marLeft w:val="640"/>
          <w:marRight w:val="0"/>
          <w:marTop w:val="0"/>
          <w:marBottom w:val="0"/>
          <w:divBdr>
            <w:top w:val="none" w:sz="0" w:space="0" w:color="auto"/>
            <w:left w:val="none" w:sz="0" w:space="0" w:color="auto"/>
            <w:bottom w:val="none" w:sz="0" w:space="0" w:color="auto"/>
            <w:right w:val="none" w:sz="0" w:space="0" w:color="auto"/>
          </w:divBdr>
        </w:div>
        <w:div w:id="1823502713">
          <w:marLeft w:val="640"/>
          <w:marRight w:val="0"/>
          <w:marTop w:val="0"/>
          <w:marBottom w:val="0"/>
          <w:divBdr>
            <w:top w:val="none" w:sz="0" w:space="0" w:color="auto"/>
            <w:left w:val="none" w:sz="0" w:space="0" w:color="auto"/>
            <w:bottom w:val="none" w:sz="0" w:space="0" w:color="auto"/>
            <w:right w:val="none" w:sz="0" w:space="0" w:color="auto"/>
          </w:divBdr>
        </w:div>
      </w:divsChild>
    </w:div>
    <w:div w:id="325014815">
      <w:bodyDiv w:val="1"/>
      <w:marLeft w:val="0"/>
      <w:marRight w:val="0"/>
      <w:marTop w:val="0"/>
      <w:marBottom w:val="0"/>
      <w:divBdr>
        <w:top w:val="none" w:sz="0" w:space="0" w:color="auto"/>
        <w:left w:val="none" w:sz="0" w:space="0" w:color="auto"/>
        <w:bottom w:val="none" w:sz="0" w:space="0" w:color="auto"/>
        <w:right w:val="none" w:sz="0" w:space="0" w:color="auto"/>
      </w:divBdr>
    </w:div>
    <w:div w:id="326328460">
      <w:bodyDiv w:val="1"/>
      <w:marLeft w:val="0"/>
      <w:marRight w:val="0"/>
      <w:marTop w:val="0"/>
      <w:marBottom w:val="0"/>
      <w:divBdr>
        <w:top w:val="none" w:sz="0" w:space="0" w:color="auto"/>
        <w:left w:val="none" w:sz="0" w:space="0" w:color="auto"/>
        <w:bottom w:val="none" w:sz="0" w:space="0" w:color="auto"/>
        <w:right w:val="none" w:sz="0" w:space="0" w:color="auto"/>
      </w:divBdr>
      <w:divsChild>
        <w:div w:id="488441426">
          <w:marLeft w:val="0"/>
          <w:marRight w:val="0"/>
          <w:marTop w:val="0"/>
          <w:marBottom w:val="0"/>
          <w:divBdr>
            <w:top w:val="none" w:sz="0" w:space="0" w:color="auto"/>
            <w:left w:val="none" w:sz="0" w:space="0" w:color="auto"/>
            <w:bottom w:val="none" w:sz="0" w:space="0" w:color="auto"/>
            <w:right w:val="none" w:sz="0" w:space="0" w:color="auto"/>
          </w:divBdr>
        </w:div>
        <w:div w:id="1120299777">
          <w:marLeft w:val="0"/>
          <w:marRight w:val="0"/>
          <w:marTop w:val="0"/>
          <w:marBottom w:val="0"/>
          <w:divBdr>
            <w:top w:val="none" w:sz="0" w:space="0" w:color="auto"/>
            <w:left w:val="none" w:sz="0" w:space="0" w:color="auto"/>
            <w:bottom w:val="none" w:sz="0" w:space="0" w:color="auto"/>
            <w:right w:val="none" w:sz="0" w:space="0" w:color="auto"/>
          </w:divBdr>
        </w:div>
      </w:divsChild>
    </w:div>
    <w:div w:id="329257200">
      <w:bodyDiv w:val="1"/>
      <w:marLeft w:val="0"/>
      <w:marRight w:val="0"/>
      <w:marTop w:val="0"/>
      <w:marBottom w:val="0"/>
      <w:divBdr>
        <w:top w:val="none" w:sz="0" w:space="0" w:color="auto"/>
        <w:left w:val="none" w:sz="0" w:space="0" w:color="auto"/>
        <w:bottom w:val="none" w:sz="0" w:space="0" w:color="auto"/>
        <w:right w:val="none" w:sz="0" w:space="0" w:color="auto"/>
      </w:divBdr>
      <w:divsChild>
        <w:div w:id="28335948">
          <w:marLeft w:val="640"/>
          <w:marRight w:val="0"/>
          <w:marTop w:val="0"/>
          <w:marBottom w:val="0"/>
          <w:divBdr>
            <w:top w:val="none" w:sz="0" w:space="0" w:color="auto"/>
            <w:left w:val="none" w:sz="0" w:space="0" w:color="auto"/>
            <w:bottom w:val="none" w:sz="0" w:space="0" w:color="auto"/>
            <w:right w:val="none" w:sz="0" w:space="0" w:color="auto"/>
          </w:divBdr>
        </w:div>
        <w:div w:id="64568538">
          <w:marLeft w:val="640"/>
          <w:marRight w:val="0"/>
          <w:marTop w:val="0"/>
          <w:marBottom w:val="0"/>
          <w:divBdr>
            <w:top w:val="none" w:sz="0" w:space="0" w:color="auto"/>
            <w:left w:val="none" w:sz="0" w:space="0" w:color="auto"/>
            <w:bottom w:val="none" w:sz="0" w:space="0" w:color="auto"/>
            <w:right w:val="none" w:sz="0" w:space="0" w:color="auto"/>
          </w:divBdr>
        </w:div>
        <w:div w:id="73161344">
          <w:marLeft w:val="640"/>
          <w:marRight w:val="0"/>
          <w:marTop w:val="0"/>
          <w:marBottom w:val="0"/>
          <w:divBdr>
            <w:top w:val="none" w:sz="0" w:space="0" w:color="auto"/>
            <w:left w:val="none" w:sz="0" w:space="0" w:color="auto"/>
            <w:bottom w:val="none" w:sz="0" w:space="0" w:color="auto"/>
            <w:right w:val="none" w:sz="0" w:space="0" w:color="auto"/>
          </w:divBdr>
        </w:div>
        <w:div w:id="134418429">
          <w:marLeft w:val="640"/>
          <w:marRight w:val="0"/>
          <w:marTop w:val="0"/>
          <w:marBottom w:val="0"/>
          <w:divBdr>
            <w:top w:val="none" w:sz="0" w:space="0" w:color="auto"/>
            <w:left w:val="none" w:sz="0" w:space="0" w:color="auto"/>
            <w:bottom w:val="none" w:sz="0" w:space="0" w:color="auto"/>
            <w:right w:val="none" w:sz="0" w:space="0" w:color="auto"/>
          </w:divBdr>
        </w:div>
        <w:div w:id="148790393">
          <w:marLeft w:val="640"/>
          <w:marRight w:val="0"/>
          <w:marTop w:val="0"/>
          <w:marBottom w:val="0"/>
          <w:divBdr>
            <w:top w:val="none" w:sz="0" w:space="0" w:color="auto"/>
            <w:left w:val="none" w:sz="0" w:space="0" w:color="auto"/>
            <w:bottom w:val="none" w:sz="0" w:space="0" w:color="auto"/>
            <w:right w:val="none" w:sz="0" w:space="0" w:color="auto"/>
          </w:divBdr>
        </w:div>
        <w:div w:id="197596520">
          <w:marLeft w:val="640"/>
          <w:marRight w:val="0"/>
          <w:marTop w:val="0"/>
          <w:marBottom w:val="0"/>
          <w:divBdr>
            <w:top w:val="none" w:sz="0" w:space="0" w:color="auto"/>
            <w:left w:val="none" w:sz="0" w:space="0" w:color="auto"/>
            <w:bottom w:val="none" w:sz="0" w:space="0" w:color="auto"/>
            <w:right w:val="none" w:sz="0" w:space="0" w:color="auto"/>
          </w:divBdr>
        </w:div>
        <w:div w:id="252932309">
          <w:marLeft w:val="640"/>
          <w:marRight w:val="0"/>
          <w:marTop w:val="0"/>
          <w:marBottom w:val="0"/>
          <w:divBdr>
            <w:top w:val="none" w:sz="0" w:space="0" w:color="auto"/>
            <w:left w:val="none" w:sz="0" w:space="0" w:color="auto"/>
            <w:bottom w:val="none" w:sz="0" w:space="0" w:color="auto"/>
            <w:right w:val="none" w:sz="0" w:space="0" w:color="auto"/>
          </w:divBdr>
        </w:div>
        <w:div w:id="292054874">
          <w:marLeft w:val="640"/>
          <w:marRight w:val="0"/>
          <w:marTop w:val="0"/>
          <w:marBottom w:val="0"/>
          <w:divBdr>
            <w:top w:val="none" w:sz="0" w:space="0" w:color="auto"/>
            <w:left w:val="none" w:sz="0" w:space="0" w:color="auto"/>
            <w:bottom w:val="none" w:sz="0" w:space="0" w:color="auto"/>
            <w:right w:val="none" w:sz="0" w:space="0" w:color="auto"/>
          </w:divBdr>
        </w:div>
        <w:div w:id="293947574">
          <w:marLeft w:val="640"/>
          <w:marRight w:val="0"/>
          <w:marTop w:val="0"/>
          <w:marBottom w:val="0"/>
          <w:divBdr>
            <w:top w:val="none" w:sz="0" w:space="0" w:color="auto"/>
            <w:left w:val="none" w:sz="0" w:space="0" w:color="auto"/>
            <w:bottom w:val="none" w:sz="0" w:space="0" w:color="auto"/>
            <w:right w:val="none" w:sz="0" w:space="0" w:color="auto"/>
          </w:divBdr>
        </w:div>
        <w:div w:id="421223604">
          <w:marLeft w:val="640"/>
          <w:marRight w:val="0"/>
          <w:marTop w:val="0"/>
          <w:marBottom w:val="0"/>
          <w:divBdr>
            <w:top w:val="none" w:sz="0" w:space="0" w:color="auto"/>
            <w:left w:val="none" w:sz="0" w:space="0" w:color="auto"/>
            <w:bottom w:val="none" w:sz="0" w:space="0" w:color="auto"/>
            <w:right w:val="none" w:sz="0" w:space="0" w:color="auto"/>
          </w:divBdr>
        </w:div>
        <w:div w:id="427390014">
          <w:marLeft w:val="640"/>
          <w:marRight w:val="0"/>
          <w:marTop w:val="0"/>
          <w:marBottom w:val="0"/>
          <w:divBdr>
            <w:top w:val="none" w:sz="0" w:space="0" w:color="auto"/>
            <w:left w:val="none" w:sz="0" w:space="0" w:color="auto"/>
            <w:bottom w:val="none" w:sz="0" w:space="0" w:color="auto"/>
            <w:right w:val="none" w:sz="0" w:space="0" w:color="auto"/>
          </w:divBdr>
        </w:div>
        <w:div w:id="434057258">
          <w:marLeft w:val="640"/>
          <w:marRight w:val="0"/>
          <w:marTop w:val="0"/>
          <w:marBottom w:val="0"/>
          <w:divBdr>
            <w:top w:val="none" w:sz="0" w:space="0" w:color="auto"/>
            <w:left w:val="none" w:sz="0" w:space="0" w:color="auto"/>
            <w:bottom w:val="none" w:sz="0" w:space="0" w:color="auto"/>
            <w:right w:val="none" w:sz="0" w:space="0" w:color="auto"/>
          </w:divBdr>
        </w:div>
        <w:div w:id="448201857">
          <w:marLeft w:val="640"/>
          <w:marRight w:val="0"/>
          <w:marTop w:val="0"/>
          <w:marBottom w:val="0"/>
          <w:divBdr>
            <w:top w:val="none" w:sz="0" w:space="0" w:color="auto"/>
            <w:left w:val="none" w:sz="0" w:space="0" w:color="auto"/>
            <w:bottom w:val="none" w:sz="0" w:space="0" w:color="auto"/>
            <w:right w:val="none" w:sz="0" w:space="0" w:color="auto"/>
          </w:divBdr>
        </w:div>
        <w:div w:id="475609838">
          <w:marLeft w:val="640"/>
          <w:marRight w:val="0"/>
          <w:marTop w:val="0"/>
          <w:marBottom w:val="0"/>
          <w:divBdr>
            <w:top w:val="none" w:sz="0" w:space="0" w:color="auto"/>
            <w:left w:val="none" w:sz="0" w:space="0" w:color="auto"/>
            <w:bottom w:val="none" w:sz="0" w:space="0" w:color="auto"/>
            <w:right w:val="none" w:sz="0" w:space="0" w:color="auto"/>
          </w:divBdr>
        </w:div>
        <w:div w:id="476186842">
          <w:marLeft w:val="640"/>
          <w:marRight w:val="0"/>
          <w:marTop w:val="0"/>
          <w:marBottom w:val="0"/>
          <w:divBdr>
            <w:top w:val="none" w:sz="0" w:space="0" w:color="auto"/>
            <w:left w:val="none" w:sz="0" w:space="0" w:color="auto"/>
            <w:bottom w:val="none" w:sz="0" w:space="0" w:color="auto"/>
            <w:right w:val="none" w:sz="0" w:space="0" w:color="auto"/>
          </w:divBdr>
        </w:div>
        <w:div w:id="503009464">
          <w:marLeft w:val="640"/>
          <w:marRight w:val="0"/>
          <w:marTop w:val="0"/>
          <w:marBottom w:val="0"/>
          <w:divBdr>
            <w:top w:val="none" w:sz="0" w:space="0" w:color="auto"/>
            <w:left w:val="none" w:sz="0" w:space="0" w:color="auto"/>
            <w:bottom w:val="none" w:sz="0" w:space="0" w:color="auto"/>
            <w:right w:val="none" w:sz="0" w:space="0" w:color="auto"/>
          </w:divBdr>
        </w:div>
        <w:div w:id="505438096">
          <w:marLeft w:val="640"/>
          <w:marRight w:val="0"/>
          <w:marTop w:val="0"/>
          <w:marBottom w:val="0"/>
          <w:divBdr>
            <w:top w:val="none" w:sz="0" w:space="0" w:color="auto"/>
            <w:left w:val="none" w:sz="0" w:space="0" w:color="auto"/>
            <w:bottom w:val="none" w:sz="0" w:space="0" w:color="auto"/>
            <w:right w:val="none" w:sz="0" w:space="0" w:color="auto"/>
          </w:divBdr>
        </w:div>
        <w:div w:id="520632176">
          <w:marLeft w:val="640"/>
          <w:marRight w:val="0"/>
          <w:marTop w:val="0"/>
          <w:marBottom w:val="0"/>
          <w:divBdr>
            <w:top w:val="none" w:sz="0" w:space="0" w:color="auto"/>
            <w:left w:val="none" w:sz="0" w:space="0" w:color="auto"/>
            <w:bottom w:val="none" w:sz="0" w:space="0" w:color="auto"/>
            <w:right w:val="none" w:sz="0" w:space="0" w:color="auto"/>
          </w:divBdr>
        </w:div>
        <w:div w:id="526604994">
          <w:marLeft w:val="640"/>
          <w:marRight w:val="0"/>
          <w:marTop w:val="0"/>
          <w:marBottom w:val="0"/>
          <w:divBdr>
            <w:top w:val="none" w:sz="0" w:space="0" w:color="auto"/>
            <w:left w:val="none" w:sz="0" w:space="0" w:color="auto"/>
            <w:bottom w:val="none" w:sz="0" w:space="0" w:color="auto"/>
            <w:right w:val="none" w:sz="0" w:space="0" w:color="auto"/>
          </w:divBdr>
        </w:div>
        <w:div w:id="579561188">
          <w:marLeft w:val="640"/>
          <w:marRight w:val="0"/>
          <w:marTop w:val="0"/>
          <w:marBottom w:val="0"/>
          <w:divBdr>
            <w:top w:val="none" w:sz="0" w:space="0" w:color="auto"/>
            <w:left w:val="none" w:sz="0" w:space="0" w:color="auto"/>
            <w:bottom w:val="none" w:sz="0" w:space="0" w:color="auto"/>
            <w:right w:val="none" w:sz="0" w:space="0" w:color="auto"/>
          </w:divBdr>
        </w:div>
        <w:div w:id="595093783">
          <w:marLeft w:val="640"/>
          <w:marRight w:val="0"/>
          <w:marTop w:val="0"/>
          <w:marBottom w:val="0"/>
          <w:divBdr>
            <w:top w:val="none" w:sz="0" w:space="0" w:color="auto"/>
            <w:left w:val="none" w:sz="0" w:space="0" w:color="auto"/>
            <w:bottom w:val="none" w:sz="0" w:space="0" w:color="auto"/>
            <w:right w:val="none" w:sz="0" w:space="0" w:color="auto"/>
          </w:divBdr>
        </w:div>
        <w:div w:id="615259287">
          <w:marLeft w:val="640"/>
          <w:marRight w:val="0"/>
          <w:marTop w:val="0"/>
          <w:marBottom w:val="0"/>
          <w:divBdr>
            <w:top w:val="none" w:sz="0" w:space="0" w:color="auto"/>
            <w:left w:val="none" w:sz="0" w:space="0" w:color="auto"/>
            <w:bottom w:val="none" w:sz="0" w:space="0" w:color="auto"/>
            <w:right w:val="none" w:sz="0" w:space="0" w:color="auto"/>
          </w:divBdr>
        </w:div>
        <w:div w:id="655495834">
          <w:marLeft w:val="640"/>
          <w:marRight w:val="0"/>
          <w:marTop w:val="0"/>
          <w:marBottom w:val="0"/>
          <w:divBdr>
            <w:top w:val="none" w:sz="0" w:space="0" w:color="auto"/>
            <w:left w:val="none" w:sz="0" w:space="0" w:color="auto"/>
            <w:bottom w:val="none" w:sz="0" w:space="0" w:color="auto"/>
            <w:right w:val="none" w:sz="0" w:space="0" w:color="auto"/>
          </w:divBdr>
        </w:div>
        <w:div w:id="734859271">
          <w:marLeft w:val="640"/>
          <w:marRight w:val="0"/>
          <w:marTop w:val="0"/>
          <w:marBottom w:val="0"/>
          <w:divBdr>
            <w:top w:val="none" w:sz="0" w:space="0" w:color="auto"/>
            <w:left w:val="none" w:sz="0" w:space="0" w:color="auto"/>
            <w:bottom w:val="none" w:sz="0" w:space="0" w:color="auto"/>
            <w:right w:val="none" w:sz="0" w:space="0" w:color="auto"/>
          </w:divBdr>
        </w:div>
        <w:div w:id="786778784">
          <w:marLeft w:val="640"/>
          <w:marRight w:val="0"/>
          <w:marTop w:val="0"/>
          <w:marBottom w:val="0"/>
          <w:divBdr>
            <w:top w:val="none" w:sz="0" w:space="0" w:color="auto"/>
            <w:left w:val="none" w:sz="0" w:space="0" w:color="auto"/>
            <w:bottom w:val="none" w:sz="0" w:space="0" w:color="auto"/>
            <w:right w:val="none" w:sz="0" w:space="0" w:color="auto"/>
          </w:divBdr>
        </w:div>
        <w:div w:id="927424116">
          <w:marLeft w:val="640"/>
          <w:marRight w:val="0"/>
          <w:marTop w:val="0"/>
          <w:marBottom w:val="0"/>
          <w:divBdr>
            <w:top w:val="none" w:sz="0" w:space="0" w:color="auto"/>
            <w:left w:val="none" w:sz="0" w:space="0" w:color="auto"/>
            <w:bottom w:val="none" w:sz="0" w:space="0" w:color="auto"/>
            <w:right w:val="none" w:sz="0" w:space="0" w:color="auto"/>
          </w:divBdr>
        </w:div>
        <w:div w:id="934552384">
          <w:marLeft w:val="640"/>
          <w:marRight w:val="0"/>
          <w:marTop w:val="0"/>
          <w:marBottom w:val="0"/>
          <w:divBdr>
            <w:top w:val="none" w:sz="0" w:space="0" w:color="auto"/>
            <w:left w:val="none" w:sz="0" w:space="0" w:color="auto"/>
            <w:bottom w:val="none" w:sz="0" w:space="0" w:color="auto"/>
            <w:right w:val="none" w:sz="0" w:space="0" w:color="auto"/>
          </w:divBdr>
        </w:div>
        <w:div w:id="951208070">
          <w:marLeft w:val="640"/>
          <w:marRight w:val="0"/>
          <w:marTop w:val="0"/>
          <w:marBottom w:val="0"/>
          <w:divBdr>
            <w:top w:val="none" w:sz="0" w:space="0" w:color="auto"/>
            <w:left w:val="none" w:sz="0" w:space="0" w:color="auto"/>
            <w:bottom w:val="none" w:sz="0" w:space="0" w:color="auto"/>
            <w:right w:val="none" w:sz="0" w:space="0" w:color="auto"/>
          </w:divBdr>
        </w:div>
        <w:div w:id="986007090">
          <w:marLeft w:val="640"/>
          <w:marRight w:val="0"/>
          <w:marTop w:val="0"/>
          <w:marBottom w:val="0"/>
          <w:divBdr>
            <w:top w:val="none" w:sz="0" w:space="0" w:color="auto"/>
            <w:left w:val="none" w:sz="0" w:space="0" w:color="auto"/>
            <w:bottom w:val="none" w:sz="0" w:space="0" w:color="auto"/>
            <w:right w:val="none" w:sz="0" w:space="0" w:color="auto"/>
          </w:divBdr>
          <w:divsChild>
            <w:div w:id="1214384255">
              <w:marLeft w:val="0"/>
              <w:marRight w:val="0"/>
              <w:marTop w:val="0"/>
              <w:marBottom w:val="0"/>
              <w:divBdr>
                <w:top w:val="none" w:sz="0" w:space="0" w:color="auto"/>
                <w:left w:val="none" w:sz="0" w:space="0" w:color="auto"/>
                <w:bottom w:val="none" w:sz="0" w:space="0" w:color="auto"/>
                <w:right w:val="none" w:sz="0" w:space="0" w:color="auto"/>
              </w:divBdr>
              <w:divsChild>
                <w:div w:id="49428953">
                  <w:marLeft w:val="640"/>
                  <w:marRight w:val="0"/>
                  <w:marTop w:val="0"/>
                  <w:marBottom w:val="0"/>
                  <w:divBdr>
                    <w:top w:val="none" w:sz="0" w:space="0" w:color="auto"/>
                    <w:left w:val="none" w:sz="0" w:space="0" w:color="auto"/>
                    <w:bottom w:val="none" w:sz="0" w:space="0" w:color="auto"/>
                    <w:right w:val="none" w:sz="0" w:space="0" w:color="auto"/>
                  </w:divBdr>
                </w:div>
                <w:div w:id="193811316">
                  <w:marLeft w:val="640"/>
                  <w:marRight w:val="0"/>
                  <w:marTop w:val="0"/>
                  <w:marBottom w:val="0"/>
                  <w:divBdr>
                    <w:top w:val="none" w:sz="0" w:space="0" w:color="auto"/>
                    <w:left w:val="none" w:sz="0" w:space="0" w:color="auto"/>
                    <w:bottom w:val="none" w:sz="0" w:space="0" w:color="auto"/>
                    <w:right w:val="none" w:sz="0" w:space="0" w:color="auto"/>
                  </w:divBdr>
                </w:div>
                <w:div w:id="246966829">
                  <w:marLeft w:val="640"/>
                  <w:marRight w:val="0"/>
                  <w:marTop w:val="0"/>
                  <w:marBottom w:val="0"/>
                  <w:divBdr>
                    <w:top w:val="none" w:sz="0" w:space="0" w:color="auto"/>
                    <w:left w:val="none" w:sz="0" w:space="0" w:color="auto"/>
                    <w:bottom w:val="none" w:sz="0" w:space="0" w:color="auto"/>
                    <w:right w:val="none" w:sz="0" w:space="0" w:color="auto"/>
                  </w:divBdr>
                </w:div>
                <w:div w:id="267542911">
                  <w:marLeft w:val="640"/>
                  <w:marRight w:val="0"/>
                  <w:marTop w:val="0"/>
                  <w:marBottom w:val="0"/>
                  <w:divBdr>
                    <w:top w:val="none" w:sz="0" w:space="0" w:color="auto"/>
                    <w:left w:val="none" w:sz="0" w:space="0" w:color="auto"/>
                    <w:bottom w:val="none" w:sz="0" w:space="0" w:color="auto"/>
                    <w:right w:val="none" w:sz="0" w:space="0" w:color="auto"/>
                  </w:divBdr>
                </w:div>
                <w:div w:id="302514428">
                  <w:marLeft w:val="640"/>
                  <w:marRight w:val="0"/>
                  <w:marTop w:val="0"/>
                  <w:marBottom w:val="0"/>
                  <w:divBdr>
                    <w:top w:val="none" w:sz="0" w:space="0" w:color="auto"/>
                    <w:left w:val="none" w:sz="0" w:space="0" w:color="auto"/>
                    <w:bottom w:val="none" w:sz="0" w:space="0" w:color="auto"/>
                    <w:right w:val="none" w:sz="0" w:space="0" w:color="auto"/>
                  </w:divBdr>
                </w:div>
                <w:div w:id="302587329">
                  <w:marLeft w:val="640"/>
                  <w:marRight w:val="0"/>
                  <w:marTop w:val="0"/>
                  <w:marBottom w:val="0"/>
                  <w:divBdr>
                    <w:top w:val="none" w:sz="0" w:space="0" w:color="auto"/>
                    <w:left w:val="none" w:sz="0" w:space="0" w:color="auto"/>
                    <w:bottom w:val="none" w:sz="0" w:space="0" w:color="auto"/>
                    <w:right w:val="none" w:sz="0" w:space="0" w:color="auto"/>
                  </w:divBdr>
                </w:div>
                <w:div w:id="344211528">
                  <w:marLeft w:val="640"/>
                  <w:marRight w:val="0"/>
                  <w:marTop w:val="0"/>
                  <w:marBottom w:val="0"/>
                  <w:divBdr>
                    <w:top w:val="none" w:sz="0" w:space="0" w:color="auto"/>
                    <w:left w:val="none" w:sz="0" w:space="0" w:color="auto"/>
                    <w:bottom w:val="none" w:sz="0" w:space="0" w:color="auto"/>
                    <w:right w:val="none" w:sz="0" w:space="0" w:color="auto"/>
                  </w:divBdr>
                </w:div>
                <w:div w:id="359399600">
                  <w:marLeft w:val="640"/>
                  <w:marRight w:val="0"/>
                  <w:marTop w:val="0"/>
                  <w:marBottom w:val="0"/>
                  <w:divBdr>
                    <w:top w:val="none" w:sz="0" w:space="0" w:color="auto"/>
                    <w:left w:val="none" w:sz="0" w:space="0" w:color="auto"/>
                    <w:bottom w:val="none" w:sz="0" w:space="0" w:color="auto"/>
                    <w:right w:val="none" w:sz="0" w:space="0" w:color="auto"/>
                  </w:divBdr>
                </w:div>
                <w:div w:id="416246450">
                  <w:marLeft w:val="640"/>
                  <w:marRight w:val="0"/>
                  <w:marTop w:val="0"/>
                  <w:marBottom w:val="0"/>
                  <w:divBdr>
                    <w:top w:val="none" w:sz="0" w:space="0" w:color="auto"/>
                    <w:left w:val="none" w:sz="0" w:space="0" w:color="auto"/>
                    <w:bottom w:val="none" w:sz="0" w:space="0" w:color="auto"/>
                    <w:right w:val="none" w:sz="0" w:space="0" w:color="auto"/>
                  </w:divBdr>
                </w:div>
                <w:div w:id="422920216">
                  <w:marLeft w:val="640"/>
                  <w:marRight w:val="0"/>
                  <w:marTop w:val="0"/>
                  <w:marBottom w:val="0"/>
                  <w:divBdr>
                    <w:top w:val="none" w:sz="0" w:space="0" w:color="auto"/>
                    <w:left w:val="none" w:sz="0" w:space="0" w:color="auto"/>
                    <w:bottom w:val="none" w:sz="0" w:space="0" w:color="auto"/>
                    <w:right w:val="none" w:sz="0" w:space="0" w:color="auto"/>
                  </w:divBdr>
                </w:div>
                <w:div w:id="439760851">
                  <w:marLeft w:val="640"/>
                  <w:marRight w:val="0"/>
                  <w:marTop w:val="0"/>
                  <w:marBottom w:val="0"/>
                  <w:divBdr>
                    <w:top w:val="none" w:sz="0" w:space="0" w:color="auto"/>
                    <w:left w:val="none" w:sz="0" w:space="0" w:color="auto"/>
                    <w:bottom w:val="none" w:sz="0" w:space="0" w:color="auto"/>
                    <w:right w:val="none" w:sz="0" w:space="0" w:color="auto"/>
                  </w:divBdr>
                </w:div>
                <w:div w:id="439955537">
                  <w:marLeft w:val="640"/>
                  <w:marRight w:val="0"/>
                  <w:marTop w:val="0"/>
                  <w:marBottom w:val="0"/>
                  <w:divBdr>
                    <w:top w:val="none" w:sz="0" w:space="0" w:color="auto"/>
                    <w:left w:val="none" w:sz="0" w:space="0" w:color="auto"/>
                    <w:bottom w:val="none" w:sz="0" w:space="0" w:color="auto"/>
                    <w:right w:val="none" w:sz="0" w:space="0" w:color="auto"/>
                  </w:divBdr>
                </w:div>
                <w:div w:id="462189454">
                  <w:marLeft w:val="640"/>
                  <w:marRight w:val="0"/>
                  <w:marTop w:val="0"/>
                  <w:marBottom w:val="0"/>
                  <w:divBdr>
                    <w:top w:val="none" w:sz="0" w:space="0" w:color="auto"/>
                    <w:left w:val="none" w:sz="0" w:space="0" w:color="auto"/>
                    <w:bottom w:val="none" w:sz="0" w:space="0" w:color="auto"/>
                    <w:right w:val="none" w:sz="0" w:space="0" w:color="auto"/>
                  </w:divBdr>
                </w:div>
                <w:div w:id="484199753">
                  <w:marLeft w:val="640"/>
                  <w:marRight w:val="0"/>
                  <w:marTop w:val="0"/>
                  <w:marBottom w:val="0"/>
                  <w:divBdr>
                    <w:top w:val="none" w:sz="0" w:space="0" w:color="auto"/>
                    <w:left w:val="none" w:sz="0" w:space="0" w:color="auto"/>
                    <w:bottom w:val="none" w:sz="0" w:space="0" w:color="auto"/>
                    <w:right w:val="none" w:sz="0" w:space="0" w:color="auto"/>
                  </w:divBdr>
                </w:div>
                <w:div w:id="521825433">
                  <w:marLeft w:val="640"/>
                  <w:marRight w:val="0"/>
                  <w:marTop w:val="0"/>
                  <w:marBottom w:val="0"/>
                  <w:divBdr>
                    <w:top w:val="none" w:sz="0" w:space="0" w:color="auto"/>
                    <w:left w:val="none" w:sz="0" w:space="0" w:color="auto"/>
                    <w:bottom w:val="none" w:sz="0" w:space="0" w:color="auto"/>
                    <w:right w:val="none" w:sz="0" w:space="0" w:color="auto"/>
                  </w:divBdr>
                </w:div>
                <w:div w:id="522209399">
                  <w:marLeft w:val="640"/>
                  <w:marRight w:val="0"/>
                  <w:marTop w:val="0"/>
                  <w:marBottom w:val="0"/>
                  <w:divBdr>
                    <w:top w:val="none" w:sz="0" w:space="0" w:color="auto"/>
                    <w:left w:val="none" w:sz="0" w:space="0" w:color="auto"/>
                    <w:bottom w:val="none" w:sz="0" w:space="0" w:color="auto"/>
                    <w:right w:val="none" w:sz="0" w:space="0" w:color="auto"/>
                  </w:divBdr>
                </w:div>
                <w:div w:id="553080012">
                  <w:marLeft w:val="640"/>
                  <w:marRight w:val="0"/>
                  <w:marTop w:val="0"/>
                  <w:marBottom w:val="0"/>
                  <w:divBdr>
                    <w:top w:val="none" w:sz="0" w:space="0" w:color="auto"/>
                    <w:left w:val="none" w:sz="0" w:space="0" w:color="auto"/>
                    <w:bottom w:val="none" w:sz="0" w:space="0" w:color="auto"/>
                    <w:right w:val="none" w:sz="0" w:space="0" w:color="auto"/>
                  </w:divBdr>
                </w:div>
                <w:div w:id="576482437">
                  <w:marLeft w:val="640"/>
                  <w:marRight w:val="0"/>
                  <w:marTop w:val="0"/>
                  <w:marBottom w:val="0"/>
                  <w:divBdr>
                    <w:top w:val="none" w:sz="0" w:space="0" w:color="auto"/>
                    <w:left w:val="none" w:sz="0" w:space="0" w:color="auto"/>
                    <w:bottom w:val="none" w:sz="0" w:space="0" w:color="auto"/>
                    <w:right w:val="none" w:sz="0" w:space="0" w:color="auto"/>
                  </w:divBdr>
                </w:div>
                <w:div w:id="587420804">
                  <w:marLeft w:val="640"/>
                  <w:marRight w:val="0"/>
                  <w:marTop w:val="0"/>
                  <w:marBottom w:val="0"/>
                  <w:divBdr>
                    <w:top w:val="none" w:sz="0" w:space="0" w:color="auto"/>
                    <w:left w:val="none" w:sz="0" w:space="0" w:color="auto"/>
                    <w:bottom w:val="none" w:sz="0" w:space="0" w:color="auto"/>
                    <w:right w:val="none" w:sz="0" w:space="0" w:color="auto"/>
                  </w:divBdr>
                </w:div>
                <w:div w:id="647244387">
                  <w:marLeft w:val="640"/>
                  <w:marRight w:val="0"/>
                  <w:marTop w:val="0"/>
                  <w:marBottom w:val="0"/>
                  <w:divBdr>
                    <w:top w:val="none" w:sz="0" w:space="0" w:color="auto"/>
                    <w:left w:val="none" w:sz="0" w:space="0" w:color="auto"/>
                    <w:bottom w:val="none" w:sz="0" w:space="0" w:color="auto"/>
                    <w:right w:val="none" w:sz="0" w:space="0" w:color="auto"/>
                  </w:divBdr>
                </w:div>
                <w:div w:id="670261451">
                  <w:marLeft w:val="640"/>
                  <w:marRight w:val="0"/>
                  <w:marTop w:val="0"/>
                  <w:marBottom w:val="0"/>
                  <w:divBdr>
                    <w:top w:val="none" w:sz="0" w:space="0" w:color="auto"/>
                    <w:left w:val="none" w:sz="0" w:space="0" w:color="auto"/>
                    <w:bottom w:val="none" w:sz="0" w:space="0" w:color="auto"/>
                    <w:right w:val="none" w:sz="0" w:space="0" w:color="auto"/>
                  </w:divBdr>
                </w:div>
                <w:div w:id="689449834">
                  <w:marLeft w:val="640"/>
                  <w:marRight w:val="0"/>
                  <w:marTop w:val="0"/>
                  <w:marBottom w:val="0"/>
                  <w:divBdr>
                    <w:top w:val="none" w:sz="0" w:space="0" w:color="auto"/>
                    <w:left w:val="none" w:sz="0" w:space="0" w:color="auto"/>
                    <w:bottom w:val="none" w:sz="0" w:space="0" w:color="auto"/>
                    <w:right w:val="none" w:sz="0" w:space="0" w:color="auto"/>
                  </w:divBdr>
                </w:div>
                <w:div w:id="695618695">
                  <w:marLeft w:val="640"/>
                  <w:marRight w:val="0"/>
                  <w:marTop w:val="0"/>
                  <w:marBottom w:val="0"/>
                  <w:divBdr>
                    <w:top w:val="none" w:sz="0" w:space="0" w:color="auto"/>
                    <w:left w:val="none" w:sz="0" w:space="0" w:color="auto"/>
                    <w:bottom w:val="none" w:sz="0" w:space="0" w:color="auto"/>
                    <w:right w:val="none" w:sz="0" w:space="0" w:color="auto"/>
                  </w:divBdr>
                </w:div>
                <w:div w:id="776602196">
                  <w:marLeft w:val="640"/>
                  <w:marRight w:val="0"/>
                  <w:marTop w:val="0"/>
                  <w:marBottom w:val="0"/>
                  <w:divBdr>
                    <w:top w:val="none" w:sz="0" w:space="0" w:color="auto"/>
                    <w:left w:val="none" w:sz="0" w:space="0" w:color="auto"/>
                    <w:bottom w:val="none" w:sz="0" w:space="0" w:color="auto"/>
                    <w:right w:val="none" w:sz="0" w:space="0" w:color="auto"/>
                  </w:divBdr>
                </w:div>
                <w:div w:id="778572562">
                  <w:marLeft w:val="640"/>
                  <w:marRight w:val="0"/>
                  <w:marTop w:val="0"/>
                  <w:marBottom w:val="0"/>
                  <w:divBdr>
                    <w:top w:val="none" w:sz="0" w:space="0" w:color="auto"/>
                    <w:left w:val="none" w:sz="0" w:space="0" w:color="auto"/>
                    <w:bottom w:val="none" w:sz="0" w:space="0" w:color="auto"/>
                    <w:right w:val="none" w:sz="0" w:space="0" w:color="auto"/>
                  </w:divBdr>
                </w:div>
                <w:div w:id="780758692">
                  <w:marLeft w:val="640"/>
                  <w:marRight w:val="0"/>
                  <w:marTop w:val="0"/>
                  <w:marBottom w:val="0"/>
                  <w:divBdr>
                    <w:top w:val="none" w:sz="0" w:space="0" w:color="auto"/>
                    <w:left w:val="none" w:sz="0" w:space="0" w:color="auto"/>
                    <w:bottom w:val="none" w:sz="0" w:space="0" w:color="auto"/>
                    <w:right w:val="none" w:sz="0" w:space="0" w:color="auto"/>
                  </w:divBdr>
                </w:div>
                <w:div w:id="787352958">
                  <w:marLeft w:val="640"/>
                  <w:marRight w:val="0"/>
                  <w:marTop w:val="0"/>
                  <w:marBottom w:val="0"/>
                  <w:divBdr>
                    <w:top w:val="none" w:sz="0" w:space="0" w:color="auto"/>
                    <w:left w:val="none" w:sz="0" w:space="0" w:color="auto"/>
                    <w:bottom w:val="none" w:sz="0" w:space="0" w:color="auto"/>
                    <w:right w:val="none" w:sz="0" w:space="0" w:color="auto"/>
                  </w:divBdr>
                </w:div>
                <w:div w:id="808136593">
                  <w:marLeft w:val="640"/>
                  <w:marRight w:val="0"/>
                  <w:marTop w:val="0"/>
                  <w:marBottom w:val="0"/>
                  <w:divBdr>
                    <w:top w:val="none" w:sz="0" w:space="0" w:color="auto"/>
                    <w:left w:val="none" w:sz="0" w:space="0" w:color="auto"/>
                    <w:bottom w:val="none" w:sz="0" w:space="0" w:color="auto"/>
                    <w:right w:val="none" w:sz="0" w:space="0" w:color="auto"/>
                  </w:divBdr>
                </w:div>
                <w:div w:id="837186099">
                  <w:marLeft w:val="640"/>
                  <w:marRight w:val="0"/>
                  <w:marTop w:val="0"/>
                  <w:marBottom w:val="0"/>
                  <w:divBdr>
                    <w:top w:val="none" w:sz="0" w:space="0" w:color="auto"/>
                    <w:left w:val="none" w:sz="0" w:space="0" w:color="auto"/>
                    <w:bottom w:val="none" w:sz="0" w:space="0" w:color="auto"/>
                    <w:right w:val="none" w:sz="0" w:space="0" w:color="auto"/>
                  </w:divBdr>
                </w:div>
                <w:div w:id="850070393">
                  <w:marLeft w:val="640"/>
                  <w:marRight w:val="0"/>
                  <w:marTop w:val="0"/>
                  <w:marBottom w:val="0"/>
                  <w:divBdr>
                    <w:top w:val="none" w:sz="0" w:space="0" w:color="auto"/>
                    <w:left w:val="none" w:sz="0" w:space="0" w:color="auto"/>
                    <w:bottom w:val="none" w:sz="0" w:space="0" w:color="auto"/>
                    <w:right w:val="none" w:sz="0" w:space="0" w:color="auto"/>
                  </w:divBdr>
                </w:div>
                <w:div w:id="934753992">
                  <w:marLeft w:val="640"/>
                  <w:marRight w:val="0"/>
                  <w:marTop w:val="0"/>
                  <w:marBottom w:val="0"/>
                  <w:divBdr>
                    <w:top w:val="none" w:sz="0" w:space="0" w:color="auto"/>
                    <w:left w:val="none" w:sz="0" w:space="0" w:color="auto"/>
                    <w:bottom w:val="none" w:sz="0" w:space="0" w:color="auto"/>
                    <w:right w:val="none" w:sz="0" w:space="0" w:color="auto"/>
                  </w:divBdr>
                </w:div>
                <w:div w:id="1055156738">
                  <w:marLeft w:val="640"/>
                  <w:marRight w:val="0"/>
                  <w:marTop w:val="0"/>
                  <w:marBottom w:val="0"/>
                  <w:divBdr>
                    <w:top w:val="none" w:sz="0" w:space="0" w:color="auto"/>
                    <w:left w:val="none" w:sz="0" w:space="0" w:color="auto"/>
                    <w:bottom w:val="none" w:sz="0" w:space="0" w:color="auto"/>
                    <w:right w:val="none" w:sz="0" w:space="0" w:color="auto"/>
                  </w:divBdr>
                </w:div>
                <w:div w:id="1236163334">
                  <w:marLeft w:val="640"/>
                  <w:marRight w:val="0"/>
                  <w:marTop w:val="0"/>
                  <w:marBottom w:val="0"/>
                  <w:divBdr>
                    <w:top w:val="none" w:sz="0" w:space="0" w:color="auto"/>
                    <w:left w:val="none" w:sz="0" w:space="0" w:color="auto"/>
                    <w:bottom w:val="none" w:sz="0" w:space="0" w:color="auto"/>
                    <w:right w:val="none" w:sz="0" w:space="0" w:color="auto"/>
                  </w:divBdr>
                </w:div>
                <w:div w:id="1259674612">
                  <w:marLeft w:val="640"/>
                  <w:marRight w:val="0"/>
                  <w:marTop w:val="0"/>
                  <w:marBottom w:val="0"/>
                  <w:divBdr>
                    <w:top w:val="none" w:sz="0" w:space="0" w:color="auto"/>
                    <w:left w:val="none" w:sz="0" w:space="0" w:color="auto"/>
                    <w:bottom w:val="none" w:sz="0" w:space="0" w:color="auto"/>
                    <w:right w:val="none" w:sz="0" w:space="0" w:color="auto"/>
                  </w:divBdr>
                </w:div>
                <w:div w:id="1281455049">
                  <w:marLeft w:val="640"/>
                  <w:marRight w:val="0"/>
                  <w:marTop w:val="0"/>
                  <w:marBottom w:val="0"/>
                  <w:divBdr>
                    <w:top w:val="none" w:sz="0" w:space="0" w:color="auto"/>
                    <w:left w:val="none" w:sz="0" w:space="0" w:color="auto"/>
                    <w:bottom w:val="none" w:sz="0" w:space="0" w:color="auto"/>
                    <w:right w:val="none" w:sz="0" w:space="0" w:color="auto"/>
                  </w:divBdr>
                </w:div>
                <w:div w:id="1363554188">
                  <w:marLeft w:val="640"/>
                  <w:marRight w:val="0"/>
                  <w:marTop w:val="0"/>
                  <w:marBottom w:val="0"/>
                  <w:divBdr>
                    <w:top w:val="none" w:sz="0" w:space="0" w:color="auto"/>
                    <w:left w:val="none" w:sz="0" w:space="0" w:color="auto"/>
                    <w:bottom w:val="none" w:sz="0" w:space="0" w:color="auto"/>
                    <w:right w:val="none" w:sz="0" w:space="0" w:color="auto"/>
                  </w:divBdr>
                </w:div>
                <w:div w:id="1367679210">
                  <w:marLeft w:val="640"/>
                  <w:marRight w:val="0"/>
                  <w:marTop w:val="0"/>
                  <w:marBottom w:val="0"/>
                  <w:divBdr>
                    <w:top w:val="none" w:sz="0" w:space="0" w:color="auto"/>
                    <w:left w:val="none" w:sz="0" w:space="0" w:color="auto"/>
                    <w:bottom w:val="none" w:sz="0" w:space="0" w:color="auto"/>
                    <w:right w:val="none" w:sz="0" w:space="0" w:color="auto"/>
                  </w:divBdr>
                </w:div>
                <w:div w:id="1472091211">
                  <w:marLeft w:val="640"/>
                  <w:marRight w:val="0"/>
                  <w:marTop w:val="0"/>
                  <w:marBottom w:val="0"/>
                  <w:divBdr>
                    <w:top w:val="none" w:sz="0" w:space="0" w:color="auto"/>
                    <w:left w:val="none" w:sz="0" w:space="0" w:color="auto"/>
                    <w:bottom w:val="none" w:sz="0" w:space="0" w:color="auto"/>
                    <w:right w:val="none" w:sz="0" w:space="0" w:color="auto"/>
                  </w:divBdr>
                </w:div>
                <w:div w:id="1534726958">
                  <w:marLeft w:val="640"/>
                  <w:marRight w:val="0"/>
                  <w:marTop w:val="0"/>
                  <w:marBottom w:val="0"/>
                  <w:divBdr>
                    <w:top w:val="none" w:sz="0" w:space="0" w:color="auto"/>
                    <w:left w:val="none" w:sz="0" w:space="0" w:color="auto"/>
                    <w:bottom w:val="none" w:sz="0" w:space="0" w:color="auto"/>
                    <w:right w:val="none" w:sz="0" w:space="0" w:color="auto"/>
                  </w:divBdr>
                </w:div>
                <w:div w:id="1556548459">
                  <w:marLeft w:val="640"/>
                  <w:marRight w:val="0"/>
                  <w:marTop w:val="0"/>
                  <w:marBottom w:val="0"/>
                  <w:divBdr>
                    <w:top w:val="none" w:sz="0" w:space="0" w:color="auto"/>
                    <w:left w:val="none" w:sz="0" w:space="0" w:color="auto"/>
                    <w:bottom w:val="none" w:sz="0" w:space="0" w:color="auto"/>
                    <w:right w:val="none" w:sz="0" w:space="0" w:color="auto"/>
                  </w:divBdr>
                </w:div>
                <w:div w:id="1562213970">
                  <w:marLeft w:val="640"/>
                  <w:marRight w:val="0"/>
                  <w:marTop w:val="0"/>
                  <w:marBottom w:val="0"/>
                  <w:divBdr>
                    <w:top w:val="none" w:sz="0" w:space="0" w:color="auto"/>
                    <w:left w:val="none" w:sz="0" w:space="0" w:color="auto"/>
                    <w:bottom w:val="none" w:sz="0" w:space="0" w:color="auto"/>
                    <w:right w:val="none" w:sz="0" w:space="0" w:color="auto"/>
                  </w:divBdr>
                </w:div>
                <w:div w:id="1619331327">
                  <w:marLeft w:val="640"/>
                  <w:marRight w:val="0"/>
                  <w:marTop w:val="0"/>
                  <w:marBottom w:val="0"/>
                  <w:divBdr>
                    <w:top w:val="none" w:sz="0" w:space="0" w:color="auto"/>
                    <w:left w:val="none" w:sz="0" w:space="0" w:color="auto"/>
                    <w:bottom w:val="none" w:sz="0" w:space="0" w:color="auto"/>
                    <w:right w:val="none" w:sz="0" w:space="0" w:color="auto"/>
                  </w:divBdr>
                </w:div>
                <w:div w:id="1668091181">
                  <w:marLeft w:val="640"/>
                  <w:marRight w:val="0"/>
                  <w:marTop w:val="0"/>
                  <w:marBottom w:val="0"/>
                  <w:divBdr>
                    <w:top w:val="none" w:sz="0" w:space="0" w:color="auto"/>
                    <w:left w:val="none" w:sz="0" w:space="0" w:color="auto"/>
                    <w:bottom w:val="none" w:sz="0" w:space="0" w:color="auto"/>
                    <w:right w:val="none" w:sz="0" w:space="0" w:color="auto"/>
                  </w:divBdr>
                </w:div>
                <w:div w:id="1711949797">
                  <w:marLeft w:val="640"/>
                  <w:marRight w:val="0"/>
                  <w:marTop w:val="0"/>
                  <w:marBottom w:val="0"/>
                  <w:divBdr>
                    <w:top w:val="none" w:sz="0" w:space="0" w:color="auto"/>
                    <w:left w:val="none" w:sz="0" w:space="0" w:color="auto"/>
                    <w:bottom w:val="none" w:sz="0" w:space="0" w:color="auto"/>
                    <w:right w:val="none" w:sz="0" w:space="0" w:color="auto"/>
                  </w:divBdr>
                </w:div>
                <w:div w:id="1744525049">
                  <w:marLeft w:val="640"/>
                  <w:marRight w:val="0"/>
                  <w:marTop w:val="0"/>
                  <w:marBottom w:val="0"/>
                  <w:divBdr>
                    <w:top w:val="none" w:sz="0" w:space="0" w:color="auto"/>
                    <w:left w:val="none" w:sz="0" w:space="0" w:color="auto"/>
                    <w:bottom w:val="none" w:sz="0" w:space="0" w:color="auto"/>
                    <w:right w:val="none" w:sz="0" w:space="0" w:color="auto"/>
                  </w:divBdr>
                </w:div>
                <w:div w:id="1801453694">
                  <w:marLeft w:val="640"/>
                  <w:marRight w:val="0"/>
                  <w:marTop w:val="0"/>
                  <w:marBottom w:val="0"/>
                  <w:divBdr>
                    <w:top w:val="none" w:sz="0" w:space="0" w:color="auto"/>
                    <w:left w:val="none" w:sz="0" w:space="0" w:color="auto"/>
                    <w:bottom w:val="none" w:sz="0" w:space="0" w:color="auto"/>
                    <w:right w:val="none" w:sz="0" w:space="0" w:color="auto"/>
                  </w:divBdr>
                </w:div>
                <w:div w:id="1865290615">
                  <w:marLeft w:val="640"/>
                  <w:marRight w:val="0"/>
                  <w:marTop w:val="0"/>
                  <w:marBottom w:val="0"/>
                  <w:divBdr>
                    <w:top w:val="none" w:sz="0" w:space="0" w:color="auto"/>
                    <w:left w:val="none" w:sz="0" w:space="0" w:color="auto"/>
                    <w:bottom w:val="none" w:sz="0" w:space="0" w:color="auto"/>
                    <w:right w:val="none" w:sz="0" w:space="0" w:color="auto"/>
                  </w:divBdr>
                </w:div>
                <w:div w:id="1884824172">
                  <w:marLeft w:val="640"/>
                  <w:marRight w:val="0"/>
                  <w:marTop w:val="0"/>
                  <w:marBottom w:val="0"/>
                  <w:divBdr>
                    <w:top w:val="none" w:sz="0" w:space="0" w:color="auto"/>
                    <w:left w:val="none" w:sz="0" w:space="0" w:color="auto"/>
                    <w:bottom w:val="none" w:sz="0" w:space="0" w:color="auto"/>
                    <w:right w:val="none" w:sz="0" w:space="0" w:color="auto"/>
                  </w:divBdr>
                </w:div>
                <w:div w:id="1952128316">
                  <w:marLeft w:val="640"/>
                  <w:marRight w:val="0"/>
                  <w:marTop w:val="0"/>
                  <w:marBottom w:val="0"/>
                  <w:divBdr>
                    <w:top w:val="none" w:sz="0" w:space="0" w:color="auto"/>
                    <w:left w:val="none" w:sz="0" w:space="0" w:color="auto"/>
                    <w:bottom w:val="none" w:sz="0" w:space="0" w:color="auto"/>
                    <w:right w:val="none" w:sz="0" w:space="0" w:color="auto"/>
                  </w:divBdr>
                </w:div>
                <w:div w:id="2002655588">
                  <w:marLeft w:val="640"/>
                  <w:marRight w:val="0"/>
                  <w:marTop w:val="0"/>
                  <w:marBottom w:val="0"/>
                  <w:divBdr>
                    <w:top w:val="none" w:sz="0" w:space="0" w:color="auto"/>
                    <w:left w:val="none" w:sz="0" w:space="0" w:color="auto"/>
                    <w:bottom w:val="none" w:sz="0" w:space="0" w:color="auto"/>
                    <w:right w:val="none" w:sz="0" w:space="0" w:color="auto"/>
                  </w:divBdr>
                </w:div>
                <w:div w:id="2077627644">
                  <w:marLeft w:val="640"/>
                  <w:marRight w:val="0"/>
                  <w:marTop w:val="0"/>
                  <w:marBottom w:val="0"/>
                  <w:divBdr>
                    <w:top w:val="none" w:sz="0" w:space="0" w:color="auto"/>
                    <w:left w:val="none" w:sz="0" w:space="0" w:color="auto"/>
                    <w:bottom w:val="none" w:sz="0" w:space="0" w:color="auto"/>
                    <w:right w:val="none" w:sz="0" w:space="0" w:color="auto"/>
                  </w:divBdr>
                </w:div>
                <w:div w:id="2102022141">
                  <w:marLeft w:val="640"/>
                  <w:marRight w:val="0"/>
                  <w:marTop w:val="0"/>
                  <w:marBottom w:val="0"/>
                  <w:divBdr>
                    <w:top w:val="none" w:sz="0" w:space="0" w:color="auto"/>
                    <w:left w:val="none" w:sz="0" w:space="0" w:color="auto"/>
                    <w:bottom w:val="none" w:sz="0" w:space="0" w:color="auto"/>
                    <w:right w:val="none" w:sz="0" w:space="0" w:color="auto"/>
                  </w:divBdr>
                </w:div>
              </w:divsChild>
            </w:div>
            <w:div w:id="2021157064">
              <w:marLeft w:val="0"/>
              <w:marRight w:val="0"/>
              <w:marTop w:val="0"/>
              <w:marBottom w:val="0"/>
              <w:divBdr>
                <w:top w:val="none" w:sz="0" w:space="0" w:color="auto"/>
                <w:left w:val="none" w:sz="0" w:space="0" w:color="auto"/>
                <w:bottom w:val="none" w:sz="0" w:space="0" w:color="auto"/>
                <w:right w:val="none" w:sz="0" w:space="0" w:color="auto"/>
              </w:divBdr>
              <w:divsChild>
                <w:div w:id="3872924">
                  <w:marLeft w:val="640"/>
                  <w:marRight w:val="0"/>
                  <w:marTop w:val="0"/>
                  <w:marBottom w:val="0"/>
                  <w:divBdr>
                    <w:top w:val="none" w:sz="0" w:space="0" w:color="auto"/>
                    <w:left w:val="none" w:sz="0" w:space="0" w:color="auto"/>
                    <w:bottom w:val="none" w:sz="0" w:space="0" w:color="auto"/>
                    <w:right w:val="none" w:sz="0" w:space="0" w:color="auto"/>
                  </w:divBdr>
                </w:div>
                <w:div w:id="98188387">
                  <w:marLeft w:val="640"/>
                  <w:marRight w:val="0"/>
                  <w:marTop w:val="0"/>
                  <w:marBottom w:val="0"/>
                  <w:divBdr>
                    <w:top w:val="none" w:sz="0" w:space="0" w:color="auto"/>
                    <w:left w:val="none" w:sz="0" w:space="0" w:color="auto"/>
                    <w:bottom w:val="none" w:sz="0" w:space="0" w:color="auto"/>
                    <w:right w:val="none" w:sz="0" w:space="0" w:color="auto"/>
                  </w:divBdr>
                </w:div>
                <w:div w:id="120465105">
                  <w:marLeft w:val="640"/>
                  <w:marRight w:val="0"/>
                  <w:marTop w:val="0"/>
                  <w:marBottom w:val="0"/>
                  <w:divBdr>
                    <w:top w:val="none" w:sz="0" w:space="0" w:color="auto"/>
                    <w:left w:val="none" w:sz="0" w:space="0" w:color="auto"/>
                    <w:bottom w:val="none" w:sz="0" w:space="0" w:color="auto"/>
                    <w:right w:val="none" w:sz="0" w:space="0" w:color="auto"/>
                  </w:divBdr>
                </w:div>
                <w:div w:id="175969646">
                  <w:marLeft w:val="640"/>
                  <w:marRight w:val="0"/>
                  <w:marTop w:val="0"/>
                  <w:marBottom w:val="0"/>
                  <w:divBdr>
                    <w:top w:val="none" w:sz="0" w:space="0" w:color="auto"/>
                    <w:left w:val="none" w:sz="0" w:space="0" w:color="auto"/>
                    <w:bottom w:val="none" w:sz="0" w:space="0" w:color="auto"/>
                    <w:right w:val="none" w:sz="0" w:space="0" w:color="auto"/>
                  </w:divBdr>
                </w:div>
                <w:div w:id="205797860">
                  <w:marLeft w:val="640"/>
                  <w:marRight w:val="0"/>
                  <w:marTop w:val="0"/>
                  <w:marBottom w:val="0"/>
                  <w:divBdr>
                    <w:top w:val="none" w:sz="0" w:space="0" w:color="auto"/>
                    <w:left w:val="none" w:sz="0" w:space="0" w:color="auto"/>
                    <w:bottom w:val="none" w:sz="0" w:space="0" w:color="auto"/>
                    <w:right w:val="none" w:sz="0" w:space="0" w:color="auto"/>
                  </w:divBdr>
                </w:div>
                <w:div w:id="239873987">
                  <w:marLeft w:val="640"/>
                  <w:marRight w:val="0"/>
                  <w:marTop w:val="0"/>
                  <w:marBottom w:val="0"/>
                  <w:divBdr>
                    <w:top w:val="none" w:sz="0" w:space="0" w:color="auto"/>
                    <w:left w:val="none" w:sz="0" w:space="0" w:color="auto"/>
                    <w:bottom w:val="none" w:sz="0" w:space="0" w:color="auto"/>
                    <w:right w:val="none" w:sz="0" w:space="0" w:color="auto"/>
                  </w:divBdr>
                </w:div>
                <w:div w:id="248737082">
                  <w:marLeft w:val="640"/>
                  <w:marRight w:val="0"/>
                  <w:marTop w:val="0"/>
                  <w:marBottom w:val="0"/>
                  <w:divBdr>
                    <w:top w:val="none" w:sz="0" w:space="0" w:color="auto"/>
                    <w:left w:val="none" w:sz="0" w:space="0" w:color="auto"/>
                    <w:bottom w:val="none" w:sz="0" w:space="0" w:color="auto"/>
                    <w:right w:val="none" w:sz="0" w:space="0" w:color="auto"/>
                  </w:divBdr>
                </w:div>
                <w:div w:id="373508723">
                  <w:marLeft w:val="640"/>
                  <w:marRight w:val="0"/>
                  <w:marTop w:val="0"/>
                  <w:marBottom w:val="0"/>
                  <w:divBdr>
                    <w:top w:val="none" w:sz="0" w:space="0" w:color="auto"/>
                    <w:left w:val="none" w:sz="0" w:space="0" w:color="auto"/>
                    <w:bottom w:val="none" w:sz="0" w:space="0" w:color="auto"/>
                    <w:right w:val="none" w:sz="0" w:space="0" w:color="auto"/>
                  </w:divBdr>
                </w:div>
                <w:div w:id="453792908">
                  <w:marLeft w:val="640"/>
                  <w:marRight w:val="0"/>
                  <w:marTop w:val="0"/>
                  <w:marBottom w:val="0"/>
                  <w:divBdr>
                    <w:top w:val="none" w:sz="0" w:space="0" w:color="auto"/>
                    <w:left w:val="none" w:sz="0" w:space="0" w:color="auto"/>
                    <w:bottom w:val="none" w:sz="0" w:space="0" w:color="auto"/>
                    <w:right w:val="none" w:sz="0" w:space="0" w:color="auto"/>
                  </w:divBdr>
                </w:div>
                <w:div w:id="474834731">
                  <w:marLeft w:val="640"/>
                  <w:marRight w:val="0"/>
                  <w:marTop w:val="0"/>
                  <w:marBottom w:val="0"/>
                  <w:divBdr>
                    <w:top w:val="none" w:sz="0" w:space="0" w:color="auto"/>
                    <w:left w:val="none" w:sz="0" w:space="0" w:color="auto"/>
                    <w:bottom w:val="none" w:sz="0" w:space="0" w:color="auto"/>
                    <w:right w:val="none" w:sz="0" w:space="0" w:color="auto"/>
                  </w:divBdr>
                </w:div>
                <w:div w:id="523058707">
                  <w:marLeft w:val="640"/>
                  <w:marRight w:val="0"/>
                  <w:marTop w:val="0"/>
                  <w:marBottom w:val="0"/>
                  <w:divBdr>
                    <w:top w:val="none" w:sz="0" w:space="0" w:color="auto"/>
                    <w:left w:val="none" w:sz="0" w:space="0" w:color="auto"/>
                    <w:bottom w:val="none" w:sz="0" w:space="0" w:color="auto"/>
                    <w:right w:val="none" w:sz="0" w:space="0" w:color="auto"/>
                  </w:divBdr>
                </w:div>
                <w:div w:id="659432727">
                  <w:marLeft w:val="640"/>
                  <w:marRight w:val="0"/>
                  <w:marTop w:val="0"/>
                  <w:marBottom w:val="0"/>
                  <w:divBdr>
                    <w:top w:val="none" w:sz="0" w:space="0" w:color="auto"/>
                    <w:left w:val="none" w:sz="0" w:space="0" w:color="auto"/>
                    <w:bottom w:val="none" w:sz="0" w:space="0" w:color="auto"/>
                    <w:right w:val="none" w:sz="0" w:space="0" w:color="auto"/>
                  </w:divBdr>
                </w:div>
                <w:div w:id="659848807">
                  <w:marLeft w:val="640"/>
                  <w:marRight w:val="0"/>
                  <w:marTop w:val="0"/>
                  <w:marBottom w:val="0"/>
                  <w:divBdr>
                    <w:top w:val="none" w:sz="0" w:space="0" w:color="auto"/>
                    <w:left w:val="none" w:sz="0" w:space="0" w:color="auto"/>
                    <w:bottom w:val="none" w:sz="0" w:space="0" w:color="auto"/>
                    <w:right w:val="none" w:sz="0" w:space="0" w:color="auto"/>
                  </w:divBdr>
                </w:div>
                <w:div w:id="673456710">
                  <w:marLeft w:val="640"/>
                  <w:marRight w:val="0"/>
                  <w:marTop w:val="0"/>
                  <w:marBottom w:val="0"/>
                  <w:divBdr>
                    <w:top w:val="none" w:sz="0" w:space="0" w:color="auto"/>
                    <w:left w:val="none" w:sz="0" w:space="0" w:color="auto"/>
                    <w:bottom w:val="none" w:sz="0" w:space="0" w:color="auto"/>
                    <w:right w:val="none" w:sz="0" w:space="0" w:color="auto"/>
                  </w:divBdr>
                </w:div>
                <w:div w:id="701587601">
                  <w:marLeft w:val="640"/>
                  <w:marRight w:val="0"/>
                  <w:marTop w:val="0"/>
                  <w:marBottom w:val="0"/>
                  <w:divBdr>
                    <w:top w:val="none" w:sz="0" w:space="0" w:color="auto"/>
                    <w:left w:val="none" w:sz="0" w:space="0" w:color="auto"/>
                    <w:bottom w:val="none" w:sz="0" w:space="0" w:color="auto"/>
                    <w:right w:val="none" w:sz="0" w:space="0" w:color="auto"/>
                  </w:divBdr>
                </w:div>
                <w:div w:id="754011456">
                  <w:marLeft w:val="640"/>
                  <w:marRight w:val="0"/>
                  <w:marTop w:val="0"/>
                  <w:marBottom w:val="0"/>
                  <w:divBdr>
                    <w:top w:val="none" w:sz="0" w:space="0" w:color="auto"/>
                    <w:left w:val="none" w:sz="0" w:space="0" w:color="auto"/>
                    <w:bottom w:val="none" w:sz="0" w:space="0" w:color="auto"/>
                    <w:right w:val="none" w:sz="0" w:space="0" w:color="auto"/>
                  </w:divBdr>
                </w:div>
                <w:div w:id="778987483">
                  <w:marLeft w:val="640"/>
                  <w:marRight w:val="0"/>
                  <w:marTop w:val="0"/>
                  <w:marBottom w:val="0"/>
                  <w:divBdr>
                    <w:top w:val="none" w:sz="0" w:space="0" w:color="auto"/>
                    <w:left w:val="none" w:sz="0" w:space="0" w:color="auto"/>
                    <w:bottom w:val="none" w:sz="0" w:space="0" w:color="auto"/>
                    <w:right w:val="none" w:sz="0" w:space="0" w:color="auto"/>
                  </w:divBdr>
                </w:div>
                <w:div w:id="797381881">
                  <w:marLeft w:val="640"/>
                  <w:marRight w:val="0"/>
                  <w:marTop w:val="0"/>
                  <w:marBottom w:val="0"/>
                  <w:divBdr>
                    <w:top w:val="none" w:sz="0" w:space="0" w:color="auto"/>
                    <w:left w:val="none" w:sz="0" w:space="0" w:color="auto"/>
                    <w:bottom w:val="none" w:sz="0" w:space="0" w:color="auto"/>
                    <w:right w:val="none" w:sz="0" w:space="0" w:color="auto"/>
                  </w:divBdr>
                </w:div>
                <w:div w:id="852963500">
                  <w:marLeft w:val="640"/>
                  <w:marRight w:val="0"/>
                  <w:marTop w:val="0"/>
                  <w:marBottom w:val="0"/>
                  <w:divBdr>
                    <w:top w:val="none" w:sz="0" w:space="0" w:color="auto"/>
                    <w:left w:val="none" w:sz="0" w:space="0" w:color="auto"/>
                    <w:bottom w:val="none" w:sz="0" w:space="0" w:color="auto"/>
                    <w:right w:val="none" w:sz="0" w:space="0" w:color="auto"/>
                  </w:divBdr>
                </w:div>
                <w:div w:id="859048152">
                  <w:marLeft w:val="640"/>
                  <w:marRight w:val="0"/>
                  <w:marTop w:val="0"/>
                  <w:marBottom w:val="0"/>
                  <w:divBdr>
                    <w:top w:val="none" w:sz="0" w:space="0" w:color="auto"/>
                    <w:left w:val="none" w:sz="0" w:space="0" w:color="auto"/>
                    <w:bottom w:val="none" w:sz="0" w:space="0" w:color="auto"/>
                    <w:right w:val="none" w:sz="0" w:space="0" w:color="auto"/>
                  </w:divBdr>
                </w:div>
                <w:div w:id="904754472">
                  <w:marLeft w:val="640"/>
                  <w:marRight w:val="0"/>
                  <w:marTop w:val="0"/>
                  <w:marBottom w:val="0"/>
                  <w:divBdr>
                    <w:top w:val="none" w:sz="0" w:space="0" w:color="auto"/>
                    <w:left w:val="none" w:sz="0" w:space="0" w:color="auto"/>
                    <w:bottom w:val="none" w:sz="0" w:space="0" w:color="auto"/>
                    <w:right w:val="none" w:sz="0" w:space="0" w:color="auto"/>
                  </w:divBdr>
                </w:div>
                <w:div w:id="965509084">
                  <w:marLeft w:val="640"/>
                  <w:marRight w:val="0"/>
                  <w:marTop w:val="0"/>
                  <w:marBottom w:val="0"/>
                  <w:divBdr>
                    <w:top w:val="none" w:sz="0" w:space="0" w:color="auto"/>
                    <w:left w:val="none" w:sz="0" w:space="0" w:color="auto"/>
                    <w:bottom w:val="none" w:sz="0" w:space="0" w:color="auto"/>
                    <w:right w:val="none" w:sz="0" w:space="0" w:color="auto"/>
                  </w:divBdr>
                </w:div>
                <w:div w:id="987325083">
                  <w:marLeft w:val="640"/>
                  <w:marRight w:val="0"/>
                  <w:marTop w:val="0"/>
                  <w:marBottom w:val="0"/>
                  <w:divBdr>
                    <w:top w:val="none" w:sz="0" w:space="0" w:color="auto"/>
                    <w:left w:val="none" w:sz="0" w:space="0" w:color="auto"/>
                    <w:bottom w:val="none" w:sz="0" w:space="0" w:color="auto"/>
                    <w:right w:val="none" w:sz="0" w:space="0" w:color="auto"/>
                  </w:divBdr>
                </w:div>
                <w:div w:id="1095125447">
                  <w:marLeft w:val="640"/>
                  <w:marRight w:val="0"/>
                  <w:marTop w:val="0"/>
                  <w:marBottom w:val="0"/>
                  <w:divBdr>
                    <w:top w:val="none" w:sz="0" w:space="0" w:color="auto"/>
                    <w:left w:val="none" w:sz="0" w:space="0" w:color="auto"/>
                    <w:bottom w:val="none" w:sz="0" w:space="0" w:color="auto"/>
                    <w:right w:val="none" w:sz="0" w:space="0" w:color="auto"/>
                  </w:divBdr>
                </w:div>
                <w:div w:id="1100877014">
                  <w:marLeft w:val="640"/>
                  <w:marRight w:val="0"/>
                  <w:marTop w:val="0"/>
                  <w:marBottom w:val="0"/>
                  <w:divBdr>
                    <w:top w:val="none" w:sz="0" w:space="0" w:color="auto"/>
                    <w:left w:val="none" w:sz="0" w:space="0" w:color="auto"/>
                    <w:bottom w:val="none" w:sz="0" w:space="0" w:color="auto"/>
                    <w:right w:val="none" w:sz="0" w:space="0" w:color="auto"/>
                  </w:divBdr>
                </w:div>
                <w:div w:id="1116948886">
                  <w:marLeft w:val="640"/>
                  <w:marRight w:val="0"/>
                  <w:marTop w:val="0"/>
                  <w:marBottom w:val="0"/>
                  <w:divBdr>
                    <w:top w:val="none" w:sz="0" w:space="0" w:color="auto"/>
                    <w:left w:val="none" w:sz="0" w:space="0" w:color="auto"/>
                    <w:bottom w:val="none" w:sz="0" w:space="0" w:color="auto"/>
                    <w:right w:val="none" w:sz="0" w:space="0" w:color="auto"/>
                  </w:divBdr>
                </w:div>
                <w:div w:id="1123421679">
                  <w:marLeft w:val="640"/>
                  <w:marRight w:val="0"/>
                  <w:marTop w:val="0"/>
                  <w:marBottom w:val="0"/>
                  <w:divBdr>
                    <w:top w:val="none" w:sz="0" w:space="0" w:color="auto"/>
                    <w:left w:val="none" w:sz="0" w:space="0" w:color="auto"/>
                    <w:bottom w:val="none" w:sz="0" w:space="0" w:color="auto"/>
                    <w:right w:val="none" w:sz="0" w:space="0" w:color="auto"/>
                  </w:divBdr>
                </w:div>
                <w:div w:id="1172184333">
                  <w:marLeft w:val="640"/>
                  <w:marRight w:val="0"/>
                  <w:marTop w:val="0"/>
                  <w:marBottom w:val="0"/>
                  <w:divBdr>
                    <w:top w:val="none" w:sz="0" w:space="0" w:color="auto"/>
                    <w:left w:val="none" w:sz="0" w:space="0" w:color="auto"/>
                    <w:bottom w:val="none" w:sz="0" w:space="0" w:color="auto"/>
                    <w:right w:val="none" w:sz="0" w:space="0" w:color="auto"/>
                  </w:divBdr>
                </w:div>
                <w:div w:id="1225603616">
                  <w:marLeft w:val="640"/>
                  <w:marRight w:val="0"/>
                  <w:marTop w:val="0"/>
                  <w:marBottom w:val="0"/>
                  <w:divBdr>
                    <w:top w:val="none" w:sz="0" w:space="0" w:color="auto"/>
                    <w:left w:val="none" w:sz="0" w:space="0" w:color="auto"/>
                    <w:bottom w:val="none" w:sz="0" w:space="0" w:color="auto"/>
                    <w:right w:val="none" w:sz="0" w:space="0" w:color="auto"/>
                  </w:divBdr>
                </w:div>
                <w:div w:id="1251542507">
                  <w:marLeft w:val="640"/>
                  <w:marRight w:val="0"/>
                  <w:marTop w:val="0"/>
                  <w:marBottom w:val="0"/>
                  <w:divBdr>
                    <w:top w:val="none" w:sz="0" w:space="0" w:color="auto"/>
                    <w:left w:val="none" w:sz="0" w:space="0" w:color="auto"/>
                    <w:bottom w:val="none" w:sz="0" w:space="0" w:color="auto"/>
                    <w:right w:val="none" w:sz="0" w:space="0" w:color="auto"/>
                  </w:divBdr>
                </w:div>
                <w:div w:id="1315838143">
                  <w:marLeft w:val="640"/>
                  <w:marRight w:val="0"/>
                  <w:marTop w:val="0"/>
                  <w:marBottom w:val="0"/>
                  <w:divBdr>
                    <w:top w:val="none" w:sz="0" w:space="0" w:color="auto"/>
                    <w:left w:val="none" w:sz="0" w:space="0" w:color="auto"/>
                    <w:bottom w:val="none" w:sz="0" w:space="0" w:color="auto"/>
                    <w:right w:val="none" w:sz="0" w:space="0" w:color="auto"/>
                  </w:divBdr>
                </w:div>
                <w:div w:id="1341080256">
                  <w:marLeft w:val="640"/>
                  <w:marRight w:val="0"/>
                  <w:marTop w:val="0"/>
                  <w:marBottom w:val="0"/>
                  <w:divBdr>
                    <w:top w:val="none" w:sz="0" w:space="0" w:color="auto"/>
                    <w:left w:val="none" w:sz="0" w:space="0" w:color="auto"/>
                    <w:bottom w:val="none" w:sz="0" w:space="0" w:color="auto"/>
                    <w:right w:val="none" w:sz="0" w:space="0" w:color="auto"/>
                  </w:divBdr>
                </w:div>
                <w:div w:id="1400901195">
                  <w:marLeft w:val="640"/>
                  <w:marRight w:val="0"/>
                  <w:marTop w:val="0"/>
                  <w:marBottom w:val="0"/>
                  <w:divBdr>
                    <w:top w:val="none" w:sz="0" w:space="0" w:color="auto"/>
                    <w:left w:val="none" w:sz="0" w:space="0" w:color="auto"/>
                    <w:bottom w:val="none" w:sz="0" w:space="0" w:color="auto"/>
                    <w:right w:val="none" w:sz="0" w:space="0" w:color="auto"/>
                  </w:divBdr>
                </w:div>
                <w:div w:id="1421563880">
                  <w:marLeft w:val="640"/>
                  <w:marRight w:val="0"/>
                  <w:marTop w:val="0"/>
                  <w:marBottom w:val="0"/>
                  <w:divBdr>
                    <w:top w:val="none" w:sz="0" w:space="0" w:color="auto"/>
                    <w:left w:val="none" w:sz="0" w:space="0" w:color="auto"/>
                    <w:bottom w:val="none" w:sz="0" w:space="0" w:color="auto"/>
                    <w:right w:val="none" w:sz="0" w:space="0" w:color="auto"/>
                  </w:divBdr>
                </w:div>
                <w:div w:id="1422214434">
                  <w:marLeft w:val="640"/>
                  <w:marRight w:val="0"/>
                  <w:marTop w:val="0"/>
                  <w:marBottom w:val="0"/>
                  <w:divBdr>
                    <w:top w:val="none" w:sz="0" w:space="0" w:color="auto"/>
                    <w:left w:val="none" w:sz="0" w:space="0" w:color="auto"/>
                    <w:bottom w:val="none" w:sz="0" w:space="0" w:color="auto"/>
                    <w:right w:val="none" w:sz="0" w:space="0" w:color="auto"/>
                  </w:divBdr>
                </w:div>
                <w:div w:id="1425497751">
                  <w:marLeft w:val="640"/>
                  <w:marRight w:val="0"/>
                  <w:marTop w:val="0"/>
                  <w:marBottom w:val="0"/>
                  <w:divBdr>
                    <w:top w:val="none" w:sz="0" w:space="0" w:color="auto"/>
                    <w:left w:val="none" w:sz="0" w:space="0" w:color="auto"/>
                    <w:bottom w:val="none" w:sz="0" w:space="0" w:color="auto"/>
                    <w:right w:val="none" w:sz="0" w:space="0" w:color="auto"/>
                  </w:divBdr>
                </w:div>
                <w:div w:id="1432433179">
                  <w:marLeft w:val="640"/>
                  <w:marRight w:val="0"/>
                  <w:marTop w:val="0"/>
                  <w:marBottom w:val="0"/>
                  <w:divBdr>
                    <w:top w:val="none" w:sz="0" w:space="0" w:color="auto"/>
                    <w:left w:val="none" w:sz="0" w:space="0" w:color="auto"/>
                    <w:bottom w:val="none" w:sz="0" w:space="0" w:color="auto"/>
                    <w:right w:val="none" w:sz="0" w:space="0" w:color="auto"/>
                  </w:divBdr>
                </w:div>
                <w:div w:id="1489594242">
                  <w:marLeft w:val="640"/>
                  <w:marRight w:val="0"/>
                  <w:marTop w:val="0"/>
                  <w:marBottom w:val="0"/>
                  <w:divBdr>
                    <w:top w:val="none" w:sz="0" w:space="0" w:color="auto"/>
                    <w:left w:val="none" w:sz="0" w:space="0" w:color="auto"/>
                    <w:bottom w:val="none" w:sz="0" w:space="0" w:color="auto"/>
                    <w:right w:val="none" w:sz="0" w:space="0" w:color="auto"/>
                  </w:divBdr>
                </w:div>
                <w:div w:id="1566843200">
                  <w:marLeft w:val="640"/>
                  <w:marRight w:val="0"/>
                  <w:marTop w:val="0"/>
                  <w:marBottom w:val="0"/>
                  <w:divBdr>
                    <w:top w:val="none" w:sz="0" w:space="0" w:color="auto"/>
                    <w:left w:val="none" w:sz="0" w:space="0" w:color="auto"/>
                    <w:bottom w:val="none" w:sz="0" w:space="0" w:color="auto"/>
                    <w:right w:val="none" w:sz="0" w:space="0" w:color="auto"/>
                  </w:divBdr>
                </w:div>
                <w:div w:id="1591039190">
                  <w:marLeft w:val="640"/>
                  <w:marRight w:val="0"/>
                  <w:marTop w:val="0"/>
                  <w:marBottom w:val="0"/>
                  <w:divBdr>
                    <w:top w:val="none" w:sz="0" w:space="0" w:color="auto"/>
                    <w:left w:val="none" w:sz="0" w:space="0" w:color="auto"/>
                    <w:bottom w:val="none" w:sz="0" w:space="0" w:color="auto"/>
                    <w:right w:val="none" w:sz="0" w:space="0" w:color="auto"/>
                  </w:divBdr>
                </w:div>
                <w:div w:id="1631595658">
                  <w:marLeft w:val="640"/>
                  <w:marRight w:val="0"/>
                  <w:marTop w:val="0"/>
                  <w:marBottom w:val="0"/>
                  <w:divBdr>
                    <w:top w:val="none" w:sz="0" w:space="0" w:color="auto"/>
                    <w:left w:val="none" w:sz="0" w:space="0" w:color="auto"/>
                    <w:bottom w:val="none" w:sz="0" w:space="0" w:color="auto"/>
                    <w:right w:val="none" w:sz="0" w:space="0" w:color="auto"/>
                  </w:divBdr>
                </w:div>
                <w:div w:id="1703432360">
                  <w:marLeft w:val="640"/>
                  <w:marRight w:val="0"/>
                  <w:marTop w:val="0"/>
                  <w:marBottom w:val="0"/>
                  <w:divBdr>
                    <w:top w:val="none" w:sz="0" w:space="0" w:color="auto"/>
                    <w:left w:val="none" w:sz="0" w:space="0" w:color="auto"/>
                    <w:bottom w:val="none" w:sz="0" w:space="0" w:color="auto"/>
                    <w:right w:val="none" w:sz="0" w:space="0" w:color="auto"/>
                  </w:divBdr>
                </w:div>
                <w:div w:id="1735153975">
                  <w:marLeft w:val="640"/>
                  <w:marRight w:val="0"/>
                  <w:marTop w:val="0"/>
                  <w:marBottom w:val="0"/>
                  <w:divBdr>
                    <w:top w:val="none" w:sz="0" w:space="0" w:color="auto"/>
                    <w:left w:val="none" w:sz="0" w:space="0" w:color="auto"/>
                    <w:bottom w:val="none" w:sz="0" w:space="0" w:color="auto"/>
                    <w:right w:val="none" w:sz="0" w:space="0" w:color="auto"/>
                  </w:divBdr>
                </w:div>
                <w:div w:id="1776166045">
                  <w:marLeft w:val="640"/>
                  <w:marRight w:val="0"/>
                  <w:marTop w:val="0"/>
                  <w:marBottom w:val="0"/>
                  <w:divBdr>
                    <w:top w:val="none" w:sz="0" w:space="0" w:color="auto"/>
                    <w:left w:val="none" w:sz="0" w:space="0" w:color="auto"/>
                    <w:bottom w:val="none" w:sz="0" w:space="0" w:color="auto"/>
                    <w:right w:val="none" w:sz="0" w:space="0" w:color="auto"/>
                  </w:divBdr>
                </w:div>
                <w:div w:id="1860775474">
                  <w:marLeft w:val="640"/>
                  <w:marRight w:val="0"/>
                  <w:marTop w:val="0"/>
                  <w:marBottom w:val="0"/>
                  <w:divBdr>
                    <w:top w:val="none" w:sz="0" w:space="0" w:color="auto"/>
                    <w:left w:val="none" w:sz="0" w:space="0" w:color="auto"/>
                    <w:bottom w:val="none" w:sz="0" w:space="0" w:color="auto"/>
                    <w:right w:val="none" w:sz="0" w:space="0" w:color="auto"/>
                  </w:divBdr>
                </w:div>
                <w:div w:id="1885558127">
                  <w:marLeft w:val="640"/>
                  <w:marRight w:val="0"/>
                  <w:marTop w:val="0"/>
                  <w:marBottom w:val="0"/>
                  <w:divBdr>
                    <w:top w:val="none" w:sz="0" w:space="0" w:color="auto"/>
                    <w:left w:val="none" w:sz="0" w:space="0" w:color="auto"/>
                    <w:bottom w:val="none" w:sz="0" w:space="0" w:color="auto"/>
                    <w:right w:val="none" w:sz="0" w:space="0" w:color="auto"/>
                  </w:divBdr>
                </w:div>
                <w:div w:id="1922834425">
                  <w:marLeft w:val="640"/>
                  <w:marRight w:val="0"/>
                  <w:marTop w:val="0"/>
                  <w:marBottom w:val="0"/>
                  <w:divBdr>
                    <w:top w:val="none" w:sz="0" w:space="0" w:color="auto"/>
                    <w:left w:val="none" w:sz="0" w:space="0" w:color="auto"/>
                    <w:bottom w:val="none" w:sz="0" w:space="0" w:color="auto"/>
                    <w:right w:val="none" w:sz="0" w:space="0" w:color="auto"/>
                  </w:divBdr>
                </w:div>
                <w:div w:id="1931042663">
                  <w:marLeft w:val="640"/>
                  <w:marRight w:val="0"/>
                  <w:marTop w:val="0"/>
                  <w:marBottom w:val="0"/>
                  <w:divBdr>
                    <w:top w:val="none" w:sz="0" w:space="0" w:color="auto"/>
                    <w:left w:val="none" w:sz="0" w:space="0" w:color="auto"/>
                    <w:bottom w:val="none" w:sz="0" w:space="0" w:color="auto"/>
                    <w:right w:val="none" w:sz="0" w:space="0" w:color="auto"/>
                  </w:divBdr>
                </w:div>
                <w:div w:id="1955867841">
                  <w:marLeft w:val="640"/>
                  <w:marRight w:val="0"/>
                  <w:marTop w:val="0"/>
                  <w:marBottom w:val="0"/>
                  <w:divBdr>
                    <w:top w:val="none" w:sz="0" w:space="0" w:color="auto"/>
                    <w:left w:val="none" w:sz="0" w:space="0" w:color="auto"/>
                    <w:bottom w:val="none" w:sz="0" w:space="0" w:color="auto"/>
                    <w:right w:val="none" w:sz="0" w:space="0" w:color="auto"/>
                  </w:divBdr>
                </w:div>
                <w:div w:id="2021660212">
                  <w:marLeft w:val="640"/>
                  <w:marRight w:val="0"/>
                  <w:marTop w:val="0"/>
                  <w:marBottom w:val="0"/>
                  <w:divBdr>
                    <w:top w:val="none" w:sz="0" w:space="0" w:color="auto"/>
                    <w:left w:val="none" w:sz="0" w:space="0" w:color="auto"/>
                    <w:bottom w:val="none" w:sz="0" w:space="0" w:color="auto"/>
                    <w:right w:val="none" w:sz="0" w:space="0" w:color="auto"/>
                  </w:divBdr>
                </w:div>
                <w:div w:id="2055228701">
                  <w:marLeft w:val="640"/>
                  <w:marRight w:val="0"/>
                  <w:marTop w:val="0"/>
                  <w:marBottom w:val="0"/>
                  <w:divBdr>
                    <w:top w:val="none" w:sz="0" w:space="0" w:color="auto"/>
                    <w:left w:val="none" w:sz="0" w:space="0" w:color="auto"/>
                    <w:bottom w:val="none" w:sz="0" w:space="0" w:color="auto"/>
                    <w:right w:val="none" w:sz="0" w:space="0" w:color="auto"/>
                  </w:divBdr>
                </w:div>
                <w:div w:id="2136216914">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988360437">
          <w:marLeft w:val="640"/>
          <w:marRight w:val="0"/>
          <w:marTop w:val="0"/>
          <w:marBottom w:val="0"/>
          <w:divBdr>
            <w:top w:val="none" w:sz="0" w:space="0" w:color="auto"/>
            <w:left w:val="none" w:sz="0" w:space="0" w:color="auto"/>
            <w:bottom w:val="none" w:sz="0" w:space="0" w:color="auto"/>
            <w:right w:val="none" w:sz="0" w:space="0" w:color="auto"/>
          </w:divBdr>
        </w:div>
        <w:div w:id="1055856500">
          <w:marLeft w:val="640"/>
          <w:marRight w:val="0"/>
          <w:marTop w:val="0"/>
          <w:marBottom w:val="0"/>
          <w:divBdr>
            <w:top w:val="none" w:sz="0" w:space="0" w:color="auto"/>
            <w:left w:val="none" w:sz="0" w:space="0" w:color="auto"/>
            <w:bottom w:val="none" w:sz="0" w:space="0" w:color="auto"/>
            <w:right w:val="none" w:sz="0" w:space="0" w:color="auto"/>
          </w:divBdr>
        </w:div>
        <w:div w:id="1064524487">
          <w:marLeft w:val="640"/>
          <w:marRight w:val="0"/>
          <w:marTop w:val="0"/>
          <w:marBottom w:val="0"/>
          <w:divBdr>
            <w:top w:val="none" w:sz="0" w:space="0" w:color="auto"/>
            <w:left w:val="none" w:sz="0" w:space="0" w:color="auto"/>
            <w:bottom w:val="none" w:sz="0" w:space="0" w:color="auto"/>
            <w:right w:val="none" w:sz="0" w:space="0" w:color="auto"/>
          </w:divBdr>
        </w:div>
        <w:div w:id="1212301865">
          <w:marLeft w:val="640"/>
          <w:marRight w:val="0"/>
          <w:marTop w:val="0"/>
          <w:marBottom w:val="0"/>
          <w:divBdr>
            <w:top w:val="none" w:sz="0" w:space="0" w:color="auto"/>
            <w:left w:val="none" w:sz="0" w:space="0" w:color="auto"/>
            <w:bottom w:val="none" w:sz="0" w:space="0" w:color="auto"/>
            <w:right w:val="none" w:sz="0" w:space="0" w:color="auto"/>
          </w:divBdr>
        </w:div>
        <w:div w:id="1295134296">
          <w:marLeft w:val="640"/>
          <w:marRight w:val="0"/>
          <w:marTop w:val="0"/>
          <w:marBottom w:val="0"/>
          <w:divBdr>
            <w:top w:val="none" w:sz="0" w:space="0" w:color="auto"/>
            <w:left w:val="none" w:sz="0" w:space="0" w:color="auto"/>
            <w:bottom w:val="none" w:sz="0" w:space="0" w:color="auto"/>
            <w:right w:val="none" w:sz="0" w:space="0" w:color="auto"/>
          </w:divBdr>
        </w:div>
        <w:div w:id="1304506926">
          <w:marLeft w:val="640"/>
          <w:marRight w:val="0"/>
          <w:marTop w:val="0"/>
          <w:marBottom w:val="0"/>
          <w:divBdr>
            <w:top w:val="none" w:sz="0" w:space="0" w:color="auto"/>
            <w:left w:val="none" w:sz="0" w:space="0" w:color="auto"/>
            <w:bottom w:val="none" w:sz="0" w:space="0" w:color="auto"/>
            <w:right w:val="none" w:sz="0" w:space="0" w:color="auto"/>
          </w:divBdr>
        </w:div>
        <w:div w:id="1313174983">
          <w:marLeft w:val="640"/>
          <w:marRight w:val="0"/>
          <w:marTop w:val="0"/>
          <w:marBottom w:val="0"/>
          <w:divBdr>
            <w:top w:val="none" w:sz="0" w:space="0" w:color="auto"/>
            <w:left w:val="none" w:sz="0" w:space="0" w:color="auto"/>
            <w:bottom w:val="none" w:sz="0" w:space="0" w:color="auto"/>
            <w:right w:val="none" w:sz="0" w:space="0" w:color="auto"/>
          </w:divBdr>
        </w:div>
        <w:div w:id="1325478112">
          <w:marLeft w:val="640"/>
          <w:marRight w:val="0"/>
          <w:marTop w:val="0"/>
          <w:marBottom w:val="0"/>
          <w:divBdr>
            <w:top w:val="none" w:sz="0" w:space="0" w:color="auto"/>
            <w:left w:val="none" w:sz="0" w:space="0" w:color="auto"/>
            <w:bottom w:val="none" w:sz="0" w:space="0" w:color="auto"/>
            <w:right w:val="none" w:sz="0" w:space="0" w:color="auto"/>
          </w:divBdr>
        </w:div>
        <w:div w:id="1403992383">
          <w:marLeft w:val="640"/>
          <w:marRight w:val="0"/>
          <w:marTop w:val="0"/>
          <w:marBottom w:val="0"/>
          <w:divBdr>
            <w:top w:val="none" w:sz="0" w:space="0" w:color="auto"/>
            <w:left w:val="none" w:sz="0" w:space="0" w:color="auto"/>
            <w:bottom w:val="none" w:sz="0" w:space="0" w:color="auto"/>
            <w:right w:val="none" w:sz="0" w:space="0" w:color="auto"/>
          </w:divBdr>
        </w:div>
        <w:div w:id="1435782420">
          <w:marLeft w:val="640"/>
          <w:marRight w:val="0"/>
          <w:marTop w:val="0"/>
          <w:marBottom w:val="0"/>
          <w:divBdr>
            <w:top w:val="none" w:sz="0" w:space="0" w:color="auto"/>
            <w:left w:val="none" w:sz="0" w:space="0" w:color="auto"/>
            <w:bottom w:val="none" w:sz="0" w:space="0" w:color="auto"/>
            <w:right w:val="none" w:sz="0" w:space="0" w:color="auto"/>
          </w:divBdr>
        </w:div>
        <w:div w:id="1441299776">
          <w:marLeft w:val="640"/>
          <w:marRight w:val="0"/>
          <w:marTop w:val="0"/>
          <w:marBottom w:val="0"/>
          <w:divBdr>
            <w:top w:val="none" w:sz="0" w:space="0" w:color="auto"/>
            <w:left w:val="none" w:sz="0" w:space="0" w:color="auto"/>
            <w:bottom w:val="none" w:sz="0" w:space="0" w:color="auto"/>
            <w:right w:val="none" w:sz="0" w:space="0" w:color="auto"/>
          </w:divBdr>
        </w:div>
        <w:div w:id="1458330932">
          <w:marLeft w:val="640"/>
          <w:marRight w:val="0"/>
          <w:marTop w:val="0"/>
          <w:marBottom w:val="0"/>
          <w:divBdr>
            <w:top w:val="none" w:sz="0" w:space="0" w:color="auto"/>
            <w:left w:val="none" w:sz="0" w:space="0" w:color="auto"/>
            <w:bottom w:val="none" w:sz="0" w:space="0" w:color="auto"/>
            <w:right w:val="none" w:sz="0" w:space="0" w:color="auto"/>
          </w:divBdr>
        </w:div>
        <w:div w:id="1632831435">
          <w:marLeft w:val="640"/>
          <w:marRight w:val="0"/>
          <w:marTop w:val="0"/>
          <w:marBottom w:val="0"/>
          <w:divBdr>
            <w:top w:val="none" w:sz="0" w:space="0" w:color="auto"/>
            <w:left w:val="none" w:sz="0" w:space="0" w:color="auto"/>
            <w:bottom w:val="none" w:sz="0" w:space="0" w:color="auto"/>
            <w:right w:val="none" w:sz="0" w:space="0" w:color="auto"/>
          </w:divBdr>
        </w:div>
        <w:div w:id="1646814118">
          <w:marLeft w:val="640"/>
          <w:marRight w:val="0"/>
          <w:marTop w:val="0"/>
          <w:marBottom w:val="0"/>
          <w:divBdr>
            <w:top w:val="none" w:sz="0" w:space="0" w:color="auto"/>
            <w:left w:val="none" w:sz="0" w:space="0" w:color="auto"/>
            <w:bottom w:val="none" w:sz="0" w:space="0" w:color="auto"/>
            <w:right w:val="none" w:sz="0" w:space="0" w:color="auto"/>
          </w:divBdr>
        </w:div>
        <w:div w:id="1648977382">
          <w:marLeft w:val="640"/>
          <w:marRight w:val="0"/>
          <w:marTop w:val="0"/>
          <w:marBottom w:val="0"/>
          <w:divBdr>
            <w:top w:val="none" w:sz="0" w:space="0" w:color="auto"/>
            <w:left w:val="none" w:sz="0" w:space="0" w:color="auto"/>
            <w:bottom w:val="none" w:sz="0" w:space="0" w:color="auto"/>
            <w:right w:val="none" w:sz="0" w:space="0" w:color="auto"/>
          </w:divBdr>
        </w:div>
        <w:div w:id="1651709710">
          <w:marLeft w:val="640"/>
          <w:marRight w:val="0"/>
          <w:marTop w:val="0"/>
          <w:marBottom w:val="0"/>
          <w:divBdr>
            <w:top w:val="none" w:sz="0" w:space="0" w:color="auto"/>
            <w:left w:val="none" w:sz="0" w:space="0" w:color="auto"/>
            <w:bottom w:val="none" w:sz="0" w:space="0" w:color="auto"/>
            <w:right w:val="none" w:sz="0" w:space="0" w:color="auto"/>
          </w:divBdr>
        </w:div>
        <w:div w:id="1796873947">
          <w:marLeft w:val="640"/>
          <w:marRight w:val="0"/>
          <w:marTop w:val="0"/>
          <w:marBottom w:val="0"/>
          <w:divBdr>
            <w:top w:val="none" w:sz="0" w:space="0" w:color="auto"/>
            <w:left w:val="none" w:sz="0" w:space="0" w:color="auto"/>
            <w:bottom w:val="none" w:sz="0" w:space="0" w:color="auto"/>
            <w:right w:val="none" w:sz="0" w:space="0" w:color="auto"/>
          </w:divBdr>
        </w:div>
        <w:div w:id="1816489211">
          <w:marLeft w:val="640"/>
          <w:marRight w:val="0"/>
          <w:marTop w:val="0"/>
          <w:marBottom w:val="0"/>
          <w:divBdr>
            <w:top w:val="none" w:sz="0" w:space="0" w:color="auto"/>
            <w:left w:val="none" w:sz="0" w:space="0" w:color="auto"/>
            <w:bottom w:val="none" w:sz="0" w:space="0" w:color="auto"/>
            <w:right w:val="none" w:sz="0" w:space="0" w:color="auto"/>
          </w:divBdr>
        </w:div>
        <w:div w:id="1920482425">
          <w:marLeft w:val="640"/>
          <w:marRight w:val="0"/>
          <w:marTop w:val="0"/>
          <w:marBottom w:val="0"/>
          <w:divBdr>
            <w:top w:val="none" w:sz="0" w:space="0" w:color="auto"/>
            <w:left w:val="none" w:sz="0" w:space="0" w:color="auto"/>
            <w:bottom w:val="none" w:sz="0" w:space="0" w:color="auto"/>
            <w:right w:val="none" w:sz="0" w:space="0" w:color="auto"/>
          </w:divBdr>
        </w:div>
        <w:div w:id="1933008460">
          <w:marLeft w:val="640"/>
          <w:marRight w:val="0"/>
          <w:marTop w:val="0"/>
          <w:marBottom w:val="0"/>
          <w:divBdr>
            <w:top w:val="none" w:sz="0" w:space="0" w:color="auto"/>
            <w:left w:val="none" w:sz="0" w:space="0" w:color="auto"/>
            <w:bottom w:val="none" w:sz="0" w:space="0" w:color="auto"/>
            <w:right w:val="none" w:sz="0" w:space="0" w:color="auto"/>
          </w:divBdr>
        </w:div>
        <w:div w:id="1975720743">
          <w:marLeft w:val="640"/>
          <w:marRight w:val="0"/>
          <w:marTop w:val="0"/>
          <w:marBottom w:val="0"/>
          <w:divBdr>
            <w:top w:val="none" w:sz="0" w:space="0" w:color="auto"/>
            <w:left w:val="none" w:sz="0" w:space="0" w:color="auto"/>
            <w:bottom w:val="none" w:sz="0" w:space="0" w:color="auto"/>
            <w:right w:val="none" w:sz="0" w:space="0" w:color="auto"/>
          </w:divBdr>
        </w:div>
        <w:div w:id="2003123301">
          <w:marLeft w:val="640"/>
          <w:marRight w:val="0"/>
          <w:marTop w:val="0"/>
          <w:marBottom w:val="0"/>
          <w:divBdr>
            <w:top w:val="none" w:sz="0" w:space="0" w:color="auto"/>
            <w:left w:val="none" w:sz="0" w:space="0" w:color="auto"/>
            <w:bottom w:val="none" w:sz="0" w:space="0" w:color="auto"/>
            <w:right w:val="none" w:sz="0" w:space="0" w:color="auto"/>
          </w:divBdr>
        </w:div>
        <w:div w:id="2033336208">
          <w:marLeft w:val="640"/>
          <w:marRight w:val="0"/>
          <w:marTop w:val="0"/>
          <w:marBottom w:val="0"/>
          <w:divBdr>
            <w:top w:val="none" w:sz="0" w:space="0" w:color="auto"/>
            <w:left w:val="none" w:sz="0" w:space="0" w:color="auto"/>
            <w:bottom w:val="none" w:sz="0" w:space="0" w:color="auto"/>
            <w:right w:val="none" w:sz="0" w:space="0" w:color="auto"/>
          </w:divBdr>
        </w:div>
      </w:divsChild>
    </w:div>
    <w:div w:id="337196754">
      <w:bodyDiv w:val="1"/>
      <w:marLeft w:val="0"/>
      <w:marRight w:val="0"/>
      <w:marTop w:val="0"/>
      <w:marBottom w:val="0"/>
      <w:divBdr>
        <w:top w:val="none" w:sz="0" w:space="0" w:color="auto"/>
        <w:left w:val="none" w:sz="0" w:space="0" w:color="auto"/>
        <w:bottom w:val="none" w:sz="0" w:space="0" w:color="auto"/>
        <w:right w:val="none" w:sz="0" w:space="0" w:color="auto"/>
      </w:divBdr>
      <w:divsChild>
        <w:div w:id="183442956">
          <w:marLeft w:val="640"/>
          <w:marRight w:val="0"/>
          <w:marTop w:val="0"/>
          <w:marBottom w:val="0"/>
          <w:divBdr>
            <w:top w:val="none" w:sz="0" w:space="0" w:color="auto"/>
            <w:left w:val="none" w:sz="0" w:space="0" w:color="auto"/>
            <w:bottom w:val="none" w:sz="0" w:space="0" w:color="auto"/>
            <w:right w:val="none" w:sz="0" w:space="0" w:color="auto"/>
          </w:divBdr>
        </w:div>
        <w:div w:id="247808619">
          <w:marLeft w:val="640"/>
          <w:marRight w:val="0"/>
          <w:marTop w:val="0"/>
          <w:marBottom w:val="0"/>
          <w:divBdr>
            <w:top w:val="none" w:sz="0" w:space="0" w:color="auto"/>
            <w:left w:val="none" w:sz="0" w:space="0" w:color="auto"/>
            <w:bottom w:val="none" w:sz="0" w:space="0" w:color="auto"/>
            <w:right w:val="none" w:sz="0" w:space="0" w:color="auto"/>
          </w:divBdr>
        </w:div>
        <w:div w:id="277763095">
          <w:marLeft w:val="640"/>
          <w:marRight w:val="0"/>
          <w:marTop w:val="0"/>
          <w:marBottom w:val="0"/>
          <w:divBdr>
            <w:top w:val="none" w:sz="0" w:space="0" w:color="auto"/>
            <w:left w:val="none" w:sz="0" w:space="0" w:color="auto"/>
            <w:bottom w:val="none" w:sz="0" w:space="0" w:color="auto"/>
            <w:right w:val="none" w:sz="0" w:space="0" w:color="auto"/>
          </w:divBdr>
        </w:div>
        <w:div w:id="325549815">
          <w:marLeft w:val="640"/>
          <w:marRight w:val="0"/>
          <w:marTop w:val="0"/>
          <w:marBottom w:val="0"/>
          <w:divBdr>
            <w:top w:val="none" w:sz="0" w:space="0" w:color="auto"/>
            <w:left w:val="none" w:sz="0" w:space="0" w:color="auto"/>
            <w:bottom w:val="none" w:sz="0" w:space="0" w:color="auto"/>
            <w:right w:val="none" w:sz="0" w:space="0" w:color="auto"/>
          </w:divBdr>
        </w:div>
        <w:div w:id="326514603">
          <w:marLeft w:val="640"/>
          <w:marRight w:val="0"/>
          <w:marTop w:val="0"/>
          <w:marBottom w:val="0"/>
          <w:divBdr>
            <w:top w:val="none" w:sz="0" w:space="0" w:color="auto"/>
            <w:left w:val="none" w:sz="0" w:space="0" w:color="auto"/>
            <w:bottom w:val="none" w:sz="0" w:space="0" w:color="auto"/>
            <w:right w:val="none" w:sz="0" w:space="0" w:color="auto"/>
          </w:divBdr>
        </w:div>
        <w:div w:id="343555251">
          <w:marLeft w:val="640"/>
          <w:marRight w:val="0"/>
          <w:marTop w:val="0"/>
          <w:marBottom w:val="0"/>
          <w:divBdr>
            <w:top w:val="none" w:sz="0" w:space="0" w:color="auto"/>
            <w:left w:val="none" w:sz="0" w:space="0" w:color="auto"/>
            <w:bottom w:val="none" w:sz="0" w:space="0" w:color="auto"/>
            <w:right w:val="none" w:sz="0" w:space="0" w:color="auto"/>
          </w:divBdr>
        </w:div>
        <w:div w:id="498352499">
          <w:marLeft w:val="640"/>
          <w:marRight w:val="0"/>
          <w:marTop w:val="0"/>
          <w:marBottom w:val="0"/>
          <w:divBdr>
            <w:top w:val="none" w:sz="0" w:space="0" w:color="auto"/>
            <w:left w:val="none" w:sz="0" w:space="0" w:color="auto"/>
            <w:bottom w:val="none" w:sz="0" w:space="0" w:color="auto"/>
            <w:right w:val="none" w:sz="0" w:space="0" w:color="auto"/>
          </w:divBdr>
        </w:div>
        <w:div w:id="569538651">
          <w:marLeft w:val="640"/>
          <w:marRight w:val="0"/>
          <w:marTop w:val="0"/>
          <w:marBottom w:val="0"/>
          <w:divBdr>
            <w:top w:val="none" w:sz="0" w:space="0" w:color="auto"/>
            <w:left w:val="none" w:sz="0" w:space="0" w:color="auto"/>
            <w:bottom w:val="none" w:sz="0" w:space="0" w:color="auto"/>
            <w:right w:val="none" w:sz="0" w:space="0" w:color="auto"/>
          </w:divBdr>
        </w:div>
        <w:div w:id="642931656">
          <w:marLeft w:val="640"/>
          <w:marRight w:val="0"/>
          <w:marTop w:val="0"/>
          <w:marBottom w:val="0"/>
          <w:divBdr>
            <w:top w:val="none" w:sz="0" w:space="0" w:color="auto"/>
            <w:left w:val="none" w:sz="0" w:space="0" w:color="auto"/>
            <w:bottom w:val="none" w:sz="0" w:space="0" w:color="auto"/>
            <w:right w:val="none" w:sz="0" w:space="0" w:color="auto"/>
          </w:divBdr>
        </w:div>
        <w:div w:id="657539594">
          <w:marLeft w:val="640"/>
          <w:marRight w:val="0"/>
          <w:marTop w:val="0"/>
          <w:marBottom w:val="0"/>
          <w:divBdr>
            <w:top w:val="none" w:sz="0" w:space="0" w:color="auto"/>
            <w:left w:val="none" w:sz="0" w:space="0" w:color="auto"/>
            <w:bottom w:val="none" w:sz="0" w:space="0" w:color="auto"/>
            <w:right w:val="none" w:sz="0" w:space="0" w:color="auto"/>
          </w:divBdr>
        </w:div>
        <w:div w:id="696586216">
          <w:marLeft w:val="640"/>
          <w:marRight w:val="0"/>
          <w:marTop w:val="0"/>
          <w:marBottom w:val="0"/>
          <w:divBdr>
            <w:top w:val="none" w:sz="0" w:space="0" w:color="auto"/>
            <w:left w:val="none" w:sz="0" w:space="0" w:color="auto"/>
            <w:bottom w:val="none" w:sz="0" w:space="0" w:color="auto"/>
            <w:right w:val="none" w:sz="0" w:space="0" w:color="auto"/>
          </w:divBdr>
        </w:div>
        <w:div w:id="841316834">
          <w:marLeft w:val="640"/>
          <w:marRight w:val="0"/>
          <w:marTop w:val="0"/>
          <w:marBottom w:val="0"/>
          <w:divBdr>
            <w:top w:val="none" w:sz="0" w:space="0" w:color="auto"/>
            <w:left w:val="none" w:sz="0" w:space="0" w:color="auto"/>
            <w:bottom w:val="none" w:sz="0" w:space="0" w:color="auto"/>
            <w:right w:val="none" w:sz="0" w:space="0" w:color="auto"/>
          </w:divBdr>
        </w:div>
        <w:div w:id="884946853">
          <w:marLeft w:val="640"/>
          <w:marRight w:val="0"/>
          <w:marTop w:val="0"/>
          <w:marBottom w:val="0"/>
          <w:divBdr>
            <w:top w:val="none" w:sz="0" w:space="0" w:color="auto"/>
            <w:left w:val="none" w:sz="0" w:space="0" w:color="auto"/>
            <w:bottom w:val="none" w:sz="0" w:space="0" w:color="auto"/>
            <w:right w:val="none" w:sz="0" w:space="0" w:color="auto"/>
          </w:divBdr>
        </w:div>
        <w:div w:id="1079518875">
          <w:marLeft w:val="640"/>
          <w:marRight w:val="0"/>
          <w:marTop w:val="0"/>
          <w:marBottom w:val="0"/>
          <w:divBdr>
            <w:top w:val="none" w:sz="0" w:space="0" w:color="auto"/>
            <w:left w:val="none" w:sz="0" w:space="0" w:color="auto"/>
            <w:bottom w:val="none" w:sz="0" w:space="0" w:color="auto"/>
            <w:right w:val="none" w:sz="0" w:space="0" w:color="auto"/>
          </w:divBdr>
        </w:div>
        <w:div w:id="1195575109">
          <w:marLeft w:val="640"/>
          <w:marRight w:val="0"/>
          <w:marTop w:val="0"/>
          <w:marBottom w:val="0"/>
          <w:divBdr>
            <w:top w:val="none" w:sz="0" w:space="0" w:color="auto"/>
            <w:left w:val="none" w:sz="0" w:space="0" w:color="auto"/>
            <w:bottom w:val="none" w:sz="0" w:space="0" w:color="auto"/>
            <w:right w:val="none" w:sz="0" w:space="0" w:color="auto"/>
          </w:divBdr>
        </w:div>
        <w:div w:id="1323461585">
          <w:marLeft w:val="640"/>
          <w:marRight w:val="0"/>
          <w:marTop w:val="0"/>
          <w:marBottom w:val="0"/>
          <w:divBdr>
            <w:top w:val="none" w:sz="0" w:space="0" w:color="auto"/>
            <w:left w:val="none" w:sz="0" w:space="0" w:color="auto"/>
            <w:bottom w:val="none" w:sz="0" w:space="0" w:color="auto"/>
            <w:right w:val="none" w:sz="0" w:space="0" w:color="auto"/>
          </w:divBdr>
        </w:div>
        <w:div w:id="1353647121">
          <w:marLeft w:val="640"/>
          <w:marRight w:val="0"/>
          <w:marTop w:val="0"/>
          <w:marBottom w:val="0"/>
          <w:divBdr>
            <w:top w:val="none" w:sz="0" w:space="0" w:color="auto"/>
            <w:left w:val="none" w:sz="0" w:space="0" w:color="auto"/>
            <w:bottom w:val="none" w:sz="0" w:space="0" w:color="auto"/>
            <w:right w:val="none" w:sz="0" w:space="0" w:color="auto"/>
          </w:divBdr>
        </w:div>
        <w:div w:id="1380281592">
          <w:marLeft w:val="640"/>
          <w:marRight w:val="0"/>
          <w:marTop w:val="0"/>
          <w:marBottom w:val="0"/>
          <w:divBdr>
            <w:top w:val="none" w:sz="0" w:space="0" w:color="auto"/>
            <w:left w:val="none" w:sz="0" w:space="0" w:color="auto"/>
            <w:bottom w:val="none" w:sz="0" w:space="0" w:color="auto"/>
            <w:right w:val="none" w:sz="0" w:space="0" w:color="auto"/>
          </w:divBdr>
        </w:div>
        <w:div w:id="1526476067">
          <w:marLeft w:val="640"/>
          <w:marRight w:val="0"/>
          <w:marTop w:val="0"/>
          <w:marBottom w:val="0"/>
          <w:divBdr>
            <w:top w:val="none" w:sz="0" w:space="0" w:color="auto"/>
            <w:left w:val="none" w:sz="0" w:space="0" w:color="auto"/>
            <w:bottom w:val="none" w:sz="0" w:space="0" w:color="auto"/>
            <w:right w:val="none" w:sz="0" w:space="0" w:color="auto"/>
          </w:divBdr>
        </w:div>
        <w:div w:id="1559902730">
          <w:marLeft w:val="640"/>
          <w:marRight w:val="0"/>
          <w:marTop w:val="0"/>
          <w:marBottom w:val="0"/>
          <w:divBdr>
            <w:top w:val="none" w:sz="0" w:space="0" w:color="auto"/>
            <w:left w:val="none" w:sz="0" w:space="0" w:color="auto"/>
            <w:bottom w:val="none" w:sz="0" w:space="0" w:color="auto"/>
            <w:right w:val="none" w:sz="0" w:space="0" w:color="auto"/>
          </w:divBdr>
        </w:div>
        <w:div w:id="1740247803">
          <w:marLeft w:val="640"/>
          <w:marRight w:val="0"/>
          <w:marTop w:val="0"/>
          <w:marBottom w:val="0"/>
          <w:divBdr>
            <w:top w:val="none" w:sz="0" w:space="0" w:color="auto"/>
            <w:left w:val="none" w:sz="0" w:space="0" w:color="auto"/>
            <w:bottom w:val="none" w:sz="0" w:space="0" w:color="auto"/>
            <w:right w:val="none" w:sz="0" w:space="0" w:color="auto"/>
          </w:divBdr>
        </w:div>
        <w:div w:id="1897665420">
          <w:marLeft w:val="640"/>
          <w:marRight w:val="0"/>
          <w:marTop w:val="0"/>
          <w:marBottom w:val="0"/>
          <w:divBdr>
            <w:top w:val="none" w:sz="0" w:space="0" w:color="auto"/>
            <w:left w:val="none" w:sz="0" w:space="0" w:color="auto"/>
            <w:bottom w:val="none" w:sz="0" w:space="0" w:color="auto"/>
            <w:right w:val="none" w:sz="0" w:space="0" w:color="auto"/>
          </w:divBdr>
        </w:div>
        <w:div w:id="1946308167">
          <w:marLeft w:val="640"/>
          <w:marRight w:val="0"/>
          <w:marTop w:val="0"/>
          <w:marBottom w:val="0"/>
          <w:divBdr>
            <w:top w:val="none" w:sz="0" w:space="0" w:color="auto"/>
            <w:left w:val="none" w:sz="0" w:space="0" w:color="auto"/>
            <w:bottom w:val="none" w:sz="0" w:space="0" w:color="auto"/>
            <w:right w:val="none" w:sz="0" w:space="0" w:color="auto"/>
          </w:divBdr>
        </w:div>
      </w:divsChild>
    </w:div>
    <w:div w:id="363529054">
      <w:bodyDiv w:val="1"/>
      <w:marLeft w:val="0"/>
      <w:marRight w:val="0"/>
      <w:marTop w:val="0"/>
      <w:marBottom w:val="0"/>
      <w:divBdr>
        <w:top w:val="none" w:sz="0" w:space="0" w:color="auto"/>
        <w:left w:val="none" w:sz="0" w:space="0" w:color="auto"/>
        <w:bottom w:val="none" w:sz="0" w:space="0" w:color="auto"/>
        <w:right w:val="none" w:sz="0" w:space="0" w:color="auto"/>
      </w:divBdr>
      <w:divsChild>
        <w:div w:id="68620997">
          <w:marLeft w:val="640"/>
          <w:marRight w:val="0"/>
          <w:marTop w:val="0"/>
          <w:marBottom w:val="0"/>
          <w:divBdr>
            <w:top w:val="none" w:sz="0" w:space="0" w:color="auto"/>
            <w:left w:val="none" w:sz="0" w:space="0" w:color="auto"/>
            <w:bottom w:val="none" w:sz="0" w:space="0" w:color="auto"/>
            <w:right w:val="none" w:sz="0" w:space="0" w:color="auto"/>
          </w:divBdr>
        </w:div>
        <w:div w:id="139614355">
          <w:marLeft w:val="640"/>
          <w:marRight w:val="0"/>
          <w:marTop w:val="0"/>
          <w:marBottom w:val="0"/>
          <w:divBdr>
            <w:top w:val="none" w:sz="0" w:space="0" w:color="auto"/>
            <w:left w:val="none" w:sz="0" w:space="0" w:color="auto"/>
            <w:bottom w:val="none" w:sz="0" w:space="0" w:color="auto"/>
            <w:right w:val="none" w:sz="0" w:space="0" w:color="auto"/>
          </w:divBdr>
        </w:div>
        <w:div w:id="186524621">
          <w:marLeft w:val="640"/>
          <w:marRight w:val="0"/>
          <w:marTop w:val="0"/>
          <w:marBottom w:val="0"/>
          <w:divBdr>
            <w:top w:val="none" w:sz="0" w:space="0" w:color="auto"/>
            <w:left w:val="none" w:sz="0" w:space="0" w:color="auto"/>
            <w:bottom w:val="none" w:sz="0" w:space="0" w:color="auto"/>
            <w:right w:val="none" w:sz="0" w:space="0" w:color="auto"/>
          </w:divBdr>
        </w:div>
        <w:div w:id="219094066">
          <w:marLeft w:val="640"/>
          <w:marRight w:val="0"/>
          <w:marTop w:val="0"/>
          <w:marBottom w:val="0"/>
          <w:divBdr>
            <w:top w:val="none" w:sz="0" w:space="0" w:color="auto"/>
            <w:left w:val="none" w:sz="0" w:space="0" w:color="auto"/>
            <w:bottom w:val="none" w:sz="0" w:space="0" w:color="auto"/>
            <w:right w:val="none" w:sz="0" w:space="0" w:color="auto"/>
          </w:divBdr>
        </w:div>
        <w:div w:id="279729130">
          <w:marLeft w:val="640"/>
          <w:marRight w:val="0"/>
          <w:marTop w:val="0"/>
          <w:marBottom w:val="0"/>
          <w:divBdr>
            <w:top w:val="none" w:sz="0" w:space="0" w:color="auto"/>
            <w:left w:val="none" w:sz="0" w:space="0" w:color="auto"/>
            <w:bottom w:val="none" w:sz="0" w:space="0" w:color="auto"/>
            <w:right w:val="none" w:sz="0" w:space="0" w:color="auto"/>
          </w:divBdr>
        </w:div>
        <w:div w:id="313687378">
          <w:marLeft w:val="640"/>
          <w:marRight w:val="0"/>
          <w:marTop w:val="0"/>
          <w:marBottom w:val="0"/>
          <w:divBdr>
            <w:top w:val="none" w:sz="0" w:space="0" w:color="auto"/>
            <w:left w:val="none" w:sz="0" w:space="0" w:color="auto"/>
            <w:bottom w:val="none" w:sz="0" w:space="0" w:color="auto"/>
            <w:right w:val="none" w:sz="0" w:space="0" w:color="auto"/>
          </w:divBdr>
        </w:div>
        <w:div w:id="393940154">
          <w:marLeft w:val="640"/>
          <w:marRight w:val="0"/>
          <w:marTop w:val="0"/>
          <w:marBottom w:val="0"/>
          <w:divBdr>
            <w:top w:val="none" w:sz="0" w:space="0" w:color="auto"/>
            <w:left w:val="none" w:sz="0" w:space="0" w:color="auto"/>
            <w:bottom w:val="none" w:sz="0" w:space="0" w:color="auto"/>
            <w:right w:val="none" w:sz="0" w:space="0" w:color="auto"/>
          </w:divBdr>
        </w:div>
        <w:div w:id="441992994">
          <w:marLeft w:val="640"/>
          <w:marRight w:val="0"/>
          <w:marTop w:val="0"/>
          <w:marBottom w:val="0"/>
          <w:divBdr>
            <w:top w:val="none" w:sz="0" w:space="0" w:color="auto"/>
            <w:left w:val="none" w:sz="0" w:space="0" w:color="auto"/>
            <w:bottom w:val="none" w:sz="0" w:space="0" w:color="auto"/>
            <w:right w:val="none" w:sz="0" w:space="0" w:color="auto"/>
          </w:divBdr>
        </w:div>
        <w:div w:id="463541103">
          <w:marLeft w:val="640"/>
          <w:marRight w:val="0"/>
          <w:marTop w:val="0"/>
          <w:marBottom w:val="0"/>
          <w:divBdr>
            <w:top w:val="none" w:sz="0" w:space="0" w:color="auto"/>
            <w:left w:val="none" w:sz="0" w:space="0" w:color="auto"/>
            <w:bottom w:val="none" w:sz="0" w:space="0" w:color="auto"/>
            <w:right w:val="none" w:sz="0" w:space="0" w:color="auto"/>
          </w:divBdr>
        </w:div>
        <w:div w:id="495071473">
          <w:marLeft w:val="640"/>
          <w:marRight w:val="0"/>
          <w:marTop w:val="0"/>
          <w:marBottom w:val="0"/>
          <w:divBdr>
            <w:top w:val="none" w:sz="0" w:space="0" w:color="auto"/>
            <w:left w:val="none" w:sz="0" w:space="0" w:color="auto"/>
            <w:bottom w:val="none" w:sz="0" w:space="0" w:color="auto"/>
            <w:right w:val="none" w:sz="0" w:space="0" w:color="auto"/>
          </w:divBdr>
        </w:div>
        <w:div w:id="495457263">
          <w:marLeft w:val="640"/>
          <w:marRight w:val="0"/>
          <w:marTop w:val="0"/>
          <w:marBottom w:val="0"/>
          <w:divBdr>
            <w:top w:val="none" w:sz="0" w:space="0" w:color="auto"/>
            <w:left w:val="none" w:sz="0" w:space="0" w:color="auto"/>
            <w:bottom w:val="none" w:sz="0" w:space="0" w:color="auto"/>
            <w:right w:val="none" w:sz="0" w:space="0" w:color="auto"/>
          </w:divBdr>
        </w:div>
        <w:div w:id="507523239">
          <w:marLeft w:val="640"/>
          <w:marRight w:val="0"/>
          <w:marTop w:val="0"/>
          <w:marBottom w:val="0"/>
          <w:divBdr>
            <w:top w:val="none" w:sz="0" w:space="0" w:color="auto"/>
            <w:left w:val="none" w:sz="0" w:space="0" w:color="auto"/>
            <w:bottom w:val="none" w:sz="0" w:space="0" w:color="auto"/>
            <w:right w:val="none" w:sz="0" w:space="0" w:color="auto"/>
          </w:divBdr>
        </w:div>
        <w:div w:id="603461424">
          <w:marLeft w:val="640"/>
          <w:marRight w:val="0"/>
          <w:marTop w:val="0"/>
          <w:marBottom w:val="0"/>
          <w:divBdr>
            <w:top w:val="none" w:sz="0" w:space="0" w:color="auto"/>
            <w:left w:val="none" w:sz="0" w:space="0" w:color="auto"/>
            <w:bottom w:val="none" w:sz="0" w:space="0" w:color="auto"/>
            <w:right w:val="none" w:sz="0" w:space="0" w:color="auto"/>
          </w:divBdr>
        </w:div>
        <w:div w:id="648292147">
          <w:marLeft w:val="640"/>
          <w:marRight w:val="0"/>
          <w:marTop w:val="0"/>
          <w:marBottom w:val="0"/>
          <w:divBdr>
            <w:top w:val="none" w:sz="0" w:space="0" w:color="auto"/>
            <w:left w:val="none" w:sz="0" w:space="0" w:color="auto"/>
            <w:bottom w:val="none" w:sz="0" w:space="0" w:color="auto"/>
            <w:right w:val="none" w:sz="0" w:space="0" w:color="auto"/>
          </w:divBdr>
        </w:div>
        <w:div w:id="702554332">
          <w:marLeft w:val="640"/>
          <w:marRight w:val="0"/>
          <w:marTop w:val="0"/>
          <w:marBottom w:val="0"/>
          <w:divBdr>
            <w:top w:val="none" w:sz="0" w:space="0" w:color="auto"/>
            <w:left w:val="none" w:sz="0" w:space="0" w:color="auto"/>
            <w:bottom w:val="none" w:sz="0" w:space="0" w:color="auto"/>
            <w:right w:val="none" w:sz="0" w:space="0" w:color="auto"/>
          </w:divBdr>
        </w:div>
        <w:div w:id="738945145">
          <w:marLeft w:val="640"/>
          <w:marRight w:val="0"/>
          <w:marTop w:val="0"/>
          <w:marBottom w:val="0"/>
          <w:divBdr>
            <w:top w:val="none" w:sz="0" w:space="0" w:color="auto"/>
            <w:left w:val="none" w:sz="0" w:space="0" w:color="auto"/>
            <w:bottom w:val="none" w:sz="0" w:space="0" w:color="auto"/>
            <w:right w:val="none" w:sz="0" w:space="0" w:color="auto"/>
          </w:divBdr>
        </w:div>
        <w:div w:id="739837434">
          <w:marLeft w:val="640"/>
          <w:marRight w:val="0"/>
          <w:marTop w:val="0"/>
          <w:marBottom w:val="0"/>
          <w:divBdr>
            <w:top w:val="none" w:sz="0" w:space="0" w:color="auto"/>
            <w:left w:val="none" w:sz="0" w:space="0" w:color="auto"/>
            <w:bottom w:val="none" w:sz="0" w:space="0" w:color="auto"/>
            <w:right w:val="none" w:sz="0" w:space="0" w:color="auto"/>
          </w:divBdr>
        </w:div>
        <w:div w:id="797066629">
          <w:marLeft w:val="640"/>
          <w:marRight w:val="0"/>
          <w:marTop w:val="0"/>
          <w:marBottom w:val="0"/>
          <w:divBdr>
            <w:top w:val="none" w:sz="0" w:space="0" w:color="auto"/>
            <w:left w:val="none" w:sz="0" w:space="0" w:color="auto"/>
            <w:bottom w:val="none" w:sz="0" w:space="0" w:color="auto"/>
            <w:right w:val="none" w:sz="0" w:space="0" w:color="auto"/>
          </w:divBdr>
        </w:div>
        <w:div w:id="798260238">
          <w:marLeft w:val="640"/>
          <w:marRight w:val="0"/>
          <w:marTop w:val="0"/>
          <w:marBottom w:val="0"/>
          <w:divBdr>
            <w:top w:val="none" w:sz="0" w:space="0" w:color="auto"/>
            <w:left w:val="none" w:sz="0" w:space="0" w:color="auto"/>
            <w:bottom w:val="none" w:sz="0" w:space="0" w:color="auto"/>
            <w:right w:val="none" w:sz="0" w:space="0" w:color="auto"/>
          </w:divBdr>
        </w:div>
        <w:div w:id="839733741">
          <w:marLeft w:val="640"/>
          <w:marRight w:val="0"/>
          <w:marTop w:val="0"/>
          <w:marBottom w:val="0"/>
          <w:divBdr>
            <w:top w:val="none" w:sz="0" w:space="0" w:color="auto"/>
            <w:left w:val="none" w:sz="0" w:space="0" w:color="auto"/>
            <w:bottom w:val="none" w:sz="0" w:space="0" w:color="auto"/>
            <w:right w:val="none" w:sz="0" w:space="0" w:color="auto"/>
          </w:divBdr>
        </w:div>
        <w:div w:id="983044330">
          <w:marLeft w:val="640"/>
          <w:marRight w:val="0"/>
          <w:marTop w:val="0"/>
          <w:marBottom w:val="0"/>
          <w:divBdr>
            <w:top w:val="none" w:sz="0" w:space="0" w:color="auto"/>
            <w:left w:val="none" w:sz="0" w:space="0" w:color="auto"/>
            <w:bottom w:val="none" w:sz="0" w:space="0" w:color="auto"/>
            <w:right w:val="none" w:sz="0" w:space="0" w:color="auto"/>
          </w:divBdr>
        </w:div>
        <w:div w:id="1170488176">
          <w:marLeft w:val="640"/>
          <w:marRight w:val="0"/>
          <w:marTop w:val="0"/>
          <w:marBottom w:val="0"/>
          <w:divBdr>
            <w:top w:val="none" w:sz="0" w:space="0" w:color="auto"/>
            <w:left w:val="none" w:sz="0" w:space="0" w:color="auto"/>
            <w:bottom w:val="none" w:sz="0" w:space="0" w:color="auto"/>
            <w:right w:val="none" w:sz="0" w:space="0" w:color="auto"/>
          </w:divBdr>
        </w:div>
        <w:div w:id="1251962278">
          <w:marLeft w:val="640"/>
          <w:marRight w:val="0"/>
          <w:marTop w:val="0"/>
          <w:marBottom w:val="0"/>
          <w:divBdr>
            <w:top w:val="none" w:sz="0" w:space="0" w:color="auto"/>
            <w:left w:val="none" w:sz="0" w:space="0" w:color="auto"/>
            <w:bottom w:val="none" w:sz="0" w:space="0" w:color="auto"/>
            <w:right w:val="none" w:sz="0" w:space="0" w:color="auto"/>
          </w:divBdr>
        </w:div>
        <w:div w:id="1296570430">
          <w:marLeft w:val="640"/>
          <w:marRight w:val="0"/>
          <w:marTop w:val="0"/>
          <w:marBottom w:val="0"/>
          <w:divBdr>
            <w:top w:val="none" w:sz="0" w:space="0" w:color="auto"/>
            <w:left w:val="none" w:sz="0" w:space="0" w:color="auto"/>
            <w:bottom w:val="none" w:sz="0" w:space="0" w:color="auto"/>
            <w:right w:val="none" w:sz="0" w:space="0" w:color="auto"/>
          </w:divBdr>
        </w:div>
        <w:div w:id="1301110343">
          <w:marLeft w:val="640"/>
          <w:marRight w:val="0"/>
          <w:marTop w:val="0"/>
          <w:marBottom w:val="0"/>
          <w:divBdr>
            <w:top w:val="none" w:sz="0" w:space="0" w:color="auto"/>
            <w:left w:val="none" w:sz="0" w:space="0" w:color="auto"/>
            <w:bottom w:val="none" w:sz="0" w:space="0" w:color="auto"/>
            <w:right w:val="none" w:sz="0" w:space="0" w:color="auto"/>
          </w:divBdr>
        </w:div>
        <w:div w:id="1328244317">
          <w:marLeft w:val="640"/>
          <w:marRight w:val="0"/>
          <w:marTop w:val="0"/>
          <w:marBottom w:val="0"/>
          <w:divBdr>
            <w:top w:val="none" w:sz="0" w:space="0" w:color="auto"/>
            <w:left w:val="none" w:sz="0" w:space="0" w:color="auto"/>
            <w:bottom w:val="none" w:sz="0" w:space="0" w:color="auto"/>
            <w:right w:val="none" w:sz="0" w:space="0" w:color="auto"/>
          </w:divBdr>
        </w:div>
        <w:div w:id="1356611910">
          <w:marLeft w:val="640"/>
          <w:marRight w:val="0"/>
          <w:marTop w:val="0"/>
          <w:marBottom w:val="0"/>
          <w:divBdr>
            <w:top w:val="none" w:sz="0" w:space="0" w:color="auto"/>
            <w:left w:val="none" w:sz="0" w:space="0" w:color="auto"/>
            <w:bottom w:val="none" w:sz="0" w:space="0" w:color="auto"/>
            <w:right w:val="none" w:sz="0" w:space="0" w:color="auto"/>
          </w:divBdr>
        </w:div>
        <w:div w:id="1775977663">
          <w:marLeft w:val="640"/>
          <w:marRight w:val="0"/>
          <w:marTop w:val="0"/>
          <w:marBottom w:val="0"/>
          <w:divBdr>
            <w:top w:val="none" w:sz="0" w:space="0" w:color="auto"/>
            <w:left w:val="none" w:sz="0" w:space="0" w:color="auto"/>
            <w:bottom w:val="none" w:sz="0" w:space="0" w:color="auto"/>
            <w:right w:val="none" w:sz="0" w:space="0" w:color="auto"/>
          </w:divBdr>
        </w:div>
        <w:div w:id="1792279683">
          <w:marLeft w:val="640"/>
          <w:marRight w:val="0"/>
          <w:marTop w:val="0"/>
          <w:marBottom w:val="0"/>
          <w:divBdr>
            <w:top w:val="none" w:sz="0" w:space="0" w:color="auto"/>
            <w:left w:val="none" w:sz="0" w:space="0" w:color="auto"/>
            <w:bottom w:val="none" w:sz="0" w:space="0" w:color="auto"/>
            <w:right w:val="none" w:sz="0" w:space="0" w:color="auto"/>
          </w:divBdr>
        </w:div>
        <w:div w:id="1942716255">
          <w:marLeft w:val="640"/>
          <w:marRight w:val="0"/>
          <w:marTop w:val="0"/>
          <w:marBottom w:val="0"/>
          <w:divBdr>
            <w:top w:val="none" w:sz="0" w:space="0" w:color="auto"/>
            <w:left w:val="none" w:sz="0" w:space="0" w:color="auto"/>
            <w:bottom w:val="none" w:sz="0" w:space="0" w:color="auto"/>
            <w:right w:val="none" w:sz="0" w:space="0" w:color="auto"/>
          </w:divBdr>
        </w:div>
        <w:div w:id="1951353746">
          <w:marLeft w:val="640"/>
          <w:marRight w:val="0"/>
          <w:marTop w:val="0"/>
          <w:marBottom w:val="0"/>
          <w:divBdr>
            <w:top w:val="none" w:sz="0" w:space="0" w:color="auto"/>
            <w:left w:val="none" w:sz="0" w:space="0" w:color="auto"/>
            <w:bottom w:val="none" w:sz="0" w:space="0" w:color="auto"/>
            <w:right w:val="none" w:sz="0" w:space="0" w:color="auto"/>
          </w:divBdr>
        </w:div>
        <w:div w:id="1981691588">
          <w:marLeft w:val="640"/>
          <w:marRight w:val="0"/>
          <w:marTop w:val="0"/>
          <w:marBottom w:val="0"/>
          <w:divBdr>
            <w:top w:val="none" w:sz="0" w:space="0" w:color="auto"/>
            <w:left w:val="none" w:sz="0" w:space="0" w:color="auto"/>
            <w:bottom w:val="none" w:sz="0" w:space="0" w:color="auto"/>
            <w:right w:val="none" w:sz="0" w:space="0" w:color="auto"/>
          </w:divBdr>
        </w:div>
      </w:divsChild>
    </w:div>
    <w:div w:id="394207727">
      <w:bodyDiv w:val="1"/>
      <w:marLeft w:val="0"/>
      <w:marRight w:val="0"/>
      <w:marTop w:val="0"/>
      <w:marBottom w:val="0"/>
      <w:divBdr>
        <w:top w:val="none" w:sz="0" w:space="0" w:color="auto"/>
        <w:left w:val="none" w:sz="0" w:space="0" w:color="auto"/>
        <w:bottom w:val="none" w:sz="0" w:space="0" w:color="auto"/>
        <w:right w:val="none" w:sz="0" w:space="0" w:color="auto"/>
      </w:divBdr>
      <w:divsChild>
        <w:div w:id="41171440">
          <w:marLeft w:val="640"/>
          <w:marRight w:val="0"/>
          <w:marTop w:val="0"/>
          <w:marBottom w:val="0"/>
          <w:divBdr>
            <w:top w:val="none" w:sz="0" w:space="0" w:color="auto"/>
            <w:left w:val="none" w:sz="0" w:space="0" w:color="auto"/>
            <w:bottom w:val="none" w:sz="0" w:space="0" w:color="auto"/>
            <w:right w:val="none" w:sz="0" w:space="0" w:color="auto"/>
          </w:divBdr>
        </w:div>
        <w:div w:id="61104974">
          <w:marLeft w:val="640"/>
          <w:marRight w:val="0"/>
          <w:marTop w:val="0"/>
          <w:marBottom w:val="0"/>
          <w:divBdr>
            <w:top w:val="none" w:sz="0" w:space="0" w:color="auto"/>
            <w:left w:val="none" w:sz="0" w:space="0" w:color="auto"/>
            <w:bottom w:val="none" w:sz="0" w:space="0" w:color="auto"/>
            <w:right w:val="none" w:sz="0" w:space="0" w:color="auto"/>
          </w:divBdr>
        </w:div>
        <w:div w:id="64912318">
          <w:marLeft w:val="640"/>
          <w:marRight w:val="0"/>
          <w:marTop w:val="0"/>
          <w:marBottom w:val="0"/>
          <w:divBdr>
            <w:top w:val="none" w:sz="0" w:space="0" w:color="auto"/>
            <w:left w:val="none" w:sz="0" w:space="0" w:color="auto"/>
            <w:bottom w:val="none" w:sz="0" w:space="0" w:color="auto"/>
            <w:right w:val="none" w:sz="0" w:space="0" w:color="auto"/>
          </w:divBdr>
        </w:div>
        <w:div w:id="155801062">
          <w:marLeft w:val="640"/>
          <w:marRight w:val="0"/>
          <w:marTop w:val="0"/>
          <w:marBottom w:val="0"/>
          <w:divBdr>
            <w:top w:val="none" w:sz="0" w:space="0" w:color="auto"/>
            <w:left w:val="none" w:sz="0" w:space="0" w:color="auto"/>
            <w:bottom w:val="none" w:sz="0" w:space="0" w:color="auto"/>
            <w:right w:val="none" w:sz="0" w:space="0" w:color="auto"/>
          </w:divBdr>
        </w:div>
        <w:div w:id="235943718">
          <w:marLeft w:val="640"/>
          <w:marRight w:val="0"/>
          <w:marTop w:val="0"/>
          <w:marBottom w:val="0"/>
          <w:divBdr>
            <w:top w:val="none" w:sz="0" w:space="0" w:color="auto"/>
            <w:left w:val="none" w:sz="0" w:space="0" w:color="auto"/>
            <w:bottom w:val="none" w:sz="0" w:space="0" w:color="auto"/>
            <w:right w:val="none" w:sz="0" w:space="0" w:color="auto"/>
          </w:divBdr>
        </w:div>
        <w:div w:id="259148929">
          <w:marLeft w:val="640"/>
          <w:marRight w:val="0"/>
          <w:marTop w:val="0"/>
          <w:marBottom w:val="0"/>
          <w:divBdr>
            <w:top w:val="none" w:sz="0" w:space="0" w:color="auto"/>
            <w:left w:val="none" w:sz="0" w:space="0" w:color="auto"/>
            <w:bottom w:val="none" w:sz="0" w:space="0" w:color="auto"/>
            <w:right w:val="none" w:sz="0" w:space="0" w:color="auto"/>
          </w:divBdr>
        </w:div>
        <w:div w:id="270433762">
          <w:marLeft w:val="640"/>
          <w:marRight w:val="0"/>
          <w:marTop w:val="0"/>
          <w:marBottom w:val="0"/>
          <w:divBdr>
            <w:top w:val="none" w:sz="0" w:space="0" w:color="auto"/>
            <w:left w:val="none" w:sz="0" w:space="0" w:color="auto"/>
            <w:bottom w:val="none" w:sz="0" w:space="0" w:color="auto"/>
            <w:right w:val="none" w:sz="0" w:space="0" w:color="auto"/>
          </w:divBdr>
        </w:div>
        <w:div w:id="280499450">
          <w:marLeft w:val="640"/>
          <w:marRight w:val="0"/>
          <w:marTop w:val="0"/>
          <w:marBottom w:val="0"/>
          <w:divBdr>
            <w:top w:val="none" w:sz="0" w:space="0" w:color="auto"/>
            <w:left w:val="none" w:sz="0" w:space="0" w:color="auto"/>
            <w:bottom w:val="none" w:sz="0" w:space="0" w:color="auto"/>
            <w:right w:val="none" w:sz="0" w:space="0" w:color="auto"/>
          </w:divBdr>
        </w:div>
        <w:div w:id="325594619">
          <w:marLeft w:val="640"/>
          <w:marRight w:val="0"/>
          <w:marTop w:val="0"/>
          <w:marBottom w:val="0"/>
          <w:divBdr>
            <w:top w:val="none" w:sz="0" w:space="0" w:color="auto"/>
            <w:left w:val="none" w:sz="0" w:space="0" w:color="auto"/>
            <w:bottom w:val="none" w:sz="0" w:space="0" w:color="auto"/>
            <w:right w:val="none" w:sz="0" w:space="0" w:color="auto"/>
          </w:divBdr>
        </w:div>
        <w:div w:id="345209215">
          <w:marLeft w:val="640"/>
          <w:marRight w:val="0"/>
          <w:marTop w:val="0"/>
          <w:marBottom w:val="0"/>
          <w:divBdr>
            <w:top w:val="none" w:sz="0" w:space="0" w:color="auto"/>
            <w:left w:val="none" w:sz="0" w:space="0" w:color="auto"/>
            <w:bottom w:val="none" w:sz="0" w:space="0" w:color="auto"/>
            <w:right w:val="none" w:sz="0" w:space="0" w:color="auto"/>
          </w:divBdr>
        </w:div>
        <w:div w:id="407654107">
          <w:marLeft w:val="640"/>
          <w:marRight w:val="0"/>
          <w:marTop w:val="0"/>
          <w:marBottom w:val="0"/>
          <w:divBdr>
            <w:top w:val="none" w:sz="0" w:space="0" w:color="auto"/>
            <w:left w:val="none" w:sz="0" w:space="0" w:color="auto"/>
            <w:bottom w:val="none" w:sz="0" w:space="0" w:color="auto"/>
            <w:right w:val="none" w:sz="0" w:space="0" w:color="auto"/>
          </w:divBdr>
        </w:div>
        <w:div w:id="411006561">
          <w:marLeft w:val="640"/>
          <w:marRight w:val="0"/>
          <w:marTop w:val="0"/>
          <w:marBottom w:val="0"/>
          <w:divBdr>
            <w:top w:val="none" w:sz="0" w:space="0" w:color="auto"/>
            <w:left w:val="none" w:sz="0" w:space="0" w:color="auto"/>
            <w:bottom w:val="none" w:sz="0" w:space="0" w:color="auto"/>
            <w:right w:val="none" w:sz="0" w:space="0" w:color="auto"/>
          </w:divBdr>
        </w:div>
        <w:div w:id="444227020">
          <w:marLeft w:val="640"/>
          <w:marRight w:val="0"/>
          <w:marTop w:val="0"/>
          <w:marBottom w:val="0"/>
          <w:divBdr>
            <w:top w:val="none" w:sz="0" w:space="0" w:color="auto"/>
            <w:left w:val="none" w:sz="0" w:space="0" w:color="auto"/>
            <w:bottom w:val="none" w:sz="0" w:space="0" w:color="auto"/>
            <w:right w:val="none" w:sz="0" w:space="0" w:color="auto"/>
          </w:divBdr>
        </w:div>
        <w:div w:id="625935332">
          <w:marLeft w:val="640"/>
          <w:marRight w:val="0"/>
          <w:marTop w:val="0"/>
          <w:marBottom w:val="0"/>
          <w:divBdr>
            <w:top w:val="none" w:sz="0" w:space="0" w:color="auto"/>
            <w:left w:val="none" w:sz="0" w:space="0" w:color="auto"/>
            <w:bottom w:val="none" w:sz="0" w:space="0" w:color="auto"/>
            <w:right w:val="none" w:sz="0" w:space="0" w:color="auto"/>
          </w:divBdr>
        </w:div>
        <w:div w:id="706763223">
          <w:marLeft w:val="640"/>
          <w:marRight w:val="0"/>
          <w:marTop w:val="0"/>
          <w:marBottom w:val="0"/>
          <w:divBdr>
            <w:top w:val="none" w:sz="0" w:space="0" w:color="auto"/>
            <w:left w:val="none" w:sz="0" w:space="0" w:color="auto"/>
            <w:bottom w:val="none" w:sz="0" w:space="0" w:color="auto"/>
            <w:right w:val="none" w:sz="0" w:space="0" w:color="auto"/>
          </w:divBdr>
        </w:div>
        <w:div w:id="733502530">
          <w:marLeft w:val="640"/>
          <w:marRight w:val="0"/>
          <w:marTop w:val="0"/>
          <w:marBottom w:val="0"/>
          <w:divBdr>
            <w:top w:val="none" w:sz="0" w:space="0" w:color="auto"/>
            <w:left w:val="none" w:sz="0" w:space="0" w:color="auto"/>
            <w:bottom w:val="none" w:sz="0" w:space="0" w:color="auto"/>
            <w:right w:val="none" w:sz="0" w:space="0" w:color="auto"/>
          </w:divBdr>
        </w:div>
        <w:div w:id="775055414">
          <w:marLeft w:val="640"/>
          <w:marRight w:val="0"/>
          <w:marTop w:val="0"/>
          <w:marBottom w:val="0"/>
          <w:divBdr>
            <w:top w:val="none" w:sz="0" w:space="0" w:color="auto"/>
            <w:left w:val="none" w:sz="0" w:space="0" w:color="auto"/>
            <w:bottom w:val="none" w:sz="0" w:space="0" w:color="auto"/>
            <w:right w:val="none" w:sz="0" w:space="0" w:color="auto"/>
          </w:divBdr>
        </w:div>
        <w:div w:id="792555949">
          <w:marLeft w:val="640"/>
          <w:marRight w:val="0"/>
          <w:marTop w:val="0"/>
          <w:marBottom w:val="0"/>
          <w:divBdr>
            <w:top w:val="none" w:sz="0" w:space="0" w:color="auto"/>
            <w:left w:val="none" w:sz="0" w:space="0" w:color="auto"/>
            <w:bottom w:val="none" w:sz="0" w:space="0" w:color="auto"/>
            <w:right w:val="none" w:sz="0" w:space="0" w:color="auto"/>
          </w:divBdr>
        </w:div>
        <w:div w:id="842009203">
          <w:marLeft w:val="640"/>
          <w:marRight w:val="0"/>
          <w:marTop w:val="0"/>
          <w:marBottom w:val="0"/>
          <w:divBdr>
            <w:top w:val="none" w:sz="0" w:space="0" w:color="auto"/>
            <w:left w:val="none" w:sz="0" w:space="0" w:color="auto"/>
            <w:bottom w:val="none" w:sz="0" w:space="0" w:color="auto"/>
            <w:right w:val="none" w:sz="0" w:space="0" w:color="auto"/>
          </w:divBdr>
        </w:div>
        <w:div w:id="1048797190">
          <w:marLeft w:val="640"/>
          <w:marRight w:val="0"/>
          <w:marTop w:val="0"/>
          <w:marBottom w:val="0"/>
          <w:divBdr>
            <w:top w:val="none" w:sz="0" w:space="0" w:color="auto"/>
            <w:left w:val="none" w:sz="0" w:space="0" w:color="auto"/>
            <w:bottom w:val="none" w:sz="0" w:space="0" w:color="auto"/>
            <w:right w:val="none" w:sz="0" w:space="0" w:color="auto"/>
          </w:divBdr>
        </w:div>
        <w:div w:id="1050229322">
          <w:marLeft w:val="640"/>
          <w:marRight w:val="0"/>
          <w:marTop w:val="0"/>
          <w:marBottom w:val="0"/>
          <w:divBdr>
            <w:top w:val="none" w:sz="0" w:space="0" w:color="auto"/>
            <w:left w:val="none" w:sz="0" w:space="0" w:color="auto"/>
            <w:bottom w:val="none" w:sz="0" w:space="0" w:color="auto"/>
            <w:right w:val="none" w:sz="0" w:space="0" w:color="auto"/>
          </w:divBdr>
        </w:div>
        <w:div w:id="1071123299">
          <w:marLeft w:val="640"/>
          <w:marRight w:val="0"/>
          <w:marTop w:val="0"/>
          <w:marBottom w:val="0"/>
          <w:divBdr>
            <w:top w:val="none" w:sz="0" w:space="0" w:color="auto"/>
            <w:left w:val="none" w:sz="0" w:space="0" w:color="auto"/>
            <w:bottom w:val="none" w:sz="0" w:space="0" w:color="auto"/>
            <w:right w:val="none" w:sz="0" w:space="0" w:color="auto"/>
          </w:divBdr>
        </w:div>
        <w:div w:id="1076782408">
          <w:marLeft w:val="640"/>
          <w:marRight w:val="0"/>
          <w:marTop w:val="0"/>
          <w:marBottom w:val="0"/>
          <w:divBdr>
            <w:top w:val="none" w:sz="0" w:space="0" w:color="auto"/>
            <w:left w:val="none" w:sz="0" w:space="0" w:color="auto"/>
            <w:bottom w:val="none" w:sz="0" w:space="0" w:color="auto"/>
            <w:right w:val="none" w:sz="0" w:space="0" w:color="auto"/>
          </w:divBdr>
        </w:div>
        <w:div w:id="1163467843">
          <w:marLeft w:val="640"/>
          <w:marRight w:val="0"/>
          <w:marTop w:val="0"/>
          <w:marBottom w:val="0"/>
          <w:divBdr>
            <w:top w:val="none" w:sz="0" w:space="0" w:color="auto"/>
            <w:left w:val="none" w:sz="0" w:space="0" w:color="auto"/>
            <w:bottom w:val="none" w:sz="0" w:space="0" w:color="auto"/>
            <w:right w:val="none" w:sz="0" w:space="0" w:color="auto"/>
          </w:divBdr>
        </w:div>
        <w:div w:id="1167591834">
          <w:marLeft w:val="640"/>
          <w:marRight w:val="0"/>
          <w:marTop w:val="0"/>
          <w:marBottom w:val="0"/>
          <w:divBdr>
            <w:top w:val="none" w:sz="0" w:space="0" w:color="auto"/>
            <w:left w:val="none" w:sz="0" w:space="0" w:color="auto"/>
            <w:bottom w:val="none" w:sz="0" w:space="0" w:color="auto"/>
            <w:right w:val="none" w:sz="0" w:space="0" w:color="auto"/>
          </w:divBdr>
        </w:div>
        <w:div w:id="1186287370">
          <w:marLeft w:val="640"/>
          <w:marRight w:val="0"/>
          <w:marTop w:val="0"/>
          <w:marBottom w:val="0"/>
          <w:divBdr>
            <w:top w:val="none" w:sz="0" w:space="0" w:color="auto"/>
            <w:left w:val="none" w:sz="0" w:space="0" w:color="auto"/>
            <w:bottom w:val="none" w:sz="0" w:space="0" w:color="auto"/>
            <w:right w:val="none" w:sz="0" w:space="0" w:color="auto"/>
          </w:divBdr>
        </w:div>
        <w:div w:id="1234780877">
          <w:marLeft w:val="640"/>
          <w:marRight w:val="0"/>
          <w:marTop w:val="0"/>
          <w:marBottom w:val="0"/>
          <w:divBdr>
            <w:top w:val="none" w:sz="0" w:space="0" w:color="auto"/>
            <w:left w:val="none" w:sz="0" w:space="0" w:color="auto"/>
            <w:bottom w:val="none" w:sz="0" w:space="0" w:color="auto"/>
            <w:right w:val="none" w:sz="0" w:space="0" w:color="auto"/>
          </w:divBdr>
        </w:div>
        <w:div w:id="1263030636">
          <w:marLeft w:val="640"/>
          <w:marRight w:val="0"/>
          <w:marTop w:val="0"/>
          <w:marBottom w:val="0"/>
          <w:divBdr>
            <w:top w:val="none" w:sz="0" w:space="0" w:color="auto"/>
            <w:left w:val="none" w:sz="0" w:space="0" w:color="auto"/>
            <w:bottom w:val="none" w:sz="0" w:space="0" w:color="auto"/>
            <w:right w:val="none" w:sz="0" w:space="0" w:color="auto"/>
          </w:divBdr>
        </w:div>
        <w:div w:id="1332217650">
          <w:marLeft w:val="640"/>
          <w:marRight w:val="0"/>
          <w:marTop w:val="0"/>
          <w:marBottom w:val="0"/>
          <w:divBdr>
            <w:top w:val="none" w:sz="0" w:space="0" w:color="auto"/>
            <w:left w:val="none" w:sz="0" w:space="0" w:color="auto"/>
            <w:bottom w:val="none" w:sz="0" w:space="0" w:color="auto"/>
            <w:right w:val="none" w:sz="0" w:space="0" w:color="auto"/>
          </w:divBdr>
        </w:div>
        <w:div w:id="1334454200">
          <w:marLeft w:val="640"/>
          <w:marRight w:val="0"/>
          <w:marTop w:val="0"/>
          <w:marBottom w:val="0"/>
          <w:divBdr>
            <w:top w:val="none" w:sz="0" w:space="0" w:color="auto"/>
            <w:left w:val="none" w:sz="0" w:space="0" w:color="auto"/>
            <w:bottom w:val="none" w:sz="0" w:space="0" w:color="auto"/>
            <w:right w:val="none" w:sz="0" w:space="0" w:color="auto"/>
          </w:divBdr>
        </w:div>
        <w:div w:id="1355688897">
          <w:marLeft w:val="640"/>
          <w:marRight w:val="0"/>
          <w:marTop w:val="0"/>
          <w:marBottom w:val="0"/>
          <w:divBdr>
            <w:top w:val="none" w:sz="0" w:space="0" w:color="auto"/>
            <w:left w:val="none" w:sz="0" w:space="0" w:color="auto"/>
            <w:bottom w:val="none" w:sz="0" w:space="0" w:color="auto"/>
            <w:right w:val="none" w:sz="0" w:space="0" w:color="auto"/>
          </w:divBdr>
        </w:div>
        <w:div w:id="1412389225">
          <w:marLeft w:val="640"/>
          <w:marRight w:val="0"/>
          <w:marTop w:val="0"/>
          <w:marBottom w:val="0"/>
          <w:divBdr>
            <w:top w:val="none" w:sz="0" w:space="0" w:color="auto"/>
            <w:left w:val="none" w:sz="0" w:space="0" w:color="auto"/>
            <w:bottom w:val="none" w:sz="0" w:space="0" w:color="auto"/>
            <w:right w:val="none" w:sz="0" w:space="0" w:color="auto"/>
          </w:divBdr>
        </w:div>
        <w:div w:id="1420365715">
          <w:marLeft w:val="640"/>
          <w:marRight w:val="0"/>
          <w:marTop w:val="0"/>
          <w:marBottom w:val="0"/>
          <w:divBdr>
            <w:top w:val="none" w:sz="0" w:space="0" w:color="auto"/>
            <w:left w:val="none" w:sz="0" w:space="0" w:color="auto"/>
            <w:bottom w:val="none" w:sz="0" w:space="0" w:color="auto"/>
            <w:right w:val="none" w:sz="0" w:space="0" w:color="auto"/>
          </w:divBdr>
        </w:div>
        <w:div w:id="1427995198">
          <w:marLeft w:val="640"/>
          <w:marRight w:val="0"/>
          <w:marTop w:val="0"/>
          <w:marBottom w:val="0"/>
          <w:divBdr>
            <w:top w:val="none" w:sz="0" w:space="0" w:color="auto"/>
            <w:left w:val="none" w:sz="0" w:space="0" w:color="auto"/>
            <w:bottom w:val="none" w:sz="0" w:space="0" w:color="auto"/>
            <w:right w:val="none" w:sz="0" w:space="0" w:color="auto"/>
          </w:divBdr>
        </w:div>
        <w:div w:id="1462502174">
          <w:marLeft w:val="640"/>
          <w:marRight w:val="0"/>
          <w:marTop w:val="0"/>
          <w:marBottom w:val="0"/>
          <w:divBdr>
            <w:top w:val="none" w:sz="0" w:space="0" w:color="auto"/>
            <w:left w:val="none" w:sz="0" w:space="0" w:color="auto"/>
            <w:bottom w:val="none" w:sz="0" w:space="0" w:color="auto"/>
            <w:right w:val="none" w:sz="0" w:space="0" w:color="auto"/>
          </w:divBdr>
        </w:div>
        <w:div w:id="1492672841">
          <w:marLeft w:val="640"/>
          <w:marRight w:val="0"/>
          <w:marTop w:val="0"/>
          <w:marBottom w:val="0"/>
          <w:divBdr>
            <w:top w:val="none" w:sz="0" w:space="0" w:color="auto"/>
            <w:left w:val="none" w:sz="0" w:space="0" w:color="auto"/>
            <w:bottom w:val="none" w:sz="0" w:space="0" w:color="auto"/>
            <w:right w:val="none" w:sz="0" w:space="0" w:color="auto"/>
          </w:divBdr>
        </w:div>
        <w:div w:id="1520123019">
          <w:marLeft w:val="640"/>
          <w:marRight w:val="0"/>
          <w:marTop w:val="0"/>
          <w:marBottom w:val="0"/>
          <w:divBdr>
            <w:top w:val="none" w:sz="0" w:space="0" w:color="auto"/>
            <w:left w:val="none" w:sz="0" w:space="0" w:color="auto"/>
            <w:bottom w:val="none" w:sz="0" w:space="0" w:color="auto"/>
            <w:right w:val="none" w:sz="0" w:space="0" w:color="auto"/>
          </w:divBdr>
        </w:div>
        <w:div w:id="1528104709">
          <w:marLeft w:val="640"/>
          <w:marRight w:val="0"/>
          <w:marTop w:val="0"/>
          <w:marBottom w:val="0"/>
          <w:divBdr>
            <w:top w:val="none" w:sz="0" w:space="0" w:color="auto"/>
            <w:left w:val="none" w:sz="0" w:space="0" w:color="auto"/>
            <w:bottom w:val="none" w:sz="0" w:space="0" w:color="auto"/>
            <w:right w:val="none" w:sz="0" w:space="0" w:color="auto"/>
          </w:divBdr>
        </w:div>
        <w:div w:id="1577090387">
          <w:marLeft w:val="640"/>
          <w:marRight w:val="0"/>
          <w:marTop w:val="0"/>
          <w:marBottom w:val="0"/>
          <w:divBdr>
            <w:top w:val="none" w:sz="0" w:space="0" w:color="auto"/>
            <w:left w:val="none" w:sz="0" w:space="0" w:color="auto"/>
            <w:bottom w:val="none" w:sz="0" w:space="0" w:color="auto"/>
            <w:right w:val="none" w:sz="0" w:space="0" w:color="auto"/>
          </w:divBdr>
        </w:div>
        <w:div w:id="1619408916">
          <w:marLeft w:val="640"/>
          <w:marRight w:val="0"/>
          <w:marTop w:val="0"/>
          <w:marBottom w:val="0"/>
          <w:divBdr>
            <w:top w:val="none" w:sz="0" w:space="0" w:color="auto"/>
            <w:left w:val="none" w:sz="0" w:space="0" w:color="auto"/>
            <w:bottom w:val="none" w:sz="0" w:space="0" w:color="auto"/>
            <w:right w:val="none" w:sz="0" w:space="0" w:color="auto"/>
          </w:divBdr>
        </w:div>
        <w:div w:id="1627159493">
          <w:marLeft w:val="640"/>
          <w:marRight w:val="0"/>
          <w:marTop w:val="0"/>
          <w:marBottom w:val="0"/>
          <w:divBdr>
            <w:top w:val="none" w:sz="0" w:space="0" w:color="auto"/>
            <w:left w:val="none" w:sz="0" w:space="0" w:color="auto"/>
            <w:bottom w:val="none" w:sz="0" w:space="0" w:color="auto"/>
            <w:right w:val="none" w:sz="0" w:space="0" w:color="auto"/>
          </w:divBdr>
        </w:div>
        <w:div w:id="1630669091">
          <w:marLeft w:val="640"/>
          <w:marRight w:val="0"/>
          <w:marTop w:val="0"/>
          <w:marBottom w:val="0"/>
          <w:divBdr>
            <w:top w:val="none" w:sz="0" w:space="0" w:color="auto"/>
            <w:left w:val="none" w:sz="0" w:space="0" w:color="auto"/>
            <w:bottom w:val="none" w:sz="0" w:space="0" w:color="auto"/>
            <w:right w:val="none" w:sz="0" w:space="0" w:color="auto"/>
          </w:divBdr>
        </w:div>
        <w:div w:id="1639727923">
          <w:marLeft w:val="640"/>
          <w:marRight w:val="0"/>
          <w:marTop w:val="0"/>
          <w:marBottom w:val="0"/>
          <w:divBdr>
            <w:top w:val="none" w:sz="0" w:space="0" w:color="auto"/>
            <w:left w:val="none" w:sz="0" w:space="0" w:color="auto"/>
            <w:bottom w:val="none" w:sz="0" w:space="0" w:color="auto"/>
            <w:right w:val="none" w:sz="0" w:space="0" w:color="auto"/>
          </w:divBdr>
        </w:div>
        <w:div w:id="1744985149">
          <w:marLeft w:val="640"/>
          <w:marRight w:val="0"/>
          <w:marTop w:val="0"/>
          <w:marBottom w:val="0"/>
          <w:divBdr>
            <w:top w:val="none" w:sz="0" w:space="0" w:color="auto"/>
            <w:left w:val="none" w:sz="0" w:space="0" w:color="auto"/>
            <w:bottom w:val="none" w:sz="0" w:space="0" w:color="auto"/>
            <w:right w:val="none" w:sz="0" w:space="0" w:color="auto"/>
          </w:divBdr>
        </w:div>
        <w:div w:id="1747216876">
          <w:marLeft w:val="640"/>
          <w:marRight w:val="0"/>
          <w:marTop w:val="0"/>
          <w:marBottom w:val="0"/>
          <w:divBdr>
            <w:top w:val="none" w:sz="0" w:space="0" w:color="auto"/>
            <w:left w:val="none" w:sz="0" w:space="0" w:color="auto"/>
            <w:bottom w:val="none" w:sz="0" w:space="0" w:color="auto"/>
            <w:right w:val="none" w:sz="0" w:space="0" w:color="auto"/>
          </w:divBdr>
        </w:div>
        <w:div w:id="1769303006">
          <w:marLeft w:val="640"/>
          <w:marRight w:val="0"/>
          <w:marTop w:val="0"/>
          <w:marBottom w:val="0"/>
          <w:divBdr>
            <w:top w:val="none" w:sz="0" w:space="0" w:color="auto"/>
            <w:left w:val="none" w:sz="0" w:space="0" w:color="auto"/>
            <w:bottom w:val="none" w:sz="0" w:space="0" w:color="auto"/>
            <w:right w:val="none" w:sz="0" w:space="0" w:color="auto"/>
          </w:divBdr>
        </w:div>
        <w:div w:id="1784957462">
          <w:marLeft w:val="640"/>
          <w:marRight w:val="0"/>
          <w:marTop w:val="0"/>
          <w:marBottom w:val="0"/>
          <w:divBdr>
            <w:top w:val="none" w:sz="0" w:space="0" w:color="auto"/>
            <w:left w:val="none" w:sz="0" w:space="0" w:color="auto"/>
            <w:bottom w:val="none" w:sz="0" w:space="0" w:color="auto"/>
            <w:right w:val="none" w:sz="0" w:space="0" w:color="auto"/>
          </w:divBdr>
        </w:div>
        <w:div w:id="1791898689">
          <w:marLeft w:val="640"/>
          <w:marRight w:val="0"/>
          <w:marTop w:val="0"/>
          <w:marBottom w:val="0"/>
          <w:divBdr>
            <w:top w:val="none" w:sz="0" w:space="0" w:color="auto"/>
            <w:left w:val="none" w:sz="0" w:space="0" w:color="auto"/>
            <w:bottom w:val="none" w:sz="0" w:space="0" w:color="auto"/>
            <w:right w:val="none" w:sz="0" w:space="0" w:color="auto"/>
          </w:divBdr>
        </w:div>
        <w:div w:id="1863203004">
          <w:marLeft w:val="640"/>
          <w:marRight w:val="0"/>
          <w:marTop w:val="0"/>
          <w:marBottom w:val="0"/>
          <w:divBdr>
            <w:top w:val="none" w:sz="0" w:space="0" w:color="auto"/>
            <w:left w:val="none" w:sz="0" w:space="0" w:color="auto"/>
            <w:bottom w:val="none" w:sz="0" w:space="0" w:color="auto"/>
            <w:right w:val="none" w:sz="0" w:space="0" w:color="auto"/>
          </w:divBdr>
        </w:div>
        <w:div w:id="1909920609">
          <w:marLeft w:val="640"/>
          <w:marRight w:val="0"/>
          <w:marTop w:val="0"/>
          <w:marBottom w:val="0"/>
          <w:divBdr>
            <w:top w:val="none" w:sz="0" w:space="0" w:color="auto"/>
            <w:left w:val="none" w:sz="0" w:space="0" w:color="auto"/>
            <w:bottom w:val="none" w:sz="0" w:space="0" w:color="auto"/>
            <w:right w:val="none" w:sz="0" w:space="0" w:color="auto"/>
          </w:divBdr>
        </w:div>
        <w:div w:id="1940521019">
          <w:marLeft w:val="640"/>
          <w:marRight w:val="0"/>
          <w:marTop w:val="0"/>
          <w:marBottom w:val="0"/>
          <w:divBdr>
            <w:top w:val="none" w:sz="0" w:space="0" w:color="auto"/>
            <w:left w:val="none" w:sz="0" w:space="0" w:color="auto"/>
            <w:bottom w:val="none" w:sz="0" w:space="0" w:color="auto"/>
            <w:right w:val="none" w:sz="0" w:space="0" w:color="auto"/>
          </w:divBdr>
        </w:div>
        <w:div w:id="1942495961">
          <w:marLeft w:val="640"/>
          <w:marRight w:val="0"/>
          <w:marTop w:val="0"/>
          <w:marBottom w:val="0"/>
          <w:divBdr>
            <w:top w:val="none" w:sz="0" w:space="0" w:color="auto"/>
            <w:left w:val="none" w:sz="0" w:space="0" w:color="auto"/>
            <w:bottom w:val="none" w:sz="0" w:space="0" w:color="auto"/>
            <w:right w:val="none" w:sz="0" w:space="0" w:color="auto"/>
          </w:divBdr>
        </w:div>
      </w:divsChild>
    </w:div>
    <w:div w:id="397754468">
      <w:bodyDiv w:val="1"/>
      <w:marLeft w:val="0"/>
      <w:marRight w:val="0"/>
      <w:marTop w:val="0"/>
      <w:marBottom w:val="0"/>
      <w:divBdr>
        <w:top w:val="none" w:sz="0" w:space="0" w:color="auto"/>
        <w:left w:val="none" w:sz="0" w:space="0" w:color="auto"/>
        <w:bottom w:val="none" w:sz="0" w:space="0" w:color="auto"/>
        <w:right w:val="none" w:sz="0" w:space="0" w:color="auto"/>
      </w:divBdr>
    </w:div>
    <w:div w:id="450517463">
      <w:bodyDiv w:val="1"/>
      <w:marLeft w:val="0"/>
      <w:marRight w:val="0"/>
      <w:marTop w:val="0"/>
      <w:marBottom w:val="0"/>
      <w:divBdr>
        <w:top w:val="none" w:sz="0" w:space="0" w:color="auto"/>
        <w:left w:val="none" w:sz="0" w:space="0" w:color="auto"/>
        <w:bottom w:val="none" w:sz="0" w:space="0" w:color="auto"/>
        <w:right w:val="none" w:sz="0" w:space="0" w:color="auto"/>
      </w:divBdr>
      <w:divsChild>
        <w:div w:id="714307161">
          <w:marLeft w:val="640"/>
          <w:marRight w:val="0"/>
          <w:marTop w:val="0"/>
          <w:marBottom w:val="0"/>
          <w:divBdr>
            <w:top w:val="none" w:sz="0" w:space="0" w:color="auto"/>
            <w:left w:val="none" w:sz="0" w:space="0" w:color="auto"/>
            <w:bottom w:val="none" w:sz="0" w:space="0" w:color="auto"/>
            <w:right w:val="none" w:sz="0" w:space="0" w:color="auto"/>
          </w:divBdr>
        </w:div>
        <w:div w:id="844980499">
          <w:marLeft w:val="640"/>
          <w:marRight w:val="0"/>
          <w:marTop w:val="0"/>
          <w:marBottom w:val="0"/>
          <w:divBdr>
            <w:top w:val="none" w:sz="0" w:space="0" w:color="auto"/>
            <w:left w:val="none" w:sz="0" w:space="0" w:color="auto"/>
            <w:bottom w:val="none" w:sz="0" w:space="0" w:color="auto"/>
            <w:right w:val="none" w:sz="0" w:space="0" w:color="auto"/>
          </w:divBdr>
        </w:div>
        <w:div w:id="969818708">
          <w:marLeft w:val="640"/>
          <w:marRight w:val="0"/>
          <w:marTop w:val="0"/>
          <w:marBottom w:val="0"/>
          <w:divBdr>
            <w:top w:val="none" w:sz="0" w:space="0" w:color="auto"/>
            <w:left w:val="none" w:sz="0" w:space="0" w:color="auto"/>
            <w:bottom w:val="none" w:sz="0" w:space="0" w:color="auto"/>
            <w:right w:val="none" w:sz="0" w:space="0" w:color="auto"/>
          </w:divBdr>
        </w:div>
        <w:div w:id="1015115807">
          <w:marLeft w:val="640"/>
          <w:marRight w:val="0"/>
          <w:marTop w:val="0"/>
          <w:marBottom w:val="0"/>
          <w:divBdr>
            <w:top w:val="none" w:sz="0" w:space="0" w:color="auto"/>
            <w:left w:val="none" w:sz="0" w:space="0" w:color="auto"/>
            <w:bottom w:val="none" w:sz="0" w:space="0" w:color="auto"/>
            <w:right w:val="none" w:sz="0" w:space="0" w:color="auto"/>
          </w:divBdr>
        </w:div>
        <w:div w:id="1233546677">
          <w:marLeft w:val="640"/>
          <w:marRight w:val="0"/>
          <w:marTop w:val="0"/>
          <w:marBottom w:val="0"/>
          <w:divBdr>
            <w:top w:val="none" w:sz="0" w:space="0" w:color="auto"/>
            <w:left w:val="none" w:sz="0" w:space="0" w:color="auto"/>
            <w:bottom w:val="none" w:sz="0" w:space="0" w:color="auto"/>
            <w:right w:val="none" w:sz="0" w:space="0" w:color="auto"/>
          </w:divBdr>
        </w:div>
        <w:div w:id="1252157699">
          <w:marLeft w:val="640"/>
          <w:marRight w:val="0"/>
          <w:marTop w:val="0"/>
          <w:marBottom w:val="0"/>
          <w:divBdr>
            <w:top w:val="none" w:sz="0" w:space="0" w:color="auto"/>
            <w:left w:val="none" w:sz="0" w:space="0" w:color="auto"/>
            <w:bottom w:val="none" w:sz="0" w:space="0" w:color="auto"/>
            <w:right w:val="none" w:sz="0" w:space="0" w:color="auto"/>
          </w:divBdr>
        </w:div>
        <w:div w:id="1473329347">
          <w:marLeft w:val="640"/>
          <w:marRight w:val="0"/>
          <w:marTop w:val="0"/>
          <w:marBottom w:val="0"/>
          <w:divBdr>
            <w:top w:val="none" w:sz="0" w:space="0" w:color="auto"/>
            <w:left w:val="none" w:sz="0" w:space="0" w:color="auto"/>
            <w:bottom w:val="none" w:sz="0" w:space="0" w:color="auto"/>
            <w:right w:val="none" w:sz="0" w:space="0" w:color="auto"/>
          </w:divBdr>
        </w:div>
        <w:div w:id="1752770836">
          <w:marLeft w:val="640"/>
          <w:marRight w:val="0"/>
          <w:marTop w:val="0"/>
          <w:marBottom w:val="0"/>
          <w:divBdr>
            <w:top w:val="none" w:sz="0" w:space="0" w:color="auto"/>
            <w:left w:val="none" w:sz="0" w:space="0" w:color="auto"/>
            <w:bottom w:val="none" w:sz="0" w:space="0" w:color="auto"/>
            <w:right w:val="none" w:sz="0" w:space="0" w:color="auto"/>
          </w:divBdr>
        </w:div>
        <w:div w:id="1813667457">
          <w:marLeft w:val="640"/>
          <w:marRight w:val="0"/>
          <w:marTop w:val="0"/>
          <w:marBottom w:val="0"/>
          <w:divBdr>
            <w:top w:val="none" w:sz="0" w:space="0" w:color="auto"/>
            <w:left w:val="none" w:sz="0" w:space="0" w:color="auto"/>
            <w:bottom w:val="none" w:sz="0" w:space="0" w:color="auto"/>
            <w:right w:val="none" w:sz="0" w:space="0" w:color="auto"/>
          </w:divBdr>
        </w:div>
        <w:div w:id="1874413762">
          <w:marLeft w:val="640"/>
          <w:marRight w:val="0"/>
          <w:marTop w:val="0"/>
          <w:marBottom w:val="0"/>
          <w:divBdr>
            <w:top w:val="none" w:sz="0" w:space="0" w:color="auto"/>
            <w:left w:val="none" w:sz="0" w:space="0" w:color="auto"/>
            <w:bottom w:val="none" w:sz="0" w:space="0" w:color="auto"/>
            <w:right w:val="none" w:sz="0" w:space="0" w:color="auto"/>
          </w:divBdr>
        </w:div>
        <w:div w:id="2022245571">
          <w:marLeft w:val="640"/>
          <w:marRight w:val="0"/>
          <w:marTop w:val="0"/>
          <w:marBottom w:val="0"/>
          <w:divBdr>
            <w:top w:val="none" w:sz="0" w:space="0" w:color="auto"/>
            <w:left w:val="none" w:sz="0" w:space="0" w:color="auto"/>
            <w:bottom w:val="none" w:sz="0" w:space="0" w:color="auto"/>
            <w:right w:val="none" w:sz="0" w:space="0" w:color="auto"/>
          </w:divBdr>
        </w:div>
        <w:div w:id="2079395684">
          <w:marLeft w:val="640"/>
          <w:marRight w:val="0"/>
          <w:marTop w:val="0"/>
          <w:marBottom w:val="0"/>
          <w:divBdr>
            <w:top w:val="none" w:sz="0" w:space="0" w:color="auto"/>
            <w:left w:val="none" w:sz="0" w:space="0" w:color="auto"/>
            <w:bottom w:val="none" w:sz="0" w:space="0" w:color="auto"/>
            <w:right w:val="none" w:sz="0" w:space="0" w:color="auto"/>
          </w:divBdr>
        </w:div>
      </w:divsChild>
    </w:div>
    <w:div w:id="459878775">
      <w:bodyDiv w:val="1"/>
      <w:marLeft w:val="0"/>
      <w:marRight w:val="0"/>
      <w:marTop w:val="0"/>
      <w:marBottom w:val="0"/>
      <w:divBdr>
        <w:top w:val="none" w:sz="0" w:space="0" w:color="auto"/>
        <w:left w:val="none" w:sz="0" w:space="0" w:color="auto"/>
        <w:bottom w:val="none" w:sz="0" w:space="0" w:color="auto"/>
        <w:right w:val="none" w:sz="0" w:space="0" w:color="auto"/>
      </w:divBdr>
      <w:divsChild>
        <w:div w:id="10962392">
          <w:marLeft w:val="640"/>
          <w:marRight w:val="0"/>
          <w:marTop w:val="0"/>
          <w:marBottom w:val="0"/>
          <w:divBdr>
            <w:top w:val="none" w:sz="0" w:space="0" w:color="auto"/>
            <w:left w:val="none" w:sz="0" w:space="0" w:color="auto"/>
            <w:bottom w:val="none" w:sz="0" w:space="0" w:color="auto"/>
            <w:right w:val="none" w:sz="0" w:space="0" w:color="auto"/>
          </w:divBdr>
        </w:div>
        <w:div w:id="16975997">
          <w:marLeft w:val="640"/>
          <w:marRight w:val="0"/>
          <w:marTop w:val="0"/>
          <w:marBottom w:val="0"/>
          <w:divBdr>
            <w:top w:val="none" w:sz="0" w:space="0" w:color="auto"/>
            <w:left w:val="none" w:sz="0" w:space="0" w:color="auto"/>
            <w:bottom w:val="none" w:sz="0" w:space="0" w:color="auto"/>
            <w:right w:val="none" w:sz="0" w:space="0" w:color="auto"/>
          </w:divBdr>
        </w:div>
        <w:div w:id="35082788">
          <w:marLeft w:val="640"/>
          <w:marRight w:val="0"/>
          <w:marTop w:val="0"/>
          <w:marBottom w:val="0"/>
          <w:divBdr>
            <w:top w:val="none" w:sz="0" w:space="0" w:color="auto"/>
            <w:left w:val="none" w:sz="0" w:space="0" w:color="auto"/>
            <w:bottom w:val="none" w:sz="0" w:space="0" w:color="auto"/>
            <w:right w:val="none" w:sz="0" w:space="0" w:color="auto"/>
          </w:divBdr>
        </w:div>
        <w:div w:id="67659432">
          <w:marLeft w:val="640"/>
          <w:marRight w:val="0"/>
          <w:marTop w:val="0"/>
          <w:marBottom w:val="0"/>
          <w:divBdr>
            <w:top w:val="none" w:sz="0" w:space="0" w:color="auto"/>
            <w:left w:val="none" w:sz="0" w:space="0" w:color="auto"/>
            <w:bottom w:val="none" w:sz="0" w:space="0" w:color="auto"/>
            <w:right w:val="none" w:sz="0" w:space="0" w:color="auto"/>
          </w:divBdr>
        </w:div>
        <w:div w:id="333725328">
          <w:marLeft w:val="640"/>
          <w:marRight w:val="0"/>
          <w:marTop w:val="0"/>
          <w:marBottom w:val="0"/>
          <w:divBdr>
            <w:top w:val="none" w:sz="0" w:space="0" w:color="auto"/>
            <w:left w:val="none" w:sz="0" w:space="0" w:color="auto"/>
            <w:bottom w:val="none" w:sz="0" w:space="0" w:color="auto"/>
            <w:right w:val="none" w:sz="0" w:space="0" w:color="auto"/>
          </w:divBdr>
        </w:div>
        <w:div w:id="367485525">
          <w:marLeft w:val="640"/>
          <w:marRight w:val="0"/>
          <w:marTop w:val="0"/>
          <w:marBottom w:val="0"/>
          <w:divBdr>
            <w:top w:val="none" w:sz="0" w:space="0" w:color="auto"/>
            <w:left w:val="none" w:sz="0" w:space="0" w:color="auto"/>
            <w:bottom w:val="none" w:sz="0" w:space="0" w:color="auto"/>
            <w:right w:val="none" w:sz="0" w:space="0" w:color="auto"/>
          </w:divBdr>
        </w:div>
        <w:div w:id="442723981">
          <w:marLeft w:val="640"/>
          <w:marRight w:val="0"/>
          <w:marTop w:val="0"/>
          <w:marBottom w:val="0"/>
          <w:divBdr>
            <w:top w:val="none" w:sz="0" w:space="0" w:color="auto"/>
            <w:left w:val="none" w:sz="0" w:space="0" w:color="auto"/>
            <w:bottom w:val="none" w:sz="0" w:space="0" w:color="auto"/>
            <w:right w:val="none" w:sz="0" w:space="0" w:color="auto"/>
          </w:divBdr>
        </w:div>
        <w:div w:id="444351468">
          <w:marLeft w:val="640"/>
          <w:marRight w:val="0"/>
          <w:marTop w:val="0"/>
          <w:marBottom w:val="0"/>
          <w:divBdr>
            <w:top w:val="none" w:sz="0" w:space="0" w:color="auto"/>
            <w:left w:val="none" w:sz="0" w:space="0" w:color="auto"/>
            <w:bottom w:val="none" w:sz="0" w:space="0" w:color="auto"/>
            <w:right w:val="none" w:sz="0" w:space="0" w:color="auto"/>
          </w:divBdr>
        </w:div>
        <w:div w:id="475071669">
          <w:marLeft w:val="640"/>
          <w:marRight w:val="0"/>
          <w:marTop w:val="0"/>
          <w:marBottom w:val="0"/>
          <w:divBdr>
            <w:top w:val="none" w:sz="0" w:space="0" w:color="auto"/>
            <w:left w:val="none" w:sz="0" w:space="0" w:color="auto"/>
            <w:bottom w:val="none" w:sz="0" w:space="0" w:color="auto"/>
            <w:right w:val="none" w:sz="0" w:space="0" w:color="auto"/>
          </w:divBdr>
        </w:div>
        <w:div w:id="485627487">
          <w:marLeft w:val="640"/>
          <w:marRight w:val="0"/>
          <w:marTop w:val="0"/>
          <w:marBottom w:val="0"/>
          <w:divBdr>
            <w:top w:val="none" w:sz="0" w:space="0" w:color="auto"/>
            <w:left w:val="none" w:sz="0" w:space="0" w:color="auto"/>
            <w:bottom w:val="none" w:sz="0" w:space="0" w:color="auto"/>
            <w:right w:val="none" w:sz="0" w:space="0" w:color="auto"/>
          </w:divBdr>
        </w:div>
        <w:div w:id="486285013">
          <w:marLeft w:val="640"/>
          <w:marRight w:val="0"/>
          <w:marTop w:val="0"/>
          <w:marBottom w:val="0"/>
          <w:divBdr>
            <w:top w:val="none" w:sz="0" w:space="0" w:color="auto"/>
            <w:left w:val="none" w:sz="0" w:space="0" w:color="auto"/>
            <w:bottom w:val="none" w:sz="0" w:space="0" w:color="auto"/>
            <w:right w:val="none" w:sz="0" w:space="0" w:color="auto"/>
          </w:divBdr>
        </w:div>
        <w:div w:id="527792521">
          <w:marLeft w:val="640"/>
          <w:marRight w:val="0"/>
          <w:marTop w:val="0"/>
          <w:marBottom w:val="0"/>
          <w:divBdr>
            <w:top w:val="none" w:sz="0" w:space="0" w:color="auto"/>
            <w:left w:val="none" w:sz="0" w:space="0" w:color="auto"/>
            <w:bottom w:val="none" w:sz="0" w:space="0" w:color="auto"/>
            <w:right w:val="none" w:sz="0" w:space="0" w:color="auto"/>
          </w:divBdr>
        </w:div>
        <w:div w:id="583535828">
          <w:marLeft w:val="640"/>
          <w:marRight w:val="0"/>
          <w:marTop w:val="0"/>
          <w:marBottom w:val="0"/>
          <w:divBdr>
            <w:top w:val="none" w:sz="0" w:space="0" w:color="auto"/>
            <w:left w:val="none" w:sz="0" w:space="0" w:color="auto"/>
            <w:bottom w:val="none" w:sz="0" w:space="0" w:color="auto"/>
            <w:right w:val="none" w:sz="0" w:space="0" w:color="auto"/>
          </w:divBdr>
        </w:div>
        <w:div w:id="675351475">
          <w:marLeft w:val="640"/>
          <w:marRight w:val="0"/>
          <w:marTop w:val="0"/>
          <w:marBottom w:val="0"/>
          <w:divBdr>
            <w:top w:val="none" w:sz="0" w:space="0" w:color="auto"/>
            <w:left w:val="none" w:sz="0" w:space="0" w:color="auto"/>
            <w:bottom w:val="none" w:sz="0" w:space="0" w:color="auto"/>
            <w:right w:val="none" w:sz="0" w:space="0" w:color="auto"/>
          </w:divBdr>
        </w:div>
        <w:div w:id="755978084">
          <w:marLeft w:val="640"/>
          <w:marRight w:val="0"/>
          <w:marTop w:val="0"/>
          <w:marBottom w:val="0"/>
          <w:divBdr>
            <w:top w:val="none" w:sz="0" w:space="0" w:color="auto"/>
            <w:left w:val="none" w:sz="0" w:space="0" w:color="auto"/>
            <w:bottom w:val="none" w:sz="0" w:space="0" w:color="auto"/>
            <w:right w:val="none" w:sz="0" w:space="0" w:color="auto"/>
          </w:divBdr>
        </w:div>
        <w:div w:id="823401321">
          <w:marLeft w:val="640"/>
          <w:marRight w:val="0"/>
          <w:marTop w:val="0"/>
          <w:marBottom w:val="0"/>
          <w:divBdr>
            <w:top w:val="none" w:sz="0" w:space="0" w:color="auto"/>
            <w:left w:val="none" w:sz="0" w:space="0" w:color="auto"/>
            <w:bottom w:val="none" w:sz="0" w:space="0" w:color="auto"/>
            <w:right w:val="none" w:sz="0" w:space="0" w:color="auto"/>
          </w:divBdr>
        </w:div>
        <w:div w:id="876359779">
          <w:marLeft w:val="640"/>
          <w:marRight w:val="0"/>
          <w:marTop w:val="0"/>
          <w:marBottom w:val="0"/>
          <w:divBdr>
            <w:top w:val="none" w:sz="0" w:space="0" w:color="auto"/>
            <w:left w:val="none" w:sz="0" w:space="0" w:color="auto"/>
            <w:bottom w:val="none" w:sz="0" w:space="0" w:color="auto"/>
            <w:right w:val="none" w:sz="0" w:space="0" w:color="auto"/>
          </w:divBdr>
        </w:div>
        <w:div w:id="911548607">
          <w:marLeft w:val="640"/>
          <w:marRight w:val="0"/>
          <w:marTop w:val="0"/>
          <w:marBottom w:val="0"/>
          <w:divBdr>
            <w:top w:val="none" w:sz="0" w:space="0" w:color="auto"/>
            <w:left w:val="none" w:sz="0" w:space="0" w:color="auto"/>
            <w:bottom w:val="none" w:sz="0" w:space="0" w:color="auto"/>
            <w:right w:val="none" w:sz="0" w:space="0" w:color="auto"/>
          </w:divBdr>
        </w:div>
        <w:div w:id="995062443">
          <w:marLeft w:val="640"/>
          <w:marRight w:val="0"/>
          <w:marTop w:val="0"/>
          <w:marBottom w:val="0"/>
          <w:divBdr>
            <w:top w:val="none" w:sz="0" w:space="0" w:color="auto"/>
            <w:left w:val="none" w:sz="0" w:space="0" w:color="auto"/>
            <w:bottom w:val="none" w:sz="0" w:space="0" w:color="auto"/>
            <w:right w:val="none" w:sz="0" w:space="0" w:color="auto"/>
          </w:divBdr>
        </w:div>
        <w:div w:id="1034891821">
          <w:marLeft w:val="640"/>
          <w:marRight w:val="0"/>
          <w:marTop w:val="0"/>
          <w:marBottom w:val="0"/>
          <w:divBdr>
            <w:top w:val="none" w:sz="0" w:space="0" w:color="auto"/>
            <w:left w:val="none" w:sz="0" w:space="0" w:color="auto"/>
            <w:bottom w:val="none" w:sz="0" w:space="0" w:color="auto"/>
            <w:right w:val="none" w:sz="0" w:space="0" w:color="auto"/>
          </w:divBdr>
        </w:div>
        <w:div w:id="1059473087">
          <w:marLeft w:val="640"/>
          <w:marRight w:val="0"/>
          <w:marTop w:val="0"/>
          <w:marBottom w:val="0"/>
          <w:divBdr>
            <w:top w:val="none" w:sz="0" w:space="0" w:color="auto"/>
            <w:left w:val="none" w:sz="0" w:space="0" w:color="auto"/>
            <w:bottom w:val="none" w:sz="0" w:space="0" w:color="auto"/>
            <w:right w:val="none" w:sz="0" w:space="0" w:color="auto"/>
          </w:divBdr>
        </w:div>
        <w:div w:id="1073284453">
          <w:marLeft w:val="640"/>
          <w:marRight w:val="0"/>
          <w:marTop w:val="0"/>
          <w:marBottom w:val="0"/>
          <w:divBdr>
            <w:top w:val="none" w:sz="0" w:space="0" w:color="auto"/>
            <w:left w:val="none" w:sz="0" w:space="0" w:color="auto"/>
            <w:bottom w:val="none" w:sz="0" w:space="0" w:color="auto"/>
            <w:right w:val="none" w:sz="0" w:space="0" w:color="auto"/>
          </w:divBdr>
        </w:div>
        <w:div w:id="1081370930">
          <w:marLeft w:val="640"/>
          <w:marRight w:val="0"/>
          <w:marTop w:val="0"/>
          <w:marBottom w:val="0"/>
          <w:divBdr>
            <w:top w:val="none" w:sz="0" w:space="0" w:color="auto"/>
            <w:left w:val="none" w:sz="0" w:space="0" w:color="auto"/>
            <w:bottom w:val="none" w:sz="0" w:space="0" w:color="auto"/>
            <w:right w:val="none" w:sz="0" w:space="0" w:color="auto"/>
          </w:divBdr>
        </w:div>
        <w:div w:id="1121650152">
          <w:marLeft w:val="640"/>
          <w:marRight w:val="0"/>
          <w:marTop w:val="0"/>
          <w:marBottom w:val="0"/>
          <w:divBdr>
            <w:top w:val="none" w:sz="0" w:space="0" w:color="auto"/>
            <w:left w:val="none" w:sz="0" w:space="0" w:color="auto"/>
            <w:bottom w:val="none" w:sz="0" w:space="0" w:color="auto"/>
            <w:right w:val="none" w:sz="0" w:space="0" w:color="auto"/>
          </w:divBdr>
        </w:div>
        <w:div w:id="1157646942">
          <w:marLeft w:val="640"/>
          <w:marRight w:val="0"/>
          <w:marTop w:val="0"/>
          <w:marBottom w:val="0"/>
          <w:divBdr>
            <w:top w:val="none" w:sz="0" w:space="0" w:color="auto"/>
            <w:left w:val="none" w:sz="0" w:space="0" w:color="auto"/>
            <w:bottom w:val="none" w:sz="0" w:space="0" w:color="auto"/>
            <w:right w:val="none" w:sz="0" w:space="0" w:color="auto"/>
          </w:divBdr>
        </w:div>
        <w:div w:id="1283728442">
          <w:marLeft w:val="640"/>
          <w:marRight w:val="0"/>
          <w:marTop w:val="0"/>
          <w:marBottom w:val="0"/>
          <w:divBdr>
            <w:top w:val="none" w:sz="0" w:space="0" w:color="auto"/>
            <w:left w:val="none" w:sz="0" w:space="0" w:color="auto"/>
            <w:bottom w:val="none" w:sz="0" w:space="0" w:color="auto"/>
            <w:right w:val="none" w:sz="0" w:space="0" w:color="auto"/>
          </w:divBdr>
        </w:div>
        <w:div w:id="1286888128">
          <w:marLeft w:val="640"/>
          <w:marRight w:val="0"/>
          <w:marTop w:val="0"/>
          <w:marBottom w:val="0"/>
          <w:divBdr>
            <w:top w:val="none" w:sz="0" w:space="0" w:color="auto"/>
            <w:left w:val="none" w:sz="0" w:space="0" w:color="auto"/>
            <w:bottom w:val="none" w:sz="0" w:space="0" w:color="auto"/>
            <w:right w:val="none" w:sz="0" w:space="0" w:color="auto"/>
          </w:divBdr>
        </w:div>
        <w:div w:id="1327855266">
          <w:marLeft w:val="640"/>
          <w:marRight w:val="0"/>
          <w:marTop w:val="0"/>
          <w:marBottom w:val="0"/>
          <w:divBdr>
            <w:top w:val="none" w:sz="0" w:space="0" w:color="auto"/>
            <w:left w:val="none" w:sz="0" w:space="0" w:color="auto"/>
            <w:bottom w:val="none" w:sz="0" w:space="0" w:color="auto"/>
            <w:right w:val="none" w:sz="0" w:space="0" w:color="auto"/>
          </w:divBdr>
        </w:div>
        <w:div w:id="1335840932">
          <w:marLeft w:val="640"/>
          <w:marRight w:val="0"/>
          <w:marTop w:val="0"/>
          <w:marBottom w:val="0"/>
          <w:divBdr>
            <w:top w:val="none" w:sz="0" w:space="0" w:color="auto"/>
            <w:left w:val="none" w:sz="0" w:space="0" w:color="auto"/>
            <w:bottom w:val="none" w:sz="0" w:space="0" w:color="auto"/>
            <w:right w:val="none" w:sz="0" w:space="0" w:color="auto"/>
          </w:divBdr>
        </w:div>
        <w:div w:id="1342196949">
          <w:marLeft w:val="640"/>
          <w:marRight w:val="0"/>
          <w:marTop w:val="0"/>
          <w:marBottom w:val="0"/>
          <w:divBdr>
            <w:top w:val="none" w:sz="0" w:space="0" w:color="auto"/>
            <w:left w:val="none" w:sz="0" w:space="0" w:color="auto"/>
            <w:bottom w:val="none" w:sz="0" w:space="0" w:color="auto"/>
            <w:right w:val="none" w:sz="0" w:space="0" w:color="auto"/>
          </w:divBdr>
        </w:div>
        <w:div w:id="1353460392">
          <w:marLeft w:val="640"/>
          <w:marRight w:val="0"/>
          <w:marTop w:val="0"/>
          <w:marBottom w:val="0"/>
          <w:divBdr>
            <w:top w:val="none" w:sz="0" w:space="0" w:color="auto"/>
            <w:left w:val="none" w:sz="0" w:space="0" w:color="auto"/>
            <w:bottom w:val="none" w:sz="0" w:space="0" w:color="auto"/>
            <w:right w:val="none" w:sz="0" w:space="0" w:color="auto"/>
          </w:divBdr>
        </w:div>
        <w:div w:id="1395934519">
          <w:marLeft w:val="640"/>
          <w:marRight w:val="0"/>
          <w:marTop w:val="0"/>
          <w:marBottom w:val="0"/>
          <w:divBdr>
            <w:top w:val="none" w:sz="0" w:space="0" w:color="auto"/>
            <w:left w:val="none" w:sz="0" w:space="0" w:color="auto"/>
            <w:bottom w:val="none" w:sz="0" w:space="0" w:color="auto"/>
            <w:right w:val="none" w:sz="0" w:space="0" w:color="auto"/>
          </w:divBdr>
        </w:div>
        <w:div w:id="1416318798">
          <w:marLeft w:val="640"/>
          <w:marRight w:val="0"/>
          <w:marTop w:val="0"/>
          <w:marBottom w:val="0"/>
          <w:divBdr>
            <w:top w:val="none" w:sz="0" w:space="0" w:color="auto"/>
            <w:left w:val="none" w:sz="0" w:space="0" w:color="auto"/>
            <w:bottom w:val="none" w:sz="0" w:space="0" w:color="auto"/>
            <w:right w:val="none" w:sz="0" w:space="0" w:color="auto"/>
          </w:divBdr>
        </w:div>
        <w:div w:id="1428454190">
          <w:marLeft w:val="640"/>
          <w:marRight w:val="0"/>
          <w:marTop w:val="0"/>
          <w:marBottom w:val="0"/>
          <w:divBdr>
            <w:top w:val="none" w:sz="0" w:space="0" w:color="auto"/>
            <w:left w:val="none" w:sz="0" w:space="0" w:color="auto"/>
            <w:bottom w:val="none" w:sz="0" w:space="0" w:color="auto"/>
            <w:right w:val="none" w:sz="0" w:space="0" w:color="auto"/>
          </w:divBdr>
        </w:div>
        <w:div w:id="1501694249">
          <w:marLeft w:val="640"/>
          <w:marRight w:val="0"/>
          <w:marTop w:val="0"/>
          <w:marBottom w:val="0"/>
          <w:divBdr>
            <w:top w:val="none" w:sz="0" w:space="0" w:color="auto"/>
            <w:left w:val="none" w:sz="0" w:space="0" w:color="auto"/>
            <w:bottom w:val="none" w:sz="0" w:space="0" w:color="auto"/>
            <w:right w:val="none" w:sz="0" w:space="0" w:color="auto"/>
          </w:divBdr>
        </w:div>
        <w:div w:id="1601638979">
          <w:marLeft w:val="640"/>
          <w:marRight w:val="0"/>
          <w:marTop w:val="0"/>
          <w:marBottom w:val="0"/>
          <w:divBdr>
            <w:top w:val="none" w:sz="0" w:space="0" w:color="auto"/>
            <w:left w:val="none" w:sz="0" w:space="0" w:color="auto"/>
            <w:bottom w:val="none" w:sz="0" w:space="0" w:color="auto"/>
            <w:right w:val="none" w:sz="0" w:space="0" w:color="auto"/>
          </w:divBdr>
        </w:div>
        <w:div w:id="1654605472">
          <w:marLeft w:val="640"/>
          <w:marRight w:val="0"/>
          <w:marTop w:val="0"/>
          <w:marBottom w:val="0"/>
          <w:divBdr>
            <w:top w:val="none" w:sz="0" w:space="0" w:color="auto"/>
            <w:left w:val="none" w:sz="0" w:space="0" w:color="auto"/>
            <w:bottom w:val="none" w:sz="0" w:space="0" w:color="auto"/>
            <w:right w:val="none" w:sz="0" w:space="0" w:color="auto"/>
          </w:divBdr>
          <w:divsChild>
            <w:div w:id="1560289589">
              <w:marLeft w:val="0"/>
              <w:marRight w:val="0"/>
              <w:marTop w:val="0"/>
              <w:marBottom w:val="0"/>
              <w:divBdr>
                <w:top w:val="none" w:sz="0" w:space="0" w:color="auto"/>
                <w:left w:val="none" w:sz="0" w:space="0" w:color="auto"/>
                <w:bottom w:val="none" w:sz="0" w:space="0" w:color="auto"/>
                <w:right w:val="none" w:sz="0" w:space="0" w:color="auto"/>
              </w:divBdr>
              <w:divsChild>
                <w:div w:id="36666736">
                  <w:marLeft w:val="640"/>
                  <w:marRight w:val="0"/>
                  <w:marTop w:val="0"/>
                  <w:marBottom w:val="0"/>
                  <w:divBdr>
                    <w:top w:val="none" w:sz="0" w:space="0" w:color="auto"/>
                    <w:left w:val="none" w:sz="0" w:space="0" w:color="auto"/>
                    <w:bottom w:val="none" w:sz="0" w:space="0" w:color="auto"/>
                    <w:right w:val="none" w:sz="0" w:space="0" w:color="auto"/>
                  </w:divBdr>
                </w:div>
                <w:div w:id="71240758">
                  <w:marLeft w:val="640"/>
                  <w:marRight w:val="0"/>
                  <w:marTop w:val="0"/>
                  <w:marBottom w:val="0"/>
                  <w:divBdr>
                    <w:top w:val="none" w:sz="0" w:space="0" w:color="auto"/>
                    <w:left w:val="none" w:sz="0" w:space="0" w:color="auto"/>
                    <w:bottom w:val="none" w:sz="0" w:space="0" w:color="auto"/>
                    <w:right w:val="none" w:sz="0" w:space="0" w:color="auto"/>
                  </w:divBdr>
                </w:div>
                <w:div w:id="112749698">
                  <w:marLeft w:val="640"/>
                  <w:marRight w:val="0"/>
                  <w:marTop w:val="0"/>
                  <w:marBottom w:val="0"/>
                  <w:divBdr>
                    <w:top w:val="none" w:sz="0" w:space="0" w:color="auto"/>
                    <w:left w:val="none" w:sz="0" w:space="0" w:color="auto"/>
                    <w:bottom w:val="none" w:sz="0" w:space="0" w:color="auto"/>
                    <w:right w:val="none" w:sz="0" w:space="0" w:color="auto"/>
                  </w:divBdr>
                </w:div>
                <w:div w:id="172187692">
                  <w:marLeft w:val="640"/>
                  <w:marRight w:val="0"/>
                  <w:marTop w:val="0"/>
                  <w:marBottom w:val="0"/>
                  <w:divBdr>
                    <w:top w:val="none" w:sz="0" w:space="0" w:color="auto"/>
                    <w:left w:val="none" w:sz="0" w:space="0" w:color="auto"/>
                    <w:bottom w:val="none" w:sz="0" w:space="0" w:color="auto"/>
                    <w:right w:val="none" w:sz="0" w:space="0" w:color="auto"/>
                  </w:divBdr>
                </w:div>
                <w:div w:id="173153173">
                  <w:marLeft w:val="640"/>
                  <w:marRight w:val="0"/>
                  <w:marTop w:val="0"/>
                  <w:marBottom w:val="0"/>
                  <w:divBdr>
                    <w:top w:val="none" w:sz="0" w:space="0" w:color="auto"/>
                    <w:left w:val="none" w:sz="0" w:space="0" w:color="auto"/>
                    <w:bottom w:val="none" w:sz="0" w:space="0" w:color="auto"/>
                    <w:right w:val="none" w:sz="0" w:space="0" w:color="auto"/>
                  </w:divBdr>
                </w:div>
                <w:div w:id="196159717">
                  <w:marLeft w:val="640"/>
                  <w:marRight w:val="0"/>
                  <w:marTop w:val="0"/>
                  <w:marBottom w:val="0"/>
                  <w:divBdr>
                    <w:top w:val="none" w:sz="0" w:space="0" w:color="auto"/>
                    <w:left w:val="none" w:sz="0" w:space="0" w:color="auto"/>
                    <w:bottom w:val="none" w:sz="0" w:space="0" w:color="auto"/>
                    <w:right w:val="none" w:sz="0" w:space="0" w:color="auto"/>
                  </w:divBdr>
                </w:div>
                <w:div w:id="267932255">
                  <w:marLeft w:val="640"/>
                  <w:marRight w:val="0"/>
                  <w:marTop w:val="0"/>
                  <w:marBottom w:val="0"/>
                  <w:divBdr>
                    <w:top w:val="none" w:sz="0" w:space="0" w:color="auto"/>
                    <w:left w:val="none" w:sz="0" w:space="0" w:color="auto"/>
                    <w:bottom w:val="none" w:sz="0" w:space="0" w:color="auto"/>
                    <w:right w:val="none" w:sz="0" w:space="0" w:color="auto"/>
                  </w:divBdr>
                </w:div>
                <w:div w:id="364453384">
                  <w:marLeft w:val="640"/>
                  <w:marRight w:val="0"/>
                  <w:marTop w:val="0"/>
                  <w:marBottom w:val="0"/>
                  <w:divBdr>
                    <w:top w:val="none" w:sz="0" w:space="0" w:color="auto"/>
                    <w:left w:val="none" w:sz="0" w:space="0" w:color="auto"/>
                    <w:bottom w:val="none" w:sz="0" w:space="0" w:color="auto"/>
                    <w:right w:val="none" w:sz="0" w:space="0" w:color="auto"/>
                  </w:divBdr>
                </w:div>
                <w:div w:id="401610931">
                  <w:marLeft w:val="640"/>
                  <w:marRight w:val="0"/>
                  <w:marTop w:val="0"/>
                  <w:marBottom w:val="0"/>
                  <w:divBdr>
                    <w:top w:val="none" w:sz="0" w:space="0" w:color="auto"/>
                    <w:left w:val="none" w:sz="0" w:space="0" w:color="auto"/>
                    <w:bottom w:val="none" w:sz="0" w:space="0" w:color="auto"/>
                    <w:right w:val="none" w:sz="0" w:space="0" w:color="auto"/>
                  </w:divBdr>
                </w:div>
                <w:div w:id="409234272">
                  <w:marLeft w:val="640"/>
                  <w:marRight w:val="0"/>
                  <w:marTop w:val="0"/>
                  <w:marBottom w:val="0"/>
                  <w:divBdr>
                    <w:top w:val="none" w:sz="0" w:space="0" w:color="auto"/>
                    <w:left w:val="none" w:sz="0" w:space="0" w:color="auto"/>
                    <w:bottom w:val="none" w:sz="0" w:space="0" w:color="auto"/>
                    <w:right w:val="none" w:sz="0" w:space="0" w:color="auto"/>
                  </w:divBdr>
                </w:div>
                <w:div w:id="463892447">
                  <w:marLeft w:val="640"/>
                  <w:marRight w:val="0"/>
                  <w:marTop w:val="0"/>
                  <w:marBottom w:val="0"/>
                  <w:divBdr>
                    <w:top w:val="none" w:sz="0" w:space="0" w:color="auto"/>
                    <w:left w:val="none" w:sz="0" w:space="0" w:color="auto"/>
                    <w:bottom w:val="none" w:sz="0" w:space="0" w:color="auto"/>
                    <w:right w:val="none" w:sz="0" w:space="0" w:color="auto"/>
                  </w:divBdr>
                </w:div>
                <w:div w:id="522398789">
                  <w:marLeft w:val="640"/>
                  <w:marRight w:val="0"/>
                  <w:marTop w:val="0"/>
                  <w:marBottom w:val="0"/>
                  <w:divBdr>
                    <w:top w:val="none" w:sz="0" w:space="0" w:color="auto"/>
                    <w:left w:val="none" w:sz="0" w:space="0" w:color="auto"/>
                    <w:bottom w:val="none" w:sz="0" w:space="0" w:color="auto"/>
                    <w:right w:val="none" w:sz="0" w:space="0" w:color="auto"/>
                  </w:divBdr>
                </w:div>
                <w:div w:id="560677468">
                  <w:marLeft w:val="640"/>
                  <w:marRight w:val="0"/>
                  <w:marTop w:val="0"/>
                  <w:marBottom w:val="0"/>
                  <w:divBdr>
                    <w:top w:val="none" w:sz="0" w:space="0" w:color="auto"/>
                    <w:left w:val="none" w:sz="0" w:space="0" w:color="auto"/>
                    <w:bottom w:val="none" w:sz="0" w:space="0" w:color="auto"/>
                    <w:right w:val="none" w:sz="0" w:space="0" w:color="auto"/>
                  </w:divBdr>
                </w:div>
                <w:div w:id="587009127">
                  <w:marLeft w:val="640"/>
                  <w:marRight w:val="0"/>
                  <w:marTop w:val="0"/>
                  <w:marBottom w:val="0"/>
                  <w:divBdr>
                    <w:top w:val="none" w:sz="0" w:space="0" w:color="auto"/>
                    <w:left w:val="none" w:sz="0" w:space="0" w:color="auto"/>
                    <w:bottom w:val="none" w:sz="0" w:space="0" w:color="auto"/>
                    <w:right w:val="none" w:sz="0" w:space="0" w:color="auto"/>
                  </w:divBdr>
                </w:div>
                <w:div w:id="647130135">
                  <w:marLeft w:val="640"/>
                  <w:marRight w:val="0"/>
                  <w:marTop w:val="0"/>
                  <w:marBottom w:val="0"/>
                  <w:divBdr>
                    <w:top w:val="none" w:sz="0" w:space="0" w:color="auto"/>
                    <w:left w:val="none" w:sz="0" w:space="0" w:color="auto"/>
                    <w:bottom w:val="none" w:sz="0" w:space="0" w:color="auto"/>
                    <w:right w:val="none" w:sz="0" w:space="0" w:color="auto"/>
                  </w:divBdr>
                </w:div>
                <w:div w:id="659314449">
                  <w:marLeft w:val="640"/>
                  <w:marRight w:val="0"/>
                  <w:marTop w:val="0"/>
                  <w:marBottom w:val="0"/>
                  <w:divBdr>
                    <w:top w:val="none" w:sz="0" w:space="0" w:color="auto"/>
                    <w:left w:val="none" w:sz="0" w:space="0" w:color="auto"/>
                    <w:bottom w:val="none" w:sz="0" w:space="0" w:color="auto"/>
                    <w:right w:val="none" w:sz="0" w:space="0" w:color="auto"/>
                  </w:divBdr>
                </w:div>
                <w:div w:id="965090132">
                  <w:marLeft w:val="640"/>
                  <w:marRight w:val="0"/>
                  <w:marTop w:val="0"/>
                  <w:marBottom w:val="0"/>
                  <w:divBdr>
                    <w:top w:val="none" w:sz="0" w:space="0" w:color="auto"/>
                    <w:left w:val="none" w:sz="0" w:space="0" w:color="auto"/>
                    <w:bottom w:val="none" w:sz="0" w:space="0" w:color="auto"/>
                    <w:right w:val="none" w:sz="0" w:space="0" w:color="auto"/>
                  </w:divBdr>
                </w:div>
                <w:div w:id="972060622">
                  <w:marLeft w:val="640"/>
                  <w:marRight w:val="0"/>
                  <w:marTop w:val="0"/>
                  <w:marBottom w:val="0"/>
                  <w:divBdr>
                    <w:top w:val="none" w:sz="0" w:space="0" w:color="auto"/>
                    <w:left w:val="none" w:sz="0" w:space="0" w:color="auto"/>
                    <w:bottom w:val="none" w:sz="0" w:space="0" w:color="auto"/>
                    <w:right w:val="none" w:sz="0" w:space="0" w:color="auto"/>
                  </w:divBdr>
                </w:div>
                <w:div w:id="1058288491">
                  <w:marLeft w:val="640"/>
                  <w:marRight w:val="0"/>
                  <w:marTop w:val="0"/>
                  <w:marBottom w:val="0"/>
                  <w:divBdr>
                    <w:top w:val="none" w:sz="0" w:space="0" w:color="auto"/>
                    <w:left w:val="none" w:sz="0" w:space="0" w:color="auto"/>
                    <w:bottom w:val="none" w:sz="0" w:space="0" w:color="auto"/>
                    <w:right w:val="none" w:sz="0" w:space="0" w:color="auto"/>
                  </w:divBdr>
                </w:div>
                <w:div w:id="1145049165">
                  <w:marLeft w:val="640"/>
                  <w:marRight w:val="0"/>
                  <w:marTop w:val="0"/>
                  <w:marBottom w:val="0"/>
                  <w:divBdr>
                    <w:top w:val="none" w:sz="0" w:space="0" w:color="auto"/>
                    <w:left w:val="none" w:sz="0" w:space="0" w:color="auto"/>
                    <w:bottom w:val="none" w:sz="0" w:space="0" w:color="auto"/>
                    <w:right w:val="none" w:sz="0" w:space="0" w:color="auto"/>
                  </w:divBdr>
                </w:div>
                <w:div w:id="1157498270">
                  <w:marLeft w:val="640"/>
                  <w:marRight w:val="0"/>
                  <w:marTop w:val="0"/>
                  <w:marBottom w:val="0"/>
                  <w:divBdr>
                    <w:top w:val="none" w:sz="0" w:space="0" w:color="auto"/>
                    <w:left w:val="none" w:sz="0" w:space="0" w:color="auto"/>
                    <w:bottom w:val="none" w:sz="0" w:space="0" w:color="auto"/>
                    <w:right w:val="none" w:sz="0" w:space="0" w:color="auto"/>
                  </w:divBdr>
                </w:div>
                <w:div w:id="1289900448">
                  <w:marLeft w:val="640"/>
                  <w:marRight w:val="0"/>
                  <w:marTop w:val="0"/>
                  <w:marBottom w:val="0"/>
                  <w:divBdr>
                    <w:top w:val="none" w:sz="0" w:space="0" w:color="auto"/>
                    <w:left w:val="none" w:sz="0" w:space="0" w:color="auto"/>
                    <w:bottom w:val="none" w:sz="0" w:space="0" w:color="auto"/>
                    <w:right w:val="none" w:sz="0" w:space="0" w:color="auto"/>
                  </w:divBdr>
                </w:div>
                <w:div w:id="1443837947">
                  <w:marLeft w:val="640"/>
                  <w:marRight w:val="0"/>
                  <w:marTop w:val="0"/>
                  <w:marBottom w:val="0"/>
                  <w:divBdr>
                    <w:top w:val="none" w:sz="0" w:space="0" w:color="auto"/>
                    <w:left w:val="none" w:sz="0" w:space="0" w:color="auto"/>
                    <w:bottom w:val="none" w:sz="0" w:space="0" w:color="auto"/>
                    <w:right w:val="none" w:sz="0" w:space="0" w:color="auto"/>
                  </w:divBdr>
                </w:div>
                <w:div w:id="1509325100">
                  <w:marLeft w:val="640"/>
                  <w:marRight w:val="0"/>
                  <w:marTop w:val="0"/>
                  <w:marBottom w:val="0"/>
                  <w:divBdr>
                    <w:top w:val="none" w:sz="0" w:space="0" w:color="auto"/>
                    <w:left w:val="none" w:sz="0" w:space="0" w:color="auto"/>
                    <w:bottom w:val="none" w:sz="0" w:space="0" w:color="auto"/>
                    <w:right w:val="none" w:sz="0" w:space="0" w:color="auto"/>
                  </w:divBdr>
                </w:div>
                <w:div w:id="1545871064">
                  <w:marLeft w:val="640"/>
                  <w:marRight w:val="0"/>
                  <w:marTop w:val="0"/>
                  <w:marBottom w:val="0"/>
                  <w:divBdr>
                    <w:top w:val="none" w:sz="0" w:space="0" w:color="auto"/>
                    <w:left w:val="none" w:sz="0" w:space="0" w:color="auto"/>
                    <w:bottom w:val="none" w:sz="0" w:space="0" w:color="auto"/>
                    <w:right w:val="none" w:sz="0" w:space="0" w:color="auto"/>
                  </w:divBdr>
                </w:div>
                <w:div w:id="1638222952">
                  <w:marLeft w:val="640"/>
                  <w:marRight w:val="0"/>
                  <w:marTop w:val="0"/>
                  <w:marBottom w:val="0"/>
                  <w:divBdr>
                    <w:top w:val="none" w:sz="0" w:space="0" w:color="auto"/>
                    <w:left w:val="none" w:sz="0" w:space="0" w:color="auto"/>
                    <w:bottom w:val="none" w:sz="0" w:space="0" w:color="auto"/>
                    <w:right w:val="none" w:sz="0" w:space="0" w:color="auto"/>
                  </w:divBdr>
                </w:div>
                <w:div w:id="1666667248">
                  <w:marLeft w:val="640"/>
                  <w:marRight w:val="0"/>
                  <w:marTop w:val="0"/>
                  <w:marBottom w:val="0"/>
                  <w:divBdr>
                    <w:top w:val="none" w:sz="0" w:space="0" w:color="auto"/>
                    <w:left w:val="none" w:sz="0" w:space="0" w:color="auto"/>
                    <w:bottom w:val="none" w:sz="0" w:space="0" w:color="auto"/>
                    <w:right w:val="none" w:sz="0" w:space="0" w:color="auto"/>
                  </w:divBdr>
                </w:div>
                <w:div w:id="1673871304">
                  <w:marLeft w:val="640"/>
                  <w:marRight w:val="0"/>
                  <w:marTop w:val="0"/>
                  <w:marBottom w:val="0"/>
                  <w:divBdr>
                    <w:top w:val="none" w:sz="0" w:space="0" w:color="auto"/>
                    <w:left w:val="none" w:sz="0" w:space="0" w:color="auto"/>
                    <w:bottom w:val="none" w:sz="0" w:space="0" w:color="auto"/>
                    <w:right w:val="none" w:sz="0" w:space="0" w:color="auto"/>
                  </w:divBdr>
                </w:div>
                <w:div w:id="1680425595">
                  <w:marLeft w:val="640"/>
                  <w:marRight w:val="0"/>
                  <w:marTop w:val="0"/>
                  <w:marBottom w:val="0"/>
                  <w:divBdr>
                    <w:top w:val="none" w:sz="0" w:space="0" w:color="auto"/>
                    <w:left w:val="none" w:sz="0" w:space="0" w:color="auto"/>
                    <w:bottom w:val="none" w:sz="0" w:space="0" w:color="auto"/>
                    <w:right w:val="none" w:sz="0" w:space="0" w:color="auto"/>
                  </w:divBdr>
                </w:div>
                <w:div w:id="1710449703">
                  <w:marLeft w:val="640"/>
                  <w:marRight w:val="0"/>
                  <w:marTop w:val="0"/>
                  <w:marBottom w:val="0"/>
                  <w:divBdr>
                    <w:top w:val="none" w:sz="0" w:space="0" w:color="auto"/>
                    <w:left w:val="none" w:sz="0" w:space="0" w:color="auto"/>
                    <w:bottom w:val="none" w:sz="0" w:space="0" w:color="auto"/>
                    <w:right w:val="none" w:sz="0" w:space="0" w:color="auto"/>
                  </w:divBdr>
                </w:div>
                <w:div w:id="1711882510">
                  <w:marLeft w:val="640"/>
                  <w:marRight w:val="0"/>
                  <w:marTop w:val="0"/>
                  <w:marBottom w:val="0"/>
                  <w:divBdr>
                    <w:top w:val="none" w:sz="0" w:space="0" w:color="auto"/>
                    <w:left w:val="none" w:sz="0" w:space="0" w:color="auto"/>
                    <w:bottom w:val="none" w:sz="0" w:space="0" w:color="auto"/>
                    <w:right w:val="none" w:sz="0" w:space="0" w:color="auto"/>
                  </w:divBdr>
                </w:div>
                <w:div w:id="1721710950">
                  <w:marLeft w:val="640"/>
                  <w:marRight w:val="0"/>
                  <w:marTop w:val="0"/>
                  <w:marBottom w:val="0"/>
                  <w:divBdr>
                    <w:top w:val="none" w:sz="0" w:space="0" w:color="auto"/>
                    <w:left w:val="none" w:sz="0" w:space="0" w:color="auto"/>
                    <w:bottom w:val="none" w:sz="0" w:space="0" w:color="auto"/>
                    <w:right w:val="none" w:sz="0" w:space="0" w:color="auto"/>
                  </w:divBdr>
                </w:div>
                <w:div w:id="1737435907">
                  <w:marLeft w:val="640"/>
                  <w:marRight w:val="0"/>
                  <w:marTop w:val="0"/>
                  <w:marBottom w:val="0"/>
                  <w:divBdr>
                    <w:top w:val="none" w:sz="0" w:space="0" w:color="auto"/>
                    <w:left w:val="none" w:sz="0" w:space="0" w:color="auto"/>
                    <w:bottom w:val="none" w:sz="0" w:space="0" w:color="auto"/>
                    <w:right w:val="none" w:sz="0" w:space="0" w:color="auto"/>
                  </w:divBdr>
                </w:div>
                <w:div w:id="1753161861">
                  <w:marLeft w:val="640"/>
                  <w:marRight w:val="0"/>
                  <w:marTop w:val="0"/>
                  <w:marBottom w:val="0"/>
                  <w:divBdr>
                    <w:top w:val="none" w:sz="0" w:space="0" w:color="auto"/>
                    <w:left w:val="none" w:sz="0" w:space="0" w:color="auto"/>
                    <w:bottom w:val="none" w:sz="0" w:space="0" w:color="auto"/>
                    <w:right w:val="none" w:sz="0" w:space="0" w:color="auto"/>
                  </w:divBdr>
                </w:div>
                <w:div w:id="1768039256">
                  <w:marLeft w:val="640"/>
                  <w:marRight w:val="0"/>
                  <w:marTop w:val="0"/>
                  <w:marBottom w:val="0"/>
                  <w:divBdr>
                    <w:top w:val="none" w:sz="0" w:space="0" w:color="auto"/>
                    <w:left w:val="none" w:sz="0" w:space="0" w:color="auto"/>
                    <w:bottom w:val="none" w:sz="0" w:space="0" w:color="auto"/>
                    <w:right w:val="none" w:sz="0" w:space="0" w:color="auto"/>
                  </w:divBdr>
                </w:div>
                <w:div w:id="1789936047">
                  <w:marLeft w:val="640"/>
                  <w:marRight w:val="0"/>
                  <w:marTop w:val="0"/>
                  <w:marBottom w:val="0"/>
                  <w:divBdr>
                    <w:top w:val="none" w:sz="0" w:space="0" w:color="auto"/>
                    <w:left w:val="none" w:sz="0" w:space="0" w:color="auto"/>
                    <w:bottom w:val="none" w:sz="0" w:space="0" w:color="auto"/>
                    <w:right w:val="none" w:sz="0" w:space="0" w:color="auto"/>
                  </w:divBdr>
                </w:div>
                <w:div w:id="1803379002">
                  <w:marLeft w:val="640"/>
                  <w:marRight w:val="0"/>
                  <w:marTop w:val="0"/>
                  <w:marBottom w:val="0"/>
                  <w:divBdr>
                    <w:top w:val="none" w:sz="0" w:space="0" w:color="auto"/>
                    <w:left w:val="none" w:sz="0" w:space="0" w:color="auto"/>
                    <w:bottom w:val="none" w:sz="0" w:space="0" w:color="auto"/>
                    <w:right w:val="none" w:sz="0" w:space="0" w:color="auto"/>
                  </w:divBdr>
                </w:div>
                <w:div w:id="1876192940">
                  <w:marLeft w:val="640"/>
                  <w:marRight w:val="0"/>
                  <w:marTop w:val="0"/>
                  <w:marBottom w:val="0"/>
                  <w:divBdr>
                    <w:top w:val="none" w:sz="0" w:space="0" w:color="auto"/>
                    <w:left w:val="none" w:sz="0" w:space="0" w:color="auto"/>
                    <w:bottom w:val="none" w:sz="0" w:space="0" w:color="auto"/>
                    <w:right w:val="none" w:sz="0" w:space="0" w:color="auto"/>
                  </w:divBdr>
                </w:div>
                <w:div w:id="1998339029">
                  <w:marLeft w:val="640"/>
                  <w:marRight w:val="0"/>
                  <w:marTop w:val="0"/>
                  <w:marBottom w:val="0"/>
                  <w:divBdr>
                    <w:top w:val="none" w:sz="0" w:space="0" w:color="auto"/>
                    <w:left w:val="none" w:sz="0" w:space="0" w:color="auto"/>
                    <w:bottom w:val="none" w:sz="0" w:space="0" w:color="auto"/>
                    <w:right w:val="none" w:sz="0" w:space="0" w:color="auto"/>
                  </w:divBdr>
                </w:div>
                <w:div w:id="2020809609">
                  <w:marLeft w:val="640"/>
                  <w:marRight w:val="0"/>
                  <w:marTop w:val="0"/>
                  <w:marBottom w:val="0"/>
                  <w:divBdr>
                    <w:top w:val="none" w:sz="0" w:space="0" w:color="auto"/>
                    <w:left w:val="none" w:sz="0" w:space="0" w:color="auto"/>
                    <w:bottom w:val="none" w:sz="0" w:space="0" w:color="auto"/>
                    <w:right w:val="none" w:sz="0" w:space="0" w:color="auto"/>
                  </w:divBdr>
                </w:div>
                <w:div w:id="2062551855">
                  <w:marLeft w:val="640"/>
                  <w:marRight w:val="0"/>
                  <w:marTop w:val="0"/>
                  <w:marBottom w:val="0"/>
                  <w:divBdr>
                    <w:top w:val="none" w:sz="0" w:space="0" w:color="auto"/>
                    <w:left w:val="none" w:sz="0" w:space="0" w:color="auto"/>
                    <w:bottom w:val="none" w:sz="0" w:space="0" w:color="auto"/>
                    <w:right w:val="none" w:sz="0" w:space="0" w:color="auto"/>
                  </w:divBdr>
                </w:div>
              </w:divsChild>
            </w:div>
            <w:div w:id="1645965174">
              <w:marLeft w:val="0"/>
              <w:marRight w:val="0"/>
              <w:marTop w:val="0"/>
              <w:marBottom w:val="0"/>
              <w:divBdr>
                <w:top w:val="none" w:sz="0" w:space="0" w:color="auto"/>
                <w:left w:val="none" w:sz="0" w:space="0" w:color="auto"/>
                <w:bottom w:val="none" w:sz="0" w:space="0" w:color="auto"/>
                <w:right w:val="none" w:sz="0" w:space="0" w:color="auto"/>
              </w:divBdr>
              <w:divsChild>
                <w:div w:id="45371946">
                  <w:marLeft w:val="640"/>
                  <w:marRight w:val="0"/>
                  <w:marTop w:val="0"/>
                  <w:marBottom w:val="0"/>
                  <w:divBdr>
                    <w:top w:val="none" w:sz="0" w:space="0" w:color="auto"/>
                    <w:left w:val="none" w:sz="0" w:space="0" w:color="auto"/>
                    <w:bottom w:val="none" w:sz="0" w:space="0" w:color="auto"/>
                    <w:right w:val="none" w:sz="0" w:space="0" w:color="auto"/>
                  </w:divBdr>
                </w:div>
                <w:div w:id="125584977">
                  <w:marLeft w:val="640"/>
                  <w:marRight w:val="0"/>
                  <w:marTop w:val="0"/>
                  <w:marBottom w:val="0"/>
                  <w:divBdr>
                    <w:top w:val="none" w:sz="0" w:space="0" w:color="auto"/>
                    <w:left w:val="none" w:sz="0" w:space="0" w:color="auto"/>
                    <w:bottom w:val="none" w:sz="0" w:space="0" w:color="auto"/>
                    <w:right w:val="none" w:sz="0" w:space="0" w:color="auto"/>
                  </w:divBdr>
                </w:div>
                <w:div w:id="148984264">
                  <w:marLeft w:val="640"/>
                  <w:marRight w:val="0"/>
                  <w:marTop w:val="0"/>
                  <w:marBottom w:val="0"/>
                  <w:divBdr>
                    <w:top w:val="none" w:sz="0" w:space="0" w:color="auto"/>
                    <w:left w:val="none" w:sz="0" w:space="0" w:color="auto"/>
                    <w:bottom w:val="none" w:sz="0" w:space="0" w:color="auto"/>
                    <w:right w:val="none" w:sz="0" w:space="0" w:color="auto"/>
                  </w:divBdr>
                </w:div>
                <w:div w:id="201331876">
                  <w:marLeft w:val="640"/>
                  <w:marRight w:val="0"/>
                  <w:marTop w:val="0"/>
                  <w:marBottom w:val="0"/>
                  <w:divBdr>
                    <w:top w:val="none" w:sz="0" w:space="0" w:color="auto"/>
                    <w:left w:val="none" w:sz="0" w:space="0" w:color="auto"/>
                    <w:bottom w:val="none" w:sz="0" w:space="0" w:color="auto"/>
                    <w:right w:val="none" w:sz="0" w:space="0" w:color="auto"/>
                  </w:divBdr>
                </w:div>
                <w:div w:id="287273852">
                  <w:marLeft w:val="640"/>
                  <w:marRight w:val="0"/>
                  <w:marTop w:val="0"/>
                  <w:marBottom w:val="0"/>
                  <w:divBdr>
                    <w:top w:val="none" w:sz="0" w:space="0" w:color="auto"/>
                    <w:left w:val="none" w:sz="0" w:space="0" w:color="auto"/>
                    <w:bottom w:val="none" w:sz="0" w:space="0" w:color="auto"/>
                    <w:right w:val="none" w:sz="0" w:space="0" w:color="auto"/>
                  </w:divBdr>
                </w:div>
                <w:div w:id="320547612">
                  <w:marLeft w:val="640"/>
                  <w:marRight w:val="0"/>
                  <w:marTop w:val="0"/>
                  <w:marBottom w:val="0"/>
                  <w:divBdr>
                    <w:top w:val="none" w:sz="0" w:space="0" w:color="auto"/>
                    <w:left w:val="none" w:sz="0" w:space="0" w:color="auto"/>
                    <w:bottom w:val="none" w:sz="0" w:space="0" w:color="auto"/>
                    <w:right w:val="none" w:sz="0" w:space="0" w:color="auto"/>
                  </w:divBdr>
                </w:div>
                <w:div w:id="415371594">
                  <w:marLeft w:val="640"/>
                  <w:marRight w:val="0"/>
                  <w:marTop w:val="0"/>
                  <w:marBottom w:val="0"/>
                  <w:divBdr>
                    <w:top w:val="none" w:sz="0" w:space="0" w:color="auto"/>
                    <w:left w:val="none" w:sz="0" w:space="0" w:color="auto"/>
                    <w:bottom w:val="none" w:sz="0" w:space="0" w:color="auto"/>
                    <w:right w:val="none" w:sz="0" w:space="0" w:color="auto"/>
                  </w:divBdr>
                </w:div>
                <w:div w:id="421803326">
                  <w:marLeft w:val="640"/>
                  <w:marRight w:val="0"/>
                  <w:marTop w:val="0"/>
                  <w:marBottom w:val="0"/>
                  <w:divBdr>
                    <w:top w:val="none" w:sz="0" w:space="0" w:color="auto"/>
                    <w:left w:val="none" w:sz="0" w:space="0" w:color="auto"/>
                    <w:bottom w:val="none" w:sz="0" w:space="0" w:color="auto"/>
                    <w:right w:val="none" w:sz="0" w:space="0" w:color="auto"/>
                  </w:divBdr>
                </w:div>
                <w:div w:id="422191741">
                  <w:marLeft w:val="640"/>
                  <w:marRight w:val="0"/>
                  <w:marTop w:val="0"/>
                  <w:marBottom w:val="0"/>
                  <w:divBdr>
                    <w:top w:val="none" w:sz="0" w:space="0" w:color="auto"/>
                    <w:left w:val="none" w:sz="0" w:space="0" w:color="auto"/>
                    <w:bottom w:val="none" w:sz="0" w:space="0" w:color="auto"/>
                    <w:right w:val="none" w:sz="0" w:space="0" w:color="auto"/>
                  </w:divBdr>
                </w:div>
                <w:div w:id="473134262">
                  <w:marLeft w:val="640"/>
                  <w:marRight w:val="0"/>
                  <w:marTop w:val="0"/>
                  <w:marBottom w:val="0"/>
                  <w:divBdr>
                    <w:top w:val="none" w:sz="0" w:space="0" w:color="auto"/>
                    <w:left w:val="none" w:sz="0" w:space="0" w:color="auto"/>
                    <w:bottom w:val="none" w:sz="0" w:space="0" w:color="auto"/>
                    <w:right w:val="none" w:sz="0" w:space="0" w:color="auto"/>
                  </w:divBdr>
                </w:div>
                <w:div w:id="493452359">
                  <w:marLeft w:val="640"/>
                  <w:marRight w:val="0"/>
                  <w:marTop w:val="0"/>
                  <w:marBottom w:val="0"/>
                  <w:divBdr>
                    <w:top w:val="none" w:sz="0" w:space="0" w:color="auto"/>
                    <w:left w:val="none" w:sz="0" w:space="0" w:color="auto"/>
                    <w:bottom w:val="none" w:sz="0" w:space="0" w:color="auto"/>
                    <w:right w:val="none" w:sz="0" w:space="0" w:color="auto"/>
                  </w:divBdr>
                </w:div>
                <w:div w:id="581960881">
                  <w:marLeft w:val="640"/>
                  <w:marRight w:val="0"/>
                  <w:marTop w:val="0"/>
                  <w:marBottom w:val="0"/>
                  <w:divBdr>
                    <w:top w:val="none" w:sz="0" w:space="0" w:color="auto"/>
                    <w:left w:val="none" w:sz="0" w:space="0" w:color="auto"/>
                    <w:bottom w:val="none" w:sz="0" w:space="0" w:color="auto"/>
                    <w:right w:val="none" w:sz="0" w:space="0" w:color="auto"/>
                  </w:divBdr>
                </w:div>
                <w:div w:id="634674895">
                  <w:marLeft w:val="640"/>
                  <w:marRight w:val="0"/>
                  <w:marTop w:val="0"/>
                  <w:marBottom w:val="0"/>
                  <w:divBdr>
                    <w:top w:val="none" w:sz="0" w:space="0" w:color="auto"/>
                    <w:left w:val="none" w:sz="0" w:space="0" w:color="auto"/>
                    <w:bottom w:val="none" w:sz="0" w:space="0" w:color="auto"/>
                    <w:right w:val="none" w:sz="0" w:space="0" w:color="auto"/>
                  </w:divBdr>
                </w:div>
                <w:div w:id="752162096">
                  <w:marLeft w:val="640"/>
                  <w:marRight w:val="0"/>
                  <w:marTop w:val="0"/>
                  <w:marBottom w:val="0"/>
                  <w:divBdr>
                    <w:top w:val="none" w:sz="0" w:space="0" w:color="auto"/>
                    <w:left w:val="none" w:sz="0" w:space="0" w:color="auto"/>
                    <w:bottom w:val="none" w:sz="0" w:space="0" w:color="auto"/>
                    <w:right w:val="none" w:sz="0" w:space="0" w:color="auto"/>
                  </w:divBdr>
                </w:div>
                <w:div w:id="826941413">
                  <w:marLeft w:val="640"/>
                  <w:marRight w:val="0"/>
                  <w:marTop w:val="0"/>
                  <w:marBottom w:val="0"/>
                  <w:divBdr>
                    <w:top w:val="none" w:sz="0" w:space="0" w:color="auto"/>
                    <w:left w:val="none" w:sz="0" w:space="0" w:color="auto"/>
                    <w:bottom w:val="none" w:sz="0" w:space="0" w:color="auto"/>
                    <w:right w:val="none" w:sz="0" w:space="0" w:color="auto"/>
                  </w:divBdr>
                </w:div>
                <w:div w:id="827090788">
                  <w:marLeft w:val="640"/>
                  <w:marRight w:val="0"/>
                  <w:marTop w:val="0"/>
                  <w:marBottom w:val="0"/>
                  <w:divBdr>
                    <w:top w:val="none" w:sz="0" w:space="0" w:color="auto"/>
                    <w:left w:val="none" w:sz="0" w:space="0" w:color="auto"/>
                    <w:bottom w:val="none" w:sz="0" w:space="0" w:color="auto"/>
                    <w:right w:val="none" w:sz="0" w:space="0" w:color="auto"/>
                  </w:divBdr>
                </w:div>
                <w:div w:id="862716359">
                  <w:marLeft w:val="640"/>
                  <w:marRight w:val="0"/>
                  <w:marTop w:val="0"/>
                  <w:marBottom w:val="0"/>
                  <w:divBdr>
                    <w:top w:val="none" w:sz="0" w:space="0" w:color="auto"/>
                    <w:left w:val="none" w:sz="0" w:space="0" w:color="auto"/>
                    <w:bottom w:val="none" w:sz="0" w:space="0" w:color="auto"/>
                    <w:right w:val="none" w:sz="0" w:space="0" w:color="auto"/>
                  </w:divBdr>
                </w:div>
                <w:div w:id="907154228">
                  <w:marLeft w:val="640"/>
                  <w:marRight w:val="0"/>
                  <w:marTop w:val="0"/>
                  <w:marBottom w:val="0"/>
                  <w:divBdr>
                    <w:top w:val="none" w:sz="0" w:space="0" w:color="auto"/>
                    <w:left w:val="none" w:sz="0" w:space="0" w:color="auto"/>
                    <w:bottom w:val="none" w:sz="0" w:space="0" w:color="auto"/>
                    <w:right w:val="none" w:sz="0" w:space="0" w:color="auto"/>
                  </w:divBdr>
                </w:div>
                <w:div w:id="985815365">
                  <w:marLeft w:val="640"/>
                  <w:marRight w:val="0"/>
                  <w:marTop w:val="0"/>
                  <w:marBottom w:val="0"/>
                  <w:divBdr>
                    <w:top w:val="none" w:sz="0" w:space="0" w:color="auto"/>
                    <w:left w:val="none" w:sz="0" w:space="0" w:color="auto"/>
                    <w:bottom w:val="none" w:sz="0" w:space="0" w:color="auto"/>
                    <w:right w:val="none" w:sz="0" w:space="0" w:color="auto"/>
                  </w:divBdr>
                </w:div>
                <w:div w:id="1003167104">
                  <w:marLeft w:val="640"/>
                  <w:marRight w:val="0"/>
                  <w:marTop w:val="0"/>
                  <w:marBottom w:val="0"/>
                  <w:divBdr>
                    <w:top w:val="none" w:sz="0" w:space="0" w:color="auto"/>
                    <w:left w:val="none" w:sz="0" w:space="0" w:color="auto"/>
                    <w:bottom w:val="none" w:sz="0" w:space="0" w:color="auto"/>
                    <w:right w:val="none" w:sz="0" w:space="0" w:color="auto"/>
                  </w:divBdr>
                </w:div>
                <w:div w:id="1036271063">
                  <w:marLeft w:val="640"/>
                  <w:marRight w:val="0"/>
                  <w:marTop w:val="0"/>
                  <w:marBottom w:val="0"/>
                  <w:divBdr>
                    <w:top w:val="none" w:sz="0" w:space="0" w:color="auto"/>
                    <w:left w:val="none" w:sz="0" w:space="0" w:color="auto"/>
                    <w:bottom w:val="none" w:sz="0" w:space="0" w:color="auto"/>
                    <w:right w:val="none" w:sz="0" w:space="0" w:color="auto"/>
                  </w:divBdr>
                </w:div>
                <w:div w:id="1114209859">
                  <w:marLeft w:val="640"/>
                  <w:marRight w:val="0"/>
                  <w:marTop w:val="0"/>
                  <w:marBottom w:val="0"/>
                  <w:divBdr>
                    <w:top w:val="none" w:sz="0" w:space="0" w:color="auto"/>
                    <w:left w:val="none" w:sz="0" w:space="0" w:color="auto"/>
                    <w:bottom w:val="none" w:sz="0" w:space="0" w:color="auto"/>
                    <w:right w:val="none" w:sz="0" w:space="0" w:color="auto"/>
                  </w:divBdr>
                </w:div>
                <w:div w:id="1114859623">
                  <w:marLeft w:val="640"/>
                  <w:marRight w:val="0"/>
                  <w:marTop w:val="0"/>
                  <w:marBottom w:val="0"/>
                  <w:divBdr>
                    <w:top w:val="none" w:sz="0" w:space="0" w:color="auto"/>
                    <w:left w:val="none" w:sz="0" w:space="0" w:color="auto"/>
                    <w:bottom w:val="none" w:sz="0" w:space="0" w:color="auto"/>
                    <w:right w:val="none" w:sz="0" w:space="0" w:color="auto"/>
                  </w:divBdr>
                </w:div>
                <w:div w:id="1123353252">
                  <w:marLeft w:val="640"/>
                  <w:marRight w:val="0"/>
                  <w:marTop w:val="0"/>
                  <w:marBottom w:val="0"/>
                  <w:divBdr>
                    <w:top w:val="none" w:sz="0" w:space="0" w:color="auto"/>
                    <w:left w:val="none" w:sz="0" w:space="0" w:color="auto"/>
                    <w:bottom w:val="none" w:sz="0" w:space="0" w:color="auto"/>
                    <w:right w:val="none" w:sz="0" w:space="0" w:color="auto"/>
                  </w:divBdr>
                </w:div>
                <w:div w:id="1202942891">
                  <w:marLeft w:val="640"/>
                  <w:marRight w:val="0"/>
                  <w:marTop w:val="0"/>
                  <w:marBottom w:val="0"/>
                  <w:divBdr>
                    <w:top w:val="none" w:sz="0" w:space="0" w:color="auto"/>
                    <w:left w:val="none" w:sz="0" w:space="0" w:color="auto"/>
                    <w:bottom w:val="none" w:sz="0" w:space="0" w:color="auto"/>
                    <w:right w:val="none" w:sz="0" w:space="0" w:color="auto"/>
                  </w:divBdr>
                </w:div>
                <w:div w:id="1242760441">
                  <w:marLeft w:val="640"/>
                  <w:marRight w:val="0"/>
                  <w:marTop w:val="0"/>
                  <w:marBottom w:val="0"/>
                  <w:divBdr>
                    <w:top w:val="none" w:sz="0" w:space="0" w:color="auto"/>
                    <w:left w:val="none" w:sz="0" w:space="0" w:color="auto"/>
                    <w:bottom w:val="none" w:sz="0" w:space="0" w:color="auto"/>
                    <w:right w:val="none" w:sz="0" w:space="0" w:color="auto"/>
                  </w:divBdr>
                </w:div>
                <w:div w:id="1244798415">
                  <w:marLeft w:val="640"/>
                  <w:marRight w:val="0"/>
                  <w:marTop w:val="0"/>
                  <w:marBottom w:val="0"/>
                  <w:divBdr>
                    <w:top w:val="none" w:sz="0" w:space="0" w:color="auto"/>
                    <w:left w:val="none" w:sz="0" w:space="0" w:color="auto"/>
                    <w:bottom w:val="none" w:sz="0" w:space="0" w:color="auto"/>
                    <w:right w:val="none" w:sz="0" w:space="0" w:color="auto"/>
                  </w:divBdr>
                </w:div>
                <w:div w:id="1333993182">
                  <w:marLeft w:val="640"/>
                  <w:marRight w:val="0"/>
                  <w:marTop w:val="0"/>
                  <w:marBottom w:val="0"/>
                  <w:divBdr>
                    <w:top w:val="none" w:sz="0" w:space="0" w:color="auto"/>
                    <w:left w:val="none" w:sz="0" w:space="0" w:color="auto"/>
                    <w:bottom w:val="none" w:sz="0" w:space="0" w:color="auto"/>
                    <w:right w:val="none" w:sz="0" w:space="0" w:color="auto"/>
                  </w:divBdr>
                </w:div>
                <w:div w:id="1395422959">
                  <w:marLeft w:val="640"/>
                  <w:marRight w:val="0"/>
                  <w:marTop w:val="0"/>
                  <w:marBottom w:val="0"/>
                  <w:divBdr>
                    <w:top w:val="none" w:sz="0" w:space="0" w:color="auto"/>
                    <w:left w:val="none" w:sz="0" w:space="0" w:color="auto"/>
                    <w:bottom w:val="none" w:sz="0" w:space="0" w:color="auto"/>
                    <w:right w:val="none" w:sz="0" w:space="0" w:color="auto"/>
                  </w:divBdr>
                </w:div>
                <w:div w:id="1422795424">
                  <w:marLeft w:val="640"/>
                  <w:marRight w:val="0"/>
                  <w:marTop w:val="0"/>
                  <w:marBottom w:val="0"/>
                  <w:divBdr>
                    <w:top w:val="none" w:sz="0" w:space="0" w:color="auto"/>
                    <w:left w:val="none" w:sz="0" w:space="0" w:color="auto"/>
                    <w:bottom w:val="none" w:sz="0" w:space="0" w:color="auto"/>
                    <w:right w:val="none" w:sz="0" w:space="0" w:color="auto"/>
                  </w:divBdr>
                </w:div>
                <w:div w:id="1485273689">
                  <w:marLeft w:val="640"/>
                  <w:marRight w:val="0"/>
                  <w:marTop w:val="0"/>
                  <w:marBottom w:val="0"/>
                  <w:divBdr>
                    <w:top w:val="none" w:sz="0" w:space="0" w:color="auto"/>
                    <w:left w:val="none" w:sz="0" w:space="0" w:color="auto"/>
                    <w:bottom w:val="none" w:sz="0" w:space="0" w:color="auto"/>
                    <w:right w:val="none" w:sz="0" w:space="0" w:color="auto"/>
                  </w:divBdr>
                </w:div>
                <w:div w:id="1538355473">
                  <w:marLeft w:val="640"/>
                  <w:marRight w:val="0"/>
                  <w:marTop w:val="0"/>
                  <w:marBottom w:val="0"/>
                  <w:divBdr>
                    <w:top w:val="none" w:sz="0" w:space="0" w:color="auto"/>
                    <w:left w:val="none" w:sz="0" w:space="0" w:color="auto"/>
                    <w:bottom w:val="none" w:sz="0" w:space="0" w:color="auto"/>
                    <w:right w:val="none" w:sz="0" w:space="0" w:color="auto"/>
                  </w:divBdr>
                </w:div>
                <w:div w:id="1555770368">
                  <w:marLeft w:val="640"/>
                  <w:marRight w:val="0"/>
                  <w:marTop w:val="0"/>
                  <w:marBottom w:val="0"/>
                  <w:divBdr>
                    <w:top w:val="none" w:sz="0" w:space="0" w:color="auto"/>
                    <w:left w:val="none" w:sz="0" w:space="0" w:color="auto"/>
                    <w:bottom w:val="none" w:sz="0" w:space="0" w:color="auto"/>
                    <w:right w:val="none" w:sz="0" w:space="0" w:color="auto"/>
                  </w:divBdr>
                </w:div>
                <w:div w:id="1612929790">
                  <w:marLeft w:val="640"/>
                  <w:marRight w:val="0"/>
                  <w:marTop w:val="0"/>
                  <w:marBottom w:val="0"/>
                  <w:divBdr>
                    <w:top w:val="none" w:sz="0" w:space="0" w:color="auto"/>
                    <w:left w:val="none" w:sz="0" w:space="0" w:color="auto"/>
                    <w:bottom w:val="none" w:sz="0" w:space="0" w:color="auto"/>
                    <w:right w:val="none" w:sz="0" w:space="0" w:color="auto"/>
                  </w:divBdr>
                </w:div>
                <w:div w:id="1666399962">
                  <w:marLeft w:val="640"/>
                  <w:marRight w:val="0"/>
                  <w:marTop w:val="0"/>
                  <w:marBottom w:val="0"/>
                  <w:divBdr>
                    <w:top w:val="none" w:sz="0" w:space="0" w:color="auto"/>
                    <w:left w:val="none" w:sz="0" w:space="0" w:color="auto"/>
                    <w:bottom w:val="none" w:sz="0" w:space="0" w:color="auto"/>
                    <w:right w:val="none" w:sz="0" w:space="0" w:color="auto"/>
                  </w:divBdr>
                </w:div>
                <w:div w:id="1724521441">
                  <w:marLeft w:val="640"/>
                  <w:marRight w:val="0"/>
                  <w:marTop w:val="0"/>
                  <w:marBottom w:val="0"/>
                  <w:divBdr>
                    <w:top w:val="none" w:sz="0" w:space="0" w:color="auto"/>
                    <w:left w:val="none" w:sz="0" w:space="0" w:color="auto"/>
                    <w:bottom w:val="none" w:sz="0" w:space="0" w:color="auto"/>
                    <w:right w:val="none" w:sz="0" w:space="0" w:color="auto"/>
                  </w:divBdr>
                </w:div>
                <w:div w:id="1753889337">
                  <w:marLeft w:val="640"/>
                  <w:marRight w:val="0"/>
                  <w:marTop w:val="0"/>
                  <w:marBottom w:val="0"/>
                  <w:divBdr>
                    <w:top w:val="none" w:sz="0" w:space="0" w:color="auto"/>
                    <w:left w:val="none" w:sz="0" w:space="0" w:color="auto"/>
                    <w:bottom w:val="none" w:sz="0" w:space="0" w:color="auto"/>
                    <w:right w:val="none" w:sz="0" w:space="0" w:color="auto"/>
                  </w:divBdr>
                </w:div>
                <w:div w:id="1849174761">
                  <w:marLeft w:val="640"/>
                  <w:marRight w:val="0"/>
                  <w:marTop w:val="0"/>
                  <w:marBottom w:val="0"/>
                  <w:divBdr>
                    <w:top w:val="none" w:sz="0" w:space="0" w:color="auto"/>
                    <w:left w:val="none" w:sz="0" w:space="0" w:color="auto"/>
                    <w:bottom w:val="none" w:sz="0" w:space="0" w:color="auto"/>
                    <w:right w:val="none" w:sz="0" w:space="0" w:color="auto"/>
                  </w:divBdr>
                </w:div>
                <w:div w:id="1860004915">
                  <w:marLeft w:val="640"/>
                  <w:marRight w:val="0"/>
                  <w:marTop w:val="0"/>
                  <w:marBottom w:val="0"/>
                  <w:divBdr>
                    <w:top w:val="none" w:sz="0" w:space="0" w:color="auto"/>
                    <w:left w:val="none" w:sz="0" w:space="0" w:color="auto"/>
                    <w:bottom w:val="none" w:sz="0" w:space="0" w:color="auto"/>
                    <w:right w:val="none" w:sz="0" w:space="0" w:color="auto"/>
                  </w:divBdr>
                </w:div>
                <w:div w:id="1986926799">
                  <w:marLeft w:val="640"/>
                  <w:marRight w:val="0"/>
                  <w:marTop w:val="0"/>
                  <w:marBottom w:val="0"/>
                  <w:divBdr>
                    <w:top w:val="none" w:sz="0" w:space="0" w:color="auto"/>
                    <w:left w:val="none" w:sz="0" w:space="0" w:color="auto"/>
                    <w:bottom w:val="none" w:sz="0" w:space="0" w:color="auto"/>
                    <w:right w:val="none" w:sz="0" w:space="0" w:color="auto"/>
                  </w:divBdr>
                </w:div>
                <w:div w:id="2140489781">
                  <w:marLeft w:val="640"/>
                  <w:marRight w:val="0"/>
                  <w:marTop w:val="0"/>
                  <w:marBottom w:val="0"/>
                  <w:divBdr>
                    <w:top w:val="none" w:sz="0" w:space="0" w:color="auto"/>
                    <w:left w:val="none" w:sz="0" w:space="0" w:color="auto"/>
                    <w:bottom w:val="none" w:sz="0" w:space="0" w:color="auto"/>
                    <w:right w:val="none" w:sz="0" w:space="0" w:color="auto"/>
                  </w:divBdr>
                </w:div>
              </w:divsChild>
            </w:div>
            <w:div w:id="2051301261">
              <w:marLeft w:val="0"/>
              <w:marRight w:val="0"/>
              <w:marTop w:val="0"/>
              <w:marBottom w:val="0"/>
              <w:divBdr>
                <w:top w:val="none" w:sz="0" w:space="0" w:color="auto"/>
                <w:left w:val="none" w:sz="0" w:space="0" w:color="auto"/>
                <w:bottom w:val="none" w:sz="0" w:space="0" w:color="auto"/>
                <w:right w:val="none" w:sz="0" w:space="0" w:color="auto"/>
              </w:divBdr>
              <w:divsChild>
                <w:div w:id="180511865">
                  <w:marLeft w:val="640"/>
                  <w:marRight w:val="0"/>
                  <w:marTop w:val="0"/>
                  <w:marBottom w:val="0"/>
                  <w:divBdr>
                    <w:top w:val="none" w:sz="0" w:space="0" w:color="auto"/>
                    <w:left w:val="none" w:sz="0" w:space="0" w:color="auto"/>
                    <w:bottom w:val="none" w:sz="0" w:space="0" w:color="auto"/>
                    <w:right w:val="none" w:sz="0" w:space="0" w:color="auto"/>
                  </w:divBdr>
                </w:div>
                <w:div w:id="322899948">
                  <w:marLeft w:val="640"/>
                  <w:marRight w:val="0"/>
                  <w:marTop w:val="0"/>
                  <w:marBottom w:val="0"/>
                  <w:divBdr>
                    <w:top w:val="none" w:sz="0" w:space="0" w:color="auto"/>
                    <w:left w:val="none" w:sz="0" w:space="0" w:color="auto"/>
                    <w:bottom w:val="none" w:sz="0" w:space="0" w:color="auto"/>
                    <w:right w:val="none" w:sz="0" w:space="0" w:color="auto"/>
                  </w:divBdr>
                </w:div>
                <w:div w:id="328293668">
                  <w:marLeft w:val="640"/>
                  <w:marRight w:val="0"/>
                  <w:marTop w:val="0"/>
                  <w:marBottom w:val="0"/>
                  <w:divBdr>
                    <w:top w:val="none" w:sz="0" w:space="0" w:color="auto"/>
                    <w:left w:val="none" w:sz="0" w:space="0" w:color="auto"/>
                    <w:bottom w:val="none" w:sz="0" w:space="0" w:color="auto"/>
                    <w:right w:val="none" w:sz="0" w:space="0" w:color="auto"/>
                  </w:divBdr>
                </w:div>
                <w:div w:id="390036845">
                  <w:marLeft w:val="640"/>
                  <w:marRight w:val="0"/>
                  <w:marTop w:val="0"/>
                  <w:marBottom w:val="0"/>
                  <w:divBdr>
                    <w:top w:val="none" w:sz="0" w:space="0" w:color="auto"/>
                    <w:left w:val="none" w:sz="0" w:space="0" w:color="auto"/>
                    <w:bottom w:val="none" w:sz="0" w:space="0" w:color="auto"/>
                    <w:right w:val="none" w:sz="0" w:space="0" w:color="auto"/>
                  </w:divBdr>
                </w:div>
                <w:div w:id="432362640">
                  <w:marLeft w:val="640"/>
                  <w:marRight w:val="0"/>
                  <w:marTop w:val="0"/>
                  <w:marBottom w:val="0"/>
                  <w:divBdr>
                    <w:top w:val="none" w:sz="0" w:space="0" w:color="auto"/>
                    <w:left w:val="none" w:sz="0" w:space="0" w:color="auto"/>
                    <w:bottom w:val="none" w:sz="0" w:space="0" w:color="auto"/>
                    <w:right w:val="none" w:sz="0" w:space="0" w:color="auto"/>
                  </w:divBdr>
                </w:div>
                <w:div w:id="445777770">
                  <w:marLeft w:val="640"/>
                  <w:marRight w:val="0"/>
                  <w:marTop w:val="0"/>
                  <w:marBottom w:val="0"/>
                  <w:divBdr>
                    <w:top w:val="none" w:sz="0" w:space="0" w:color="auto"/>
                    <w:left w:val="none" w:sz="0" w:space="0" w:color="auto"/>
                    <w:bottom w:val="none" w:sz="0" w:space="0" w:color="auto"/>
                    <w:right w:val="none" w:sz="0" w:space="0" w:color="auto"/>
                  </w:divBdr>
                </w:div>
                <w:div w:id="448091154">
                  <w:marLeft w:val="640"/>
                  <w:marRight w:val="0"/>
                  <w:marTop w:val="0"/>
                  <w:marBottom w:val="0"/>
                  <w:divBdr>
                    <w:top w:val="none" w:sz="0" w:space="0" w:color="auto"/>
                    <w:left w:val="none" w:sz="0" w:space="0" w:color="auto"/>
                    <w:bottom w:val="none" w:sz="0" w:space="0" w:color="auto"/>
                    <w:right w:val="none" w:sz="0" w:space="0" w:color="auto"/>
                  </w:divBdr>
                </w:div>
                <w:div w:id="448625113">
                  <w:marLeft w:val="640"/>
                  <w:marRight w:val="0"/>
                  <w:marTop w:val="0"/>
                  <w:marBottom w:val="0"/>
                  <w:divBdr>
                    <w:top w:val="none" w:sz="0" w:space="0" w:color="auto"/>
                    <w:left w:val="none" w:sz="0" w:space="0" w:color="auto"/>
                    <w:bottom w:val="none" w:sz="0" w:space="0" w:color="auto"/>
                    <w:right w:val="none" w:sz="0" w:space="0" w:color="auto"/>
                  </w:divBdr>
                </w:div>
                <w:div w:id="488450242">
                  <w:marLeft w:val="640"/>
                  <w:marRight w:val="0"/>
                  <w:marTop w:val="0"/>
                  <w:marBottom w:val="0"/>
                  <w:divBdr>
                    <w:top w:val="none" w:sz="0" w:space="0" w:color="auto"/>
                    <w:left w:val="none" w:sz="0" w:space="0" w:color="auto"/>
                    <w:bottom w:val="none" w:sz="0" w:space="0" w:color="auto"/>
                    <w:right w:val="none" w:sz="0" w:space="0" w:color="auto"/>
                  </w:divBdr>
                </w:div>
                <w:div w:id="564493396">
                  <w:marLeft w:val="640"/>
                  <w:marRight w:val="0"/>
                  <w:marTop w:val="0"/>
                  <w:marBottom w:val="0"/>
                  <w:divBdr>
                    <w:top w:val="none" w:sz="0" w:space="0" w:color="auto"/>
                    <w:left w:val="none" w:sz="0" w:space="0" w:color="auto"/>
                    <w:bottom w:val="none" w:sz="0" w:space="0" w:color="auto"/>
                    <w:right w:val="none" w:sz="0" w:space="0" w:color="auto"/>
                  </w:divBdr>
                </w:div>
                <w:div w:id="571963880">
                  <w:marLeft w:val="640"/>
                  <w:marRight w:val="0"/>
                  <w:marTop w:val="0"/>
                  <w:marBottom w:val="0"/>
                  <w:divBdr>
                    <w:top w:val="none" w:sz="0" w:space="0" w:color="auto"/>
                    <w:left w:val="none" w:sz="0" w:space="0" w:color="auto"/>
                    <w:bottom w:val="none" w:sz="0" w:space="0" w:color="auto"/>
                    <w:right w:val="none" w:sz="0" w:space="0" w:color="auto"/>
                  </w:divBdr>
                </w:div>
                <w:div w:id="633563838">
                  <w:marLeft w:val="640"/>
                  <w:marRight w:val="0"/>
                  <w:marTop w:val="0"/>
                  <w:marBottom w:val="0"/>
                  <w:divBdr>
                    <w:top w:val="none" w:sz="0" w:space="0" w:color="auto"/>
                    <w:left w:val="none" w:sz="0" w:space="0" w:color="auto"/>
                    <w:bottom w:val="none" w:sz="0" w:space="0" w:color="auto"/>
                    <w:right w:val="none" w:sz="0" w:space="0" w:color="auto"/>
                  </w:divBdr>
                </w:div>
                <w:div w:id="736056028">
                  <w:marLeft w:val="640"/>
                  <w:marRight w:val="0"/>
                  <w:marTop w:val="0"/>
                  <w:marBottom w:val="0"/>
                  <w:divBdr>
                    <w:top w:val="none" w:sz="0" w:space="0" w:color="auto"/>
                    <w:left w:val="none" w:sz="0" w:space="0" w:color="auto"/>
                    <w:bottom w:val="none" w:sz="0" w:space="0" w:color="auto"/>
                    <w:right w:val="none" w:sz="0" w:space="0" w:color="auto"/>
                  </w:divBdr>
                </w:div>
                <w:div w:id="737089761">
                  <w:marLeft w:val="640"/>
                  <w:marRight w:val="0"/>
                  <w:marTop w:val="0"/>
                  <w:marBottom w:val="0"/>
                  <w:divBdr>
                    <w:top w:val="none" w:sz="0" w:space="0" w:color="auto"/>
                    <w:left w:val="none" w:sz="0" w:space="0" w:color="auto"/>
                    <w:bottom w:val="none" w:sz="0" w:space="0" w:color="auto"/>
                    <w:right w:val="none" w:sz="0" w:space="0" w:color="auto"/>
                  </w:divBdr>
                </w:div>
                <w:div w:id="741607278">
                  <w:marLeft w:val="640"/>
                  <w:marRight w:val="0"/>
                  <w:marTop w:val="0"/>
                  <w:marBottom w:val="0"/>
                  <w:divBdr>
                    <w:top w:val="none" w:sz="0" w:space="0" w:color="auto"/>
                    <w:left w:val="none" w:sz="0" w:space="0" w:color="auto"/>
                    <w:bottom w:val="none" w:sz="0" w:space="0" w:color="auto"/>
                    <w:right w:val="none" w:sz="0" w:space="0" w:color="auto"/>
                  </w:divBdr>
                </w:div>
                <w:div w:id="928200170">
                  <w:marLeft w:val="640"/>
                  <w:marRight w:val="0"/>
                  <w:marTop w:val="0"/>
                  <w:marBottom w:val="0"/>
                  <w:divBdr>
                    <w:top w:val="none" w:sz="0" w:space="0" w:color="auto"/>
                    <w:left w:val="none" w:sz="0" w:space="0" w:color="auto"/>
                    <w:bottom w:val="none" w:sz="0" w:space="0" w:color="auto"/>
                    <w:right w:val="none" w:sz="0" w:space="0" w:color="auto"/>
                  </w:divBdr>
                </w:div>
                <w:div w:id="981421073">
                  <w:marLeft w:val="640"/>
                  <w:marRight w:val="0"/>
                  <w:marTop w:val="0"/>
                  <w:marBottom w:val="0"/>
                  <w:divBdr>
                    <w:top w:val="none" w:sz="0" w:space="0" w:color="auto"/>
                    <w:left w:val="none" w:sz="0" w:space="0" w:color="auto"/>
                    <w:bottom w:val="none" w:sz="0" w:space="0" w:color="auto"/>
                    <w:right w:val="none" w:sz="0" w:space="0" w:color="auto"/>
                  </w:divBdr>
                </w:div>
                <w:div w:id="1063213991">
                  <w:marLeft w:val="640"/>
                  <w:marRight w:val="0"/>
                  <w:marTop w:val="0"/>
                  <w:marBottom w:val="0"/>
                  <w:divBdr>
                    <w:top w:val="none" w:sz="0" w:space="0" w:color="auto"/>
                    <w:left w:val="none" w:sz="0" w:space="0" w:color="auto"/>
                    <w:bottom w:val="none" w:sz="0" w:space="0" w:color="auto"/>
                    <w:right w:val="none" w:sz="0" w:space="0" w:color="auto"/>
                  </w:divBdr>
                </w:div>
                <w:div w:id="1165051159">
                  <w:marLeft w:val="640"/>
                  <w:marRight w:val="0"/>
                  <w:marTop w:val="0"/>
                  <w:marBottom w:val="0"/>
                  <w:divBdr>
                    <w:top w:val="none" w:sz="0" w:space="0" w:color="auto"/>
                    <w:left w:val="none" w:sz="0" w:space="0" w:color="auto"/>
                    <w:bottom w:val="none" w:sz="0" w:space="0" w:color="auto"/>
                    <w:right w:val="none" w:sz="0" w:space="0" w:color="auto"/>
                  </w:divBdr>
                </w:div>
                <w:div w:id="1176961581">
                  <w:marLeft w:val="640"/>
                  <w:marRight w:val="0"/>
                  <w:marTop w:val="0"/>
                  <w:marBottom w:val="0"/>
                  <w:divBdr>
                    <w:top w:val="none" w:sz="0" w:space="0" w:color="auto"/>
                    <w:left w:val="none" w:sz="0" w:space="0" w:color="auto"/>
                    <w:bottom w:val="none" w:sz="0" w:space="0" w:color="auto"/>
                    <w:right w:val="none" w:sz="0" w:space="0" w:color="auto"/>
                  </w:divBdr>
                </w:div>
                <w:div w:id="1194729577">
                  <w:marLeft w:val="640"/>
                  <w:marRight w:val="0"/>
                  <w:marTop w:val="0"/>
                  <w:marBottom w:val="0"/>
                  <w:divBdr>
                    <w:top w:val="none" w:sz="0" w:space="0" w:color="auto"/>
                    <w:left w:val="none" w:sz="0" w:space="0" w:color="auto"/>
                    <w:bottom w:val="none" w:sz="0" w:space="0" w:color="auto"/>
                    <w:right w:val="none" w:sz="0" w:space="0" w:color="auto"/>
                  </w:divBdr>
                </w:div>
                <w:div w:id="1228147056">
                  <w:marLeft w:val="640"/>
                  <w:marRight w:val="0"/>
                  <w:marTop w:val="0"/>
                  <w:marBottom w:val="0"/>
                  <w:divBdr>
                    <w:top w:val="none" w:sz="0" w:space="0" w:color="auto"/>
                    <w:left w:val="none" w:sz="0" w:space="0" w:color="auto"/>
                    <w:bottom w:val="none" w:sz="0" w:space="0" w:color="auto"/>
                    <w:right w:val="none" w:sz="0" w:space="0" w:color="auto"/>
                  </w:divBdr>
                </w:div>
                <w:div w:id="1244954363">
                  <w:marLeft w:val="640"/>
                  <w:marRight w:val="0"/>
                  <w:marTop w:val="0"/>
                  <w:marBottom w:val="0"/>
                  <w:divBdr>
                    <w:top w:val="none" w:sz="0" w:space="0" w:color="auto"/>
                    <w:left w:val="none" w:sz="0" w:space="0" w:color="auto"/>
                    <w:bottom w:val="none" w:sz="0" w:space="0" w:color="auto"/>
                    <w:right w:val="none" w:sz="0" w:space="0" w:color="auto"/>
                  </w:divBdr>
                </w:div>
                <w:div w:id="1258756473">
                  <w:marLeft w:val="640"/>
                  <w:marRight w:val="0"/>
                  <w:marTop w:val="0"/>
                  <w:marBottom w:val="0"/>
                  <w:divBdr>
                    <w:top w:val="none" w:sz="0" w:space="0" w:color="auto"/>
                    <w:left w:val="none" w:sz="0" w:space="0" w:color="auto"/>
                    <w:bottom w:val="none" w:sz="0" w:space="0" w:color="auto"/>
                    <w:right w:val="none" w:sz="0" w:space="0" w:color="auto"/>
                  </w:divBdr>
                </w:div>
                <w:div w:id="1352342475">
                  <w:marLeft w:val="640"/>
                  <w:marRight w:val="0"/>
                  <w:marTop w:val="0"/>
                  <w:marBottom w:val="0"/>
                  <w:divBdr>
                    <w:top w:val="none" w:sz="0" w:space="0" w:color="auto"/>
                    <w:left w:val="none" w:sz="0" w:space="0" w:color="auto"/>
                    <w:bottom w:val="none" w:sz="0" w:space="0" w:color="auto"/>
                    <w:right w:val="none" w:sz="0" w:space="0" w:color="auto"/>
                  </w:divBdr>
                </w:div>
                <w:div w:id="1428042902">
                  <w:marLeft w:val="640"/>
                  <w:marRight w:val="0"/>
                  <w:marTop w:val="0"/>
                  <w:marBottom w:val="0"/>
                  <w:divBdr>
                    <w:top w:val="none" w:sz="0" w:space="0" w:color="auto"/>
                    <w:left w:val="none" w:sz="0" w:space="0" w:color="auto"/>
                    <w:bottom w:val="none" w:sz="0" w:space="0" w:color="auto"/>
                    <w:right w:val="none" w:sz="0" w:space="0" w:color="auto"/>
                  </w:divBdr>
                </w:div>
                <w:div w:id="1466779377">
                  <w:marLeft w:val="640"/>
                  <w:marRight w:val="0"/>
                  <w:marTop w:val="0"/>
                  <w:marBottom w:val="0"/>
                  <w:divBdr>
                    <w:top w:val="none" w:sz="0" w:space="0" w:color="auto"/>
                    <w:left w:val="none" w:sz="0" w:space="0" w:color="auto"/>
                    <w:bottom w:val="none" w:sz="0" w:space="0" w:color="auto"/>
                    <w:right w:val="none" w:sz="0" w:space="0" w:color="auto"/>
                  </w:divBdr>
                </w:div>
                <w:div w:id="1475101696">
                  <w:marLeft w:val="640"/>
                  <w:marRight w:val="0"/>
                  <w:marTop w:val="0"/>
                  <w:marBottom w:val="0"/>
                  <w:divBdr>
                    <w:top w:val="none" w:sz="0" w:space="0" w:color="auto"/>
                    <w:left w:val="none" w:sz="0" w:space="0" w:color="auto"/>
                    <w:bottom w:val="none" w:sz="0" w:space="0" w:color="auto"/>
                    <w:right w:val="none" w:sz="0" w:space="0" w:color="auto"/>
                  </w:divBdr>
                </w:div>
                <w:div w:id="1478380720">
                  <w:marLeft w:val="640"/>
                  <w:marRight w:val="0"/>
                  <w:marTop w:val="0"/>
                  <w:marBottom w:val="0"/>
                  <w:divBdr>
                    <w:top w:val="none" w:sz="0" w:space="0" w:color="auto"/>
                    <w:left w:val="none" w:sz="0" w:space="0" w:color="auto"/>
                    <w:bottom w:val="none" w:sz="0" w:space="0" w:color="auto"/>
                    <w:right w:val="none" w:sz="0" w:space="0" w:color="auto"/>
                  </w:divBdr>
                </w:div>
                <w:div w:id="1502116432">
                  <w:marLeft w:val="640"/>
                  <w:marRight w:val="0"/>
                  <w:marTop w:val="0"/>
                  <w:marBottom w:val="0"/>
                  <w:divBdr>
                    <w:top w:val="none" w:sz="0" w:space="0" w:color="auto"/>
                    <w:left w:val="none" w:sz="0" w:space="0" w:color="auto"/>
                    <w:bottom w:val="none" w:sz="0" w:space="0" w:color="auto"/>
                    <w:right w:val="none" w:sz="0" w:space="0" w:color="auto"/>
                  </w:divBdr>
                </w:div>
                <w:div w:id="1524396200">
                  <w:marLeft w:val="640"/>
                  <w:marRight w:val="0"/>
                  <w:marTop w:val="0"/>
                  <w:marBottom w:val="0"/>
                  <w:divBdr>
                    <w:top w:val="none" w:sz="0" w:space="0" w:color="auto"/>
                    <w:left w:val="none" w:sz="0" w:space="0" w:color="auto"/>
                    <w:bottom w:val="none" w:sz="0" w:space="0" w:color="auto"/>
                    <w:right w:val="none" w:sz="0" w:space="0" w:color="auto"/>
                  </w:divBdr>
                </w:div>
                <w:div w:id="1602453348">
                  <w:marLeft w:val="640"/>
                  <w:marRight w:val="0"/>
                  <w:marTop w:val="0"/>
                  <w:marBottom w:val="0"/>
                  <w:divBdr>
                    <w:top w:val="none" w:sz="0" w:space="0" w:color="auto"/>
                    <w:left w:val="none" w:sz="0" w:space="0" w:color="auto"/>
                    <w:bottom w:val="none" w:sz="0" w:space="0" w:color="auto"/>
                    <w:right w:val="none" w:sz="0" w:space="0" w:color="auto"/>
                  </w:divBdr>
                </w:div>
                <w:div w:id="1607813227">
                  <w:marLeft w:val="640"/>
                  <w:marRight w:val="0"/>
                  <w:marTop w:val="0"/>
                  <w:marBottom w:val="0"/>
                  <w:divBdr>
                    <w:top w:val="none" w:sz="0" w:space="0" w:color="auto"/>
                    <w:left w:val="none" w:sz="0" w:space="0" w:color="auto"/>
                    <w:bottom w:val="none" w:sz="0" w:space="0" w:color="auto"/>
                    <w:right w:val="none" w:sz="0" w:space="0" w:color="auto"/>
                  </w:divBdr>
                </w:div>
                <w:div w:id="1671786928">
                  <w:marLeft w:val="640"/>
                  <w:marRight w:val="0"/>
                  <w:marTop w:val="0"/>
                  <w:marBottom w:val="0"/>
                  <w:divBdr>
                    <w:top w:val="none" w:sz="0" w:space="0" w:color="auto"/>
                    <w:left w:val="none" w:sz="0" w:space="0" w:color="auto"/>
                    <w:bottom w:val="none" w:sz="0" w:space="0" w:color="auto"/>
                    <w:right w:val="none" w:sz="0" w:space="0" w:color="auto"/>
                  </w:divBdr>
                </w:div>
                <w:div w:id="1795832044">
                  <w:marLeft w:val="640"/>
                  <w:marRight w:val="0"/>
                  <w:marTop w:val="0"/>
                  <w:marBottom w:val="0"/>
                  <w:divBdr>
                    <w:top w:val="none" w:sz="0" w:space="0" w:color="auto"/>
                    <w:left w:val="none" w:sz="0" w:space="0" w:color="auto"/>
                    <w:bottom w:val="none" w:sz="0" w:space="0" w:color="auto"/>
                    <w:right w:val="none" w:sz="0" w:space="0" w:color="auto"/>
                  </w:divBdr>
                </w:div>
                <w:div w:id="1823546639">
                  <w:marLeft w:val="640"/>
                  <w:marRight w:val="0"/>
                  <w:marTop w:val="0"/>
                  <w:marBottom w:val="0"/>
                  <w:divBdr>
                    <w:top w:val="none" w:sz="0" w:space="0" w:color="auto"/>
                    <w:left w:val="none" w:sz="0" w:space="0" w:color="auto"/>
                    <w:bottom w:val="none" w:sz="0" w:space="0" w:color="auto"/>
                    <w:right w:val="none" w:sz="0" w:space="0" w:color="auto"/>
                  </w:divBdr>
                </w:div>
                <w:div w:id="1844935444">
                  <w:marLeft w:val="640"/>
                  <w:marRight w:val="0"/>
                  <w:marTop w:val="0"/>
                  <w:marBottom w:val="0"/>
                  <w:divBdr>
                    <w:top w:val="none" w:sz="0" w:space="0" w:color="auto"/>
                    <w:left w:val="none" w:sz="0" w:space="0" w:color="auto"/>
                    <w:bottom w:val="none" w:sz="0" w:space="0" w:color="auto"/>
                    <w:right w:val="none" w:sz="0" w:space="0" w:color="auto"/>
                  </w:divBdr>
                </w:div>
                <w:div w:id="1852797889">
                  <w:marLeft w:val="640"/>
                  <w:marRight w:val="0"/>
                  <w:marTop w:val="0"/>
                  <w:marBottom w:val="0"/>
                  <w:divBdr>
                    <w:top w:val="none" w:sz="0" w:space="0" w:color="auto"/>
                    <w:left w:val="none" w:sz="0" w:space="0" w:color="auto"/>
                    <w:bottom w:val="none" w:sz="0" w:space="0" w:color="auto"/>
                    <w:right w:val="none" w:sz="0" w:space="0" w:color="auto"/>
                  </w:divBdr>
                </w:div>
                <w:div w:id="1879665367">
                  <w:marLeft w:val="640"/>
                  <w:marRight w:val="0"/>
                  <w:marTop w:val="0"/>
                  <w:marBottom w:val="0"/>
                  <w:divBdr>
                    <w:top w:val="none" w:sz="0" w:space="0" w:color="auto"/>
                    <w:left w:val="none" w:sz="0" w:space="0" w:color="auto"/>
                    <w:bottom w:val="none" w:sz="0" w:space="0" w:color="auto"/>
                    <w:right w:val="none" w:sz="0" w:space="0" w:color="auto"/>
                  </w:divBdr>
                </w:div>
                <w:div w:id="1976719688">
                  <w:marLeft w:val="640"/>
                  <w:marRight w:val="0"/>
                  <w:marTop w:val="0"/>
                  <w:marBottom w:val="0"/>
                  <w:divBdr>
                    <w:top w:val="none" w:sz="0" w:space="0" w:color="auto"/>
                    <w:left w:val="none" w:sz="0" w:space="0" w:color="auto"/>
                    <w:bottom w:val="none" w:sz="0" w:space="0" w:color="auto"/>
                    <w:right w:val="none" w:sz="0" w:space="0" w:color="auto"/>
                  </w:divBdr>
                </w:div>
                <w:div w:id="2037731818">
                  <w:marLeft w:val="640"/>
                  <w:marRight w:val="0"/>
                  <w:marTop w:val="0"/>
                  <w:marBottom w:val="0"/>
                  <w:divBdr>
                    <w:top w:val="none" w:sz="0" w:space="0" w:color="auto"/>
                    <w:left w:val="none" w:sz="0" w:space="0" w:color="auto"/>
                    <w:bottom w:val="none" w:sz="0" w:space="0" w:color="auto"/>
                    <w:right w:val="none" w:sz="0" w:space="0" w:color="auto"/>
                  </w:divBdr>
                </w:div>
                <w:div w:id="2125617235">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1813984340">
          <w:marLeft w:val="640"/>
          <w:marRight w:val="0"/>
          <w:marTop w:val="0"/>
          <w:marBottom w:val="0"/>
          <w:divBdr>
            <w:top w:val="none" w:sz="0" w:space="0" w:color="auto"/>
            <w:left w:val="none" w:sz="0" w:space="0" w:color="auto"/>
            <w:bottom w:val="none" w:sz="0" w:space="0" w:color="auto"/>
            <w:right w:val="none" w:sz="0" w:space="0" w:color="auto"/>
          </w:divBdr>
        </w:div>
        <w:div w:id="1816751086">
          <w:marLeft w:val="640"/>
          <w:marRight w:val="0"/>
          <w:marTop w:val="0"/>
          <w:marBottom w:val="0"/>
          <w:divBdr>
            <w:top w:val="none" w:sz="0" w:space="0" w:color="auto"/>
            <w:left w:val="none" w:sz="0" w:space="0" w:color="auto"/>
            <w:bottom w:val="none" w:sz="0" w:space="0" w:color="auto"/>
            <w:right w:val="none" w:sz="0" w:space="0" w:color="auto"/>
          </w:divBdr>
        </w:div>
        <w:div w:id="1900703137">
          <w:marLeft w:val="640"/>
          <w:marRight w:val="0"/>
          <w:marTop w:val="0"/>
          <w:marBottom w:val="0"/>
          <w:divBdr>
            <w:top w:val="none" w:sz="0" w:space="0" w:color="auto"/>
            <w:left w:val="none" w:sz="0" w:space="0" w:color="auto"/>
            <w:bottom w:val="none" w:sz="0" w:space="0" w:color="auto"/>
            <w:right w:val="none" w:sz="0" w:space="0" w:color="auto"/>
          </w:divBdr>
        </w:div>
        <w:div w:id="2013217841">
          <w:marLeft w:val="640"/>
          <w:marRight w:val="0"/>
          <w:marTop w:val="0"/>
          <w:marBottom w:val="0"/>
          <w:divBdr>
            <w:top w:val="none" w:sz="0" w:space="0" w:color="auto"/>
            <w:left w:val="none" w:sz="0" w:space="0" w:color="auto"/>
            <w:bottom w:val="none" w:sz="0" w:space="0" w:color="auto"/>
            <w:right w:val="none" w:sz="0" w:space="0" w:color="auto"/>
          </w:divBdr>
        </w:div>
      </w:divsChild>
    </w:div>
    <w:div w:id="460542105">
      <w:bodyDiv w:val="1"/>
      <w:marLeft w:val="0"/>
      <w:marRight w:val="0"/>
      <w:marTop w:val="0"/>
      <w:marBottom w:val="0"/>
      <w:divBdr>
        <w:top w:val="none" w:sz="0" w:space="0" w:color="auto"/>
        <w:left w:val="none" w:sz="0" w:space="0" w:color="auto"/>
        <w:bottom w:val="none" w:sz="0" w:space="0" w:color="auto"/>
        <w:right w:val="none" w:sz="0" w:space="0" w:color="auto"/>
      </w:divBdr>
      <w:divsChild>
        <w:div w:id="125319490">
          <w:marLeft w:val="640"/>
          <w:marRight w:val="0"/>
          <w:marTop w:val="0"/>
          <w:marBottom w:val="0"/>
          <w:divBdr>
            <w:top w:val="none" w:sz="0" w:space="0" w:color="auto"/>
            <w:left w:val="none" w:sz="0" w:space="0" w:color="auto"/>
            <w:bottom w:val="none" w:sz="0" w:space="0" w:color="auto"/>
            <w:right w:val="none" w:sz="0" w:space="0" w:color="auto"/>
          </w:divBdr>
        </w:div>
        <w:div w:id="282226695">
          <w:marLeft w:val="640"/>
          <w:marRight w:val="0"/>
          <w:marTop w:val="0"/>
          <w:marBottom w:val="0"/>
          <w:divBdr>
            <w:top w:val="none" w:sz="0" w:space="0" w:color="auto"/>
            <w:left w:val="none" w:sz="0" w:space="0" w:color="auto"/>
            <w:bottom w:val="none" w:sz="0" w:space="0" w:color="auto"/>
            <w:right w:val="none" w:sz="0" w:space="0" w:color="auto"/>
          </w:divBdr>
        </w:div>
        <w:div w:id="770856953">
          <w:marLeft w:val="640"/>
          <w:marRight w:val="0"/>
          <w:marTop w:val="0"/>
          <w:marBottom w:val="0"/>
          <w:divBdr>
            <w:top w:val="none" w:sz="0" w:space="0" w:color="auto"/>
            <w:left w:val="none" w:sz="0" w:space="0" w:color="auto"/>
            <w:bottom w:val="none" w:sz="0" w:space="0" w:color="auto"/>
            <w:right w:val="none" w:sz="0" w:space="0" w:color="auto"/>
          </w:divBdr>
        </w:div>
        <w:div w:id="804395025">
          <w:marLeft w:val="640"/>
          <w:marRight w:val="0"/>
          <w:marTop w:val="0"/>
          <w:marBottom w:val="0"/>
          <w:divBdr>
            <w:top w:val="none" w:sz="0" w:space="0" w:color="auto"/>
            <w:left w:val="none" w:sz="0" w:space="0" w:color="auto"/>
            <w:bottom w:val="none" w:sz="0" w:space="0" w:color="auto"/>
            <w:right w:val="none" w:sz="0" w:space="0" w:color="auto"/>
          </w:divBdr>
        </w:div>
        <w:div w:id="816385614">
          <w:marLeft w:val="640"/>
          <w:marRight w:val="0"/>
          <w:marTop w:val="0"/>
          <w:marBottom w:val="0"/>
          <w:divBdr>
            <w:top w:val="none" w:sz="0" w:space="0" w:color="auto"/>
            <w:left w:val="none" w:sz="0" w:space="0" w:color="auto"/>
            <w:bottom w:val="none" w:sz="0" w:space="0" w:color="auto"/>
            <w:right w:val="none" w:sz="0" w:space="0" w:color="auto"/>
          </w:divBdr>
        </w:div>
        <w:div w:id="1293100142">
          <w:marLeft w:val="640"/>
          <w:marRight w:val="0"/>
          <w:marTop w:val="0"/>
          <w:marBottom w:val="0"/>
          <w:divBdr>
            <w:top w:val="none" w:sz="0" w:space="0" w:color="auto"/>
            <w:left w:val="none" w:sz="0" w:space="0" w:color="auto"/>
            <w:bottom w:val="none" w:sz="0" w:space="0" w:color="auto"/>
            <w:right w:val="none" w:sz="0" w:space="0" w:color="auto"/>
          </w:divBdr>
        </w:div>
        <w:div w:id="1323392892">
          <w:marLeft w:val="640"/>
          <w:marRight w:val="0"/>
          <w:marTop w:val="0"/>
          <w:marBottom w:val="0"/>
          <w:divBdr>
            <w:top w:val="none" w:sz="0" w:space="0" w:color="auto"/>
            <w:left w:val="none" w:sz="0" w:space="0" w:color="auto"/>
            <w:bottom w:val="none" w:sz="0" w:space="0" w:color="auto"/>
            <w:right w:val="none" w:sz="0" w:space="0" w:color="auto"/>
          </w:divBdr>
        </w:div>
        <w:div w:id="1527867404">
          <w:marLeft w:val="640"/>
          <w:marRight w:val="0"/>
          <w:marTop w:val="0"/>
          <w:marBottom w:val="0"/>
          <w:divBdr>
            <w:top w:val="none" w:sz="0" w:space="0" w:color="auto"/>
            <w:left w:val="none" w:sz="0" w:space="0" w:color="auto"/>
            <w:bottom w:val="none" w:sz="0" w:space="0" w:color="auto"/>
            <w:right w:val="none" w:sz="0" w:space="0" w:color="auto"/>
          </w:divBdr>
        </w:div>
        <w:div w:id="1977877434">
          <w:marLeft w:val="640"/>
          <w:marRight w:val="0"/>
          <w:marTop w:val="0"/>
          <w:marBottom w:val="0"/>
          <w:divBdr>
            <w:top w:val="none" w:sz="0" w:space="0" w:color="auto"/>
            <w:left w:val="none" w:sz="0" w:space="0" w:color="auto"/>
            <w:bottom w:val="none" w:sz="0" w:space="0" w:color="auto"/>
            <w:right w:val="none" w:sz="0" w:space="0" w:color="auto"/>
          </w:divBdr>
        </w:div>
      </w:divsChild>
    </w:div>
    <w:div w:id="462693529">
      <w:bodyDiv w:val="1"/>
      <w:marLeft w:val="0"/>
      <w:marRight w:val="0"/>
      <w:marTop w:val="0"/>
      <w:marBottom w:val="0"/>
      <w:divBdr>
        <w:top w:val="none" w:sz="0" w:space="0" w:color="auto"/>
        <w:left w:val="none" w:sz="0" w:space="0" w:color="auto"/>
        <w:bottom w:val="none" w:sz="0" w:space="0" w:color="auto"/>
        <w:right w:val="none" w:sz="0" w:space="0" w:color="auto"/>
      </w:divBdr>
      <w:divsChild>
        <w:div w:id="363990937">
          <w:marLeft w:val="640"/>
          <w:marRight w:val="0"/>
          <w:marTop w:val="0"/>
          <w:marBottom w:val="0"/>
          <w:divBdr>
            <w:top w:val="none" w:sz="0" w:space="0" w:color="auto"/>
            <w:left w:val="none" w:sz="0" w:space="0" w:color="auto"/>
            <w:bottom w:val="none" w:sz="0" w:space="0" w:color="auto"/>
            <w:right w:val="none" w:sz="0" w:space="0" w:color="auto"/>
          </w:divBdr>
        </w:div>
        <w:div w:id="503203026">
          <w:marLeft w:val="640"/>
          <w:marRight w:val="0"/>
          <w:marTop w:val="0"/>
          <w:marBottom w:val="0"/>
          <w:divBdr>
            <w:top w:val="none" w:sz="0" w:space="0" w:color="auto"/>
            <w:left w:val="none" w:sz="0" w:space="0" w:color="auto"/>
            <w:bottom w:val="none" w:sz="0" w:space="0" w:color="auto"/>
            <w:right w:val="none" w:sz="0" w:space="0" w:color="auto"/>
          </w:divBdr>
        </w:div>
        <w:div w:id="698554389">
          <w:marLeft w:val="640"/>
          <w:marRight w:val="0"/>
          <w:marTop w:val="0"/>
          <w:marBottom w:val="0"/>
          <w:divBdr>
            <w:top w:val="none" w:sz="0" w:space="0" w:color="auto"/>
            <w:left w:val="none" w:sz="0" w:space="0" w:color="auto"/>
            <w:bottom w:val="none" w:sz="0" w:space="0" w:color="auto"/>
            <w:right w:val="none" w:sz="0" w:space="0" w:color="auto"/>
          </w:divBdr>
        </w:div>
        <w:div w:id="1011375594">
          <w:marLeft w:val="640"/>
          <w:marRight w:val="0"/>
          <w:marTop w:val="0"/>
          <w:marBottom w:val="0"/>
          <w:divBdr>
            <w:top w:val="none" w:sz="0" w:space="0" w:color="auto"/>
            <w:left w:val="none" w:sz="0" w:space="0" w:color="auto"/>
            <w:bottom w:val="none" w:sz="0" w:space="0" w:color="auto"/>
            <w:right w:val="none" w:sz="0" w:space="0" w:color="auto"/>
          </w:divBdr>
        </w:div>
        <w:div w:id="1401514221">
          <w:marLeft w:val="640"/>
          <w:marRight w:val="0"/>
          <w:marTop w:val="0"/>
          <w:marBottom w:val="0"/>
          <w:divBdr>
            <w:top w:val="none" w:sz="0" w:space="0" w:color="auto"/>
            <w:left w:val="none" w:sz="0" w:space="0" w:color="auto"/>
            <w:bottom w:val="none" w:sz="0" w:space="0" w:color="auto"/>
            <w:right w:val="none" w:sz="0" w:space="0" w:color="auto"/>
          </w:divBdr>
        </w:div>
        <w:div w:id="1586956230">
          <w:marLeft w:val="640"/>
          <w:marRight w:val="0"/>
          <w:marTop w:val="0"/>
          <w:marBottom w:val="0"/>
          <w:divBdr>
            <w:top w:val="none" w:sz="0" w:space="0" w:color="auto"/>
            <w:left w:val="none" w:sz="0" w:space="0" w:color="auto"/>
            <w:bottom w:val="none" w:sz="0" w:space="0" w:color="auto"/>
            <w:right w:val="none" w:sz="0" w:space="0" w:color="auto"/>
          </w:divBdr>
        </w:div>
        <w:div w:id="1933002124">
          <w:marLeft w:val="640"/>
          <w:marRight w:val="0"/>
          <w:marTop w:val="0"/>
          <w:marBottom w:val="0"/>
          <w:divBdr>
            <w:top w:val="none" w:sz="0" w:space="0" w:color="auto"/>
            <w:left w:val="none" w:sz="0" w:space="0" w:color="auto"/>
            <w:bottom w:val="none" w:sz="0" w:space="0" w:color="auto"/>
            <w:right w:val="none" w:sz="0" w:space="0" w:color="auto"/>
          </w:divBdr>
        </w:div>
        <w:div w:id="1933853086">
          <w:marLeft w:val="640"/>
          <w:marRight w:val="0"/>
          <w:marTop w:val="0"/>
          <w:marBottom w:val="0"/>
          <w:divBdr>
            <w:top w:val="none" w:sz="0" w:space="0" w:color="auto"/>
            <w:left w:val="none" w:sz="0" w:space="0" w:color="auto"/>
            <w:bottom w:val="none" w:sz="0" w:space="0" w:color="auto"/>
            <w:right w:val="none" w:sz="0" w:space="0" w:color="auto"/>
          </w:divBdr>
        </w:div>
        <w:div w:id="1967351826">
          <w:marLeft w:val="640"/>
          <w:marRight w:val="0"/>
          <w:marTop w:val="0"/>
          <w:marBottom w:val="0"/>
          <w:divBdr>
            <w:top w:val="none" w:sz="0" w:space="0" w:color="auto"/>
            <w:left w:val="none" w:sz="0" w:space="0" w:color="auto"/>
            <w:bottom w:val="none" w:sz="0" w:space="0" w:color="auto"/>
            <w:right w:val="none" w:sz="0" w:space="0" w:color="auto"/>
          </w:divBdr>
        </w:div>
        <w:div w:id="1991784809">
          <w:marLeft w:val="640"/>
          <w:marRight w:val="0"/>
          <w:marTop w:val="0"/>
          <w:marBottom w:val="0"/>
          <w:divBdr>
            <w:top w:val="none" w:sz="0" w:space="0" w:color="auto"/>
            <w:left w:val="none" w:sz="0" w:space="0" w:color="auto"/>
            <w:bottom w:val="none" w:sz="0" w:space="0" w:color="auto"/>
            <w:right w:val="none" w:sz="0" w:space="0" w:color="auto"/>
          </w:divBdr>
        </w:div>
      </w:divsChild>
    </w:div>
    <w:div w:id="478806551">
      <w:bodyDiv w:val="1"/>
      <w:marLeft w:val="0"/>
      <w:marRight w:val="0"/>
      <w:marTop w:val="0"/>
      <w:marBottom w:val="0"/>
      <w:divBdr>
        <w:top w:val="none" w:sz="0" w:space="0" w:color="auto"/>
        <w:left w:val="none" w:sz="0" w:space="0" w:color="auto"/>
        <w:bottom w:val="none" w:sz="0" w:space="0" w:color="auto"/>
        <w:right w:val="none" w:sz="0" w:space="0" w:color="auto"/>
      </w:divBdr>
    </w:div>
    <w:div w:id="513571852">
      <w:bodyDiv w:val="1"/>
      <w:marLeft w:val="0"/>
      <w:marRight w:val="0"/>
      <w:marTop w:val="0"/>
      <w:marBottom w:val="0"/>
      <w:divBdr>
        <w:top w:val="none" w:sz="0" w:space="0" w:color="auto"/>
        <w:left w:val="none" w:sz="0" w:space="0" w:color="auto"/>
        <w:bottom w:val="none" w:sz="0" w:space="0" w:color="auto"/>
        <w:right w:val="none" w:sz="0" w:space="0" w:color="auto"/>
      </w:divBdr>
      <w:divsChild>
        <w:div w:id="4482218">
          <w:marLeft w:val="640"/>
          <w:marRight w:val="0"/>
          <w:marTop w:val="0"/>
          <w:marBottom w:val="0"/>
          <w:divBdr>
            <w:top w:val="none" w:sz="0" w:space="0" w:color="auto"/>
            <w:left w:val="none" w:sz="0" w:space="0" w:color="auto"/>
            <w:bottom w:val="none" w:sz="0" w:space="0" w:color="auto"/>
            <w:right w:val="none" w:sz="0" w:space="0" w:color="auto"/>
          </w:divBdr>
        </w:div>
        <w:div w:id="28846783">
          <w:marLeft w:val="640"/>
          <w:marRight w:val="0"/>
          <w:marTop w:val="0"/>
          <w:marBottom w:val="0"/>
          <w:divBdr>
            <w:top w:val="none" w:sz="0" w:space="0" w:color="auto"/>
            <w:left w:val="none" w:sz="0" w:space="0" w:color="auto"/>
            <w:bottom w:val="none" w:sz="0" w:space="0" w:color="auto"/>
            <w:right w:val="none" w:sz="0" w:space="0" w:color="auto"/>
          </w:divBdr>
        </w:div>
        <w:div w:id="32196913">
          <w:marLeft w:val="640"/>
          <w:marRight w:val="0"/>
          <w:marTop w:val="0"/>
          <w:marBottom w:val="0"/>
          <w:divBdr>
            <w:top w:val="none" w:sz="0" w:space="0" w:color="auto"/>
            <w:left w:val="none" w:sz="0" w:space="0" w:color="auto"/>
            <w:bottom w:val="none" w:sz="0" w:space="0" w:color="auto"/>
            <w:right w:val="none" w:sz="0" w:space="0" w:color="auto"/>
          </w:divBdr>
        </w:div>
        <w:div w:id="75590854">
          <w:marLeft w:val="640"/>
          <w:marRight w:val="0"/>
          <w:marTop w:val="0"/>
          <w:marBottom w:val="0"/>
          <w:divBdr>
            <w:top w:val="none" w:sz="0" w:space="0" w:color="auto"/>
            <w:left w:val="none" w:sz="0" w:space="0" w:color="auto"/>
            <w:bottom w:val="none" w:sz="0" w:space="0" w:color="auto"/>
            <w:right w:val="none" w:sz="0" w:space="0" w:color="auto"/>
          </w:divBdr>
        </w:div>
        <w:div w:id="83847786">
          <w:marLeft w:val="640"/>
          <w:marRight w:val="0"/>
          <w:marTop w:val="0"/>
          <w:marBottom w:val="0"/>
          <w:divBdr>
            <w:top w:val="none" w:sz="0" w:space="0" w:color="auto"/>
            <w:left w:val="none" w:sz="0" w:space="0" w:color="auto"/>
            <w:bottom w:val="none" w:sz="0" w:space="0" w:color="auto"/>
            <w:right w:val="none" w:sz="0" w:space="0" w:color="auto"/>
          </w:divBdr>
        </w:div>
        <w:div w:id="140004375">
          <w:marLeft w:val="640"/>
          <w:marRight w:val="0"/>
          <w:marTop w:val="0"/>
          <w:marBottom w:val="0"/>
          <w:divBdr>
            <w:top w:val="none" w:sz="0" w:space="0" w:color="auto"/>
            <w:left w:val="none" w:sz="0" w:space="0" w:color="auto"/>
            <w:bottom w:val="none" w:sz="0" w:space="0" w:color="auto"/>
            <w:right w:val="none" w:sz="0" w:space="0" w:color="auto"/>
          </w:divBdr>
        </w:div>
        <w:div w:id="140119577">
          <w:marLeft w:val="640"/>
          <w:marRight w:val="0"/>
          <w:marTop w:val="0"/>
          <w:marBottom w:val="0"/>
          <w:divBdr>
            <w:top w:val="none" w:sz="0" w:space="0" w:color="auto"/>
            <w:left w:val="none" w:sz="0" w:space="0" w:color="auto"/>
            <w:bottom w:val="none" w:sz="0" w:space="0" w:color="auto"/>
            <w:right w:val="none" w:sz="0" w:space="0" w:color="auto"/>
          </w:divBdr>
        </w:div>
        <w:div w:id="143814134">
          <w:marLeft w:val="640"/>
          <w:marRight w:val="0"/>
          <w:marTop w:val="0"/>
          <w:marBottom w:val="0"/>
          <w:divBdr>
            <w:top w:val="none" w:sz="0" w:space="0" w:color="auto"/>
            <w:left w:val="none" w:sz="0" w:space="0" w:color="auto"/>
            <w:bottom w:val="none" w:sz="0" w:space="0" w:color="auto"/>
            <w:right w:val="none" w:sz="0" w:space="0" w:color="auto"/>
          </w:divBdr>
        </w:div>
        <w:div w:id="147018244">
          <w:marLeft w:val="640"/>
          <w:marRight w:val="0"/>
          <w:marTop w:val="0"/>
          <w:marBottom w:val="0"/>
          <w:divBdr>
            <w:top w:val="none" w:sz="0" w:space="0" w:color="auto"/>
            <w:left w:val="none" w:sz="0" w:space="0" w:color="auto"/>
            <w:bottom w:val="none" w:sz="0" w:space="0" w:color="auto"/>
            <w:right w:val="none" w:sz="0" w:space="0" w:color="auto"/>
          </w:divBdr>
        </w:div>
        <w:div w:id="174807607">
          <w:marLeft w:val="640"/>
          <w:marRight w:val="0"/>
          <w:marTop w:val="0"/>
          <w:marBottom w:val="0"/>
          <w:divBdr>
            <w:top w:val="none" w:sz="0" w:space="0" w:color="auto"/>
            <w:left w:val="none" w:sz="0" w:space="0" w:color="auto"/>
            <w:bottom w:val="none" w:sz="0" w:space="0" w:color="auto"/>
            <w:right w:val="none" w:sz="0" w:space="0" w:color="auto"/>
          </w:divBdr>
        </w:div>
        <w:div w:id="219287413">
          <w:marLeft w:val="640"/>
          <w:marRight w:val="0"/>
          <w:marTop w:val="0"/>
          <w:marBottom w:val="0"/>
          <w:divBdr>
            <w:top w:val="none" w:sz="0" w:space="0" w:color="auto"/>
            <w:left w:val="none" w:sz="0" w:space="0" w:color="auto"/>
            <w:bottom w:val="none" w:sz="0" w:space="0" w:color="auto"/>
            <w:right w:val="none" w:sz="0" w:space="0" w:color="auto"/>
          </w:divBdr>
        </w:div>
        <w:div w:id="283081418">
          <w:marLeft w:val="640"/>
          <w:marRight w:val="0"/>
          <w:marTop w:val="0"/>
          <w:marBottom w:val="0"/>
          <w:divBdr>
            <w:top w:val="none" w:sz="0" w:space="0" w:color="auto"/>
            <w:left w:val="none" w:sz="0" w:space="0" w:color="auto"/>
            <w:bottom w:val="none" w:sz="0" w:space="0" w:color="auto"/>
            <w:right w:val="none" w:sz="0" w:space="0" w:color="auto"/>
          </w:divBdr>
        </w:div>
        <w:div w:id="346949731">
          <w:marLeft w:val="640"/>
          <w:marRight w:val="0"/>
          <w:marTop w:val="0"/>
          <w:marBottom w:val="0"/>
          <w:divBdr>
            <w:top w:val="none" w:sz="0" w:space="0" w:color="auto"/>
            <w:left w:val="none" w:sz="0" w:space="0" w:color="auto"/>
            <w:bottom w:val="none" w:sz="0" w:space="0" w:color="auto"/>
            <w:right w:val="none" w:sz="0" w:space="0" w:color="auto"/>
          </w:divBdr>
        </w:div>
        <w:div w:id="368184980">
          <w:marLeft w:val="640"/>
          <w:marRight w:val="0"/>
          <w:marTop w:val="0"/>
          <w:marBottom w:val="0"/>
          <w:divBdr>
            <w:top w:val="none" w:sz="0" w:space="0" w:color="auto"/>
            <w:left w:val="none" w:sz="0" w:space="0" w:color="auto"/>
            <w:bottom w:val="none" w:sz="0" w:space="0" w:color="auto"/>
            <w:right w:val="none" w:sz="0" w:space="0" w:color="auto"/>
          </w:divBdr>
        </w:div>
        <w:div w:id="382559711">
          <w:marLeft w:val="640"/>
          <w:marRight w:val="0"/>
          <w:marTop w:val="0"/>
          <w:marBottom w:val="0"/>
          <w:divBdr>
            <w:top w:val="none" w:sz="0" w:space="0" w:color="auto"/>
            <w:left w:val="none" w:sz="0" w:space="0" w:color="auto"/>
            <w:bottom w:val="none" w:sz="0" w:space="0" w:color="auto"/>
            <w:right w:val="none" w:sz="0" w:space="0" w:color="auto"/>
          </w:divBdr>
        </w:div>
        <w:div w:id="391588190">
          <w:marLeft w:val="640"/>
          <w:marRight w:val="0"/>
          <w:marTop w:val="0"/>
          <w:marBottom w:val="0"/>
          <w:divBdr>
            <w:top w:val="none" w:sz="0" w:space="0" w:color="auto"/>
            <w:left w:val="none" w:sz="0" w:space="0" w:color="auto"/>
            <w:bottom w:val="none" w:sz="0" w:space="0" w:color="auto"/>
            <w:right w:val="none" w:sz="0" w:space="0" w:color="auto"/>
          </w:divBdr>
        </w:div>
        <w:div w:id="430470106">
          <w:marLeft w:val="640"/>
          <w:marRight w:val="0"/>
          <w:marTop w:val="0"/>
          <w:marBottom w:val="0"/>
          <w:divBdr>
            <w:top w:val="none" w:sz="0" w:space="0" w:color="auto"/>
            <w:left w:val="none" w:sz="0" w:space="0" w:color="auto"/>
            <w:bottom w:val="none" w:sz="0" w:space="0" w:color="auto"/>
            <w:right w:val="none" w:sz="0" w:space="0" w:color="auto"/>
          </w:divBdr>
        </w:div>
        <w:div w:id="434832664">
          <w:marLeft w:val="640"/>
          <w:marRight w:val="0"/>
          <w:marTop w:val="0"/>
          <w:marBottom w:val="0"/>
          <w:divBdr>
            <w:top w:val="none" w:sz="0" w:space="0" w:color="auto"/>
            <w:left w:val="none" w:sz="0" w:space="0" w:color="auto"/>
            <w:bottom w:val="none" w:sz="0" w:space="0" w:color="auto"/>
            <w:right w:val="none" w:sz="0" w:space="0" w:color="auto"/>
          </w:divBdr>
        </w:div>
        <w:div w:id="436951456">
          <w:marLeft w:val="640"/>
          <w:marRight w:val="0"/>
          <w:marTop w:val="0"/>
          <w:marBottom w:val="0"/>
          <w:divBdr>
            <w:top w:val="none" w:sz="0" w:space="0" w:color="auto"/>
            <w:left w:val="none" w:sz="0" w:space="0" w:color="auto"/>
            <w:bottom w:val="none" w:sz="0" w:space="0" w:color="auto"/>
            <w:right w:val="none" w:sz="0" w:space="0" w:color="auto"/>
          </w:divBdr>
        </w:div>
        <w:div w:id="503934102">
          <w:marLeft w:val="640"/>
          <w:marRight w:val="0"/>
          <w:marTop w:val="0"/>
          <w:marBottom w:val="0"/>
          <w:divBdr>
            <w:top w:val="none" w:sz="0" w:space="0" w:color="auto"/>
            <w:left w:val="none" w:sz="0" w:space="0" w:color="auto"/>
            <w:bottom w:val="none" w:sz="0" w:space="0" w:color="auto"/>
            <w:right w:val="none" w:sz="0" w:space="0" w:color="auto"/>
          </w:divBdr>
        </w:div>
        <w:div w:id="613176222">
          <w:marLeft w:val="640"/>
          <w:marRight w:val="0"/>
          <w:marTop w:val="0"/>
          <w:marBottom w:val="0"/>
          <w:divBdr>
            <w:top w:val="none" w:sz="0" w:space="0" w:color="auto"/>
            <w:left w:val="none" w:sz="0" w:space="0" w:color="auto"/>
            <w:bottom w:val="none" w:sz="0" w:space="0" w:color="auto"/>
            <w:right w:val="none" w:sz="0" w:space="0" w:color="auto"/>
          </w:divBdr>
        </w:div>
        <w:div w:id="636497526">
          <w:marLeft w:val="640"/>
          <w:marRight w:val="0"/>
          <w:marTop w:val="0"/>
          <w:marBottom w:val="0"/>
          <w:divBdr>
            <w:top w:val="none" w:sz="0" w:space="0" w:color="auto"/>
            <w:left w:val="none" w:sz="0" w:space="0" w:color="auto"/>
            <w:bottom w:val="none" w:sz="0" w:space="0" w:color="auto"/>
            <w:right w:val="none" w:sz="0" w:space="0" w:color="auto"/>
          </w:divBdr>
        </w:div>
        <w:div w:id="657149374">
          <w:marLeft w:val="640"/>
          <w:marRight w:val="0"/>
          <w:marTop w:val="0"/>
          <w:marBottom w:val="0"/>
          <w:divBdr>
            <w:top w:val="none" w:sz="0" w:space="0" w:color="auto"/>
            <w:left w:val="none" w:sz="0" w:space="0" w:color="auto"/>
            <w:bottom w:val="none" w:sz="0" w:space="0" w:color="auto"/>
            <w:right w:val="none" w:sz="0" w:space="0" w:color="auto"/>
          </w:divBdr>
        </w:div>
        <w:div w:id="662584297">
          <w:marLeft w:val="640"/>
          <w:marRight w:val="0"/>
          <w:marTop w:val="0"/>
          <w:marBottom w:val="0"/>
          <w:divBdr>
            <w:top w:val="none" w:sz="0" w:space="0" w:color="auto"/>
            <w:left w:val="none" w:sz="0" w:space="0" w:color="auto"/>
            <w:bottom w:val="none" w:sz="0" w:space="0" w:color="auto"/>
            <w:right w:val="none" w:sz="0" w:space="0" w:color="auto"/>
          </w:divBdr>
        </w:div>
        <w:div w:id="789323068">
          <w:marLeft w:val="640"/>
          <w:marRight w:val="0"/>
          <w:marTop w:val="0"/>
          <w:marBottom w:val="0"/>
          <w:divBdr>
            <w:top w:val="none" w:sz="0" w:space="0" w:color="auto"/>
            <w:left w:val="none" w:sz="0" w:space="0" w:color="auto"/>
            <w:bottom w:val="none" w:sz="0" w:space="0" w:color="auto"/>
            <w:right w:val="none" w:sz="0" w:space="0" w:color="auto"/>
          </w:divBdr>
          <w:divsChild>
            <w:div w:id="283854505">
              <w:marLeft w:val="0"/>
              <w:marRight w:val="0"/>
              <w:marTop w:val="0"/>
              <w:marBottom w:val="0"/>
              <w:divBdr>
                <w:top w:val="none" w:sz="0" w:space="0" w:color="auto"/>
                <w:left w:val="none" w:sz="0" w:space="0" w:color="auto"/>
                <w:bottom w:val="none" w:sz="0" w:space="0" w:color="auto"/>
                <w:right w:val="none" w:sz="0" w:space="0" w:color="auto"/>
              </w:divBdr>
              <w:divsChild>
                <w:div w:id="64694968">
                  <w:marLeft w:val="640"/>
                  <w:marRight w:val="0"/>
                  <w:marTop w:val="0"/>
                  <w:marBottom w:val="0"/>
                  <w:divBdr>
                    <w:top w:val="none" w:sz="0" w:space="0" w:color="auto"/>
                    <w:left w:val="none" w:sz="0" w:space="0" w:color="auto"/>
                    <w:bottom w:val="none" w:sz="0" w:space="0" w:color="auto"/>
                    <w:right w:val="none" w:sz="0" w:space="0" w:color="auto"/>
                  </w:divBdr>
                </w:div>
                <w:div w:id="117338672">
                  <w:marLeft w:val="640"/>
                  <w:marRight w:val="0"/>
                  <w:marTop w:val="0"/>
                  <w:marBottom w:val="0"/>
                  <w:divBdr>
                    <w:top w:val="none" w:sz="0" w:space="0" w:color="auto"/>
                    <w:left w:val="none" w:sz="0" w:space="0" w:color="auto"/>
                    <w:bottom w:val="none" w:sz="0" w:space="0" w:color="auto"/>
                    <w:right w:val="none" w:sz="0" w:space="0" w:color="auto"/>
                  </w:divBdr>
                </w:div>
                <w:div w:id="200627417">
                  <w:marLeft w:val="640"/>
                  <w:marRight w:val="0"/>
                  <w:marTop w:val="0"/>
                  <w:marBottom w:val="0"/>
                  <w:divBdr>
                    <w:top w:val="none" w:sz="0" w:space="0" w:color="auto"/>
                    <w:left w:val="none" w:sz="0" w:space="0" w:color="auto"/>
                    <w:bottom w:val="none" w:sz="0" w:space="0" w:color="auto"/>
                    <w:right w:val="none" w:sz="0" w:space="0" w:color="auto"/>
                  </w:divBdr>
                </w:div>
                <w:div w:id="258221795">
                  <w:marLeft w:val="640"/>
                  <w:marRight w:val="0"/>
                  <w:marTop w:val="0"/>
                  <w:marBottom w:val="0"/>
                  <w:divBdr>
                    <w:top w:val="none" w:sz="0" w:space="0" w:color="auto"/>
                    <w:left w:val="none" w:sz="0" w:space="0" w:color="auto"/>
                    <w:bottom w:val="none" w:sz="0" w:space="0" w:color="auto"/>
                    <w:right w:val="none" w:sz="0" w:space="0" w:color="auto"/>
                  </w:divBdr>
                </w:div>
                <w:div w:id="259527022">
                  <w:marLeft w:val="640"/>
                  <w:marRight w:val="0"/>
                  <w:marTop w:val="0"/>
                  <w:marBottom w:val="0"/>
                  <w:divBdr>
                    <w:top w:val="none" w:sz="0" w:space="0" w:color="auto"/>
                    <w:left w:val="none" w:sz="0" w:space="0" w:color="auto"/>
                    <w:bottom w:val="none" w:sz="0" w:space="0" w:color="auto"/>
                    <w:right w:val="none" w:sz="0" w:space="0" w:color="auto"/>
                  </w:divBdr>
                </w:div>
                <w:div w:id="259609321">
                  <w:marLeft w:val="640"/>
                  <w:marRight w:val="0"/>
                  <w:marTop w:val="0"/>
                  <w:marBottom w:val="0"/>
                  <w:divBdr>
                    <w:top w:val="none" w:sz="0" w:space="0" w:color="auto"/>
                    <w:left w:val="none" w:sz="0" w:space="0" w:color="auto"/>
                    <w:bottom w:val="none" w:sz="0" w:space="0" w:color="auto"/>
                    <w:right w:val="none" w:sz="0" w:space="0" w:color="auto"/>
                  </w:divBdr>
                </w:div>
                <w:div w:id="364133587">
                  <w:marLeft w:val="640"/>
                  <w:marRight w:val="0"/>
                  <w:marTop w:val="0"/>
                  <w:marBottom w:val="0"/>
                  <w:divBdr>
                    <w:top w:val="none" w:sz="0" w:space="0" w:color="auto"/>
                    <w:left w:val="none" w:sz="0" w:space="0" w:color="auto"/>
                    <w:bottom w:val="none" w:sz="0" w:space="0" w:color="auto"/>
                    <w:right w:val="none" w:sz="0" w:space="0" w:color="auto"/>
                  </w:divBdr>
                </w:div>
                <w:div w:id="402338495">
                  <w:marLeft w:val="640"/>
                  <w:marRight w:val="0"/>
                  <w:marTop w:val="0"/>
                  <w:marBottom w:val="0"/>
                  <w:divBdr>
                    <w:top w:val="none" w:sz="0" w:space="0" w:color="auto"/>
                    <w:left w:val="none" w:sz="0" w:space="0" w:color="auto"/>
                    <w:bottom w:val="none" w:sz="0" w:space="0" w:color="auto"/>
                    <w:right w:val="none" w:sz="0" w:space="0" w:color="auto"/>
                  </w:divBdr>
                </w:div>
                <w:div w:id="413162591">
                  <w:marLeft w:val="640"/>
                  <w:marRight w:val="0"/>
                  <w:marTop w:val="0"/>
                  <w:marBottom w:val="0"/>
                  <w:divBdr>
                    <w:top w:val="none" w:sz="0" w:space="0" w:color="auto"/>
                    <w:left w:val="none" w:sz="0" w:space="0" w:color="auto"/>
                    <w:bottom w:val="none" w:sz="0" w:space="0" w:color="auto"/>
                    <w:right w:val="none" w:sz="0" w:space="0" w:color="auto"/>
                  </w:divBdr>
                </w:div>
                <w:div w:id="423456123">
                  <w:marLeft w:val="640"/>
                  <w:marRight w:val="0"/>
                  <w:marTop w:val="0"/>
                  <w:marBottom w:val="0"/>
                  <w:divBdr>
                    <w:top w:val="none" w:sz="0" w:space="0" w:color="auto"/>
                    <w:left w:val="none" w:sz="0" w:space="0" w:color="auto"/>
                    <w:bottom w:val="none" w:sz="0" w:space="0" w:color="auto"/>
                    <w:right w:val="none" w:sz="0" w:space="0" w:color="auto"/>
                  </w:divBdr>
                </w:div>
                <w:div w:id="544030314">
                  <w:marLeft w:val="640"/>
                  <w:marRight w:val="0"/>
                  <w:marTop w:val="0"/>
                  <w:marBottom w:val="0"/>
                  <w:divBdr>
                    <w:top w:val="none" w:sz="0" w:space="0" w:color="auto"/>
                    <w:left w:val="none" w:sz="0" w:space="0" w:color="auto"/>
                    <w:bottom w:val="none" w:sz="0" w:space="0" w:color="auto"/>
                    <w:right w:val="none" w:sz="0" w:space="0" w:color="auto"/>
                  </w:divBdr>
                </w:div>
                <w:div w:id="546334952">
                  <w:marLeft w:val="640"/>
                  <w:marRight w:val="0"/>
                  <w:marTop w:val="0"/>
                  <w:marBottom w:val="0"/>
                  <w:divBdr>
                    <w:top w:val="none" w:sz="0" w:space="0" w:color="auto"/>
                    <w:left w:val="none" w:sz="0" w:space="0" w:color="auto"/>
                    <w:bottom w:val="none" w:sz="0" w:space="0" w:color="auto"/>
                    <w:right w:val="none" w:sz="0" w:space="0" w:color="auto"/>
                  </w:divBdr>
                </w:div>
                <w:div w:id="554507431">
                  <w:marLeft w:val="640"/>
                  <w:marRight w:val="0"/>
                  <w:marTop w:val="0"/>
                  <w:marBottom w:val="0"/>
                  <w:divBdr>
                    <w:top w:val="none" w:sz="0" w:space="0" w:color="auto"/>
                    <w:left w:val="none" w:sz="0" w:space="0" w:color="auto"/>
                    <w:bottom w:val="none" w:sz="0" w:space="0" w:color="auto"/>
                    <w:right w:val="none" w:sz="0" w:space="0" w:color="auto"/>
                  </w:divBdr>
                </w:div>
                <w:div w:id="616913275">
                  <w:marLeft w:val="640"/>
                  <w:marRight w:val="0"/>
                  <w:marTop w:val="0"/>
                  <w:marBottom w:val="0"/>
                  <w:divBdr>
                    <w:top w:val="none" w:sz="0" w:space="0" w:color="auto"/>
                    <w:left w:val="none" w:sz="0" w:space="0" w:color="auto"/>
                    <w:bottom w:val="none" w:sz="0" w:space="0" w:color="auto"/>
                    <w:right w:val="none" w:sz="0" w:space="0" w:color="auto"/>
                  </w:divBdr>
                </w:div>
                <w:div w:id="622811173">
                  <w:marLeft w:val="640"/>
                  <w:marRight w:val="0"/>
                  <w:marTop w:val="0"/>
                  <w:marBottom w:val="0"/>
                  <w:divBdr>
                    <w:top w:val="none" w:sz="0" w:space="0" w:color="auto"/>
                    <w:left w:val="none" w:sz="0" w:space="0" w:color="auto"/>
                    <w:bottom w:val="none" w:sz="0" w:space="0" w:color="auto"/>
                    <w:right w:val="none" w:sz="0" w:space="0" w:color="auto"/>
                  </w:divBdr>
                </w:div>
                <w:div w:id="647561797">
                  <w:marLeft w:val="640"/>
                  <w:marRight w:val="0"/>
                  <w:marTop w:val="0"/>
                  <w:marBottom w:val="0"/>
                  <w:divBdr>
                    <w:top w:val="none" w:sz="0" w:space="0" w:color="auto"/>
                    <w:left w:val="none" w:sz="0" w:space="0" w:color="auto"/>
                    <w:bottom w:val="none" w:sz="0" w:space="0" w:color="auto"/>
                    <w:right w:val="none" w:sz="0" w:space="0" w:color="auto"/>
                  </w:divBdr>
                </w:div>
                <w:div w:id="663433321">
                  <w:marLeft w:val="640"/>
                  <w:marRight w:val="0"/>
                  <w:marTop w:val="0"/>
                  <w:marBottom w:val="0"/>
                  <w:divBdr>
                    <w:top w:val="none" w:sz="0" w:space="0" w:color="auto"/>
                    <w:left w:val="none" w:sz="0" w:space="0" w:color="auto"/>
                    <w:bottom w:val="none" w:sz="0" w:space="0" w:color="auto"/>
                    <w:right w:val="none" w:sz="0" w:space="0" w:color="auto"/>
                  </w:divBdr>
                </w:div>
                <w:div w:id="674963185">
                  <w:marLeft w:val="640"/>
                  <w:marRight w:val="0"/>
                  <w:marTop w:val="0"/>
                  <w:marBottom w:val="0"/>
                  <w:divBdr>
                    <w:top w:val="none" w:sz="0" w:space="0" w:color="auto"/>
                    <w:left w:val="none" w:sz="0" w:space="0" w:color="auto"/>
                    <w:bottom w:val="none" w:sz="0" w:space="0" w:color="auto"/>
                    <w:right w:val="none" w:sz="0" w:space="0" w:color="auto"/>
                  </w:divBdr>
                </w:div>
                <w:div w:id="699665460">
                  <w:marLeft w:val="640"/>
                  <w:marRight w:val="0"/>
                  <w:marTop w:val="0"/>
                  <w:marBottom w:val="0"/>
                  <w:divBdr>
                    <w:top w:val="none" w:sz="0" w:space="0" w:color="auto"/>
                    <w:left w:val="none" w:sz="0" w:space="0" w:color="auto"/>
                    <w:bottom w:val="none" w:sz="0" w:space="0" w:color="auto"/>
                    <w:right w:val="none" w:sz="0" w:space="0" w:color="auto"/>
                  </w:divBdr>
                </w:div>
                <w:div w:id="705642836">
                  <w:marLeft w:val="640"/>
                  <w:marRight w:val="0"/>
                  <w:marTop w:val="0"/>
                  <w:marBottom w:val="0"/>
                  <w:divBdr>
                    <w:top w:val="none" w:sz="0" w:space="0" w:color="auto"/>
                    <w:left w:val="none" w:sz="0" w:space="0" w:color="auto"/>
                    <w:bottom w:val="none" w:sz="0" w:space="0" w:color="auto"/>
                    <w:right w:val="none" w:sz="0" w:space="0" w:color="auto"/>
                  </w:divBdr>
                </w:div>
                <w:div w:id="710542110">
                  <w:marLeft w:val="640"/>
                  <w:marRight w:val="0"/>
                  <w:marTop w:val="0"/>
                  <w:marBottom w:val="0"/>
                  <w:divBdr>
                    <w:top w:val="none" w:sz="0" w:space="0" w:color="auto"/>
                    <w:left w:val="none" w:sz="0" w:space="0" w:color="auto"/>
                    <w:bottom w:val="none" w:sz="0" w:space="0" w:color="auto"/>
                    <w:right w:val="none" w:sz="0" w:space="0" w:color="auto"/>
                  </w:divBdr>
                </w:div>
                <w:div w:id="741293047">
                  <w:marLeft w:val="640"/>
                  <w:marRight w:val="0"/>
                  <w:marTop w:val="0"/>
                  <w:marBottom w:val="0"/>
                  <w:divBdr>
                    <w:top w:val="none" w:sz="0" w:space="0" w:color="auto"/>
                    <w:left w:val="none" w:sz="0" w:space="0" w:color="auto"/>
                    <w:bottom w:val="none" w:sz="0" w:space="0" w:color="auto"/>
                    <w:right w:val="none" w:sz="0" w:space="0" w:color="auto"/>
                  </w:divBdr>
                </w:div>
                <w:div w:id="787964966">
                  <w:marLeft w:val="640"/>
                  <w:marRight w:val="0"/>
                  <w:marTop w:val="0"/>
                  <w:marBottom w:val="0"/>
                  <w:divBdr>
                    <w:top w:val="none" w:sz="0" w:space="0" w:color="auto"/>
                    <w:left w:val="none" w:sz="0" w:space="0" w:color="auto"/>
                    <w:bottom w:val="none" w:sz="0" w:space="0" w:color="auto"/>
                    <w:right w:val="none" w:sz="0" w:space="0" w:color="auto"/>
                  </w:divBdr>
                </w:div>
                <w:div w:id="796527233">
                  <w:marLeft w:val="640"/>
                  <w:marRight w:val="0"/>
                  <w:marTop w:val="0"/>
                  <w:marBottom w:val="0"/>
                  <w:divBdr>
                    <w:top w:val="none" w:sz="0" w:space="0" w:color="auto"/>
                    <w:left w:val="none" w:sz="0" w:space="0" w:color="auto"/>
                    <w:bottom w:val="none" w:sz="0" w:space="0" w:color="auto"/>
                    <w:right w:val="none" w:sz="0" w:space="0" w:color="auto"/>
                  </w:divBdr>
                </w:div>
                <w:div w:id="837429148">
                  <w:marLeft w:val="640"/>
                  <w:marRight w:val="0"/>
                  <w:marTop w:val="0"/>
                  <w:marBottom w:val="0"/>
                  <w:divBdr>
                    <w:top w:val="none" w:sz="0" w:space="0" w:color="auto"/>
                    <w:left w:val="none" w:sz="0" w:space="0" w:color="auto"/>
                    <w:bottom w:val="none" w:sz="0" w:space="0" w:color="auto"/>
                    <w:right w:val="none" w:sz="0" w:space="0" w:color="auto"/>
                  </w:divBdr>
                </w:div>
                <w:div w:id="866529297">
                  <w:marLeft w:val="640"/>
                  <w:marRight w:val="0"/>
                  <w:marTop w:val="0"/>
                  <w:marBottom w:val="0"/>
                  <w:divBdr>
                    <w:top w:val="none" w:sz="0" w:space="0" w:color="auto"/>
                    <w:left w:val="none" w:sz="0" w:space="0" w:color="auto"/>
                    <w:bottom w:val="none" w:sz="0" w:space="0" w:color="auto"/>
                    <w:right w:val="none" w:sz="0" w:space="0" w:color="auto"/>
                  </w:divBdr>
                </w:div>
                <w:div w:id="875775324">
                  <w:marLeft w:val="640"/>
                  <w:marRight w:val="0"/>
                  <w:marTop w:val="0"/>
                  <w:marBottom w:val="0"/>
                  <w:divBdr>
                    <w:top w:val="none" w:sz="0" w:space="0" w:color="auto"/>
                    <w:left w:val="none" w:sz="0" w:space="0" w:color="auto"/>
                    <w:bottom w:val="none" w:sz="0" w:space="0" w:color="auto"/>
                    <w:right w:val="none" w:sz="0" w:space="0" w:color="auto"/>
                  </w:divBdr>
                </w:div>
                <w:div w:id="949976568">
                  <w:marLeft w:val="640"/>
                  <w:marRight w:val="0"/>
                  <w:marTop w:val="0"/>
                  <w:marBottom w:val="0"/>
                  <w:divBdr>
                    <w:top w:val="none" w:sz="0" w:space="0" w:color="auto"/>
                    <w:left w:val="none" w:sz="0" w:space="0" w:color="auto"/>
                    <w:bottom w:val="none" w:sz="0" w:space="0" w:color="auto"/>
                    <w:right w:val="none" w:sz="0" w:space="0" w:color="auto"/>
                  </w:divBdr>
                </w:div>
                <w:div w:id="967391282">
                  <w:marLeft w:val="640"/>
                  <w:marRight w:val="0"/>
                  <w:marTop w:val="0"/>
                  <w:marBottom w:val="0"/>
                  <w:divBdr>
                    <w:top w:val="none" w:sz="0" w:space="0" w:color="auto"/>
                    <w:left w:val="none" w:sz="0" w:space="0" w:color="auto"/>
                    <w:bottom w:val="none" w:sz="0" w:space="0" w:color="auto"/>
                    <w:right w:val="none" w:sz="0" w:space="0" w:color="auto"/>
                  </w:divBdr>
                </w:div>
                <w:div w:id="1051001359">
                  <w:marLeft w:val="640"/>
                  <w:marRight w:val="0"/>
                  <w:marTop w:val="0"/>
                  <w:marBottom w:val="0"/>
                  <w:divBdr>
                    <w:top w:val="none" w:sz="0" w:space="0" w:color="auto"/>
                    <w:left w:val="none" w:sz="0" w:space="0" w:color="auto"/>
                    <w:bottom w:val="none" w:sz="0" w:space="0" w:color="auto"/>
                    <w:right w:val="none" w:sz="0" w:space="0" w:color="auto"/>
                  </w:divBdr>
                </w:div>
                <w:div w:id="1065490245">
                  <w:marLeft w:val="640"/>
                  <w:marRight w:val="0"/>
                  <w:marTop w:val="0"/>
                  <w:marBottom w:val="0"/>
                  <w:divBdr>
                    <w:top w:val="none" w:sz="0" w:space="0" w:color="auto"/>
                    <w:left w:val="none" w:sz="0" w:space="0" w:color="auto"/>
                    <w:bottom w:val="none" w:sz="0" w:space="0" w:color="auto"/>
                    <w:right w:val="none" w:sz="0" w:space="0" w:color="auto"/>
                  </w:divBdr>
                </w:div>
                <w:div w:id="1104499925">
                  <w:marLeft w:val="640"/>
                  <w:marRight w:val="0"/>
                  <w:marTop w:val="0"/>
                  <w:marBottom w:val="0"/>
                  <w:divBdr>
                    <w:top w:val="none" w:sz="0" w:space="0" w:color="auto"/>
                    <w:left w:val="none" w:sz="0" w:space="0" w:color="auto"/>
                    <w:bottom w:val="none" w:sz="0" w:space="0" w:color="auto"/>
                    <w:right w:val="none" w:sz="0" w:space="0" w:color="auto"/>
                  </w:divBdr>
                </w:div>
                <w:div w:id="1122574347">
                  <w:marLeft w:val="640"/>
                  <w:marRight w:val="0"/>
                  <w:marTop w:val="0"/>
                  <w:marBottom w:val="0"/>
                  <w:divBdr>
                    <w:top w:val="none" w:sz="0" w:space="0" w:color="auto"/>
                    <w:left w:val="none" w:sz="0" w:space="0" w:color="auto"/>
                    <w:bottom w:val="none" w:sz="0" w:space="0" w:color="auto"/>
                    <w:right w:val="none" w:sz="0" w:space="0" w:color="auto"/>
                  </w:divBdr>
                </w:div>
                <w:div w:id="1191334512">
                  <w:marLeft w:val="640"/>
                  <w:marRight w:val="0"/>
                  <w:marTop w:val="0"/>
                  <w:marBottom w:val="0"/>
                  <w:divBdr>
                    <w:top w:val="none" w:sz="0" w:space="0" w:color="auto"/>
                    <w:left w:val="none" w:sz="0" w:space="0" w:color="auto"/>
                    <w:bottom w:val="none" w:sz="0" w:space="0" w:color="auto"/>
                    <w:right w:val="none" w:sz="0" w:space="0" w:color="auto"/>
                  </w:divBdr>
                </w:div>
                <w:div w:id="1219051535">
                  <w:marLeft w:val="640"/>
                  <w:marRight w:val="0"/>
                  <w:marTop w:val="0"/>
                  <w:marBottom w:val="0"/>
                  <w:divBdr>
                    <w:top w:val="none" w:sz="0" w:space="0" w:color="auto"/>
                    <w:left w:val="none" w:sz="0" w:space="0" w:color="auto"/>
                    <w:bottom w:val="none" w:sz="0" w:space="0" w:color="auto"/>
                    <w:right w:val="none" w:sz="0" w:space="0" w:color="auto"/>
                  </w:divBdr>
                </w:div>
                <w:div w:id="1307778933">
                  <w:marLeft w:val="640"/>
                  <w:marRight w:val="0"/>
                  <w:marTop w:val="0"/>
                  <w:marBottom w:val="0"/>
                  <w:divBdr>
                    <w:top w:val="none" w:sz="0" w:space="0" w:color="auto"/>
                    <w:left w:val="none" w:sz="0" w:space="0" w:color="auto"/>
                    <w:bottom w:val="none" w:sz="0" w:space="0" w:color="auto"/>
                    <w:right w:val="none" w:sz="0" w:space="0" w:color="auto"/>
                  </w:divBdr>
                </w:div>
                <w:div w:id="1326516884">
                  <w:marLeft w:val="640"/>
                  <w:marRight w:val="0"/>
                  <w:marTop w:val="0"/>
                  <w:marBottom w:val="0"/>
                  <w:divBdr>
                    <w:top w:val="none" w:sz="0" w:space="0" w:color="auto"/>
                    <w:left w:val="none" w:sz="0" w:space="0" w:color="auto"/>
                    <w:bottom w:val="none" w:sz="0" w:space="0" w:color="auto"/>
                    <w:right w:val="none" w:sz="0" w:space="0" w:color="auto"/>
                  </w:divBdr>
                </w:div>
                <w:div w:id="1367873741">
                  <w:marLeft w:val="640"/>
                  <w:marRight w:val="0"/>
                  <w:marTop w:val="0"/>
                  <w:marBottom w:val="0"/>
                  <w:divBdr>
                    <w:top w:val="none" w:sz="0" w:space="0" w:color="auto"/>
                    <w:left w:val="none" w:sz="0" w:space="0" w:color="auto"/>
                    <w:bottom w:val="none" w:sz="0" w:space="0" w:color="auto"/>
                    <w:right w:val="none" w:sz="0" w:space="0" w:color="auto"/>
                  </w:divBdr>
                </w:div>
                <w:div w:id="1387795122">
                  <w:marLeft w:val="640"/>
                  <w:marRight w:val="0"/>
                  <w:marTop w:val="0"/>
                  <w:marBottom w:val="0"/>
                  <w:divBdr>
                    <w:top w:val="none" w:sz="0" w:space="0" w:color="auto"/>
                    <w:left w:val="none" w:sz="0" w:space="0" w:color="auto"/>
                    <w:bottom w:val="none" w:sz="0" w:space="0" w:color="auto"/>
                    <w:right w:val="none" w:sz="0" w:space="0" w:color="auto"/>
                  </w:divBdr>
                </w:div>
                <w:div w:id="1419907773">
                  <w:marLeft w:val="640"/>
                  <w:marRight w:val="0"/>
                  <w:marTop w:val="0"/>
                  <w:marBottom w:val="0"/>
                  <w:divBdr>
                    <w:top w:val="none" w:sz="0" w:space="0" w:color="auto"/>
                    <w:left w:val="none" w:sz="0" w:space="0" w:color="auto"/>
                    <w:bottom w:val="none" w:sz="0" w:space="0" w:color="auto"/>
                    <w:right w:val="none" w:sz="0" w:space="0" w:color="auto"/>
                  </w:divBdr>
                </w:div>
                <w:div w:id="1429276488">
                  <w:marLeft w:val="640"/>
                  <w:marRight w:val="0"/>
                  <w:marTop w:val="0"/>
                  <w:marBottom w:val="0"/>
                  <w:divBdr>
                    <w:top w:val="none" w:sz="0" w:space="0" w:color="auto"/>
                    <w:left w:val="none" w:sz="0" w:space="0" w:color="auto"/>
                    <w:bottom w:val="none" w:sz="0" w:space="0" w:color="auto"/>
                    <w:right w:val="none" w:sz="0" w:space="0" w:color="auto"/>
                  </w:divBdr>
                </w:div>
                <w:div w:id="1475562903">
                  <w:marLeft w:val="640"/>
                  <w:marRight w:val="0"/>
                  <w:marTop w:val="0"/>
                  <w:marBottom w:val="0"/>
                  <w:divBdr>
                    <w:top w:val="none" w:sz="0" w:space="0" w:color="auto"/>
                    <w:left w:val="none" w:sz="0" w:space="0" w:color="auto"/>
                    <w:bottom w:val="none" w:sz="0" w:space="0" w:color="auto"/>
                    <w:right w:val="none" w:sz="0" w:space="0" w:color="auto"/>
                  </w:divBdr>
                </w:div>
                <w:div w:id="1492941430">
                  <w:marLeft w:val="640"/>
                  <w:marRight w:val="0"/>
                  <w:marTop w:val="0"/>
                  <w:marBottom w:val="0"/>
                  <w:divBdr>
                    <w:top w:val="none" w:sz="0" w:space="0" w:color="auto"/>
                    <w:left w:val="none" w:sz="0" w:space="0" w:color="auto"/>
                    <w:bottom w:val="none" w:sz="0" w:space="0" w:color="auto"/>
                    <w:right w:val="none" w:sz="0" w:space="0" w:color="auto"/>
                  </w:divBdr>
                </w:div>
                <w:div w:id="1504857781">
                  <w:marLeft w:val="640"/>
                  <w:marRight w:val="0"/>
                  <w:marTop w:val="0"/>
                  <w:marBottom w:val="0"/>
                  <w:divBdr>
                    <w:top w:val="none" w:sz="0" w:space="0" w:color="auto"/>
                    <w:left w:val="none" w:sz="0" w:space="0" w:color="auto"/>
                    <w:bottom w:val="none" w:sz="0" w:space="0" w:color="auto"/>
                    <w:right w:val="none" w:sz="0" w:space="0" w:color="auto"/>
                  </w:divBdr>
                </w:div>
                <w:div w:id="1527988190">
                  <w:marLeft w:val="640"/>
                  <w:marRight w:val="0"/>
                  <w:marTop w:val="0"/>
                  <w:marBottom w:val="0"/>
                  <w:divBdr>
                    <w:top w:val="none" w:sz="0" w:space="0" w:color="auto"/>
                    <w:left w:val="none" w:sz="0" w:space="0" w:color="auto"/>
                    <w:bottom w:val="none" w:sz="0" w:space="0" w:color="auto"/>
                    <w:right w:val="none" w:sz="0" w:space="0" w:color="auto"/>
                  </w:divBdr>
                </w:div>
                <w:div w:id="1623145391">
                  <w:marLeft w:val="640"/>
                  <w:marRight w:val="0"/>
                  <w:marTop w:val="0"/>
                  <w:marBottom w:val="0"/>
                  <w:divBdr>
                    <w:top w:val="none" w:sz="0" w:space="0" w:color="auto"/>
                    <w:left w:val="none" w:sz="0" w:space="0" w:color="auto"/>
                    <w:bottom w:val="none" w:sz="0" w:space="0" w:color="auto"/>
                    <w:right w:val="none" w:sz="0" w:space="0" w:color="auto"/>
                  </w:divBdr>
                </w:div>
                <w:div w:id="1663048677">
                  <w:marLeft w:val="640"/>
                  <w:marRight w:val="0"/>
                  <w:marTop w:val="0"/>
                  <w:marBottom w:val="0"/>
                  <w:divBdr>
                    <w:top w:val="none" w:sz="0" w:space="0" w:color="auto"/>
                    <w:left w:val="none" w:sz="0" w:space="0" w:color="auto"/>
                    <w:bottom w:val="none" w:sz="0" w:space="0" w:color="auto"/>
                    <w:right w:val="none" w:sz="0" w:space="0" w:color="auto"/>
                  </w:divBdr>
                </w:div>
                <w:div w:id="1754740427">
                  <w:marLeft w:val="640"/>
                  <w:marRight w:val="0"/>
                  <w:marTop w:val="0"/>
                  <w:marBottom w:val="0"/>
                  <w:divBdr>
                    <w:top w:val="none" w:sz="0" w:space="0" w:color="auto"/>
                    <w:left w:val="none" w:sz="0" w:space="0" w:color="auto"/>
                    <w:bottom w:val="none" w:sz="0" w:space="0" w:color="auto"/>
                    <w:right w:val="none" w:sz="0" w:space="0" w:color="auto"/>
                  </w:divBdr>
                </w:div>
                <w:div w:id="1827013133">
                  <w:marLeft w:val="640"/>
                  <w:marRight w:val="0"/>
                  <w:marTop w:val="0"/>
                  <w:marBottom w:val="0"/>
                  <w:divBdr>
                    <w:top w:val="none" w:sz="0" w:space="0" w:color="auto"/>
                    <w:left w:val="none" w:sz="0" w:space="0" w:color="auto"/>
                    <w:bottom w:val="none" w:sz="0" w:space="0" w:color="auto"/>
                    <w:right w:val="none" w:sz="0" w:space="0" w:color="auto"/>
                  </w:divBdr>
                </w:div>
                <w:div w:id="1869634777">
                  <w:marLeft w:val="640"/>
                  <w:marRight w:val="0"/>
                  <w:marTop w:val="0"/>
                  <w:marBottom w:val="0"/>
                  <w:divBdr>
                    <w:top w:val="none" w:sz="0" w:space="0" w:color="auto"/>
                    <w:left w:val="none" w:sz="0" w:space="0" w:color="auto"/>
                    <w:bottom w:val="none" w:sz="0" w:space="0" w:color="auto"/>
                    <w:right w:val="none" w:sz="0" w:space="0" w:color="auto"/>
                  </w:divBdr>
                </w:div>
                <w:div w:id="1951157652">
                  <w:marLeft w:val="640"/>
                  <w:marRight w:val="0"/>
                  <w:marTop w:val="0"/>
                  <w:marBottom w:val="0"/>
                  <w:divBdr>
                    <w:top w:val="none" w:sz="0" w:space="0" w:color="auto"/>
                    <w:left w:val="none" w:sz="0" w:space="0" w:color="auto"/>
                    <w:bottom w:val="none" w:sz="0" w:space="0" w:color="auto"/>
                    <w:right w:val="none" w:sz="0" w:space="0" w:color="auto"/>
                  </w:divBdr>
                </w:div>
                <w:div w:id="1964653110">
                  <w:marLeft w:val="640"/>
                  <w:marRight w:val="0"/>
                  <w:marTop w:val="0"/>
                  <w:marBottom w:val="0"/>
                  <w:divBdr>
                    <w:top w:val="none" w:sz="0" w:space="0" w:color="auto"/>
                    <w:left w:val="none" w:sz="0" w:space="0" w:color="auto"/>
                    <w:bottom w:val="none" w:sz="0" w:space="0" w:color="auto"/>
                    <w:right w:val="none" w:sz="0" w:space="0" w:color="auto"/>
                  </w:divBdr>
                </w:div>
                <w:div w:id="1977955334">
                  <w:marLeft w:val="640"/>
                  <w:marRight w:val="0"/>
                  <w:marTop w:val="0"/>
                  <w:marBottom w:val="0"/>
                  <w:divBdr>
                    <w:top w:val="none" w:sz="0" w:space="0" w:color="auto"/>
                    <w:left w:val="none" w:sz="0" w:space="0" w:color="auto"/>
                    <w:bottom w:val="none" w:sz="0" w:space="0" w:color="auto"/>
                    <w:right w:val="none" w:sz="0" w:space="0" w:color="auto"/>
                  </w:divBdr>
                </w:div>
                <w:div w:id="2026591579">
                  <w:marLeft w:val="640"/>
                  <w:marRight w:val="0"/>
                  <w:marTop w:val="0"/>
                  <w:marBottom w:val="0"/>
                  <w:divBdr>
                    <w:top w:val="none" w:sz="0" w:space="0" w:color="auto"/>
                    <w:left w:val="none" w:sz="0" w:space="0" w:color="auto"/>
                    <w:bottom w:val="none" w:sz="0" w:space="0" w:color="auto"/>
                    <w:right w:val="none" w:sz="0" w:space="0" w:color="auto"/>
                  </w:divBdr>
                </w:div>
                <w:div w:id="2095936541">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809833991">
          <w:marLeft w:val="640"/>
          <w:marRight w:val="0"/>
          <w:marTop w:val="0"/>
          <w:marBottom w:val="0"/>
          <w:divBdr>
            <w:top w:val="none" w:sz="0" w:space="0" w:color="auto"/>
            <w:left w:val="none" w:sz="0" w:space="0" w:color="auto"/>
            <w:bottom w:val="none" w:sz="0" w:space="0" w:color="auto"/>
            <w:right w:val="none" w:sz="0" w:space="0" w:color="auto"/>
          </w:divBdr>
        </w:div>
        <w:div w:id="827131128">
          <w:marLeft w:val="640"/>
          <w:marRight w:val="0"/>
          <w:marTop w:val="0"/>
          <w:marBottom w:val="0"/>
          <w:divBdr>
            <w:top w:val="none" w:sz="0" w:space="0" w:color="auto"/>
            <w:left w:val="none" w:sz="0" w:space="0" w:color="auto"/>
            <w:bottom w:val="none" w:sz="0" w:space="0" w:color="auto"/>
            <w:right w:val="none" w:sz="0" w:space="0" w:color="auto"/>
          </w:divBdr>
        </w:div>
        <w:div w:id="852453143">
          <w:marLeft w:val="640"/>
          <w:marRight w:val="0"/>
          <w:marTop w:val="0"/>
          <w:marBottom w:val="0"/>
          <w:divBdr>
            <w:top w:val="none" w:sz="0" w:space="0" w:color="auto"/>
            <w:left w:val="none" w:sz="0" w:space="0" w:color="auto"/>
            <w:bottom w:val="none" w:sz="0" w:space="0" w:color="auto"/>
            <w:right w:val="none" w:sz="0" w:space="0" w:color="auto"/>
          </w:divBdr>
        </w:div>
        <w:div w:id="984624922">
          <w:marLeft w:val="640"/>
          <w:marRight w:val="0"/>
          <w:marTop w:val="0"/>
          <w:marBottom w:val="0"/>
          <w:divBdr>
            <w:top w:val="none" w:sz="0" w:space="0" w:color="auto"/>
            <w:left w:val="none" w:sz="0" w:space="0" w:color="auto"/>
            <w:bottom w:val="none" w:sz="0" w:space="0" w:color="auto"/>
            <w:right w:val="none" w:sz="0" w:space="0" w:color="auto"/>
          </w:divBdr>
        </w:div>
        <w:div w:id="1005864097">
          <w:marLeft w:val="640"/>
          <w:marRight w:val="0"/>
          <w:marTop w:val="0"/>
          <w:marBottom w:val="0"/>
          <w:divBdr>
            <w:top w:val="none" w:sz="0" w:space="0" w:color="auto"/>
            <w:left w:val="none" w:sz="0" w:space="0" w:color="auto"/>
            <w:bottom w:val="none" w:sz="0" w:space="0" w:color="auto"/>
            <w:right w:val="none" w:sz="0" w:space="0" w:color="auto"/>
          </w:divBdr>
        </w:div>
        <w:div w:id="1006445219">
          <w:marLeft w:val="640"/>
          <w:marRight w:val="0"/>
          <w:marTop w:val="0"/>
          <w:marBottom w:val="0"/>
          <w:divBdr>
            <w:top w:val="none" w:sz="0" w:space="0" w:color="auto"/>
            <w:left w:val="none" w:sz="0" w:space="0" w:color="auto"/>
            <w:bottom w:val="none" w:sz="0" w:space="0" w:color="auto"/>
            <w:right w:val="none" w:sz="0" w:space="0" w:color="auto"/>
          </w:divBdr>
        </w:div>
        <w:div w:id="1041828977">
          <w:marLeft w:val="640"/>
          <w:marRight w:val="0"/>
          <w:marTop w:val="0"/>
          <w:marBottom w:val="0"/>
          <w:divBdr>
            <w:top w:val="none" w:sz="0" w:space="0" w:color="auto"/>
            <w:left w:val="none" w:sz="0" w:space="0" w:color="auto"/>
            <w:bottom w:val="none" w:sz="0" w:space="0" w:color="auto"/>
            <w:right w:val="none" w:sz="0" w:space="0" w:color="auto"/>
          </w:divBdr>
        </w:div>
        <w:div w:id="1042091555">
          <w:marLeft w:val="640"/>
          <w:marRight w:val="0"/>
          <w:marTop w:val="0"/>
          <w:marBottom w:val="0"/>
          <w:divBdr>
            <w:top w:val="none" w:sz="0" w:space="0" w:color="auto"/>
            <w:left w:val="none" w:sz="0" w:space="0" w:color="auto"/>
            <w:bottom w:val="none" w:sz="0" w:space="0" w:color="auto"/>
            <w:right w:val="none" w:sz="0" w:space="0" w:color="auto"/>
          </w:divBdr>
        </w:div>
        <w:div w:id="1152328159">
          <w:marLeft w:val="640"/>
          <w:marRight w:val="0"/>
          <w:marTop w:val="0"/>
          <w:marBottom w:val="0"/>
          <w:divBdr>
            <w:top w:val="none" w:sz="0" w:space="0" w:color="auto"/>
            <w:left w:val="none" w:sz="0" w:space="0" w:color="auto"/>
            <w:bottom w:val="none" w:sz="0" w:space="0" w:color="auto"/>
            <w:right w:val="none" w:sz="0" w:space="0" w:color="auto"/>
          </w:divBdr>
        </w:div>
        <w:div w:id="1324118149">
          <w:marLeft w:val="640"/>
          <w:marRight w:val="0"/>
          <w:marTop w:val="0"/>
          <w:marBottom w:val="0"/>
          <w:divBdr>
            <w:top w:val="none" w:sz="0" w:space="0" w:color="auto"/>
            <w:left w:val="none" w:sz="0" w:space="0" w:color="auto"/>
            <w:bottom w:val="none" w:sz="0" w:space="0" w:color="auto"/>
            <w:right w:val="none" w:sz="0" w:space="0" w:color="auto"/>
          </w:divBdr>
        </w:div>
        <w:div w:id="1325010519">
          <w:marLeft w:val="640"/>
          <w:marRight w:val="0"/>
          <w:marTop w:val="0"/>
          <w:marBottom w:val="0"/>
          <w:divBdr>
            <w:top w:val="none" w:sz="0" w:space="0" w:color="auto"/>
            <w:left w:val="none" w:sz="0" w:space="0" w:color="auto"/>
            <w:bottom w:val="none" w:sz="0" w:space="0" w:color="auto"/>
            <w:right w:val="none" w:sz="0" w:space="0" w:color="auto"/>
          </w:divBdr>
        </w:div>
        <w:div w:id="1342587478">
          <w:marLeft w:val="640"/>
          <w:marRight w:val="0"/>
          <w:marTop w:val="0"/>
          <w:marBottom w:val="0"/>
          <w:divBdr>
            <w:top w:val="none" w:sz="0" w:space="0" w:color="auto"/>
            <w:left w:val="none" w:sz="0" w:space="0" w:color="auto"/>
            <w:bottom w:val="none" w:sz="0" w:space="0" w:color="auto"/>
            <w:right w:val="none" w:sz="0" w:space="0" w:color="auto"/>
          </w:divBdr>
        </w:div>
        <w:div w:id="1412847011">
          <w:marLeft w:val="640"/>
          <w:marRight w:val="0"/>
          <w:marTop w:val="0"/>
          <w:marBottom w:val="0"/>
          <w:divBdr>
            <w:top w:val="none" w:sz="0" w:space="0" w:color="auto"/>
            <w:left w:val="none" w:sz="0" w:space="0" w:color="auto"/>
            <w:bottom w:val="none" w:sz="0" w:space="0" w:color="auto"/>
            <w:right w:val="none" w:sz="0" w:space="0" w:color="auto"/>
          </w:divBdr>
        </w:div>
        <w:div w:id="1477529670">
          <w:marLeft w:val="640"/>
          <w:marRight w:val="0"/>
          <w:marTop w:val="0"/>
          <w:marBottom w:val="0"/>
          <w:divBdr>
            <w:top w:val="none" w:sz="0" w:space="0" w:color="auto"/>
            <w:left w:val="none" w:sz="0" w:space="0" w:color="auto"/>
            <w:bottom w:val="none" w:sz="0" w:space="0" w:color="auto"/>
            <w:right w:val="none" w:sz="0" w:space="0" w:color="auto"/>
          </w:divBdr>
        </w:div>
        <w:div w:id="1582718394">
          <w:marLeft w:val="640"/>
          <w:marRight w:val="0"/>
          <w:marTop w:val="0"/>
          <w:marBottom w:val="0"/>
          <w:divBdr>
            <w:top w:val="none" w:sz="0" w:space="0" w:color="auto"/>
            <w:left w:val="none" w:sz="0" w:space="0" w:color="auto"/>
            <w:bottom w:val="none" w:sz="0" w:space="0" w:color="auto"/>
            <w:right w:val="none" w:sz="0" w:space="0" w:color="auto"/>
          </w:divBdr>
        </w:div>
        <w:div w:id="1603101020">
          <w:marLeft w:val="640"/>
          <w:marRight w:val="0"/>
          <w:marTop w:val="0"/>
          <w:marBottom w:val="0"/>
          <w:divBdr>
            <w:top w:val="none" w:sz="0" w:space="0" w:color="auto"/>
            <w:left w:val="none" w:sz="0" w:space="0" w:color="auto"/>
            <w:bottom w:val="none" w:sz="0" w:space="0" w:color="auto"/>
            <w:right w:val="none" w:sz="0" w:space="0" w:color="auto"/>
          </w:divBdr>
        </w:div>
        <w:div w:id="1632441123">
          <w:marLeft w:val="640"/>
          <w:marRight w:val="0"/>
          <w:marTop w:val="0"/>
          <w:marBottom w:val="0"/>
          <w:divBdr>
            <w:top w:val="none" w:sz="0" w:space="0" w:color="auto"/>
            <w:left w:val="none" w:sz="0" w:space="0" w:color="auto"/>
            <w:bottom w:val="none" w:sz="0" w:space="0" w:color="auto"/>
            <w:right w:val="none" w:sz="0" w:space="0" w:color="auto"/>
          </w:divBdr>
        </w:div>
        <w:div w:id="1650787028">
          <w:marLeft w:val="640"/>
          <w:marRight w:val="0"/>
          <w:marTop w:val="0"/>
          <w:marBottom w:val="0"/>
          <w:divBdr>
            <w:top w:val="none" w:sz="0" w:space="0" w:color="auto"/>
            <w:left w:val="none" w:sz="0" w:space="0" w:color="auto"/>
            <w:bottom w:val="none" w:sz="0" w:space="0" w:color="auto"/>
            <w:right w:val="none" w:sz="0" w:space="0" w:color="auto"/>
          </w:divBdr>
        </w:div>
        <w:div w:id="1654138878">
          <w:marLeft w:val="640"/>
          <w:marRight w:val="0"/>
          <w:marTop w:val="0"/>
          <w:marBottom w:val="0"/>
          <w:divBdr>
            <w:top w:val="none" w:sz="0" w:space="0" w:color="auto"/>
            <w:left w:val="none" w:sz="0" w:space="0" w:color="auto"/>
            <w:bottom w:val="none" w:sz="0" w:space="0" w:color="auto"/>
            <w:right w:val="none" w:sz="0" w:space="0" w:color="auto"/>
          </w:divBdr>
        </w:div>
        <w:div w:id="1657956900">
          <w:marLeft w:val="640"/>
          <w:marRight w:val="0"/>
          <w:marTop w:val="0"/>
          <w:marBottom w:val="0"/>
          <w:divBdr>
            <w:top w:val="none" w:sz="0" w:space="0" w:color="auto"/>
            <w:left w:val="none" w:sz="0" w:space="0" w:color="auto"/>
            <w:bottom w:val="none" w:sz="0" w:space="0" w:color="auto"/>
            <w:right w:val="none" w:sz="0" w:space="0" w:color="auto"/>
          </w:divBdr>
        </w:div>
        <w:div w:id="1765109218">
          <w:marLeft w:val="640"/>
          <w:marRight w:val="0"/>
          <w:marTop w:val="0"/>
          <w:marBottom w:val="0"/>
          <w:divBdr>
            <w:top w:val="none" w:sz="0" w:space="0" w:color="auto"/>
            <w:left w:val="none" w:sz="0" w:space="0" w:color="auto"/>
            <w:bottom w:val="none" w:sz="0" w:space="0" w:color="auto"/>
            <w:right w:val="none" w:sz="0" w:space="0" w:color="auto"/>
          </w:divBdr>
        </w:div>
        <w:div w:id="1782720324">
          <w:marLeft w:val="640"/>
          <w:marRight w:val="0"/>
          <w:marTop w:val="0"/>
          <w:marBottom w:val="0"/>
          <w:divBdr>
            <w:top w:val="none" w:sz="0" w:space="0" w:color="auto"/>
            <w:left w:val="none" w:sz="0" w:space="0" w:color="auto"/>
            <w:bottom w:val="none" w:sz="0" w:space="0" w:color="auto"/>
            <w:right w:val="none" w:sz="0" w:space="0" w:color="auto"/>
          </w:divBdr>
        </w:div>
        <w:div w:id="1837184203">
          <w:marLeft w:val="640"/>
          <w:marRight w:val="0"/>
          <w:marTop w:val="0"/>
          <w:marBottom w:val="0"/>
          <w:divBdr>
            <w:top w:val="none" w:sz="0" w:space="0" w:color="auto"/>
            <w:left w:val="none" w:sz="0" w:space="0" w:color="auto"/>
            <w:bottom w:val="none" w:sz="0" w:space="0" w:color="auto"/>
            <w:right w:val="none" w:sz="0" w:space="0" w:color="auto"/>
          </w:divBdr>
        </w:div>
        <w:div w:id="1867138728">
          <w:marLeft w:val="640"/>
          <w:marRight w:val="0"/>
          <w:marTop w:val="0"/>
          <w:marBottom w:val="0"/>
          <w:divBdr>
            <w:top w:val="none" w:sz="0" w:space="0" w:color="auto"/>
            <w:left w:val="none" w:sz="0" w:space="0" w:color="auto"/>
            <w:bottom w:val="none" w:sz="0" w:space="0" w:color="auto"/>
            <w:right w:val="none" w:sz="0" w:space="0" w:color="auto"/>
          </w:divBdr>
        </w:div>
        <w:div w:id="1870532517">
          <w:marLeft w:val="640"/>
          <w:marRight w:val="0"/>
          <w:marTop w:val="0"/>
          <w:marBottom w:val="0"/>
          <w:divBdr>
            <w:top w:val="none" w:sz="0" w:space="0" w:color="auto"/>
            <w:left w:val="none" w:sz="0" w:space="0" w:color="auto"/>
            <w:bottom w:val="none" w:sz="0" w:space="0" w:color="auto"/>
            <w:right w:val="none" w:sz="0" w:space="0" w:color="auto"/>
          </w:divBdr>
        </w:div>
        <w:div w:id="1887525749">
          <w:marLeft w:val="640"/>
          <w:marRight w:val="0"/>
          <w:marTop w:val="0"/>
          <w:marBottom w:val="0"/>
          <w:divBdr>
            <w:top w:val="none" w:sz="0" w:space="0" w:color="auto"/>
            <w:left w:val="none" w:sz="0" w:space="0" w:color="auto"/>
            <w:bottom w:val="none" w:sz="0" w:space="0" w:color="auto"/>
            <w:right w:val="none" w:sz="0" w:space="0" w:color="auto"/>
          </w:divBdr>
        </w:div>
        <w:div w:id="1892305661">
          <w:marLeft w:val="640"/>
          <w:marRight w:val="0"/>
          <w:marTop w:val="0"/>
          <w:marBottom w:val="0"/>
          <w:divBdr>
            <w:top w:val="none" w:sz="0" w:space="0" w:color="auto"/>
            <w:left w:val="none" w:sz="0" w:space="0" w:color="auto"/>
            <w:bottom w:val="none" w:sz="0" w:space="0" w:color="auto"/>
            <w:right w:val="none" w:sz="0" w:space="0" w:color="auto"/>
          </w:divBdr>
        </w:div>
        <w:div w:id="1975477944">
          <w:marLeft w:val="640"/>
          <w:marRight w:val="0"/>
          <w:marTop w:val="0"/>
          <w:marBottom w:val="0"/>
          <w:divBdr>
            <w:top w:val="none" w:sz="0" w:space="0" w:color="auto"/>
            <w:left w:val="none" w:sz="0" w:space="0" w:color="auto"/>
            <w:bottom w:val="none" w:sz="0" w:space="0" w:color="auto"/>
            <w:right w:val="none" w:sz="0" w:space="0" w:color="auto"/>
          </w:divBdr>
        </w:div>
        <w:div w:id="2035689491">
          <w:marLeft w:val="640"/>
          <w:marRight w:val="0"/>
          <w:marTop w:val="0"/>
          <w:marBottom w:val="0"/>
          <w:divBdr>
            <w:top w:val="none" w:sz="0" w:space="0" w:color="auto"/>
            <w:left w:val="none" w:sz="0" w:space="0" w:color="auto"/>
            <w:bottom w:val="none" w:sz="0" w:space="0" w:color="auto"/>
            <w:right w:val="none" w:sz="0" w:space="0" w:color="auto"/>
          </w:divBdr>
        </w:div>
      </w:divsChild>
    </w:div>
    <w:div w:id="587620460">
      <w:bodyDiv w:val="1"/>
      <w:marLeft w:val="0"/>
      <w:marRight w:val="0"/>
      <w:marTop w:val="0"/>
      <w:marBottom w:val="0"/>
      <w:divBdr>
        <w:top w:val="none" w:sz="0" w:space="0" w:color="auto"/>
        <w:left w:val="none" w:sz="0" w:space="0" w:color="auto"/>
        <w:bottom w:val="none" w:sz="0" w:space="0" w:color="auto"/>
        <w:right w:val="none" w:sz="0" w:space="0" w:color="auto"/>
      </w:divBdr>
      <w:divsChild>
        <w:div w:id="15931193">
          <w:marLeft w:val="640"/>
          <w:marRight w:val="0"/>
          <w:marTop w:val="0"/>
          <w:marBottom w:val="0"/>
          <w:divBdr>
            <w:top w:val="none" w:sz="0" w:space="0" w:color="auto"/>
            <w:left w:val="none" w:sz="0" w:space="0" w:color="auto"/>
            <w:bottom w:val="none" w:sz="0" w:space="0" w:color="auto"/>
            <w:right w:val="none" w:sz="0" w:space="0" w:color="auto"/>
          </w:divBdr>
        </w:div>
        <w:div w:id="144903471">
          <w:marLeft w:val="640"/>
          <w:marRight w:val="0"/>
          <w:marTop w:val="0"/>
          <w:marBottom w:val="0"/>
          <w:divBdr>
            <w:top w:val="none" w:sz="0" w:space="0" w:color="auto"/>
            <w:left w:val="none" w:sz="0" w:space="0" w:color="auto"/>
            <w:bottom w:val="none" w:sz="0" w:space="0" w:color="auto"/>
            <w:right w:val="none" w:sz="0" w:space="0" w:color="auto"/>
          </w:divBdr>
        </w:div>
        <w:div w:id="274558504">
          <w:marLeft w:val="640"/>
          <w:marRight w:val="0"/>
          <w:marTop w:val="0"/>
          <w:marBottom w:val="0"/>
          <w:divBdr>
            <w:top w:val="none" w:sz="0" w:space="0" w:color="auto"/>
            <w:left w:val="none" w:sz="0" w:space="0" w:color="auto"/>
            <w:bottom w:val="none" w:sz="0" w:space="0" w:color="auto"/>
            <w:right w:val="none" w:sz="0" w:space="0" w:color="auto"/>
          </w:divBdr>
        </w:div>
        <w:div w:id="372265345">
          <w:marLeft w:val="640"/>
          <w:marRight w:val="0"/>
          <w:marTop w:val="0"/>
          <w:marBottom w:val="0"/>
          <w:divBdr>
            <w:top w:val="none" w:sz="0" w:space="0" w:color="auto"/>
            <w:left w:val="none" w:sz="0" w:space="0" w:color="auto"/>
            <w:bottom w:val="none" w:sz="0" w:space="0" w:color="auto"/>
            <w:right w:val="none" w:sz="0" w:space="0" w:color="auto"/>
          </w:divBdr>
        </w:div>
        <w:div w:id="405688183">
          <w:marLeft w:val="640"/>
          <w:marRight w:val="0"/>
          <w:marTop w:val="0"/>
          <w:marBottom w:val="0"/>
          <w:divBdr>
            <w:top w:val="none" w:sz="0" w:space="0" w:color="auto"/>
            <w:left w:val="none" w:sz="0" w:space="0" w:color="auto"/>
            <w:bottom w:val="none" w:sz="0" w:space="0" w:color="auto"/>
            <w:right w:val="none" w:sz="0" w:space="0" w:color="auto"/>
          </w:divBdr>
        </w:div>
        <w:div w:id="435247237">
          <w:marLeft w:val="640"/>
          <w:marRight w:val="0"/>
          <w:marTop w:val="0"/>
          <w:marBottom w:val="0"/>
          <w:divBdr>
            <w:top w:val="none" w:sz="0" w:space="0" w:color="auto"/>
            <w:left w:val="none" w:sz="0" w:space="0" w:color="auto"/>
            <w:bottom w:val="none" w:sz="0" w:space="0" w:color="auto"/>
            <w:right w:val="none" w:sz="0" w:space="0" w:color="auto"/>
          </w:divBdr>
        </w:div>
        <w:div w:id="446394837">
          <w:marLeft w:val="640"/>
          <w:marRight w:val="0"/>
          <w:marTop w:val="0"/>
          <w:marBottom w:val="0"/>
          <w:divBdr>
            <w:top w:val="none" w:sz="0" w:space="0" w:color="auto"/>
            <w:left w:val="none" w:sz="0" w:space="0" w:color="auto"/>
            <w:bottom w:val="none" w:sz="0" w:space="0" w:color="auto"/>
            <w:right w:val="none" w:sz="0" w:space="0" w:color="auto"/>
          </w:divBdr>
        </w:div>
        <w:div w:id="494028541">
          <w:marLeft w:val="640"/>
          <w:marRight w:val="0"/>
          <w:marTop w:val="0"/>
          <w:marBottom w:val="0"/>
          <w:divBdr>
            <w:top w:val="none" w:sz="0" w:space="0" w:color="auto"/>
            <w:left w:val="none" w:sz="0" w:space="0" w:color="auto"/>
            <w:bottom w:val="none" w:sz="0" w:space="0" w:color="auto"/>
            <w:right w:val="none" w:sz="0" w:space="0" w:color="auto"/>
          </w:divBdr>
        </w:div>
        <w:div w:id="675156472">
          <w:marLeft w:val="640"/>
          <w:marRight w:val="0"/>
          <w:marTop w:val="0"/>
          <w:marBottom w:val="0"/>
          <w:divBdr>
            <w:top w:val="none" w:sz="0" w:space="0" w:color="auto"/>
            <w:left w:val="none" w:sz="0" w:space="0" w:color="auto"/>
            <w:bottom w:val="none" w:sz="0" w:space="0" w:color="auto"/>
            <w:right w:val="none" w:sz="0" w:space="0" w:color="auto"/>
          </w:divBdr>
        </w:div>
        <w:div w:id="760487376">
          <w:marLeft w:val="640"/>
          <w:marRight w:val="0"/>
          <w:marTop w:val="0"/>
          <w:marBottom w:val="0"/>
          <w:divBdr>
            <w:top w:val="none" w:sz="0" w:space="0" w:color="auto"/>
            <w:left w:val="none" w:sz="0" w:space="0" w:color="auto"/>
            <w:bottom w:val="none" w:sz="0" w:space="0" w:color="auto"/>
            <w:right w:val="none" w:sz="0" w:space="0" w:color="auto"/>
          </w:divBdr>
        </w:div>
        <w:div w:id="792941280">
          <w:marLeft w:val="640"/>
          <w:marRight w:val="0"/>
          <w:marTop w:val="0"/>
          <w:marBottom w:val="0"/>
          <w:divBdr>
            <w:top w:val="none" w:sz="0" w:space="0" w:color="auto"/>
            <w:left w:val="none" w:sz="0" w:space="0" w:color="auto"/>
            <w:bottom w:val="none" w:sz="0" w:space="0" w:color="auto"/>
            <w:right w:val="none" w:sz="0" w:space="0" w:color="auto"/>
          </w:divBdr>
        </w:div>
        <w:div w:id="821653279">
          <w:marLeft w:val="640"/>
          <w:marRight w:val="0"/>
          <w:marTop w:val="0"/>
          <w:marBottom w:val="0"/>
          <w:divBdr>
            <w:top w:val="none" w:sz="0" w:space="0" w:color="auto"/>
            <w:left w:val="none" w:sz="0" w:space="0" w:color="auto"/>
            <w:bottom w:val="none" w:sz="0" w:space="0" w:color="auto"/>
            <w:right w:val="none" w:sz="0" w:space="0" w:color="auto"/>
          </w:divBdr>
        </w:div>
        <w:div w:id="949777135">
          <w:marLeft w:val="640"/>
          <w:marRight w:val="0"/>
          <w:marTop w:val="0"/>
          <w:marBottom w:val="0"/>
          <w:divBdr>
            <w:top w:val="none" w:sz="0" w:space="0" w:color="auto"/>
            <w:left w:val="none" w:sz="0" w:space="0" w:color="auto"/>
            <w:bottom w:val="none" w:sz="0" w:space="0" w:color="auto"/>
            <w:right w:val="none" w:sz="0" w:space="0" w:color="auto"/>
          </w:divBdr>
        </w:div>
        <w:div w:id="1018047061">
          <w:marLeft w:val="640"/>
          <w:marRight w:val="0"/>
          <w:marTop w:val="0"/>
          <w:marBottom w:val="0"/>
          <w:divBdr>
            <w:top w:val="none" w:sz="0" w:space="0" w:color="auto"/>
            <w:left w:val="none" w:sz="0" w:space="0" w:color="auto"/>
            <w:bottom w:val="none" w:sz="0" w:space="0" w:color="auto"/>
            <w:right w:val="none" w:sz="0" w:space="0" w:color="auto"/>
          </w:divBdr>
          <w:divsChild>
            <w:div w:id="604459119">
              <w:marLeft w:val="0"/>
              <w:marRight w:val="0"/>
              <w:marTop w:val="0"/>
              <w:marBottom w:val="0"/>
              <w:divBdr>
                <w:top w:val="none" w:sz="0" w:space="0" w:color="auto"/>
                <w:left w:val="none" w:sz="0" w:space="0" w:color="auto"/>
                <w:bottom w:val="none" w:sz="0" w:space="0" w:color="auto"/>
                <w:right w:val="none" w:sz="0" w:space="0" w:color="auto"/>
              </w:divBdr>
              <w:divsChild>
                <w:div w:id="29884850">
                  <w:marLeft w:val="640"/>
                  <w:marRight w:val="0"/>
                  <w:marTop w:val="0"/>
                  <w:marBottom w:val="0"/>
                  <w:divBdr>
                    <w:top w:val="none" w:sz="0" w:space="0" w:color="auto"/>
                    <w:left w:val="none" w:sz="0" w:space="0" w:color="auto"/>
                    <w:bottom w:val="none" w:sz="0" w:space="0" w:color="auto"/>
                    <w:right w:val="none" w:sz="0" w:space="0" w:color="auto"/>
                  </w:divBdr>
                </w:div>
                <w:div w:id="45498904">
                  <w:marLeft w:val="640"/>
                  <w:marRight w:val="0"/>
                  <w:marTop w:val="0"/>
                  <w:marBottom w:val="0"/>
                  <w:divBdr>
                    <w:top w:val="none" w:sz="0" w:space="0" w:color="auto"/>
                    <w:left w:val="none" w:sz="0" w:space="0" w:color="auto"/>
                    <w:bottom w:val="none" w:sz="0" w:space="0" w:color="auto"/>
                    <w:right w:val="none" w:sz="0" w:space="0" w:color="auto"/>
                  </w:divBdr>
                </w:div>
                <w:div w:id="129788903">
                  <w:marLeft w:val="640"/>
                  <w:marRight w:val="0"/>
                  <w:marTop w:val="0"/>
                  <w:marBottom w:val="0"/>
                  <w:divBdr>
                    <w:top w:val="none" w:sz="0" w:space="0" w:color="auto"/>
                    <w:left w:val="none" w:sz="0" w:space="0" w:color="auto"/>
                    <w:bottom w:val="none" w:sz="0" w:space="0" w:color="auto"/>
                    <w:right w:val="none" w:sz="0" w:space="0" w:color="auto"/>
                  </w:divBdr>
                </w:div>
                <w:div w:id="173956791">
                  <w:marLeft w:val="640"/>
                  <w:marRight w:val="0"/>
                  <w:marTop w:val="0"/>
                  <w:marBottom w:val="0"/>
                  <w:divBdr>
                    <w:top w:val="none" w:sz="0" w:space="0" w:color="auto"/>
                    <w:left w:val="none" w:sz="0" w:space="0" w:color="auto"/>
                    <w:bottom w:val="none" w:sz="0" w:space="0" w:color="auto"/>
                    <w:right w:val="none" w:sz="0" w:space="0" w:color="auto"/>
                  </w:divBdr>
                </w:div>
                <w:div w:id="175968005">
                  <w:marLeft w:val="640"/>
                  <w:marRight w:val="0"/>
                  <w:marTop w:val="0"/>
                  <w:marBottom w:val="0"/>
                  <w:divBdr>
                    <w:top w:val="none" w:sz="0" w:space="0" w:color="auto"/>
                    <w:left w:val="none" w:sz="0" w:space="0" w:color="auto"/>
                    <w:bottom w:val="none" w:sz="0" w:space="0" w:color="auto"/>
                    <w:right w:val="none" w:sz="0" w:space="0" w:color="auto"/>
                  </w:divBdr>
                </w:div>
                <w:div w:id="213006041">
                  <w:marLeft w:val="640"/>
                  <w:marRight w:val="0"/>
                  <w:marTop w:val="0"/>
                  <w:marBottom w:val="0"/>
                  <w:divBdr>
                    <w:top w:val="none" w:sz="0" w:space="0" w:color="auto"/>
                    <w:left w:val="none" w:sz="0" w:space="0" w:color="auto"/>
                    <w:bottom w:val="none" w:sz="0" w:space="0" w:color="auto"/>
                    <w:right w:val="none" w:sz="0" w:space="0" w:color="auto"/>
                  </w:divBdr>
                </w:div>
                <w:div w:id="247272068">
                  <w:marLeft w:val="640"/>
                  <w:marRight w:val="0"/>
                  <w:marTop w:val="0"/>
                  <w:marBottom w:val="0"/>
                  <w:divBdr>
                    <w:top w:val="none" w:sz="0" w:space="0" w:color="auto"/>
                    <w:left w:val="none" w:sz="0" w:space="0" w:color="auto"/>
                    <w:bottom w:val="none" w:sz="0" w:space="0" w:color="auto"/>
                    <w:right w:val="none" w:sz="0" w:space="0" w:color="auto"/>
                  </w:divBdr>
                </w:div>
                <w:div w:id="397438838">
                  <w:marLeft w:val="640"/>
                  <w:marRight w:val="0"/>
                  <w:marTop w:val="0"/>
                  <w:marBottom w:val="0"/>
                  <w:divBdr>
                    <w:top w:val="none" w:sz="0" w:space="0" w:color="auto"/>
                    <w:left w:val="none" w:sz="0" w:space="0" w:color="auto"/>
                    <w:bottom w:val="none" w:sz="0" w:space="0" w:color="auto"/>
                    <w:right w:val="none" w:sz="0" w:space="0" w:color="auto"/>
                  </w:divBdr>
                </w:div>
                <w:div w:id="620577791">
                  <w:marLeft w:val="640"/>
                  <w:marRight w:val="0"/>
                  <w:marTop w:val="0"/>
                  <w:marBottom w:val="0"/>
                  <w:divBdr>
                    <w:top w:val="none" w:sz="0" w:space="0" w:color="auto"/>
                    <w:left w:val="none" w:sz="0" w:space="0" w:color="auto"/>
                    <w:bottom w:val="none" w:sz="0" w:space="0" w:color="auto"/>
                    <w:right w:val="none" w:sz="0" w:space="0" w:color="auto"/>
                  </w:divBdr>
                </w:div>
                <w:div w:id="648436720">
                  <w:marLeft w:val="640"/>
                  <w:marRight w:val="0"/>
                  <w:marTop w:val="0"/>
                  <w:marBottom w:val="0"/>
                  <w:divBdr>
                    <w:top w:val="none" w:sz="0" w:space="0" w:color="auto"/>
                    <w:left w:val="none" w:sz="0" w:space="0" w:color="auto"/>
                    <w:bottom w:val="none" w:sz="0" w:space="0" w:color="auto"/>
                    <w:right w:val="none" w:sz="0" w:space="0" w:color="auto"/>
                  </w:divBdr>
                </w:div>
                <w:div w:id="653340877">
                  <w:marLeft w:val="640"/>
                  <w:marRight w:val="0"/>
                  <w:marTop w:val="0"/>
                  <w:marBottom w:val="0"/>
                  <w:divBdr>
                    <w:top w:val="none" w:sz="0" w:space="0" w:color="auto"/>
                    <w:left w:val="none" w:sz="0" w:space="0" w:color="auto"/>
                    <w:bottom w:val="none" w:sz="0" w:space="0" w:color="auto"/>
                    <w:right w:val="none" w:sz="0" w:space="0" w:color="auto"/>
                  </w:divBdr>
                </w:div>
                <w:div w:id="666791201">
                  <w:marLeft w:val="640"/>
                  <w:marRight w:val="0"/>
                  <w:marTop w:val="0"/>
                  <w:marBottom w:val="0"/>
                  <w:divBdr>
                    <w:top w:val="none" w:sz="0" w:space="0" w:color="auto"/>
                    <w:left w:val="none" w:sz="0" w:space="0" w:color="auto"/>
                    <w:bottom w:val="none" w:sz="0" w:space="0" w:color="auto"/>
                    <w:right w:val="none" w:sz="0" w:space="0" w:color="auto"/>
                  </w:divBdr>
                </w:div>
                <w:div w:id="684868908">
                  <w:marLeft w:val="640"/>
                  <w:marRight w:val="0"/>
                  <w:marTop w:val="0"/>
                  <w:marBottom w:val="0"/>
                  <w:divBdr>
                    <w:top w:val="none" w:sz="0" w:space="0" w:color="auto"/>
                    <w:left w:val="none" w:sz="0" w:space="0" w:color="auto"/>
                    <w:bottom w:val="none" w:sz="0" w:space="0" w:color="auto"/>
                    <w:right w:val="none" w:sz="0" w:space="0" w:color="auto"/>
                  </w:divBdr>
                </w:div>
                <w:div w:id="796608850">
                  <w:marLeft w:val="640"/>
                  <w:marRight w:val="0"/>
                  <w:marTop w:val="0"/>
                  <w:marBottom w:val="0"/>
                  <w:divBdr>
                    <w:top w:val="none" w:sz="0" w:space="0" w:color="auto"/>
                    <w:left w:val="none" w:sz="0" w:space="0" w:color="auto"/>
                    <w:bottom w:val="none" w:sz="0" w:space="0" w:color="auto"/>
                    <w:right w:val="none" w:sz="0" w:space="0" w:color="auto"/>
                  </w:divBdr>
                </w:div>
                <w:div w:id="807212475">
                  <w:marLeft w:val="640"/>
                  <w:marRight w:val="0"/>
                  <w:marTop w:val="0"/>
                  <w:marBottom w:val="0"/>
                  <w:divBdr>
                    <w:top w:val="none" w:sz="0" w:space="0" w:color="auto"/>
                    <w:left w:val="none" w:sz="0" w:space="0" w:color="auto"/>
                    <w:bottom w:val="none" w:sz="0" w:space="0" w:color="auto"/>
                    <w:right w:val="none" w:sz="0" w:space="0" w:color="auto"/>
                  </w:divBdr>
                </w:div>
                <w:div w:id="868105775">
                  <w:marLeft w:val="640"/>
                  <w:marRight w:val="0"/>
                  <w:marTop w:val="0"/>
                  <w:marBottom w:val="0"/>
                  <w:divBdr>
                    <w:top w:val="none" w:sz="0" w:space="0" w:color="auto"/>
                    <w:left w:val="none" w:sz="0" w:space="0" w:color="auto"/>
                    <w:bottom w:val="none" w:sz="0" w:space="0" w:color="auto"/>
                    <w:right w:val="none" w:sz="0" w:space="0" w:color="auto"/>
                  </w:divBdr>
                </w:div>
                <w:div w:id="897588409">
                  <w:marLeft w:val="640"/>
                  <w:marRight w:val="0"/>
                  <w:marTop w:val="0"/>
                  <w:marBottom w:val="0"/>
                  <w:divBdr>
                    <w:top w:val="none" w:sz="0" w:space="0" w:color="auto"/>
                    <w:left w:val="none" w:sz="0" w:space="0" w:color="auto"/>
                    <w:bottom w:val="none" w:sz="0" w:space="0" w:color="auto"/>
                    <w:right w:val="none" w:sz="0" w:space="0" w:color="auto"/>
                  </w:divBdr>
                </w:div>
                <w:div w:id="956641041">
                  <w:marLeft w:val="640"/>
                  <w:marRight w:val="0"/>
                  <w:marTop w:val="0"/>
                  <w:marBottom w:val="0"/>
                  <w:divBdr>
                    <w:top w:val="none" w:sz="0" w:space="0" w:color="auto"/>
                    <w:left w:val="none" w:sz="0" w:space="0" w:color="auto"/>
                    <w:bottom w:val="none" w:sz="0" w:space="0" w:color="auto"/>
                    <w:right w:val="none" w:sz="0" w:space="0" w:color="auto"/>
                  </w:divBdr>
                </w:div>
                <w:div w:id="960573376">
                  <w:marLeft w:val="640"/>
                  <w:marRight w:val="0"/>
                  <w:marTop w:val="0"/>
                  <w:marBottom w:val="0"/>
                  <w:divBdr>
                    <w:top w:val="none" w:sz="0" w:space="0" w:color="auto"/>
                    <w:left w:val="none" w:sz="0" w:space="0" w:color="auto"/>
                    <w:bottom w:val="none" w:sz="0" w:space="0" w:color="auto"/>
                    <w:right w:val="none" w:sz="0" w:space="0" w:color="auto"/>
                  </w:divBdr>
                </w:div>
                <w:div w:id="960765057">
                  <w:marLeft w:val="640"/>
                  <w:marRight w:val="0"/>
                  <w:marTop w:val="0"/>
                  <w:marBottom w:val="0"/>
                  <w:divBdr>
                    <w:top w:val="none" w:sz="0" w:space="0" w:color="auto"/>
                    <w:left w:val="none" w:sz="0" w:space="0" w:color="auto"/>
                    <w:bottom w:val="none" w:sz="0" w:space="0" w:color="auto"/>
                    <w:right w:val="none" w:sz="0" w:space="0" w:color="auto"/>
                  </w:divBdr>
                </w:div>
                <w:div w:id="1041171269">
                  <w:marLeft w:val="640"/>
                  <w:marRight w:val="0"/>
                  <w:marTop w:val="0"/>
                  <w:marBottom w:val="0"/>
                  <w:divBdr>
                    <w:top w:val="none" w:sz="0" w:space="0" w:color="auto"/>
                    <w:left w:val="none" w:sz="0" w:space="0" w:color="auto"/>
                    <w:bottom w:val="none" w:sz="0" w:space="0" w:color="auto"/>
                    <w:right w:val="none" w:sz="0" w:space="0" w:color="auto"/>
                  </w:divBdr>
                </w:div>
                <w:div w:id="1136333449">
                  <w:marLeft w:val="640"/>
                  <w:marRight w:val="0"/>
                  <w:marTop w:val="0"/>
                  <w:marBottom w:val="0"/>
                  <w:divBdr>
                    <w:top w:val="none" w:sz="0" w:space="0" w:color="auto"/>
                    <w:left w:val="none" w:sz="0" w:space="0" w:color="auto"/>
                    <w:bottom w:val="none" w:sz="0" w:space="0" w:color="auto"/>
                    <w:right w:val="none" w:sz="0" w:space="0" w:color="auto"/>
                  </w:divBdr>
                </w:div>
                <w:div w:id="1174763067">
                  <w:marLeft w:val="640"/>
                  <w:marRight w:val="0"/>
                  <w:marTop w:val="0"/>
                  <w:marBottom w:val="0"/>
                  <w:divBdr>
                    <w:top w:val="none" w:sz="0" w:space="0" w:color="auto"/>
                    <w:left w:val="none" w:sz="0" w:space="0" w:color="auto"/>
                    <w:bottom w:val="none" w:sz="0" w:space="0" w:color="auto"/>
                    <w:right w:val="none" w:sz="0" w:space="0" w:color="auto"/>
                  </w:divBdr>
                </w:div>
                <w:div w:id="1181234276">
                  <w:marLeft w:val="640"/>
                  <w:marRight w:val="0"/>
                  <w:marTop w:val="0"/>
                  <w:marBottom w:val="0"/>
                  <w:divBdr>
                    <w:top w:val="none" w:sz="0" w:space="0" w:color="auto"/>
                    <w:left w:val="none" w:sz="0" w:space="0" w:color="auto"/>
                    <w:bottom w:val="none" w:sz="0" w:space="0" w:color="auto"/>
                    <w:right w:val="none" w:sz="0" w:space="0" w:color="auto"/>
                  </w:divBdr>
                </w:div>
                <w:div w:id="1284077954">
                  <w:marLeft w:val="640"/>
                  <w:marRight w:val="0"/>
                  <w:marTop w:val="0"/>
                  <w:marBottom w:val="0"/>
                  <w:divBdr>
                    <w:top w:val="none" w:sz="0" w:space="0" w:color="auto"/>
                    <w:left w:val="none" w:sz="0" w:space="0" w:color="auto"/>
                    <w:bottom w:val="none" w:sz="0" w:space="0" w:color="auto"/>
                    <w:right w:val="none" w:sz="0" w:space="0" w:color="auto"/>
                  </w:divBdr>
                </w:div>
                <w:div w:id="1319765789">
                  <w:marLeft w:val="640"/>
                  <w:marRight w:val="0"/>
                  <w:marTop w:val="0"/>
                  <w:marBottom w:val="0"/>
                  <w:divBdr>
                    <w:top w:val="none" w:sz="0" w:space="0" w:color="auto"/>
                    <w:left w:val="none" w:sz="0" w:space="0" w:color="auto"/>
                    <w:bottom w:val="none" w:sz="0" w:space="0" w:color="auto"/>
                    <w:right w:val="none" w:sz="0" w:space="0" w:color="auto"/>
                  </w:divBdr>
                </w:div>
                <w:div w:id="1402755949">
                  <w:marLeft w:val="640"/>
                  <w:marRight w:val="0"/>
                  <w:marTop w:val="0"/>
                  <w:marBottom w:val="0"/>
                  <w:divBdr>
                    <w:top w:val="none" w:sz="0" w:space="0" w:color="auto"/>
                    <w:left w:val="none" w:sz="0" w:space="0" w:color="auto"/>
                    <w:bottom w:val="none" w:sz="0" w:space="0" w:color="auto"/>
                    <w:right w:val="none" w:sz="0" w:space="0" w:color="auto"/>
                  </w:divBdr>
                </w:div>
                <w:div w:id="1502157834">
                  <w:marLeft w:val="640"/>
                  <w:marRight w:val="0"/>
                  <w:marTop w:val="0"/>
                  <w:marBottom w:val="0"/>
                  <w:divBdr>
                    <w:top w:val="none" w:sz="0" w:space="0" w:color="auto"/>
                    <w:left w:val="none" w:sz="0" w:space="0" w:color="auto"/>
                    <w:bottom w:val="none" w:sz="0" w:space="0" w:color="auto"/>
                    <w:right w:val="none" w:sz="0" w:space="0" w:color="auto"/>
                  </w:divBdr>
                </w:div>
                <w:div w:id="1699115643">
                  <w:marLeft w:val="640"/>
                  <w:marRight w:val="0"/>
                  <w:marTop w:val="0"/>
                  <w:marBottom w:val="0"/>
                  <w:divBdr>
                    <w:top w:val="none" w:sz="0" w:space="0" w:color="auto"/>
                    <w:left w:val="none" w:sz="0" w:space="0" w:color="auto"/>
                    <w:bottom w:val="none" w:sz="0" w:space="0" w:color="auto"/>
                    <w:right w:val="none" w:sz="0" w:space="0" w:color="auto"/>
                  </w:divBdr>
                </w:div>
                <w:div w:id="1709598199">
                  <w:marLeft w:val="640"/>
                  <w:marRight w:val="0"/>
                  <w:marTop w:val="0"/>
                  <w:marBottom w:val="0"/>
                  <w:divBdr>
                    <w:top w:val="none" w:sz="0" w:space="0" w:color="auto"/>
                    <w:left w:val="none" w:sz="0" w:space="0" w:color="auto"/>
                    <w:bottom w:val="none" w:sz="0" w:space="0" w:color="auto"/>
                    <w:right w:val="none" w:sz="0" w:space="0" w:color="auto"/>
                  </w:divBdr>
                </w:div>
                <w:div w:id="1723095243">
                  <w:marLeft w:val="640"/>
                  <w:marRight w:val="0"/>
                  <w:marTop w:val="0"/>
                  <w:marBottom w:val="0"/>
                  <w:divBdr>
                    <w:top w:val="none" w:sz="0" w:space="0" w:color="auto"/>
                    <w:left w:val="none" w:sz="0" w:space="0" w:color="auto"/>
                    <w:bottom w:val="none" w:sz="0" w:space="0" w:color="auto"/>
                    <w:right w:val="none" w:sz="0" w:space="0" w:color="auto"/>
                  </w:divBdr>
                </w:div>
                <w:div w:id="1777559449">
                  <w:marLeft w:val="640"/>
                  <w:marRight w:val="0"/>
                  <w:marTop w:val="0"/>
                  <w:marBottom w:val="0"/>
                  <w:divBdr>
                    <w:top w:val="none" w:sz="0" w:space="0" w:color="auto"/>
                    <w:left w:val="none" w:sz="0" w:space="0" w:color="auto"/>
                    <w:bottom w:val="none" w:sz="0" w:space="0" w:color="auto"/>
                    <w:right w:val="none" w:sz="0" w:space="0" w:color="auto"/>
                  </w:divBdr>
                </w:div>
                <w:div w:id="1857112975">
                  <w:marLeft w:val="640"/>
                  <w:marRight w:val="0"/>
                  <w:marTop w:val="0"/>
                  <w:marBottom w:val="0"/>
                  <w:divBdr>
                    <w:top w:val="none" w:sz="0" w:space="0" w:color="auto"/>
                    <w:left w:val="none" w:sz="0" w:space="0" w:color="auto"/>
                    <w:bottom w:val="none" w:sz="0" w:space="0" w:color="auto"/>
                    <w:right w:val="none" w:sz="0" w:space="0" w:color="auto"/>
                  </w:divBdr>
                </w:div>
                <w:div w:id="1862090275">
                  <w:marLeft w:val="640"/>
                  <w:marRight w:val="0"/>
                  <w:marTop w:val="0"/>
                  <w:marBottom w:val="0"/>
                  <w:divBdr>
                    <w:top w:val="none" w:sz="0" w:space="0" w:color="auto"/>
                    <w:left w:val="none" w:sz="0" w:space="0" w:color="auto"/>
                    <w:bottom w:val="none" w:sz="0" w:space="0" w:color="auto"/>
                    <w:right w:val="none" w:sz="0" w:space="0" w:color="auto"/>
                  </w:divBdr>
                </w:div>
                <w:div w:id="1863474245">
                  <w:marLeft w:val="640"/>
                  <w:marRight w:val="0"/>
                  <w:marTop w:val="0"/>
                  <w:marBottom w:val="0"/>
                  <w:divBdr>
                    <w:top w:val="none" w:sz="0" w:space="0" w:color="auto"/>
                    <w:left w:val="none" w:sz="0" w:space="0" w:color="auto"/>
                    <w:bottom w:val="none" w:sz="0" w:space="0" w:color="auto"/>
                    <w:right w:val="none" w:sz="0" w:space="0" w:color="auto"/>
                  </w:divBdr>
                </w:div>
                <w:div w:id="1869174695">
                  <w:marLeft w:val="640"/>
                  <w:marRight w:val="0"/>
                  <w:marTop w:val="0"/>
                  <w:marBottom w:val="0"/>
                  <w:divBdr>
                    <w:top w:val="none" w:sz="0" w:space="0" w:color="auto"/>
                    <w:left w:val="none" w:sz="0" w:space="0" w:color="auto"/>
                    <w:bottom w:val="none" w:sz="0" w:space="0" w:color="auto"/>
                    <w:right w:val="none" w:sz="0" w:space="0" w:color="auto"/>
                  </w:divBdr>
                </w:div>
                <w:div w:id="1877162236">
                  <w:marLeft w:val="640"/>
                  <w:marRight w:val="0"/>
                  <w:marTop w:val="0"/>
                  <w:marBottom w:val="0"/>
                  <w:divBdr>
                    <w:top w:val="none" w:sz="0" w:space="0" w:color="auto"/>
                    <w:left w:val="none" w:sz="0" w:space="0" w:color="auto"/>
                    <w:bottom w:val="none" w:sz="0" w:space="0" w:color="auto"/>
                    <w:right w:val="none" w:sz="0" w:space="0" w:color="auto"/>
                  </w:divBdr>
                </w:div>
              </w:divsChild>
            </w:div>
            <w:div w:id="797459327">
              <w:marLeft w:val="0"/>
              <w:marRight w:val="0"/>
              <w:marTop w:val="0"/>
              <w:marBottom w:val="0"/>
              <w:divBdr>
                <w:top w:val="none" w:sz="0" w:space="0" w:color="auto"/>
                <w:left w:val="none" w:sz="0" w:space="0" w:color="auto"/>
                <w:bottom w:val="none" w:sz="0" w:space="0" w:color="auto"/>
                <w:right w:val="none" w:sz="0" w:space="0" w:color="auto"/>
              </w:divBdr>
              <w:divsChild>
                <w:div w:id="144593727">
                  <w:marLeft w:val="640"/>
                  <w:marRight w:val="0"/>
                  <w:marTop w:val="0"/>
                  <w:marBottom w:val="0"/>
                  <w:divBdr>
                    <w:top w:val="none" w:sz="0" w:space="0" w:color="auto"/>
                    <w:left w:val="none" w:sz="0" w:space="0" w:color="auto"/>
                    <w:bottom w:val="none" w:sz="0" w:space="0" w:color="auto"/>
                    <w:right w:val="none" w:sz="0" w:space="0" w:color="auto"/>
                  </w:divBdr>
                </w:div>
                <w:div w:id="252739143">
                  <w:marLeft w:val="640"/>
                  <w:marRight w:val="0"/>
                  <w:marTop w:val="0"/>
                  <w:marBottom w:val="0"/>
                  <w:divBdr>
                    <w:top w:val="none" w:sz="0" w:space="0" w:color="auto"/>
                    <w:left w:val="none" w:sz="0" w:space="0" w:color="auto"/>
                    <w:bottom w:val="none" w:sz="0" w:space="0" w:color="auto"/>
                    <w:right w:val="none" w:sz="0" w:space="0" w:color="auto"/>
                  </w:divBdr>
                </w:div>
                <w:div w:id="317850695">
                  <w:marLeft w:val="640"/>
                  <w:marRight w:val="0"/>
                  <w:marTop w:val="0"/>
                  <w:marBottom w:val="0"/>
                  <w:divBdr>
                    <w:top w:val="none" w:sz="0" w:space="0" w:color="auto"/>
                    <w:left w:val="none" w:sz="0" w:space="0" w:color="auto"/>
                    <w:bottom w:val="none" w:sz="0" w:space="0" w:color="auto"/>
                    <w:right w:val="none" w:sz="0" w:space="0" w:color="auto"/>
                  </w:divBdr>
                </w:div>
                <w:div w:id="446660415">
                  <w:marLeft w:val="640"/>
                  <w:marRight w:val="0"/>
                  <w:marTop w:val="0"/>
                  <w:marBottom w:val="0"/>
                  <w:divBdr>
                    <w:top w:val="none" w:sz="0" w:space="0" w:color="auto"/>
                    <w:left w:val="none" w:sz="0" w:space="0" w:color="auto"/>
                    <w:bottom w:val="none" w:sz="0" w:space="0" w:color="auto"/>
                    <w:right w:val="none" w:sz="0" w:space="0" w:color="auto"/>
                  </w:divBdr>
                </w:div>
                <w:div w:id="491531613">
                  <w:marLeft w:val="640"/>
                  <w:marRight w:val="0"/>
                  <w:marTop w:val="0"/>
                  <w:marBottom w:val="0"/>
                  <w:divBdr>
                    <w:top w:val="none" w:sz="0" w:space="0" w:color="auto"/>
                    <w:left w:val="none" w:sz="0" w:space="0" w:color="auto"/>
                    <w:bottom w:val="none" w:sz="0" w:space="0" w:color="auto"/>
                    <w:right w:val="none" w:sz="0" w:space="0" w:color="auto"/>
                  </w:divBdr>
                </w:div>
                <w:div w:id="494810170">
                  <w:marLeft w:val="640"/>
                  <w:marRight w:val="0"/>
                  <w:marTop w:val="0"/>
                  <w:marBottom w:val="0"/>
                  <w:divBdr>
                    <w:top w:val="none" w:sz="0" w:space="0" w:color="auto"/>
                    <w:left w:val="none" w:sz="0" w:space="0" w:color="auto"/>
                    <w:bottom w:val="none" w:sz="0" w:space="0" w:color="auto"/>
                    <w:right w:val="none" w:sz="0" w:space="0" w:color="auto"/>
                  </w:divBdr>
                </w:div>
                <w:div w:id="497576566">
                  <w:marLeft w:val="640"/>
                  <w:marRight w:val="0"/>
                  <w:marTop w:val="0"/>
                  <w:marBottom w:val="0"/>
                  <w:divBdr>
                    <w:top w:val="none" w:sz="0" w:space="0" w:color="auto"/>
                    <w:left w:val="none" w:sz="0" w:space="0" w:color="auto"/>
                    <w:bottom w:val="none" w:sz="0" w:space="0" w:color="auto"/>
                    <w:right w:val="none" w:sz="0" w:space="0" w:color="auto"/>
                  </w:divBdr>
                </w:div>
                <w:div w:id="524444979">
                  <w:marLeft w:val="640"/>
                  <w:marRight w:val="0"/>
                  <w:marTop w:val="0"/>
                  <w:marBottom w:val="0"/>
                  <w:divBdr>
                    <w:top w:val="none" w:sz="0" w:space="0" w:color="auto"/>
                    <w:left w:val="none" w:sz="0" w:space="0" w:color="auto"/>
                    <w:bottom w:val="none" w:sz="0" w:space="0" w:color="auto"/>
                    <w:right w:val="none" w:sz="0" w:space="0" w:color="auto"/>
                  </w:divBdr>
                </w:div>
                <w:div w:id="525605527">
                  <w:marLeft w:val="640"/>
                  <w:marRight w:val="0"/>
                  <w:marTop w:val="0"/>
                  <w:marBottom w:val="0"/>
                  <w:divBdr>
                    <w:top w:val="none" w:sz="0" w:space="0" w:color="auto"/>
                    <w:left w:val="none" w:sz="0" w:space="0" w:color="auto"/>
                    <w:bottom w:val="none" w:sz="0" w:space="0" w:color="auto"/>
                    <w:right w:val="none" w:sz="0" w:space="0" w:color="auto"/>
                  </w:divBdr>
                </w:div>
                <w:div w:id="568005211">
                  <w:marLeft w:val="640"/>
                  <w:marRight w:val="0"/>
                  <w:marTop w:val="0"/>
                  <w:marBottom w:val="0"/>
                  <w:divBdr>
                    <w:top w:val="none" w:sz="0" w:space="0" w:color="auto"/>
                    <w:left w:val="none" w:sz="0" w:space="0" w:color="auto"/>
                    <w:bottom w:val="none" w:sz="0" w:space="0" w:color="auto"/>
                    <w:right w:val="none" w:sz="0" w:space="0" w:color="auto"/>
                  </w:divBdr>
                </w:div>
                <w:div w:id="588075542">
                  <w:marLeft w:val="640"/>
                  <w:marRight w:val="0"/>
                  <w:marTop w:val="0"/>
                  <w:marBottom w:val="0"/>
                  <w:divBdr>
                    <w:top w:val="none" w:sz="0" w:space="0" w:color="auto"/>
                    <w:left w:val="none" w:sz="0" w:space="0" w:color="auto"/>
                    <w:bottom w:val="none" w:sz="0" w:space="0" w:color="auto"/>
                    <w:right w:val="none" w:sz="0" w:space="0" w:color="auto"/>
                  </w:divBdr>
                </w:div>
                <w:div w:id="596135614">
                  <w:marLeft w:val="640"/>
                  <w:marRight w:val="0"/>
                  <w:marTop w:val="0"/>
                  <w:marBottom w:val="0"/>
                  <w:divBdr>
                    <w:top w:val="none" w:sz="0" w:space="0" w:color="auto"/>
                    <w:left w:val="none" w:sz="0" w:space="0" w:color="auto"/>
                    <w:bottom w:val="none" w:sz="0" w:space="0" w:color="auto"/>
                    <w:right w:val="none" w:sz="0" w:space="0" w:color="auto"/>
                  </w:divBdr>
                </w:div>
                <w:div w:id="668412581">
                  <w:marLeft w:val="640"/>
                  <w:marRight w:val="0"/>
                  <w:marTop w:val="0"/>
                  <w:marBottom w:val="0"/>
                  <w:divBdr>
                    <w:top w:val="none" w:sz="0" w:space="0" w:color="auto"/>
                    <w:left w:val="none" w:sz="0" w:space="0" w:color="auto"/>
                    <w:bottom w:val="none" w:sz="0" w:space="0" w:color="auto"/>
                    <w:right w:val="none" w:sz="0" w:space="0" w:color="auto"/>
                  </w:divBdr>
                </w:div>
                <w:div w:id="726873916">
                  <w:marLeft w:val="640"/>
                  <w:marRight w:val="0"/>
                  <w:marTop w:val="0"/>
                  <w:marBottom w:val="0"/>
                  <w:divBdr>
                    <w:top w:val="none" w:sz="0" w:space="0" w:color="auto"/>
                    <w:left w:val="none" w:sz="0" w:space="0" w:color="auto"/>
                    <w:bottom w:val="none" w:sz="0" w:space="0" w:color="auto"/>
                    <w:right w:val="none" w:sz="0" w:space="0" w:color="auto"/>
                  </w:divBdr>
                </w:div>
                <w:div w:id="771243173">
                  <w:marLeft w:val="640"/>
                  <w:marRight w:val="0"/>
                  <w:marTop w:val="0"/>
                  <w:marBottom w:val="0"/>
                  <w:divBdr>
                    <w:top w:val="none" w:sz="0" w:space="0" w:color="auto"/>
                    <w:left w:val="none" w:sz="0" w:space="0" w:color="auto"/>
                    <w:bottom w:val="none" w:sz="0" w:space="0" w:color="auto"/>
                    <w:right w:val="none" w:sz="0" w:space="0" w:color="auto"/>
                  </w:divBdr>
                </w:div>
                <w:div w:id="773089740">
                  <w:marLeft w:val="640"/>
                  <w:marRight w:val="0"/>
                  <w:marTop w:val="0"/>
                  <w:marBottom w:val="0"/>
                  <w:divBdr>
                    <w:top w:val="none" w:sz="0" w:space="0" w:color="auto"/>
                    <w:left w:val="none" w:sz="0" w:space="0" w:color="auto"/>
                    <w:bottom w:val="none" w:sz="0" w:space="0" w:color="auto"/>
                    <w:right w:val="none" w:sz="0" w:space="0" w:color="auto"/>
                  </w:divBdr>
                </w:div>
                <w:div w:id="883522680">
                  <w:marLeft w:val="640"/>
                  <w:marRight w:val="0"/>
                  <w:marTop w:val="0"/>
                  <w:marBottom w:val="0"/>
                  <w:divBdr>
                    <w:top w:val="none" w:sz="0" w:space="0" w:color="auto"/>
                    <w:left w:val="none" w:sz="0" w:space="0" w:color="auto"/>
                    <w:bottom w:val="none" w:sz="0" w:space="0" w:color="auto"/>
                    <w:right w:val="none" w:sz="0" w:space="0" w:color="auto"/>
                  </w:divBdr>
                </w:div>
                <w:div w:id="928583396">
                  <w:marLeft w:val="640"/>
                  <w:marRight w:val="0"/>
                  <w:marTop w:val="0"/>
                  <w:marBottom w:val="0"/>
                  <w:divBdr>
                    <w:top w:val="none" w:sz="0" w:space="0" w:color="auto"/>
                    <w:left w:val="none" w:sz="0" w:space="0" w:color="auto"/>
                    <w:bottom w:val="none" w:sz="0" w:space="0" w:color="auto"/>
                    <w:right w:val="none" w:sz="0" w:space="0" w:color="auto"/>
                  </w:divBdr>
                </w:div>
                <w:div w:id="1028678769">
                  <w:marLeft w:val="640"/>
                  <w:marRight w:val="0"/>
                  <w:marTop w:val="0"/>
                  <w:marBottom w:val="0"/>
                  <w:divBdr>
                    <w:top w:val="none" w:sz="0" w:space="0" w:color="auto"/>
                    <w:left w:val="none" w:sz="0" w:space="0" w:color="auto"/>
                    <w:bottom w:val="none" w:sz="0" w:space="0" w:color="auto"/>
                    <w:right w:val="none" w:sz="0" w:space="0" w:color="auto"/>
                  </w:divBdr>
                </w:div>
                <w:div w:id="1029913445">
                  <w:marLeft w:val="640"/>
                  <w:marRight w:val="0"/>
                  <w:marTop w:val="0"/>
                  <w:marBottom w:val="0"/>
                  <w:divBdr>
                    <w:top w:val="none" w:sz="0" w:space="0" w:color="auto"/>
                    <w:left w:val="none" w:sz="0" w:space="0" w:color="auto"/>
                    <w:bottom w:val="none" w:sz="0" w:space="0" w:color="auto"/>
                    <w:right w:val="none" w:sz="0" w:space="0" w:color="auto"/>
                  </w:divBdr>
                </w:div>
                <w:div w:id="1084495590">
                  <w:marLeft w:val="640"/>
                  <w:marRight w:val="0"/>
                  <w:marTop w:val="0"/>
                  <w:marBottom w:val="0"/>
                  <w:divBdr>
                    <w:top w:val="none" w:sz="0" w:space="0" w:color="auto"/>
                    <w:left w:val="none" w:sz="0" w:space="0" w:color="auto"/>
                    <w:bottom w:val="none" w:sz="0" w:space="0" w:color="auto"/>
                    <w:right w:val="none" w:sz="0" w:space="0" w:color="auto"/>
                  </w:divBdr>
                </w:div>
                <w:div w:id="1101411374">
                  <w:marLeft w:val="640"/>
                  <w:marRight w:val="0"/>
                  <w:marTop w:val="0"/>
                  <w:marBottom w:val="0"/>
                  <w:divBdr>
                    <w:top w:val="none" w:sz="0" w:space="0" w:color="auto"/>
                    <w:left w:val="none" w:sz="0" w:space="0" w:color="auto"/>
                    <w:bottom w:val="none" w:sz="0" w:space="0" w:color="auto"/>
                    <w:right w:val="none" w:sz="0" w:space="0" w:color="auto"/>
                  </w:divBdr>
                </w:div>
                <w:div w:id="1122578262">
                  <w:marLeft w:val="640"/>
                  <w:marRight w:val="0"/>
                  <w:marTop w:val="0"/>
                  <w:marBottom w:val="0"/>
                  <w:divBdr>
                    <w:top w:val="none" w:sz="0" w:space="0" w:color="auto"/>
                    <w:left w:val="none" w:sz="0" w:space="0" w:color="auto"/>
                    <w:bottom w:val="none" w:sz="0" w:space="0" w:color="auto"/>
                    <w:right w:val="none" w:sz="0" w:space="0" w:color="auto"/>
                  </w:divBdr>
                </w:div>
                <w:div w:id="1152600439">
                  <w:marLeft w:val="640"/>
                  <w:marRight w:val="0"/>
                  <w:marTop w:val="0"/>
                  <w:marBottom w:val="0"/>
                  <w:divBdr>
                    <w:top w:val="none" w:sz="0" w:space="0" w:color="auto"/>
                    <w:left w:val="none" w:sz="0" w:space="0" w:color="auto"/>
                    <w:bottom w:val="none" w:sz="0" w:space="0" w:color="auto"/>
                    <w:right w:val="none" w:sz="0" w:space="0" w:color="auto"/>
                  </w:divBdr>
                </w:div>
                <w:div w:id="1200364451">
                  <w:marLeft w:val="640"/>
                  <w:marRight w:val="0"/>
                  <w:marTop w:val="0"/>
                  <w:marBottom w:val="0"/>
                  <w:divBdr>
                    <w:top w:val="none" w:sz="0" w:space="0" w:color="auto"/>
                    <w:left w:val="none" w:sz="0" w:space="0" w:color="auto"/>
                    <w:bottom w:val="none" w:sz="0" w:space="0" w:color="auto"/>
                    <w:right w:val="none" w:sz="0" w:space="0" w:color="auto"/>
                  </w:divBdr>
                </w:div>
                <w:div w:id="1202860011">
                  <w:marLeft w:val="640"/>
                  <w:marRight w:val="0"/>
                  <w:marTop w:val="0"/>
                  <w:marBottom w:val="0"/>
                  <w:divBdr>
                    <w:top w:val="none" w:sz="0" w:space="0" w:color="auto"/>
                    <w:left w:val="none" w:sz="0" w:space="0" w:color="auto"/>
                    <w:bottom w:val="none" w:sz="0" w:space="0" w:color="auto"/>
                    <w:right w:val="none" w:sz="0" w:space="0" w:color="auto"/>
                  </w:divBdr>
                </w:div>
                <w:div w:id="1226407290">
                  <w:marLeft w:val="640"/>
                  <w:marRight w:val="0"/>
                  <w:marTop w:val="0"/>
                  <w:marBottom w:val="0"/>
                  <w:divBdr>
                    <w:top w:val="none" w:sz="0" w:space="0" w:color="auto"/>
                    <w:left w:val="none" w:sz="0" w:space="0" w:color="auto"/>
                    <w:bottom w:val="none" w:sz="0" w:space="0" w:color="auto"/>
                    <w:right w:val="none" w:sz="0" w:space="0" w:color="auto"/>
                  </w:divBdr>
                </w:div>
                <w:div w:id="1363633291">
                  <w:marLeft w:val="640"/>
                  <w:marRight w:val="0"/>
                  <w:marTop w:val="0"/>
                  <w:marBottom w:val="0"/>
                  <w:divBdr>
                    <w:top w:val="none" w:sz="0" w:space="0" w:color="auto"/>
                    <w:left w:val="none" w:sz="0" w:space="0" w:color="auto"/>
                    <w:bottom w:val="none" w:sz="0" w:space="0" w:color="auto"/>
                    <w:right w:val="none" w:sz="0" w:space="0" w:color="auto"/>
                  </w:divBdr>
                </w:div>
                <w:div w:id="1392650567">
                  <w:marLeft w:val="640"/>
                  <w:marRight w:val="0"/>
                  <w:marTop w:val="0"/>
                  <w:marBottom w:val="0"/>
                  <w:divBdr>
                    <w:top w:val="none" w:sz="0" w:space="0" w:color="auto"/>
                    <w:left w:val="none" w:sz="0" w:space="0" w:color="auto"/>
                    <w:bottom w:val="none" w:sz="0" w:space="0" w:color="auto"/>
                    <w:right w:val="none" w:sz="0" w:space="0" w:color="auto"/>
                  </w:divBdr>
                </w:div>
                <w:div w:id="1404452079">
                  <w:marLeft w:val="640"/>
                  <w:marRight w:val="0"/>
                  <w:marTop w:val="0"/>
                  <w:marBottom w:val="0"/>
                  <w:divBdr>
                    <w:top w:val="none" w:sz="0" w:space="0" w:color="auto"/>
                    <w:left w:val="none" w:sz="0" w:space="0" w:color="auto"/>
                    <w:bottom w:val="none" w:sz="0" w:space="0" w:color="auto"/>
                    <w:right w:val="none" w:sz="0" w:space="0" w:color="auto"/>
                  </w:divBdr>
                </w:div>
                <w:div w:id="1469781505">
                  <w:marLeft w:val="640"/>
                  <w:marRight w:val="0"/>
                  <w:marTop w:val="0"/>
                  <w:marBottom w:val="0"/>
                  <w:divBdr>
                    <w:top w:val="none" w:sz="0" w:space="0" w:color="auto"/>
                    <w:left w:val="none" w:sz="0" w:space="0" w:color="auto"/>
                    <w:bottom w:val="none" w:sz="0" w:space="0" w:color="auto"/>
                    <w:right w:val="none" w:sz="0" w:space="0" w:color="auto"/>
                  </w:divBdr>
                </w:div>
                <w:div w:id="1554391530">
                  <w:marLeft w:val="640"/>
                  <w:marRight w:val="0"/>
                  <w:marTop w:val="0"/>
                  <w:marBottom w:val="0"/>
                  <w:divBdr>
                    <w:top w:val="none" w:sz="0" w:space="0" w:color="auto"/>
                    <w:left w:val="none" w:sz="0" w:space="0" w:color="auto"/>
                    <w:bottom w:val="none" w:sz="0" w:space="0" w:color="auto"/>
                    <w:right w:val="none" w:sz="0" w:space="0" w:color="auto"/>
                  </w:divBdr>
                </w:div>
                <w:div w:id="1583026706">
                  <w:marLeft w:val="640"/>
                  <w:marRight w:val="0"/>
                  <w:marTop w:val="0"/>
                  <w:marBottom w:val="0"/>
                  <w:divBdr>
                    <w:top w:val="none" w:sz="0" w:space="0" w:color="auto"/>
                    <w:left w:val="none" w:sz="0" w:space="0" w:color="auto"/>
                    <w:bottom w:val="none" w:sz="0" w:space="0" w:color="auto"/>
                    <w:right w:val="none" w:sz="0" w:space="0" w:color="auto"/>
                  </w:divBdr>
                </w:div>
                <w:div w:id="1592276269">
                  <w:marLeft w:val="640"/>
                  <w:marRight w:val="0"/>
                  <w:marTop w:val="0"/>
                  <w:marBottom w:val="0"/>
                  <w:divBdr>
                    <w:top w:val="none" w:sz="0" w:space="0" w:color="auto"/>
                    <w:left w:val="none" w:sz="0" w:space="0" w:color="auto"/>
                    <w:bottom w:val="none" w:sz="0" w:space="0" w:color="auto"/>
                    <w:right w:val="none" w:sz="0" w:space="0" w:color="auto"/>
                  </w:divBdr>
                </w:div>
                <w:div w:id="1621917536">
                  <w:marLeft w:val="640"/>
                  <w:marRight w:val="0"/>
                  <w:marTop w:val="0"/>
                  <w:marBottom w:val="0"/>
                  <w:divBdr>
                    <w:top w:val="none" w:sz="0" w:space="0" w:color="auto"/>
                    <w:left w:val="none" w:sz="0" w:space="0" w:color="auto"/>
                    <w:bottom w:val="none" w:sz="0" w:space="0" w:color="auto"/>
                    <w:right w:val="none" w:sz="0" w:space="0" w:color="auto"/>
                  </w:divBdr>
                </w:div>
                <w:div w:id="1865289329">
                  <w:marLeft w:val="640"/>
                  <w:marRight w:val="0"/>
                  <w:marTop w:val="0"/>
                  <w:marBottom w:val="0"/>
                  <w:divBdr>
                    <w:top w:val="none" w:sz="0" w:space="0" w:color="auto"/>
                    <w:left w:val="none" w:sz="0" w:space="0" w:color="auto"/>
                    <w:bottom w:val="none" w:sz="0" w:space="0" w:color="auto"/>
                    <w:right w:val="none" w:sz="0" w:space="0" w:color="auto"/>
                  </w:divBdr>
                </w:div>
                <w:div w:id="2032799657">
                  <w:marLeft w:val="640"/>
                  <w:marRight w:val="0"/>
                  <w:marTop w:val="0"/>
                  <w:marBottom w:val="0"/>
                  <w:divBdr>
                    <w:top w:val="none" w:sz="0" w:space="0" w:color="auto"/>
                    <w:left w:val="none" w:sz="0" w:space="0" w:color="auto"/>
                    <w:bottom w:val="none" w:sz="0" w:space="0" w:color="auto"/>
                    <w:right w:val="none" w:sz="0" w:space="0" w:color="auto"/>
                  </w:divBdr>
                </w:div>
                <w:div w:id="2126655550">
                  <w:marLeft w:val="640"/>
                  <w:marRight w:val="0"/>
                  <w:marTop w:val="0"/>
                  <w:marBottom w:val="0"/>
                  <w:divBdr>
                    <w:top w:val="none" w:sz="0" w:space="0" w:color="auto"/>
                    <w:left w:val="none" w:sz="0" w:space="0" w:color="auto"/>
                    <w:bottom w:val="none" w:sz="0" w:space="0" w:color="auto"/>
                    <w:right w:val="none" w:sz="0" w:space="0" w:color="auto"/>
                  </w:divBdr>
                </w:div>
              </w:divsChild>
            </w:div>
            <w:div w:id="1399287528">
              <w:marLeft w:val="0"/>
              <w:marRight w:val="0"/>
              <w:marTop w:val="0"/>
              <w:marBottom w:val="0"/>
              <w:divBdr>
                <w:top w:val="none" w:sz="0" w:space="0" w:color="auto"/>
                <w:left w:val="none" w:sz="0" w:space="0" w:color="auto"/>
                <w:bottom w:val="none" w:sz="0" w:space="0" w:color="auto"/>
                <w:right w:val="none" w:sz="0" w:space="0" w:color="auto"/>
              </w:divBdr>
              <w:divsChild>
                <w:div w:id="65155456">
                  <w:marLeft w:val="640"/>
                  <w:marRight w:val="0"/>
                  <w:marTop w:val="0"/>
                  <w:marBottom w:val="0"/>
                  <w:divBdr>
                    <w:top w:val="none" w:sz="0" w:space="0" w:color="auto"/>
                    <w:left w:val="none" w:sz="0" w:space="0" w:color="auto"/>
                    <w:bottom w:val="none" w:sz="0" w:space="0" w:color="auto"/>
                    <w:right w:val="none" w:sz="0" w:space="0" w:color="auto"/>
                  </w:divBdr>
                </w:div>
                <w:div w:id="86393408">
                  <w:marLeft w:val="640"/>
                  <w:marRight w:val="0"/>
                  <w:marTop w:val="0"/>
                  <w:marBottom w:val="0"/>
                  <w:divBdr>
                    <w:top w:val="none" w:sz="0" w:space="0" w:color="auto"/>
                    <w:left w:val="none" w:sz="0" w:space="0" w:color="auto"/>
                    <w:bottom w:val="none" w:sz="0" w:space="0" w:color="auto"/>
                    <w:right w:val="none" w:sz="0" w:space="0" w:color="auto"/>
                  </w:divBdr>
                </w:div>
                <w:div w:id="140541398">
                  <w:marLeft w:val="640"/>
                  <w:marRight w:val="0"/>
                  <w:marTop w:val="0"/>
                  <w:marBottom w:val="0"/>
                  <w:divBdr>
                    <w:top w:val="none" w:sz="0" w:space="0" w:color="auto"/>
                    <w:left w:val="none" w:sz="0" w:space="0" w:color="auto"/>
                    <w:bottom w:val="none" w:sz="0" w:space="0" w:color="auto"/>
                    <w:right w:val="none" w:sz="0" w:space="0" w:color="auto"/>
                  </w:divBdr>
                </w:div>
                <w:div w:id="298729514">
                  <w:marLeft w:val="640"/>
                  <w:marRight w:val="0"/>
                  <w:marTop w:val="0"/>
                  <w:marBottom w:val="0"/>
                  <w:divBdr>
                    <w:top w:val="none" w:sz="0" w:space="0" w:color="auto"/>
                    <w:left w:val="none" w:sz="0" w:space="0" w:color="auto"/>
                    <w:bottom w:val="none" w:sz="0" w:space="0" w:color="auto"/>
                    <w:right w:val="none" w:sz="0" w:space="0" w:color="auto"/>
                  </w:divBdr>
                </w:div>
                <w:div w:id="318702780">
                  <w:marLeft w:val="640"/>
                  <w:marRight w:val="0"/>
                  <w:marTop w:val="0"/>
                  <w:marBottom w:val="0"/>
                  <w:divBdr>
                    <w:top w:val="none" w:sz="0" w:space="0" w:color="auto"/>
                    <w:left w:val="none" w:sz="0" w:space="0" w:color="auto"/>
                    <w:bottom w:val="none" w:sz="0" w:space="0" w:color="auto"/>
                    <w:right w:val="none" w:sz="0" w:space="0" w:color="auto"/>
                  </w:divBdr>
                </w:div>
                <w:div w:id="351952466">
                  <w:marLeft w:val="640"/>
                  <w:marRight w:val="0"/>
                  <w:marTop w:val="0"/>
                  <w:marBottom w:val="0"/>
                  <w:divBdr>
                    <w:top w:val="none" w:sz="0" w:space="0" w:color="auto"/>
                    <w:left w:val="none" w:sz="0" w:space="0" w:color="auto"/>
                    <w:bottom w:val="none" w:sz="0" w:space="0" w:color="auto"/>
                    <w:right w:val="none" w:sz="0" w:space="0" w:color="auto"/>
                  </w:divBdr>
                </w:div>
                <w:div w:id="355429512">
                  <w:marLeft w:val="640"/>
                  <w:marRight w:val="0"/>
                  <w:marTop w:val="0"/>
                  <w:marBottom w:val="0"/>
                  <w:divBdr>
                    <w:top w:val="none" w:sz="0" w:space="0" w:color="auto"/>
                    <w:left w:val="none" w:sz="0" w:space="0" w:color="auto"/>
                    <w:bottom w:val="none" w:sz="0" w:space="0" w:color="auto"/>
                    <w:right w:val="none" w:sz="0" w:space="0" w:color="auto"/>
                  </w:divBdr>
                </w:div>
                <w:div w:id="463471353">
                  <w:marLeft w:val="640"/>
                  <w:marRight w:val="0"/>
                  <w:marTop w:val="0"/>
                  <w:marBottom w:val="0"/>
                  <w:divBdr>
                    <w:top w:val="none" w:sz="0" w:space="0" w:color="auto"/>
                    <w:left w:val="none" w:sz="0" w:space="0" w:color="auto"/>
                    <w:bottom w:val="none" w:sz="0" w:space="0" w:color="auto"/>
                    <w:right w:val="none" w:sz="0" w:space="0" w:color="auto"/>
                  </w:divBdr>
                </w:div>
                <w:div w:id="529952756">
                  <w:marLeft w:val="640"/>
                  <w:marRight w:val="0"/>
                  <w:marTop w:val="0"/>
                  <w:marBottom w:val="0"/>
                  <w:divBdr>
                    <w:top w:val="none" w:sz="0" w:space="0" w:color="auto"/>
                    <w:left w:val="none" w:sz="0" w:space="0" w:color="auto"/>
                    <w:bottom w:val="none" w:sz="0" w:space="0" w:color="auto"/>
                    <w:right w:val="none" w:sz="0" w:space="0" w:color="auto"/>
                  </w:divBdr>
                </w:div>
                <w:div w:id="531693594">
                  <w:marLeft w:val="640"/>
                  <w:marRight w:val="0"/>
                  <w:marTop w:val="0"/>
                  <w:marBottom w:val="0"/>
                  <w:divBdr>
                    <w:top w:val="none" w:sz="0" w:space="0" w:color="auto"/>
                    <w:left w:val="none" w:sz="0" w:space="0" w:color="auto"/>
                    <w:bottom w:val="none" w:sz="0" w:space="0" w:color="auto"/>
                    <w:right w:val="none" w:sz="0" w:space="0" w:color="auto"/>
                  </w:divBdr>
                </w:div>
                <w:div w:id="535699813">
                  <w:marLeft w:val="640"/>
                  <w:marRight w:val="0"/>
                  <w:marTop w:val="0"/>
                  <w:marBottom w:val="0"/>
                  <w:divBdr>
                    <w:top w:val="none" w:sz="0" w:space="0" w:color="auto"/>
                    <w:left w:val="none" w:sz="0" w:space="0" w:color="auto"/>
                    <w:bottom w:val="none" w:sz="0" w:space="0" w:color="auto"/>
                    <w:right w:val="none" w:sz="0" w:space="0" w:color="auto"/>
                  </w:divBdr>
                </w:div>
                <w:div w:id="539048343">
                  <w:marLeft w:val="640"/>
                  <w:marRight w:val="0"/>
                  <w:marTop w:val="0"/>
                  <w:marBottom w:val="0"/>
                  <w:divBdr>
                    <w:top w:val="none" w:sz="0" w:space="0" w:color="auto"/>
                    <w:left w:val="none" w:sz="0" w:space="0" w:color="auto"/>
                    <w:bottom w:val="none" w:sz="0" w:space="0" w:color="auto"/>
                    <w:right w:val="none" w:sz="0" w:space="0" w:color="auto"/>
                  </w:divBdr>
                </w:div>
                <w:div w:id="542324802">
                  <w:marLeft w:val="640"/>
                  <w:marRight w:val="0"/>
                  <w:marTop w:val="0"/>
                  <w:marBottom w:val="0"/>
                  <w:divBdr>
                    <w:top w:val="none" w:sz="0" w:space="0" w:color="auto"/>
                    <w:left w:val="none" w:sz="0" w:space="0" w:color="auto"/>
                    <w:bottom w:val="none" w:sz="0" w:space="0" w:color="auto"/>
                    <w:right w:val="none" w:sz="0" w:space="0" w:color="auto"/>
                  </w:divBdr>
                </w:div>
                <w:div w:id="582446730">
                  <w:marLeft w:val="640"/>
                  <w:marRight w:val="0"/>
                  <w:marTop w:val="0"/>
                  <w:marBottom w:val="0"/>
                  <w:divBdr>
                    <w:top w:val="none" w:sz="0" w:space="0" w:color="auto"/>
                    <w:left w:val="none" w:sz="0" w:space="0" w:color="auto"/>
                    <w:bottom w:val="none" w:sz="0" w:space="0" w:color="auto"/>
                    <w:right w:val="none" w:sz="0" w:space="0" w:color="auto"/>
                  </w:divBdr>
                </w:div>
                <w:div w:id="604581661">
                  <w:marLeft w:val="640"/>
                  <w:marRight w:val="0"/>
                  <w:marTop w:val="0"/>
                  <w:marBottom w:val="0"/>
                  <w:divBdr>
                    <w:top w:val="none" w:sz="0" w:space="0" w:color="auto"/>
                    <w:left w:val="none" w:sz="0" w:space="0" w:color="auto"/>
                    <w:bottom w:val="none" w:sz="0" w:space="0" w:color="auto"/>
                    <w:right w:val="none" w:sz="0" w:space="0" w:color="auto"/>
                  </w:divBdr>
                </w:div>
                <w:div w:id="604584289">
                  <w:marLeft w:val="640"/>
                  <w:marRight w:val="0"/>
                  <w:marTop w:val="0"/>
                  <w:marBottom w:val="0"/>
                  <w:divBdr>
                    <w:top w:val="none" w:sz="0" w:space="0" w:color="auto"/>
                    <w:left w:val="none" w:sz="0" w:space="0" w:color="auto"/>
                    <w:bottom w:val="none" w:sz="0" w:space="0" w:color="auto"/>
                    <w:right w:val="none" w:sz="0" w:space="0" w:color="auto"/>
                  </w:divBdr>
                </w:div>
                <w:div w:id="672345195">
                  <w:marLeft w:val="640"/>
                  <w:marRight w:val="0"/>
                  <w:marTop w:val="0"/>
                  <w:marBottom w:val="0"/>
                  <w:divBdr>
                    <w:top w:val="none" w:sz="0" w:space="0" w:color="auto"/>
                    <w:left w:val="none" w:sz="0" w:space="0" w:color="auto"/>
                    <w:bottom w:val="none" w:sz="0" w:space="0" w:color="auto"/>
                    <w:right w:val="none" w:sz="0" w:space="0" w:color="auto"/>
                  </w:divBdr>
                </w:div>
                <w:div w:id="733696611">
                  <w:marLeft w:val="640"/>
                  <w:marRight w:val="0"/>
                  <w:marTop w:val="0"/>
                  <w:marBottom w:val="0"/>
                  <w:divBdr>
                    <w:top w:val="none" w:sz="0" w:space="0" w:color="auto"/>
                    <w:left w:val="none" w:sz="0" w:space="0" w:color="auto"/>
                    <w:bottom w:val="none" w:sz="0" w:space="0" w:color="auto"/>
                    <w:right w:val="none" w:sz="0" w:space="0" w:color="auto"/>
                  </w:divBdr>
                </w:div>
                <w:div w:id="815412974">
                  <w:marLeft w:val="640"/>
                  <w:marRight w:val="0"/>
                  <w:marTop w:val="0"/>
                  <w:marBottom w:val="0"/>
                  <w:divBdr>
                    <w:top w:val="none" w:sz="0" w:space="0" w:color="auto"/>
                    <w:left w:val="none" w:sz="0" w:space="0" w:color="auto"/>
                    <w:bottom w:val="none" w:sz="0" w:space="0" w:color="auto"/>
                    <w:right w:val="none" w:sz="0" w:space="0" w:color="auto"/>
                  </w:divBdr>
                </w:div>
                <w:div w:id="1055275177">
                  <w:marLeft w:val="640"/>
                  <w:marRight w:val="0"/>
                  <w:marTop w:val="0"/>
                  <w:marBottom w:val="0"/>
                  <w:divBdr>
                    <w:top w:val="none" w:sz="0" w:space="0" w:color="auto"/>
                    <w:left w:val="none" w:sz="0" w:space="0" w:color="auto"/>
                    <w:bottom w:val="none" w:sz="0" w:space="0" w:color="auto"/>
                    <w:right w:val="none" w:sz="0" w:space="0" w:color="auto"/>
                  </w:divBdr>
                </w:div>
                <w:div w:id="1181625850">
                  <w:marLeft w:val="640"/>
                  <w:marRight w:val="0"/>
                  <w:marTop w:val="0"/>
                  <w:marBottom w:val="0"/>
                  <w:divBdr>
                    <w:top w:val="none" w:sz="0" w:space="0" w:color="auto"/>
                    <w:left w:val="none" w:sz="0" w:space="0" w:color="auto"/>
                    <w:bottom w:val="none" w:sz="0" w:space="0" w:color="auto"/>
                    <w:right w:val="none" w:sz="0" w:space="0" w:color="auto"/>
                  </w:divBdr>
                </w:div>
                <w:div w:id="1203834012">
                  <w:marLeft w:val="640"/>
                  <w:marRight w:val="0"/>
                  <w:marTop w:val="0"/>
                  <w:marBottom w:val="0"/>
                  <w:divBdr>
                    <w:top w:val="none" w:sz="0" w:space="0" w:color="auto"/>
                    <w:left w:val="none" w:sz="0" w:space="0" w:color="auto"/>
                    <w:bottom w:val="none" w:sz="0" w:space="0" w:color="auto"/>
                    <w:right w:val="none" w:sz="0" w:space="0" w:color="auto"/>
                  </w:divBdr>
                </w:div>
                <w:div w:id="1205093088">
                  <w:marLeft w:val="640"/>
                  <w:marRight w:val="0"/>
                  <w:marTop w:val="0"/>
                  <w:marBottom w:val="0"/>
                  <w:divBdr>
                    <w:top w:val="none" w:sz="0" w:space="0" w:color="auto"/>
                    <w:left w:val="none" w:sz="0" w:space="0" w:color="auto"/>
                    <w:bottom w:val="none" w:sz="0" w:space="0" w:color="auto"/>
                    <w:right w:val="none" w:sz="0" w:space="0" w:color="auto"/>
                  </w:divBdr>
                </w:div>
                <w:div w:id="1260288140">
                  <w:marLeft w:val="640"/>
                  <w:marRight w:val="0"/>
                  <w:marTop w:val="0"/>
                  <w:marBottom w:val="0"/>
                  <w:divBdr>
                    <w:top w:val="none" w:sz="0" w:space="0" w:color="auto"/>
                    <w:left w:val="none" w:sz="0" w:space="0" w:color="auto"/>
                    <w:bottom w:val="none" w:sz="0" w:space="0" w:color="auto"/>
                    <w:right w:val="none" w:sz="0" w:space="0" w:color="auto"/>
                  </w:divBdr>
                </w:div>
                <w:div w:id="1310862831">
                  <w:marLeft w:val="640"/>
                  <w:marRight w:val="0"/>
                  <w:marTop w:val="0"/>
                  <w:marBottom w:val="0"/>
                  <w:divBdr>
                    <w:top w:val="none" w:sz="0" w:space="0" w:color="auto"/>
                    <w:left w:val="none" w:sz="0" w:space="0" w:color="auto"/>
                    <w:bottom w:val="none" w:sz="0" w:space="0" w:color="auto"/>
                    <w:right w:val="none" w:sz="0" w:space="0" w:color="auto"/>
                  </w:divBdr>
                </w:div>
                <w:div w:id="1394694743">
                  <w:marLeft w:val="640"/>
                  <w:marRight w:val="0"/>
                  <w:marTop w:val="0"/>
                  <w:marBottom w:val="0"/>
                  <w:divBdr>
                    <w:top w:val="none" w:sz="0" w:space="0" w:color="auto"/>
                    <w:left w:val="none" w:sz="0" w:space="0" w:color="auto"/>
                    <w:bottom w:val="none" w:sz="0" w:space="0" w:color="auto"/>
                    <w:right w:val="none" w:sz="0" w:space="0" w:color="auto"/>
                  </w:divBdr>
                </w:div>
                <w:div w:id="1394891638">
                  <w:marLeft w:val="640"/>
                  <w:marRight w:val="0"/>
                  <w:marTop w:val="0"/>
                  <w:marBottom w:val="0"/>
                  <w:divBdr>
                    <w:top w:val="none" w:sz="0" w:space="0" w:color="auto"/>
                    <w:left w:val="none" w:sz="0" w:space="0" w:color="auto"/>
                    <w:bottom w:val="none" w:sz="0" w:space="0" w:color="auto"/>
                    <w:right w:val="none" w:sz="0" w:space="0" w:color="auto"/>
                  </w:divBdr>
                </w:div>
                <w:div w:id="1395271844">
                  <w:marLeft w:val="640"/>
                  <w:marRight w:val="0"/>
                  <w:marTop w:val="0"/>
                  <w:marBottom w:val="0"/>
                  <w:divBdr>
                    <w:top w:val="none" w:sz="0" w:space="0" w:color="auto"/>
                    <w:left w:val="none" w:sz="0" w:space="0" w:color="auto"/>
                    <w:bottom w:val="none" w:sz="0" w:space="0" w:color="auto"/>
                    <w:right w:val="none" w:sz="0" w:space="0" w:color="auto"/>
                  </w:divBdr>
                </w:div>
                <w:div w:id="1398478237">
                  <w:marLeft w:val="640"/>
                  <w:marRight w:val="0"/>
                  <w:marTop w:val="0"/>
                  <w:marBottom w:val="0"/>
                  <w:divBdr>
                    <w:top w:val="none" w:sz="0" w:space="0" w:color="auto"/>
                    <w:left w:val="none" w:sz="0" w:space="0" w:color="auto"/>
                    <w:bottom w:val="none" w:sz="0" w:space="0" w:color="auto"/>
                    <w:right w:val="none" w:sz="0" w:space="0" w:color="auto"/>
                  </w:divBdr>
                </w:div>
                <w:div w:id="1423986551">
                  <w:marLeft w:val="640"/>
                  <w:marRight w:val="0"/>
                  <w:marTop w:val="0"/>
                  <w:marBottom w:val="0"/>
                  <w:divBdr>
                    <w:top w:val="none" w:sz="0" w:space="0" w:color="auto"/>
                    <w:left w:val="none" w:sz="0" w:space="0" w:color="auto"/>
                    <w:bottom w:val="none" w:sz="0" w:space="0" w:color="auto"/>
                    <w:right w:val="none" w:sz="0" w:space="0" w:color="auto"/>
                  </w:divBdr>
                </w:div>
                <w:div w:id="1501047200">
                  <w:marLeft w:val="640"/>
                  <w:marRight w:val="0"/>
                  <w:marTop w:val="0"/>
                  <w:marBottom w:val="0"/>
                  <w:divBdr>
                    <w:top w:val="none" w:sz="0" w:space="0" w:color="auto"/>
                    <w:left w:val="none" w:sz="0" w:space="0" w:color="auto"/>
                    <w:bottom w:val="none" w:sz="0" w:space="0" w:color="auto"/>
                    <w:right w:val="none" w:sz="0" w:space="0" w:color="auto"/>
                  </w:divBdr>
                </w:div>
                <w:div w:id="1616013784">
                  <w:marLeft w:val="640"/>
                  <w:marRight w:val="0"/>
                  <w:marTop w:val="0"/>
                  <w:marBottom w:val="0"/>
                  <w:divBdr>
                    <w:top w:val="none" w:sz="0" w:space="0" w:color="auto"/>
                    <w:left w:val="none" w:sz="0" w:space="0" w:color="auto"/>
                    <w:bottom w:val="none" w:sz="0" w:space="0" w:color="auto"/>
                    <w:right w:val="none" w:sz="0" w:space="0" w:color="auto"/>
                  </w:divBdr>
                </w:div>
                <w:div w:id="1638222875">
                  <w:marLeft w:val="640"/>
                  <w:marRight w:val="0"/>
                  <w:marTop w:val="0"/>
                  <w:marBottom w:val="0"/>
                  <w:divBdr>
                    <w:top w:val="none" w:sz="0" w:space="0" w:color="auto"/>
                    <w:left w:val="none" w:sz="0" w:space="0" w:color="auto"/>
                    <w:bottom w:val="none" w:sz="0" w:space="0" w:color="auto"/>
                    <w:right w:val="none" w:sz="0" w:space="0" w:color="auto"/>
                  </w:divBdr>
                </w:div>
                <w:div w:id="1771848276">
                  <w:marLeft w:val="640"/>
                  <w:marRight w:val="0"/>
                  <w:marTop w:val="0"/>
                  <w:marBottom w:val="0"/>
                  <w:divBdr>
                    <w:top w:val="none" w:sz="0" w:space="0" w:color="auto"/>
                    <w:left w:val="none" w:sz="0" w:space="0" w:color="auto"/>
                    <w:bottom w:val="none" w:sz="0" w:space="0" w:color="auto"/>
                    <w:right w:val="none" w:sz="0" w:space="0" w:color="auto"/>
                  </w:divBdr>
                </w:div>
                <w:div w:id="1893349652">
                  <w:marLeft w:val="640"/>
                  <w:marRight w:val="0"/>
                  <w:marTop w:val="0"/>
                  <w:marBottom w:val="0"/>
                  <w:divBdr>
                    <w:top w:val="none" w:sz="0" w:space="0" w:color="auto"/>
                    <w:left w:val="none" w:sz="0" w:space="0" w:color="auto"/>
                    <w:bottom w:val="none" w:sz="0" w:space="0" w:color="auto"/>
                    <w:right w:val="none" w:sz="0" w:space="0" w:color="auto"/>
                  </w:divBdr>
                </w:div>
                <w:div w:id="1929272570">
                  <w:marLeft w:val="640"/>
                  <w:marRight w:val="0"/>
                  <w:marTop w:val="0"/>
                  <w:marBottom w:val="0"/>
                  <w:divBdr>
                    <w:top w:val="none" w:sz="0" w:space="0" w:color="auto"/>
                    <w:left w:val="none" w:sz="0" w:space="0" w:color="auto"/>
                    <w:bottom w:val="none" w:sz="0" w:space="0" w:color="auto"/>
                    <w:right w:val="none" w:sz="0" w:space="0" w:color="auto"/>
                  </w:divBdr>
                </w:div>
                <w:div w:id="2034769585">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1049067513">
          <w:marLeft w:val="640"/>
          <w:marRight w:val="0"/>
          <w:marTop w:val="0"/>
          <w:marBottom w:val="0"/>
          <w:divBdr>
            <w:top w:val="none" w:sz="0" w:space="0" w:color="auto"/>
            <w:left w:val="none" w:sz="0" w:space="0" w:color="auto"/>
            <w:bottom w:val="none" w:sz="0" w:space="0" w:color="auto"/>
            <w:right w:val="none" w:sz="0" w:space="0" w:color="auto"/>
          </w:divBdr>
        </w:div>
        <w:div w:id="1161046448">
          <w:marLeft w:val="640"/>
          <w:marRight w:val="0"/>
          <w:marTop w:val="0"/>
          <w:marBottom w:val="0"/>
          <w:divBdr>
            <w:top w:val="none" w:sz="0" w:space="0" w:color="auto"/>
            <w:left w:val="none" w:sz="0" w:space="0" w:color="auto"/>
            <w:bottom w:val="none" w:sz="0" w:space="0" w:color="auto"/>
            <w:right w:val="none" w:sz="0" w:space="0" w:color="auto"/>
          </w:divBdr>
        </w:div>
        <w:div w:id="1189300374">
          <w:marLeft w:val="640"/>
          <w:marRight w:val="0"/>
          <w:marTop w:val="0"/>
          <w:marBottom w:val="0"/>
          <w:divBdr>
            <w:top w:val="none" w:sz="0" w:space="0" w:color="auto"/>
            <w:left w:val="none" w:sz="0" w:space="0" w:color="auto"/>
            <w:bottom w:val="none" w:sz="0" w:space="0" w:color="auto"/>
            <w:right w:val="none" w:sz="0" w:space="0" w:color="auto"/>
          </w:divBdr>
        </w:div>
        <w:div w:id="1200581979">
          <w:marLeft w:val="640"/>
          <w:marRight w:val="0"/>
          <w:marTop w:val="0"/>
          <w:marBottom w:val="0"/>
          <w:divBdr>
            <w:top w:val="none" w:sz="0" w:space="0" w:color="auto"/>
            <w:left w:val="none" w:sz="0" w:space="0" w:color="auto"/>
            <w:bottom w:val="none" w:sz="0" w:space="0" w:color="auto"/>
            <w:right w:val="none" w:sz="0" w:space="0" w:color="auto"/>
          </w:divBdr>
        </w:div>
        <w:div w:id="1244339930">
          <w:marLeft w:val="640"/>
          <w:marRight w:val="0"/>
          <w:marTop w:val="0"/>
          <w:marBottom w:val="0"/>
          <w:divBdr>
            <w:top w:val="none" w:sz="0" w:space="0" w:color="auto"/>
            <w:left w:val="none" w:sz="0" w:space="0" w:color="auto"/>
            <w:bottom w:val="none" w:sz="0" w:space="0" w:color="auto"/>
            <w:right w:val="none" w:sz="0" w:space="0" w:color="auto"/>
          </w:divBdr>
        </w:div>
        <w:div w:id="1283000813">
          <w:marLeft w:val="640"/>
          <w:marRight w:val="0"/>
          <w:marTop w:val="0"/>
          <w:marBottom w:val="0"/>
          <w:divBdr>
            <w:top w:val="none" w:sz="0" w:space="0" w:color="auto"/>
            <w:left w:val="none" w:sz="0" w:space="0" w:color="auto"/>
            <w:bottom w:val="none" w:sz="0" w:space="0" w:color="auto"/>
            <w:right w:val="none" w:sz="0" w:space="0" w:color="auto"/>
          </w:divBdr>
        </w:div>
        <w:div w:id="1343584059">
          <w:marLeft w:val="640"/>
          <w:marRight w:val="0"/>
          <w:marTop w:val="0"/>
          <w:marBottom w:val="0"/>
          <w:divBdr>
            <w:top w:val="none" w:sz="0" w:space="0" w:color="auto"/>
            <w:left w:val="none" w:sz="0" w:space="0" w:color="auto"/>
            <w:bottom w:val="none" w:sz="0" w:space="0" w:color="auto"/>
            <w:right w:val="none" w:sz="0" w:space="0" w:color="auto"/>
          </w:divBdr>
        </w:div>
        <w:div w:id="1364550176">
          <w:marLeft w:val="640"/>
          <w:marRight w:val="0"/>
          <w:marTop w:val="0"/>
          <w:marBottom w:val="0"/>
          <w:divBdr>
            <w:top w:val="none" w:sz="0" w:space="0" w:color="auto"/>
            <w:left w:val="none" w:sz="0" w:space="0" w:color="auto"/>
            <w:bottom w:val="none" w:sz="0" w:space="0" w:color="auto"/>
            <w:right w:val="none" w:sz="0" w:space="0" w:color="auto"/>
          </w:divBdr>
        </w:div>
        <w:div w:id="1411848283">
          <w:marLeft w:val="640"/>
          <w:marRight w:val="0"/>
          <w:marTop w:val="0"/>
          <w:marBottom w:val="0"/>
          <w:divBdr>
            <w:top w:val="none" w:sz="0" w:space="0" w:color="auto"/>
            <w:left w:val="none" w:sz="0" w:space="0" w:color="auto"/>
            <w:bottom w:val="none" w:sz="0" w:space="0" w:color="auto"/>
            <w:right w:val="none" w:sz="0" w:space="0" w:color="auto"/>
          </w:divBdr>
        </w:div>
        <w:div w:id="1500657470">
          <w:marLeft w:val="640"/>
          <w:marRight w:val="0"/>
          <w:marTop w:val="0"/>
          <w:marBottom w:val="0"/>
          <w:divBdr>
            <w:top w:val="none" w:sz="0" w:space="0" w:color="auto"/>
            <w:left w:val="none" w:sz="0" w:space="0" w:color="auto"/>
            <w:bottom w:val="none" w:sz="0" w:space="0" w:color="auto"/>
            <w:right w:val="none" w:sz="0" w:space="0" w:color="auto"/>
          </w:divBdr>
        </w:div>
        <w:div w:id="1505196266">
          <w:marLeft w:val="640"/>
          <w:marRight w:val="0"/>
          <w:marTop w:val="0"/>
          <w:marBottom w:val="0"/>
          <w:divBdr>
            <w:top w:val="none" w:sz="0" w:space="0" w:color="auto"/>
            <w:left w:val="none" w:sz="0" w:space="0" w:color="auto"/>
            <w:bottom w:val="none" w:sz="0" w:space="0" w:color="auto"/>
            <w:right w:val="none" w:sz="0" w:space="0" w:color="auto"/>
          </w:divBdr>
        </w:div>
        <w:div w:id="1511021873">
          <w:marLeft w:val="640"/>
          <w:marRight w:val="0"/>
          <w:marTop w:val="0"/>
          <w:marBottom w:val="0"/>
          <w:divBdr>
            <w:top w:val="none" w:sz="0" w:space="0" w:color="auto"/>
            <w:left w:val="none" w:sz="0" w:space="0" w:color="auto"/>
            <w:bottom w:val="none" w:sz="0" w:space="0" w:color="auto"/>
            <w:right w:val="none" w:sz="0" w:space="0" w:color="auto"/>
          </w:divBdr>
        </w:div>
        <w:div w:id="1585919113">
          <w:marLeft w:val="640"/>
          <w:marRight w:val="0"/>
          <w:marTop w:val="0"/>
          <w:marBottom w:val="0"/>
          <w:divBdr>
            <w:top w:val="none" w:sz="0" w:space="0" w:color="auto"/>
            <w:left w:val="none" w:sz="0" w:space="0" w:color="auto"/>
            <w:bottom w:val="none" w:sz="0" w:space="0" w:color="auto"/>
            <w:right w:val="none" w:sz="0" w:space="0" w:color="auto"/>
          </w:divBdr>
        </w:div>
        <w:div w:id="1646281250">
          <w:marLeft w:val="640"/>
          <w:marRight w:val="0"/>
          <w:marTop w:val="0"/>
          <w:marBottom w:val="0"/>
          <w:divBdr>
            <w:top w:val="none" w:sz="0" w:space="0" w:color="auto"/>
            <w:left w:val="none" w:sz="0" w:space="0" w:color="auto"/>
            <w:bottom w:val="none" w:sz="0" w:space="0" w:color="auto"/>
            <w:right w:val="none" w:sz="0" w:space="0" w:color="auto"/>
          </w:divBdr>
        </w:div>
        <w:div w:id="1697582994">
          <w:marLeft w:val="640"/>
          <w:marRight w:val="0"/>
          <w:marTop w:val="0"/>
          <w:marBottom w:val="0"/>
          <w:divBdr>
            <w:top w:val="none" w:sz="0" w:space="0" w:color="auto"/>
            <w:left w:val="none" w:sz="0" w:space="0" w:color="auto"/>
            <w:bottom w:val="none" w:sz="0" w:space="0" w:color="auto"/>
            <w:right w:val="none" w:sz="0" w:space="0" w:color="auto"/>
          </w:divBdr>
        </w:div>
        <w:div w:id="1717466077">
          <w:marLeft w:val="640"/>
          <w:marRight w:val="0"/>
          <w:marTop w:val="0"/>
          <w:marBottom w:val="0"/>
          <w:divBdr>
            <w:top w:val="none" w:sz="0" w:space="0" w:color="auto"/>
            <w:left w:val="none" w:sz="0" w:space="0" w:color="auto"/>
            <w:bottom w:val="none" w:sz="0" w:space="0" w:color="auto"/>
            <w:right w:val="none" w:sz="0" w:space="0" w:color="auto"/>
          </w:divBdr>
        </w:div>
        <w:div w:id="1777940680">
          <w:marLeft w:val="640"/>
          <w:marRight w:val="0"/>
          <w:marTop w:val="0"/>
          <w:marBottom w:val="0"/>
          <w:divBdr>
            <w:top w:val="none" w:sz="0" w:space="0" w:color="auto"/>
            <w:left w:val="none" w:sz="0" w:space="0" w:color="auto"/>
            <w:bottom w:val="none" w:sz="0" w:space="0" w:color="auto"/>
            <w:right w:val="none" w:sz="0" w:space="0" w:color="auto"/>
          </w:divBdr>
        </w:div>
        <w:div w:id="1876506745">
          <w:marLeft w:val="640"/>
          <w:marRight w:val="0"/>
          <w:marTop w:val="0"/>
          <w:marBottom w:val="0"/>
          <w:divBdr>
            <w:top w:val="none" w:sz="0" w:space="0" w:color="auto"/>
            <w:left w:val="none" w:sz="0" w:space="0" w:color="auto"/>
            <w:bottom w:val="none" w:sz="0" w:space="0" w:color="auto"/>
            <w:right w:val="none" w:sz="0" w:space="0" w:color="auto"/>
          </w:divBdr>
        </w:div>
        <w:div w:id="1878541740">
          <w:marLeft w:val="640"/>
          <w:marRight w:val="0"/>
          <w:marTop w:val="0"/>
          <w:marBottom w:val="0"/>
          <w:divBdr>
            <w:top w:val="none" w:sz="0" w:space="0" w:color="auto"/>
            <w:left w:val="none" w:sz="0" w:space="0" w:color="auto"/>
            <w:bottom w:val="none" w:sz="0" w:space="0" w:color="auto"/>
            <w:right w:val="none" w:sz="0" w:space="0" w:color="auto"/>
          </w:divBdr>
        </w:div>
        <w:div w:id="1880822800">
          <w:marLeft w:val="640"/>
          <w:marRight w:val="0"/>
          <w:marTop w:val="0"/>
          <w:marBottom w:val="0"/>
          <w:divBdr>
            <w:top w:val="none" w:sz="0" w:space="0" w:color="auto"/>
            <w:left w:val="none" w:sz="0" w:space="0" w:color="auto"/>
            <w:bottom w:val="none" w:sz="0" w:space="0" w:color="auto"/>
            <w:right w:val="none" w:sz="0" w:space="0" w:color="auto"/>
          </w:divBdr>
        </w:div>
        <w:div w:id="1942227000">
          <w:marLeft w:val="640"/>
          <w:marRight w:val="0"/>
          <w:marTop w:val="0"/>
          <w:marBottom w:val="0"/>
          <w:divBdr>
            <w:top w:val="none" w:sz="0" w:space="0" w:color="auto"/>
            <w:left w:val="none" w:sz="0" w:space="0" w:color="auto"/>
            <w:bottom w:val="none" w:sz="0" w:space="0" w:color="auto"/>
            <w:right w:val="none" w:sz="0" w:space="0" w:color="auto"/>
          </w:divBdr>
        </w:div>
        <w:div w:id="2029017396">
          <w:marLeft w:val="640"/>
          <w:marRight w:val="0"/>
          <w:marTop w:val="0"/>
          <w:marBottom w:val="0"/>
          <w:divBdr>
            <w:top w:val="none" w:sz="0" w:space="0" w:color="auto"/>
            <w:left w:val="none" w:sz="0" w:space="0" w:color="auto"/>
            <w:bottom w:val="none" w:sz="0" w:space="0" w:color="auto"/>
            <w:right w:val="none" w:sz="0" w:space="0" w:color="auto"/>
          </w:divBdr>
        </w:div>
        <w:div w:id="2037151309">
          <w:marLeft w:val="640"/>
          <w:marRight w:val="0"/>
          <w:marTop w:val="0"/>
          <w:marBottom w:val="0"/>
          <w:divBdr>
            <w:top w:val="none" w:sz="0" w:space="0" w:color="auto"/>
            <w:left w:val="none" w:sz="0" w:space="0" w:color="auto"/>
            <w:bottom w:val="none" w:sz="0" w:space="0" w:color="auto"/>
            <w:right w:val="none" w:sz="0" w:space="0" w:color="auto"/>
          </w:divBdr>
        </w:div>
      </w:divsChild>
    </w:div>
    <w:div w:id="630861940">
      <w:bodyDiv w:val="1"/>
      <w:marLeft w:val="0"/>
      <w:marRight w:val="0"/>
      <w:marTop w:val="0"/>
      <w:marBottom w:val="0"/>
      <w:divBdr>
        <w:top w:val="none" w:sz="0" w:space="0" w:color="auto"/>
        <w:left w:val="none" w:sz="0" w:space="0" w:color="auto"/>
        <w:bottom w:val="none" w:sz="0" w:space="0" w:color="auto"/>
        <w:right w:val="none" w:sz="0" w:space="0" w:color="auto"/>
      </w:divBdr>
    </w:div>
    <w:div w:id="645401530">
      <w:bodyDiv w:val="1"/>
      <w:marLeft w:val="0"/>
      <w:marRight w:val="0"/>
      <w:marTop w:val="0"/>
      <w:marBottom w:val="0"/>
      <w:divBdr>
        <w:top w:val="none" w:sz="0" w:space="0" w:color="auto"/>
        <w:left w:val="none" w:sz="0" w:space="0" w:color="auto"/>
        <w:bottom w:val="none" w:sz="0" w:space="0" w:color="auto"/>
        <w:right w:val="none" w:sz="0" w:space="0" w:color="auto"/>
      </w:divBdr>
      <w:divsChild>
        <w:div w:id="141582874">
          <w:marLeft w:val="640"/>
          <w:marRight w:val="0"/>
          <w:marTop w:val="0"/>
          <w:marBottom w:val="0"/>
          <w:divBdr>
            <w:top w:val="none" w:sz="0" w:space="0" w:color="auto"/>
            <w:left w:val="none" w:sz="0" w:space="0" w:color="auto"/>
            <w:bottom w:val="none" w:sz="0" w:space="0" w:color="auto"/>
            <w:right w:val="none" w:sz="0" w:space="0" w:color="auto"/>
          </w:divBdr>
        </w:div>
        <w:div w:id="211306189">
          <w:marLeft w:val="640"/>
          <w:marRight w:val="0"/>
          <w:marTop w:val="0"/>
          <w:marBottom w:val="0"/>
          <w:divBdr>
            <w:top w:val="none" w:sz="0" w:space="0" w:color="auto"/>
            <w:left w:val="none" w:sz="0" w:space="0" w:color="auto"/>
            <w:bottom w:val="none" w:sz="0" w:space="0" w:color="auto"/>
            <w:right w:val="none" w:sz="0" w:space="0" w:color="auto"/>
          </w:divBdr>
        </w:div>
        <w:div w:id="368604443">
          <w:marLeft w:val="640"/>
          <w:marRight w:val="0"/>
          <w:marTop w:val="0"/>
          <w:marBottom w:val="0"/>
          <w:divBdr>
            <w:top w:val="none" w:sz="0" w:space="0" w:color="auto"/>
            <w:left w:val="none" w:sz="0" w:space="0" w:color="auto"/>
            <w:bottom w:val="none" w:sz="0" w:space="0" w:color="auto"/>
            <w:right w:val="none" w:sz="0" w:space="0" w:color="auto"/>
          </w:divBdr>
        </w:div>
        <w:div w:id="396394254">
          <w:marLeft w:val="640"/>
          <w:marRight w:val="0"/>
          <w:marTop w:val="0"/>
          <w:marBottom w:val="0"/>
          <w:divBdr>
            <w:top w:val="none" w:sz="0" w:space="0" w:color="auto"/>
            <w:left w:val="none" w:sz="0" w:space="0" w:color="auto"/>
            <w:bottom w:val="none" w:sz="0" w:space="0" w:color="auto"/>
            <w:right w:val="none" w:sz="0" w:space="0" w:color="auto"/>
          </w:divBdr>
        </w:div>
        <w:div w:id="412750374">
          <w:marLeft w:val="640"/>
          <w:marRight w:val="0"/>
          <w:marTop w:val="0"/>
          <w:marBottom w:val="0"/>
          <w:divBdr>
            <w:top w:val="none" w:sz="0" w:space="0" w:color="auto"/>
            <w:left w:val="none" w:sz="0" w:space="0" w:color="auto"/>
            <w:bottom w:val="none" w:sz="0" w:space="0" w:color="auto"/>
            <w:right w:val="none" w:sz="0" w:space="0" w:color="auto"/>
          </w:divBdr>
        </w:div>
        <w:div w:id="429202328">
          <w:marLeft w:val="640"/>
          <w:marRight w:val="0"/>
          <w:marTop w:val="0"/>
          <w:marBottom w:val="0"/>
          <w:divBdr>
            <w:top w:val="none" w:sz="0" w:space="0" w:color="auto"/>
            <w:left w:val="none" w:sz="0" w:space="0" w:color="auto"/>
            <w:bottom w:val="none" w:sz="0" w:space="0" w:color="auto"/>
            <w:right w:val="none" w:sz="0" w:space="0" w:color="auto"/>
          </w:divBdr>
        </w:div>
        <w:div w:id="511916964">
          <w:marLeft w:val="640"/>
          <w:marRight w:val="0"/>
          <w:marTop w:val="0"/>
          <w:marBottom w:val="0"/>
          <w:divBdr>
            <w:top w:val="none" w:sz="0" w:space="0" w:color="auto"/>
            <w:left w:val="none" w:sz="0" w:space="0" w:color="auto"/>
            <w:bottom w:val="none" w:sz="0" w:space="0" w:color="auto"/>
            <w:right w:val="none" w:sz="0" w:space="0" w:color="auto"/>
          </w:divBdr>
        </w:div>
        <w:div w:id="512645343">
          <w:marLeft w:val="640"/>
          <w:marRight w:val="0"/>
          <w:marTop w:val="0"/>
          <w:marBottom w:val="0"/>
          <w:divBdr>
            <w:top w:val="none" w:sz="0" w:space="0" w:color="auto"/>
            <w:left w:val="none" w:sz="0" w:space="0" w:color="auto"/>
            <w:bottom w:val="none" w:sz="0" w:space="0" w:color="auto"/>
            <w:right w:val="none" w:sz="0" w:space="0" w:color="auto"/>
          </w:divBdr>
        </w:div>
        <w:div w:id="527765058">
          <w:marLeft w:val="640"/>
          <w:marRight w:val="0"/>
          <w:marTop w:val="0"/>
          <w:marBottom w:val="0"/>
          <w:divBdr>
            <w:top w:val="none" w:sz="0" w:space="0" w:color="auto"/>
            <w:left w:val="none" w:sz="0" w:space="0" w:color="auto"/>
            <w:bottom w:val="none" w:sz="0" w:space="0" w:color="auto"/>
            <w:right w:val="none" w:sz="0" w:space="0" w:color="auto"/>
          </w:divBdr>
        </w:div>
        <w:div w:id="647245323">
          <w:marLeft w:val="640"/>
          <w:marRight w:val="0"/>
          <w:marTop w:val="0"/>
          <w:marBottom w:val="0"/>
          <w:divBdr>
            <w:top w:val="none" w:sz="0" w:space="0" w:color="auto"/>
            <w:left w:val="none" w:sz="0" w:space="0" w:color="auto"/>
            <w:bottom w:val="none" w:sz="0" w:space="0" w:color="auto"/>
            <w:right w:val="none" w:sz="0" w:space="0" w:color="auto"/>
          </w:divBdr>
        </w:div>
        <w:div w:id="702940788">
          <w:marLeft w:val="640"/>
          <w:marRight w:val="0"/>
          <w:marTop w:val="0"/>
          <w:marBottom w:val="0"/>
          <w:divBdr>
            <w:top w:val="none" w:sz="0" w:space="0" w:color="auto"/>
            <w:left w:val="none" w:sz="0" w:space="0" w:color="auto"/>
            <w:bottom w:val="none" w:sz="0" w:space="0" w:color="auto"/>
            <w:right w:val="none" w:sz="0" w:space="0" w:color="auto"/>
          </w:divBdr>
        </w:div>
        <w:div w:id="783966074">
          <w:marLeft w:val="640"/>
          <w:marRight w:val="0"/>
          <w:marTop w:val="0"/>
          <w:marBottom w:val="0"/>
          <w:divBdr>
            <w:top w:val="none" w:sz="0" w:space="0" w:color="auto"/>
            <w:left w:val="none" w:sz="0" w:space="0" w:color="auto"/>
            <w:bottom w:val="none" w:sz="0" w:space="0" w:color="auto"/>
            <w:right w:val="none" w:sz="0" w:space="0" w:color="auto"/>
          </w:divBdr>
        </w:div>
        <w:div w:id="881791157">
          <w:marLeft w:val="640"/>
          <w:marRight w:val="0"/>
          <w:marTop w:val="0"/>
          <w:marBottom w:val="0"/>
          <w:divBdr>
            <w:top w:val="none" w:sz="0" w:space="0" w:color="auto"/>
            <w:left w:val="none" w:sz="0" w:space="0" w:color="auto"/>
            <w:bottom w:val="none" w:sz="0" w:space="0" w:color="auto"/>
            <w:right w:val="none" w:sz="0" w:space="0" w:color="auto"/>
          </w:divBdr>
        </w:div>
        <w:div w:id="912853111">
          <w:marLeft w:val="640"/>
          <w:marRight w:val="0"/>
          <w:marTop w:val="0"/>
          <w:marBottom w:val="0"/>
          <w:divBdr>
            <w:top w:val="none" w:sz="0" w:space="0" w:color="auto"/>
            <w:left w:val="none" w:sz="0" w:space="0" w:color="auto"/>
            <w:bottom w:val="none" w:sz="0" w:space="0" w:color="auto"/>
            <w:right w:val="none" w:sz="0" w:space="0" w:color="auto"/>
          </w:divBdr>
        </w:div>
        <w:div w:id="933049238">
          <w:marLeft w:val="640"/>
          <w:marRight w:val="0"/>
          <w:marTop w:val="0"/>
          <w:marBottom w:val="0"/>
          <w:divBdr>
            <w:top w:val="none" w:sz="0" w:space="0" w:color="auto"/>
            <w:left w:val="none" w:sz="0" w:space="0" w:color="auto"/>
            <w:bottom w:val="none" w:sz="0" w:space="0" w:color="auto"/>
            <w:right w:val="none" w:sz="0" w:space="0" w:color="auto"/>
          </w:divBdr>
        </w:div>
        <w:div w:id="995573940">
          <w:marLeft w:val="640"/>
          <w:marRight w:val="0"/>
          <w:marTop w:val="0"/>
          <w:marBottom w:val="0"/>
          <w:divBdr>
            <w:top w:val="none" w:sz="0" w:space="0" w:color="auto"/>
            <w:left w:val="none" w:sz="0" w:space="0" w:color="auto"/>
            <w:bottom w:val="none" w:sz="0" w:space="0" w:color="auto"/>
            <w:right w:val="none" w:sz="0" w:space="0" w:color="auto"/>
          </w:divBdr>
        </w:div>
        <w:div w:id="1001276861">
          <w:marLeft w:val="640"/>
          <w:marRight w:val="0"/>
          <w:marTop w:val="0"/>
          <w:marBottom w:val="0"/>
          <w:divBdr>
            <w:top w:val="none" w:sz="0" w:space="0" w:color="auto"/>
            <w:left w:val="none" w:sz="0" w:space="0" w:color="auto"/>
            <w:bottom w:val="none" w:sz="0" w:space="0" w:color="auto"/>
            <w:right w:val="none" w:sz="0" w:space="0" w:color="auto"/>
          </w:divBdr>
        </w:div>
        <w:div w:id="1050500829">
          <w:marLeft w:val="640"/>
          <w:marRight w:val="0"/>
          <w:marTop w:val="0"/>
          <w:marBottom w:val="0"/>
          <w:divBdr>
            <w:top w:val="none" w:sz="0" w:space="0" w:color="auto"/>
            <w:left w:val="none" w:sz="0" w:space="0" w:color="auto"/>
            <w:bottom w:val="none" w:sz="0" w:space="0" w:color="auto"/>
            <w:right w:val="none" w:sz="0" w:space="0" w:color="auto"/>
          </w:divBdr>
        </w:div>
        <w:div w:id="1161770796">
          <w:marLeft w:val="640"/>
          <w:marRight w:val="0"/>
          <w:marTop w:val="0"/>
          <w:marBottom w:val="0"/>
          <w:divBdr>
            <w:top w:val="none" w:sz="0" w:space="0" w:color="auto"/>
            <w:left w:val="none" w:sz="0" w:space="0" w:color="auto"/>
            <w:bottom w:val="none" w:sz="0" w:space="0" w:color="auto"/>
            <w:right w:val="none" w:sz="0" w:space="0" w:color="auto"/>
          </w:divBdr>
        </w:div>
        <w:div w:id="1206261533">
          <w:marLeft w:val="640"/>
          <w:marRight w:val="0"/>
          <w:marTop w:val="0"/>
          <w:marBottom w:val="0"/>
          <w:divBdr>
            <w:top w:val="none" w:sz="0" w:space="0" w:color="auto"/>
            <w:left w:val="none" w:sz="0" w:space="0" w:color="auto"/>
            <w:bottom w:val="none" w:sz="0" w:space="0" w:color="auto"/>
            <w:right w:val="none" w:sz="0" w:space="0" w:color="auto"/>
          </w:divBdr>
        </w:div>
        <w:div w:id="1239515036">
          <w:marLeft w:val="640"/>
          <w:marRight w:val="0"/>
          <w:marTop w:val="0"/>
          <w:marBottom w:val="0"/>
          <w:divBdr>
            <w:top w:val="none" w:sz="0" w:space="0" w:color="auto"/>
            <w:left w:val="none" w:sz="0" w:space="0" w:color="auto"/>
            <w:bottom w:val="none" w:sz="0" w:space="0" w:color="auto"/>
            <w:right w:val="none" w:sz="0" w:space="0" w:color="auto"/>
          </w:divBdr>
        </w:div>
        <w:div w:id="1315184259">
          <w:marLeft w:val="640"/>
          <w:marRight w:val="0"/>
          <w:marTop w:val="0"/>
          <w:marBottom w:val="0"/>
          <w:divBdr>
            <w:top w:val="none" w:sz="0" w:space="0" w:color="auto"/>
            <w:left w:val="none" w:sz="0" w:space="0" w:color="auto"/>
            <w:bottom w:val="none" w:sz="0" w:space="0" w:color="auto"/>
            <w:right w:val="none" w:sz="0" w:space="0" w:color="auto"/>
          </w:divBdr>
        </w:div>
        <w:div w:id="1342246510">
          <w:marLeft w:val="640"/>
          <w:marRight w:val="0"/>
          <w:marTop w:val="0"/>
          <w:marBottom w:val="0"/>
          <w:divBdr>
            <w:top w:val="none" w:sz="0" w:space="0" w:color="auto"/>
            <w:left w:val="none" w:sz="0" w:space="0" w:color="auto"/>
            <w:bottom w:val="none" w:sz="0" w:space="0" w:color="auto"/>
            <w:right w:val="none" w:sz="0" w:space="0" w:color="auto"/>
          </w:divBdr>
        </w:div>
        <w:div w:id="1363630811">
          <w:marLeft w:val="640"/>
          <w:marRight w:val="0"/>
          <w:marTop w:val="0"/>
          <w:marBottom w:val="0"/>
          <w:divBdr>
            <w:top w:val="none" w:sz="0" w:space="0" w:color="auto"/>
            <w:left w:val="none" w:sz="0" w:space="0" w:color="auto"/>
            <w:bottom w:val="none" w:sz="0" w:space="0" w:color="auto"/>
            <w:right w:val="none" w:sz="0" w:space="0" w:color="auto"/>
          </w:divBdr>
        </w:div>
        <w:div w:id="1428160711">
          <w:marLeft w:val="640"/>
          <w:marRight w:val="0"/>
          <w:marTop w:val="0"/>
          <w:marBottom w:val="0"/>
          <w:divBdr>
            <w:top w:val="none" w:sz="0" w:space="0" w:color="auto"/>
            <w:left w:val="none" w:sz="0" w:space="0" w:color="auto"/>
            <w:bottom w:val="none" w:sz="0" w:space="0" w:color="auto"/>
            <w:right w:val="none" w:sz="0" w:space="0" w:color="auto"/>
          </w:divBdr>
        </w:div>
        <w:div w:id="1473332067">
          <w:marLeft w:val="640"/>
          <w:marRight w:val="0"/>
          <w:marTop w:val="0"/>
          <w:marBottom w:val="0"/>
          <w:divBdr>
            <w:top w:val="none" w:sz="0" w:space="0" w:color="auto"/>
            <w:left w:val="none" w:sz="0" w:space="0" w:color="auto"/>
            <w:bottom w:val="none" w:sz="0" w:space="0" w:color="auto"/>
            <w:right w:val="none" w:sz="0" w:space="0" w:color="auto"/>
          </w:divBdr>
        </w:div>
        <w:div w:id="1632203327">
          <w:marLeft w:val="640"/>
          <w:marRight w:val="0"/>
          <w:marTop w:val="0"/>
          <w:marBottom w:val="0"/>
          <w:divBdr>
            <w:top w:val="none" w:sz="0" w:space="0" w:color="auto"/>
            <w:left w:val="none" w:sz="0" w:space="0" w:color="auto"/>
            <w:bottom w:val="none" w:sz="0" w:space="0" w:color="auto"/>
            <w:right w:val="none" w:sz="0" w:space="0" w:color="auto"/>
          </w:divBdr>
        </w:div>
        <w:div w:id="1776629034">
          <w:marLeft w:val="640"/>
          <w:marRight w:val="0"/>
          <w:marTop w:val="0"/>
          <w:marBottom w:val="0"/>
          <w:divBdr>
            <w:top w:val="none" w:sz="0" w:space="0" w:color="auto"/>
            <w:left w:val="none" w:sz="0" w:space="0" w:color="auto"/>
            <w:bottom w:val="none" w:sz="0" w:space="0" w:color="auto"/>
            <w:right w:val="none" w:sz="0" w:space="0" w:color="auto"/>
          </w:divBdr>
        </w:div>
        <w:div w:id="1806241358">
          <w:marLeft w:val="640"/>
          <w:marRight w:val="0"/>
          <w:marTop w:val="0"/>
          <w:marBottom w:val="0"/>
          <w:divBdr>
            <w:top w:val="none" w:sz="0" w:space="0" w:color="auto"/>
            <w:left w:val="none" w:sz="0" w:space="0" w:color="auto"/>
            <w:bottom w:val="none" w:sz="0" w:space="0" w:color="auto"/>
            <w:right w:val="none" w:sz="0" w:space="0" w:color="auto"/>
          </w:divBdr>
        </w:div>
        <w:div w:id="1839929219">
          <w:marLeft w:val="640"/>
          <w:marRight w:val="0"/>
          <w:marTop w:val="0"/>
          <w:marBottom w:val="0"/>
          <w:divBdr>
            <w:top w:val="none" w:sz="0" w:space="0" w:color="auto"/>
            <w:left w:val="none" w:sz="0" w:space="0" w:color="auto"/>
            <w:bottom w:val="none" w:sz="0" w:space="0" w:color="auto"/>
            <w:right w:val="none" w:sz="0" w:space="0" w:color="auto"/>
          </w:divBdr>
        </w:div>
        <w:div w:id="1944146195">
          <w:marLeft w:val="640"/>
          <w:marRight w:val="0"/>
          <w:marTop w:val="0"/>
          <w:marBottom w:val="0"/>
          <w:divBdr>
            <w:top w:val="none" w:sz="0" w:space="0" w:color="auto"/>
            <w:left w:val="none" w:sz="0" w:space="0" w:color="auto"/>
            <w:bottom w:val="none" w:sz="0" w:space="0" w:color="auto"/>
            <w:right w:val="none" w:sz="0" w:space="0" w:color="auto"/>
          </w:divBdr>
        </w:div>
        <w:div w:id="1948542304">
          <w:marLeft w:val="640"/>
          <w:marRight w:val="0"/>
          <w:marTop w:val="0"/>
          <w:marBottom w:val="0"/>
          <w:divBdr>
            <w:top w:val="none" w:sz="0" w:space="0" w:color="auto"/>
            <w:left w:val="none" w:sz="0" w:space="0" w:color="auto"/>
            <w:bottom w:val="none" w:sz="0" w:space="0" w:color="auto"/>
            <w:right w:val="none" w:sz="0" w:space="0" w:color="auto"/>
          </w:divBdr>
        </w:div>
        <w:div w:id="1975524618">
          <w:marLeft w:val="640"/>
          <w:marRight w:val="0"/>
          <w:marTop w:val="0"/>
          <w:marBottom w:val="0"/>
          <w:divBdr>
            <w:top w:val="none" w:sz="0" w:space="0" w:color="auto"/>
            <w:left w:val="none" w:sz="0" w:space="0" w:color="auto"/>
            <w:bottom w:val="none" w:sz="0" w:space="0" w:color="auto"/>
            <w:right w:val="none" w:sz="0" w:space="0" w:color="auto"/>
          </w:divBdr>
        </w:div>
        <w:div w:id="1996761799">
          <w:marLeft w:val="640"/>
          <w:marRight w:val="0"/>
          <w:marTop w:val="0"/>
          <w:marBottom w:val="0"/>
          <w:divBdr>
            <w:top w:val="none" w:sz="0" w:space="0" w:color="auto"/>
            <w:left w:val="none" w:sz="0" w:space="0" w:color="auto"/>
            <w:bottom w:val="none" w:sz="0" w:space="0" w:color="auto"/>
            <w:right w:val="none" w:sz="0" w:space="0" w:color="auto"/>
          </w:divBdr>
        </w:div>
        <w:div w:id="2019885348">
          <w:marLeft w:val="640"/>
          <w:marRight w:val="0"/>
          <w:marTop w:val="0"/>
          <w:marBottom w:val="0"/>
          <w:divBdr>
            <w:top w:val="none" w:sz="0" w:space="0" w:color="auto"/>
            <w:left w:val="none" w:sz="0" w:space="0" w:color="auto"/>
            <w:bottom w:val="none" w:sz="0" w:space="0" w:color="auto"/>
            <w:right w:val="none" w:sz="0" w:space="0" w:color="auto"/>
          </w:divBdr>
        </w:div>
        <w:div w:id="2028364698">
          <w:marLeft w:val="640"/>
          <w:marRight w:val="0"/>
          <w:marTop w:val="0"/>
          <w:marBottom w:val="0"/>
          <w:divBdr>
            <w:top w:val="none" w:sz="0" w:space="0" w:color="auto"/>
            <w:left w:val="none" w:sz="0" w:space="0" w:color="auto"/>
            <w:bottom w:val="none" w:sz="0" w:space="0" w:color="auto"/>
            <w:right w:val="none" w:sz="0" w:space="0" w:color="auto"/>
          </w:divBdr>
        </w:div>
        <w:div w:id="2081563456">
          <w:marLeft w:val="640"/>
          <w:marRight w:val="0"/>
          <w:marTop w:val="0"/>
          <w:marBottom w:val="0"/>
          <w:divBdr>
            <w:top w:val="none" w:sz="0" w:space="0" w:color="auto"/>
            <w:left w:val="none" w:sz="0" w:space="0" w:color="auto"/>
            <w:bottom w:val="none" w:sz="0" w:space="0" w:color="auto"/>
            <w:right w:val="none" w:sz="0" w:space="0" w:color="auto"/>
          </w:divBdr>
        </w:div>
        <w:div w:id="2118939703">
          <w:marLeft w:val="640"/>
          <w:marRight w:val="0"/>
          <w:marTop w:val="0"/>
          <w:marBottom w:val="0"/>
          <w:divBdr>
            <w:top w:val="none" w:sz="0" w:space="0" w:color="auto"/>
            <w:left w:val="none" w:sz="0" w:space="0" w:color="auto"/>
            <w:bottom w:val="none" w:sz="0" w:space="0" w:color="auto"/>
            <w:right w:val="none" w:sz="0" w:space="0" w:color="auto"/>
          </w:divBdr>
          <w:divsChild>
            <w:div w:id="381373060">
              <w:marLeft w:val="0"/>
              <w:marRight w:val="0"/>
              <w:marTop w:val="0"/>
              <w:marBottom w:val="0"/>
              <w:divBdr>
                <w:top w:val="none" w:sz="0" w:space="0" w:color="auto"/>
                <w:left w:val="none" w:sz="0" w:space="0" w:color="auto"/>
                <w:bottom w:val="none" w:sz="0" w:space="0" w:color="auto"/>
                <w:right w:val="none" w:sz="0" w:space="0" w:color="auto"/>
              </w:divBdr>
              <w:divsChild>
                <w:div w:id="19478527">
                  <w:marLeft w:val="640"/>
                  <w:marRight w:val="0"/>
                  <w:marTop w:val="0"/>
                  <w:marBottom w:val="0"/>
                  <w:divBdr>
                    <w:top w:val="none" w:sz="0" w:space="0" w:color="auto"/>
                    <w:left w:val="none" w:sz="0" w:space="0" w:color="auto"/>
                    <w:bottom w:val="none" w:sz="0" w:space="0" w:color="auto"/>
                    <w:right w:val="none" w:sz="0" w:space="0" w:color="auto"/>
                  </w:divBdr>
                </w:div>
                <w:div w:id="24798170">
                  <w:marLeft w:val="640"/>
                  <w:marRight w:val="0"/>
                  <w:marTop w:val="0"/>
                  <w:marBottom w:val="0"/>
                  <w:divBdr>
                    <w:top w:val="none" w:sz="0" w:space="0" w:color="auto"/>
                    <w:left w:val="none" w:sz="0" w:space="0" w:color="auto"/>
                    <w:bottom w:val="none" w:sz="0" w:space="0" w:color="auto"/>
                    <w:right w:val="none" w:sz="0" w:space="0" w:color="auto"/>
                  </w:divBdr>
                </w:div>
                <w:div w:id="26370870">
                  <w:marLeft w:val="640"/>
                  <w:marRight w:val="0"/>
                  <w:marTop w:val="0"/>
                  <w:marBottom w:val="0"/>
                  <w:divBdr>
                    <w:top w:val="none" w:sz="0" w:space="0" w:color="auto"/>
                    <w:left w:val="none" w:sz="0" w:space="0" w:color="auto"/>
                    <w:bottom w:val="none" w:sz="0" w:space="0" w:color="auto"/>
                    <w:right w:val="none" w:sz="0" w:space="0" w:color="auto"/>
                  </w:divBdr>
                </w:div>
                <w:div w:id="32315588">
                  <w:marLeft w:val="640"/>
                  <w:marRight w:val="0"/>
                  <w:marTop w:val="0"/>
                  <w:marBottom w:val="0"/>
                  <w:divBdr>
                    <w:top w:val="none" w:sz="0" w:space="0" w:color="auto"/>
                    <w:left w:val="none" w:sz="0" w:space="0" w:color="auto"/>
                    <w:bottom w:val="none" w:sz="0" w:space="0" w:color="auto"/>
                    <w:right w:val="none" w:sz="0" w:space="0" w:color="auto"/>
                  </w:divBdr>
                </w:div>
                <w:div w:id="78068671">
                  <w:marLeft w:val="640"/>
                  <w:marRight w:val="0"/>
                  <w:marTop w:val="0"/>
                  <w:marBottom w:val="0"/>
                  <w:divBdr>
                    <w:top w:val="none" w:sz="0" w:space="0" w:color="auto"/>
                    <w:left w:val="none" w:sz="0" w:space="0" w:color="auto"/>
                    <w:bottom w:val="none" w:sz="0" w:space="0" w:color="auto"/>
                    <w:right w:val="none" w:sz="0" w:space="0" w:color="auto"/>
                  </w:divBdr>
                </w:div>
                <w:div w:id="176772882">
                  <w:marLeft w:val="640"/>
                  <w:marRight w:val="0"/>
                  <w:marTop w:val="0"/>
                  <w:marBottom w:val="0"/>
                  <w:divBdr>
                    <w:top w:val="none" w:sz="0" w:space="0" w:color="auto"/>
                    <w:left w:val="none" w:sz="0" w:space="0" w:color="auto"/>
                    <w:bottom w:val="none" w:sz="0" w:space="0" w:color="auto"/>
                    <w:right w:val="none" w:sz="0" w:space="0" w:color="auto"/>
                  </w:divBdr>
                </w:div>
                <w:div w:id="277952261">
                  <w:marLeft w:val="640"/>
                  <w:marRight w:val="0"/>
                  <w:marTop w:val="0"/>
                  <w:marBottom w:val="0"/>
                  <w:divBdr>
                    <w:top w:val="none" w:sz="0" w:space="0" w:color="auto"/>
                    <w:left w:val="none" w:sz="0" w:space="0" w:color="auto"/>
                    <w:bottom w:val="none" w:sz="0" w:space="0" w:color="auto"/>
                    <w:right w:val="none" w:sz="0" w:space="0" w:color="auto"/>
                  </w:divBdr>
                </w:div>
                <w:div w:id="450709081">
                  <w:marLeft w:val="640"/>
                  <w:marRight w:val="0"/>
                  <w:marTop w:val="0"/>
                  <w:marBottom w:val="0"/>
                  <w:divBdr>
                    <w:top w:val="none" w:sz="0" w:space="0" w:color="auto"/>
                    <w:left w:val="none" w:sz="0" w:space="0" w:color="auto"/>
                    <w:bottom w:val="none" w:sz="0" w:space="0" w:color="auto"/>
                    <w:right w:val="none" w:sz="0" w:space="0" w:color="auto"/>
                  </w:divBdr>
                </w:div>
                <w:div w:id="471874461">
                  <w:marLeft w:val="640"/>
                  <w:marRight w:val="0"/>
                  <w:marTop w:val="0"/>
                  <w:marBottom w:val="0"/>
                  <w:divBdr>
                    <w:top w:val="none" w:sz="0" w:space="0" w:color="auto"/>
                    <w:left w:val="none" w:sz="0" w:space="0" w:color="auto"/>
                    <w:bottom w:val="none" w:sz="0" w:space="0" w:color="auto"/>
                    <w:right w:val="none" w:sz="0" w:space="0" w:color="auto"/>
                  </w:divBdr>
                </w:div>
                <w:div w:id="493106323">
                  <w:marLeft w:val="640"/>
                  <w:marRight w:val="0"/>
                  <w:marTop w:val="0"/>
                  <w:marBottom w:val="0"/>
                  <w:divBdr>
                    <w:top w:val="none" w:sz="0" w:space="0" w:color="auto"/>
                    <w:left w:val="none" w:sz="0" w:space="0" w:color="auto"/>
                    <w:bottom w:val="none" w:sz="0" w:space="0" w:color="auto"/>
                    <w:right w:val="none" w:sz="0" w:space="0" w:color="auto"/>
                  </w:divBdr>
                </w:div>
                <w:div w:id="502821035">
                  <w:marLeft w:val="640"/>
                  <w:marRight w:val="0"/>
                  <w:marTop w:val="0"/>
                  <w:marBottom w:val="0"/>
                  <w:divBdr>
                    <w:top w:val="none" w:sz="0" w:space="0" w:color="auto"/>
                    <w:left w:val="none" w:sz="0" w:space="0" w:color="auto"/>
                    <w:bottom w:val="none" w:sz="0" w:space="0" w:color="auto"/>
                    <w:right w:val="none" w:sz="0" w:space="0" w:color="auto"/>
                  </w:divBdr>
                </w:div>
                <w:div w:id="507477973">
                  <w:marLeft w:val="640"/>
                  <w:marRight w:val="0"/>
                  <w:marTop w:val="0"/>
                  <w:marBottom w:val="0"/>
                  <w:divBdr>
                    <w:top w:val="none" w:sz="0" w:space="0" w:color="auto"/>
                    <w:left w:val="none" w:sz="0" w:space="0" w:color="auto"/>
                    <w:bottom w:val="none" w:sz="0" w:space="0" w:color="auto"/>
                    <w:right w:val="none" w:sz="0" w:space="0" w:color="auto"/>
                  </w:divBdr>
                </w:div>
                <w:div w:id="521742596">
                  <w:marLeft w:val="640"/>
                  <w:marRight w:val="0"/>
                  <w:marTop w:val="0"/>
                  <w:marBottom w:val="0"/>
                  <w:divBdr>
                    <w:top w:val="none" w:sz="0" w:space="0" w:color="auto"/>
                    <w:left w:val="none" w:sz="0" w:space="0" w:color="auto"/>
                    <w:bottom w:val="none" w:sz="0" w:space="0" w:color="auto"/>
                    <w:right w:val="none" w:sz="0" w:space="0" w:color="auto"/>
                  </w:divBdr>
                </w:div>
                <w:div w:id="637615823">
                  <w:marLeft w:val="640"/>
                  <w:marRight w:val="0"/>
                  <w:marTop w:val="0"/>
                  <w:marBottom w:val="0"/>
                  <w:divBdr>
                    <w:top w:val="none" w:sz="0" w:space="0" w:color="auto"/>
                    <w:left w:val="none" w:sz="0" w:space="0" w:color="auto"/>
                    <w:bottom w:val="none" w:sz="0" w:space="0" w:color="auto"/>
                    <w:right w:val="none" w:sz="0" w:space="0" w:color="auto"/>
                  </w:divBdr>
                </w:div>
                <w:div w:id="744642420">
                  <w:marLeft w:val="640"/>
                  <w:marRight w:val="0"/>
                  <w:marTop w:val="0"/>
                  <w:marBottom w:val="0"/>
                  <w:divBdr>
                    <w:top w:val="none" w:sz="0" w:space="0" w:color="auto"/>
                    <w:left w:val="none" w:sz="0" w:space="0" w:color="auto"/>
                    <w:bottom w:val="none" w:sz="0" w:space="0" w:color="auto"/>
                    <w:right w:val="none" w:sz="0" w:space="0" w:color="auto"/>
                  </w:divBdr>
                </w:div>
                <w:div w:id="775366676">
                  <w:marLeft w:val="640"/>
                  <w:marRight w:val="0"/>
                  <w:marTop w:val="0"/>
                  <w:marBottom w:val="0"/>
                  <w:divBdr>
                    <w:top w:val="none" w:sz="0" w:space="0" w:color="auto"/>
                    <w:left w:val="none" w:sz="0" w:space="0" w:color="auto"/>
                    <w:bottom w:val="none" w:sz="0" w:space="0" w:color="auto"/>
                    <w:right w:val="none" w:sz="0" w:space="0" w:color="auto"/>
                  </w:divBdr>
                </w:div>
                <w:div w:id="806819367">
                  <w:marLeft w:val="640"/>
                  <w:marRight w:val="0"/>
                  <w:marTop w:val="0"/>
                  <w:marBottom w:val="0"/>
                  <w:divBdr>
                    <w:top w:val="none" w:sz="0" w:space="0" w:color="auto"/>
                    <w:left w:val="none" w:sz="0" w:space="0" w:color="auto"/>
                    <w:bottom w:val="none" w:sz="0" w:space="0" w:color="auto"/>
                    <w:right w:val="none" w:sz="0" w:space="0" w:color="auto"/>
                  </w:divBdr>
                </w:div>
                <w:div w:id="813377355">
                  <w:marLeft w:val="640"/>
                  <w:marRight w:val="0"/>
                  <w:marTop w:val="0"/>
                  <w:marBottom w:val="0"/>
                  <w:divBdr>
                    <w:top w:val="none" w:sz="0" w:space="0" w:color="auto"/>
                    <w:left w:val="none" w:sz="0" w:space="0" w:color="auto"/>
                    <w:bottom w:val="none" w:sz="0" w:space="0" w:color="auto"/>
                    <w:right w:val="none" w:sz="0" w:space="0" w:color="auto"/>
                  </w:divBdr>
                </w:div>
                <w:div w:id="974718338">
                  <w:marLeft w:val="640"/>
                  <w:marRight w:val="0"/>
                  <w:marTop w:val="0"/>
                  <w:marBottom w:val="0"/>
                  <w:divBdr>
                    <w:top w:val="none" w:sz="0" w:space="0" w:color="auto"/>
                    <w:left w:val="none" w:sz="0" w:space="0" w:color="auto"/>
                    <w:bottom w:val="none" w:sz="0" w:space="0" w:color="auto"/>
                    <w:right w:val="none" w:sz="0" w:space="0" w:color="auto"/>
                  </w:divBdr>
                </w:div>
                <w:div w:id="1077678493">
                  <w:marLeft w:val="640"/>
                  <w:marRight w:val="0"/>
                  <w:marTop w:val="0"/>
                  <w:marBottom w:val="0"/>
                  <w:divBdr>
                    <w:top w:val="none" w:sz="0" w:space="0" w:color="auto"/>
                    <w:left w:val="none" w:sz="0" w:space="0" w:color="auto"/>
                    <w:bottom w:val="none" w:sz="0" w:space="0" w:color="auto"/>
                    <w:right w:val="none" w:sz="0" w:space="0" w:color="auto"/>
                  </w:divBdr>
                </w:div>
                <w:div w:id="1082946006">
                  <w:marLeft w:val="640"/>
                  <w:marRight w:val="0"/>
                  <w:marTop w:val="0"/>
                  <w:marBottom w:val="0"/>
                  <w:divBdr>
                    <w:top w:val="none" w:sz="0" w:space="0" w:color="auto"/>
                    <w:left w:val="none" w:sz="0" w:space="0" w:color="auto"/>
                    <w:bottom w:val="none" w:sz="0" w:space="0" w:color="auto"/>
                    <w:right w:val="none" w:sz="0" w:space="0" w:color="auto"/>
                  </w:divBdr>
                </w:div>
                <w:div w:id="1137532956">
                  <w:marLeft w:val="640"/>
                  <w:marRight w:val="0"/>
                  <w:marTop w:val="0"/>
                  <w:marBottom w:val="0"/>
                  <w:divBdr>
                    <w:top w:val="none" w:sz="0" w:space="0" w:color="auto"/>
                    <w:left w:val="none" w:sz="0" w:space="0" w:color="auto"/>
                    <w:bottom w:val="none" w:sz="0" w:space="0" w:color="auto"/>
                    <w:right w:val="none" w:sz="0" w:space="0" w:color="auto"/>
                  </w:divBdr>
                </w:div>
                <w:div w:id="1154443679">
                  <w:marLeft w:val="640"/>
                  <w:marRight w:val="0"/>
                  <w:marTop w:val="0"/>
                  <w:marBottom w:val="0"/>
                  <w:divBdr>
                    <w:top w:val="none" w:sz="0" w:space="0" w:color="auto"/>
                    <w:left w:val="none" w:sz="0" w:space="0" w:color="auto"/>
                    <w:bottom w:val="none" w:sz="0" w:space="0" w:color="auto"/>
                    <w:right w:val="none" w:sz="0" w:space="0" w:color="auto"/>
                  </w:divBdr>
                </w:div>
                <w:div w:id="1210609538">
                  <w:marLeft w:val="640"/>
                  <w:marRight w:val="0"/>
                  <w:marTop w:val="0"/>
                  <w:marBottom w:val="0"/>
                  <w:divBdr>
                    <w:top w:val="none" w:sz="0" w:space="0" w:color="auto"/>
                    <w:left w:val="none" w:sz="0" w:space="0" w:color="auto"/>
                    <w:bottom w:val="none" w:sz="0" w:space="0" w:color="auto"/>
                    <w:right w:val="none" w:sz="0" w:space="0" w:color="auto"/>
                  </w:divBdr>
                </w:div>
                <w:div w:id="1227834814">
                  <w:marLeft w:val="640"/>
                  <w:marRight w:val="0"/>
                  <w:marTop w:val="0"/>
                  <w:marBottom w:val="0"/>
                  <w:divBdr>
                    <w:top w:val="none" w:sz="0" w:space="0" w:color="auto"/>
                    <w:left w:val="none" w:sz="0" w:space="0" w:color="auto"/>
                    <w:bottom w:val="none" w:sz="0" w:space="0" w:color="auto"/>
                    <w:right w:val="none" w:sz="0" w:space="0" w:color="auto"/>
                  </w:divBdr>
                </w:div>
                <w:div w:id="1240558911">
                  <w:marLeft w:val="640"/>
                  <w:marRight w:val="0"/>
                  <w:marTop w:val="0"/>
                  <w:marBottom w:val="0"/>
                  <w:divBdr>
                    <w:top w:val="none" w:sz="0" w:space="0" w:color="auto"/>
                    <w:left w:val="none" w:sz="0" w:space="0" w:color="auto"/>
                    <w:bottom w:val="none" w:sz="0" w:space="0" w:color="auto"/>
                    <w:right w:val="none" w:sz="0" w:space="0" w:color="auto"/>
                  </w:divBdr>
                </w:div>
                <w:div w:id="1282999141">
                  <w:marLeft w:val="640"/>
                  <w:marRight w:val="0"/>
                  <w:marTop w:val="0"/>
                  <w:marBottom w:val="0"/>
                  <w:divBdr>
                    <w:top w:val="none" w:sz="0" w:space="0" w:color="auto"/>
                    <w:left w:val="none" w:sz="0" w:space="0" w:color="auto"/>
                    <w:bottom w:val="none" w:sz="0" w:space="0" w:color="auto"/>
                    <w:right w:val="none" w:sz="0" w:space="0" w:color="auto"/>
                  </w:divBdr>
                </w:div>
                <w:div w:id="1315571979">
                  <w:marLeft w:val="640"/>
                  <w:marRight w:val="0"/>
                  <w:marTop w:val="0"/>
                  <w:marBottom w:val="0"/>
                  <w:divBdr>
                    <w:top w:val="none" w:sz="0" w:space="0" w:color="auto"/>
                    <w:left w:val="none" w:sz="0" w:space="0" w:color="auto"/>
                    <w:bottom w:val="none" w:sz="0" w:space="0" w:color="auto"/>
                    <w:right w:val="none" w:sz="0" w:space="0" w:color="auto"/>
                  </w:divBdr>
                </w:div>
                <w:div w:id="1364669706">
                  <w:marLeft w:val="640"/>
                  <w:marRight w:val="0"/>
                  <w:marTop w:val="0"/>
                  <w:marBottom w:val="0"/>
                  <w:divBdr>
                    <w:top w:val="none" w:sz="0" w:space="0" w:color="auto"/>
                    <w:left w:val="none" w:sz="0" w:space="0" w:color="auto"/>
                    <w:bottom w:val="none" w:sz="0" w:space="0" w:color="auto"/>
                    <w:right w:val="none" w:sz="0" w:space="0" w:color="auto"/>
                  </w:divBdr>
                </w:div>
                <w:div w:id="1414283312">
                  <w:marLeft w:val="640"/>
                  <w:marRight w:val="0"/>
                  <w:marTop w:val="0"/>
                  <w:marBottom w:val="0"/>
                  <w:divBdr>
                    <w:top w:val="none" w:sz="0" w:space="0" w:color="auto"/>
                    <w:left w:val="none" w:sz="0" w:space="0" w:color="auto"/>
                    <w:bottom w:val="none" w:sz="0" w:space="0" w:color="auto"/>
                    <w:right w:val="none" w:sz="0" w:space="0" w:color="auto"/>
                  </w:divBdr>
                </w:div>
                <w:div w:id="1567372492">
                  <w:marLeft w:val="640"/>
                  <w:marRight w:val="0"/>
                  <w:marTop w:val="0"/>
                  <w:marBottom w:val="0"/>
                  <w:divBdr>
                    <w:top w:val="none" w:sz="0" w:space="0" w:color="auto"/>
                    <w:left w:val="none" w:sz="0" w:space="0" w:color="auto"/>
                    <w:bottom w:val="none" w:sz="0" w:space="0" w:color="auto"/>
                    <w:right w:val="none" w:sz="0" w:space="0" w:color="auto"/>
                  </w:divBdr>
                </w:div>
                <w:div w:id="1572810266">
                  <w:marLeft w:val="640"/>
                  <w:marRight w:val="0"/>
                  <w:marTop w:val="0"/>
                  <w:marBottom w:val="0"/>
                  <w:divBdr>
                    <w:top w:val="none" w:sz="0" w:space="0" w:color="auto"/>
                    <w:left w:val="none" w:sz="0" w:space="0" w:color="auto"/>
                    <w:bottom w:val="none" w:sz="0" w:space="0" w:color="auto"/>
                    <w:right w:val="none" w:sz="0" w:space="0" w:color="auto"/>
                  </w:divBdr>
                </w:div>
                <w:div w:id="1582834223">
                  <w:marLeft w:val="640"/>
                  <w:marRight w:val="0"/>
                  <w:marTop w:val="0"/>
                  <w:marBottom w:val="0"/>
                  <w:divBdr>
                    <w:top w:val="none" w:sz="0" w:space="0" w:color="auto"/>
                    <w:left w:val="none" w:sz="0" w:space="0" w:color="auto"/>
                    <w:bottom w:val="none" w:sz="0" w:space="0" w:color="auto"/>
                    <w:right w:val="none" w:sz="0" w:space="0" w:color="auto"/>
                  </w:divBdr>
                </w:div>
                <w:div w:id="1781870149">
                  <w:marLeft w:val="640"/>
                  <w:marRight w:val="0"/>
                  <w:marTop w:val="0"/>
                  <w:marBottom w:val="0"/>
                  <w:divBdr>
                    <w:top w:val="none" w:sz="0" w:space="0" w:color="auto"/>
                    <w:left w:val="none" w:sz="0" w:space="0" w:color="auto"/>
                    <w:bottom w:val="none" w:sz="0" w:space="0" w:color="auto"/>
                    <w:right w:val="none" w:sz="0" w:space="0" w:color="auto"/>
                  </w:divBdr>
                </w:div>
                <w:div w:id="1790470652">
                  <w:marLeft w:val="640"/>
                  <w:marRight w:val="0"/>
                  <w:marTop w:val="0"/>
                  <w:marBottom w:val="0"/>
                  <w:divBdr>
                    <w:top w:val="none" w:sz="0" w:space="0" w:color="auto"/>
                    <w:left w:val="none" w:sz="0" w:space="0" w:color="auto"/>
                    <w:bottom w:val="none" w:sz="0" w:space="0" w:color="auto"/>
                    <w:right w:val="none" w:sz="0" w:space="0" w:color="auto"/>
                  </w:divBdr>
                </w:div>
                <w:div w:id="1952588418">
                  <w:marLeft w:val="640"/>
                  <w:marRight w:val="0"/>
                  <w:marTop w:val="0"/>
                  <w:marBottom w:val="0"/>
                  <w:divBdr>
                    <w:top w:val="none" w:sz="0" w:space="0" w:color="auto"/>
                    <w:left w:val="none" w:sz="0" w:space="0" w:color="auto"/>
                    <w:bottom w:val="none" w:sz="0" w:space="0" w:color="auto"/>
                    <w:right w:val="none" w:sz="0" w:space="0" w:color="auto"/>
                  </w:divBdr>
                </w:div>
                <w:div w:id="2045473056">
                  <w:marLeft w:val="640"/>
                  <w:marRight w:val="0"/>
                  <w:marTop w:val="0"/>
                  <w:marBottom w:val="0"/>
                  <w:divBdr>
                    <w:top w:val="none" w:sz="0" w:space="0" w:color="auto"/>
                    <w:left w:val="none" w:sz="0" w:space="0" w:color="auto"/>
                    <w:bottom w:val="none" w:sz="0" w:space="0" w:color="auto"/>
                    <w:right w:val="none" w:sz="0" w:space="0" w:color="auto"/>
                  </w:divBdr>
                </w:div>
                <w:div w:id="2095934170">
                  <w:marLeft w:val="640"/>
                  <w:marRight w:val="0"/>
                  <w:marTop w:val="0"/>
                  <w:marBottom w:val="0"/>
                  <w:divBdr>
                    <w:top w:val="none" w:sz="0" w:space="0" w:color="auto"/>
                    <w:left w:val="none" w:sz="0" w:space="0" w:color="auto"/>
                    <w:bottom w:val="none" w:sz="0" w:space="0" w:color="auto"/>
                    <w:right w:val="none" w:sz="0" w:space="0" w:color="auto"/>
                  </w:divBdr>
                </w:div>
              </w:divsChild>
            </w:div>
            <w:div w:id="976379984">
              <w:marLeft w:val="0"/>
              <w:marRight w:val="0"/>
              <w:marTop w:val="0"/>
              <w:marBottom w:val="0"/>
              <w:divBdr>
                <w:top w:val="none" w:sz="0" w:space="0" w:color="auto"/>
                <w:left w:val="none" w:sz="0" w:space="0" w:color="auto"/>
                <w:bottom w:val="none" w:sz="0" w:space="0" w:color="auto"/>
                <w:right w:val="none" w:sz="0" w:space="0" w:color="auto"/>
              </w:divBdr>
              <w:divsChild>
                <w:div w:id="38163428">
                  <w:marLeft w:val="640"/>
                  <w:marRight w:val="0"/>
                  <w:marTop w:val="0"/>
                  <w:marBottom w:val="0"/>
                  <w:divBdr>
                    <w:top w:val="none" w:sz="0" w:space="0" w:color="auto"/>
                    <w:left w:val="none" w:sz="0" w:space="0" w:color="auto"/>
                    <w:bottom w:val="none" w:sz="0" w:space="0" w:color="auto"/>
                    <w:right w:val="none" w:sz="0" w:space="0" w:color="auto"/>
                  </w:divBdr>
                </w:div>
                <w:div w:id="77796046">
                  <w:marLeft w:val="640"/>
                  <w:marRight w:val="0"/>
                  <w:marTop w:val="0"/>
                  <w:marBottom w:val="0"/>
                  <w:divBdr>
                    <w:top w:val="none" w:sz="0" w:space="0" w:color="auto"/>
                    <w:left w:val="none" w:sz="0" w:space="0" w:color="auto"/>
                    <w:bottom w:val="none" w:sz="0" w:space="0" w:color="auto"/>
                    <w:right w:val="none" w:sz="0" w:space="0" w:color="auto"/>
                  </w:divBdr>
                </w:div>
                <w:div w:id="232593206">
                  <w:marLeft w:val="640"/>
                  <w:marRight w:val="0"/>
                  <w:marTop w:val="0"/>
                  <w:marBottom w:val="0"/>
                  <w:divBdr>
                    <w:top w:val="none" w:sz="0" w:space="0" w:color="auto"/>
                    <w:left w:val="none" w:sz="0" w:space="0" w:color="auto"/>
                    <w:bottom w:val="none" w:sz="0" w:space="0" w:color="auto"/>
                    <w:right w:val="none" w:sz="0" w:space="0" w:color="auto"/>
                  </w:divBdr>
                </w:div>
                <w:div w:id="357043810">
                  <w:marLeft w:val="640"/>
                  <w:marRight w:val="0"/>
                  <w:marTop w:val="0"/>
                  <w:marBottom w:val="0"/>
                  <w:divBdr>
                    <w:top w:val="none" w:sz="0" w:space="0" w:color="auto"/>
                    <w:left w:val="none" w:sz="0" w:space="0" w:color="auto"/>
                    <w:bottom w:val="none" w:sz="0" w:space="0" w:color="auto"/>
                    <w:right w:val="none" w:sz="0" w:space="0" w:color="auto"/>
                  </w:divBdr>
                </w:div>
                <w:div w:id="373235228">
                  <w:marLeft w:val="640"/>
                  <w:marRight w:val="0"/>
                  <w:marTop w:val="0"/>
                  <w:marBottom w:val="0"/>
                  <w:divBdr>
                    <w:top w:val="none" w:sz="0" w:space="0" w:color="auto"/>
                    <w:left w:val="none" w:sz="0" w:space="0" w:color="auto"/>
                    <w:bottom w:val="none" w:sz="0" w:space="0" w:color="auto"/>
                    <w:right w:val="none" w:sz="0" w:space="0" w:color="auto"/>
                  </w:divBdr>
                </w:div>
                <w:div w:id="382021322">
                  <w:marLeft w:val="640"/>
                  <w:marRight w:val="0"/>
                  <w:marTop w:val="0"/>
                  <w:marBottom w:val="0"/>
                  <w:divBdr>
                    <w:top w:val="none" w:sz="0" w:space="0" w:color="auto"/>
                    <w:left w:val="none" w:sz="0" w:space="0" w:color="auto"/>
                    <w:bottom w:val="none" w:sz="0" w:space="0" w:color="auto"/>
                    <w:right w:val="none" w:sz="0" w:space="0" w:color="auto"/>
                  </w:divBdr>
                </w:div>
                <w:div w:id="405804078">
                  <w:marLeft w:val="640"/>
                  <w:marRight w:val="0"/>
                  <w:marTop w:val="0"/>
                  <w:marBottom w:val="0"/>
                  <w:divBdr>
                    <w:top w:val="none" w:sz="0" w:space="0" w:color="auto"/>
                    <w:left w:val="none" w:sz="0" w:space="0" w:color="auto"/>
                    <w:bottom w:val="none" w:sz="0" w:space="0" w:color="auto"/>
                    <w:right w:val="none" w:sz="0" w:space="0" w:color="auto"/>
                  </w:divBdr>
                </w:div>
                <w:div w:id="417364596">
                  <w:marLeft w:val="640"/>
                  <w:marRight w:val="0"/>
                  <w:marTop w:val="0"/>
                  <w:marBottom w:val="0"/>
                  <w:divBdr>
                    <w:top w:val="none" w:sz="0" w:space="0" w:color="auto"/>
                    <w:left w:val="none" w:sz="0" w:space="0" w:color="auto"/>
                    <w:bottom w:val="none" w:sz="0" w:space="0" w:color="auto"/>
                    <w:right w:val="none" w:sz="0" w:space="0" w:color="auto"/>
                  </w:divBdr>
                </w:div>
                <w:div w:id="497119580">
                  <w:marLeft w:val="640"/>
                  <w:marRight w:val="0"/>
                  <w:marTop w:val="0"/>
                  <w:marBottom w:val="0"/>
                  <w:divBdr>
                    <w:top w:val="none" w:sz="0" w:space="0" w:color="auto"/>
                    <w:left w:val="none" w:sz="0" w:space="0" w:color="auto"/>
                    <w:bottom w:val="none" w:sz="0" w:space="0" w:color="auto"/>
                    <w:right w:val="none" w:sz="0" w:space="0" w:color="auto"/>
                  </w:divBdr>
                </w:div>
                <w:div w:id="565724037">
                  <w:marLeft w:val="640"/>
                  <w:marRight w:val="0"/>
                  <w:marTop w:val="0"/>
                  <w:marBottom w:val="0"/>
                  <w:divBdr>
                    <w:top w:val="none" w:sz="0" w:space="0" w:color="auto"/>
                    <w:left w:val="none" w:sz="0" w:space="0" w:color="auto"/>
                    <w:bottom w:val="none" w:sz="0" w:space="0" w:color="auto"/>
                    <w:right w:val="none" w:sz="0" w:space="0" w:color="auto"/>
                  </w:divBdr>
                </w:div>
                <w:div w:id="568001415">
                  <w:marLeft w:val="640"/>
                  <w:marRight w:val="0"/>
                  <w:marTop w:val="0"/>
                  <w:marBottom w:val="0"/>
                  <w:divBdr>
                    <w:top w:val="none" w:sz="0" w:space="0" w:color="auto"/>
                    <w:left w:val="none" w:sz="0" w:space="0" w:color="auto"/>
                    <w:bottom w:val="none" w:sz="0" w:space="0" w:color="auto"/>
                    <w:right w:val="none" w:sz="0" w:space="0" w:color="auto"/>
                  </w:divBdr>
                </w:div>
                <w:div w:id="834875564">
                  <w:marLeft w:val="640"/>
                  <w:marRight w:val="0"/>
                  <w:marTop w:val="0"/>
                  <w:marBottom w:val="0"/>
                  <w:divBdr>
                    <w:top w:val="none" w:sz="0" w:space="0" w:color="auto"/>
                    <w:left w:val="none" w:sz="0" w:space="0" w:color="auto"/>
                    <w:bottom w:val="none" w:sz="0" w:space="0" w:color="auto"/>
                    <w:right w:val="none" w:sz="0" w:space="0" w:color="auto"/>
                  </w:divBdr>
                </w:div>
                <w:div w:id="947346954">
                  <w:marLeft w:val="640"/>
                  <w:marRight w:val="0"/>
                  <w:marTop w:val="0"/>
                  <w:marBottom w:val="0"/>
                  <w:divBdr>
                    <w:top w:val="none" w:sz="0" w:space="0" w:color="auto"/>
                    <w:left w:val="none" w:sz="0" w:space="0" w:color="auto"/>
                    <w:bottom w:val="none" w:sz="0" w:space="0" w:color="auto"/>
                    <w:right w:val="none" w:sz="0" w:space="0" w:color="auto"/>
                  </w:divBdr>
                </w:div>
                <w:div w:id="1113671179">
                  <w:marLeft w:val="640"/>
                  <w:marRight w:val="0"/>
                  <w:marTop w:val="0"/>
                  <w:marBottom w:val="0"/>
                  <w:divBdr>
                    <w:top w:val="none" w:sz="0" w:space="0" w:color="auto"/>
                    <w:left w:val="none" w:sz="0" w:space="0" w:color="auto"/>
                    <w:bottom w:val="none" w:sz="0" w:space="0" w:color="auto"/>
                    <w:right w:val="none" w:sz="0" w:space="0" w:color="auto"/>
                  </w:divBdr>
                </w:div>
                <w:div w:id="1172061861">
                  <w:marLeft w:val="640"/>
                  <w:marRight w:val="0"/>
                  <w:marTop w:val="0"/>
                  <w:marBottom w:val="0"/>
                  <w:divBdr>
                    <w:top w:val="none" w:sz="0" w:space="0" w:color="auto"/>
                    <w:left w:val="none" w:sz="0" w:space="0" w:color="auto"/>
                    <w:bottom w:val="none" w:sz="0" w:space="0" w:color="auto"/>
                    <w:right w:val="none" w:sz="0" w:space="0" w:color="auto"/>
                  </w:divBdr>
                </w:div>
                <w:div w:id="1239704985">
                  <w:marLeft w:val="640"/>
                  <w:marRight w:val="0"/>
                  <w:marTop w:val="0"/>
                  <w:marBottom w:val="0"/>
                  <w:divBdr>
                    <w:top w:val="none" w:sz="0" w:space="0" w:color="auto"/>
                    <w:left w:val="none" w:sz="0" w:space="0" w:color="auto"/>
                    <w:bottom w:val="none" w:sz="0" w:space="0" w:color="auto"/>
                    <w:right w:val="none" w:sz="0" w:space="0" w:color="auto"/>
                  </w:divBdr>
                </w:div>
                <w:div w:id="1248920389">
                  <w:marLeft w:val="640"/>
                  <w:marRight w:val="0"/>
                  <w:marTop w:val="0"/>
                  <w:marBottom w:val="0"/>
                  <w:divBdr>
                    <w:top w:val="none" w:sz="0" w:space="0" w:color="auto"/>
                    <w:left w:val="none" w:sz="0" w:space="0" w:color="auto"/>
                    <w:bottom w:val="none" w:sz="0" w:space="0" w:color="auto"/>
                    <w:right w:val="none" w:sz="0" w:space="0" w:color="auto"/>
                  </w:divBdr>
                </w:div>
                <w:div w:id="1252355132">
                  <w:marLeft w:val="640"/>
                  <w:marRight w:val="0"/>
                  <w:marTop w:val="0"/>
                  <w:marBottom w:val="0"/>
                  <w:divBdr>
                    <w:top w:val="none" w:sz="0" w:space="0" w:color="auto"/>
                    <w:left w:val="none" w:sz="0" w:space="0" w:color="auto"/>
                    <w:bottom w:val="none" w:sz="0" w:space="0" w:color="auto"/>
                    <w:right w:val="none" w:sz="0" w:space="0" w:color="auto"/>
                  </w:divBdr>
                </w:div>
                <w:div w:id="1254783642">
                  <w:marLeft w:val="640"/>
                  <w:marRight w:val="0"/>
                  <w:marTop w:val="0"/>
                  <w:marBottom w:val="0"/>
                  <w:divBdr>
                    <w:top w:val="none" w:sz="0" w:space="0" w:color="auto"/>
                    <w:left w:val="none" w:sz="0" w:space="0" w:color="auto"/>
                    <w:bottom w:val="none" w:sz="0" w:space="0" w:color="auto"/>
                    <w:right w:val="none" w:sz="0" w:space="0" w:color="auto"/>
                  </w:divBdr>
                </w:div>
                <w:div w:id="1262448969">
                  <w:marLeft w:val="640"/>
                  <w:marRight w:val="0"/>
                  <w:marTop w:val="0"/>
                  <w:marBottom w:val="0"/>
                  <w:divBdr>
                    <w:top w:val="none" w:sz="0" w:space="0" w:color="auto"/>
                    <w:left w:val="none" w:sz="0" w:space="0" w:color="auto"/>
                    <w:bottom w:val="none" w:sz="0" w:space="0" w:color="auto"/>
                    <w:right w:val="none" w:sz="0" w:space="0" w:color="auto"/>
                  </w:divBdr>
                </w:div>
                <w:div w:id="1319578222">
                  <w:marLeft w:val="640"/>
                  <w:marRight w:val="0"/>
                  <w:marTop w:val="0"/>
                  <w:marBottom w:val="0"/>
                  <w:divBdr>
                    <w:top w:val="none" w:sz="0" w:space="0" w:color="auto"/>
                    <w:left w:val="none" w:sz="0" w:space="0" w:color="auto"/>
                    <w:bottom w:val="none" w:sz="0" w:space="0" w:color="auto"/>
                    <w:right w:val="none" w:sz="0" w:space="0" w:color="auto"/>
                  </w:divBdr>
                </w:div>
                <w:div w:id="1346903471">
                  <w:marLeft w:val="640"/>
                  <w:marRight w:val="0"/>
                  <w:marTop w:val="0"/>
                  <w:marBottom w:val="0"/>
                  <w:divBdr>
                    <w:top w:val="none" w:sz="0" w:space="0" w:color="auto"/>
                    <w:left w:val="none" w:sz="0" w:space="0" w:color="auto"/>
                    <w:bottom w:val="none" w:sz="0" w:space="0" w:color="auto"/>
                    <w:right w:val="none" w:sz="0" w:space="0" w:color="auto"/>
                  </w:divBdr>
                </w:div>
                <w:div w:id="1359165417">
                  <w:marLeft w:val="640"/>
                  <w:marRight w:val="0"/>
                  <w:marTop w:val="0"/>
                  <w:marBottom w:val="0"/>
                  <w:divBdr>
                    <w:top w:val="none" w:sz="0" w:space="0" w:color="auto"/>
                    <w:left w:val="none" w:sz="0" w:space="0" w:color="auto"/>
                    <w:bottom w:val="none" w:sz="0" w:space="0" w:color="auto"/>
                    <w:right w:val="none" w:sz="0" w:space="0" w:color="auto"/>
                  </w:divBdr>
                </w:div>
                <w:div w:id="1382170291">
                  <w:marLeft w:val="640"/>
                  <w:marRight w:val="0"/>
                  <w:marTop w:val="0"/>
                  <w:marBottom w:val="0"/>
                  <w:divBdr>
                    <w:top w:val="none" w:sz="0" w:space="0" w:color="auto"/>
                    <w:left w:val="none" w:sz="0" w:space="0" w:color="auto"/>
                    <w:bottom w:val="none" w:sz="0" w:space="0" w:color="auto"/>
                    <w:right w:val="none" w:sz="0" w:space="0" w:color="auto"/>
                  </w:divBdr>
                </w:div>
                <w:div w:id="1402632706">
                  <w:marLeft w:val="640"/>
                  <w:marRight w:val="0"/>
                  <w:marTop w:val="0"/>
                  <w:marBottom w:val="0"/>
                  <w:divBdr>
                    <w:top w:val="none" w:sz="0" w:space="0" w:color="auto"/>
                    <w:left w:val="none" w:sz="0" w:space="0" w:color="auto"/>
                    <w:bottom w:val="none" w:sz="0" w:space="0" w:color="auto"/>
                    <w:right w:val="none" w:sz="0" w:space="0" w:color="auto"/>
                  </w:divBdr>
                  <w:divsChild>
                    <w:div w:id="1188103022">
                      <w:marLeft w:val="0"/>
                      <w:marRight w:val="0"/>
                      <w:marTop w:val="0"/>
                      <w:marBottom w:val="0"/>
                      <w:divBdr>
                        <w:top w:val="none" w:sz="0" w:space="0" w:color="auto"/>
                        <w:left w:val="none" w:sz="0" w:space="0" w:color="auto"/>
                        <w:bottom w:val="none" w:sz="0" w:space="0" w:color="auto"/>
                        <w:right w:val="none" w:sz="0" w:space="0" w:color="auto"/>
                      </w:divBdr>
                      <w:divsChild>
                        <w:div w:id="137111431">
                          <w:marLeft w:val="640"/>
                          <w:marRight w:val="0"/>
                          <w:marTop w:val="0"/>
                          <w:marBottom w:val="0"/>
                          <w:divBdr>
                            <w:top w:val="none" w:sz="0" w:space="0" w:color="auto"/>
                            <w:left w:val="none" w:sz="0" w:space="0" w:color="auto"/>
                            <w:bottom w:val="none" w:sz="0" w:space="0" w:color="auto"/>
                            <w:right w:val="none" w:sz="0" w:space="0" w:color="auto"/>
                          </w:divBdr>
                        </w:div>
                        <w:div w:id="148062131">
                          <w:marLeft w:val="640"/>
                          <w:marRight w:val="0"/>
                          <w:marTop w:val="0"/>
                          <w:marBottom w:val="0"/>
                          <w:divBdr>
                            <w:top w:val="none" w:sz="0" w:space="0" w:color="auto"/>
                            <w:left w:val="none" w:sz="0" w:space="0" w:color="auto"/>
                            <w:bottom w:val="none" w:sz="0" w:space="0" w:color="auto"/>
                            <w:right w:val="none" w:sz="0" w:space="0" w:color="auto"/>
                          </w:divBdr>
                        </w:div>
                        <w:div w:id="175274705">
                          <w:marLeft w:val="640"/>
                          <w:marRight w:val="0"/>
                          <w:marTop w:val="0"/>
                          <w:marBottom w:val="0"/>
                          <w:divBdr>
                            <w:top w:val="none" w:sz="0" w:space="0" w:color="auto"/>
                            <w:left w:val="none" w:sz="0" w:space="0" w:color="auto"/>
                            <w:bottom w:val="none" w:sz="0" w:space="0" w:color="auto"/>
                            <w:right w:val="none" w:sz="0" w:space="0" w:color="auto"/>
                          </w:divBdr>
                        </w:div>
                        <w:div w:id="201403516">
                          <w:marLeft w:val="640"/>
                          <w:marRight w:val="0"/>
                          <w:marTop w:val="0"/>
                          <w:marBottom w:val="0"/>
                          <w:divBdr>
                            <w:top w:val="none" w:sz="0" w:space="0" w:color="auto"/>
                            <w:left w:val="none" w:sz="0" w:space="0" w:color="auto"/>
                            <w:bottom w:val="none" w:sz="0" w:space="0" w:color="auto"/>
                            <w:right w:val="none" w:sz="0" w:space="0" w:color="auto"/>
                          </w:divBdr>
                        </w:div>
                        <w:div w:id="231234264">
                          <w:marLeft w:val="640"/>
                          <w:marRight w:val="0"/>
                          <w:marTop w:val="0"/>
                          <w:marBottom w:val="0"/>
                          <w:divBdr>
                            <w:top w:val="none" w:sz="0" w:space="0" w:color="auto"/>
                            <w:left w:val="none" w:sz="0" w:space="0" w:color="auto"/>
                            <w:bottom w:val="none" w:sz="0" w:space="0" w:color="auto"/>
                            <w:right w:val="none" w:sz="0" w:space="0" w:color="auto"/>
                          </w:divBdr>
                        </w:div>
                        <w:div w:id="266010906">
                          <w:marLeft w:val="640"/>
                          <w:marRight w:val="0"/>
                          <w:marTop w:val="0"/>
                          <w:marBottom w:val="0"/>
                          <w:divBdr>
                            <w:top w:val="none" w:sz="0" w:space="0" w:color="auto"/>
                            <w:left w:val="none" w:sz="0" w:space="0" w:color="auto"/>
                            <w:bottom w:val="none" w:sz="0" w:space="0" w:color="auto"/>
                            <w:right w:val="none" w:sz="0" w:space="0" w:color="auto"/>
                          </w:divBdr>
                        </w:div>
                        <w:div w:id="266617364">
                          <w:marLeft w:val="640"/>
                          <w:marRight w:val="0"/>
                          <w:marTop w:val="0"/>
                          <w:marBottom w:val="0"/>
                          <w:divBdr>
                            <w:top w:val="none" w:sz="0" w:space="0" w:color="auto"/>
                            <w:left w:val="none" w:sz="0" w:space="0" w:color="auto"/>
                            <w:bottom w:val="none" w:sz="0" w:space="0" w:color="auto"/>
                            <w:right w:val="none" w:sz="0" w:space="0" w:color="auto"/>
                          </w:divBdr>
                        </w:div>
                        <w:div w:id="352800988">
                          <w:marLeft w:val="640"/>
                          <w:marRight w:val="0"/>
                          <w:marTop w:val="0"/>
                          <w:marBottom w:val="0"/>
                          <w:divBdr>
                            <w:top w:val="none" w:sz="0" w:space="0" w:color="auto"/>
                            <w:left w:val="none" w:sz="0" w:space="0" w:color="auto"/>
                            <w:bottom w:val="none" w:sz="0" w:space="0" w:color="auto"/>
                            <w:right w:val="none" w:sz="0" w:space="0" w:color="auto"/>
                          </w:divBdr>
                        </w:div>
                        <w:div w:id="403182781">
                          <w:marLeft w:val="640"/>
                          <w:marRight w:val="0"/>
                          <w:marTop w:val="0"/>
                          <w:marBottom w:val="0"/>
                          <w:divBdr>
                            <w:top w:val="none" w:sz="0" w:space="0" w:color="auto"/>
                            <w:left w:val="none" w:sz="0" w:space="0" w:color="auto"/>
                            <w:bottom w:val="none" w:sz="0" w:space="0" w:color="auto"/>
                            <w:right w:val="none" w:sz="0" w:space="0" w:color="auto"/>
                          </w:divBdr>
                        </w:div>
                        <w:div w:id="405080192">
                          <w:marLeft w:val="640"/>
                          <w:marRight w:val="0"/>
                          <w:marTop w:val="0"/>
                          <w:marBottom w:val="0"/>
                          <w:divBdr>
                            <w:top w:val="none" w:sz="0" w:space="0" w:color="auto"/>
                            <w:left w:val="none" w:sz="0" w:space="0" w:color="auto"/>
                            <w:bottom w:val="none" w:sz="0" w:space="0" w:color="auto"/>
                            <w:right w:val="none" w:sz="0" w:space="0" w:color="auto"/>
                          </w:divBdr>
                        </w:div>
                        <w:div w:id="512888669">
                          <w:marLeft w:val="640"/>
                          <w:marRight w:val="0"/>
                          <w:marTop w:val="0"/>
                          <w:marBottom w:val="0"/>
                          <w:divBdr>
                            <w:top w:val="none" w:sz="0" w:space="0" w:color="auto"/>
                            <w:left w:val="none" w:sz="0" w:space="0" w:color="auto"/>
                            <w:bottom w:val="none" w:sz="0" w:space="0" w:color="auto"/>
                            <w:right w:val="none" w:sz="0" w:space="0" w:color="auto"/>
                          </w:divBdr>
                        </w:div>
                        <w:div w:id="544412306">
                          <w:marLeft w:val="640"/>
                          <w:marRight w:val="0"/>
                          <w:marTop w:val="0"/>
                          <w:marBottom w:val="0"/>
                          <w:divBdr>
                            <w:top w:val="none" w:sz="0" w:space="0" w:color="auto"/>
                            <w:left w:val="none" w:sz="0" w:space="0" w:color="auto"/>
                            <w:bottom w:val="none" w:sz="0" w:space="0" w:color="auto"/>
                            <w:right w:val="none" w:sz="0" w:space="0" w:color="auto"/>
                          </w:divBdr>
                        </w:div>
                        <w:div w:id="552696739">
                          <w:marLeft w:val="640"/>
                          <w:marRight w:val="0"/>
                          <w:marTop w:val="0"/>
                          <w:marBottom w:val="0"/>
                          <w:divBdr>
                            <w:top w:val="none" w:sz="0" w:space="0" w:color="auto"/>
                            <w:left w:val="none" w:sz="0" w:space="0" w:color="auto"/>
                            <w:bottom w:val="none" w:sz="0" w:space="0" w:color="auto"/>
                            <w:right w:val="none" w:sz="0" w:space="0" w:color="auto"/>
                          </w:divBdr>
                        </w:div>
                        <w:div w:id="599025707">
                          <w:marLeft w:val="640"/>
                          <w:marRight w:val="0"/>
                          <w:marTop w:val="0"/>
                          <w:marBottom w:val="0"/>
                          <w:divBdr>
                            <w:top w:val="none" w:sz="0" w:space="0" w:color="auto"/>
                            <w:left w:val="none" w:sz="0" w:space="0" w:color="auto"/>
                            <w:bottom w:val="none" w:sz="0" w:space="0" w:color="auto"/>
                            <w:right w:val="none" w:sz="0" w:space="0" w:color="auto"/>
                          </w:divBdr>
                        </w:div>
                        <w:div w:id="691608762">
                          <w:marLeft w:val="640"/>
                          <w:marRight w:val="0"/>
                          <w:marTop w:val="0"/>
                          <w:marBottom w:val="0"/>
                          <w:divBdr>
                            <w:top w:val="none" w:sz="0" w:space="0" w:color="auto"/>
                            <w:left w:val="none" w:sz="0" w:space="0" w:color="auto"/>
                            <w:bottom w:val="none" w:sz="0" w:space="0" w:color="auto"/>
                            <w:right w:val="none" w:sz="0" w:space="0" w:color="auto"/>
                          </w:divBdr>
                        </w:div>
                        <w:div w:id="707683923">
                          <w:marLeft w:val="640"/>
                          <w:marRight w:val="0"/>
                          <w:marTop w:val="0"/>
                          <w:marBottom w:val="0"/>
                          <w:divBdr>
                            <w:top w:val="none" w:sz="0" w:space="0" w:color="auto"/>
                            <w:left w:val="none" w:sz="0" w:space="0" w:color="auto"/>
                            <w:bottom w:val="none" w:sz="0" w:space="0" w:color="auto"/>
                            <w:right w:val="none" w:sz="0" w:space="0" w:color="auto"/>
                          </w:divBdr>
                        </w:div>
                        <w:div w:id="756512340">
                          <w:marLeft w:val="640"/>
                          <w:marRight w:val="0"/>
                          <w:marTop w:val="0"/>
                          <w:marBottom w:val="0"/>
                          <w:divBdr>
                            <w:top w:val="none" w:sz="0" w:space="0" w:color="auto"/>
                            <w:left w:val="none" w:sz="0" w:space="0" w:color="auto"/>
                            <w:bottom w:val="none" w:sz="0" w:space="0" w:color="auto"/>
                            <w:right w:val="none" w:sz="0" w:space="0" w:color="auto"/>
                          </w:divBdr>
                        </w:div>
                        <w:div w:id="806043949">
                          <w:marLeft w:val="640"/>
                          <w:marRight w:val="0"/>
                          <w:marTop w:val="0"/>
                          <w:marBottom w:val="0"/>
                          <w:divBdr>
                            <w:top w:val="none" w:sz="0" w:space="0" w:color="auto"/>
                            <w:left w:val="none" w:sz="0" w:space="0" w:color="auto"/>
                            <w:bottom w:val="none" w:sz="0" w:space="0" w:color="auto"/>
                            <w:right w:val="none" w:sz="0" w:space="0" w:color="auto"/>
                          </w:divBdr>
                        </w:div>
                        <w:div w:id="854076045">
                          <w:marLeft w:val="640"/>
                          <w:marRight w:val="0"/>
                          <w:marTop w:val="0"/>
                          <w:marBottom w:val="0"/>
                          <w:divBdr>
                            <w:top w:val="none" w:sz="0" w:space="0" w:color="auto"/>
                            <w:left w:val="none" w:sz="0" w:space="0" w:color="auto"/>
                            <w:bottom w:val="none" w:sz="0" w:space="0" w:color="auto"/>
                            <w:right w:val="none" w:sz="0" w:space="0" w:color="auto"/>
                          </w:divBdr>
                        </w:div>
                        <w:div w:id="949429742">
                          <w:marLeft w:val="640"/>
                          <w:marRight w:val="0"/>
                          <w:marTop w:val="0"/>
                          <w:marBottom w:val="0"/>
                          <w:divBdr>
                            <w:top w:val="none" w:sz="0" w:space="0" w:color="auto"/>
                            <w:left w:val="none" w:sz="0" w:space="0" w:color="auto"/>
                            <w:bottom w:val="none" w:sz="0" w:space="0" w:color="auto"/>
                            <w:right w:val="none" w:sz="0" w:space="0" w:color="auto"/>
                          </w:divBdr>
                        </w:div>
                        <w:div w:id="974484877">
                          <w:marLeft w:val="640"/>
                          <w:marRight w:val="0"/>
                          <w:marTop w:val="0"/>
                          <w:marBottom w:val="0"/>
                          <w:divBdr>
                            <w:top w:val="none" w:sz="0" w:space="0" w:color="auto"/>
                            <w:left w:val="none" w:sz="0" w:space="0" w:color="auto"/>
                            <w:bottom w:val="none" w:sz="0" w:space="0" w:color="auto"/>
                            <w:right w:val="none" w:sz="0" w:space="0" w:color="auto"/>
                          </w:divBdr>
                        </w:div>
                        <w:div w:id="1112821612">
                          <w:marLeft w:val="640"/>
                          <w:marRight w:val="0"/>
                          <w:marTop w:val="0"/>
                          <w:marBottom w:val="0"/>
                          <w:divBdr>
                            <w:top w:val="none" w:sz="0" w:space="0" w:color="auto"/>
                            <w:left w:val="none" w:sz="0" w:space="0" w:color="auto"/>
                            <w:bottom w:val="none" w:sz="0" w:space="0" w:color="auto"/>
                            <w:right w:val="none" w:sz="0" w:space="0" w:color="auto"/>
                          </w:divBdr>
                        </w:div>
                        <w:div w:id="1291862266">
                          <w:marLeft w:val="640"/>
                          <w:marRight w:val="0"/>
                          <w:marTop w:val="0"/>
                          <w:marBottom w:val="0"/>
                          <w:divBdr>
                            <w:top w:val="none" w:sz="0" w:space="0" w:color="auto"/>
                            <w:left w:val="none" w:sz="0" w:space="0" w:color="auto"/>
                            <w:bottom w:val="none" w:sz="0" w:space="0" w:color="auto"/>
                            <w:right w:val="none" w:sz="0" w:space="0" w:color="auto"/>
                          </w:divBdr>
                        </w:div>
                        <w:div w:id="1415127075">
                          <w:marLeft w:val="640"/>
                          <w:marRight w:val="0"/>
                          <w:marTop w:val="0"/>
                          <w:marBottom w:val="0"/>
                          <w:divBdr>
                            <w:top w:val="none" w:sz="0" w:space="0" w:color="auto"/>
                            <w:left w:val="none" w:sz="0" w:space="0" w:color="auto"/>
                            <w:bottom w:val="none" w:sz="0" w:space="0" w:color="auto"/>
                            <w:right w:val="none" w:sz="0" w:space="0" w:color="auto"/>
                          </w:divBdr>
                        </w:div>
                        <w:div w:id="1458648707">
                          <w:marLeft w:val="640"/>
                          <w:marRight w:val="0"/>
                          <w:marTop w:val="0"/>
                          <w:marBottom w:val="0"/>
                          <w:divBdr>
                            <w:top w:val="none" w:sz="0" w:space="0" w:color="auto"/>
                            <w:left w:val="none" w:sz="0" w:space="0" w:color="auto"/>
                            <w:bottom w:val="none" w:sz="0" w:space="0" w:color="auto"/>
                            <w:right w:val="none" w:sz="0" w:space="0" w:color="auto"/>
                          </w:divBdr>
                        </w:div>
                        <w:div w:id="1459186102">
                          <w:marLeft w:val="640"/>
                          <w:marRight w:val="0"/>
                          <w:marTop w:val="0"/>
                          <w:marBottom w:val="0"/>
                          <w:divBdr>
                            <w:top w:val="none" w:sz="0" w:space="0" w:color="auto"/>
                            <w:left w:val="none" w:sz="0" w:space="0" w:color="auto"/>
                            <w:bottom w:val="none" w:sz="0" w:space="0" w:color="auto"/>
                            <w:right w:val="none" w:sz="0" w:space="0" w:color="auto"/>
                          </w:divBdr>
                        </w:div>
                        <w:div w:id="1485897930">
                          <w:marLeft w:val="640"/>
                          <w:marRight w:val="0"/>
                          <w:marTop w:val="0"/>
                          <w:marBottom w:val="0"/>
                          <w:divBdr>
                            <w:top w:val="none" w:sz="0" w:space="0" w:color="auto"/>
                            <w:left w:val="none" w:sz="0" w:space="0" w:color="auto"/>
                            <w:bottom w:val="none" w:sz="0" w:space="0" w:color="auto"/>
                            <w:right w:val="none" w:sz="0" w:space="0" w:color="auto"/>
                          </w:divBdr>
                        </w:div>
                        <w:div w:id="1498765147">
                          <w:marLeft w:val="640"/>
                          <w:marRight w:val="0"/>
                          <w:marTop w:val="0"/>
                          <w:marBottom w:val="0"/>
                          <w:divBdr>
                            <w:top w:val="none" w:sz="0" w:space="0" w:color="auto"/>
                            <w:left w:val="none" w:sz="0" w:space="0" w:color="auto"/>
                            <w:bottom w:val="none" w:sz="0" w:space="0" w:color="auto"/>
                            <w:right w:val="none" w:sz="0" w:space="0" w:color="auto"/>
                          </w:divBdr>
                        </w:div>
                        <w:div w:id="1556311936">
                          <w:marLeft w:val="640"/>
                          <w:marRight w:val="0"/>
                          <w:marTop w:val="0"/>
                          <w:marBottom w:val="0"/>
                          <w:divBdr>
                            <w:top w:val="none" w:sz="0" w:space="0" w:color="auto"/>
                            <w:left w:val="none" w:sz="0" w:space="0" w:color="auto"/>
                            <w:bottom w:val="none" w:sz="0" w:space="0" w:color="auto"/>
                            <w:right w:val="none" w:sz="0" w:space="0" w:color="auto"/>
                          </w:divBdr>
                        </w:div>
                        <w:div w:id="1613511167">
                          <w:marLeft w:val="640"/>
                          <w:marRight w:val="0"/>
                          <w:marTop w:val="0"/>
                          <w:marBottom w:val="0"/>
                          <w:divBdr>
                            <w:top w:val="none" w:sz="0" w:space="0" w:color="auto"/>
                            <w:left w:val="none" w:sz="0" w:space="0" w:color="auto"/>
                            <w:bottom w:val="none" w:sz="0" w:space="0" w:color="auto"/>
                            <w:right w:val="none" w:sz="0" w:space="0" w:color="auto"/>
                          </w:divBdr>
                        </w:div>
                        <w:div w:id="1618102418">
                          <w:marLeft w:val="640"/>
                          <w:marRight w:val="0"/>
                          <w:marTop w:val="0"/>
                          <w:marBottom w:val="0"/>
                          <w:divBdr>
                            <w:top w:val="none" w:sz="0" w:space="0" w:color="auto"/>
                            <w:left w:val="none" w:sz="0" w:space="0" w:color="auto"/>
                            <w:bottom w:val="none" w:sz="0" w:space="0" w:color="auto"/>
                            <w:right w:val="none" w:sz="0" w:space="0" w:color="auto"/>
                          </w:divBdr>
                        </w:div>
                        <w:div w:id="1631327993">
                          <w:marLeft w:val="640"/>
                          <w:marRight w:val="0"/>
                          <w:marTop w:val="0"/>
                          <w:marBottom w:val="0"/>
                          <w:divBdr>
                            <w:top w:val="none" w:sz="0" w:space="0" w:color="auto"/>
                            <w:left w:val="none" w:sz="0" w:space="0" w:color="auto"/>
                            <w:bottom w:val="none" w:sz="0" w:space="0" w:color="auto"/>
                            <w:right w:val="none" w:sz="0" w:space="0" w:color="auto"/>
                          </w:divBdr>
                        </w:div>
                        <w:div w:id="1639218679">
                          <w:marLeft w:val="640"/>
                          <w:marRight w:val="0"/>
                          <w:marTop w:val="0"/>
                          <w:marBottom w:val="0"/>
                          <w:divBdr>
                            <w:top w:val="none" w:sz="0" w:space="0" w:color="auto"/>
                            <w:left w:val="none" w:sz="0" w:space="0" w:color="auto"/>
                            <w:bottom w:val="none" w:sz="0" w:space="0" w:color="auto"/>
                            <w:right w:val="none" w:sz="0" w:space="0" w:color="auto"/>
                          </w:divBdr>
                        </w:div>
                        <w:div w:id="1666086893">
                          <w:marLeft w:val="640"/>
                          <w:marRight w:val="0"/>
                          <w:marTop w:val="0"/>
                          <w:marBottom w:val="0"/>
                          <w:divBdr>
                            <w:top w:val="none" w:sz="0" w:space="0" w:color="auto"/>
                            <w:left w:val="none" w:sz="0" w:space="0" w:color="auto"/>
                            <w:bottom w:val="none" w:sz="0" w:space="0" w:color="auto"/>
                            <w:right w:val="none" w:sz="0" w:space="0" w:color="auto"/>
                          </w:divBdr>
                        </w:div>
                        <w:div w:id="1749497434">
                          <w:marLeft w:val="640"/>
                          <w:marRight w:val="0"/>
                          <w:marTop w:val="0"/>
                          <w:marBottom w:val="0"/>
                          <w:divBdr>
                            <w:top w:val="none" w:sz="0" w:space="0" w:color="auto"/>
                            <w:left w:val="none" w:sz="0" w:space="0" w:color="auto"/>
                            <w:bottom w:val="none" w:sz="0" w:space="0" w:color="auto"/>
                            <w:right w:val="none" w:sz="0" w:space="0" w:color="auto"/>
                          </w:divBdr>
                        </w:div>
                        <w:div w:id="1778669133">
                          <w:marLeft w:val="640"/>
                          <w:marRight w:val="0"/>
                          <w:marTop w:val="0"/>
                          <w:marBottom w:val="0"/>
                          <w:divBdr>
                            <w:top w:val="none" w:sz="0" w:space="0" w:color="auto"/>
                            <w:left w:val="none" w:sz="0" w:space="0" w:color="auto"/>
                            <w:bottom w:val="none" w:sz="0" w:space="0" w:color="auto"/>
                            <w:right w:val="none" w:sz="0" w:space="0" w:color="auto"/>
                          </w:divBdr>
                        </w:div>
                        <w:div w:id="1902406274">
                          <w:marLeft w:val="640"/>
                          <w:marRight w:val="0"/>
                          <w:marTop w:val="0"/>
                          <w:marBottom w:val="0"/>
                          <w:divBdr>
                            <w:top w:val="none" w:sz="0" w:space="0" w:color="auto"/>
                            <w:left w:val="none" w:sz="0" w:space="0" w:color="auto"/>
                            <w:bottom w:val="none" w:sz="0" w:space="0" w:color="auto"/>
                            <w:right w:val="none" w:sz="0" w:space="0" w:color="auto"/>
                          </w:divBdr>
                        </w:div>
                        <w:div w:id="2032757667">
                          <w:marLeft w:val="640"/>
                          <w:marRight w:val="0"/>
                          <w:marTop w:val="0"/>
                          <w:marBottom w:val="0"/>
                          <w:divBdr>
                            <w:top w:val="none" w:sz="0" w:space="0" w:color="auto"/>
                            <w:left w:val="none" w:sz="0" w:space="0" w:color="auto"/>
                            <w:bottom w:val="none" w:sz="0" w:space="0" w:color="auto"/>
                            <w:right w:val="none" w:sz="0" w:space="0" w:color="auto"/>
                          </w:divBdr>
                        </w:div>
                        <w:div w:id="2035761224">
                          <w:marLeft w:val="640"/>
                          <w:marRight w:val="0"/>
                          <w:marTop w:val="0"/>
                          <w:marBottom w:val="0"/>
                          <w:divBdr>
                            <w:top w:val="none" w:sz="0" w:space="0" w:color="auto"/>
                            <w:left w:val="none" w:sz="0" w:space="0" w:color="auto"/>
                            <w:bottom w:val="none" w:sz="0" w:space="0" w:color="auto"/>
                            <w:right w:val="none" w:sz="0" w:space="0" w:color="auto"/>
                          </w:divBdr>
                        </w:div>
                      </w:divsChild>
                    </w:div>
                    <w:div w:id="1433672767">
                      <w:marLeft w:val="0"/>
                      <w:marRight w:val="0"/>
                      <w:marTop w:val="0"/>
                      <w:marBottom w:val="0"/>
                      <w:divBdr>
                        <w:top w:val="none" w:sz="0" w:space="0" w:color="auto"/>
                        <w:left w:val="none" w:sz="0" w:space="0" w:color="auto"/>
                        <w:bottom w:val="none" w:sz="0" w:space="0" w:color="auto"/>
                        <w:right w:val="none" w:sz="0" w:space="0" w:color="auto"/>
                      </w:divBdr>
                      <w:divsChild>
                        <w:div w:id="72163807">
                          <w:marLeft w:val="640"/>
                          <w:marRight w:val="0"/>
                          <w:marTop w:val="0"/>
                          <w:marBottom w:val="0"/>
                          <w:divBdr>
                            <w:top w:val="none" w:sz="0" w:space="0" w:color="auto"/>
                            <w:left w:val="none" w:sz="0" w:space="0" w:color="auto"/>
                            <w:bottom w:val="none" w:sz="0" w:space="0" w:color="auto"/>
                            <w:right w:val="none" w:sz="0" w:space="0" w:color="auto"/>
                          </w:divBdr>
                        </w:div>
                        <w:div w:id="73011835">
                          <w:marLeft w:val="640"/>
                          <w:marRight w:val="0"/>
                          <w:marTop w:val="0"/>
                          <w:marBottom w:val="0"/>
                          <w:divBdr>
                            <w:top w:val="none" w:sz="0" w:space="0" w:color="auto"/>
                            <w:left w:val="none" w:sz="0" w:space="0" w:color="auto"/>
                            <w:bottom w:val="none" w:sz="0" w:space="0" w:color="auto"/>
                            <w:right w:val="none" w:sz="0" w:space="0" w:color="auto"/>
                          </w:divBdr>
                        </w:div>
                        <w:div w:id="200559867">
                          <w:marLeft w:val="640"/>
                          <w:marRight w:val="0"/>
                          <w:marTop w:val="0"/>
                          <w:marBottom w:val="0"/>
                          <w:divBdr>
                            <w:top w:val="none" w:sz="0" w:space="0" w:color="auto"/>
                            <w:left w:val="none" w:sz="0" w:space="0" w:color="auto"/>
                            <w:bottom w:val="none" w:sz="0" w:space="0" w:color="auto"/>
                            <w:right w:val="none" w:sz="0" w:space="0" w:color="auto"/>
                          </w:divBdr>
                        </w:div>
                        <w:div w:id="264970093">
                          <w:marLeft w:val="640"/>
                          <w:marRight w:val="0"/>
                          <w:marTop w:val="0"/>
                          <w:marBottom w:val="0"/>
                          <w:divBdr>
                            <w:top w:val="none" w:sz="0" w:space="0" w:color="auto"/>
                            <w:left w:val="none" w:sz="0" w:space="0" w:color="auto"/>
                            <w:bottom w:val="none" w:sz="0" w:space="0" w:color="auto"/>
                            <w:right w:val="none" w:sz="0" w:space="0" w:color="auto"/>
                          </w:divBdr>
                        </w:div>
                        <w:div w:id="268661987">
                          <w:marLeft w:val="640"/>
                          <w:marRight w:val="0"/>
                          <w:marTop w:val="0"/>
                          <w:marBottom w:val="0"/>
                          <w:divBdr>
                            <w:top w:val="none" w:sz="0" w:space="0" w:color="auto"/>
                            <w:left w:val="none" w:sz="0" w:space="0" w:color="auto"/>
                            <w:bottom w:val="none" w:sz="0" w:space="0" w:color="auto"/>
                            <w:right w:val="none" w:sz="0" w:space="0" w:color="auto"/>
                          </w:divBdr>
                        </w:div>
                        <w:div w:id="281620716">
                          <w:marLeft w:val="640"/>
                          <w:marRight w:val="0"/>
                          <w:marTop w:val="0"/>
                          <w:marBottom w:val="0"/>
                          <w:divBdr>
                            <w:top w:val="none" w:sz="0" w:space="0" w:color="auto"/>
                            <w:left w:val="none" w:sz="0" w:space="0" w:color="auto"/>
                            <w:bottom w:val="none" w:sz="0" w:space="0" w:color="auto"/>
                            <w:right w:val="none" w:sz="0" w:space="0" w:color="auto"/>
                          </w:divBdr>
                        </w:div>
                        <w:div w:id="305863549">
                          <w:marLeft w:val="640"/>
                          <w:marRight w:val="0"/>
                          <w:marTop w:val="0"/>
                          <w:marBottom w:val="0"/>
                          <w:divBdr>
                            <w:top w:val="none" w:sz="0" w:space="0" w:color="auto"/>
                            <w:left w:val="none" w:sz="0" w:space="0" w:color="auto"/>
                            <w:bottom w:val="none" w:sz="0" w:space="0" w:color="auto"/>
                            <w:right w:val="none" w:sz="0" w:space="0" w:color="auto"/>
                          </w:divBdr>
                        </w:div>
                        <w:div w:id="380861890">
                          <w:marLeft w:val="640"/>
                          <w:marRight w:val="0"/>
                          <w:marTop w:val="0"/>
                          <w:marBottom w:val="0"/>
                          <w:divBdr>
                            <w:top w:val="none" w:sz="0" w:space="0" w:color="auto"/>
                            <w:left w:val="none" w:sz="0" w:space="0" w:color="auto"/>
                            <w:bottom w:val="none" w:sz="0" w:space="0" w:color="auto"/>
                            <w:right w:val="none" w:sz="0" w:space="0" w:color="auto"/>
                          </w:divBdr>
                        </w:div>
                        <w:div w:id="382681390">
                          <w:marLeft w:val="640"/>
                          <w:marRight w:val="0"/>
                          <w:marTop w:val="0"/>
                          <w:marBottom w:val="0"/>
                          <w:divBdr>
                            <w:top w:val="none" w:sz="0" w:space="0" w:color="auto"/>
                            <w:left w:val="none" w:sz="0" w:space="0" w:color="auto"/>
                            <w:bottom w:val="none" w:sz="0" w:space="0" w:color="auto"/>
                            <w:right w:val="none" w:sz="0" w:space="0" w:color="auto"/>
                          </w:divBdr>
                        </w:div>
                        <w:div w:id="446199921">
                          <w:marLeft w:val="640"/>
                          <w:marRight w:val="0"/>
                          <w:marTop w:val="0"/>
                          <w:marBottom w:val="0"/>
                          <w:divBdr>
                            <w:top w:val="none" w:sz="0" w:space="0" w:color="auto"/>
                            <w:left w:val="none" w:sz="0" w:space="0" w:color="auto"/>
                            <w:bottom w:val="none" w:sz="0" w:space="0" w:color="auto"/>
                            <w:right w:val="none" w:sz="0" w:space="0" w:color="auto"/>
                          </w:divBdr>
                        </w:div>
                        <w:div w:id="513496595">
                          <w:marLeft w:val="640"/>
                          <w:marRight w:val="0"/>
                          <w:marTop w:val="0"/>
                          <w:marBottom w:val="0"/>
                          <w:divBdr>
                            <w:top w:val="none" w:sz="0" w:space="0" w:color="auto"/>
                            <w:left w:val="none" w:sz="0" w:space="0" w:color="auto"/>
                            <w:bottom w:val="none" w:sz="0" w:space="0" w:color="auto"/>
                            <w:right w:val="none" w:sz="0" w:space="0" w:color="auto"/>
                          </w:divBdr>
                        </w:div>
                        <w:div w:id="650790764">
                          <w:marLeft w:val="640"/>
                          <w:marRight w:val="0"/>
                          <w:marTop w:val="0"/>
                          <w:marBottom w:val="0"/>
                          <w:divBdr>
                            <w:top w:val="none" w:sz="0" w:space="0" w:color="auto"/>
                            <w:left w:val="none" w:sz="0" w:space="0" w:color="auto"/>
                            <w:bottom w:val="none" w:sz="0" w:space="0" w:color="auto"/>
                            <w:right w:val="none" w:sz="0" w:space="0" w:color="auto"/>
                          </w:divBdr>
                        </w:div>
                        <w:div w:id="660810510">
                          <w:marLeft w:val="640"/>
                          <w:marRight w:val="0"/>
                          <w:marTop w:val="0"/>
                          <w:marBottom w:val="0"/>
                          <w:divBdr>
                            <w:top w:val="none" w:sz="0" w:space="0" w:color="auto"/>
                            <w:left w:val="none" w:sz="0" w:space="0" w:color="auto"/>
                            <w:bottom w:val="none" w:sz="0" w:space="0" w:color="auto"/>
                            <w:right w:val="none" w:sz="0" w:space="0" w:color="auto"/>
                          </w:divBdr>
                        </w:div>
                        <w:div w:id="776409728">
                          <w:marLeft w:val="640"/>
                          <w:marRight w:val="0"/>
                          <w:marTop w:val="0"/>
                          <w:marBottom w:val="0"/>
                          <w:divBdr>
                            <w:top w:val="none" w:sz="0" w:space="0" w:color="auto"/>
                            <w:left w:val="none" w:sz="0" w:space="0" w:color="auto"/>
                            <w:bottom w:val="none" w:sz="0" w:space="0" w:color="auto"/>
                            <w:right w:val="none" w:sz="0" w:space="0" w:color="auto"/>
                          </w:divBdr>
                        </w:div>
                        <w:div w:id="890993143">
                          <w:marLeft w:val="640"/>
                          <w:marRight w:val="0"/>
                          <w:marTop w:val="0"/>
                          <w:marBottom w:val="0"/>
                          <w:divBdr>
                            <w:top w:val="none" w:sz="0" w:space="0" w:color="auto"/>
                            <w:left w:val="none" w:sz="0" w:space="0" w:color="auto"/>
                            <w:bottom w:val="none" w:sz="0" w:space="0" w:color="auto"/>
                            <w:right w:val="none" w:sz="0" w:space="0" w:color="auto"/>
                          </w:divBdr>
                        </w:div>
                        <w:div w:id="918641100">
                          <w:marLeft w:val="640"/>
                          <w:marRight w:val="0"/>
                          <w:marTop w:val="0"/>
                          <w:marBottom w:val="0"/>
                          <w:divBdr>
                            <w:top w:val="none" w:sz="0" w:space="0" w:color="auto"/>
                            <w:left w:val="none" w:sz="0" w:space="0" w:color="auto"/>
                            <w:bottom w:val="none" w:sz="0" w:space="0" w:color="auto"/>
                            <w:right w:val="none" w:sz="0" w:space="0" w:color="auto"/>
                          </w:divBdr>
                        </w:div>
                        <w:div w:id="936062573">
                          <w:marLeft w:val="640"/>
                          <w:marRight w:val="0"/>
                          <w:marTop w:val="0"/>
                          <w:marBottom w:val="0"/>
                          <w:divBdr>
                            <w:top w:val="none" w:sz="0" w:space="0" w:color="auto"/>
                            <w:left w:val="none" w:sz="0" w:space="0" w:color="auto"/>
                            <w:bottom w:val="none" w:sz="0" w:space="0" w:color="auto"/>
                            <w:right w:val="none" w:sz="0" w:space="0" w:color="auto"/>
                          </w:divBdr>
                        </w:div>
                        <w:div w:id="939530688">
                          <w:marLeft w:val="640"/>
                          <w:marRight w:val="0"/>
                          <w:marTop w:val="0"/>
                          <w:marBottom w:val="0"/>
                          <w:divBdr>
                            <w:top w:val="none" w:sz="0" w:space="0" w:color="auto"/>
                            <w:left w:val="none" w:sz="0" w:space="0" w:color="auto"/>
                            <w:bottom w:val="none" w:sz="0" w:space="0" w:color="auto"/>
                            <w:right w:val="none" w:sz="0" w:space="0" w:color="auto"/>
                          </w:divBdr>
                        </w:div>
                        <w:div w:id="958147800">
                          <w:marLeft w:val="640"/>
                          <w:marRight w:val="0"/>
                          <w:marTop w:val="0"/>
                          <w:marBottom w:val="0"/>
                          <w:divBdr>
                            <w:top w:val="none" w:sz="0" w:space="0" w:color="auto"/>
                            <w:left w:val="none" w:sz="0" w:space="0" w:color="auto"/>
                            <w:bottom w:val="none" w:sz="0" w:space="0" w:color="auto"/>
                            <w:right w:val="none" w:sz="0" w:space="0" w:color="auto"/>
                          </w:divBdr>
                        </w:div>
                        <w:div w:id="1051927807">
                          <w:marLeft w:val="640"/>
                          <w:marRight w:val="0"/>
                          <w:marTop w:val="0"/>
                          <w:marBottom w:val="0"/>
                          <w:divBdr>
                            <w:top w:val="none" w:sz="0" w:space="0" w:color="auto"/>
                            <w:left w:val="none" w:sz="0" w:space="0" w:color="auto"/>
                            <w:bottom w:val="none" w:sz="0" w:space="0" w:color="auto"/>
                            <w:right w:val="none" w:sz="0" w:space="0" w:color="auto"/>
                          </w:divBdr>
                        </w:div>
                        <w:div w:id="1197696424">
                          <w:marLeft w:val="640"/>
                          <w:marRight w:val="0"/>
                          <w:marTop w:val="0"/>
                          <w:marBottom w:val="0"/>
                          <w:divBdr>
                            <w:top w:val="none" w:sz="0" w:space="0" w:color="auto"/>
                            <w:left w:val="none" w:sz="0" w:space="0" w:color="auto"/>
                            <w:bottom w:val="none" w:sz="0" w:space="0" w:color="auto"/>
                            <w:right w:val="none" w:sz="0" w:space="0" w:color="auto"/>
                          </w:divBdr>
                        </w:div>
                        <w:div w:id="1219786237">
                          <w:marLeft w:val="640"/>
                          <w:marRight w:val="0"/>
                          <w:marTop w:val="0"/>
                          <w:marBottom w:val="0"/>
                          <w:divBdr>
                            <w:top w:val="none" w:sz="0" w:space="0" w:color="auto"/>
                            <w:left w:val="none" w:sz="0" w:space="0" w:color="auto"/>
                            <w:bottom w:val="none" w:sz="0" w:space="0" w:color="auto"/>
                            <w:right w:val="none" w:sz="0" w:space="0" w:color="auto"/>
                          </w:divBdr>
                        </w:div>
                        <w:div w:id="1257905253">
                          <w:marLeft w:val="640"/>
                          <w:marRight w:val="0"/>
                          <w:marTop w:val="0"/>
                          <w:marBottom w:val="0"/>
                          <w:divBdr>
                            <w:top w:val="none" w:sz="0" w:space="0" w:color="auto"/>
                            <w:left w:val="none" w:sz="0" w:space="0" w:color="auto"/>
                            <w:bottom w:val="none" w:sz="0" w:space="0" w:color="auto"/>
                            <w:right w:val="none" w:sz="0" w:space="0" w:color="auto"/>
                          </w:divBdr>
                        </w:div>
                        <w:div w:id="1424036382">
                          <w:marLeft w:val="640"/>
                          <w:marRight w:val="0"/>
                          <w:marTop w:val="0"/>
                          <w:marBottom w:val="0"/>
                          <w:divBdr>
                            <w:top w:val="none" w:sz="0" w:space="0" w:color="auto"/>
                            <w:left w:val="none" w:sz="0" w:space="0" w:color="auto"/>
                            <w:bottom w:val="none" w:sz="0" w:space="0" w:color="auto"/>
                            <w:right w:val="none" w:sz="0" w:space="0" w:color="auto"/>
                          </w:divBdr>
                        </w:div>
                        <w:div w:id="1468738306">
                          <w:marLeft w:val="640"/>
                          <w:marRight w:val="0"/>
                          <w:marTop w:val="0"/>
                          <w:marBottom w:val="0"/>
                          <w:divBdr>
                            <w:top w:val="none" w:sz="0" w:space="0" w:color="auto"/>
                            <w:left w:val="none" w:sz="0" w:space="0" w:color="auto"/>
                            <w:bottom w:val="none" w:sz="0" w:space="0" w:color="auto"/>
                            <w:right w:val="none" w:sz="0" w:space="0" w:color="auto"/>
                          </w:divBdr>
                        </w:div>
                        <w:div w:id="1594053234">
                          <w:marLeft w:val="640"/>
                          <w:marRight w:val="0"/>
                          <w:marTop w:val="0"/>
                          <w:marBottom w:val="0"/>
                          <w:divBdr>
                            <w:top w:val="none" w:sz="0" w:space="0" w:color="auto"/>
                            <w:left w:val="none" w:sz="0" w:space="0" w:color="auto"/>
                            <w:bottom w:val="none" w:sz="0" w:space="0" w:color="auto"/>
                            <w:right w:val="none" w:sz="0" w:space="0" w:color="auto"/>
                          </w:divBdr>
                        </w:div>
                        <w:div w:id="1618482844">
                          <w:marLeft w:val="640"/>
                          <w:marRight w:val="0"/>
                          <w:marTop w:val="0"/>
                          <w:marBottom w:val="0"/>
                          <w:divBdr>
                            <w:top w:val="none" w:sz="0" w:space="0" w:color="auto"/>
                            <w:left w:val="none" w:sz="0" w:space="0" w:color="auto"/>
                            <w:bottom w:val="none" w:sz="0" w:space="0" w:color="auto"/>
                            <w:right w:val="none" w:sz="0" w:space="0" w:color="auto"/>
                          </w:divBdr>
                        </w:div>
                        <w:div w:id="1622762191">
                          <w:marLeft w:val="640"/>
                          <w:marRight w:val="0"/>
                          <w:marTop w:val="0"/>
                          <w:marBottom w:val="0"/>
                          <w:divBdr>
                            <w:top w:val="none" w:sz="0" w:space="0" w:color="auto"/>
                            <w:left w:val="none" w:sz="0" w:space="0" w:color="auto"/>
                            <w:bottom w:val="none" w:sz="0" w:space="0" w:color="auto"/>
                            <w:right w:val="none" w:sz="0" w:space="0" w:color="auto"/>
                          </w:divBdr>
                        </w:div>
                        <w:div w:id="1694571962">
                          <w:marLeft w:val="640"/>
                          <w:marRight w:val="0"/>
                          <w:marTop w:val="0"/>
                          <w:marBottom w:val="0"/>
                          <w:divBdr>
                            <w:top w:val="none" w:sz="0" w:space="0" w:color="auto"/>
                            <w:left w:val="none" w:sz="0" w:space="0" w:color="auto"/>
                            <w:bottom w:val="none" w:sz="0" w:space="0" w:color="auto"/>
                            <w:right w:val="none" w:sz="0" w:space="0" w:color="auto"/>
                          </w:divBdr>
                        </w:div>
                        <w:div w:id="1752965117">
                          <w:marLeft w:val="640"/>
                          <w:marRight w:val="0"/>
                          <w:marTop w:val="0"/>
                          <w:marBottom w:val="0"/>
                          <w:divBdr>
                            <w:top w:val="none" w:sz="0" w:space="0" w:color="auto"/>
                            <w:left w:val="none" w:sz="0" w:space="0" w:color="auto"/>
                            <w:bottom w:val="none" w:sz="0" w:space="0" w:color="auto"/>
                            <w:right w:val="none" w:sz="0" w:space="0" w:color="auto"/>
                          </w:divBdr>
                        </w:div>
                        <w:div w:id="1762405652">
                          <w:marLeft w:val="640"/>
                          <w:marRight w:val="0"/>
                          <w:marTop w:val="0"/>
                          <w:marBottom w:val="0"/>
                          <w:divBdr>
                            <w:top w:val="none" w:sz="0" w:space="0" w:color="auto"/>
                            <w:left w:val="none" w:sz="0" w:space="0" w:color="auto"/>
                            <w:bottom w:val="none" w:sz="0" w:space="0" w:color="auto"/>
                            <w:right w:val="none" w:sz="0" w:space="0" w:color="auto"/>
                          </w:divBdr>
                        </w:div>
                        <w:div w:id="1766000459">
                          <w:marLeft w:val="640"/>
                          <w:marRight w:val="0"/>
                          <w:marTop w:val="0"/>
                          <w:marBottom w:val="0"/>
                          <w:divBdr>
                            <w:top w:val="none" w:sz="0" w:space="0" w:color="auto"/>
                            <w:left w:val="none" w:sz="0" w:space="0" w:color="auto"/>
                            <w:bottom w:val="none" w:sz="0" w:space="0" w:color="auto"/>
                            <w:right w:val="none" w:sz="0" w:space="0" w:color="auto"/>
                          </w:divBdr>
                        </w:div>
                        <w:div w:id="1782796832">
                          <w:marLeft w:val="640"/>
                          <w:marRight w:val="0"/>
                          <w:marTop w:val="0"/>
                          <w:marBottom w:val="0"/>
                          <w:divBdr>
                            <w:top w:val="none" w:sz="0" w:space="0" w:color="auto"/>
                            <w:left w:val="none" w:sz="0" w:space="0" w:color="auto"/>
                            <w:bottom w:val="none" w:sz="0" w:space="0" w:color="auto"/>
                            <w:right w:val="none" w:sz="0" w:space="0" w:color="auto"/>
                          </w:divBdr>
                        </w:div>
                        <w:div w:id="1851525154">
                          <w:marLeft w:val="640"/>
                          <w:marRight w:val="0"/>
                          <w:marTop w:val="0"/>
                          <w:marBottom w:val="0"/>
                          <w:divBdr>
                            <w:top w:val="none" w:sz="0" w:space="0" w:color="auto"/>
                            <w:left w:val="none" w:sz="0" w:space="0" w:color="auto"/>
                            <w:bottom w:val="none" w:sz="0" w:space="0" w:color="auto"/>
                            <w:right w:val="none" w:sz="0" w:space="0" w:color="auto"/>
                          </w:divBdr>
                        </w:div>
                        <w:div w:id="1948464183">
                          <w:marLeft w:val="640"/>
                          <w:marRight w:val="0"/>
                          <w:marTop w:val="0"/>
                          <w:marBottom w:val="0"/>
                          <w:divBdr>
                            <w:top w:val="none" w:sz="0" w:space="0" w:color="auto"/>
                            <w:left w:val="none" w:sz="0" w:space="0" w:color="auto"/>
                            <w:bottom w:val="none" w:sz="0" w:space="0" w:color="auto"/>
                            <w:right w:val="none" w:sz="0" w:space="0" w:color="auto"/>
                          </w:divBdr>
                        </w:div>
                        <w:div w:id="1956979585">
                          <w:marLeft w:val="640"/>
                          <w:marRight w:val="0"/>
                          <w:marTop w:val="0"/>
                          <w:marBottom w:val="0"/>
                          <w:divBdr>
                            <w:top w:val="none" w:sz="0" w:space="0" w:color="auto"/>
                            <w:left w:val="none" w:sz="0" w:space="0" w:color="auto"/>
                            <w:bottom w:val="none" w:sz="0" w:space="0" w:color="auto"/>
                            <w:right w:val="none" w:sz="0" w:space="0" w:color="auto"/>
                          </w:divBdr>
                        </w:div>
                        <w:div w:id="2015958806">
                          <w:marLeft w:val="640"/>
                          <w:marRight w:val="0"/>
                          <w:marTop w:val="0"/>
                          <w:marBottom w:val="0"/>
                          <w:divBdr>
                            <w:top w:val="none" w:sz="0" w:space="0" w:color="auto"/>
                            <w:left w:val="none" w:sz="0" w:space="0" w:color="auto"/>
                            <w:bottom w:val="none" w:sz="0" w:space="0" w:color="auto"/>
                            <w:right w:val="none" w:sz="0" w:space="0" w:color="auto"/>
                          </w:divBdr>
                        </w:div>
                        <w:div w:id="2064332623">
                          <w:marLeft w:val="640"/>
                          <w:marRight w:val="0"/>
                          <w:marTop w:val="0"/>
                          <w:marBottom w:val="0"/>
                          <w:divBdr>
                            <w:top w:val="none" w:sz="0" w:space="0" w:color="auto"/>
                            <w:left w:val="none" w:sz="0" w:space="0" w:color="auto"/>
                            <w:bottom w:val="none" w:sz="0" w:space="0" w:color="auto"/>
                            <w:right w:val="none" w:sz="0" w:space="0" w:color="auto"/>
                          </w:divBdr>
                        </w:div>
                        <w:div w:id="2131777115">
                          <w:marLeft w:val="640"/>
                          <w:marRight w:val="0"/>
                          <w:marTop w:val="0"/>
                          <w:marBottom w:val="0"/>
                          <w:divBdr>
                            <w:top w:val="none" w:sz="0" w:space="0" w:color="auto"/>
                            <w:left w:val="none" w:sz="0" w:space="0" w:color="auto"/>
                            <w:bottom w:val="none" w:sz="0" w:space="0" w:color="auto"/>
                            <w:right w:val="none" w:sz="0" w:space="0" w:color="auto"/>
                          </w:divBdr>
                        </w:div>
                      </w:divsChild>
                    </w:div>
                    <w:div w:id="1688213798">
                      <w:marLeft w:val="0"/>
                      <w:marRight w:val="0"/>
                      <w:marTop w:val="0"/>
                      <w:marBottom w:val="0"/>
                      <w:divBdr>
                        <w:top w:val="none" w:sz="0" w:space="0" w:color="auto"/>
                        <w:left w:val="none" w:sz="0" w:space="0" w:color="auto"/>
                        <w:bottom w:val="none" w:sz="0" w:space="0" w:color="auto"/>
                        <w:right w:val="none" w:sz="0" w:space="0" w:color="auto"/>
                      </w:divBdr>
                      <w:divsChild>
                        <w:div w:id="89857402">
                          <w:marLeft w:val="640"/>
                          <w:marRight w:val="0"/>
                          <w:marTop w:val="0"/>
                          <w:marBottom w:val="0"/>
                          <w:divBdr>
                            <w:top w:val="none" w:sz="0" w:space="0" w:color="auto"/>
                            <w:left w:val="none" w:sz="0" w:space="0" w:color="auto"/>
                            <w:bottom w:val="none" w:sz="0" w:space="0" w:color="auto"/>
                            <w:right w:val="none" w:sz="0" w:space="0" w:color="auto"/>
                          </w:divBdr>
                        </w:div>
                        <w:div w:id="273679818">
                          <w:marLeft w:val="640"/>
                          <w:marRight w:val="0"/>
                          <w:marTop w:val="0"/>
                          <w:marBottom w:val="0"/>
                          <w:divBdr>
                            <w:top w:val="none" w:sz="0" w:space="0" w:color="auto"/>
                            <w:left w:val="none" w:sz="0" w:space="0" w:color="auto"/>
                            <w:bottom w:val="none" w:sz="0" w:space="0" w:color="auto"/>
                            <w:right w:val="none" w:sz="0" w:space="0" w:color="auto"/>
                          </w:divBdr>
                        </w:div>
                        <w:div w:id="293142765">
                          <w:marLeft w:val="640"/>
                          <w:marRight w:val="0"/>
                          <w:marTop w:val="0"/>
                          <w:marBottom w:val="0"/>
                          <w:divBdr>
                            <w:top w:val="none" w:sz="0" w:space="0" w:color="auto"/>
                            <w:left w:val="none" w:sz="0" w:space="0" w:color="auto"/>
                            <w:bottom w:val="none" w:sz="0" w:space="0" w:color="auto"/>
                            <w:right w:val="none" w:sz="0" w:space="0" w:color="auto"/>
                          </w:divBdr>
                        </w:div>
                        <w:div w:id="464008951">
                          <w:marLeft w:val="640"/>
                          <w:marRight w:val="0"/>
                          <w:marTop w:val="0"/>
                          <w:marBottom w:val="0"/>
                          <w:divBdr>
                            <w:top w:val="none" w:sz="0" w:space="0" w:color="auto"/>
                            <w:left w:val="none" w:sz="0" w:space="0" w:color="auto"/>
                            <w:bottom w:val="none" w:sz="0" w:space="0" w:color="auto"/>
                            <w:right w:val="none" w:sz="0" w:space="0" w:color="auto"/>
                          </w:divBdr>
                        </w:div>
                        <w:div w:id="485518544">
                          <w:marLeft w:val="640"/>
                          <w:marRight w:val="0"/>
                          <w:marTop w:val="0"/>
                          <w:marBottom w:val="0"/>
                          <w:divBdr>
                            <w:top w:val="none" w:sz="0" w:space="0" w:color="auto"/>
                            <w:left w:val="none" w:sz="0" w:space="0" w:color="auto"/>
                            <w:bottom w:val="none" w:sz="0" w:space="0" w:color="auto"/>
                            <w:right w:val="none" w:sz="0" w:space="0" w:color="auto"/>
                          </w:divBdr>
                        </w:div>
                        <w:div w:id="486096973">
                          <w:marLeft w:val="640"/>
                          <w:marRight w:val="0"/>
                          <w:marTop w:val="0"/>
                          <w:marBottom w:val="0"/>
                          <w:divBdr>
                            <w:top w:val="none" w:sz="0" w:space="0" w:color="auto"/>
                            <w:left w:val="none" w:sz="0" w:space="0" w:color="auto"/>
                            <w:bottom w:val="none" w:sz="0" w:space="0" w:color="auto"/>
                            <w:right w:val="none" w:sz="0" w:space="0" w:color="auto"/>
                          </w:divBdr>
                        </w:div>
                        <w:div w:id="486635337">
                          <w:marLeft w:val="640"/>
                          <w:marRight w:val="0"/>
                          <w:marTop w:val="0"/>
                          <w:marBottom w:val="0"/>
                          <w:divBdr>
                            <w:top w:val="none" w:sz="0" w:space="0" w:color="auto"/>
                            <w:left w:val="none" w:sz="0" w:space="0" w:color="auto"/>
                            <w:bottom w:val="none" w:sz="0" w:space="0" w:color="auto"/>
                            <w:right w:val="none" w:sz="0" w:space="0" w:color="auto"/>
                          </w:divBdr>
                        </w:div>
                        <w:div w:id="569966765">
                          <w:marLeft w:val="640"/>
                          <w:marRight w:val="0"/>
                          <w:marTop w:val="0"/>
                          <w:marBottom w:val="0"/>
                          <w:divBdr>
                            <w:top w:val="none" w:sz="0" w:space="0" w:color="auto"/>
                            <w:left w:val="none" w:sz="0" w:space="0" w:color="auto"/>
                            <w:bottom w:val="none" w:sz="0" w:space="0" w:color="auto"/>
                            <w:right w:val="none" w:sz="0" w:space="0" w:color="auto"/>
                          </w:divBdr>
                        </w:div>
                        <w:div w:id="610163828">
                          <w:marLeft w:val="640"/>
                          <w:marRight w:val="0"/>
                          <w:marTop w:val="0"/>
                          <w:marBottom w:val="0"/>
                          <w:divBdr>
                            <w:top w:val="none" w:sz="0" w:space="0" w:color="auto"/>
                            <w:left w:val="none" w:sz="0" w:space="0" w:color="auto"/>
                            <w:bottom w:val="none" w:sz="0" w:space="0" w:color="auto"/>
                            <w:right w:val="none" w:sz="0" w:space="0" w:color="auto"/>
                          </w:divBdr>
                        </w:div>
                        <w:div w:id="622200813">
                          <w:marLeft w:val="640"/>
                          <w:marRight w:val="0"/>
                          <w:marTop w:val="0"/>
                          <w:marBottom w:val="0"/>
                          <w:divBdr>
                            <w:top w:val="none" w:sz="0" w:space="0" w:color="auto"/>
                            <w:left w:val="none" w:sz="0" w:space="0" w:color="auto"/>
                            <w:bottom w:val="none" w:sz="0" w:space="0" w:color="auto"/>
                            <w:right w:val="none" w:sz="0" w:space="0" w:color="auto"/>
                          </w:divBdr>
                        </w:div>
                        <w:div w:id="650911447">
                          <w:marLeft w:val="640"/>
                          <w:marRight w:val="0"/>
                          <w:marTop w:val="0"/>
                          <w:marBottom w:val="0"/>
                          <w:divBdr>
                            <w:top w:val="none" w:sz="0" w:space="0" w:color="auto"/>
                            <w:left w:val="none" w:sz="0" w:space="0" w:color="auto"/>
                            <w:bottom w:val="none" w:sz="0" w:space="0" w:color="auto"/>
                            <w:right w:val="none" w:sz="0" w:space="0" w:color="auto"/>
                          </w:divBdr>
                        </w:div>
                        <w:div w:id="677469340">
                          <w:marLeft w:val="640"/>
                          <w:marRight w:val="0"/>
                          <w:marTop w:val="0"/>
                          <w:marBottom w:val="0"/>
                          <w:divBdr>
                            <w:top w:val="none" w:sz="0" w:space="0" w:color="auto"/>
                            <w:left w:val="none" w:sz="0" w:space="0" w:color="auto"/>
                            <w:bottom w:val="none" w:sz="0" w:space="0" w:color="auto"/>
                            <w:right w:val="none" w:sz="0" w:space="0" w:color="auto"/>
                          </w:divBdr>
                        </w:div>
                        <w:div w:id="684601812">
                          <w:marLeft w:val="640"/>
                          <w:marRight w:val="0"/>
                          <w:marTop w:val="0"/>
                          <w:marBottom w:val="0"/>
                          <w:divBdr>
                            <w:top w:val="none" w:sz="0" w:space="0" w:color="auto"/>
                            <w:left w:val="none" w:sz="0" w:space="0" w:color="auto"/>
                            <w:bottom w:val="none" w:sz="0" w:space="0" w:color="auto"/>
                            <w:right w:val="none" w:sz="0" w:space="0" w:color="auto"/>
                          </w:divBdr>
                        </w:div>
                        <w:div w:id="689376521">
                          <w:marLeft w:val="640"/>
                          <w:marRight w:val="0"/>
                          <w:marTop w:val="0"/>
                          <w:marBottom w:val="0"/>
                          <w:divBdr>
                            <w:top w:val="none" w:sz="0" w:space="0" w:color="auto"/>
                            <w:left w:val="none" w:sz="0" w:space="0" w:color="auto"/>
                            <w:bottom w:val="none" w:sz="0" w:space="0" w:color="auto"/>
                            <w:right w:val="none" w:sz="0" w:space="0" w:color="auto"/>
                          </w:divBdr>
                        </w:div>
                        <w:div w:id="706955203">
                          <w:marLeft w:val="640"/>
                          <w:marRight w:val="0"/>
                          <w:marTop w:val="0"/>
                          <w:marBottom w:val="0"/>
                          <w:divBdr>
                            <w:top w:val="none" w:sz="0" w:space="0" w:color="auto"/>
                            <w:left w:val="none" w:sz="0" w:space="0" w:color="auto"/>
                            <w:bottom w:val="none" w:sz="0" w:space="0" w:color="auto"/>
                            <w:right w:val="none" w:sz="0" w:space="0" w:color="auto"/>
                          </w:divBdr>
                        </w:div>
                        <w:div w:id="798106875">
                          <w:marLeft w:val="640"/>
                          <w:marRight w:val="0"/>
                          <w:marTop w:val="0"/>
                          <w:marBottom w:val="0"/>
                          <w:divBdr>
                            <w:top w:val="none" w:sz="0" w:space="0" w:color="auto"/>
                            <w:left w:val="none" w:sz="0" w:space="0" w:color="auto"/>
                            <w:bottom w:val="none" w:sz="0" w:space="0" w:color="auto"/>
                            <w:right w:val="none" w:sz="0" w:space="0" w:color="auto"/>
                          </w:divBdr>
                        </w:div>
                        <w:div w:id="843667750">
                          <w:marLeft w:val="640"/>
                          <w:marRight w:val="0"/>
                          <w:marTop w:val="0"/>
                          <w:marBottom w:val="0"/>
                          <w:divBdr>
                            <w:top w:val="none" w:sz="0" w:space="0" w:color="auto"/>
                            <w:left w:val="none" w:sz="0" w:space="0" w:color="auto"/>
                            <w:bottom w:val="none" w:sz="0" w:space="0" w:color="auto"/>
                            <w:right w:val="none" w:sz="0" w:space="0" w:color="auto"/>
                          </w:divBdr>
                        </w:div>
                        <w:div w:id="921330676">
                          <w:marLeft w:val="640"/>
                          <w:marRight w:val="0"/>
                          <w:marTop w:val="0"/>
                          <w:marBottom w:val="0"/>
                          <w:divBdr>
                            <w:top w:val="none" w:sz="0" w:space="0" w:color="auto"/>
                            <w:left w:val="none" w:sz="0" w:space="0" w:color="auto"/>
                            <w:bottom w:val="none" w:sz="0" w:space="0" w:color="auto"/>
                            <w:right w:val="none" w:sz="0" w:space="0" w:color="auto"/>
                          </w:divBdr>
                        </w:div>
                        <w:div w:id="953369670">
                          <w:marLeft w:val="640"/>
                          <w:marRight w:val="0"/>
                          <w:marTop w:val="0"/>
                          <w:marBottom w:val="0"/>
                          <w:divBdr>
                            <w:top w:val="none" w:sz="0" w:space="0" w:color="auto"/>
                            <w:left w:val="none" w:sz="0" w:space="0" w:color="auto"/>
                            <w:bottom w:val="none" w:sz="0" w:space="0" w:color="auto"/>
                            <w:right w:val="none" w:sz="0" w:space="0" w:color="auto"/>
                          </w:divBdr>
                        </w:div>
                        <w:div w:id="1020426870">
                          <w:marLeft w:val="640"/>
                          <w:marRight w:val="0"/>
                          <w:marTop w:val="0"/>
                          <w:marBottom w:val="0"/>
                          <w:divBdr>
                            <w:top w:val="none" w:sz="0" w:space="0" w:color="auto"/>
                            <w:left w:val="none" w:sz="0" w:space="0" w:color="auto"/>
                            <w:bottom w:val="none" w:sz="0" w:space="0" w:color="auto"/>
                            <w:right w:val="none" w:sz="0" w:space="0" w:color="auto"/>
                          </w:divBdr>
                        </w:div>
                        <w:div w:id="1111123529">
                          <w:marLeft w:val="640"/>
                          <w:marRight w:val="0"/>
                          <w:marTop w:val="0"/>
                          <w:marBottom w:val="0"/>
                          <w:divBdr>
                            <w:top w:val="none" w:sz="0" w:space="0" w:color="auto"/>
                            <w:left w:val="none" w:sz="0" w:space="0" w:color="auto"/>
                            <w:bottom w:val="none" w:sz="0" w:space="0" w:color="auto"/>
                            <w:right w:val="none" w:sz="0" w:space="0" w:color="auto"/>
                          </w:divBdr>
                        </w:div>
                        <w:div w:id="1141070665">
                          <w:marLeft w:val="640"/>
                          <w:marRight w:val="0"/>
                          <w:marTop w:val="0"/>
                          <w:marBottom w:val="0"/>
                          <w:divBdr>
                            <w:top w:val="none" w:sz="0" w:space="0" w:color="auto"/>
                            <w:left w:val="none" w:sz="0" w:space="0" w:color="auto"/>
                            <w:bottom w:val="none" w:sz="0" w:space="0" w:color="auto"/>
                            <w:right w:val="none" w:sz="0" w:space="0" w:color="auto"/>
                          </w:divBdr>
                        </w:div>
                        <w:div w:id="1243025116">
                          <w:marLeft w:val="640"/>
                          <w:marRight w:val="0"/>
                          <w:marTop w:val="0"/>
                          <w:marBottom w:val="0"/>
                          <w:divBdr>
                            <w:top w:val="none" w:sz="0" w:space="0" w:color="auto"/>
                            <w:left w:val="none" w:sz="0" w:space="0" w:color="auto"/>
                            <w:bottom w:val="none" w:sz="0" w:space="0" w:color="auto"/>
                            <w:right w:val="none" w:sz="0" w:space="0" w:color="auto"/>
                          </w:divBdr>
                        </w:div>
                        <w:div w:id="1243758798">
                          <w:marLeft w:val="640"/>
                          <w:marRight w:val="0"/>
                          <w:marTop w:val="0"/>
                          <w:marBottom w:val="0"/>
                          <w:divBdr>
                            <w:top w:val="none" w:sz="0" w:space="0" w:color="auto"/>
                            <w:left w:val="none" w:sz="0" w:space="0" w:color="auto"/>
                            <w:bottom w:val="none" w:sz="0" w:space="0" w:color="auto"/>
                            <w:right w:val="none" w:sz="0" w:space="0" w:color="auto"/>
                          </w:divBdr>
                        </w:div>
                        <w:div w:id="1246452024">
                          <w:marLeft w:val="640"/>
                          <w:marRight w:val="0"/>
                          <w:marTop w:val="0"/>
                          <w:marBottom w:val="0"/>
                          <w:divBdr>
                            <w:top w:val="none" w:sz="0" w:space="0" w:color="auto"/>
                            <w:left w:val="none" w:sz="0" w:space="0" w:color="auto"/>
                            <w:bottom w:val="none" w:sz="0" w:space="0" w:color="auto"/>
                            <w:right w:val="none" w:sz="0" w:space="0" w:color="auto"/>
                          </w:divBdr>
                        </w:div>
                        <w:div w:id="1264222057">
                          <w:marLeft w:val="640"/>
                          <w:marRight w:val="0"/>
                          <w:marTop w:val="0"/>
                          <w:marBottom w:val="0"/>
                          <w:divBdr>
                            <w:top w:val="none" w:sz="0" w:space="0" w:color="auto"/>
                            <w:left w:val="none" w:sz="0" w:space="0" w:color="auto"/>
                            <w:bottom w:val="none" w:sz="0" w:space="0" w:color="auto"/>
                            <w:right w:val="none" w:sz="0" w:space="0" w:color="auto"/>
                          </w:divBdr>
                        </w:div>
                        <w:div w:id="1290404143">
                          <w:marLeft w:val="640"/>
                          <w:marRight w:val="0"/>
                          <w:marTop w:val="0"/>
                          <w:marBottom w:val="0"/>
                          <w:divBdr>
                            <w:top w:val="none" w:sz="0" w:space="0" w:color="auto"/>
                            <w:left w:val="none" w:sz="0" w:space="0" w:color="auto"/>
                            <w:bottom w:val="none" w:sz="0" w:space="0" w:color="auto"/>
                            <w:right w:val="none" w:sz="0" w:space="0" w:color="auto"/>
                          </w:divBdr>
                        </w:div>
                        <w:div w:id="1292712509">
                          <w:marLeft w:val="640"/>
                          <w:marRight w:val="0"/>
                          <w:marTop w:val="0"/>
                          <w:marBottom w:val="0"/>
                          <w:divBdr>
                            <w:top w:val="none" w:sz="0" w:space="0" w:color="auto"/>
                            <w:left w:val="none" w:sz="0" w:space="0" w:color="auto"/>
                            <w:bottom w:val="none" w:sz="0" w:space="0" w:color="auto"/>
                            <w:right w:val="none" w:sz="0" w:space="0" w:color="auto"/>
                          </w:divBdr>
                        </w:div>
                        <w:div w:id="1340933273">
                          <w:marLeft w:val="640"/>
                          <w:marRight w:val="0"/>
                          <w:marTop w:val="0"/>
                          <w:marBottom w:val="0"/>
                          <w:divBdr>
                            <w:top w:val="none" w:sz="0" w:space="0" w:color="auto"/>
                            <w:left w:val="none" w:sz="0" w:space="0" w:color="auto"/>
                            <w:bottom w:val="none" w:sz="0" w:space="0" w:color="auto"/>
                            <w:right w:val="none" w:sz="0" w:space="0" w:color="auto"/>
                          </w:divBdr>
                        </w:div>
                        <w:div w:id="1431512189">
                          <w:marLeft w:val="640"/>
                          <w:marRight w:val="0"/>
                          <w:marTop w:val="0"/>
                          <w:marBottom w:val="0"/>
                          <w:divBdr>
                            <w:top w:val="none" w:sz="0" w:space="0" w:color="auto"/>
                            <w:left w:val="none" w:sz="0" w:space="0" w:color="auto"/>
                            <w:bottom w:val="none" w:sz="0" w:space="0" w:color="auto"/>
                            <w:right w:val="none" w:sz="0" w:space="0" w:color="auto"/>
                          </w:divBdr>
                        </w:div>
                        <w:div w:id="1556618751">
                          <w:marLeft w:val="640"/>
                          <w:marRight w:val="0"/>
                          <w:marTop w:val="0"/>
                          <w:marBottom w:val="0"/>
                          <w:divBdr>
                            <w:top w:val="none" w:sz="0" w:space="0" w:color="auto"/>
                            <w:left w:val="none" w:sz="0" w:space="0" w:color="auto"/>
                            <w:bottom w:val="none" w:sz="0" w:space="0" w:color="auto"/>
                            <w:right w:val="none" w:sz="0" w:space="0" w:color="auto"/>
                          </w:divBdr>
                        </w:div>
                        <w:div w:id="1613854823">
                          <w:marLeft w:val="640"/>
                          <w:marRight w:val="0"/>
                          <w:marTop w:val="0"/>
                          <w:marBottom w:val="0"/>
                          <w:divBdr>
                            <w:top w:val="none" w:sz="0" w:space="0" w:color="auto"/>
                            <w:left w:val="none" w:sz="0" w:space="0" w:color="auto"/>
                            <w:bottom w:val="none" w:sz="0" w:space="0" w:color="auto"/>
                            <w:right w:val="none" w:sz="0" w:space="0" w:color="auto"/>
                          </w:divBdr>
                        </w:div>
                        <w:div w:id="1740126980">
                          <w:marLeft w:val="640"/>
                          <w:marRight w:val="0"/>
                          <w:marTop w:val="0"/>
                          <w:marBottom w:val="0"/>
                          <w:divBdr>
                            <w:top w:val="none" w:sz="0" w:space="0" w:color="auto"/>
                            <w:left w:val="none" w:sz="0" w:space="0" w:color="auto"/>
                            <w:bottom w:val="none" w:sz="0" w:space="0" w:color="auto"/>
                            <w:right w:val="none" w:sz="0" w:space="0" w:color="auto"/>
                          </w:divBdr>
                        </w:div>
                        <w:div w:id="1746225514">
                          <w:marLeft w:val="640"/>
                          <w:marRight w:val="0"/>
                          <w:marTop w:val="0"/>
                          <w:marBottom w:val="0"/>
                          <w:divBdr>
                            <w:top w:val="none" w:sz="0" w:space="0" w:color="auto"/>
                            <w:left w:val="none" w:sz="0" w:space="0" w:color="auto"/>
                            <w:bottom w:val="none" w:sz="0" w:space="0" w:color="auto"/>
                            <w:right w:val="none" w:sz="0" w:space="0" w:color="auto"/>
                          </w:divBdr>
                        </w:div>
                        <w:div w:id="1786390199">
                          <w:marLeft w:val="640"/>
                          <w:marRight w:val="0"/>
                          <w:marTop w:val="0"/>
                          <w:marBottom w:val="0"/>
                          <w:divBdr>
                            <w:top w:val="none" w:sz="0" w:space="0" w:color="auto"/>
                            <w:left w:val="none" w:sz="0" w:space="0" w:color="auto"/>
                            <w:bottom w:val="none" w:sz="0" w:space="0" w:color="auto"/>
                            <w:right w:val="none" w:sz="0" w:space="0" w:color="auto"/>
                          </w:divBdr>
                        </w:div>
                        <w:div w:id="1788040990">
                          <w:marLeft w:val="640"/>
                          <w:marRight w:val="0"/>
                          <w:marTop w:val="0"/>
                          <w:marBottom w:val="0"/>
                          <w:divBdr>
                            <w:top w:val="none" w:sz="0" w:space="0" w:color="auto"/>
                            <w:left w:val="none" w:sz="0" w:space="0" w:color="auto"/>
                            <w:bottom w:val="none" w:sz="0" w:space="0" w:color="auto"/>
                            <w:right w:val="none" w:sz="0" w:space="0" w:color="auto"/>
                          </w:divBdr>
                        </w:div>
                        <w:div w:id="1849826213">
                          <w:marLeft w:val="640"/>
                          <w:marRight w:val="0"/>
                          <w:marTop w:val="0"/>
                          <w:marBottom w:val="0"/>
                          <w:divBdr>
                            <w:top w:val="none" w:sz="0" w:space="0" w:color="auto"/>
                            <w:left w:val="none" w:sz="0" w:space="0" w:color="auto"/>
                            <w:bottom w:val="none" w:sz="0" w:space="0" w:color="auto"/>
                            <w:right w:val="none" w:sz="0" w:space="0" w:color="auto"/>
                          </w:divBdr>
                        </w:div>
                        <w:div w:id="2115126108">
                          <w:marLeft w:val="640"/>
                          <w:marRight w:val="0"/>
                          <w:marTop w:val="0"/>
                          <w:marBottom w:val="0"/>
                          <w:divBdr>
                            <w:top w:val="none" w:sz="0" w:space="0" w:color="auto"/>
                            <w:left w:val="none" w:sz="0" w:space="0" w:color="auto"/>
                            <w:bottom w:val="none" w:sz="0" w:space="0" w:color="auto"/>
                            <w:right w:val="none" w:sz="0" w:space="0" w:color="auto"/>
                          </w:divBdr>
                        </w:div>
                        <w:div w:id="2136944134">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1414472145">
                  <w:marLeft w:val="640"/>
                  <w:marRight w:val="0"/>
                  <w:marTop w:val="0"/>
                  <w:marBottom w:val="0"/>
                  <w:divBdr>
                    <w:top w:val="none" w:sz="0" w:space="0" w:color="auto"/>
                    <w:left w:val="none" w:sz="0" w:space="0" w:color="auto"/>
                    <w:bottom w:val="none" w:sz="0" w:space="0" w:color="auto"/>
                    <w:right w:val="none" w:sz="0" w:space="0" w:color="auto"/>
                  </w:divBdr>
                </w:div>
                <w:div w:id="1457717798">
                  <w:marLeft w:val="640"/>
                  <w:marRight w:val="0"/>
                  <w:marTop w:val="0"/>
                  <w:marBottom w:val="0"/>
                  <w:divBdr>
                    <w:top w:val="none" w:sz="0" w:space="0" w:color="auto"/>
                    <w:left w:val="none" w:sz="0" w:space="0" w:color="auto"/>
                    <w:bottom w:val="none" w:sz="0" w:space="0" w:color="auto"/>
                    <w:right w:val="none" w:sz="0" w:space="0" w:color="auto"/>
                  </w:divBdr>
                </w:div>
                <w:div w:id="1485852354">
                  <w:marLeft w:val="640"/>
                  <w:marRight w:val="0"/>
                  <w:marTop w:val="0"/>
                  <w:marBottom w:val="0"/>
                  <w:divBdr>
                    <w:top w:val="none" w:sz="0" w:space="0" w:color="auto"/>
                    <w:left w:val="none" w:sz="0" w:space="0" w:color="auto"/>
                    <w:bottom w:val="none" w:sz="0" w:space="0" w:color="auto"/>
                    <w:right w:val="none" w:sz="0" w:space="0" w:color="auto"/>
                  </w:divBdr>
                </w:div>
                <w:div w:id="1559970082">
                  <w:marLeft w:val="640"/>
                  <w:marRight w:val="0"/>
                  <w:marTop w:val="0"/>
                  <w:marBottom w:val="0"/>
                  <w:divBdr>
                    <w:top w:val="none" w:sz="0" w:space="0" w:color="auto"/>
                    <w:left w:val="none" w:sz="0" w:space="0" w:color="auto"/>
                    <w:bottom w:val="none" w:sz="0" w:space="0" w:color="auto"/>
                    <w:right w:val="none" w:sz="0" w:space="0" w:color="auto"/>
                  </w:divBdr>
                </w:div>
                <w:div w:id="1564832610">
                  <w:marLeft w:val="640"/>
                  <w:marRight w:val="0"/>
                  <w:marTop w:val="0"/>
                  <w:marBottom w:val="0"/>
                  <w:divBdr>
                    <w:top w:val="none" w:sz="0" w:space="0" w:color="auto"/>
                    <w:left w:val="none" w:sz="0" w:space="0" w:color="auto"/>
                    <w:bottom w:val="none" w:sz="0" w:space="0" w:color="auto"/>
                    <w:right w:val="none" w:sz="0" w:space="0" w:color="auto"/>
                  </w:divBdr>
                </w:div>
                <w:div w:id="1671524983">
                  <w:marLeft w:val="640"/>
                  <w:marRight w:val="0"/>
                  <w:marTop w:val="0"/>
                  <w:marBottom w:val="0"/>
                  <w:divBdr>
                    <w:top w:val="none" w:sz="0" w:space="0" w:color="auto"/>
                    <w:left w:val="none" w:sz="0" w:space="0" w:color="auto"/>
                    <w:bottom w:val="none" w:sz="0" w:space="0" w:color="auto"/>
                    <w:right w:val="none" w:sz="0" w:space="0" w:color="auto"/>
                  </w:divBdr>
                </w:div>
                <w:div w:id="1774208469">
                  <w:marLeft w:val="640"/>
                  <w:marRight w:val="0"/>
                  <w:marTop w:val="0"/>
                  <w:marBottom w:val="0"/>
                  <w:divBdr>
                    <w:top w:val="none" w:sz="0" w:space="0" w:color="auto"/>
                    <w:left w:val="none" w:sz="0" w:space="0" w:color="auto"/>
                    <w:bottom w:val="none" w:sz="0" w:space="0" w:color="auto"/>
                    <w:right w:val="none" w:sz="0" w:space="0" w:color="auto"/>
                  </w:divBdr>
                </w:div>
                <w:div w:id="1856114162">
                  <w:marLeft w:val="640"/>
                  <w:marRight w:val="0"/>
                  <w:marTop w:val="0"/>
                  <w:marBottom w:val="0"/>
                  <w:divBdr>
                    <w:top w:val="none" w:sz="0" w:space="0" w:color="auto"/>
                    <w:left w:val="none" w:sz="0" w:space="0" w:color="auto"/>
                    <w:bottom w:val="none" w:sz="0" w:space="0" w:color="auto"/>
                    <w:right w:val="none" w:sz="0" w:space="0" w:color="auto"/>
                  </w:divBdr>
                </w:div>
                <w:div w:id="1857117441">
                  <w:marLeft w:val="640"/>
                  <w:marRight w:val="0"/>
                  <w:marTop w:val="0"/>
                  <w:marBottom w:val="0"/>
                  <w:divBdr>
                    <w:top w:val="none" w:sz="0" w:space="0" w:color="auto"/>
                    <w:left w:val="none" w:sz="0" w:space="0" w:color="auto"/>
                    <w:bottom w:val="none" w:sz="0" w:space="0" w:color="auto"/>
                    <w:right w:val="none" w:sz="0" w:space="0" w:color="auto"/>
                  </w:divBdr>
                </w:div>
                <w:div w:id="1938251644">
                  <w:marLeft w:val="640"/>
                  <w:marRight w:val="0"/>
                  <w:marTop w:val="0"/>
                  <w:marBottom w:val="0"/>
                  <w:divBdr>
                    <w:top w:val="none" w:sz="0" w:space="0" w:color="auto"/>
                    <w:left w:val="none" w:sz="0" w:space="0" w:color="auto"/>
                    <w:bottom w:val="none" w:sz="0" w:space="0" w:color="auto"/>
                    <w:right w:val="none" w:sz="0" w:space="0" w:color="auto"/>
                  </w:divBdr>
                </w:div>
                <w:div w:id="1979064857">
                  <w:marLeft w:val="640"/>
                  <w:marRight w:val="0"/>
                  <w:marTop w:val="0"/>
                  <w:marBottom w:val="0"/>
                  <w:divBdr>
                    <w:top w:val="none" w:sz="0" w:space="0" w:color="auto"/>
                    <w:left w:val="none" w:sz="0" w:space="0" w:color="auto"/>
                    <w:bottom w:val="none" w:sz="0" w:space="0" w:color="auto"/>
                    <w:right w:val="none" w:sz="0" w:space="0" w:color="auto"/>
                  </w:divBdr>
                </w:div>
                <w:div w:id="2054109413">
                  <w:marLeft w:val="640"/>
                  <w:marRight w:val="0"/>
                  <w:marTop w:val="0"/>
                  <w:marBottom w:val="0"/>
                  <w:divBdr>
                    <w:top w:val="none" w:sz="0" w:space="0" w:color="auto"/>
                    <w:left w:val="none" w:sz="0" w:space="0" w:color="auto"/>
                    <w:bottom w:val="none" w:sz="0" w:space="0" w:color="auto"/>
                    <w:right w:val="none" w:sz="0" w:space="0" w:color="auto"/>
                  </w:divBdr>
                </w:div>
                <w:div w:id="2097245310">
                  <w:marLeft w:val="640"/>
                  <w:marRight w:val="0"/>
                  <w:marTop w:val="0"/>
                  <w:marBottom w:val="0"/>
                  <w:divBdr>
                    <w:top w:val="none" w:sz="0" w:space="0" w:color="auto"/>
                    <w:left w:val="none" w:sz="0" w:space="0" w:color="auto"/>
                    <w:bottom w:val="none" w:sz="0" w:space="0" w:color="auto"/>
                    <w:right w:val="none" w:sz="0" w:space="0" w:color="auto"/>
                  </w:divBdr>
                </w:div>
                <w:div w:id="2110466332">
                  <w:marLeft w:val="640"/>
                  <w:marRight w:val="0"/>
                  <w:marTop w:val="0"/>
                  <w:marBottom w:val="0"/>
                  <w:divBdr>
                    <w:top w:val="none" w:sz="0" w:space="0" w:color="auto"/>
                    <w:left w:val="none" w:sz="0" w:space="0" w:color="auto"/>
                    <w:bottom w:val="none" w:sz="0" w:space="0" w:color="auto"/>
                    <w:right w:val="none" w:sz="0" w:space="0" w:color="auto"/>
                  </w:divBdr>
                </w:div>
              </w:divsChild>
            </w:div>
            <w:div w:id="1507355299">
              <w:marLeft w:val="0"/>
              <w:marRight w:val="0"/>
              <w:marTop w:val="0"/>
              <w:marBottom w:val="0"/>
              <w:divBdr>
                <w:top w:val="none" w:sz="0" w:space="0" w:color="auto"/>
                <w:left w:val="none" w:sz="0" w:space="0" w:color="auto"/>
                <w:bottom w:val="none" w:sz="0" w:space="0" w:color="auto"/>
                <w:right w:val="none" w:sz="0" w:space="0" w:color="auto"/>
              </w:divBdr>
              <w:divsChild>
                <w:div w:id="157812202">
                  <w:marLeft w:val="640"/>
                  <w:marRight w:val="0"/>
                  <w:marTop w:val="0"/>
                  <w:marBottom w:val="0"/>
                  <w:divBdr>
                    <w:top w:val="none" w:sz="0" w:space="0" w:color="auto"/>
                    <w:left w:val="none" w:sz="0" w:space="0" w:color="auto"/>
                    <w:bottom w:val="none" w:sz="0" w:space="0" w:color="auto"/>
                    <w:right w:val="none" w:sz="0" w:space="0" w:color="auto"/>
                  </w:divBdr>
                </w:div>
                <w:div w:id="359742721">
                  <w:marLeft w:val="640"/>
                  <w:marRight w:val="0"/>
                  <w:marTop w:val="0"/>
                  <w:marBottom w:val="0"/>
                  <w:divBdr>
                    <w:top w:val="none" w:sz="0" w:space="0" w:color="auto"/>
                    <w:left w:val="none" w:sz="0" w:space="0" w:color="auto"/>
                    <w:bottom w:val="none" w:sz="0" w:space="0" w:color="auto"/>
                    <w:right w:val="none" w:sz="0" w:space="0" w:color="auto"/>
                  </w:divBdr>
                </w:div>
                <w:div w:id="411244689">
                  <w:marLeft w:val="640"/>
                  <w:marRight w:val="0"/>
                  <w:marTop w:val="0"/>
                  <w:marBottom w:val="0"/>
                  <w:divBdr>
                    <w:top w:val="none" w:sz="0" w:space="0" w:color="auto"/>
                    <w:left w:val="none" w:sz="0" w:space="0" w:color="auto"/>
                    <w:bottom w:val="none" w:sz="0" w:space="0" w:color="auto"/>
                    <w:right w:val="none" w:sz="0" w:space="0" w:color="auto"/>
                  </w:divBdr>
                </w:div>
                <w:div w:id="449973686">
                  <w:marLeft w:val="640"/>
                  <w:marRight w:val="0"/>
                  <w:marTop w:val="0"/>
                  <w:marBottom w:val="0"/>
                  <w:divBdr>
                    <w:top w:val="none" w:sz="0" w:space="0" w:color="auto"/>
                    <w:left w:val="none" w:sz="0" w:space="0" w:color="auto"/>
                    <w:bottom w:val="none" w:sz="0" w:space="0" w:color="auto"/>
                    <w:right w:val="none" w:sz="0" w:space="0" w:color="auto"/>
                  </w:divBdr>
                </w:div>
                <w:div w:id="469060909">
                  <w:marLeft w:val="640"/>
                  <w:marRight w:val="0"/>
                  <w:marTop w:val="0"/>
                  <w:marBottom w:val="0"/>
                  <w:divBdr>
                    <w:top w:val="none" w:sz="0" w:space="0" w:color="auto"/>
                    <w:left w:val="none" w:sz="0" w:space="0" w:color="auto"/>
                    <w:bottom w:val="none" w:sz="0" w:space="0" w:color="auto"/>
                    <w:right w:val="none" w:sz="0" w:space="0" w:color="auto"/>
                  </w:divBdr>
                </w:div>
                <w:div w:id="505831138">
                  <w:marLeft w:val="640"/>
                  <w:marRight w:val="0"/>
                  <w:marTop w:val="0"/>
                  <w:marBottom w:val="0"/>
                  <w:divBdr>
                    <w:top w:val="none" w:sz="0" w:space="0" w:color="auto"/>
                    <w:left w:val="none" w:sz="0" w:space="0" w:color="auto"/>
                    <w:bottom w:val="none" w:sz="0" w:space="0" w:color="auto"/>
                    <w:right w:val="none" w:sz="0" w:space="0" w:color="auto"/>
                  </w:divBdr>
                </w:div>
                <w:div w:id="547180478">
                  <w:marLeft w:val="640"/>
                  <w:marRight w:val="0"/>
                  <w:marTop w:val="0"/>
                  <w:marBottom w:val="0"/>
                  <w:divBdr>
                    <w:top w:val="none" w:sz="0" w:space="0" w:color="auto"/>
                    <w:left w:val="none" w:sz="0" w:space="0" w:color="auto"/>
                    <w:bottom w:val="none" w:sz="0" w:space="0" w:color="auto"/>
                    <w:right w:val="none" w:sz="0" w:space="0" w:color="auto"/>
                  </w:divBdr>
                </w:div>
                <w:div w:id="666173709">
                  <w:marLeft w:val="640"/>
                  <w:marRight w:val="0"/>
                  <w:marTop w:val="0"/>
                  <w:marBottom w:val="0"/>
                  <w:divBdr>
                    <w:top w:val="none" w:sz="0" w:space="0" w:color="auto"/>
                    <w:left w:val="none" w:sz="0" w:space="0" w:color="auto"/>
                    <w:bottom w:val="none" w:sz="0" w:space="0" w:color="auto"/>
                    <w:right w:val="none" w:sz="0" w:space="0" w:color="auto"/>
                  </w:divBdr>
                </w:div>
                <w:div w:id="695542445">
                  <w:marLeft w:val="640"/>
                  <w:marRight w:val="0"/>
                  <w:marTop w:val="0"/>
                  <w:marBottom w:val="0"/>
                  <w:divBdr>
                    <w:top w:val="none" w:sz="0" w:space="0" w:color="auto"/>
                    <w:left w:val="none" w:sz="0" w:space="0" w:color="auto"/>
                    <w:bottom w:val="none" w:sz="0" w:space="0" w:color="auto"/>
                    <w:right w:val="none" w:sz="0" w:space="0" w:color="auto"/>
                  </w:divBdr>
                </w:div>
                <w:div w:id="983393847">
                  <w:marLeft w:val="640"/>
                  <w:marRight w:val="0"/>
                  <w:marTop w:val="0"/>
                  <w:marBottom w:val="0"/>
                  <w:divBdr>
                    <w:top w:val="none" w:sz="0" w:space="0" w:color="auto"/>
                    <w:left w:val="none" w:sz="0" w:space="0" w:color="auto"/>
                    <w:bottom w:val="none" w:sz="0" w:space="0" w:color="auto"/>
                    <w:right w:val="none" w:sz="0" w:space="0" w:color="auto"/>
                  </w:divBdr>
                </w:div>
                <w:div w:id="999651008">
                  <w:marLeft w:val="640"/>
                  <w:marRight w:val="0"/>
                  <w:marTop w:val="0"/>
                  <w:marBottom w:val="0"/>
                  <w:divBdr>
                    <w:top w:val="none" w:sz="0" w:space="0" w:color="auto"/>
                    <w:left w:val="none" w:sz="0" w:space="0" w:color="auto"/>
                    <w:bottom w:val="none" w:sz="0" w:space="0" w:color="auto"/>
                    <w:right w:val="none" w:sz="0" w:space="0" w:color="auto"/>
                  </w:divBdr>
                </w:div>
                <w:div w:id="1086147706">
                  <w:marLeft w:val="640"/>
                  <w:marRight w:val="0"/>
                  <w:marTop w:val="0"/>
                  <w:marBottom w:val="0"/>
                  <w:divBdr>
                    <w:top w:val="none" w:sz="0" w:space="0" w:color="auto"/>
                    <w:left w:val="none" w:sz="0" w:space="0" w:color="auto"/>
                    <w:bottom w:val="none" w:sz="0" w:space="0" w:color="auto"/>
                    <w:right w:val="none" w:sz="0" w:space="0" w:color="auto"/>
                  </w:divBdr>
                </w:div>
                <w:div w:id="1200818448">
                  <w:marLeft w:val="640"/>
                  <w:marRight w:val="0"/>
                  <w:marTop w:val="0"/>
                  <w:marBottom w:val="0"/>
                  <w:divBdr>
                    <w:top w:val="none" w:sz="0" w:space="0" w:color="auto"/>
                    <w:left w:val="none" w:sz="0" w:space="0" w:color="auto"/>
                    <w:bottom w:val="none" w:sz="0" w:space="0" w:color="auto"/>
                    <w:right w:val="none" w:sz="0" w:space="0" w:color="auto"/>
                  </w:divBdr>
                </w:div>
                <w:div w:id="1212113832">
                  <w:marLeft w:val="640"/>
                  <w:marRight w:val="0"/>
                  <w:marTop w:val="0"/>
                  <w:marBottom w:val="0"/>
                  <w:divBdr>
                    <w:top w:val="none" w:sz="0" w:space="0" w:color="auto"/>
                    <w:left w:val="none" w:sz="0" w:space="0" w:color="auto"/>
                    <w:bottom w:val="none" w:sz="0" w:space="0" w:color="auto"/>
                    <w:right w:val="none" w:sz="0" w:space="0" w:color="auto"/>
                  </w:divBdr>
                </w:div>
                <w:div w:id="1222401758">
                  <w:marLeft w:val="640"/>
                  <w:marRight w:val="0"/>
                  <w:marTop w:val="0"/>
                  <w:marBottom w:val="0"/>
                  <w:divBdr>
                    <w:top w:val="none" w:sz="0" w:space="0" w:color="auto"/>
                    <w:left w:val="none" w:sz="0" w:space="0" w:color="auto"/>
                    <w:bottom w:val="none" w:sz="0" w:space="0" w:color="auto"/>
                    <w:right w:val="none" w:sz="0" w:space="0" w:color="auto"/>
                  </w:divBdr>
                </w:div>
                <w:div w:id="1271399260">
                  <w:marLeft w:val="640"/>
                  <w:marRight w:val="0"/>
                  <w:marTop w:val="0"/>
                  <w:marBottom w:val="0"/>
                  <w:divBdr>
                    <w:top w:val="none" w:sz="0" w:space="0" w:color="auto"/>
                    <w:left w:val="none" w:sz="0" w:space="0" w:color="auto"/>
                    <w:bottom w:val="none" w:sz="0" w:space="0" w:color="auto"/>
                    <w:right w:val="none" w:sz="0" w:space="0" w:color="auto"/>
                  </w:divBdr>
                </w:div>
                <w:div w:id="1282957146">
                  <w:marLeft w:val="640"/>
                  <w:marRight w:val="0"/>
                  <w:marTop w:val="0"/>
                  <w:marBottom w:val="0"/>
                  <w:divBdr>
                    <w:top w:val="none" w:sz="0" w:space="0" w:color="auto"/>
                    <w:left w:val="none" w:sz="0" w:space="0" w:color="auto"/>
                    <w:bottom w:val="none" w:sz="0" w:space="0" w:color="auto"/>
                    <w:right w:val="none" w:sz="0" w:space="0" w:color="auto"/>
                  </w:divBdr>
                </w:div>
                <w:div w:id="1339850583">
                  <w:marLeft w:val="640"/>
                  <w:marRight w:val="0"/>
                  <w:marTop w:val="0"/>
                  <w:marBottom w:val="0"/>
                  <w:divBdr>
                    <w:top w:val="none" w:sz="0" w:space="0" w:color="auto"/>
                    <w:left w:val="none" w:sz="0" w:space="0" w:color="auto"/>
                    <w:bottom w:val="none" w:sz="0" w:space="0" w:color="auto"/>
                    <w:right w:val="none" w:sz="0" w:space="0" w:color="auto"/>
                  </w:divBdr>
                </w:div>
                <w:div w:id="1417749139">
                  <w:marLeft w:val="640"/>
                  <w:marRight w:val="0"/>
                  <w:marTop w:val="0"/>
                  <w:marBottom w:val="0"/>
                  <w:divBdr>
                    <w:top w:val="none" w:sz="0" w:space="0" w:color="auto"/>
                    <w:left w:val="none" w:sz="0" w:space="0" w:color="auto"/>
                    <w:bottom w:val="none" w:sz="0" w:space="0" w:color="auto"/>
                    <w:right w:val="none" w:sz="0" w:space="0" w:color="auto"/>
                  </w:divBdr>
                </w:div>
                <w:div w:id="1438598408">
                  <w:marLeft w:val="640"/>
                  <w:marRight w:val="0"/>
                  <w:marTop w:val="0"/>
                  <w:marBottom w:val="0"/>
                  <w:divBdr>
                    <w:top w:val="none" w:sz="0" w:space="0" w:color="auto"/>
                    <w:left w:val="none" w:sz="0" w:space="0" w:color="auto"/>
                    <w:bottom w:val="none" w:sz="0" w:space="0" w:color="auto"/>
                    <w:right w:val="none" w:sz="0" w:space="0" w:color="auto"/>
                  </w:divBdr>
                </w:div>
                <w:div w:id="1479689569">
                  <w:marLeft w:val="640"/>
                  <w:marRight w:val="0"/>
                  <w:marTop w:val="0"/>
                  <w:marBottom w:val="0"/>
                  <w:divBdr>
                    <w:top w:val="none" w:sz="0" w:space="0" w:color="auto"/>
                    <w:left w:val="none" w:sz="0" w:space="0" w:color="auto"/>
                    <w:bottom w:val="none" w:sz="0" w:space="0" w:color="auto"/>
                    <w:right w:val="none" w:sz="0" w:space="0" w:color="auto"/>
                  </w:divBdr>
                </w:div>
                <w:div w:id="1616517117">
                  <w:marLeft w:val="640"/>
                  <w:marRight w:val="0"/>
                  <w:marTop w:val="0"/>
                  <w:marBottom w:val="0"/>
                  <w:divBdr>
                    <w:top w:val="none" w:sz="0" w:space="0" w:color="auto"/>
                    <w:left w:val="none" w:sz="0" w:space="0" w:color="auto"/>
                    <w:bottom w:val="none" w:sz="0" w:space="0" w:color="auto"/>
                    <w:right w:val="none" w:sz="0" w:space="0" w:color="auto"/>
                  </w:divBdr>
                </w:div>
                <w:div w:id="1631665362">
                  <w:marLeft w:val="640"/>
                  <w:marRight w:val="0"/>
                  <w:marTop w:val="0"/>
                  <w:marBottom w:val="0"/>
                  <w:divBdr>
                    <w:top w:val="none" w:sz="0" w:space="0" w:color="auto"/>
                    <w:left w:val="none" w:sz="0" w:space="0" w:color="auto"/>
                    <w:bottom w:val="none" w:sz="0" w:space="0" w:color="auto"/>
                    <w:right w:val="none" w:sz="0" w:space="0" w:color="auto"/>
                  </w:divBdr>
                </w:div>
                <w:div w:id="1659070829">
                  <w:marLeft w:val="640"/>
                  <w:marRight w:val="0"/>
                  <w:marTop w:val="0"/>
                  <w:marBottom w:val="0"/>
                  <w:divBdr>
                    <w:top w:val="none" w:sz="0" w:space="0" w:color="auto"/>
                    <w:left w:val="none" w:sz="0" w:space="0" w:color="auto"/>
                    <w:bottom w:val="none" w:sz="0" w:space="0" w:color="auto"/>
                    <w:right w:val="none" w:sz="0" w:space="0" w:color="auto"/>
                  </w:divBdr>
                </w:div>
                <w:div w:id="1717311643">
                  <w:marLeft w:val="640"/>
                  <w:marRight w:val="0"/>
                  <w:marTop w:val="0"/>
                  <w:marBottom w:val="0"/>
                  <w:divBdr>
                    <w:top w:val="none" w:sz="0" w:space="0" w:color="auto"/>
                    <w:left w:val="none" w:sz="0" w:space="0" w:color="auto"/>
                    <w:bottom w:val="none" w:sz="0" w:space="0" w:color="auto"/>
                    <w:right w:val="none" w:sz="0" w:space="0" w:color="auto"/>
                  </w:divBdr>
                </w:div>
                <w:div w:id="1723214404">
                  <w:marLeft w:val="640"/>
                  <w:marRight w:val="0"/>
                  <w:marTop w:val="0"/>
                  <w:marBottom w:val="0"/>
                  <w:divBdr>
                    <w:top w:val="none" w:sz="0" w:space="0" w:color="auto"/>
                    <w:left w:val="none" w:sz="0" w:space="0" w:color="auto"/>
                    <w:bottom w:val="none" w:sz="0" w:space="0" w:color="auto"/>
                    <w:right w:val="none" w:sz="0" w:space="0" w:color="auto"/>
                  </w:divBdr>
                </w:div>
                <w:div w:id="1845126631">
                  <w:marLeft w:val="640"/>
                  <w:marRight w:val="0"/>
                  <w:marTop w:val="0"/>
                  <w:marBottom w:val="0"/>
                  <w:divBdr>
                    <w:top w:val="none" w:sz="0" w:space="0" w:color="auto"/>
                    <w:left w:val="none" w:sz="0" w:space="0" w:color="auto"/>
                    <w:bottom w:val="none" w:sz="0" w:space="0" w:color="auto"/>
                    <w:right w:val="none" w:sz="0" w:space="0" w:color="auto"/>
                  </w:divBdr>
                </w:div>
                <w:div w:id="1851723628">
                  <w:marLeft w:val="640"/>
                  <w:marRight w:val="0"/>
                  <w:marTop w:val="0"/>
                  <w:marBottom w:val="0"/>
                  <w:divBdr>
                    <w:top w:val="none" w:sz="0" w:space="0" w:color="auto"/>
                    <w:left w:val="none" w:sz="0" w:space="0" w:color="auto"/>
                    <w:bottom w:val="none" w:sz="0" w:space="0" w:color="auto"/>
                    <w:right w:val="none" w:sz="0" w:space="0" w:color="auto"/>
                  </w:divBdr>
                </w:div>
                <w:div w:id="1861501984">
                  <w:marLeft w:val="640"/>
                  <w:marRight w:val="0"/>
                  <w:marTop w:val="0"/>
                  <w:marBottom w:val="0"/>
                  <w:divBdr>
                    <w:top w:val="none" w:sz="0" w:space="0" w:color="auto"/>
                    <w:left w:val="none" w:sz="0" w:space="0" w:color="auto"/>
                    <w:bottom w:val="none" w:sz="0" w:space="0" w:color="auto"/>
                    <w:right w:val="none" w:sz="0" w:space="0" w:color="auto"/>
                  </w:divBdr>
                </w:div>
                <w:div w:id="1861551895">
                  <w:marLeft w:val="640"/>
                  <w:marRight w:val="0"/>
                  <w:marTop w:val="0"/>
                  <w:marBottom w:val="0"/>
                  <w:divBdr>
                    <w:top w:val="none" w:sz="0" w:space="0" w:color="auto"/>
                    <w:left w:val="none" w:sz="0" w:space="0" w:color="auto"/>
                    <w:bottom w:val="none" w:sz="0" w:space="0" w:color="auto"/>
                    <w:right w:val="none" w:sz="0" w:space="0" w:color="auto"/>
                  </w:divBdr>
                </w:div>
                <w:div w:id="1914855515">
                  <w:marLeft w:val="640"/>
                  <w:marRight w:val="0"/>
                  <w:marTop w:val="0"/>
                  <w:marBottom w:val="0"/>
                  <w:divBdr>
                    <w:top w:val="none" w:sz="0" w:space="0" w:color="auto"/>
                    <w:left w:val="none" w:sz="0" w:space="0" w:color="auto"/>
                    <w:bottom w:val="none" w:sz="0" w:space="0" w:color="auto"/>
                    <w:right w:val="none" w:sz="0" w:space="0" w:color="auto"/>
                  </w:divBdr>
                </w:div>
                <w:div w:id="1999310304">
                  <w:marLeft w:val="640"/>
                  <w:marRight w:val="0"/>
                  <w:marTop w:val="0"/>
                  <w:marBottom w:val="0"/>
                  <w:divBdr>
                    <w:top w:val="none" w:sz="0" w:space="0" w:color="auto"/>
                    <w:left w:val="none" w:sz="0" w:space="0" w:color="auto"/>
                    <w:bottom w:val="none" w:sz="0" w:space="0" w:color="auto"/>
                    <w:right w:val="none" w:sz="0" w:space="0" w:color="auto"/>
                  </w:divBdr>
                </w:div>
                <w:div w:id="2036953702">
                  <w:marLeft w:val="640"/>
                  <w:marRight w:val="0"/>
                  <w:marTop w:val="0"/>
                  <w:marBottom w:val="0"/>
                  <w:divBdr>
                    <w:top w:val="none" w:sz="0" w:space="0" w:color="auto"/>
                    <w:left w:val="none" w:sz="0" w:space="0" w:color="auto"/>
                    <w:bottom w:val="none" w:sz="0" w:space="0" w:color="auto"/>
                    <w:right w:val="none" w:sz="0" w:space="0" w:color="auto"/>
                  </w:divBdr>
                </w:div>
                <w:div w:id="2066682239">
                  <w:marLeft w:val="640"/>
                  <w:marRight w:val="0"/>
                  <w:marTop w:val="0"/>
                  <w:marBottom w:val="0"/>
                  <w:divBdr>
                    <w:top w:val="none" w:sz="0" w:space="0" w:color="auto"/>
                    <w:left w:val="none" w:sz="0" w:space="0" w:color="auto"/>
                    <w:bottom w:val="none" w:sz="0" w:space="0" w:color="auto"/>
                    <w:right w:val="none" w:sz="0" w:space="0" w:color="auto"/>
                  </w:divBdr>
                </w:div>
                <w:div w:id="2072802332">
                  <w:marLeft w:val="640"/>
                  <w:marRight w:val="0"/>
                  <w:marTop w:val="0"/>
                  <w:marBottom w:val="0"/>
                  <w:divBdr>
                    <w:top w:val="none" w:sz="0" w:space="0" w:color="auto"/>
                    <w:left w:val="none" w:sz="0" w:space="0" w:color="auto"/>
                    <w:bottom w:val="none" w:sz="0" w:space="0" w:color="auto"/>
                    <w:right w:val="none" w:sz="0" w:space="0" w:color="auto"/>
                  </w:divBdr>
                </w:div>
                <w:div w:id="2074308517">
                  <w:marLeft w:val="640"/>
                  <w:marRight w:val="0"/>
                  <w:marTop w:val="0"/>
                  <w:marBottom w:val="0"/>
                  <w:divBdr>
                    <w:top w:val="none" w:sz="0" w:space="0" w:color="auto"/>
                    <w:left w:val="none" w:sz="0" w:space="0" w:color="auto"/>
                    <w:bottom w:val="none" w:sz="0" w:space="0" w:color="auto"/>
                    <w:right w:val="none" w:sz="0" w:space="0" w:color="auto"/>
                  </w:divBdr>
                </w:div>
                <w:div w:id="2096709446">
                  <w:marLeft w:val="640"/>
                  <w:marRight w:val="0"/>
                  <w:marTop w:val="0"/>
                  <w:marBottom w:val="0"/>
                  <w:divBdr>
                    <w:top w:val="none" w:sz="0" w:space="0" w:color="auto"/>
                    <w:left w:val="none" w:sz="0" w:space="0" w:color="auto"/>
                    <w:bottom w:val="none" w:sz="0" w:space="0" w:color="auto"/>
                    <w:right w:val="none" w:sz="0" w:space="0" w:color="auto"/>
                  </w:divBdr>
                </w:div>
                <w:div w:id="2103917533">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9941112">
      <w:bodyDiv w:val="1"/>
      <w:marLeft w:val="0"/>
      <w:marRight w:val="0"/>
      <w:marTop w:val="0"/>
      <w:marBottom w:val="0"/>
      <w:divBdr>
        <w:top w:val="none" w:sz="0" w:space="0" w:color="auto"/>
        <w:left w:val="none" w:sz="0" w:space="0" w:color="auto"/>
        <w:bottom w:val="none" w:sz="0" w:space="0" w:color="auto"/>
        <w:right w:val="none" w:sz="0" w:space="0" w:color="auto"/>
      </w:divBdr>
      <w:divsChild>
        <w:div w:id="169487840">
          <w:marLeft w:val="640"/>
          <w:marRight w:val="0"/>
          <w:marTop w:val="0"/>
          <w:marBottom w:val="0"/>
          <w:divBdr>
            <w:top w:val="none" w:sz="0" w:space="0" w:color="auto"/>
            <w:left w:val="none" w:sz="0" w:space="0" w:color="auto"/>
            <w:bottom w:val="none" w:sz="0" w:space="0" w:color="auto"/>
            <w:right w:val="none" w:sz="0" w:space="0" w:color="auto"/>
          </w:divBdr>
        </w:div>
        <w:div w:id="171801586">
          <w:marLeft w:val="640"/>
          <w:marRight w:val="0"/>
          <w:marTop w:val="0"/>
          <w:marBottom w:val="0"/>
          <w:divBdr>
            <w:top w:val="none" w:sz="0" w:space="0" w:color="auto"/>
            <w:left w:val="none" w:sz="0" w:space="0" w:color="auto"/>
            <w:bottom w:val="none" w:sz="0" w:space="0" w:color="auto"/>
            <w:right w:val="none" w:sz="0" w:space="0" w:color="auto"/>
          </w:divBdr>
        </w:div>
        <w:div w:id="384792617">
          <w:marLeft w:val="640"/>
          <w:marRight w:val="0"/>
          <w:marTop w:val="0"/>
          <w:marBottom w:val="0"/>
          <w:divBdr>
            <w:top w:val="none" w:sz="0" w:space="0" w:color="auto"/>
            <w:left w:val="none" w:sz="0" w:space="0" w:color="auto"/>
            <w:bottom w:val="none" w:sz="0" w:space="0" w:color="auto"/>
            <w:right w:val="none" w:sz="0" w:space="0" w:color="auto"/>
          </w:divBdr>
        </w:div>
        <w:div w:id="426923795">
          <w:marLeft w:val="640"/>
          <w:marRight w:val="0"/>
          <w:marTop w:val="0"/>
          <w:marBottom w:val="0"/>
          <w:divBdr>
            <w:top w:val="none" w:sz="0" w:space="0" w:color="auto"/>
            <w:left w:val="none" w:sz="0" w:space="0" w:color="auto"/>
            <w:bottom w:val="none" w:sz="0" w:space="0" w:color="auto"/>
            <w:right w:val="none" w:sz="0" w:space="0" w:color="auto"/>
          </w:divBdr>
        </w:div>
        <w:div w:id="597182632">
          <w:marLeft w:val="640"/>
          <w:marRight w:val="0"/>
          <w:marTop w:val="0"/>
          <w:marBottom w:val="0"/>
          <w:divBdr>
            <w:top w:val="none" w:sz="0" w:space="0" w:color="auto"/>
            <w:left w:val="none" w:sz="0" w:space="0" w:color="auto"/>
            <w:bottom w:val="none" w:sz="0" w:space="0" w:color="auto"/>
            <w:right w:val="none" w:sz="0" w:space="0" w:color="auto"/>
          </w:divBdr>
        </w:div>
        <w:div w:id="600915052">
          <w:marLeft w:val="640"/>
          <w:marRight w:val="0"/>
          <w:marTop w:val="0"/>
          <w:marBottom w:val="0"/>
          <w:divBdr>
            <w:top w:val="none" w:sz="0" w:space="0" w:color="auto"/>
            <w:left w:val="none" w:sz="0" w:space="0" w:color="auto"/>
            <w:bottom w:val="none" w:sz="0" w:space="0" w:color="auto"/>
            <w:right w:val="none" w:sz="0" w:space="0" w:color="auto"/>
          </w:divBdr>
        </w:div>
        <w:div w:id="733042645">
          <w:marLeft w:val="640"/>
          <w:marRight w:val="0"/>
          <w:marTop w:val="0"/>
          <w:marBottom w:val="0"/>
          <w:divBdr>
            <w:top w:val="none" w:sz="0" w:space="0" w:color="auto"/>
            <w:left w:val="none" w:sz="0" w:space="0" w:color="auto"/>
            <w:bottom w:val="none" w:sz="0" w:space="0" w:color="auto"/>
            <w:right w:val="none" w:sz="0" w:space="0" w:color="auto"/>
          </w:divBdr>
        </w:div>
        <w:div w:id="757480244">
          <w:marLeft w:val="640"/>
          <w:marRight w:val="0"/>
          <w:marTop w:val="0"/>
          <w:marBottom w:val="0"/>
          <w:divBdr>
            <w:top w:val="none" w:sz="0" w:space="0" w:color="auto"/>
            <w:left w:val="none" w:sz="0" w:space="0" w:color="auto"/>
            <w:bottom w:val="none" w:sz="0" w:space="0" w:color="auto"/>
            <w:right w:val="none" w:sz="0" w:space="0" w:color="auto"/>
          </w:divBdr>
        </w:div>
        <w:div w:id="906454396">
          <w:marLeft w:val="640"/>
          <w:marRight w:val="0"/>
          <w:marTop w:val="0"/>
          <w:marBottom w:val="0"/>
          <w:divBdr>
            <w:top w:val="none" w:sz="0" w:space="0" w:color="auto"/>
            <w:left w:val="none" w:sz="0" w:space="0" w:color="auto"/>
            <w:bottom w:val="none" w:sz="0" w:space="0" w:color="auto"/>
            <w:right w:val="none" w:sz="0" w:space="0" w:color="auto"/>
          </w:divBdr>
        </w:div>
        <w:div w:id="1258828569">
          <w:marLeft w:val="640"/>
          <w:marRight w:val="0"/>
          <w:marTop w:val="0"/>
          <w:marBottom w:val="0"/>
          <w:divBdr>
            <w:top w:val="none" w:sz="0" w:space="0" w:color="auto"/>
            <w:left w:val="none" w:sz="0" w:space="0" w:color="auto"/>
            <w:bottom w:val="none" w:sz="0" w:space="0" w:color="auto"/>
            <w:right w:val="none" w:sz="0" w:space="0" w:color="auto"/>
          </w:divBdr>
        </w:div>
        <w:div w:id="1291980806">
          <w:marLeft w:val="640"/>
          <w:marRight w:val="0"/>
          <w:marTop w:val="0"/>
          <w:marBottom w:val="0"/>
          <w:divBdr>
            <w:top w:val="none" w:sz="0" w:space="0" w:color="auto"/>
            <w:left w:val="none" w:sz="0" w:space="0" w:color="auto"/>
            <w:bottom w:val="none" w:sz="0" w:space="0" w:color="auto"/>
            <w:right w:val="none" w:sz="0" w:space="0" w:color="auto"/>
          </w:divBdr>
        </w:div>
        <w:div w:id="1326663376">
          <w:marLeft w:val="640"/>
          <w:marRight w:val="0"/>
          <w:marTop w:val="0"/>
          <w:marBottom w:val="0"/>
          <w:divBdr>
            <w:top w:val="none" w:sz="0" w:space="0" w:color="auto"/>
            <w:left w:val="none" w:sz="0" w:space="0" w:color="auto"/>
            <w:bottom w:val="none" w:sz="0" w:space="0" w:color="auto"/>
            <w:right w:val="none" w:sz="0" w:space="0" w:color="auto"/>
          </w:divBdr>
        </w:div>
        <w:div w:id="1328436833">
          <w:marLeft w:val="640"/>
          <w:marRight w:val="0"/>
          <w:marTop w:val="0"/>
          <w:marBottom w:val="0"/>
          <w:divBdr>
            <w:top w:val="none" w:sz="0" w:space="0" w:color="auto"/>
            <w:left w:val="none" w:sz="0" w:space="0" w:color="auto"/>
            <w:bottom w:val="none" w:sz="0" w:space="0" w:color="auto"/>
            <w:right w:val="none" w:sz="0" w:space="0" w:color="auto"/>
          </w:divBdr>
        </w:div>
        <w:div w:id="1347244406">
          <w:marLeft w:val="640"/>
          <w:marRight w:val="0"/>
          <w:marTop w:val="0"/>
          <w:marBottom w:val="0"/>
          <w:divBdr>
            <w:top w:val="none" w:sz="0" w:space="0" w:color="auto"/>
            <w:left w:val="none" w:sz="0" w:space="0" w:color="auto"/>
            <w:bottom w:val="none" w:sz="0" w:space="0" w:color="auto"/>
            <w:right w:val="none" w:sz="0" w:space="0" w:color="auto"/>
          </w:divBdr>
        </w:div>
        <w:div w:id="1400715097">
          <w:marLeft w:val="640"/>
          <w:marRight w:val="0"/>
          <w:marTop w:val="0"/>
          <w:marBottom w:val="0"/>
          <w:divBdr>
            <w:top w:val="none" w:sz="0" w:space="0" w:color="auto"/>
            <w:left w:val="none" w:sz="0" w:space="0" w:color="auto"/>
            <w:bottom w:val="none" w:sz="0" w:space="0" w:color="auto"/>
            <w:right w:val="none" w:sz="0" w:space="0" w:color="auto"/>
          </w:divBdr>
        </w:div>
        <w:div w:id="1468090958">
          <w:marLeft w:val="640"/>
          <w:marRight w:val="0"/>
          <w:marTop w:val="0"/>
          <w:marBottom w:val="0"/>
          <w:divBdr>
            <w:top w:val="none" w:sz="0" w:space="0" w:color="auto"/>
            <w:left w:val="none" w:sz="0" w:space="0" w:color="auto"/>
            <w:bottom w:val="none" w:sz="0" w:space="0" w:color="auto"/>
            <w:right w:val="none" w:sz="0" w:space="0" w:color="auto"/>
          </w:divBdr>
        </w:div>
        <w:div w:id="1530292241">
          <w:marLeft w:val="640"/>
          <w:marRight w:val="0"/>
          <w:marTop w:val="0"/>
          <w:marBottom w:val="0"/>
          <w:divBdr>
            <w:top w:val="none" w:sz="0" w:space="0" w:color="auto"/>
            <w:left w:val="none" w:sz="0" w:space="0" w:color="auto"/>
            <w:bottom w:val="none" w:sz="0" w:space="0" w:color="auto"/>
            <w:right w:val="none" w:sz="0" w:space="0" w:color="auto"/>
          </w:divBdr>
        </w:div>
        <w:div w:id="1547183005">
          <w:marLeft w:val="640"/>
          <w:marRight w:val="0"/>
          <w:marTop w:val="0"/>
          <w:marBottom w:val="0"/>
          <w:divBdr>
            <w:top w:val="none" w:sz="0" w:space="0" w:color="auto"/>
            <w:left w:val="none" w:sz="0" w:space="0" w:color="auto"/>
            <w:bottom w:val="none" w:sz="0" w:space="0" w:color="auto"/>
            <w:right w:val="none" w:sz="0" w:space="0" w:color="auto"/>
          </w:divBdr>
        </w:div>
        <w:div w:id="1598439842">
          <w:marLeft w:val="640"/>
          <w:marRight w:val="0"/>
          <w:marTop w:val="0"/>
          <w:marBottom w:val="0"/>
          <w:divBdr>
            <w:top w:val="none" w:sz="0" w:space="0" w:color="auto"/>
            <w:left w:val="none" w:sz="0" w:space="0" w:color="auto"/>
            <w:bottom w:val="none" w:sz="0" w:space="0" w:color="auto"/>
            <w:right w:val="none" w:sz="0" w:space="0" w:color="auto"/>
          </w:divBdr>
        </w:div>
        <w:div w:id="1662275628">
          <w:marLeft w:val="640"/>
          <w:marRight w:val="0"/>
          <w:marTop w:val="0"/>
          <w:marBottom w:val="0"/>
          <w:divBdr>
            <w:top w:val="none" w:sz="0" w:space="0" w:color="auto"/>
            <w:left w:val="none" w:sz="0" w:space="0" w:color="auto"/>
            <w:bottom w:val="none" w:sz="0" w:space="0" w:color="auto"/>
            <w:right w:val="none" w:sz="0" w:space="0" w:color="auto"/>
          </w:divBdr>
        </w:div>
        <w:div w:id="1916738077">
          <w:marLeft w:val="640"/>
          <w:marRight w:val="0"/>
          <w:marTop w:val="0"/>
          <w:marBottom w:val="0"/>
          <w:divBdr>
            <w:top w:val="none" w:sz="0" w:space="0" w:color="auto"/>
            <w:left w:val="none" w:sz="0" w:space="0" w:color="auto"/>
            <w:bottom w:val="none" w:sz="0" w:space="0" w:color="auto"/>
            <w:right w:val="none" w:sz="0" w:space="0" w:color="auto"/>
          </w:divBdr>
        </w:div>
        <w:div w:id="1920366816">
          <w:marLeft w:val="640"/>
          <w:marRight w:val="0"/>
          <w:marTop w:val="0"/>
          <w:marBottom w:val="0"/>
          <w:divBdr>
            <w:top w:val="none" w:sz="0" w:space="0" w:color="auto"/>
            <w:left w:val="none" w:sz="0" w:space="0" w:color="auto"/>
            <w:bottom w:val="none" w:sz="0" w:space="0" w:color="auto"/>
            <w:right w:val="none" w:sz="0" w:space="0" w:color="auto"/>
          </w:divBdr>
        </w:div>
        <w:div w:id="1946107530">
          <w:marLeft w:val="640"/>
          <w:marRight w:val="0"/>
          <w:marTop w:val="0"/>
          <w:marBottom w:val="0"/>
          <w:divBdr>
            <w:top w:val="none" w:sz="0" w:space="0" w:color="auto"/>
            <w:left w:val="none" w:sz="0" w:space="0" w:color="auto"/>
            <w:bottom w:val="none" w:sz="0" w:space="0" w:color="auto"/>
            <w:right w:val="none" w:sz="0" w:space="0" w:color="auto"/>
          </w:divBdr>
        </w:div>
        <w:div w:id="1970358124">
          <w:marLeft w:val="640"/>
          <w:marRight w:val="0"/>
          <w:marTop w:val="0"/>
          <w:marBottom w:val="0"/>
          <w:divBdr>
            <w:top w:val="none" w:sz="0" w:space="0" w:color="auto"/>
            <w:left w:val="none" w:sz="0" w:space="0" w:color="auto"/>
            <w:bottom w:val="none" w:sz="0" w:space="0" w:color="auto"/>
            <w:right w:val="none" w:sz="0" w:space="0" w:color="auto"/>
          </w:divBdr>
        </w:div>
        <w:div w:id="2015456550">
          <w:marLeft w:val="640"/>
          <w:marRight w:val="0"/>
          <w:marTop w:val="0"/>
          <w:marBottom w:val="0"/>
          <w:divBdr>
            <w:top w:val="none" w:sz="0" w:space="0" w:color="auto"/>
            <w:left w:val="none" w:sz="0" w:space="0" w:color="auto"/>
            <w:bottom w:val="none" w:sz="0" w:space="0" w:color="auto"/>
            <w:right w:val="none" w:sz="0" w:space="0" w:color="auto"/>
          </w:divBdr>
        </w:div>
        <w:div w:id="2075348269">
          <w:marLeft w:val="640"/>
          <w:marRight w:val="0"/>
          <w:marTop w:val="0"/>
          <w:marBottom w:val="0"/>
          <w:divBdr>
            <w:top w:val="none" w:sz="0" w:space="0" w:color="auto"/>
            <w:left w:val="none" w:sz="0" w:space="0" w:color="auto"/>
            <w:bottom w:val="none" w:sz="0" w:space="0" w:color="auto"/>
            <w:right w:val="none" w:sz="0" w:space="0" w:color="auto"/>
          </w:divBdr>
        </w:div>
        <w:div w:id="2122921103">
          <w:marLeft w:val="640"/>
          <w:marRight w:val="0"/>
          <w:marTop w:val="0"/>
          <w:marBottom w:val="0"/>
          <w:divBdr>
            <w:top w:val="none" w:sz="0" w:space="0" w:color="auto"/>
            <w:left w:val="none" w:sz="0" w:space="0" w:color="auto"/>
            <w:bottom w:val="none" w:sz="0" w:space="0" w:color="auto"/>
            <w:right w:val="none" w:sz="0" w:space="0" w:color="auto"/>
          </w:divBdr>
        </w:div>
        <w:div w:id="2142922412">
          <w:marLeft w:val="640"/>
          <w:marRight w:val="0"/>
          <w:marTop w:val="0"/>
          <w:marBottom w:val="0"/>
          <w:divBdr>
            <w:top w:val="none" w:sz="0" w:space="0" w:color="auto"/>
            <w:left w:val="none" w:sz="0" w:space="0" w:color="auto"/>
            <w:bottom w:val="none" w:sz="0" w:space="0" w:color="auto"/>
            <w:right w:val="none" w:sz="0" w:space="0" w:color="auto"/>
          </w:divBdr>
        </w:div>
      </w:divsChild>
    </w:div>
    <w:div w:id="650601710">
      <w:bodyDiv w:val="1"/>
      <w:marLeft w:val="0"/>
      <w:marRight w:val="0"/>
      <w:marTop w:val="0"/>
      <w:marBottom w:val="0"/>
      <w:divBdr>
        <w:top w:val="none" w:sz="0" w:space="0" w:color="auto"/>
        <w:left w:val="none" w:sz="0" w:space="0" w:color="auto"/>
        <w:bottom w:val="none" w:sz="0" w:space="0" w:color="auto"/>
        <w:right w:val="none" w:sz="0" w:space="0" w:color="auto"/>
      </w:divBdr>
      <w:divsChild>
        <w:div w:id="18355222">
          <w:marLeft w:val="640"/>
          <w:marRight w:val="0"/>
          <w:marTop w:val="0"/>
          <w:marBottom w:val="0"/>
          <w:divBdr>
            <w:top w:val="none" w:sz="0" w:space="0" w:color="auto"/>
            <w:left w:val="none" w:sz="0" w:space="0" w:color="auto"/>
            <w:bottom w:val="none" w:sz="0" w:space="0" w:color="auto"/>
            <w:right w:val="none" w:sz="0" w:space="0" w:color="auto"/>
          </w:divBdr>
        </w:div>
        <w:div w:id="163209846">
          <w:marLeft w:val="640"/>
          <w:marRight w:val="0"/>
          <w:marTop w:val="0"/>
          <w:marBottom w:val="0"/>
          <w:divBdr>
            <w:top w:val="none" w:sz="0" w:space="0" w:color="auto"/>
            <w:left w:val="none" w:sz="0" w:space="0" w:color="auto"/>
            <w:bottom w:val="none" w:sz="0" w:space="0" w:color="auto"/>
            <w:right w:val="none" w:sz="0" w:space="0" w:color="auto"/>
          </w:divBdr>
        </w:div>
        <w:div w:id="174345012">
          <w:marLeft w:val="640"/>
          <w:marRight w:val="0"/>
          <w:marTop w:val="0"/>
          <w:marBottom w:val="0"/>
          <w:divBdr>
            <w:top w:val="none" w:sz="0" w:space="0" w:color="auto"/>
            <w:left w:val="none" w:sz="0" w:space="0" w:color="auto"/>
            <w:bottom w:val="none" w:sz="0" w:space="0" w:color="auto"/>
            <w:right w:val="none" w:sz="0" w:space="0" w:color="auto"/>
          </w:divBdr>
        </w:div>
        <w:div w:id="257562803">
          <w:marLeft w:val="640"/>
          <w:marRight w:val="0"/>
          <w:marTop w:val="0"/>
          <w:marBottom w:val="0"/>
          <w:divBdr>
            <w:top w:val="none" w:sz="0" w:space="0" w:color="auto"/>
            <w:left w:val="none" w:sz="0" w:space="0" w:color="auto"/>
            <w:bottom w:val="none" w:sz="0" w:space="0" w:color="auto"/>
            <w:right w:val="none" w:sz="0" w:space="0" w:color="auto"/>
          </w:divBdr>
        </w:div>
        <w:div w:id="275406710">
          <w:marLeft w:val="640"/>
          <w:marRight w:val="0"/>
          <w:marTop w:val="0"/>
          <w:marBottom w:val="0"/>
          <w:divBdr>
            <w:top w:val="none" w:sz="0" w:space="0" w:color="auto"/>
            <w:left w:val="none" w:sz="0" w:space="0" w:color="auto"/>
            <w:bottom w:val="none" w:sz="0" w:space="0" w:color="auto"/>
            <w:right w:val="none" w:sz="0" w:space="0" w:color="auto"/>
          </w:divBdr>
        </w:div>
        <w:div w:id="388386032">
          <w:marLeft w:val="640"/>
          <w:marRight w:val="0"/>
          <w:marTop w:val="0"/>
          <w:marBottom w:val="0"/>
          <w:divBdr>
            <w:top w:val="none" w:sz="0" w:space="0" w:color="auto"/>
            <w:left w:val="none" w:sz="0" w:space="0" w:color="auto"/>
            <w:bottom w:val="none" w:sz="0" w:space="0" w:color="auto"/>
            <w:right w:val="none" w:sz="0" w:space="0" w:color="auto"/>
          </w:divBdr>
        </w:div>
        <w:div w:id="505100295">
          <w:marLeft w:val="640"/>
          <w:marRight w:val="0"/>
          <w:marTop w:val="0"/>
          <w:marBottom w:val="0"/>
          <w:divBdr>
            <w:top w:val="none" w:sz="0" w:space="0" w:color="auto"/>
            <w:left w:val="none" w:sz="0" w:space="0" w:color="auto"/>
            <w:bottom w:val="none" w:sz="0" w:space="0" w:color="auto"/>
            <w:right w:val="none" w:sz="0" w:space="0" w:color="auto"/>
          </w:divBdr>
        </w:div>
        <w:div w:id="508259106">
          <w:marLeft w:val="640"/>
          <w:marRight w:val="0"/>
          <w:marTop w:val="0"/>
          <w:marBottom w:val="0"/>
          <w:divBdr>
            <w:top w:val="none" w:sz="0" w:space="0" w:color="auto"/>
            <w:left w:val="none" w:sz="0" w:space="0" w:color="auto"/>
            <w:bottom w:val="none" w:sz="0" w:space="0" w:color="auto"/>
            <w:right w:val="none" w:sz="0" w:space="0" w:color="auto"/>
          </w:divBdr>
        </w:div>
        <w:div w:id="658118357">
          <w:marLeft w:val="640"/>
          <w:marRight w:val="0"/>
          <w:marTop w:val="0"/>
          <w:marBottom w:val="0"/>
          <w:divBdr>
            <w:top w:val="none" w:sz="0" w:space="0" w:color="auto"/>
            <w:left w:val="none" w:sz="0" w:space="0" w:color="auto"/>
            <w:bottom w:val="none" w:sz="0" w:space="0" w:color="auto"/>
            <w:right w:val="none" w:sz="0" w:space="0" w:color="auto"/>
          </w:divBdr>
        </w:div>
        <w:div w:id="823815697">
          <w:marLeft w:val="640"/>
          <w:marRight w:val="0"/>
          <w:marTop w:val="0"/>
          <w:marBottom w:val="0"/>
          <w:divBdr>
            <w:top w:val="none" w:sz="0" w:space="0" w:color="auto"/>
            <w:left w:val="none" w:sz="0" w:space="0" w:color="auto"/>
            <w:bottom w:val="none" w:sz="0" w:space="0" w:color="auto"/>
            <w:right w:val="none" w:sz="0" w:space="0" w:color="auto"/>
          </w:divBdr>
        </w:div>
        <w:div w:id="883253729">
          <w:marLeft w:val="640"/>
          <w:marRight w:val="0"/>
          <w:marTop w:val="0"/>
          <w:marBottom w:val="0"/>
          <w:divBdr>
            <w:top w:val="none" w:sz="0" w:space="0" w:color="auto"/>
            <w:left w:val="none" w:sz="0" w:space="0" w:color="auto"/>
            <w:bottom w:val="none" w:sz="0" w:space="0" w:color="auto"/>
            <w:right w:val="none" w:sz="0" w:space="0" w:color="auto"/>
          </w:divBdr>
        </w:div>
        <w:div w:id="1104615485">
          <w:marLeft w:val="640"/>
          <w:marRight w:val="0"/>
          <w:marTop w:val="0"/>
          <w:marBottom w:val="0"/>
          <w:divBdr>
            <w:top w:val="none" w:sz="0" w:space="0" w:color="auto"/>
            <w:left w:val="none" w:sz="0" w:space="0" w:color="auto"/>
            <w:bottom w:val="none" w:sz="0" w:space="0" w:color="auto"/>
            <w:right w:val="none" w:sz="0" w:space="0" w:color="auto"/>
          </w:divBdr>
        </w:div>
        <w:div w:id="1669555490">
          <w:marLeft w:val="640"/>
          <w:marRight w:val="0"/>
          <w:marTop w:val="0"/>
          <w:marBottom w:val="0"/>
          <w:divBdr>
            <w:top w:val="none" w:sz="0" w:space="0" w:color="auto"/>
            <w:left w:val="none" w:sz="0" w:space="0" w:color="auto"/>
            <w:bottom w:val="none" w:sz="0" w:space="0" w:color="auto"/>
            <w:right w:val="none" w:sz="0" w:space="0" w:color="auto"/>
          </w:divBdr>
        </w:div>
        <w:div w:id="1707556918">
          <w:marLeft w:val="640"/>
          <w:marRight w:val="0"/>
          <w:marTop w:val="0"/>
          <w:marBottom w:val="0"/>
          <w:divBdr>
            <w:top w:val="none" w:sz="0" w:space="0" w:color="auto"/>
            <w:left w:val="none" w:sz="0" w:space="0" w:color="auto"/>
            <w:bottom w:val="none" w:sz="0" w:space="0" w:color="auto"/>
            <w:right w:val="none" w:sz="0" w:space="0" w:color="auto"/>
          </w:divBdr>
        </w:div>
        <w:div w:id="1843617623">
          <w:marLeft w:val="640"/>
          <w:marRight w:val="0"/>
          <w:marTop w:val="0"/>
          <w:marBottom w:val="0"/>
          <w:divBdr>
            <w:top w:val="none" w:sz="0" w:space="0" w:color="auto"/>
            <w:left w:val="none" w:sz="0" w:space="0" w:color="auto"/>
            <w:bottom w:val="none" w:sz="0" w:space="0" w:color="auto"/>
            <w:right w:val="none" w:sz="0" w:space="0" w:color="auto"/>
          </w:divBdr>
        </w:div>
        <w:div w:id="1889102929">
          <w:marLeft w:val="640"/>
          <w:marRight w:val="0"/>
          <w:marTop w:val="0"/>
          <w:marBottom w:val="0"/>
          <w:divBdr>
            <w:top w:val="none" w:sz="0" w:space="0" w:color="auto"/>
            <w:left w:val="none" w:sz="0" w:space="0" w:color="auto"/>
            <w:bottom w:val="none" w:sz="0" w:space="0" w:color="auto"/>
            <w:right w:val="none" w:sz="0" w:space="0" w:color="auto"/>
          </w:divBdr>
        </w:div>
        <w:div w:id="2127235133">
          <w:marLeft w:val="640"/>
          <w:marRight w:val="0"/>
          <w:marTop w:val="0"/>
          <w:marBottom w:val="0"/>
          <w:divBdr>
            <w:top w:val="none" w:sz="0" w:space="0" w:color="auto"/>
            <w:left w:val="none" w:sz="0" w:space="0" w:color="auto"/>
            <w:bottom w:val="none" w:sz="0" w:space="0" w:color="auto"/>
            <w:right w:val="none" w:sz="0" w:space="0" w:color="auto"/>
          </w:divBdr>
        </w:div>
      </w:divsChild>
    </w:div>
    <w:div w:id="663046058">
      <w:bodyDiv w:val="1"/>
      <w:marLeft w:val="0"/>
      <w:marRight w:val="0"/>
      <w:marTop w:val="0"/>
      <w:marBottom w:val="0"/>
      <w:divBdr>
        <w:top w:val="none" w:sz="0" w:space="0" w:color="auto"/>
        <w:left w:val="none" w:sz="0" w:space="0" w:color="auto"/>
        <w:bottom w:val="none" w:sz="0" w:space="0" w:color="auto"/>
        <w:right w:val="none" w:sz="0" w:space="0" w:color="auto"/>
      </w:divBdr>
      <w:divsChild>
        <w:div w:id="20597343">
          <w:marLeft w:val="640"/>
          <w:marRight w:val="0"/>
          <w:marTop w:val="0"/>
          <w:marBottom w:val="0"/>
          <w:divBdr>
            <w:top w:val="none" w:sz="0" w:space="0" w:color="auto"/>
            <w:left w:val="none" w:sz="0" w:space="0" w:color="auto"/>
            <w:bottom w:val="none" w:sz="0" w:space="0" w:color="auto"/>
            <w:right w:val="none" w:sz="0" w:space="0" w:color="auto"/>
          </w:divBdr>
        </w:div>
        <w:div w:id="46219928">
          <w:marLeft w:val="640"/>
          <w:marRight w:val="0"/>
          <w:marTop w:val="0"/>
          <w:marBottom w:val="0"/>
          <w:divBdr>
            <w:top w:val="none" w:sz="0" w:space="0" w:color="auto"/>
            <w:left w:val="none" w:sz="0" w:space="0" w:color="auto"/>
            <w:bottom w:val="none" w:sz="0" w:space="0" w:color="auto"/>
            <w:right w:val="none" w:sz="0" w:space="0" w:color="auto"/>
          </w:divBdr>
        </w:div>
        <w:div w:id="74671131">
          <w:marLeft w:val="640"/>
          <w:marRight w:val="0"/>
          <w:marTop w:val="0"/>
          <w:marBottom w:val="0"/>
          <w:divBdr>
            <w:top w:val="none" w:sz="0" w:space="0" w:color="auto"/>
            <w:left w:val="none" w:sz="0" w:space="0" w:color="auto"/>
            <w:bottom w:val="none" w:sz="0" w:space="0" w:color="auto"/>
            <w:right w:val="none" w:sz="0" w:space="0" w:color="auto"/>
          </w:divBdr>
        </w:div>
        <w:div w:id="119350314">
          <w:marLeft w:val="640"/>
          <w:marRight w:val="0"/>
          <w:marTop w:val="0"/>
          <w:marBottom w:val="0"/>
          <w:divBdr>
            <w:top w:val="none" w:sz="0" w:space="0" w:color="auto"/>
            <w:left w:val="none" w:sz="0" w:space="0" w:color="auto"/>
            <w:bottom w:val="none" w:sz="0" w:space="0" w:color="auto"/>
            <w:right w:val="none" w:sz="0" w:space="0" w:color="auto"/>
          </w:divBdr>
        </w:div>
        <w:div w:id="138156213">
          <w:marLeft w:val="640"/>
          <w:marRight w:val="0"/>
          <w:marTop w:val="0"/>
          <w:marBottom w:val="0"/>
          <w:divBdr>
            <w:top w:val="none" w:sz="0" w:space="0" w:color="auto"/>
            <w:left w:val="none" w:sz="0" w:space="0" w:color="auto"/>
            <w:bottom w:val="none" w:sz="0" w:space="0" w:color="auto"/>
            <w:right w:val="none" w:sz="0" w:space="0" w:color="auto"/>
          </w:divBdr>
        </w:div>
        <w:div w:id="140117046">
          <w:marLeft w:val="640"/>
          <w:marRight w:val="0"/>
          <w:marTop w:val="0"/>
          <w:marBottom w:val="0"/>
          <w:divBdr>
            <w:top w:val="none" w:sz="0" w:space="0" w:color="auto"/>
            <w:left w:val="none" w:sz="0" w:space="0" w:color="auto"/>
            <w:bottom w:val="none" w:sz="0" w:space="0" w:color="auto"/>
            <w:right w:val="none" w:sz="0" w:space="0" w:color="auto"/>
          </w:divBdr>
        </w:div>
        <w:div w:id="232618965">
          <w:marLeft w:val="640"/>
          <w:marRight w:val="0"/>
          <w:marTop w:val="0"/>
          <w:marBottom w:val="0"/>
          <w:divBdr>
            <w:top w:val="none" w:sz="0" w:space="0" w:color="auto"/>
            <w:left w:val="none" w:sz="0" w:space="0" w:color="auto"/>
            <w:bottom w:val="none" w:sz="0" w:space="0" w:color="auto"/>
            <w:right w:val="none" w:sz="0" w:space="0" w:color="auto"/>
          </w:divBdr>
        </w:div>
        <w:div w:id="253904004">
          <w:marLeft w:val="640"/>
          <w:marRight w:val="0"/>
          <w:marTop w:val="0"/>
          <w:marBottom w:val="0"/>
          <w:divBdr>
            <w:top w:val="none" w:sz="0" w:space="0" w:color="auto"/>
            <w:left w:val="none" w:sz="0" w:space="0" w:color="auto"/>
            <w:bottom w:val="none" w:sz="0" w:space="0" w:color="auto"/>
            <w:right w:val="none" w:sz="0" w:space="0" w:color="auto"/>
          </w:divBdr>
        </w:div>
        <w:div w:id="302858055">
          <w:marLeft w:val="640"/>
          <w:marRight w:val="0"/>
          <w:marTop w:val="0"/>
          <w:marBottom w:val="0"/>
          <w:divBdr>
            <w:top w:val="none" w:sz="0" w:space="0" w:color="auto"/>
            <w:left w:val="none" w:sz="0" w:space="0" w:color="auto"/>
            <w:bottom w:val="none" w:sz="0" w:space="0" w:color="auto"/>
            <w:right w:val="none" w:sz="0" w:space="0" w:color="auto"/>
          </w:divBdr>
        </w:div>
        <w:div w:id="311250470">
          <w:marLeft w:val="640"/>
          <w:marRight w:val="0"/>
          <w:marTop w:val="0"/>
          <w:marBottom w:val="0"/>
          <w:divBdr>
            <w:top w:val="none" w:sz="0" w:space="0" w:color="auto"/>
            <w:left w:val="none" w:sz="0" w:space="0" w:color="auto"/>
            <w:bottom w:val="none" w:sz="0" w:space="0" w:color="auto"/>
            <w:right w:val="none" w:sz="0" w:space="0" w:color="auto"/>
          </w:divBdr>
        </w:div>
        <w:div w:id="364911993">
          <w:marLeft w:val="640"/>
          <w:marRight w:val="0"/>
          <w:marTop w:val="0"/>
          <w:marBottom w:val="0"/>
          <w:divBdr>
            <w:top w:val="none" w:sz="0" w:space="0" w:color="auto"/>
            <w:left w:val="none" w:sz="0" w:space="0" w:color="auto"/>
            <w:bottom w:val="none" w:sz="0" w:space="0" w:color="auto"/>
            <w:right w:val="none" w:sz="0" w:space="0" w:color="auto"/>
          </w:divBdr>
        </w:div>
        <w:div w:id="477117438">
          <w:marLeft w:val="640"/>
          <w:marRight w:val="0"/>
          <w:marTop w:val="0"/>
          <w:marBottom w:val="0"/>
          <w:divBdr>
            <w:top w:val="none" w:sz="0" w:space="0" w:color="auto"/>
            <w:left w:val="none" w:sz="0" w:space="0" w:color="auto"/>
            <w:bottom w:val="none" w:sz="0" w:space="0" w:color="auto"/>
            <w:right w:val="none" w:sz="0" w:space="0" w:color="auto"/>
          </w:divBdr>
        </w:div>
        <w:div w:id="484057280">
          <w:marLeft w:val="640"/>
          <w:marRight w:val="0"/>
          <w:marTop w:val="0"/>
          <w:marBottom w:val="0"/>
          <w:divBdr>
            <w:top w:val="none" w:sz="0" w:space="0" w:color="auto"/>
            <w:left w:val="none" w:sz="0" w:space="0" w:color="auto"/>
            <w:bottom w:val="none" w:sz="0" w:space="0" w:color="auto"/>
            <w:right w:val="none" w:sz="0" w:space="0" w:color="auto"/>
          </w:divBdr>
        </w:div>
        <w:div w:id="581331226">
          <w:marLeft w:val="640"/>
          <w:marRight w:val="0"/>
          <w:marTop w:val="0"/>
          <w:marBottom w:val="0"/>
          <w:divBdr>
            <w:top w:val="none" w:sz="0" w:space="0" w:color="auto"/>
            <w:left w:val="none" w:sz="0" w:space="0" w:color="auto"/>
            <w:bottom w:val="none" w:sz="0" w:space="0" w:color="auto"/>
            <w:right w:val="none" w:sz="0" w:space="0" w:color="auto"/>
          </w:divBdr>
        </w:div>
        <w:div w:id="586891117">
          <w:marLeft w:val="640"/>
          <w:marRight w:val="0"/>
          <w:marTop w:val="0"/>
          <w:marBottom w:val="0"/>
          <w:divBdr>
            <w:top w:val="none" w:sz="0" w:space="0" w:color="auto"/>
            <w:left w:val="none" w:sz="0" w:space="0" w:color="auto"/>
            <w:bottom w:val="none" w:sz="0" w:space="0" w:color="auto"/>
            <w:right w:val="none" w:sz="0" w:space="0" w:color="auto"/>
          </w:divBdr>
        </w:div>
        <w:div w:id="628895204">
          <w:marLeft w:val="640"/>
          <w:marRight w:val="0"/>
          <w:marTop w:val="0"/>
          <w:marBottom w:val="0"/>
          <w:divBdr>
            <w:top w:val="none" w:sz="0" w:space="0" w:color="auto"/>
            <w:left w:val="none" w:sz="0" w:space="0" w:color="auto"/>
            <w:bottom w:val="none" w:sz="0" w:space="0" w:color="auto"/>
            <w:right w:val="none" w:sz="0" w:space="0" w:color="auto"/>
          </w:divBdr>
        </w:div>
        <w:div w:id="751703272">
          <w:marLeft w:val="640"/>
          <w:marRight w:val="0"/>
          <w:marTop w:val="0"/>
          <w:marBottom w:val="0"/>
          <w:divBdr>
            <w:top w:val="none" w:sz="0" w:space="0" w:color="auto"/>
            <w:left w:val="none" w:sz="0" w:space="0" w:color="auto"/>
            <w:bottom w:val="none" w:sz="0" w:space="0" w:color="auto"/>
            <w:right w:val="none" w:sz="0" w:space="0" w:color="auto"/>
          </w:divBdr>
        </w:div>
        <w:div w:id="764695519">
          <w:marLeft w:val="640"/>
          <w:marRight w:val="0"/>
          <w:marTop w:val="0"/>
          <w:marBottom w:val="0"/>
          <w:divBdr>
            <w:top w:val="none" w:sz="0" w:space="0" w:color="auto"/>
            <w:left w:val="none" w:sz="0" w:space="0" w:color="auto"/>
            <w:bottom w:val="none" w:sz="0" w:space="0" w:color="auto"/>
            <w:right w:val="none" w:sz="0" w:space="0" w:color="auto"/>
          </w:divBdr>
        </w:div>
        <w:div w:id="797840758">
          <w:marLeft w:val="640"/>
          <w:marRight w:val="0"/>
          <w:marTop w:val="0"/>
          <w:marBottom w:val="0"/>
          <w:divBdr>
            <w:top w:val="none" w:sz="0" w:space="0" w:color="auto"/>
            <w:left w:val="none" w:sz="0" w:space="0" w:color="auto"/>
            <w:bottom w:val="none" w:sz="0" w:space="0" w:color="auto"/>
            <w:right w:val="none" w:sz="0" w:space="0" w:color="auto"/>
          </w:divBdr>
        </w:div>
        <w:div w:id="855534055">
          <w:marLeft w:val="640"/>
          <w:marRight w:val="0"/>
          <w:marTop w:val="0"/>
          <w:marBottom w:val="0"/>
          <w:divBdr>
            <w:top w:val="none" w:sz="0" w:space="0" w:color="auto"/>
            <w:left w:val="none" w:sz="0" w:space="0" w:color="auto"/>
            <w:bottom w:val="none" w:sz="0" w:space="0" w:color="auto"/>
            <w:right w:val="none" w:sz="0" w:space="0" w:color="auto"/>
          </w:divBdr>
        </w:div>
        <w:div w:id="856503436">
          <w:marLeft w:val="640"/>
          <w:marRight w:val="0"/>
          <w:marTop w:val="0"/>
          <w:marBottom w:val="0"/>
          <w:divBdr>
            <w:top w:val="none" w:sz="0" w:space="0" w:color="auto"/>
            <w:left w:val="none" w:sz="0" w:space="0" w:color="auto"/>
            <w:bottom w:val="none" w:sz="0" w:space="0" w:color="auto"/>
            <w:right w:val="none" w:sz="0" w:space="0" w:color="auto"/>
          </w:divBdr>
        </w:div>
        <w:div w:id="885603214">
          <w:marLeft w:val="640"/>
          <w:marRight w:val="0"/>
          <w:marTop w:val="0"/>
          <w:marBottom w:val="0"/>
          <w:divBdr>
            <w:top w:val="none" w:sz="0" w:space="0" w:color="auto"/>
            <w:left w:val="none" w:sz="0" w:space="0" w:color="auto"/>
            <w:bottom w:val="none" w:sz="0" w:space="0" w:color="auto"/>
            <w:right w:val="none" w:sz="0" w:space="0" w:color="auto"/>
          </w:divBdr>
        </w:div>
        <w:div w:id="891647853">
          <w:marLeft w:val="640"/>
          <w:marRight w:val="0"/>
          <w:marTop w:val="0"/>
          <w:marBottom w:val="0"/>
          <w:divBdr>
            <w:top w:val="none" w:sz="0" w:space="0" w:color="auto"/>
            <w:left w:val="none" w:sz="0" w:space="0" w:color="auto"/>
            <w:bottom w:val="none" w:sz="0" w:space="0" w:color="auto"/>
            <w:right w:val="none" w:sz="0" w:space="0" w:color="auto"/>
          </w:divBdr>
        </w:div>
        <w:div w:id="962035232">
          <w:marLeft w:val="640"/>
          <w:marRight w:val="0"/>
          <w:marTop w:val="0"/>
          <w:marBottom w:val="0"/>
          <w:divBdr>
            <w:top w:val="none" w:sz="0" w:space="0" w:color="auto"/>
            <w:left w:val="none" w:sz="0" w:space="0" w:color="auto"/>
            <w:bottom w:val="none" w:sz="0" w:space="0" w:color="auto"/>
            <w:right w:val="none" w:sz="0" w:space="0" w:color="auto"/>
          </w:divBdr>
        </w:div>
        <w:div w:id="967590589">
          <w:marLeft w:val="640"/>
          <w:marRight w:val="0"/>
          <w:marTop w:val="0"/>
          <w:marBottom w:val="0"/>
          <w:divBdr>
            <w:top w:val="none" w:sz="0" w:space="0" w:color="auto"/>
            <w:left w:val="none" w:sz="0" w:space="0" w:color="auto"/>
            <w:bottom w:val="none" w:sz="0" w:space="0" w:color="auto"/>
            <w:right w:val="none" w:sz="0" w:space="0" w:color="auto"/>
          </w:divBdr>
        </w:div>
        <w:div w:id="1017391842">
          <w:marLeft w:val="640"/>
          <w:marRight w:val="0"/>
          <w:marTop w:val="0"/>
          <w:marBottom w:val="0"/>
          <w:divBdr>
            <w:top w:val="none" w:sz="0" w:space="0" w:color="auto"/>
            <w:left w:val="none" w:sz="0" w:space="0" w:color="auto"/>
            <w:bottom w:val="none" w:sz="0" w:space="0" w:color="auto"/>
            <w:right w:val="none" w:sz="0" w:space="0" w:color="auto"/>
          </w:divBdr>
        </w:div>
        <w:div w:id="1022978505">
          <w:marLeft w:val="640"/>
          <w:marRight w:val="0"/>
          <w:marTop w:val="0"/>
          <w:marBottom w:val="0"/>
          <w:divBdr>
            <w:top w:val="none" w:sz="0" w:space="0" w:color="auto"/>
            <w:left w:val="none" w:sz="0" w:space="0" w:color="auto"/>
            <w:bottom w:val="none" w:sz="0" w:space="0" w:color="auto"/>
            <w:right w:val="none" w:sz="0" w:space="0" w:color="auto"/>
          </w:divBdr>
        </w:div>
        <w:div w:id="1037697930">
          <w:marLeft w:val="640"/>
          <w:marRight w:val="0"/>
          <w:marTop w:val="0"/>
          <w:marBottom w:val="0"/>
          <w:divBdr>
            <w:top w:val="none" w:sz="0" w:space="0" w:color="auto"/>
            <w:left w:val="none" w:sz="0" w:space="0" w:color="auto"/>
            <w:bottom w:val="none" w:sz="0" w:space="0" w:color="auto"/>
            <w:right w:val="none" w:sz="0" w:space="0" w:color="auto"/>
          </w:divBdr>
        </w:div>
        <w:div w:id="1082989671">
          <w:marLeft w:val="640"/>
          <w:marRight w:val="0"/>
          <w:marTop w:val="0"/>
          <w:marBottom w:val="0"/>
          <w:divBdr>
            <w:top w:val="none" w:sz="0" w:space="0" w:color="auto"/>
            <w:left w:val="none" w:sz="0" w:space="0" w:color="auto"/>
            <w:bottom w:val="none" w:sz="0" w:space="0" w:color="auto"/>
            <w:right w:val="none" w:sz="0" w:space="0" w:color="auto"/>
          </w:divBdr>
        </w:div>
        <w:div w:id="1087462091">
          <w:marLeft w:val="640"/>
          <w:marRight w:val="0"/>
          <w:marTop w:val="0"/>
          <w:marBottom w:val="0"/>
          <w:divBdr>
            <w:top w:val="none" w:sz="0" w:space="0" w:color="auto"/>
            <w:left w:val="none" w:sz="0" w:space="0" w:color="auto"/>
            <w:bottom w:val="none" w:sz="0" w:space="0" w:color="auto"/>
            <w:right w:val="none" w:sz="0" w:space="0" w:color="auto"/>
          </w:divBdr>
        </w:div>
        <w:div w:id="1112239830">
          <w:marLeft w:val="640"/>
          <w:marRight w:val="0"/>
          <w:marTop w:val="0"/>
          <w:marBottom w:val="0"/>
          <w:divBdr>
            <w:top w:val="none" w:sz="0" w:space="0" w:color="auto"/>
            <w:left w:val="none" w:sz="0" w:space="0" w:color="auto"/>
            <w:bottom w:val="none" w:sz="0" w:space="0" w:color="auto"/>
            <w:right w:val="none" w:sz="0" w:space="0" w:color="auto"/>
          </w:divBdr>
        </w:div>
        <w:div w:id="1206990104">
          <w:marLeft w:val="640"/>
          <w:marRight w:val="0"/>
          <w:marTop w:val="0"/>
          <w:marBottom w:val="0"/>
          <w:divBdr>
            <w:top w:val="none" w:sz="0" w:space="0" w:color="auto"/>
            <w:left w:val="none" w:sz="0" w:space="0" w:color="auto"/>
            <w:bottom w:val="none" w:sz="0" w:space="0" w:color="auto"/>
            <w:right w:val="none" w:sz="0" w:space="0" w:color="auto"/>
          </w:divBdr>
        </w:div>
        <w:div w:id="1403527030">
          <w:marLeft w:val="640"/>
          <w:marRight w:val="0"/>
          <w:marTop w:val="0"/>
          <w:marBottom w:val="0"/>
          <w:divBdr>
            <w:top w:val="none" w:sz="0" w:space="0" w:color="auto"/>
            <w:left w:val="none" w:sz="0" w:space="0" w:color="auto"/>
            <w:bottom w:val="none" w:sz="0" w:space="0" w:color="auto"/>
            <w:right w:val="none" w:sz="0" w:space="0" w:color="auto"/>
          </w:divBdr>
        </w:div>
        <w:div w:id="1418672621">
          <w:marLeft w:val="640"/>
          <w:marRight w:val="0"/>
          <w:marTop w:val="0"/>
          <w:marBottom w:val="0"/>
          <w:divBdr>
            <w:top w:val="none" w:sz="0" w:space="0" w:color="auto"/>
            <w:left w:val="none" w:sz="0" w:space="0" w:color="auto"/>
            <w:bottom w:val="none" w:sz="0" w:space="0" w:color="auto"/>
            <w:right w:val="none" w:sz="0" w:space="0" w:color="auto"/>
          </w:divBdr>
        </w:div>
        <w:div w:id="1422600863">
          <w:marLeft w:val="640"/>
          <w:marRight w:val="0"/>
          <w:marTop w:val="0"/>
          <w:marBottom w:val="0"/>
          <w:divBdr>
            <w:top w:val="none" w:sz="0" w:space="0" w:color="auto"/>
            <w:left w:val="none" w:sz="0" w:space="0" w:color="auto"/>
            <w:bottom w:val="none" w:sz="0" w:space="0" w:color="auto"/>
            <w:right w:val="none" w:sz="0" w:space="0" w:color="auto"/>
          </w:divBdr>
        </w:div>
        <w:div w:id="1444034000">
          <w:marLeft w:val="640"/>
          <w:marRight w:val="0"/>
          <w:marTop w:val="0"/>
          <w:marBottom w:val="0"/>
          <w:divBdr>
            <w:top w:val="none" w:sz="0" w:space="0" w:color="auto"/>
            <w:left w:val="none" w:sz="0" w:space="0" w:color="auto"/>
            <w:bottom w:val="none" w:sz="0" w:space="0" w:color="auto"/>
            <w:right w:val="none" w:sz="0" w:space="0" w:color="auto"/>
          </w:divBdr>
        </w:div>
        <w:div w:id="1448502324">
          <w:marLeft w:val="640"/>
          <w:marRight w:val="0"/>
          <w:marTop w:val="0"/>
          <w:marBottom w:val="0"/>
          <w:divBdr>
            <w:top w:val="none" w:sz="0" w:space="0" w:color="auto"/>
            <w:left w:val="none" w:sz="0" w:space="0" w:color="auto"/>
            <w:bottom w:val="none" w:sz="0" w:space="0" w:color="auto"/>
            <w:right w:val="none" w:sz="0" w:space="0" w:color="auto"/>
          </w:divBdr>
        </w:div>
        <w:div w:id="1479035905">
          <w:marLeft w:val="640"/>
          <w:marRight w:val="0"/>
          <w:marTop w:val="0"/>
          <w:marBottom w:val="0"/>
          <w:divBdr>
            <w:top w:val="none" w:sz="0" w:space="0" w:color="auto"/>
            <w:left w:val="none" w:sz="0" w:space="0" w:color="auto"/>
            <w:bottom w:val="none" w:sz="0" w:space="0" w:color="auto"/>
            <w:right w:val="none" w:sz="0" w:space="0" w:color="auto"/>
          </w:divBdr>
        </w:div>
        <w:div w:id="1529024152">
          <w:marLeft w:val="640"/>
          <w:marRight w:val="0"/>
          <w:marTop w:val="0"/>
          <w:marBottom w:val="0"/>
          <w:divBdr>
            <w:top w:val="none" w:sz="0" w:space="0" w:color="auto"/>
            <w:left w:val="none" w:sz="0" w:space="0" w:color="auto"/>
            <w:bottom w:val="none" w:sz="0" w:space="0" w:color="auto"/>
            <w:right w:val="none" w:sz="0" w:space="0" w:color="auto"/>
          </w:divBdr>
        </w:div>
        <w:div w:id="1567033104">
          <w:marLeft w:val="640"/>
          <w:marRight w:val="0"/>
          <w:marTop w:val="0"/>
          <w:marBottom w:val="0"/>
          <w:divBdr>
            <w:top w:val="none" w:sz="0" w:space="0" w:color="auto"/>
            <w:left w:val="none" w:sz="0" w:space="0" w:color="auto"/>
            <w:bottom w:val="none" w:sz="0" w:space="0" w:color="auto"/>
            <w:right w:val="none" w:sz="0" w:space="0" w:color="auto"/>
          </w:divBdr>
        </w:div>
        <w:div w:id="1652784289">
          <w:marLeft w:val="640"/>
          <w:marRight w:val="0"/>
          <w:marTop w:val="0"/>
          <w:marBottom w:val="0"/>
          <w:divBdr>
            <w:top w:val="none" w:sz="0" w:space="0" w:color="auto"/>
            <w:left w:val="none" w:sz="0" w:space="0" w:color="auto"/>
            <w:bottom w:val="none" w:sz="0" w:space="0" w:color="auto"/>
            <w:right w:val="none" w:sz="0" w:space="0" w:color="auto"/>
          </w:divBdr>
        </w:div>
        <w:div w:id="1687711703">
          <w:marLeft w:val="640"/>
          <w:marRight w:val="0"/>
          <w:marTop w:val="0"/>
          <w:marBottom w:val="0"/>
          <w:divBdr>
            <w:top w:val="none" w:sz="0" w:space="0" w:color="auto"/>
            <w:left w:val="none" w:sz="0" w:space="0" w:color="auto"/>
            <w:bottom w:val="none" w:sz="0" w:space="0" w:color="auto"/>
            <w:right w:val="none" w:sz="0" w:space="0" w:color="auto"/>
          </w:divBdr>
        </w:div>
        <w:div w:id="1703556982">
          <w:marLeft w:val="640"/>
          <w:marRight w:val="0"/>
          <w:marTop w:val="0"/>
          <w:marBottom w:val="0"/>
          <w:divBdr>
            <w:top w:val="none" w:sz="0" w:space="0" w:color="auto"/>
            <w:left w:val="none" w:sz="0" w:space="0" w:color="auto"/>
            <w:bottom w:val="none" w:sz="0" w:space="0" w:color="auto"/>
            <w:right w:val="none" w:sz="0" w:space="0" w:color="auto"/>
          </w:divBdr>
        </w:div>
        <w:div w:id="1706901215">
          <w:marLeft w:val="640"/>
          <w:marRight w:val="0"/>
          <w:marTop w:val="0"/>
          <w:marBottom w:val="0"/>
          <w:divBdr>
            <w:top w:val="none" w:sz="0" w:space="0" w:color="auto"/>
            <w:left w:val="none" w:sz="0" w:space="0" w:color="auto"/>
            <w:bottom w:val="none" w:sz="0" w:space="0" w:color="auto"/>
            <w:right w:val="none" w:sz="0" w:space="0" w:color="auto"/>
          </w:divBdr>
        </w:div>
        <w:div w:id="1712723402">
          <w:marLeft w:val="640"/>
          <w:marRight w:val="0"/>
          <w:marTop w:val="0"/>
          <w:marBottom w:val="0"/>
          <w:divBdr>
            <w:top w:val="none" w:sz="0" w:space="0" w:color="auto"/>
            <w:left w:val="none" w:sz="0" w:space="0" w:color="auto"/>
            <w:bottom w:val="none" w:sz="0" w:space="0" w:color="auto"/>
            <w:right w:val="none" w:sz="0" w:space="0" w:color="auto"/>
          </w:divBdr>
        </w:div>
        <w:div w:id="1730033811">
          <w:marLeft w:val="640"/>
          <w:marRight w:val="0"/>
          <w:marTop w:val="0"/>
          <w:marBottom w:val="0"/>
          <w:divBdr>
            <w:top w:val="none" w:sz="0" w:space="0" w:color="auto"/>
            <w:left w:val="none" w:sz="0" w:space="0" w:color="auto"/>
            <w:bottom w:val="none" w:sz="0" w:space="0" w:color="auto"/>
            <w:right w:val="none" w:sz="0" w:space="0" w:color="auto"/>
          </w:divBdr>
        </w:div>
        <w:div w:id="1769814069">
          <w:marLeft w:val="640"/>
          <w:marRight w:val="0"/>
          <w:marTop w:val="0"/>
          <w:marBottom w:val="0"/>
          <w:divBdr>
            <w:top w:val="none" w:sz="0" w:space="0" w:color="auto"/>
            <w:left w:val="none" w:sz="0" w:space="0" w:color="auto"/>
            <w:bottom w:val="none" w:sz="0" w:space="0" w:color="auto"/>
            <w:right w:val="none" w:sz="0" w:space="0" w:color="auto"/>
          </w:divBdr>
        </w:div>
        <w:div w:id="1851531223">
          <w:marLeft w:val="640"/>
          <w:marRight w:val="0"/>
          <w:marTop w:val="0"/>
          <w:marBottom w:val="0"/>
          <w:divBdr>
            <w:top w:val="none" w:sz="0" w:space="0" w:color="auto"/>
            <w:left w:val="none" w:sz="0" w:space="0" w:color="auto"/>
            <w:bottom w:val="none" w:sz="0" w:space="0" w:color="auto"/>
            <w:right w:val="none" w:sz="0" w:space="0" w:color="auto"/>
          </w:divBdr>
        </w:div>
        <w:div w:id="1886678840">
          <w:marLeft w:val="640"/>
          <w:marRight w:val="0"/>
          <w:marTop w:val="0"/>
          <w:marBottom w:val="0"/>
          <w:divBdr>
            <w:top w:val="none" w:sz="0" w:space="0" w:color="auto"/>
            <w:left w:val="none" w:sz="0" w:space="0" w:color="auto"/>
            <w:bottom w:val="none" w:sz="0" w:space="0" w:color="auto"/>
            <w:right w:val="none" w:sz="0" w:space="0" w:color="auto"/>
          </w:divBdr>
        </w:div>
        <w:div w:id="1924950163">
          <w:marLeft w:val="640"/>
          <w:marRight w:val="0"/>
          <w:marTop w:val="0"/>
          <w:marBottom w:val="0"/>
          <w:divBdr>
            <w:top w:val="none" w:sz="0" w:space="0" w:color="auto"/>
            <w:left w:val="none" w:sz="0" w:space="0" w:color="auto"/>
            <w:bottom w:val="none" w:sz="0" w:space="0" w:color="auto"/>
            <w:right w:val="none" w:sz="0" w:space="0" w:color="auto"/>
          </w:divBdr>
        </w:div>
        <w:div w:id="1983464109">
          <w:marLeft w:val="640"/>
          <w:marRight w:val="0"/>
          <w:marTop w:val="0"/>
          <w:marBottom w:val="0"/>
          <w:divBdr>
            <w:top w:val="none" w:sz="0" w:space="0" w:color="auto"/>
            <w:left w:val="none" w:sz="0" w:space="0" w:color="auto"/>
            <w:bottom w:val="none" w:sz="0" w:space="0" w:color="auto"/>
            <w:right w:val="none" w:sz="0" w:space="0" w:color="auto"/>
          </w:divBdr>
        </w:div>
        <w:div w:id="2020935111">
          <w:marLeft w:val="640"/>
          <w:marRight w:val="0"/>
          <w:marTop w:val="0"/>
          <w:marBottom w:val="0"/>
          <w:divBdr>
            <w:top w:val="none" w:sz="0" w:space="0" w:color="auto"/>
            <w:left w:val="none" w:sz="0" w:space="0" w:color="auto"/>
            <w:bottom w:val="none" w:sz="0" w:space="0" w:color="auto"/>
            <w:right w:val="none" w:sz="0" w:space="0" w:color="auto"/>
          </w:divBdr>
        </w:div>
        <w:div w:id="2105495585">
          <w:marLeft w:val="640"/>
          <w:marRight w:val="0"/>
          <w:marTop w:val="0"/>
          <w:marBottom w:val="0"/>
          <w:divBdr>
            <w:top w:val="none" w:sz="0" w:space="0" w:color="auto"/>
            <w:left w:val="none" w:sz="0" w:space="0" w:color="auto"/>
            <w:bottom w:val="none" w:sz="0" w:space="0" w:color="auto"/>
            <w:right w:val="none" w:sz="0" w:space="0" w:color="auto"/>
          </w:divBdr>
        </w:div>
        <w:div w:id="2109767043">
          <w:marLeft w:val="640"/>
          <w:marRight w:val="0"/>
          <w:marTop w:val="0"/>
          <w:marBottom w:val="0"/>
          <w:divBdr>
            <w:top w:val="none" w:sz="0" w:space="0" w:color="auto"/>
            <w:left w:val="none" w:sz="0" w:space="0" w:color="auto"/>
            <w:bottom w:val="none" w:sz="0" w:space="0" w:color="auto"/>
            <w:right w:val="none" w:sz="0" w:space="0" w:color="auto"/>
          </w:divBdr>
        </w:div>
      </w:divsChild>
    </w:div>
    <w:div w:id="695497780">
      <w:bodyDiv w:val="1"/>
      <w:marLeft w:val="0"/>
      <w:marRight w:val="0"/>
      <w:marTop w:val="0"/>
      <w:marBottom w:val="0"/>
      <w:divBdr>
        <w:top w:val="none" w:sz="0" w:space="0" w:color="auto"/>
        <w:left w:val="none" w:sz="0" w:space="0" w:color="auto"/>
        <w:bottom w:val="none" w:sz="0" w:space="0" w:color="auto"/>
        <w:right w:val="none" w:sz="0" w:space="0" w:color="auto"/>
      </w:divBdr>
      <w:divsChild>
        <w:div w:id="26414321">
          <w:marLeft w:val="640"/>
          <w:marRight w:val="0"/>
          <w:marTop w:val="0"/>
          <w:marBottom w:val="0"/>
          <w:divBdr>
            <w:top w:val="none" w:sz="0" w:space="0" w:color="auto"/>
            <w:left w:val="none" w:sz="0" w:space="0" w:color="auto"/>
            <w:bottom w:val="none" w:sz="0" w:space="0" w:color="auto"/>
            <w:right w:val="none" w:sz="0" w:space="0" w:color="auto"/>
          </w:divBdr>
        </w:div>
        <w:div w:id="154418508">
          <w:marLeft w:val="640"/>
          <w:marRight w:val="0"/>
          <w:marTop w:val="0"/>
          <w:marBottom w:val="0"/>
          <w:divBdr>
            <w:top w:val="none" w:sz="0" w:space="0" w:color="auto"/>
            <w:left w:val="none" w:sz="0" w:space="0" w:color="auto"/>
            <w:bottom w:val="none" w:sz="0" w:space="0" w:color="auto"/>
            <w:right w:val="none" w:sz="0" w:space="0" w:color="auto"/>
          </w:divBdr>
        </w:div>
        <w:div w:id="609358005">
          <w:marLeft w:val="640"/>
          <w:marRight w:val="0"/>
          <w:marTop w:val="0"/>
          <w:marBottom w:val="0"/>
          <w:divBdr>
            <w:top w:val="none" w:sz="0" w:space="0" w:color="auto"/>
            <w:left w:val="none" w:sz="0" w:space="0" w:color="auto"/>
            <w:bottom w:val="none" w:sz="0" w:space="0" w:color="auto"/>
            <w:right w:val="none" w:sz="0" w:space="0" w:color="auto"/>
          </w:divBdr>
        </w:div>
        <w:div w:id="664283607">
          <w:marLeft w:val="640"/>
          <w:marRight w:val="0"/>
          <w:marTop w:val="0"/>
          <w:marBottom w:val="0"/>
          <w:divBdr>
            <w:top w:val="none" w:sz="0" w:space="0" w:color="auto"/>
            <w:left w:val="none" w:sz="0" w:space="0" w:color="auto"/>
            <w:bottom w:val="none" w:sz="0" w:space="0" w:color="auto"/>
            <w:right w:val="none" w:sz="0" w:space="0" w:color="auto"/>
          </w:divBdr>
        </w:div>
        <w:div w:id="790905122">
          <w:marLeft w:val="640"/>
          <w:marRight w:val="0"/>
          <w:marTop w:val="0"/>
          <w:marBottom w:val="0"/>
          <w:divBdr>
            <w:top w:val="none" w:sz="0" w:space="0" w:color="auto"/>
            <w:left w:val="none" w:sz="0" w:space="0" w:color="auto"/>
            <w:bottom w:val="none" w:sz="0" w:space="0" w:color="auto"/>
            <w:right w:val="none" w:sz="0" w:space="0" w:color="auto"/>
          </w:divBdr>
        </w:div>
        <w:div w:id="893930039">
          <w:marLeft w:val="640"/>
          <w:marRight w:val="0"/>
          <w:marTop w:val="0"/>
          <w:marBottom w:val="0"/>
          <w:divBdr>
            <w:top w:val="none" w:sz="0" w:space="0" w:color="auto"/>
            <w:left w:val="none" w:sz="0" w:space="0" w:color="auto"/>
            <w:bottom w:val="none" w:sz="0" w:space="0" w:color="auto"/>
            <w:right w:val="none" w:sz="0" w:space="0" w:color="auto"/>
          </w:divBdr>
        </w:div>
        <w:div w:id="910700628">
          <w:marLeft w:val="640"/>
          <w:marRight w:val="0"/>
          <w:marTop w:val="0"/>
          <w:marBottom w:val="0"/>
          <w:divBdr>
            <w:top w:val="none" w:sz="0" w:space="0" w:color="auto"/>
            <w:left w:val="none" w:sz="0" w:space="0" w:color="auto"/>
            <w:bottom w:val="none" w:sz="0" w:space="0" w:color="auto"/>
            <w:right w:val="none" w:sz="0" w:space="0" w:color="auto"/>
          </w:divBdr>
        </w:div>
        <w:div w:id="1043746865">
          <w:marLeft w:val="640"/>
          <w:marRight w:val="0"/>
          <w:marTop w:val="0"/>
          <w:marBottom w:val="0"/>
          <w:divBdr>
            <w:top w:val="none" w:sz="0" w:space="0" w:color="auto"/>
            <w:left w:val="none" w:sz="0" w:space="0" w:color="auto"/>
            <w:bottom w:val="none" w:sz="0" w:space="0" w:color="auto"/>
            <w:right w:val="none" w:sz="0" w:space="0" w:color="auto"/>
          </w:divBdr>
        </w:div>
        <w:div w:id="1195773374">
          <w:marLeft w:val="640"/>
          <w:marRight w:val="0"/>
          <w:marTop w:val="0"/>
          <w:marBottom w:val="0"/>
          <w:divBdr>
            <w:top w:val="none" w:sz="0" w:space="0" w:color="auto"/>
            <w:left w:val="none" w:sz="0" w:space="0" w:color="auto"/>
            <w:bottom w:val="none" w:sz="0" w:space="0" w:color="auto"/>
            <w:right w:val="none" w:sz="0" w:space="0" w:color="auto"/>
          </w:divBdr>
        </w:div>
        <w:div w:id="1199005660">
          <w:marLeft w:val="640"/>
          <w:marRight w:val="0"/>
          <w:marTop w:val="0"/>
          <w:marBottom w:val="0"/>
          <w:divBdr>
            <w:top w:val="none" w:sz="0" w:space="0" w:color="auto"/>
            <w:left w:val="none" w:sz="0" w:space="0" w:color="auto"/>
            <w:bottom w:val="none" w:sz="0" w:space="0" w:color="auto"/>
            <w:right w:val="none" w:sz="0" w:space="0" w:color="auto"/>
          </w:divBdr>
        </w:div>
        <w:div w:id="1950238273">
          <w:marLeft w:val="640"/>
          <w:marRight w:val="0"/>
          <w:marTop w:val="0"/>
          <w:marBottom w:val="0"/>
          <w:divBdr>
            <w:top w:val="none" w:sz="0" w:space="0" w:color="auto"/>
            <w:left w:val="none" w:sz="0" w:space="0" w:color="auto"/>
            <w:bottom w:val="none" w:sz="0" w:space="0" w:color="auto"/>
            <w:right w:val="none" w:sz="0" w:space="0" w:color="auto"/>
          </w:divBdr>
        </w:div>
        <w:div w:id="1987584704">
          <w:marLeft w:val="640"/>
          <w:marRight w:val="0"/>
          <w:marTop w:val="0"/>
          <w:marBottom w:val="0"/>
          <w:divBdr>
            <w:top w:val="none" w:sz="0" w:space="0" w:color="auto"/>
            <w:left w:val="none" w:sz="0" w:space="0" w:color="auto"/>
            <w:bottom w:val="none" w:sz="0" w:space="0" w:color="auto"/>
            <w:right w:val="none" w:sz="0" w:space="0" w:color="auto"/>
          </w:divBdr>
        </w:div>
      </w:divsChild>
    </w:div>
    <w:div w:id="738674747">
      <w:bodyDiv w:val="1"/>
      <w:marLeft w:val="0"/>
      <w:marRight w:val="0"/>
      <w:marTop w:val="0"/>
      <w:marBottom w:val="0"/>
      <w:divBdr>
        <w:top w:val="none" w:sz="0" w:space="0" w:color="auto"/>
        <w:left w:val="none" w:sz="0" w:space="0" w:color="auto"/>
        <w:bottom w:val="none" w:sz="0" w:space="0" w:color="auto"/>
        <w:right w:val="none" w:sz="0" w:space="0" w:color="auto"/>
      </w:divBdr>
      <w:divsChild>
        <w:div w:id="204023745">
          <w:marLeft w:val="640"/>
          <w:marRight w:val="0"/>
          <w:marTop w:val="0"/>
          <w:marBottom w:val="0"/>
          <w:divBdr>
            <w:top w:val="none" w:sz="0" w:space="0" w:color="auto"/>
            <w:left w:val="none" w:sz="0" w:space="0" w:color="auto"/>
            <w:bottom w:val="none" w:sz="0" w:space="0" w:color="auto"/>
            <w:right w:val="none" w:sz="0" w:space="0" w:color="auto"/>
          </w:divBdr>
        </w:div>
        <w:div w:id="415056023">
          <w:marLeft w:val="640"/>
          <w:marRight w:val="0"/>
          <w:marTop w:val="0"/>
          <w:marBottom w:val="0"/>
          <w:divBdr>
            <w:top w:val="none" w:sz="0" w:space="0" w:color="auto"/>
            <w:left w:val="none" w:sz="0" w:space="0" w:color="auto"/>
            <w:bottom w:val="none" w:sz="0" w:space="0" w:color="auto"/>
            <w:right w:val="none" w:sz="0" w:space="0" w:color="auto"/>
          </w:divBdr>
        </w:div>
        <w:div w:id="1243947436">
          <w:marLeft w:val="640"/>
          <w:marRight w:val="0"/>
          <w:marTop w:val="0"/>
          <w:marBottom w:val="0"/>
          <w:divBdr>
            <w:top w:val="none" w:sz="0" w:space="0" w:color="auto"/>
            <w:left w:val="none" w:sz="0" w:space="0" w:color="auto"/>
            <w:bottom w:val="none" w:sz="0" w:space="0" w:color="auto"/>
            <w:right w:val="none" w:sz="0" w:space="0" w:color="auto"/>
          </w:divBdr>
        </w:div>
        <w:div w:id="1335956884">
          <w:marLeft w:val="640"/>
          <w:marRight w:val="0"/>
          <w:marTop w:val="0"/>
          <w:marBottom w:val="0"/>
          <w:divBdr>
            <w:top w:val="none" w:sz="0" w:space="0" w:color="auto"/>
            <w:left w:val="none" w:sz="0" w:space="0" w:color="auto"/>
            <w:bottom w:val="none" w:sz="0" w:space="0" w:color="auto"/>
            <w:right w:val="none" w:sz="0" w:space="0" w:color="auto"/>
          </w:divBdr>
        </w:div>
        <w:div w:id="1376006597">
          <w:marLeft w:val="640"/>
          <w:marRight w:val="0"/>
          <w:marTop w:val="0"/>
          <w:marBottom w:val="0"/>
          <w:divBdr>
            <w:top w:val="none" w:sz="0" w:space="0" w:color="auto"/>
            <w:left w:val="none" w:sz="0" w:space="0" w:color="auto"/>
            <w:bottom w:val="none" w:sz="0" w:space="0" w:color="auto"/>
            <w:right w:val="none" w:sz="0" w:space="0" w:color="auto"/>
          </w:divBdr>
        </w:div>
        <w:div w:id="1563129996">
          <w:marLeft w:val="640"/>
          <w:marRight w:val="0"/>
          <w:marTop w:val="0"/>
          <w:marBottom w:val="0"/>
          <w:divBdr>
            <w:top w:val="none" w:sz="0" w:space="0" w:color="auto"/>
            <w:left w:val="none" w:sz="0" w:space="0" w:color="auto"/>
            <w:bottom w:val="none" w:sz="0" w:space="0" w:color="auto"/>
            <w:right w:val="none" w:sz="0" w:space="0" w:color="auto"/>
          </w:divBdr>
        </w:div>
        <w:div w:id="1606188572">
          <w:marLeft w:val="640"/>
          <w:marRight w:val="0"/>
          <w:marTop w:val="0"/>
          <w:marBottom w:val="0"/>
          <w:divBdr>
            <w:top w:val="none" w:sz="0" w:space="0" w:color="auto"/>
            <w:left w:val="none" w:sz="0" w:space="0" w:color="auto"/>
            <w:bottom w:val="none" w:sz="0" w:space="0" w:color="auto"/>
            <w:right w:val="none" w:sz="0" w:space="0" w:color="auto"/>
          </w:divBdr>
        </w:div>
        <w:div w:id="1627198388">
          <w:marLeft w:val="640"/>
          <w:marRight w:val="0"/>
          <w:marTop w:val="0"/>
          <w:marBottom w:val="0"/>
          <w:divBdr>
            <w:top w:val="none" w:sz="0" w:space="0" w:color="auto"/>
            <w:left w:val="none" w:sz="0" w:space="0" w:color="auto"/>
            <w:bottom w:val="none" w:sz="0" w:space="0" w:color="auto"/>
            <w:right w:val="none" w:sz="0" w:space="0" w:color="auto"/>
          </w:divBdr>
        </w:div>
      </w:divsChild>
    </w:div>
    <w:div w:id="740250942">
      <w:bodyDiv w:val="1"/>
      <w:marLeft w:val="0"/>
      <w:marRight w:val="0"/>
      <w:marTop w:val="0"/>
      <w:marBottom w:val="0"/>
      <w:divBdr>
        <w:top w:val="none" w:sz="0" w:space="0" w:color="auto"/>
        <w:left w:val="none" w:sz="0" w:space="0" w:color="auto"/>
        <w:bottom w:val="none" w:sz="0" w:space="0" w:color="auto"/>
        <w:right w:val="none" w:sz="0" w:space="0" w:color="auto"/>
      </w:divBdr>
      <w:divsChild>
        <w:div w:id="64106862">
          <w:marLeft w:val="640"/>
          <w:marRight w:val="0"/>
          <w:marTop w:val="0"/>
          <w:marBottom w:val="0"/>
          <w:divBdr>
            <w:top w:val="none" w:sz="0" w:space="0" w:color="auto"/>
            <w:left w:val="none" w:sz="0" w:space="0" w:color="auto"/>
            <w:bottom w:val="none" w:sz="0" w:space="0" w:color="auto"/>
            <w:right w:val="none" w:sz="0" w:space="0" w:color="auto"/>
          </w:divBdr>
        </w:div>
        <w:div w:id="148059887">
          <w:marLeft w:val="640"/>
          <w:marRight w:val="0"/>
          <w:marTop w:val="0"/>
          <w:marBottom w:val="0"/>
          <w:divBdr>
            <w:top w:val="none" w:sz="0" w:space="0" w:color="auto"/>
            <w:left w:val="none" w:sz="0" w:space="0" w:color="auto"/>
            <w:bottom w:val="none" w:sz="0" w:space="0" w:color="auto"/>
            <w:right w:val="none" w:sz="0" w:space="0" w:color="auto"/>
          </w:divBdr>
        </w:div>
        <w:div w:id="186991916">
          <w:marLeft w:val="640"/>
          <w:marRight w:val="0"/>
          <w:marTop w:val="0"/>
          <w:marBottom w:val="0"/>
          <w:divBdr>
            <w:top w:val="none" w:sz="0" w:space="0" w:color="auto"/>
            <w:left w:val="none" w:sz="0" w:space="0" w:color="auto"/>
            <w:bottom w:val="none" w:sz="0" w:space="0" w:color="auto"/>
            <w:right w:val="none" w:sz="0" w:space="0" w:color="auto"/>
          </w:divBdr>
        </w:div>
        <w:div w:id="211162682">
          <w:marLeft w:val="640"/>
          <w:marRight w:val="0"/>
          <w:marTop w:val="0"/>
          <w:marBottom w:val="0"/>
          <w:divBdr>
            <w:top w:val="none" w:sz="0" w:space="0" w:color="auto"/>
            <w:left w:val="none" w:sz="0" w:space="0" w:color="auto"/>
            <w:bottom w:val="none" w:sz="0" w:space="0" w:color="auto"/>
            <w:right w:val="none" w:sz="0" w:space="0" w:color="auto"/>
          </w:divBdr>
        </w:div>
        <w:div w:id="316153645">
          <w:marLeft w:val="640"/>
          <w:marRight w:val="0"/>
          <w:marTop w:val="0"/>
          <w:marBottom w:val="0"/>
          <w:divBdr>
            <w:top w:val="none" w:sz="0" w:space="0" w:color="auto"/>
            <w:left w:val="none" w:sz="0" w:space="0" w:color="auto"/>
            <w:bottom w:val="none" w:sz="0" w:space="0" w:color="auto"/>
            <w:right w:val="none" w:sz="0" w:space="0" w:color="auto"/>
          </w:divBdr>
        </w:div>
        <w:div w:id="397244436">
          <w:marLeft w:val="640"/>
          <w:marRight w:val="0"/>
          <w:marTop w:val="0"/>
          <w:marBottom w:val="0"/>
          <w:divBdr>
            <w:top w:val="none" w:sz="0" w:space="0" w:color="auto"/>
            <w:left w:val="none" w:sz="0" w:space="0" w:color="auto"/>
            <w:bottom w:val="none" w:sz="0" w:space="0" w:color="auto"/>
            <w:right w:val="none" w:sz="0" w:space="0" w:color="auto"/>
          </w:divBdr>
        </w:div>
        <w:div w:id="436753143">
          <w:marLeft w:val="640"/>
          <w:marRight w:val="0"/>
          <w:marTop w:val="0"/>
          <w:marBottom w:val="0"/>
          <w:divBdr>
            <w:top w:val="none" w:sz="0" w:space="0" w:color="auto"/>
            <w:left w:val="none" w:sz="0" w:space="0" w:color="auto"/>
            <w:bottom w:val="none" w:sz="0" w:space="0" w:color="auto"/>
            <w:right w:val="none" w:sz="0" w:space="0" w:color="auto"/>
          </w:divBdr>
        </w:div>
        <w:div w:id="461189596">
          <w:marLeft w:val="640"/>
          <w:marRight w:val="0"/>
          <w:marTop w:val="0"/>
          <w:marBottom w:val="0"/>
          <w:divBdr>
            <w:top w:val="none" w:sz="0" w:space="0" w:color="auto"/>
            <w:left w:val="none" w:sz="0" w:space="0" w:color="auto"/>
            <w:bottom w:val="none" w:sz="0" w:space="0" w:color="auto"/>
            <w:right w:val="none" w:sz="0" w:space="0" w:color="auto"/>
          </w:divBdr>
        </w:div>
        <w:div w:id="479882163">
          <w:marLeft w:val="640"/>
          <w:marRight w:val="0"/>
          <w:marTop w:val="0"/>
          <w:marBottom w:val="0"/>
          <w:divBdr>
            <w:top w:val="none" w:sz="0" w:space="0" w:color="auto"/>
            <w:left w:val="none" w:sz="0" w:space="0" w:color="auto"/>
            <w:bottom w:val="none" w:sz="0" w:space="0" w:color="auto"/>
            <w:right w:val="none" w:sz="0" w:space="0" w:color="auto"/>
          </w:divBdr>
        </w:div>
        <w:div w:id="506990851">
          <w:marLeft w:val="640"/>
          <w:marRight w:val="0"/>
          <w:marTop w:val="0"/>
          <w:marBottom w:val="0"/>
          <w:divBdr>
            <w:top w:val="none" w:sz="0" w:space="0" w:color="auto"/>
            <w:left w:val="none" w:sz="0" w:space="0" w:color="auto"/>
            <w:bottom w:val="none" w:sz="0" w:space="0" w:color="auto"/>
            <w:right w:val="none" w:sz="0" w:space="0" w:color="auto"/>
          </w:divBdr>
        </w:div>
        <w:div w:id="528615472">
          <w:marLeft w:val="640"/>
          <w:marRight w:val="0"/>
          <w:marTop w:val="0"/>
          <w:marBottom w:val="0"/>
          <w:divBdr>
            <w:top w:val="none" w:sz="0" w:space="0" w:color="auto"/>
            <w:left w:val="none" w:sz="0" w:space="0" w:color="auto"/>
            <w:bottom w:val="none" w:sz="0" w:space="0" w:color="auto"/>
            <w:right w:val="none" w:sz="0" w:space="0" w:color="auto"/>
          </w:divBdr>
        </w:div>
        <w:div w:id="567616242">
          <w:marLeft w:val="640"/>
          <w:marRight w:val="0"/>
          <w:marTop w:val="0"/>
          <w:marBottom w:val="0"/>
          <w:divBdr>
            <w:top w:val="none" w:sz="0" w:space="0" w:color="auto"/>
            <w:left w:val="none" w:sz="0" w:space="0" w:color="auto"/>
            <w:bottom w:val="none" w:sz="0" w:space="0" w:color="auto"/>
            <w:right w:val="none" w:sz="0" w:space="0" w:color="auto"/>
          </w:divBdr>
        </w:div>
        <w:div w:id="597640137">
          <w:marLeft w:val="640"/>
          <w:marRight w:val="0"/>
          <w:marTop w:val="0"/>
          <w:marBottom w:val="0"/>
          <w:divBdr>
            <w:top w:val="none" w:sz="0" w:space="0" w:color="auto"/>
            <w:left w:val="none" w:sz="0" w:space="0" w:color="auto"/>
            <w:bottom w:val="none" w:sz="0" w:space="0" w:color="auto"/>
            <w:right w:val="none" w:sz="0" w:space="0" w:color="auto"/>
          </w:divBdr>
        </w:div>
        <w:div w:id="608507880">
          <w:marLeft w:val="640"/>
          <w:marRight w:val="0"/>
          <w:marTop w:val="0"/>
          <w:marBottom w:val="0"/>
          <w:divBdr>
            <w:top w:val="none" w:sz="0" w:space="0" w:color="auto"/>
            <w:left w:val="none" w:sz="0" w:space="0" w:color="auto"/>
            <w:bottom w:val="none" w:sz="0" w:space="0" w:color="auto"/>
            <w:right w:val="none" w:sz="0" w:space="0" w:color="auto"/>
          </w:divBdr>
        </w:div>
        <w:div w:id="784931765">
          <w:marLeft w:val="640"/>
          <w:marRight w:val="0"/>
          <w:marTop w:val="0"/>
          <w:marBottom w:val="0"/>
          <w:divBdr>
            <w:top w:val="none" w:sz="0" w:space="0" w:color="auto"/>
            <w:left w:val="none" w:sz="0" w:space="0" w:color="auto"/>
            <w:bottom w:val="none" w:sz="0" w:space="0" w:color="auto"/>
            <w:right w:val="none" w:sz="0" w:space="0" w:color="auto"/>
          </w:divBdr>
        </w:div>
        <w:div w:id="843325542">
          <w:marLeft w:val="640"/>
          <w:marRight w:val="0"/>
          <w:marTop w:val="0"/>
          <w:marBottom w:val="0"/>
          <w:divBdr>
            <w:top w:val="none" w:sz="0" w:space="0" w:color="auto"/>
            <w:left w:val="none" w:sz="0" w:space="0" w:color="auto"/>
            <w:bottom w:val="none" w:sz="0" w:space="0" w:color="auto"/>
            <w:right w:val="none" w:sz="0" w:space="0" w:color="auto"/>
          </w:divBdr>
        </w:div>
        <w:div w:id="926377153">
          <w:marLeft w:val="640"/>
          <w:marRight w:val="0"/>
          <w:marTop w:val="0"/>
          <w:marBottom w:val="0"/>
          <w:divBdr>
            <w:top w:val="none" w:sz="0" w:space="0" w:color="auto"/>
            <w:left w:val="none" w:sz="0" w:space="0" w:color="auto"/>
            <w:bottom w:val="none" w:sz="0" w:space="0" w:color="auto"/>
            <w:right w:val="none" w:sz="0" w:space="0" w:color="auto"/>
          </w:divBdr>
        </w:div>
        <w:div w:id="985478622">
          <w:marLeft w:val="640"/>
          <w:marRight w:val="0"/>
          <w:marTop w:val="0"/>
          <w:marBottom w:val="0"/>
          <w:divBdr>
            <w:top w:val="none" w:sz="0" w:space="0" w:color="auto"/>
            <w:left w:val="none" w:sz="0" w:space="0" w:color="auto"/>
            <w:bottom w:val="none" w:sz="0" w:space="0" w:color="auto"/>
            <w:right w:val="none" w:sz="0" w:space="0" w:color="auto"/>
          </w:divBdr>
        </w:div>
        <w:div w:id="1097213412">
          <w:marLeft w:val="640"/>
          <w:marRight w:val="0"/>
          <w:marTop w:val="0"/>
          <w:marBottom w:val="0"/>
          <w:divBdr>
            <w:top w:val="none" w:sz="0" w:space="0" w:color="auto"/>
            <w:left w:val="none" w:sz="0" w:space="0" w:color="auto"/>
            <w:bottom w:val="none" w:sz="0" w:space="0" w:color="auto"/>
            <w:right w:val="none" w:sz="0" w:space="0" w:color="auto"/>
          </w:divBdr>
        </w:div>
        <w:div w:id="1104574546">
          <w:marLeft w:val="640"/>
          <w:marRight w:val="0"/>
          <w:marTop w:val="0"/>
          <w:marBottom w:val="0"/>
          <w:divBdr>
            <w:top w:val="none" w:sz="0" w:space="0" w:color="auto"/>
            <w:left w:val="none" w:sz="0" w:space="0" w:color="auto"/>
            <w:bottom w:val="none" w:sz="0" w:space="0" w:color="auto"/>
            <w:right w:val="none" w:sz="0" w:space="0" w:color="auto"/>
          </w:divBdr>
        </w:div>
        <w:div w:id="1134180418">
          <w:marLeft w:val="640"/>
          <w:marRight w:val="0"/>
          <w:marTop w:val="0"/>
          <w:marBottom w:val="0"/>
          <w:divBdr>
            <w:top w:val="none" w:sz="0" w:space="0" w:color="auto"/>
            <w:left w:val="none" w:sz="0" w:space="0" w:color="auto"/>
            <w:bottom w:val="none" w:sz="0" w:space="0" w:color="auto"/>
            <w:right w:val="none" w:sz="0" w:space="0" w:color="auto"/>
          </w:divBdr>
        </w:div>
        <w:div w:id="1166163851">
          <w:marLeft w:val="640"/>
          <w:marRight w:val="0"/>
          <w:marTop w:val="0"/>
          <w:marBottom w:val="0"/>
          <w:divBdr>
            <w:top w:val="none" w:sz="0" w:space="0" w:color="auto"/>
            <w:left w:val="none" w:sz="0" w:space="0" w:color="auto"/>
            <w:bottom w:val="none" w:sz="0" w:space="0" w:color="auto"/>
            <w:right w:val="none" w:sz="0" w:space="0" w:color="auto"/>
          </w:divBdr>
        </w:div>
        <w:div w:id="1212618058">
          <w:marLeft w:val="640"/>
          <w:marRight w:val="0"/>
          <w:marTop w:val="0"/>
          <w:marBottom w:val="0"/>
          <w:divBdr>
            <w:top w:val="none" w:sz="0" w:space="0" w:color="auto"/>
            <w:left w:val="none" w:sz="0" w:space="0" w:color="auto"/>
            <w:bottom w:val="none" w:sz="0" w:space="0" w:color="auto"/>
            <w:right w:val="none" w:sz="0" w:space="0" w:color="auto"/>
          </w:divBdr>
        </w:div>
        <w:div w:id="1218931118">
          <w:marLeft w:val="640"/>
          <w:marRight w:val="0"/>
          <w:marTop w:val="0"/>
          <w:marBottom w:val="0"/>
          <w:divBdr>
            <w:top w:val="none" w:sz="0" w:space="0" w:color="auto"/>
            <w:left w:val="none" w:sz="0" w:space="0" w:color="auto"/>
            <w:bottom w:val="none" w:sz="0" w:space="0" w:color="auto"/>
            <w:right w:val="none" w:sz="0" w:space="0" w:color="auto"/>
          </w:divBdr>
        </w:div>
        <w:div w:id="1241403106">
          <w:marLeft w:val="640"/>
          <w:marRight w:val="0"/>
          <w:marTop w:val="0"/>
          <w:marBottom w:val="0"/>
          <w:divBdr>
            <w:top w:val="none" w:sz="0" w:space="0" w:color="auto"/>
            <w:left w:val="none" w:sz="0" w:space="0" w:color="auto"/>
            <w:bottom w:val="none" w:sz="0" w:space="0" w:color="auto"/>
            <w:right w:val="none" w:sz="0" w:space="0" w:color="auto"/>
          </w:divBdr>
        </w:div>
        <w:div w:id="1256401215">
          <w:marLeft w:val="640"/>
          <w:marRight w:val="0"/>
          <w:marTop w:val="0"/>
          <w:marBottom w:val="0"/>
          <w:divBdr>
            <w:top w:val="none" w:sz="0" w:space="0" w:color="auto"/>
            <w:left w:val="none" w:sz="0" w:space="0" w:color="auto"/>
            <w:bottom w:val="none" w:sz="0" w:space="0" w:color="auto"/>
            <w:right w:val="none" w:sz="0" w:space="0" w:color="auto"/>
          </w:divBdr>
        </w:div>
        <w:div w:id="1315376438">
          <w:marLeft w:val="640"/>
          <w:marRight w:val="0"/>
          <w:marTop w:val="0"/>
          <w:marBottom w:val="0"/>
          <w:divBdr>
            <w:top w:val="none" w:sz="0" w:space="0" w:color="auto"/>
            <w:left w:val="none" w:sz="0" w:space="0" w:color="auto"/>
            <w:bottom w:val="none" w:sz="0" w:space="0" w:color="auto"/>
            <w:right w:val="none" w:sz="0" w:space="0" w:color="auto"/>
          </w:divBdr>
        </w:div>
        <w:div w:id="1392921769">
          <w:marLeft w:val="640"/>
          <w:marRight w:val="0"/>
          <w:marTop w:val="0"/>
          <w:marBottom w:val="0"/>
          <w:divBdr>
            <w:top w:val="none" w:sz="0" w:space="0" w:color="auto"/>
            <w:left w:val="none" w:sz="0" w:space="0" w:color="auto"/>
            <w:bottom w:val="none" w:sz="0" w:space="0" w:color="auto"/>
            <w:right w:val="none" w:sz="0" w:space="0" w:color="auto"/>
          </w:divBdr>
        </w:div>
        <w:div w:id="1423259772">
          <w:marLeft w:val="640"/>
          <w:marRight w:val="0"/>
          <w:marTop w:val="0"/>
          <w:marBottom w:val="0"/>
          <w:divBdr>
            <w:top w:val="none" w:sz="0" w:space="0" w:color="auto"/>
            <w:left w:val="none" w:sz="0" w:space="0" w:color="auto"/>
            <w:bottom w:val="none" w:sz="0" w:space="0" w:color="auto"/>
            <w:right w:val="none" w:sz="0" w:space="0" w:color="auto"/>
          </w:divBdr>
        </w:div>
        <w:div w:id="1441221348">
          <w:marLeft w:val="640"/>
          <w:marRight w:val="0"/>
          <w:marTop w:val="0"/>
          <w:marBottom w:val="0"/>
          <w:divBdr>
            <w:top w:val="none" w:sz="0" w:space="0" w:color="auto"/>
            <w:left w:val="none" w:sz="0" w:space="0" w:color="auto"/>
            <w:bottom w:val="none" w:sz="0" w:space="0" w:color="auto"/>
            <w:right w:val="none" w:sz="0" w:space="0" w:color="auto"/>
          </w:divBdr>
        </w:div>
        <w:div w:id="1497111656">
          <w:marLeft w:val="640"/>
          <w:marRight w:val="0"/>
          <w:marTop w:val="0"/>
          <w:marBottom w:val="0"/>
          <w:divBdr>
            <w:top w:val="none" w:sz="0" w:space="0" w:color="auto"/>
            <w:left w:val="none" w:sz="0" w:space="0" w:color="auto"/>
            <w:bottom w:val="none" w:sz="0" w:space="0" w:color="auto"/>
            <w:right w:val="none" w:sz="0" w:space="0" w:color="auto"/>
          </w:divBdr>
        </w:div>
        <w:div w:id="1499927599">
          <w:marLeft w:val="640"/>
          <w:marRight w:val="0"/>
          <w:marTop w:val="0"/>
          <w:marBottom w:val="0"/>
          <w:divBdr>
            <w:top w:val="none" w:sz="0" w:space="0" w:color="auto"/>
            <w:left w:val="none" w:sz="0" w:space="0" w:color="auto"/>
            <w:bottom w:val="none" w:sz="0" w:space="0" w:color="auto"/>
            <w:right w:val="none" w:sz="0" w:space="0" w:color="auto"/>
          </w:divBdr>
        </w:div>
        <w:div w:id="1594506382">
          <w:marLeft w:val="640"/>
          <w:marRight w:val="0"/>
          <w:marTop w:val="0"/>
          <w:marBottom w:val="0"/>
          <w:divBdr>
            <w:top w:val="none" w:sz="0" w:space="0" w:color="auto"/>
            <w:left w:val="none" w:sz="0" w:space="0" w:color="auto"/>
            <w:bottom w:val="none" w:sz="0" w:space="0" w:color="auto"/>
            <w:right w:val="none" w:sz="0" w:space="0" w:color="auto"/>
          </w:divBdr>
        </w:div>
        <w:div w:id="1626110446">
          <w:marLeft w:val="640"/>
          <w:marRight w:val="0"/>
          <w:marTop w:val="0"/>
          <w:marBottom w:val="0"/>
          <w:divBdr>
            <w:top w:val="none" w:sz="0" w:space="0" w:color="auto"/>
            <w:left w:val="none" w:sz="0" w:space="0" w:color="auto"/>
            <w:bottom w:val="none" w:sz="0" w:space="0" w:color="auto"/>
            <w:right w:val="none" w:sz="0" w:space="0" w:color="auto"/>
          </w:divBdr>
        </w:div>
        <w:div w:id="1649244145">
          <w:marLeft w:val="640"/>
          <w:marRight w:val="0"/>
          <w:marTop w:val="0"/>
          <w:marBottom w:val="0"/>
          <w:divBdr>
            <w:top w:val="none" w:sz="0" w:space="0" w:color="auto"/>
            <w:left w:val="none" w:sz="0" w:space="0" w:color="auto"/>
            <w:bottom w:val="none" w:sz="0" w:space="0" w:color="auto"/>
            <w:right w:val="none" w:sz="0" w:space="0" w:color="auto"/>
          </w:divBdr>
        </w:div>
        <w:div w:id="1719551170">
          <w:marLeft w:val="640"/>
          <w:marRight w:val="0"/>
          <w:marTop w:val="0"/>
          <w:marBottom w:val="0"/>
          <w:divBdr>
            <w:top w:val="none" w:sz="0" w:space="0" w:color="auto"/>
            <w:left w:val="none" w:sz="0" w:space="0" w:color="auto"/>
            <w:bottom w:val="none" w:sz="0" w:space="0" w:color="auto"/>
            <w:right w:val="none" w:sz="0" w:space="0" w:color="auto"/>
          </w:divBdr>
        </w:div>
        <w:div w:id="1785036495">
          <w:marLeft w:val="640"/>
          <w:marRight w:val="0"/>
          <w:marTop w:val="0"/>
          <w:marBottom w:val="0"/>
          <w:divBdr>
            <w:top w:val="none" w:sz="0" w:space="0" w:color="auto"/>
            <w:left w:val="none" w:sz="0" w:space="0" w:color="auto"/>
            <w:bottom w:val="none" w:sz="0" w:space="0" w:color="auto"/>
            <w:right w:val="none" w:sz="0" w:space="0" w:color="auto"/>
          </w:divBdr>
        </w:div>
        <w:div w:id="1795320675">
          <w:marLeft w:val="640"/>
          <w:marRight w:val="0"/>
          <w:marTop w:val="0"/>
          <w:marBottom w:val="0"/>
          <w:divBdr>
            <w:top w:val="none" w:sz="0" w:space="0" w:color="auto"/>
            <w:left w:val="none" w:sz="0" w:space="0" w:color="auto"/>
            <w:bottom w:val="none" w:sz="0" w:space="0" w:color="auto"/>
            <w:right w:val="none" w:sz="0" w:space="0" w:color="auto"/>
          </w:divBdr>
        </w:div>
        <w:div w:id="1861578510">
          <w:marLeft w:val="640"/>
          <w:marRight w:val="0"/>
          <w:marTop w:val="0"/>
          <w:marBottom w:val="0"/>
          <w:divBdr>
            <w:top w:val="none" w:sz="0" w:space="0" w:color="auto"/>
            <w:left w:val="none" w:sz="0" w:space="0" w:color="auto"/>
            <w:bottom w:val="none" w:sz="0" w:space="0" w:color="auto"/>
            <w:right w:val="none" w:sz="0" w:space="0" w:color="auto"/>
          </w:divBdr>
        </w:div>
        <w:div w:id="1922644458">
          <w:marLeft w:val="640"/>
          <w:marRight w:val="0"/>
          <w:marTop w:val="0"/>
          <w:marBottom w:val="0"/>
          <w:divBdr>
            <w:top w:val="none" w:sz="0" w:space="0" w:color="auto"/>
            <w:left w:val="none" w:sz="0" w:space="0" w:color="auto"/>
            <w:bottom w:val="none" w:sz="0" w:space="0" w:color="auto"/>
            <w:right w:val="none" w:sz="0" w:space="0" w:color="auto"/>
          </w:divBdr>
        </w:div>
        <w:div w:id="2046902592">
          <w:marLeft w:val="640"/>
          <w:marRight w:val="0"/>
          <w:marTop w:val="0"/>
          <w:marBottom w:val="0"/>
          <w:divBdr>
            <w:top w:val="none" w:sz="0" w:space="0" w:color="auto"/>
            <w:left w:val="none" w:sz="0" w:space="0" w:color="auto"/>
            <w:bottom w:val="none" w:sz="0" w:space="0" w:color="auto"/>
            <w:right w:val="none" w:sz="0" w:space="0" w:color="auto"/>
          </w:divBdr>
        </w:div>
        <w:div w:id="2097511497">
          <w:marLeft w:val="640"/>
          <w:marRight w:val="0"/>
          <w:marTop w:val="0"/>
          <w:marBottom w:val="0"/>
          <w:divBdr>
            <w:top w:val="none" w:sz="0" w:space="0" w:color="auto"/>
            <w:left w:val="none" w:sz="0" w:space="0" w:color="auto"/>
            <w:bottom w:val="none" w:sz="0" w:space="0" w:color="auto"/>
            <w:right w:val="none" w:sz="0" w:space="0" w:color="auto"/>
          </w:divBdr>
        </w:div>
      </w:divsChild>
    </w:div>
    <w:div w:id="740835781">
      <w:bodyDiv w:val="1"/>
      <w:marLeft w:val="0"/>
      <w:marRight w:val="0"/>
      <w:marTop w:val="0"/>
      <w:marBottom w:val="0"/>
      <w:divBdr>
        <w:top w:val="none" w:sz="0" w:space="0" w:color="auto"/>
        <w:left w:val="none" w:sz="0" w:space="0" w:color="auto"/>
        <w:bottom w:val="none" w:sz="0" w:space="0" w:color="auto"/>
        <w:right w:val="none" w:sz="0" w:space="0" w:color="auto"/>
      </w:divBdr>
      <w:divsChild>
        <w:div w:id="10300848">
          <w:marLeft w:val="640"/>
          <w:marRight w:val="0"/>
          <w:marTop w:val="0"/>
          <w:marBottom w:val="0"/>
          <w:divBdr>
            <w:top w:val="none" w:sz="0" w:space="0" w:color="auto"/>
            <w:left w:val="none" w:sz="0" w:space="0" w:color="auto"/>
            <w:bottom w:val="none" w:sz="0" w:space="0" w:color="auto"/>
            <w:right w:val="none" w:sz="0" w:space="0" w:color="auto"/>
          </w:divBdr>
        </w:div>
        <w:div w:id="47263162">
          <w:marLeft w:val="640"/>
          <w:marRight w:val="0"/>
          <w:marTop w:val="0"/>
          <w:marBottom w:val="0"/>
          <w:divBdr>
            <w:top w:val="none" w:sz="0" w:space="0" w:color="auto"/>
            <w:left w:val="none" w:sz="0" w:space="0" w:color="auto"/>
            <w:bottom w:val="none" w:sz="0" w:space="0" w:color="auto"/>
            <w:right w:val="none" w:sz="0" w:space="0" w:color="auto"/>
          </w:divBdr>
        </w:div>
        <w:div w:id="98111691">
          <w:marLeft w:val="640"/>
          <w:marRight w:val="0"/>
          <w:marTop w:val="0"/>
          <w:marBottom w:val="0"/>
          <w:divBdr>
            <w:top w:val="none" w:sz="0" w:space="0" w:color="auto"/>
            <w:left w:val="none" w:sz="0" w:space="0" w:color="auto"/>
            <w:bottom w:val="none" w:sz="0" w:space="0" w:color="auto"/>
            <w:right w:val="none" w:sz="0" w:space="0" w:color="auto"/>
          </w:divBdr>
        </w:div>
        <w:div w:id="237062625">
          <w:marLeft w:val="640"/>
          <w:marRight w:val="0"/>
          <w:marTop w:val="0"/>
          <w:marBottom w:val="0"/>
          <w:divBdr>
            <w:top w:val="none" w:sz="0" w:space="0" w:color="auto"/>
            <w:left w:val="none" w:sz="0" w:space="0" w:color="auto"/>
            <w:bottom w:val="none" w:sz="0" w:space="0" w:color="auto"/>
            <w:right w:val="none" w:sz="0" w:space="0" w:color="auto"/>
          </w:divBdr>
        </w:div>
        <w:div w:id="372971650">
          <w:marLeft w:val="640"/>
          <w:marRight w:val="0"/>
          <w:marTop w:val="0"/>
          <w:marBottom w:val="0"/>
          <w:divBdr>
            <w:top w:val="none" w:sz="0" w:space="0" w:color="auto"/>
            <w:left w:val="none" w:sz="0" w:space="0" w:color="auto"/>
            <w:bottom w:val="none" w:sz="0" w:space="0" w:color="auto"/>
            <w:right w:val="none" w:sz="0" w:space="0" w:color="auto"/>
          </w:divBdr>
        </w:div>
        <w:div w:id="526912279">
          <w:marLeft w:val="640"/>
          <w:marRight w:val="0"/>
          <w:marTop w:val="0"/>
          <w:marBottom w:val="0"/>
          <w:divBdr>
            <w:top w:val="none" w:sz="0" w:space="0" w:color="auto"/>
            <w:left w:val="none" w:sz="0" w:space="0" w:color="auto"/>
            <w:bottom w:val="none" w:sz="0" w:space="0" w:color="auto"/>
            <w:right w:val="none" w:sz="0" w:space="0" w:color="auto"/>
          </w:divBdr>
        </w:div>
        <w:div w:id="783840116">
          <w:marLeft w:val="640"/>
          <w:marRight w:val="0"/>
          <w:marTop w:val="0"/>
          <w:marBottom w:val="0"/>
          <w:divBdr>
            <w:top w:val="none" w:sz="0" w:space="0" w:color="auto"/>
            <w:left w:val="none" w:sz="0" w:space="0" w:color="auto"/>
            <w:bottom w:val="none" w:sz="0" w:space="0" w:color="auto"/>
            <w:right w:val="none" w:sz="0" w:space="0" w:color="auto"/>
          </w:divBdr>
        </w:div>
        <w:div w:id="972515104">
          <w:marLeft w:val="640"/>
          <w:marRight w:val="0"/>
          <w:marTop w:val="0"/>
          <w:marBottom w:val="0"/>
          <w:divBdr>
            <w:top w:val="none" w:sz="0" w:space="0" w:color="auto"/>
            <w:left w:val="none" w:sz="0" w:space="0" w:color="auto"/>
            <w:bottom w:val="none" w:sz="0" w:space="0" w:color="auto"/>
            <w:right w:val="none" w:sz="0" w:space="0" w:color="auto"/>
          </w:divBdr>
        </w:div>
        <w:div w:id="999967757">
          <w:marLeft w:val="640"/>
          <w:marRight w:val="0"/>
          <w:marTop w:val="0"/>
          <w:marBottom w:val="0"/>
          <w:divBdr>
            <w:top w:val="none" w:sz="0" w:space="0" w:color="auto"/>
            <w:left w:val="none" w:sz="0" w:space="0" w:color="auto"/>
            <w:bottom w:val="none" w:sz="0" w:space="0" w:color="auto"/>
            <w:right w:val="none" w:sz="0" w:space="0" w:color="auto"/>
          </w:divBdr>
        </w:div>
        <w:div w:id="1044256715">
          <w:marLeft w:val="640"/>
          <w:marRight w:val="0"/>
          <w:marTop w:val="0"/>
          <w:marBottom w:val="0"/>
          <w:divBdr>
            <w:top w:val="none" w:sz="0" w:space="0" w:color="auto"/>
            <w:left w:val="none" w:sz="0" w:space="0" w:color="auto"/>
            <w:bottom w:val="none" w:sz="0" w:space="0" w:color="auto"/>
            <w:right w:val="none" w:sz="0" w:space="0" w:color="auto"/>
          </w:divBdr>
        </w:div>
        <w:div w:id="1097561251">
          <w:marLeft w:val="640"/>
          <w:marRight w:val="0"/>
          <w:marTop w:val="0"/>
          <w:marBottom w:val="0"/>
          <w:divBdr>
            <w:top w:val="none" w:sz="0" w:space="0" w:color="auto"/>
            <w:left w:val="none" w:sz="0" w:space="0" w:color="auto"/>
            <w:bottom w:val="none" w:sz="0" w:space="0" w:color="auto"/>
            <w:right w:val="none" w:sz="0" w:space="0" w:color="auto"/>
          </w:divBdr>
        </w:div>
        <w:div w:id="1140226409">
          <w:marLeft w:val="640"/>
          <w:marRight w:val="0"/>
          <w:marTop w:val="0"/>
          <w:marBottom w:val="0"/>
          <w:divBdr>
            <w:top w:val="none" w:sz="0" w:space="0" w:color="auto"/>
            <w:left w:val="none" w:sz="0" w:space="0" w:color="auto"/>
            <w:bottom w:val="none" w:sz="0" w:space="0" w:color="auto"/>
            <w:right w:val="none" w:sz="0" w:space="0" w:color="auto"/>
          </w:divBdr>
        </w:div>
        <w:div w:id="1168786311">
          <w:marLeft w:val="640"/>
          <w:marRight w:val="0"/>
          <w:marTop w:val="0"/>
          <w:marBottom w:val="0"/>
          <w:divBdr>
            <w:top w:val="none" w:sz="0" w:space="0" w:color="auto"/>
            <w:left w:val="none" w:sz="0" w:space="0" w:color="auto"/>
            <w:bottom w:val="none" w:sz="0" w:space="0" w:color="auto"/>
            <w:right w:val="none" w:sz="0" w:space="0" w:color="auto"/>
          </w:divBdr>
        </w:div>
        <w:div w:id="1189754787">
          <w:marLeft w:val="640"/>
          <w:marRight w:val="0"/>
          <w:marTop w:val="0"/>
          <w:marBottom w:val="0"/>
          <w:divBdr>
            <w:top w:val="none" w:sz="0" w:space="0" w:color="auto"/>
            <w:left w:val="none" w:sz="0" w:space="0" w:color="auto"/>
            <w:bottom w:val="none" w:sz="0" w:space="0" w:color="auto"/>
            <w:right w:val="none" w:sz="0" w:space="0" w:color="auto"/>
          </w:divBdr>
        </w:div>
        <w:div w:id="1287079474">
          <w:marLeft w:val="640"/>
          <w:marRight w:val="0"/>
          <w:marTop w:val="0"/>
          <w:marBottom w:val="0"/>
          <w:divBdr>
            <w:top w:val="none" w:sz="0" w:space="0" w:color="auto"/>
            <w:left w:val="none" w:sz="0" w:space="0" w:color="auto"/>
            <w:bottom w:val="none" w:sz="0" w:space="0" w:color="auto"/>
            <w:right w:val="none" w:sz="0" w:space="0" w:color="auto"/>
          </w:divBdr>
        </w:div>
        <w:div w:id="1400329500">
          <w:marLeft w:val="640"/>
          <w:marRight w:val="0"/>
          <w:marTop w:val="0"/>
          <w:marBottom w:val="0"/>
          <w:divBdr>
            <w:top w:val="none" w:sz="0" w:space="0" w:color="auto"/>
            <w:left w:val="none" w:sz="0" w:space="0" w:color="auto"/>
            <w:bottom w:val="none" w:sz="0" w:space="0" w:color="auto"/>
            <w:right w:val="none" w:sz="0" w:space="0" w:color="auto"/>
          </w:divBdr>
        </w:div>
        <w:div w:id="1423837635">
          <w:marLeft w:val="640"/>
          <w:marRight w:val="0"/>
          <w:marTop w:val="0"/>
          <w:marBottom w:val="0"/>
          <w:divBdr>
            <w:top w:val="none" w:sz="0" w:space="0" w:color="auto"/>
            <w:left w:val="none" w:sz="0" w:space="0" w:color="auto"/>
            <w:bottom w:val="none" w:sz="0" w:space="0" w:color="auto"/>
            <w:right w:val="none" w:sz="0" w:space="0" w:color="auto"/>
          </w:divBdr>
        </w:div>
        <w:div w:id="1491868981">
          <w:marLeft w:val="640"/>
          <w:marRight w:val="0"/>
          <w:marTop w:val="0"/>
          <w:marBottom w:val="0"/>
          <w:divBdr>
            <w:top w:val="none" w:sz="0" w:space="0" w:color="auto"/>
            <w:left w:val="none" w:sz="0" w:space="0" w:color="auto"/>
            <w:bottom w:val="none" w:sz="0" w:space="0" w:color="auto"/>
            <w:right w:val="none" w:sz="0" w:space="0" w:color="auto"/>
          </w:divBdr>
        </w:div>
        <w:div w:id="1551578918">
          <w:marLeft w:val="640"/>
          <w:marRight w:val="0"/>
          <w:marTop w:val="0"/>
          <w:marBottom w:val="0"/>
          <w:divBdr>
            <w:top w:val="none" w:sz="0" w:space="0" w:color="auto"/>
            <w:left w:val="none" w:sz="0" w:space="0" w:color="auto"/>
            <w:bottom w:val="none" w:sz="0" w:space="0" w:color="auto"/>
            <w:right w:val="none" w:sz="0" w:space="0" w:color="auto"/>
          </w:divBdr>
        </w:div>
        <w:div w:id="1575386330">
          <w:marLeft w:val="640"/>
          <w:marRight w:val="0"/>
          <w:marTop w:val="0"/>
          <w:marBottom w:val="0"/>
          <w:divBdr>
            <w:top w:val="none" w:sz="0" w:space="0" w:color="auto"/>
            <w:left w:val="none" w:sz="0" w:space="0" w:color="auto"/>
            <w:bottom w:val="none" w:sz="0" w:space="0" w:color="auto"/>
            <w:right w:val="none" w:sz="0" w:space="0" w:color="auto"/>
          </w:divBdr>
        </w:div>
        <w:div w:id="1671524706">
          <w:marLeft w:val="640"/>
          <w:marRight w:val="0"/>
          <w:marTop w:val="0"/>
          <w:marBottom w:val="0"/>
          <w:divBdr>
            <w:top w:val="none" w:sz="0" w:space="0" w:color="auto"/>
            <w:left w:val="none" w:sz="0" w:space="0" w:color="auto"/>
            <w:bottom w:val="none" w:sz="0" w:space="0" w:color="auto"/>
            <w:right w:val="none" w:sz="0" w:space="0" w:color="auto"/>
          </w:divBdr>
        </w:div>
        <w:div w:id="1949920802">
          <w:marLeft w:val="640"/>
          <w:marRight w:val="0"/>
          <w:marTop w:val="0"/>
          <w:marBottom w:val="0"/>
          <w:divBdr>
            <w:top w:val="none" w:sz="0" w:space="0" w:color="auto"/>
            <w:left w:val="none" w:sz="0" w:space="0" w:color="auto"/>
            <w:bottom w:val="none" w:sz="0" w:space="0" w:color="auto"/>
            <w:right w:val="none" w:sz="0" w:space="0" w:color="auto"/>
          </w:divBdr>
        </w:div>
        <w:div w:id="1981228821">
          <w:marLeft w:val="640"/>
          <w:marRight w:val="0"/>
          <w:marTop w:val="0"/>
          <w:marBottom w:val="0"/>
          <w:divBdr>
            <w:top w:val="none" w:sz="0" w:space="0" w:color="auto"/>
            <w:left w:val="none" w:sz="0" w:space="0" w:color="auto"/>
            <w:bottom w:val="none" w:sz="0" w:space="0" w:color="auto"/>
            <w:right w:val="none" w:sz="0" w:space="0" w:color="auto"/>
          </w:divBdr>
        </w:div>
        <w:div w:id="2144420606">
          <w:marLeft w:val="640"/>
          <w:marRight w:val="0"/>
          <w:marTop w:val="0"/>
          <w:marBottom w:val="0"/>
          <w:divBdr>
            <w:top w:val="none" w:sz="0" w:space="0" w:color="auto"/>
            <w:left w:val="none" w:sz="0" w:space="0" w:color="auto"/>
            <w:bottom w:val="none" w:sz="0" w:space="0" w:color="auto"/>
            <w:right w:val="none" w:sz="0" w:space="0" w:color="auto"/>
          </w:divBdr>
        </w:div>
      </w:divsChild>
    </w:div>
    <w:div w:id="747074915">
      <w:bodyDiv w:val="1"/>
      <w:marLeft w:val="0"/>
      <w:marRight w:val="0"/>
      <w:marTop w:val="0"/>
      <w:marBottom w:val="0"/>
      <w:divBdr>
        <w:top w:val="none" w:sz="0" w:space="0" w:color="auto"/>
        <w:left w:val="none" w:sz="0" w:space="0" w:color="auto"/>
        <w:bottom w:val="none" w:sz="0" w:space="0" w:color="auto"/>
        <w:right w:val="none" w:sz="0" w:space="0" w:color="auto"/>
      </w:divBdr>
      <w:divsChild>
        <w:div w:id="86314182">
          <w:marLeft w:val="640"/>
          <w:marRight w:val="0"/>
          <w:marTop w:val="0"/>
          <w:marBottom w:val="0"/>
          <w:divBdr>
            <w:top w:val="none" w:sz="0" w:space="0" w:color="auto"/>
            <w:left w:val="none" w:sz="0" w:space="0" w:color="auto"/>
            <w:bottom w:val="none" w:sz="0" w:space="0" w:color="auto"/>
            <w:right w:val="none" w:sz="0" w:space="0" w:color="auto"/>
          </w:divBdr>
        </w:div>
        <w:div w:id="180704516">
          <w:marLeft w:val="640"/>
          <w:marRight w:val="0"/>
          <w:marTop w:val="0"/>
          <w:marBottom w:val="0"/>
          <w:divBdr>
            <w:top w:val="none" w:sz="0" w:space="0" w:color="auto"/>
            <w:left w:val="none" w:sz="0" w:space="0" w:color="auto"/>
            <w:bottom w:val="none" w:sz="0" w:space="0" w:color="auto"/>
            <w:right w:val="none" w:sz="0" w:space="0" w:color="auto"/>
          </w:divBdr>
        </w:div>
        <w:div w:id="276452247">
          <w:marLeft w:val="640"/>
          <w:marRight w:val="0"/>
          <w:marTop w:val="0"/>
          <w:marBottom w:val="0"/>
          <w:divBdr>
            <w:top w:val="none" w:sz="0" w:space="0" w:color="auto"/>
            <w:left w:val="none" w:sz="0" w:space="0" w:color="auto"/>
            <w:bottom w:val="none" w:sz="0" w:space="0" w:color="auto"/>
            <w:right w:val="none" w:sz="0" w:space="0" w:color="auto"/>
          </w:divBdr>
        </w:div>
        <w:div w:id="278799557">
          <w:marLeft w:val="640"/>
          <w:marRight w:val="0"/>
          <w:marTop w:val="0"/>
          <w:marBottom w:val="0"/>
          <w:divBdr>
            <w:top w:val="none" w:sz="0" w:space="0" w:color="auto"/>
            <w:left w:val="none" w:sz="0" w:space="0" w:color="auto"/>
            <w:bottom w:val="none" w:sz="0" w:space="0" w:color="auto"/>
            <w:right w:val="none" w:sz="0" w:space="0" w:color="auto"/>
          </w:divBdr>
        </w:div>
        <w:div w:id="323437199">
          <w:marLeft w:val="640"/>
          <w:marRight w:val="0"/>
          <w:marTop w:val="0"/>
          <w:marBottom w:val="0"/>
          <w:divBdr>
            <w:top w:val="none" w:sz="0" w:space="0" w:color="auto"/>
            <w:left w:val="none" w:sz="0" w:space="0" w:color="auto"/>
            <w:bottom w:val="none" w:sz="0" w:space="0" w:color="auto"/>
            <w:right w:val="none" w:sz="0" w:space="0" w:color="auto"/>
          </w:divBdr>
        </w:div>
        <w:div w:id="443812385">
          <w:marLeft w:val="640"/>
          <w:marRight w:val="0"/>
          <w:marTop w:val="0"/>
          <w:marBottom w:val="0"/>
          <w:divBdr>
            <w:top w:val="none" w:sz="0" w:space="0" w:color="auto"/>
            <w:left w:val="none" w:sz="0" w:space="0" w:color="auto"/>
            <w:bottom w:val="none" w:sz="0" w:space="0" w:color="auto"/>
            <w:right w:val="none" w:sz="0" w:space="0" w:color="auto"/>
          </w:divBdr>
        </w:div>
        <w:div w:id="536815360">
          <w:marLeft w:val="640"/>
          <w:marRight w:val="0"/>
          <w:marTop w:val="0"/>
          <w:marBottom w:val="0"/>
          <w:divBdr>
            <w:top w:val="none" w:sz="0" w:space="0" w:color="auto"/>
            <w:left w:val="none" w:sz="0" w:space="0" w:color="auto"/>
            <w:bottom w:val="none" w:sz="0" w:space="0" w:color="auto"/>
            <w:right w:val="none" w:sz="0" w:space="0" w:color="auto"/>
          </w:divBdr>
        </w:div>
        <w:div w:id="670065442">
          <w:marLeft w:val="640"/>
          <w:marRight w:val="0"/>
          <w:marTop w:val="0"/>
          <w:marBottom w:val="0"/>
          <w:divBdr>
            <w:top w:val="none" w:sz="0" w:space="0" w:color="auto"/>
            <w:left w:val="none" w:sz="0" w:space="0" w:color="auto"/>
            <w:bottom w:val="none" w:sz="0" w:space="0" w:color="auto"/>
            <w:right w:val="none" w:sz="0" w:space="0" w:color="auto"/>
          </w:divBdr>
        </w:div>
        <w:div w:id="750467551">
          <w:marLeft w:val="640"/>
          <w:marRight w:val="0"/>
          <w:marTop w:val="0"/>
          <w:marBottom w:val="0"/>
          <w:divBdr>
            <w:top w:val="none" w:sz="0" w:space="0" w:color="auto"/>
            <w:left w:val="none" w:sz="0" w:space="0" w:color="auto"/>
            <w:bottom w:val="none" w:sz="0" w:space="0" w:color="auto"/>
            <w:right w:val="none" w:sz="0" w:space="0" w:color="auto"/>
          </w:divBdr>
        </w:div>
        <w:div w:id="759906489">
          <w:marLeft w:val="640"/>
          <w:marRight w:val="0"/>
          <w:marTop w:val="0"/>
          <w:marBottom w:val="0"/>
          <w:divBdr>
            <w:top w:val="none" w:sz="0" w:space="0" w:color="auto"/>
            <w:left w:val="none" w:sz="0" w:space="0" w:color="auto"/>
            <w:bottom w:val="none" w:sz="0" w:space="0" w:color="auto"/>
            <w:right w:val="none" w:sz="0" w:space="0" w:color="auto"/>
          </w:divBdr>
        </w:div>
        <w:div w:id="761292351">
          <w:marLeft w:val="640"/>
          <w:marRight w:val="0"/>
          <w:marTop w:val="0"/>
          <w:marBottom w:val="0"/>
          <w:divBdr>
            <w:top w:val="none" w:sz="0" w:space="0" w:color="auto"/>
            <w:left w:val="none" w:sz="0" w:space="0" w:color="auto"/>
            <w:bottom w:val="none" w:sz="0" w:space="0" w:color="auto"/>
            <w:right w:val="none" w:sz="0" w:space="0" w:color="auto"/>
          </w:divBdr>
        </w:div>
        <w:div w:id="876090599">
          <w:marLeft w:val="640"/>
          <w:marRight w:val="0"/>
          <w:marTop w:val="0"/>
          <w:marBottom w:val="0"/>
          <w:divBdr>
            <w:top w:val="none" w:sz="0" w:space="0" w:color="auto"/>
            <w:left w:val="none" w:sz="0" w:space="0" w:color="auto"/>
            <w:bottom w:val="none" w:sz="0" w:space="0" w:color="auto"/>
            <w:right w:val="none" w:sz="0" w:space="0" w:color="auto"/>
          </w:divBdr>
        </w:div>
        <w:div w:id="905188503">
          <w:marLeft w:val="640"/>
          <w:marRight w:val="0"/>
          <w:marTop w:val="0"/>
          <w:marBottom w:val="0"/>
          <w:divBdr>
            <w:top w:val="none" w:sz="0" w:space="0" w:color="auto"/>
            <w:left w:val="none" w:sz="0" w:space="0" w:color="auto"/>
            <w:bottom w:val="none" w:sz="0" w:space="0" w:color="auto"/>
            <w:right w:val="none" w:sz="0" w:space="0" w:color="auto"/>
          </w:divBdr>
        </w:div>
        <w:div w:id="946039584">
          <w:marLeft w:val="640"/>
          <w:marRight w:val="0"/>
          <w:marTop w:val="0"/>
          <w:marBottom w:val="0"/>
          <w:divBdr>
            <w:top w:val="none" w:sz="0" w:space="0" w:color="auto"/>
            <w:left w:val="none" w:sz="0" w:space="0" w:color="auto"/>
            <w:bottom w:val="none" w:sz="0" w:space="0" w:color="auto"/>
            <w:right w:val="none" w:sz="0" w:space="0" w:color="auto"/>
          </w:divBdr>
        </w:div>
        <w:div w:id="1120227315">
          <w:marLeft w:val="640"/>
          <w:marRight w:val="0"/>
          <w:marTop w:val="0"/>
          <w:marBottom w:val="0"/>
          <w:divBdr>
            <w:top w:val="none" w:sz="0" w:space="0" w:color="auto"/>
            <w:left w:val="none" w:sz="0" w:space="0" w:color="auto"/>
            <w:bottom w:val="none" w:sz="0" w:space="0" w:color="auto"/>
            <w:right w:val="none" w:sz="0" w:space="0" w:color="auto"/>
          </w:divBdr>
        </w:div>
        <w:div w:id="1304195499">
          <w:marLeft w:val="640"/>
          <w:marRight w:val="0"/>
          <w:marTop w:val="0"/>
          <w:marBottom w:val="0"/>
          <w:divBdr>
            <w:top w:val="none" w:sz="0" w:space="0" w:color="auto"/>
            <w:left w:val="none" w:sz="0" w:space="0" w:color="auto"/>
            <w:bottom w:val="none" w:sz="0" w:space="0" w:color="auto"/>
            <w:right w:val="none" w:sz="0" w:space="0" w:color="auto"/>
          </w:divBdr>
        </w:div>
        <w:div w:id="1328905089">
          <w:marLeft w:val="640"/>
          <w:marRight w:val="0"/>
          <w:marTop w:val="0"/>
          <w:marBottom w:val="0"/>
          <w:divBdr>
            <w:top w:val="none" w:sz="0" w:space="0" w:color="auto"/>
            <w:left w:val="none" w:sz="0" w:space="0" w:color="auto"/>
            <w:bottom w:val="none" w:sz="0" w:space="0" w:color="auto"/>
            <w:right w:val="none" w:sz="0" w:space="0" w:color="auto"/>
          </w:divBdr>
        </w:div>
        <w:div w:id="1447697772">
          <w:marLeft w:val="640"/>
          <w:marRight w:val="0"/>
          <w:marTop w:val="0"/>
          <w:marBottom w:val="0"/>
          <w:divBdr>
            <w:top w:val="none" w:sz="0" w:space="0" w:color="auto"/>
            <w:left w:val="none" w:sz="0" w:space="0" w:color="auto"/>
            <w:bottom w:val="none" w:sz="0" w:space="0" w:color="auto"/>
            <w:right w:val="none" w:sz="0" w:space="0" w:color="auto"/>
          </w:divBdr>
        </w:div>
        <w:div w:id="1535576836">
          <w:marLeft w:val="640"/>
          <w:marRight w:val="0"/>
          <w:marTop w:val="0"/>
          <w:marBottom w:val="0"/>
          <w:divBdr>
            <w:top w:val="none" w:sz="0" w:space="0" w:color="auto"/>
            <w:left w:val="none" w:sz="0" w:space="0" w:color="auto"/>
            <w:bottom w:val="none" w:sz="0" w:space="0" w:color="auto"/>
            <w:right w:val="none" w:sz="0" w:space="0" w:color="auto"/>
          </w:divBdr>
        </w:div>
        <w:div w:id="1806970919">
          <w:marLeft w:val="640"/>
          <w:marRight w:val="0"/>
          <w:marTop w:val="0"/>
          <w:marBottom w:val="0"/>
          <w:divBdr>
            <w:top w:val="none" w:sz="0" w:space="0" w:color="auto"/>
            <w:left w:val="none" w:sz="0" w:space="0" w:color="auto"/>
            <w:bottom w:val="none" w:sz="0" w:space="0" w:color="auto"/>
            <w:right w:val="none" w:sz="0" w:space="0" w:color="auto"/>
          </w:divBdr>
        </w:div>
        <w:div w:id="1828983593">
          <w:marLeft w:val="640"/>
          <w:marRight w:val="0"/>
          <w:marTop w:val="0"/>
          <w:marBottom w:val="0"/>
          <w:divBdr>
            <w:top w:val="none" w:sz="0" w:space="0" w:color="auto"/>
            <w:left w:val="none" w:sz="0" w:space="0" w:color="auto"/>
            <w:bottom w:val="none" w:sz="0" w:space="0" w:color="auto"/>
            <w:right w:val="none" w:sz="0" w:space="0" w:color="auto"/>
          </w:divBdr>
        </w:div>
        <w:div w:id="1980987364">
          <w:marLeft w:val="640"/>
          <w:marRight w:val="0"/>
          <w:marTop w:val="0"/>
          <w:marBottom w:val="0"/>
          <w:divBdr>
            <w:top w:val="none" w:sz="0" w:space="0" w:color="auto"/>
            <w:left w:val="none" w:sz="0" w:space="0" w:color="auto"/>
            <w:bottom w:val="none" w:sz="0" w:space="0" w:color="auto"/>
            <w:right w:val="none" w:sz="0" w:space="0" w:color="auto"/>
          </w:divBdr>
        </w:div>
      </w:divsChild>
    </w:div>
    <w:div w:id="767428359">
      <w:bodyDiv w:val="1"/>
      <w:marLeft w:val="0"/>
      <w:marRight w:val="0"/>
      <w:marTop w:val="0"/>
      <w:marBottom w:val="0"/>
      <w:divBdr>
        <w:top w:val="none" w:sz="0" w:space="0" w:color="auto"/>
        <w:left w:val="none" w:sz="0" w:space="0" w:color="auto"/>
        <w:bottom w:val="none" w:sz="0" w:space="0" w:color="auto"/>
        <w:right w:val="none" w:sz="0" w:space="0" w:color="auto"/>
      </w:divBdr>
      <w:divsChild>
        <w:div w:id="49233890">
          <w:marLeft w:val="640"/>
          <w:marRight w:val="0"/>
          <w:marTop w:val="0"/>
          <w:marBottom w:val="0"/>
          <w:divBdr>
            <w:top w:val="none" w:sz="0" w:space="0" w:color="auto"/>
            <w:left w:val="none" w:sz="0" w:space="0" w:color="auto"/>
            <w:bottom w:val="none" w:sz="0" w:space="0" w:color="auto"/>
            <w:right w:val="none" w:sz="0" w:space="0" w:color="auto"/>
          </w:divBdr>
        </w:div>
        <w:div w:id="132328751">
          <w:marLeft w:val="640"/>
          <w:marRight w:val="0"/>
          <w:marTop w:val="0"/>
          <w:marBottom w:val="0"/>
          <w:divBdr>
            <w:top w:val="none" w:sz="0" w:space="0" w:color="auto"/>
            <w:left w:val="none" w:sz="0" w:space="0" w:color="auto"/>
            <w:bottom w:val="none" w:sz="0" w:space="0" w:color="auto"/>
            <w:right w:val="none" w:sz="0" w:space="0" w:color="auto"/>
          </w:divBdr>
        </w:div>
        <w:div w:id="178738577">
          <w:marLeft w:val="640"/>
          <w:marRight w:val="0"/>
          <w:marTop w:val="0"/>
          <w:marBottom w:val="0"/>
          <w:divBdr>
            <w:top w:val="none" w:sz="0" w:space="0" w:color="auto"/>
            <w:left w:val="none" w:sz="0" w:space="0" w:color="auto"/>
            <w:bottom w:val="none" w:sz="0" w:space="0" w:color="auto"/>
            <w:right w:val="none" w:sz="0" w:space="0" w:color="auto"/>
          </w:divBdr>
        </w:div>
        <w:div w:id="190530532">
          <w:marLeft w:val="640"/>
          <w:marRight w:val="0"/>
          <w:marTop w:val="0"/>
          <w:marBottom w:val="0"/>
          <w:divBdr>
            <w:top w:val="none" w:sz="0" w:space="0" w:color="auto"/>
            <w:left w:val="none" w:sz="0" w:space="0" w:color="auto"/>
            <w:bottom w:val="none" w:sz="0" w:space="0" w:color="auto"/>
            <w:right w:val="none" w:sz="0" w:space="0" w:color="auto"/>
          </w:divBdr>
        </w:div>
        <w:div w:id="208349552">
          <w:marLeft w:val="640"/>
          <w:marRight w:val="0"/>
          <w:marTop w:val="0"/>
          <w:marBottom w:val="0"/>
          <w:divBdr>
            <w:top w:val="none" w:sz="0" w:space="0" w:color="auto"/>
            <w:left w:val="none" w:sz="0" w:space="0" w:color="auto"/>
            <w:bottom w:val="none" w:sz="0" w:space="0" w:color="auto"/>
            <w:right w:val="none" w:sz="0" w:space="0" w:color="auto"/>
          </w:divBdr>
        </w:div>
        <w:div w:id="230166777">
          <w:marLeft w:val="640"/>
          <w:marRight w:val="0"/>
          <w:marTop w:val="0"/>
          <w:marBottom w:val="0"/>
          <w:divBdr>
            <w:top w:val="none" w:sz="0" w:space="0" w:color="auto"/>
            <w:left w:val="none" w:sz="0" w:space="0" w:color="auto"/>
            <w:bottom w:val="none" w:sz="0" w:space="0" w:color="auto"/>
            <w:right w:val="none" w:sz="0" w:space="0" w:color="auto"/>
          </w:divBdr>
        </w:div>
        <w:div w:id="329068575">
          <w:marLeft w:val="640"/>
          <w:marRight w:val="0"/>
          <w:marTop w:val="0"/>
          <w:marBottom w:val="0"/>
          <w:divBdr>
            <w:top w:val="none" w:sz="0" w:space="0" w:color="auto"/>
            <w:left w:val="none" w:sz="0" w:space="0" w:color="auto"/>
            <w:bottom w:val="none" w:sz="0" w:space="0" w:color="auto"/>
            <w:right w:val="none" w:sz="0" w:space="0" w:color="auto"/>
          </w:divBdr>
        </w:div>
        <w:div w:id="356125329">
          <w:marLeft w:val="640"/>
          <w:marRight w:val="0"/>
          <w:marTop w:val="0"/>
          <w:marBottom w:val="0"/>
          <w:divBdr>
            <w:top w:val="none" w:sz="0" w:space="0" w:color="auto"/>
            <w:left w:val="none" w:sz="0" w:space="0" w:color="auto"/>
            <w:bottom w:val="none" w:sz="0" w:space="0" w:color="auto"/>
            <w:right w:val="none" w:sz="0" w:space="0" w:color="auto"/>
          </w:divBdr>
        </w:div>
        <w:div w:id="471557507">
          <w:marLeft w:val="640"/>
          <w:marRight w:val="0"/>
          <w:marTop w:val="0"/>
          <w:marBottom w:val="0"/>
          <w:divBdr>
            <w:top w:val="none" w:sz="0" w:space="0" w:color="auto"/>
            <w:left w:val="none" w:sz="0" w:space="0" w:color="auto"/>
            <w:bottom w:val="none" w:sz="0" w:space="0" w:color="auto"/>
            <w:right w:val="none" w:sz="0" w:space="0" w:color="auto"/>
          </w:divBdr>
        </w:div>
        <w:div w:id="489171839">
          <w:marLeft w:val="640"/>
          <w:marRight w:val="0"/>
          <w:marTop w:val="0"/>
          <w:marBottom w:val="0"/>
          <w:divBdr>
            <w:top w:val="none" w:sz="0" w:space="0" w:color="auto"/>
            <w:left w:val="none" w:sz="0" w:space="0" w:color="auto"/>
            <w:bottom w:val="none" w:sz="0" w:space="0" w:color="auto"/>
            <w:right w:val="none" w:sz="0" w:space="0" w:color="auto"/>
          </w:divBdr>
        </w:div>
        <w:div w:id="504169866">
          <w:marLeft w:val="640"/>
          <w:marRight w:val="0"/>
          <w:marTop w:val="0"/>
          <w:marBottom w:val="0"/>
          <w:divBdr>
            <w:top w:val="none" w:sz="0" w:space="0" w:color="auto"/>
            <w:left w:val="none" w:sz="0" w:space="0" w:color="auto"/>
            <w:bottom w:val="none" w:sz="0" w:space="0" w:color="auto"/>
            <w:right w:val="none" w:sz="0" w:space="0" w:color="auto"/>
          </w:divBdr>
        </w:div>
        <w:div w:id="620840821">
          <w:marLeft w:val="640"/>
          <w:marRight w:val="0"/>
          <w:marTop w:val="0"/>
          <w:marBottom w:val="0"/>
          <w:divBdr>
            <w:top w:val="none" w:sz="0" w:space="0" w:color="auto"/>
            <w:left w:val="none" w:sz="0" w:space="0" w:color="auto"/>
            <w:bottom w:val="none" w:sz="0" w:space="0" w:color="auto"/>
            <w:right w:val="none" w:sz="0" w:space="0" w:color="auto"/>
          </w:divBdr>
        </w:div>
        <w:div w:id="719092869">
          <w:marLeft w:val="640"/>
          <w:marRight w:val="0"/>
          <w:marTop w:val="0"/>
          <w:marBottom w:val="0"/>
          <w:divBdr>
            <w:top w:val="none" w:sz="0" w:space="0" w:color="auto"/>
            <w:left w:val="none" w:sz="0" w:space="0" w:color="auto"/>
            <w:bottom w:val="none" w:sz="0" w:space="0" w:color="auto"/>
            <w:right w:val="none" w:sz="0" w:space="0" w:color="auto"/>
          </w:divBdr>
        </w:div>
        <w:div w:id="755054085">
          <w:marLeft w:val="640"/>
          <w:marRight w:val="0"/>
          <w:marTop w:val="0"/>
          <w:marBottom w:val="0"/>
          <w:divBdr>
            <w:top w:val="none" w:sz="0" w:space="0" w:color="auto"/>
            <w:left w:val="none" w:sz="0" w:space="0" w:color="auto"/>
            <w:bottom w:val="none" w:sz="0" w:space="0" w:color="auto"/>
            <w:right w:val="none" w:sz="0" w:space="0" w:color="auto"/>
          </w:divBdr>
        </w:div>
        <w:div w:id="834764675">
          <w:marLeft w:val="640"/>
          <w:marRight w:val="0"/>
          <w:marTop w:val="0"/>
          <w:marBottom w:val="0"/>
          <w:divBdr>
            <w:top w:val="none" w:sz="0" w:space="0" w:color="auto"/>
            <w:left w:val="none" w:sz="0" w:space="0" w:color="auto"/>
            <w:bottom w:val="none" w:sz="0" w:space="0" w:color="auto"/>
            <w:right w:val="none" w:sz="0" w:space="0" w:color="auto"/>
          </w:divBdr>
        </w:div>
        <w:div w:id="884176818">
          <w:marLeft w:val="640"/>
          <w:marRight w:val="0"/>
          <w:marTop w:val="0"/>
          <w:marBottom w:val="0"/>
          <w:divBdr>
            <w:top w:val="none" w:sz="0" w:space="0" w:color="auto"/>
            <w:left w:val="none" w:sz="0" w:space="0" w:color="auto"/>
            <w:bottom w:val="none" w:sz="0" w:space="0" w:color="auto"/>
            <w:right w:val="none" w:sz="0" w:space="0" w:color="auto"/>
          </w:divBdr>
        </w:div>
        <w:div w:id="988558920">
          <w:marLeft w:val="640"/>
          <w:marRight w:val="0"/>
          <w:marTop w:val="0"/>
          <w:marBottom w:val="0"/>
          <w:divBdr>
            <w:top w:val="none" w:sz="0" w:space="0" w:color="auto"/>
            <w:left w:val="none" w:sz="0" w:space="0" w:color="auto"/>
            <w:bottom w:val="none" w:sz="0" w:space="0" w:color="auto"/>
            <w:right w:val="none" w:sz="0" w:space="0" w:color="auto"/>
          </w:divBdr>
        </w:div>
        <w:div w:id="989476366">
          <w:marLeft w:val="640"/>
          <w:marRight w:val="0"/>
          <w:marTop w:val="0"/>
          <w:marBottom w:val="0"/>
          <w:divBdr>
            <w:top w:val="none" w:sz="0" w:space="0" w:color="auto"/>
            <w:left w:val="none" w:sz="0" w:space="0" w:color="auto"/>
            <w:bottom w:val="none" w:sz="0" w:space="0" w:color="auto"/>
            <w:right w:val="none" w:sz="0" w:space="0" w:color="auto"/>
          </w:divBdr>
        </w:div>
        <w:div w:id="1020624801">
          <w:marLeft w:val="640"/>
          <w:marRight w:val="0"/>
          <w:marTop w:val="0"/>
          <w:marBottom w:val="0"/>
          <w:divBdr>
            <w:top w:val="none" w:sz="0" w:space="0" w:color="auto"/>
            <w:left w:val="none" w:sz="0" w:space="0" w:color="auto"/>
            <w:bottom w:val="none" w:sz="0" w:space="0" w:color="auto"/>
            <w:right w:val="none" w:sz="0" w:space="0" w:color="auto"/>
          </w:divBdr>
        </w:div>
        <w:div w:id="1175725929">
          <w:marLeft w:val="640"/>
          <w:marRight w:val="0"/>
          <w:marTop w:val="0"/>
          <w:marBottom w:val="0"/>
          <w:divBdr>
            <w:top w:val="none" w:sz="0" w:space="0" w:color="auto"/>
            <w:left w:val="none" w:sz="0" w:space="0" w:color="auto"/>
            <w:bottom w:val="none" w:sz="0" w:space="0" w:color="auto"/>
            <w:right w:val="none" w:sz="0" w:space="0" w:color="auto"/>
          </w:divBdr>
        </w:div>
        <w:div w:id="1183593118">
          <w:marLeft w:val="640"/>
          <w:marRight w:val="0"/>
          <w:marTop w:val="0"/>
          <w:marBottom w:val="0"/>
          <w:divBdr>
            <w:top w:val="none" w:sz="0" w:space="0" w:color="auto"/>
            <w:left w:val="none" w:sz="0" w:space="0" w:color="auto"/>
            <w:bottom w:val="none" w:sz="0" w:space="0" w:color="auto"/>
            <w:right w:val="none" w:sz="0" w:space="0" w:color="auto"/>
          </w:divBdr>
          <w:divsChild>
            <w:div w:id="188295220">
              <w:marLeft w:val="0"/>
              <w:marRight w:val="0"/>
              <w:marTop w:val="0"/>
              <w:marBottom w:val="0"/>
              <w:divBdr>
                <w:top w:val="none" w:sz="0" w:space="0" w:color="auto"/>
                <w:left w:val="none" w:sz="0" w:space="0" w:color="auto"/>
                <w:bottom w:val="none" w:sz="0" w:space="0" w:color="auto"/>
                <w:right w:val="none" w:sz="0" w:space="0" w:color="auto"/>
              </w:divBdr>
              <w:divsChild>
                <w:div w:id="74985097">
                  <w:marLeft w:val="640"/>
                  <w:marRight w:val="0"/>
                  <w:marTop w:val="0"/>
                  <w:marBottom w:val="0"/>
                  <w:divBdr>
                    <w:top w:val="none" w:sz="0" w:space="0" w:color="auto"/>
                    <w:left w:val="none" w:sz="0" w:space="0" w:color="auto"/>
                    <w:bottom w:val="none" w:sz="0" w:space="0" w:color="auto"/>
                    <w:right w:val="none" w:sz="0" w:space="0" w:color="auto"/>
                  </w:divBdr>
                </w:div>
                <w:div w:id="114519340">
                  <w:marLeft w:val="640"/>
                  <w:marRight w:val="0"/>
                  <w:marTop w:val="0"/>
                  <w:marBottom w:val="0"/>
                  <w:divBdr>
                    <w:top w:val="none" w:sz="0" w:space="0" w:color="auto"/>
                    <w:left w:val="none" w:sz="0" w:space="0" w:color="auto"/>
                    <w:bottom w:val="none" w:sz="0" w:space="0" w:color="auto"/>
                    <w:right w:val="none" w:sz="0" w:space="0" w:color="auto"/>
                  </w:divBdr>
                </w:div>
                <w:div w:id="122818663">
                  <w:marLeft w:val="640"/>
                  <w:marRight w:val="0"/>
                  <w:marTop w:val="0"/>
                  <w:marBottom w:val="0"/>
                  <w:divBdr>
                    <w:top w:val="none" w:sz="0" w:space="0" w:color="auto"/>
                    <w:left w:val="none" w:sz="0" w:space="0" w:color="auto"/>
                    <w:bottom w:val="none" w:sz="0" w:space="0" w:color="auto"/>
                    <w:right w:val="none" w:sz="0" w:space="0" w:color="auto"/>
                  </w:divBdr>
                </w:div>
                <w:div w:id="133301018">
                  <w:marLeft w:val="640"/>
                  <w:marRight w:val="0"/>
                  <w:marTop w:val="0"/>
                  <w:marBottom w:val="0"/>
                  <w:divBdr>
                    <w:top w:val="none" w:sz="0" w:space="0" w:color="auto"/>
                    <w:left w:val="none" w:sz="0" w:space="0" w:color="auto"/>
                    <w:bottom w:val="none" w:sz="0" w:space="0" w:color="auto"/>
                    <w:right w:val="none" w:sz="0" w:space="0" w:color="auto"/>
                  </w:divBdr>
                </w:div>
                <w:div w:id="201095983">
                  <w:marLeft w:val="640"/>
                  <w:marRight w:val="0"/>
                  <w:marTop w:val="0"/>
                  <w:marBottom w:val="0"/>
                  <w:divBdr>
                    <w:top w:val="none" w:sz="0" w:space="0" w:color="auto"/>
                    <w:left w:val="none" w:sz="0" w:space="0" w:color="auto"/>
                    <w:bottom w:val="none" w:sz="0" w:space="0" w:color="auto"/>
                    <w:right w:val="none" w:sz="0" w:space="0" w:color="auto"/>
                  </w:divBdr>
                </w:div>
                <w:div w:id="313145222">
                  <w:marLeft w:val="640"/>
                  <w:marRight w:val="0"/>
                  <w:marTop w:val="0"/>
                  <w:marBottom w:val="0"/>
                  <w:divBdr>
                    <w:top w:val="none" w:sz="0" w:space="0" w:color="auto"/>
                    <w:left w:val="none" w:sz="0" w:space="0" w:color="auto"/>
                    <w:bottom w:val="none" w:sz="0" w:space="0" w:color="auto"/>
                    <w:right w:val="none" w:sz="0" w:space="0" w:color="auto"/>
                  </w:divBdr>
                </w:div>
                <w:div w:id="333608948">
                  <w:marLeft w:val="640"/>
                  <w:marRight w:val="0"/>
                  <w:marTop w:val="0"/>
                  <w:marBottom w:val="0"/>
                  <w:divBdr>
                    <w:top w:val="none" w:sz="0" w:space="0" w:color="auto"/>
                    <w:left w:val="none" w:sz="0" w:space="0" w:color="auto"/>
                    <w:bottom w:val="none" w:sz="0" w:space="0" w:color="auto"/>
                    <w:right w:val="none" w:sz="0" w:space="0" w:color="auto"/>
                  </w:divBdr>
                </w:div>
                <w:div w:id="424347196">
                  <w:marLeft w:val="640"/>
                  <w:marRight w:val="0"/>
                  <w:marTop w:val="0"/>
                  <w:marBottom w:val="0"/>
                  <w:divBdr>
                    <w:top w:val="none" w:sz="0" w:space="0" w:color="auto"/>
                    <w:left w:val="none" w:sz="0" w:space="0" w:color="auto"/>
                    <w:bottom w:val="none" w:sz="0" w:space="0" w:color="auto"/>
                    <w:right w:val="none" w:sz="0" w:space="0" w:color="auto"/>
                  </w:divBdr>
                </w:div>
                <w:div w:id="598830909">
                  <w:marLeft w:val="640"/>
                  <w:marRight w:val="0"/>
                  <w:marTop w:val="0"/>
                  <w:marBottom w:val="0"/>
                  <w:divBdr>
                    <w:top w:val="none" w:sz="0" w:space="0" w:color="auto"/>
                    <w:left w:val="none" w:sz="0" w:space="0" w:color="auto"/>
                    <w:bottom w:val="none" w:sz="0" w:space="0" w:color="auto"/>
                    <w:right w:val="none" w:sz="0" w:space="0" w:color="auto"/>
                  </w:divBdr>
                </w:div>
                <w:div w:id="599144298">
                  <w:marLeft w:val="640"/>
                  <w:marRight w:val="0"/>
                  <w:marTop w:val="0"/>
                  <w:marBottom w:val="0"/>
                  <w:divBdr>
                    <w:top w:val="none" w:sz="0" w:space="0" w:color="auto"/>
                    <w:left w:val="none" w:sz="0" w:space="0" w:color="auto"/>
                    <w:bottom w:val="none" w:sz="0" w:space="0" w:color="auto"/>
                    <w:right w:val="none" w:sz="0" w:space="0" w:color="auto"/>
                  </w:divBdr>
                </w:div>
                <w:div w:id="619847153">
                  <w:marLeft w:val="640"/>
                  <w:marRight w:val="0"/>
                  <w:marTop w:val="0"/>
                  <w:marBottom w:val="0"/>
                  <w:divBdr>
                    <w:top w:val="none" w:sz="0" w:space="0" w:color="auto"/>
                    <w:left w:val="none" w:sz="0" w:space="0" w:color="auto"/>
                    <w:bottom w:val="none" w:sz="0" w:space="0" w:color="auto"/>
                    <w:right w:val="none" w:sz="0" w:space="0" w:color="auto"/>
                  </w:divBdr>
                </w:div>
                <w:div w:id="802234436">
                  <w:marLeft w:val="640"/>
                  <w:marRight w:val="0"/>
                  <w:marTop w:val="0"/>
                  <w:marBottom w:val="0"/>
                  <w:divBdr>
                    <w:top w:val="none" w:sz="0" w:space="0" w:color="auto"/>
                    <w:left w:val="none" w:sz="0" w:space="0" w:color="auto"/>
                    <w:bottom w:val="none" w:sz="0" w:space="0" w:color="auto"/>
                    <w:right w:val="none" w:sz="0" w:space="0" w:color="auto"/>
                  </w:divBdr>
                </w:div>
                <w:div w:id="802692288">
                  <w:marLeft w:val="640"/>
                  <w:marRight w:val="0"/>
                  <w:marTop w:val="0"/>
                  <w:marBottom w:val="0"/>
                  <w:divBdr>
                    <w:top w:val="none" w:sz="0" w:space="0" w:color="auto"/>
                    <w:left w:val="none" w:sz="0" w:space="0" w:color="auto"/>
                    <w:bottom w:val="none" w:sz="0" w:space="0" w:color="auto"/>
                    <w:right w:val="none" w:sz="0" w:space="0" w:color="auto"/>
                  </w:divBdr>
                </w:div>
                <w:div w:id="1073547998">
                  <w:marLeft w:val="640"/>
                  <w:marRight w:val="0"/>
                  <w:marTop w:val="0"/>
                  <w:marBottom w:val="0"/>
                  <w:divBdr>
                    <w:top w:val="none" w:sz="0" w:space="0" w:color="auto"/>
                    <w:left w:val="none" w:sz="0" w:space="0" w:color="auto"/>
                    <w:bottom w:val="none" w:sz="0" w:space="0" w:color="auto"/>
                    <w:right w:val="none" w:sz="0" w:space="0" w:color="auto"/>
                  </w:divBdr>
                </w:div>
                <w:div w:id="1098328056">
                  <w:marLeft w:val="640"/>
                  <w:marRight w:val="0"/>
                  <w:marTop w:val="0"/>
                  <w:marBottom w:val="0"/>
                  <w:divBdr>
                    <w:top w:val="none" w:sz="0" w:space="0" w:color="auto"/>
                    <w:left w:val="none" w:sz="0" w:space="0" w:color="auto"/>
                    <w:bottom w:val="none" w:sz="0" w:space="0" w:color="auto"/>
                    <w:right w:val="none" w:sz="0" w:space="0" w:color="auto"/>
                  </w:divBdr>
                </w:div>
                <w:div w:id="1160535151">
                  <w:marLeft w:val="640"/>
                  <w:marRight w:val="0"/>
                  <w:marTop w:val="0"/>
                  <w:marBottom w:val="0"/>
                  <w:divBdr>
                    <w:top w:val="none" w:sz="0" w:space="0" w:color="auto"/>
                    <w:left w:val="none" w:sz="0" w:space="0" w:color="auto"/>
                    <w:bottom w:val="none" w:sz="0" w:space="0" w:color="auto"/>
                    <w:right w:val="none" w:sz="0" w:space="0" w:color="auto"/>
                  </w:divBdr>
                </w:div>
                <w:div w:id="1249848816">
                  <w:marLeft w:val="640"/>
                  <w:marRight w:val="0"/>
                  <w:marTop w:val="0"/>
                  <w:marBottom w:val="0"/>
                  <w:divBdr>
                    <w:top w:val="none" w:sz="0" w:space="0" w:color="auto"/>
                    <w:left w:val="none" w:sz="0" w:space="0" w:color="auto"/>
                    <w:bottom w:val="none" w:sz="0" w:space="0" w:color="auto"/>
                    <w:right w:val="none" w:sz="0" w:space="0" w:color="auto"/>
                  </w:divBdr>
                </w:div>
                <w:div w:id="1265842519">
                  <w:marLeft w:val="640"/>
                  <w:marRight w:val="0"/>
                  <w:marTop w:val="0"/>
                  <w:marBottom w:val="0"/>
                  <w:divBdr>
                    <w:top w:val="none" w:sz="0" w:space="0" w:color="auto"/>
                    <w:left w:val="none" w:sz="0" w:space="0" w:color="auto"/>
                    <w:bottom w:val="none" w:sz="0" w:space="0" w:color="auto"/>
                    <w:right w:val="none" w:sz="0" w:space="0" w:color="auto"/>
                  </w:divBdr>
                </w:div>
                <w:div w:id="1270431778">
                  <w:marLeft w:val="640"/>
                  <w:marRight w:val="0"/>
                  <w:marTop w:val="0"/>
                  <w:marBottom w:val="0"/>
                  <w:divBdr>
                    <w:top w:val="none" w:sz="0" w:space="0" w:color="auto"/>
                    <w:left w:val="none" w:sz="0" w:space="0" w:color="auto"/>
                    <w:bottom w:val="none" w:sz="0" w:space="0" w:color="auto"/>
                    <w:right w:val="none" w:sz="0" w:space="0" w:color="auto"/>
                  </w:divBdr>
                </w:div>
                <w:div w:id="1288854941">
                  <w:marLeft w:val="640"/>
                  <w:marRight w:val="0"/>
                  <w:marTop w:val="0"/>
                  <w:marBottom w:val="0"/>
                  <w:divBdr>
                    <w:top w:val="none" w:sz="0" w:space="0" w:color="auto"/>
                    <w:left w:val="none" w:sz="0" w:space="0" w:color="auto"/>
                    <w:bottom w:val="none" w:sz="0" w:space="0" w:color="auto"/>
                    <w:right w:val="none" w:sz="0" w:space="0" w:color="auto"/>
                  </w:divBdr>
                </w:div>
                <w:div w:id="1328509986">
                  <w:marLeft w:val="640"/>
                  <w:marRight w:val="0"/>
                  <w:marTop w:val="0"/>
                  <w:marBottom w:val="0"/>
                  <w:divBdr>
                    <w:top w:val="none" w:sz="0" w:space="0" w:color="auto"/>
                    <w:left w:val="none" w:sz="0" w:space="0" w:color="auto"/>
                    <w:bottom w:val="none" w:sz="0" w:space="0" w:color="auto"/>
                    <w:right w:val="none" w:sz="0" w:space="0" w:color="auto"/>
                  </w:divBdr>
                </w:div>
                <w:div w:id="1344670543">
                  <w:marLeft w:val="640"/>
                  <w:marRight w:val="0"/>
                  <w:marTop w:val="0"/>
                  <w:marBottom w:val="0"/>
                  <w:divBdr>
                    <w:top w:val="none" w:sz="0" w:space="0" w:color="auto"/>
                    <w:left w:val="none" w:sz="0" w:space="0" w:color="auto"/>
                    <w:bottom w:val="none" w:sz="0" w:space="0" w:color="auto"/>
                    <w:right w:val="none" w:sz="0" w:space="0" w:color="auto"/>
                  </w:divBdr>
                </w:div>
                <w:div w:id="1417556016">
                  <w:marLeft w:val="640"/>
                  <w:marRight w:val="0"/>
                  <w:marTop w:val="0"/>
                  <w:marBottom w:val="0"/>
                  <w:divBdr>
                    <w:top w:val="none" w:sz="0" w:space="0" w:color="auto"/>
                    <w:left w:val="none" w:sz="0" w:space="0" w:color="auto"/>
                    <w:bottom w:val="none" w:sz="0" w:space="0" w:color="auto"/>
                    <w:right w:val="none" w:sz="0" w:space="0" w:color="auto"/>
                  </w:divBdr>
                </w:div>
                <w:div w:id="1430932452">
                  <w:marLeft w:val="640"/>
                  <w:marRight w:val="0"/>
                  <w:marTop w:val="0"/>
                  <w:marBottom w:val="0"/>
                  <w:divBdr>
                    <w:top w:val="none" w:sz="0" w:space="0" w:color="auto"/>
                    <w:left w:val="none" w:sz="0" w:space="0" w:color="auto"/>
                    <w:bottom w:val="none" w:sz="0" w:space="0" w:color="auto"/>
                    <w:right w:val="none" w:sz="0" w:space="0" w:color="auto"/>
                  </w:divBdr>
                </w:div>
                <w:div w:id="1431509030">
                  <w:marLeft w:val="640"/>
                  <w:marRight w:val="0"/>
                  <w:marTop w:val="0"/>
                  <w:marBottom w:val="0"/>
                  <w:divBdr>
                    <w:top w:val="none" w:sz="0" w:space="0" w:color="auto"/>
                    <w:left w:val="none" w:sz="0" w:space="0" w:color="auto"/>
                    <w:bottom w:val="none" w:sz="0" w:space="0" w:color="auto"/>
                    <w:right w:val="none" w:sz="0" w:space="0" w:color="auto"/>
                  </w:divBdr>
                </w:div>
                <w:div w:id="1477331121">
                  <w:marLeft w:val="640"/>
                  <w:marRight w:val="0"/>
                  <w:marTop w:val="0"/>
                  <w:marBottom w:val="0"/>
                  <w:divBdr>
                    <w:top w:val="none" w:sz="0" w:space="0" w:color="auto"/>
                    <w:left w:val="none" w:sz="0" w:space="0" w:color="auto"/>
                    <w:bottom w:val="none" w:sz="0" w:space="0" w:color="auto"/>
                    <w:right w:val="none" w:sz="0" w:space="0" w:color="auto"/>
                  </w:divBdr>
                </w:div>
                <w:div w:id="1486623098">
                  <w:marLeft w:val="640"/>
                  <w:marRight w:val="0"/>
                  <w:marTop w:val="0"/>
                  <w:marBottom w:val="0"/>
                  <w:divBdr>
                    <w:top w:val="none" w:sz="0" w:space="0" w:color="auto"/>
                    <w:left w:val="none" w:sz="0" w:space="0" w:color="auto"/>
                    <w:bottom w:val="none" w:sz="0" w:space="0" w:color="auto"/>
                    <w:right w:val="none" w:sz="0" w:space="0" w:color="auto"/>
                  </w:divBdr>
                </w:div>
                <w:div w:id="1568344515">
                  <w:marLeft w:val="640"/>
                  <w:marRight w:val="0"/>
                  <w:marTop w:val="0"/>
                  <w:marBottom w:val="0"/>
                  <w:divBdr>
                    <w:top w:val="none" w:sz="0" w:space="0" w:color="auto"/>
                    <w:left w:val="none" w:sz="0" w:space="0" w:color="auto"/>
                    <w:bottom w:val="none" w:sz="0" w:space="0" w:color="auto"/>
                    <w:right w:val="none" w:sz="0" w:space="0" w:color="auto"/>
                  </w:divBdr>
                </w:div>
                <w:div w:id="1576740602">
                  <w:marLeft w:val="640"/>
                  <w:marRight w:val="0"/>
                  <w:marTop w:val="0"/>
                  <w:marBottom w:val="0"/>
                  <w:divBdr>
                    <w:top w:val="none" w:sz="0" w:space="0" w:color="auto"/>
                    <w:left w:val="none" w:sz="0" w:space="0" w:color="auto"/>
                    <w:bottom w:val="none" w:sz="0" w:space="0" w:color="auto"/>
                    <w:right w:val="none" w:sz="0" w:space="0" w:color="auto"/>
                  </w:divBdr>
                </w:div>
                <w:div w:id="1657614405">
                  <w:marLeft w:val="640"/>
                  <w:marRight w:val="0"/>
                  <w:marTop w:val="0"/>
                  <w:marBottom w:val="0"/>
                  <w:divBdr>
                    <w:top w:val="none" w:sz="0" w:space="0" w:color="auto"/>
                    <w:left w:val="none" w:sz="0" w:space="0" w:color="auto"/>
                    <w:bottom w:val="none" w:sz="0" w:space="0" w:color="auto"/>
                    <w:right w:val="none" w:sz="0" w:space="0" w:color="auto"/>
                  </w:divBdr>
                </w:div>
                <w:div w:id="1696812261">
                  <w:marLeft w:val="640"/>
                  <w:marRight w:val="0"/>
                  <w:marTop w:val="0"/>
                  <w:marBottom w:val="0"/>
                  <w:divBdr>
                    <w:top w:val="none" w:sz="0" w:space="0" w:color="auto"/>
                    <w:left w:val="none" w:sz="0" w:space="0" w:color="auto"/>
                    <w:bottom w:val="none" w:sz="0" w:space="0" w:color="auto"/>
                    <w:right w:val="none" w:sz="0" w:space="0" w:color="auto"/>
                  </w:divBdr>
                </w:div>
                <w:div w:id="1721438938">
                  <w:marLeft w:val="640"/>
                  <w:marRight w:val="0"/>
                  <w:marTop w:val="0"/>
                  <w:marBottom w:val="0"/>
                  <w:divBdr>
                    <w:top w:val="none" w:sz="0" w:space="0" w:color="auto"/>
                    <w:left w:val="none" w:sz="0" w:space="0" w:color="auto"/>
                    <w:bottom w:val="none" w:sz="0" w:space="0" w:color="auto"/>
                    <w:right w:val="none" w:sz="0" w:space="0" w:color="auto"/>
                  </w:divBdr>
                </w:div>
                <w:div w:id="1753315574">
                  <w:marLeft w:val="640"/>
                  <w:marRight w:val="0"/>
                  <w:marTop w:val="0"/>
                  <w:marBottom w:val="0"/>
                  <w:divBdr>
                    <w:top w:val="none" w:sz="0" w:space="0" w:color="auto"/>
                    <w:left w:val="none" w:sz="0" w:space="0" w:color="auto"/>
                    <w:bottom w:val="none" w:sz="0" w:space="0" w:color="auto"/>
                    <w:right w:val="none" w:sz="0" w:space="0" w:color="auto"/>
                  </w:divBdr>
                </w:div>
                <w:div w:id="1788770541">
                  <w:marLeft w:val="640"/>
                  <w:marRight w:val="0"/>
                  <w:marTop w:val="0"/>
                  <w:marBottom w:val="0"/>
                  <w:divBdr>
                    <w:top w:val="none" w:sz="0" w:space="0" w:color="auto"/>
                    <w:left w:val="none" w:sz="0" w:space="0" w:color="auto"/>
                    <w:bottom w:val="none" w:sz="0" w:space="0" w:color="auto"/>
                    <w:right w:val="none" w:sz="0" w:space="0" w:color="auto"/>
                  </w:divBdr>
                </w:div>
                <w:div w:id="1795170949">
                  <w:marLeft w:val="640"/>
                  <w:marRight w:val="0"/>
                  <w:marTop w:val="0"/>
                  <w:marBottom w:val="0"/>
                  <w:divBdr>
                    <w:top w:val="none" w:sz="0" w:space="0" w:color="auto"/>
                    <w:left w:val="none" w:sz="0" w:space="0" w:color="auto"/>
                    <w:bottom w:val="none" w:sz="0" w:space="0" w:color="auto"/>
                    <w:right w:val="none" w:sz="0" w:space="0" w:color="auto"/>
                  </w:divBdr>
                </w:div>
                <w:div w:id="1909151916">
                  <w:marLeft w:val="640"/>
                  <w:marRight w:val="0"/>
                  <w:marTop w:val="0"/>
                  <w:marBottom w:val="0"/>
                  <w:divBdr>
                    <w:top w:val="none" w:sz="0" w:space="0" w:color="auto"/>
                    <w:left w:val="none" w:sz="0" w:space="0" w:color="auto"/>
                    <w:bottom w:val="none" w:sz="0" w:space="0" w:color="auto"/>
                    <w:right w:val="none" w:sz="0" w:space="0" w:color="auto"/>
                  </w:divBdr>
                </w:div>
                <w:div w:id="1936859905">
                  <w:marLeft w:val="640"/>
                  <w:marRight w:val="0"/>
                  <w:marTop w:val="0"/>
                  <w:marBottom w:val="0"/>
                  <w:divBdr>
                    <w:top w:val="none" w:sz="0" w:space="0" w:color="auto"/>
                    <w:left w:val="none" w:sz="0" w:space="0" w:color="auto"/>
                    <w:bottom w:val="none" w:sz="0" w:space="0" w:color="auto"/>
                    <w:right w:val="none" w:sz="0" w:space="0" w:color="auto"/>
                  </w:divBdr>
                </w:div>
                <w:div w:id="1951206915">
                  <w:marLeft w:val="640"/>
                  <w:marRight w:val="0"/>
                  <w:marTop w:val="0"/>
                  <w:marBottom w:val="0"/>
                  <w:divBdr>
                    <w:top w:val="none" w:sz="0" w:space="0" w:color="auto"/>
                    <w:left w:val="none" w:sz="0" w:space="0" w:color="auto"/>
                    <w:bottom w:val="none" w:sz="0" w:space="0" w:color="auto"/>
                    <w:right w:val="none" w:sz="0" w:space="0" w:color="auto"/>
                  </w:divBdr>
                </w:div>
                <w:div w:id="1954166879">
                  <w:marLeft w:val="640"/>
                  <w:marRight w:val="0"/>
                  <w:marTop w:val="0"/>
                  <w:marBottom w:val="0"/>
                  <w:divBdr>
                    <w:top w:val="none" w:sz="0" w:space="0" w:color="auto"/>
                    <w:left w:val="none" w:sz="0" w:space="0" w:color="auto"/>
                    <w:bottom w:val="none" w:sz="0" w:space="0" w:color="auto"/>
                    <w:right w:val="none" w:sz="0" w:space="0" w:color="auto"/>
                  </w:divBdr>
                </w:div>
                <w:div w:id="1958097296">
                  <w:marLeft w:val="640"/>
                  <w:marRight w:val="0"/>
                  <w:marTop w:val="0"/>
                  <w:marBottom w:val="0"/>
                  <w:divBdr>
                    <w:top w:val="none" w:sz="0" w:space="0" w:color="auto"/>
                    <w:left w:val="none" w:sz="0" w:space="0" w:color="auto"/>
                    <w:bottom w:val="none" w:sz="0" w:space="0" w:color="auto"/>
                    <w:right w:val="none" w:sz="0" w:space="0" w:color="auto"/>
                  </w:divBdr>
                </w:div>
                <w:div w:id="1966615244">
                  <w:marLeft w:val="640"/>
                  <w:marRight w:val="0"/>
                  <w:marTop w:val="0"/>
                  <w:marBottom w:val="0"/>
                  <w:divBdr>
                    <w:top w:val="none" w:sz="0" w:space="0" w:color="auto"/>
                    <w:left w:val="none" w:sz="0" w:space="0" w:color="auto"/>
                    <w:bottom w:val="none" w:sz="0" w:space="0" w:color="auto"/>
                    <w:right w:val="none" w:sz="0" w:space="0" w:color="auto"/>
                  </w:divBdr>
                </w:div>
                <w:div w:id="1971671392">
                  <w:marLeft w:val="640"/>
                  <w:marRight w:val="0"/>
                  <w:marTop w:val="0"/>
                  <w:marBottom w:val="0"/>
                  <w:divBdr>
                    <w:top w:val="none" w:sz="0" w:space="0" w:color="auto"/>
                    <w:left w:val="none" w:sz="0" w:space="0" w:color="auto"/>
                    <w:bottom w:val="none" w:sz="0" w:space="0" w:color="auto"/>
                    <w:right w:val="none" w:sz="0" w:space="0" w:color="auto"/>
                  </w:divBdr>
                </w:div>
                <w:div w:id="2045057158">
                  <w:marLeft w:val="640"/>
                  <w:marRight w:val="0"/>
                  <w:marTop w:val="0"/>
                  <w:marBottom w:val="0"/>
                  <w:divBdr>
                    <w:top w:val="none" w:sz="0" w:space="0" w:color="auto"/>
                    <w:left w:val="none" w:sz="0" w:space="0" w:color="auto"/>
                    <w:bottom w:val="none" w:sz="0" w:space="0" w:color="auto"/>
                    <w:right w:val="none" w:sz="0" w:space="0" w:color="auto"/>
                  </w:divBdr>
                </w:div>
                <w:div w:id="2114208621">
                  <w:marLeft w:val="640"/>
                  <w:marRight w:val="0"/>
                  <w:marTop w:val="0"/>
                  <w:marBottom w:val="0"/>
                  <w:divBdr>
                    <w:top w:val="none" w:sz="0" w:space="0" w:color="auto"/>
                    <w:left w:val="none" w:sz="0" w:space="0" w:color="auto"/>
                    <w:bottom w:val="none" w:sz="0" w:space="0" w:color="auto"/>
                    <w:right w:val="none" w:sz="0" w:space="0" w:color="auto"/>
                  </w:divBdr>
                </w:div>
                <w:div w:id="2123836751">
                  <w:marLeft w:val="640"/>
                  <w:marRight w:val="0"/>
                  <w:marTop w:val="0"/>
                  <w:marBottom w:val="0"/>
                  <w:divBdr>
                    <w:top w:val="none" w:sz="0" w:space="0" w:color="auto"/>
                    <w:left w:val="none" w:sz="0" w:space="0" w:color="auto"/>
                    <w:bottom w:val="none" w:sz="0" w:space="0" w:color="auto"/>
                    <w:right w:val="none" w:sz="0" w:space="0" w:color="auto"/>
                  </w:divBdr>
                </w:div>
              </w:divsChild>
            </w:div>
            <w:div w:id="317537248">
              <w:marLeft w:val="0"/>
              <w:marRight w:val="0"/>
              <w:marTop w:val="0"/>
              <w:marBottom w:val="0"/>
              <w:divBdr>
                <w:top w:val="none" w:sz="0" w:space="0" w:color="auto"/>
                <w:left w:val="none" w:sz="0" w:space="0" w:color="auto"/>
                <w:bottom w:val="none" w:sz="0" w:space="0" w:color="auto"/>
                <w:right w:val="none" w:sz="0" w:space="0" w:color="auto"/>
              </w:divBdr>
              <w:divsChild>
                <w:div w:id="18169028">
                  <w:marLeft w:val="640"/>
                  <w:marRight w:val="0"/>
                  <w:marTop w:val="0"/>
                  <w:marBottom w:val="0"/>
                  <w:divBdr>
                    <w:top w:val="none" w:sz="0" w:space="0" w:color="auto"/>
                    <w:left w:val="none" w:sz="0" w:space="0" w:color="auto"/>
                    <w:bottom w:val="none" w:sz="0" w:space="0" w:color="auto"/>
                    <w:right w:val="none" w:sz="0" w:space="0" w:color="auto"/>
                  </w:divBdr>
                </w:div>
                <w:div w:id="108429192">
                  <w:marLeft w:val="640"/>
                  <w:marRight w:val="0"/>
                  <w:marTop w:val="0"/>
                  <w:marBottom w:val="0"/>
                  <w:divBdr>
                    <w:top w:val="none" w:sz="0" w:space="0" w:color="auto"/>
                    <w:left w:val="none" w:sz="0" w:space="0" w:color="auto"/>
                    <w:bottom w:val="none" w:sz="0" w:space="0" w:color="auto"/>
                    <w:right w:val="none" w:sz="0" w:space="0" w:color="auto"/>
                  </w:divBdr>
                </w:div>
                <w:div w:id="135295812">
                  <w:marLeft w:val="640"/>
                  <w:marRight w:val="0"/>
                  <w:marTop w:val="0"/>
                  <w:marBottom w:val="0"/>
                  <w:divBdr>
                    <w:top w:val="none" w:sz="0" w:space="0" w:color="auto"/>
                    <w:left w:val="none" w:sz="0" w:space="0" w:color="auto"/>
                    <w:bottom w:val="none" w:sz="0" w:space="0" w:color="auto"/>
                    <w:right w:val="none" w:sz="0" w:space="0" w:color="auto"/>
                  </w:divBdr>
                </w:div>
                <w:div w:id="164395489">
                  <w:marLeft w:val="640"/>
                  <w:marRight w:val="0"/>
                  <w:marTop w:val="0"/>
                  <w:marBottom w:val="0"/>
                  <w:divBdr>
                    <w:top w:val="none" w:sz="0" w:space="0" w:color="auto"/>
                    <w:left w:val="none" w:sz="0" w:space="0" w:color="auto"/>
                    <w:bottom w:val="none" w:sz="0" w:space="0" w:color="auto"/>
                    <w:right w:val="none" w:sz="0" w:space="0" w:color="auto"/>
                  </w:divBdr>
                </w:div>
                <w:div w:id="216087089">
                  <w:marLeft w:val="640"/>
                  <w:marRight w:val="0"/>
                  <w:marTop w:val="0"/>
                  <w:marBottom w:val="0"/>
                  <w:divBdr>
                    <w:top w:val="none" w:sz="0" w:space="0" w:color="auto"/>
                    <w:left w:val="none" w:sz="0" w:space="0" w:color="auto"/>
                    <w:bottom w:val="none" w:sz="0" w:space="0" w:color="auto"/>
                    <w:right w:val="none" w:sz="0" w:space="0" w:color="auto"/>
                  </w:divBdr>
                </w:div>
                <w:div w:id="223806701">
                  <w:marLeft w:val="640"/>
                  <w:marRight w:val="0"/>
                  <w:marTop w:val="0"/>
                  <w:marBottom w:val="0"/>
                  <w:divBdr>
                    <w:top w:val="none" w:sz="0" w:space="0" w:color="auto"/>
                    <w:left w:val="none" w:sz="0" w:space="0" w:color="auto"/>
                    <w:bottom w:val="none" w:sz="0" w:space="0" w:color="auto"/>
                    <w:right w:val="none" w:sz="0" w:space="0" w:color="auto"/>
                  </w:divBdr>
                </w:div>
                <w:div w:id="227964523">
                  <w:marLeft w:val="640"/>
                  <w:marRight w:val="0"/>
                  <w:marTop w:val="0"/>
                  <w:marBottom w:val="0"/>
                  <w:divBdr>
                    <w:top w:val="none" w:sz="0" w:space="0" w:color="auto"/>
                    <w:left w:val="none" w:sz="0" w:space="0" w:color="auto"/>
                    <w:bottom w:val="none" w:sz="0" w:space="0" w:color="auto"/>
                    <w:right w:val="none" w:sz="0" w:space="0" w:color="auto"/>
                  </w:divBdr>
                </w:div>
                <w:div w:id="252589194">
                  <w:marLeft w:val="640"/>
                  <w:marRight w:val="0"/>
                  <w:marTop w:val="0"/>
                  <w:marBottom w:val="0"/>
                  <w:divBdr>
                    <w:top w:val="none" w:sz="0" w:space="0" w:color="auto"/>
                    <w:left w:val="none" w:sz="0" w:space="0" w:color="auto"/>
                    <w:bottom w:val="none" w:sz="0" w:space="0" w:color="auto"/>
                    <w:right w:val="none" w:sz="0" w:space="0" w:color="auto"/>
                  </w:divBdr>
                </w:div>
                <w:div w:id="316954287">
                  <w:marLeft w:val="640"/>
                  <w:marRight w:val="0"/>
                  <w:marTop w:val="0"/>
                  <w:marBottom w:val="0"/>
                  <w:divBdr>
                    <w:top w:val="none" w:sz="0" w:space="0" w:color="auto"/>
                    <w:left w:val="none" w:sz="0" w:space="0" w:color="auto"/>
                    <w:bottom w:val="none" w:sz="0" w:space="0" w:color="auto"/>
                    <w:right w:val="none" w:sz="0" w:space="0" w:color="auto"/>
                  </w:divBdr>
                </w:div>
                <w:div w:id="329870091">
                  <w:marLeft w:val="640"/>
                  <w:marRight w:val="0"/>
                  <w:marTop w:val="0"/>
                  <w:marBottom w:val="0"/>
                  <w:divBdr>
                    <w:top w:val="none" w:sz="0" w:space="0" w:color="auto"/>
                    <w:left w:val="none" w:sz="0" w:space="0" w:color="auto"/>
                    <w:bottom w:val="none" w:sz="0" w:space="0" w:color="auto"/>
                    <w:right w:val="none" w:sz="0" w:space="0" w:color="auto"/>
                  </w:divBdr>
                </w:div>
                <w:div w:id="342977505">
                  <w:marLeft w:val="640"/>
                  <w:marRight w:val="0"/>
                  <w:marTop w:val="0"/>
                  <w:marBottom w:val="0"/>
                  <w:divBdr>
                    <w:top w:val="none" w:sz="0" w:space="0" w:color="auto"/>
                    <w:left w:val="none" w:sz="0" w:space="0" w:color="auto"/>
                    <w:bottom w:val="none" w:sz="0" w:space="0" w:color="auto"/>
                    <w:right w:val="none" w:sz="0" w:space="0" w:color="auto"/>
                  </w:divBdr>
                </w:div>
                <w:div w:id="510265774">
                  <w:marLeft w:val="640"/>
                  <w:marRight w:val="0"/>
                  <w:marTop w:val="0"/>
                  <w:marBottom w:val="0"/>
                  <w:divBdr>
                    <w:top w:val="none" w:sz="0" w:space="0" w:color="auto"/>
                    <w:left w:val="none" w:sz="0" w:space="0" w:color="auto"/>
                    <w:bottom w:val="none" w:sz="0" w:space="0" w:color="auto"/>
                    <w:right w:val="none" w:sz="0" w:space="0" w:color="auto"/>
                  </w:divBdr>
                </w:div>
                <w:div w:id="543098270">
                  <w:marLeft w:val="640"/>
                  <w:marRight w:val="0"/>
                  <w:marTop w:val="0"/>
                  <w:marBottom w:val="0"/>
                  <w:divBdr>
                    <w:top w:val="none" w:sz="0" w:space="0" w:color="auto"/>
                    <w:left w:val="none" w:sz="0" w:space="0" w:color="auto"/>
                    <w:bottom w:val="none" w:sz="0" w:space="0" w:color="auto"/>
                    <w:right w:val="none" w:sz="0" w:space="0" w:color="auto"/>
                  </w:divBdr>
                </w:div>
                <w:div w:id="552665619">
                  <w:marLeft w:val="640"/>
                  <w:marRight w:val="0"/>
                  <w:marTop w:val="0"/>
                  <w:marBottom w:val="0"/>
                  <w:divBdr>
                    <w:top w:val="none" w:sz="0" w:space="0" w:color="auto"/>
                    <w:left w:val="none" w:sz="0" w:space="0" w:color="auto"/>
                    <w:bottom w:val="none" w:sz="0" w:space="0" w:color="auto"/>
                    <w:right w:val="none" w:sz="0" w:space="0" w:color="auto"/>
                  </w:divBdr>
                </w:div>
                <w:div w:id="705102780">
                  <w:marLeft w:val="640"/>
                  <w:marRight w:val="0"/>
                  <w:marTop w:val="0"/>
                  <w:marBottom w:val="0"/>
                  <w:divBdr>
                    <w:top w:val="none" w:sz="0" w:space="0" w:color="auto"/>
                    <w:left w:val="none" w:sz="0" w:space="0" w:color="auto"/>
                    <w:bottom w:val="none" w:sz="0" w:space="0" w:color="auto"/>
                    <w:right w:val="none" w:sz="0" w:space="0" w:color="auto"/>
                  </w:divBdr>
                </w:div>
                <w:div w:id="767310942">
                  <w:marLeft w:val="640"/>
                  <w:marRight w:val="0"/>
                  <w:marTop w:val="0"/>
                  <w:marBottom w:val="0"/>
                  <w:divBdr>
                    <w:top w:val="none" w:sz="0" w:space="0" w:color="auto"/>
                    <w:left w:val="none" w:sz="0" w:space="0" w:color="auto"/>
                    <w:bottom w:val="none" w:sz="0" w:space="0" w:color="auto"/>
                    <w:right w:val="none" w:sz="0" w:space="0" w:color="auto"/>
                  </w:divBdr>
                </w:div>
                <w:div w:id="772214716">
                  <w:marLeft w:val="640"/>
                  <w:marRight w:val="0"/>
                  <w:marTop w:val="0"/>
                  <w:marBottom w:val="0"/>
                  <w:divBdr>
                    <w:top w:val="none" w:sz="0" w:space="0" w:color="auto"/>
                    <w:left w:val="none" w:sz="0" w:space="0" w:color="auto"/>
                    <w:bottom w:val="none" w:sz="0" w:space="0" w:color="auto"/>
                    <w:right w:val="none" w:sz="0" w:space="0" w:color="auto"/>
                  </w:divBdr>
                </w:div>
                <w:div w:id="777872619">
                  <w:marLeft w:val="640"/>
                  <w:marRight w:val="0"/>
                  <w:marTop w:val="0"/>
                  <w:marBottom w:val="0"/>
                  <w:divBdr>
                    <w:top w:val="none" w:sz="0" w:space="0" w:color="auto"/>
                    <w:left w:val="none" w:sz="0" w:space="0" w:color="auto"/>
                    <w:bottom w:val="none" w:sz="0" w:space="0" w:color="auto"/>
                    <w:right w:val="none" w:sz="0" w:space="0" w:color="auto"/>
                  </w:divBdr>
                </w:div>
                <w:div w:id="833761360">
                  <w:marLeft w:val="640"/>
                  <w:marRight w:val="0"/>
                  <w:marTop w:val="0"/>
                  <w:marBottom w:val="0"/>
                  <w:divBdr>
                    <w:top w:val="none" w:sz="0" w:space="0" w:color="auto"/>
                    <w:left w:val="none" w:sz="0" w:space="0" w:color="auto"/>
                    <w:bottom w:val="none" w:sz="0" w:space="0" w:color="auto"/>
                    <w:right w:val="none" w:sz="0" w:space="0" w:color="auto"/>
                  </w:divBdr>
                </w:div>
                <w:div w:id="855849076">
                  <w:marLeft w:val="640"/>
                  <w:marRight w:val="0"/>
                  <w:marTop w:val="0"/>
                  <w:marBottom w:val="0"/>
                  <w:divBdr>
                    <w:top w:val="none" w:sz="0" w:space="0" w:color="auto"/>
                    <w:left w:val="none" w:sz="0" w:space="0" w:color="auto"/>
                    <w:bottom w:val="none" w:sz="0" w:space="0" w:color="auto"/>
                    <w:right w:val="none" w:sz="0" w:space="0" w:color="auto"/>
                  </w:divBdr>
                </w:div>
                <w:div w:id="856961763">
                  <w:marLeft w:val="640"/>
                  <w:marRight w:val="0"/>
                  <w:marTop w:val="0"/>
                  <w:marBottom w:val="0"/>
                  <w:divBdr>
                    <w:top w:val="none" w:sz="0" w:space="0" w:color="auto"/>
                    <w:left w:val="none" w:sz="0" w:space="0" w:color="auto"/>
                    <w:bottom w:val="none" w:sz="0" w:space="0" w:color="auto"/>
                    <w:right w:val="none" w:sz="0" w:space="0" w:color="auto"/>
                  </w:divBdr>
                </w:div>
                <w:div w:id="919097033">
                  <w:marLeft w:val="640"/>
                  <w:marRight w:val="0"/>
                  <w:marTop w:val="0"/>
                  <w:marBottom w:val="0"/>
                  <w:divBdr>
                    <w:top w:val="none" w:sz="0" w:space="0" w:color="auto"/>
                    <w:left w:val="none" w:sz="0" w:space="0" w:color="auto"/>
                    <w:bottom w:val="none" w:sz="0" w:space="0" w:color="auto"/>
                    <w:right w:val="none" w:sz="0" w:space="0" w:color="auto"/>
                  </w:divBdr>
                </w:div>
                <w:div w:id="991366704">
                  <w:marLeft w:val="640"/>
                  <w:marRight w:val="0"/>
                  <w:marTop w:val="0"/>
                  <w:marBottom w:val="0"/>
                  <w:divBdr>
                    <w:top w:val="none" w:sz="0" w:space="0" w:color="auto"/>
                    <w:left w:val="none" w:sz="0" w:space="0" w:color="auto"/>
                    <w:bottom w:val="none" w:sz="0" w:space="0" w:color="auto"/>
                    <w:right w:val="none" w:sz="0" w:space="0" w:color="auto"/>
                  </w:divBdr>
                </w:div>
                <w:div w:id="1010790510">
                  <w:marLeft w:val="640"/>
                  <w:marRight w:val="0"/>
                  <w:marTop w:val="0"/>
                  <w:marBottom w:val="0"/>
                  <w:divBdr>
                    <w:top w:val="none" w:sz="0" w:space="0" w:color="auto"/>
                    <w:left w:val="none" w:sz="0" w:space="0" w:color="auto"/>
                    <w:bottom w:val="none" w:sz="0" w:space="0" w:color="auto"/>
                    <w:right w:val="none" w:sz="0" w:space="0" w:color="auto"/>
                  </w:divBdr>
                </w:div>
                <w:div w:id="1011371943">
                  <w:marLeft w:val="640"/>
                  <w:marRight w:val="0"/>
                  <w:marTop w:val="0"/>
                  <w:marBottom w:val="0"/>
                  <w:divBdr>
                    <w:top w:val="none" w:sz="0" w:space="0" w:color="auto"/>
                    <w:left w:val="none" w:sz="0" w:space="0" w:color="auto"/>
                    <w:bottom w:val="none" w:sz="0" w:space="0" w:color="auto"/>
                    <w:right w:val="none" w:sz="0" w:space="0" w:color="auto"/>
                  </w:divBdr>
                </w:div>
                <w:div w:id="1037849537">
                  <w:marLeft w:val="640"/>
                  <w:marRight w:val="0"/>
                  <w:marTop w:val="0"/>
                  <w:marBottom w:val="0"/>
                  <w:divBdr>
                    <w:top w:val="none" w:sz="0" w:space="0" w:color="auto"/>
                    <w:left w:val="none" w:sz="0" w:space="0" w:color="auto"/>
                    <w:bottom w:val="none" w:sz="0" w:space="0" w:color="auto"/>
                    <w:right w:val="none" w:sz="0" w:space="0" w:color="auto"/>
                  </w:divBdr>
                </w:div>
                <w:div w:id="1068920366">
                  <w:marLeft w:val="640"/>
                  <w:marRight w:val="0"/>
                  <w:marTop w:val="0"/>
                  <w:marBottom w:val="0"/>
                  <w:divBdr>
                    <w:top w:val="none" w:sz="0" w:space="0" w:color="auto"/>
                    <w:left w:val="none" w:sz="0" w:space="0" w:color="auto"/>
                    <w:bottom w:val="none" w:sz="0" w:space="0" w:color="auto"/>
                    <w:right w:val="none" w:sz="0" w:space="0" w:color="auto"/>
                  </w:divBdr>
                </w:div>
                <w:div w:id="1125729695">
                  <w:marLeft w:val="640"/>
                  <w:marRight w:val="0"/>
                  <w:marTop w:val="0"/>
                  <w:marBottom w:val="0"/>
                  <w:divBdr>
                    <w:top w:val="none" w:sz="0" w:space="0" w:color="auto"/>
                    <w:left w:val="none" w:sz="0" w:space="0" w:color="auto"/>
                    <w:bottom w:val="none" w:sz="0" w:space="0" w:color="auto"/>
                    <w:right w:val="none" w:sz="0" w:space="0" w:color="auto"/>
                  </w:divBdr>
                </w:div>
                <w:div w:id="1131897012">
                  <w:marLeft w:val="640"/>
                  <w:marRight w:val="0"/>
                  <w:marTop w:val="0"/>
                  <w:marBottom w:val="0"/>
                  <w:divBdr>
                    <w:top w:val="none" w:sz="0" w:space="0" w:color="auto"/>
                    <w:left w:val="none" w:sz="0" w:space="0" w:color="auto"/>
                    <w:bottom w:val="none" w:sz="0" w:space="0" w:color="auto"/>
                    <w:right w:val="none" w:sz="0" w:space="0" w:color="auto"/>
                  </w:divBdr>
                </w:div>
                <w:div w:id="1193616378">
                  <w:marLeft w:val="640"/>
                  <w:marRight w:val="0"/>
                  <w:marTop w:val="0"/>
                  <w:marBottom w:val="0"/>
                  <w:divBdr>
                    <w:top w:val="none" w:sz="0" w:space="0" w:color="auto"/>
                    <w:left w:val="none" w:sz="0" w:space="0" w:color="auto"/>
                    <w:bottom w:val="none" w:sz="0" w:space="0" w:color="auto"/>
                    <w:right w:val="none" w:sz="0" w:space="0" w:color="auto"/>
                  </w:divBdr>
                </w:div>
                <w:div w:id="1208495043">
                  <w:marLeft w:val="640"/>
                  <w:marRight w:val="0"/>
                  <w:marTop w:val="0"/>
                  <w:marBottom w:val="0"/>
                  <w:divBdr>
                    <w:top w:val="none" w:sz="0" w:space="0" w:color="auto"/>
                    <w:left w:val="none" w:sz="0" w:space="0" w:color="auto"/>
                    <w:bottom w:val="none" w:sz="0" w:space="0" w:color="auto"/>
                    <w:right w:val="none" w:sz="0" w:space="0" w:color="auto"/>
                  </w:divBdr>
                </w:div>
                <w:div w:id="1214073750">
                  <w:marLeft w:val="640"/>
                  <w:marRight w:val="0"/>
                  <w:marTop w:val="0"/>
                  <w:marBottom w:val="0"/>
                  <w:divBdr>
                    <w:top w:val="none" w:sz="0" w:space="0" w:color="auto"/>
                    <w:left w:val="none" w:sz="0" w:space="0" w:color="auto"/>
                    <w:bottom w:val="none" w:sz="0" w:space="0" w:color="auto"/>
                    <w:right w:val="none" w:sz="0" w:space="0" w:color="auto"/>
                  </w:divBdr>
                </w:div>
                <w:div w:id="1224217483">
                  <w:marLeft w:val="640"/>
                  <w:marRight w:val="0"/>
                  <w:marTop w:val="0"/>
                  <w:marBottom w:val="0"/>
                  <w:divBdr>
                    <w:top w:val="none" w:sz="0" w:space="0" w:color="auto"/>
                    <w:left w:val="none" w:sz="0" w:space="0" w:color="auto"/>
                    <w:bottom w:val="none" w:sz="0" w:space="0" w:color="auto"/>
                    <w:right w:val="none" w:sz="0" w:space="0" w:color="auto"/>
                  </w:divBdr>
                </w:div>
                <w:div w:id="1263998328">
                  <w:marLeft w:val="640"/>
                  <w:marRight w:val="0"/>
                  <w:marTop w:val="0"/>
                  <w:marBottom w:val="0"/>
                  <w:divBdr>
                    <w:top w:val="none" w:sz="0" w:space="0" w:color="auto"/>
                    <w:left w:val="none" w:sz="0" w:space="0" w:color="auto"/>
                    <w:bottom w:val="none" w:sz="0" w:space="0" w:color="auto"/>
                    <w:right w:val="none" w:sz="0" w:space="0" w:color="auto"/>
                  </w:divBdr>
                </w:div>
                <w:div w:id="1265768710">
                  <w:marLeft w:val="640"/>
                  <w:marRight w:val="0"/>
                  <w:marTop w:val="0"/>
                  <w:marBottom w:val="0"/>
                  <w:divBdr>
                    <w:top w:val="none" w:sz="0" w:space="0" w:color="auto"/>
                    <w:left w:val="none" w:sz="0" w:space="0" w:color="auto"/>
                    <w:bottom w:val="none" w:sz="0" w:space="0" w:color="auto"/>
                    <w:right w:val="none" w:sz="0" w:space="0" w:color="auto"/>
                  </w:divBdr>
                </w:div>
                <w:div w:id="1364400840">
                  <w:marLeft w:val="640"/>
                  <w:marRight w:val="0"/>
                  <w:marTop w:val="0"/>
                  <w:marBottom w:val="0"/>
                  <w:divBdr>
                    <w:top w:val="none" w:sz="0" w:space="0" w:color="auto"/>
                    <w:left w:val="none" w:sz="0" w:space="0" w:color="auto"/>
                    <w:bottom w:val="none" w:sz="0" w:space="0" w:color="auto"/>
                    <w:right w:val="none" w:sz="0" w:space="0" w:color="auto"/>
                  </w:divBdr>
                </w:div>
                <w:div w:id="1537816985">
                  <w:marLeft w:val="640"/>
                  <w:marRight w:val="0"/>
                  <w:marTop w:val="0"/>
                  <w:marBottom w:val="0"/>
                  <w:divBdr>
                    <w:top w:val="none" w:sz="0" w:space="0" w:color="auto"/>
                    <w:left w:val="none" w:sz="0" w:space="0" w:color="auto"/>
                    <w:bottom w:val="none" w:sz="0" w:space="0" w:color="auto"/>
                    <w:right w:val="none" w:sz="0" w:space="0" w:color="auto"/>
                  </w:divBdr>
                </w:div>
                <w:div w:id="1635063141">
                  <w:marLeft w:val="640"/>
                  <w:marRight w:val="0"/>
                  <w:marTop w:val="0"/>
                  <w:marBottom w:val="0"/>
                  <w:divBdr>
                    <w:top w:val="none" w:sz="0" w:space="0" w:color="auto"/>
                    <w:left w:val="none" w:sz="0" w:space="0" w:color="auto"/>
                    <w:bottom w:val="none" w:sz="0" w:space="0" w:color="auto"/>
                    <w:right w:val="none" w:sz="0" w:space="0" w:color="auto"/>
                  </w:divBdr>
                </w:div>
                <w:div w:id="1746565398">
                  <w:marLeft w:val="640"/>
                  <w:marRight w:val="0"/>
                  <w:marTop w:val="0"/>
                  <w:marBottom w:val="0"/>
                  <w:divBdr>
                    <w:top w:val="none" w:sz="0" w:space="0" w:color="auto"/>
                    <w:left w:val="none" w:sz="0" w:space="0" w:color="auto"/>
                    <w:bottom w:val="none" w:sz="0" w:space="0" w:color="auto"/>
                    <w:right w:val="none" w:sz="0" w:space="0" w:color="auto"/>
                  </w:divBdr>
                </w:div>
                <w:div w:id="1758358008">
                  <w:marLeft w:val="640"/>
                  <w:marRight w:val="0"/>
                  <w:marTop w:val="0"/>
                  <w:marBottom w:val="0"/>
                  <w:divBdr>
                    <w:top w:val="none" w:sz="0" w:space="0" w:color="auto"/>
                    <w:left w:val="none" w:sz="0" w:space="0" w:color="auto"/>
                    <w:bottom w:val="none" w:sz="0" w:space="0" w:color="auto"/>
                    <w:right w:val="none" w:sz="0" w:space="0" w:color="auto"/>
                  </w:divBdr>
                </w:div>
                <w:div w:id="1864247123">
                  <w:marLeft w:val="640"/>
                  <w:marRight w:val="0"/>
                  <w:marTop w:val="0"/>
                  <w:marBottom w:val="0"/>
                  <w:divBdr>
                    <w:top w:val="none" w:sz="0" w:space="0" w:color="auto"/>
                    <w:left w:val="none" w:sz="0" w:space="0" w:color="auto"/>
                    <w:bottom w:val="none" w:sz="0" w:space="0" w:color="auto"/>
                    <w:right w:val="none" w:sz="0" w:space="0" w:color="auto"/>
                  </w:divBdr>
                </w:div>
                <w:div w:id="1892308816">
                  <w:marLeft w:val="640"/>
                  <w:marRight w:val="0"/>
                  <w:marTop w:val="0"/>
                  <w:marBottom w:val="0"/>
                  <w:divBdr>
                    <w:top w:val="none" w:sz="0" w:space="0" w:color="auto"/>
                    <w:left w:val="none" w:sz="0" w:space="0" w:color="auto"/>
                    <w:bottom w:val="none" w:sz="0" w:space="0" w:color="auto"/>
                    <w:right w:val="none" w:sz="0" w:space="0" w:color="auto"/>
                  </w:divBdr>
                </w:div>
                <w:div w:id="1896156625">
                  <w:marLeft w:val="640"/>
                  <w:marRight w:val="0"/>
                  <w:marTop w:val="0"/>
                  <w:marBottom w:val="0"/>
                  <w:divBdr>
                    <w:top w:val="none" w:sz="0" w:space="0" w:color="auto"/>
                    <w:left w:val="none" w:sz="0" w:space="0" w:color="auto"/>
                    <w:bottom w:val="none" w:sz="0" w:space="0" w:color="auto"/>
                    <w:right w:val="none" w:sz="0" w:space="0" w:color="auto"/>
                  </w:divBdr>
                </w:div>
                <w:div w:id="1961255783">
                  <w:marLeft w:val="640"/>
                  <w:marRight w:val="0"/>
                  <w:marTop w:val="0"/>
                  <w:marBottom w:val="0"/>
                  <w:divBdr>
                    <w:top w:val="none" w:sz="0" w:space="0" w:color="auto"/>
                    <w:left w:val="none" w:sz="0" w:space="0" w:color="auto"/>
                    <w:bottom w:val="none" w:sz="0" w:space="0" w:color="auto"/>
                    <w:right w:val="none" w:sz="0" w:space="0" w:color="auto"/>
                  </w:divBdr>
                </w:div>
                <w:div w:id="2025087698">
                  <w:marLeft w:val="640"/>
                  <w:marRight w:val="0"/>
                  <w:marTop w:val="0"/>
                  <w:marBottom w:val="0"/>
                  <w:divBdr>
                    <w:top w:val="none" w:sz="0" w:space="0" w:color="auto"/>
                    <w:left w:val="none" w:sz="0" w:space="0" w:color="auto"/>
                    <w:bottom w:val="none" w:sz="0" w:space="0" w:color="auto"/>
                    <w:right w:val="none" w:sz="0" w:space="0" w:color="auto"/>
                  </w:divBdr>
                </w:div>
              </w:divsChild>
            </w:div>
            <w:div w:id="1881551712">
              <w:marLeft w:val="0"/>
              <w:marRight w:val="0"/>
              <w:marTop w:val="0"/>
              <w:marBottom w:val="0"/>
              <w:divBdr>
                <w:top w:val="none" w:sz="0" w:space="0" w:color="auto"/>
                <w:left w:val="none" w:sz="0" w:space="0" w:color="auto"/>
                <w:bottom w:val="none" w:sz="0" w:space="0" w:color="auto"/>
                <w:right w:val="none" w:sz="0" w:space="0" w:color="auto"/>
              </w:divBdr>
              <w:divsChild>
                <w:div w:id="11227360">
                  <w:marLeft w:val="640"/>
                  <w:marRight w:val="0"/>
                  <w:marTop w:val="0"/>
                  <w:marBottom w:val="0"/>
                  <w:divBdr>
                    <w:top w:val="none" w:sz="0" w:space="0" w:color="auto"/>
                    <w:left w:val="none" w:sz="0" w:space="0" w:color="auto"/>
                    <w:bottom w:val="none" w:sz="0" w:space="0" w:color="auto"/>
                    <w:right w:val="none" w:sz="0" w:space="0" w:color="auto"/>
                  </w:divBdr>
                </w:div>
                <w:div w:id="118846226">
                  <w:marLeft w:val="640"/>
                  <w:marRight w:val="0"/>
                  <w:marTop w:val="0"/>
                  <w:marBottom w:val="0"/>
                  <w:divBdr>
                    <w:top w:val="none" w:sz="0" w:space="0" w:color="auto"/>
                    <w:left w:val="none" w:sz="0" w:space="0" w:color="auto"/>
                    <w:bottom w:val="none" w:sz="0" w:space="0" w:color="auto"/>
                    <w:right w:val="none" w:sz="0" w:space="0" w:color="auto"/>
                  </w:divBdr>
                </w:div>
                <w:div w:id="122430911">
                  <w:marLeft w:val="640"/>
                  <w:marRight w:val="0"/>
                  <w:marTop w:val="0"/>
                  <w:marBottom w:val="0"/>
                  <w:divBdr>
                    <w:top w:val="none" w:sz="0" w:space="0" w:color="auto"/>
                    <w:left w:val="none" w:sz="0" w:space="0" w:color="auto"/>
                    <w:bottom w:val="none" w:sz="0" w:space="0" w:color="auto"/>
                    <w:right w:val="none" w:sz="0" w:space="0" w:color="auto"/>
                  </w:divBdr>
                </w:div>
                <w:div w:id="141429218">
                  <w:marLeft w:val="640"/>
                  <w:marRight w:val="0"/>
                  <w:marTop w:val="0"/>
                  <w:marBottom w:val="0"/>
                  <w:divBdr>
                    <w:top w:val="none" w:sz="0" w:space="0" w:color="auto"/>
                    <w:left w:val="none" w:sz="0" w:space="0" w:color="auto"/>
                    <w:bottom w:val="none" w:sz="0" w:space="0" w:color="auto"/>
                    <w:right w:val="none" w:sz="0" w:space="0" w:color="auto"/>
                  </w:divBdr>
                </w:div>
                <w:div w:id="179319031">
                  <w:marLeft w:val="640"/>
                  <w:marRight w:val="0"/>
                  <w:marTop w:val="0"/>
                  <w:marBottom w:val="0"/>
                  <w:divBdr>
                    <w:top w:val="none" w:sz="0" w:space="0" w:color="auto"/>
                    <w:left w:val="none" w:sz="0" w:space="0" w:color="auto"/>
                    <w:bottom w:val="none" w:sz="0" w:space="0" w:color="auto"/>
                    <w:right w:val="none" w:sz="0" w:space="0" w:color="auto"/>
                  </w:divBdr>
                </w:div>
                <w:div w:id="181671366">
                  <w:marLeft w:val="640"/>
                  <w:marRight w:val="0"/>
                  <w:marTop w:val="0"/>
                  <w:marBottom w:val="0"/>
                  <w:divBdr>
                    <w:top w:val="none" w:sz="0" w:space="0" w:color="auto"/>
                    <w:left w:val="none" w:sz="0" w:space="0" w:color="auto"/>
                    <w:bottom w:val="none" w:sz="0" w:space="0" w:color="auto"/>
                    <w:right w:val="none" w:sz="0" w:space="0" w:color="auto"/>
                  </w:divBdr>
                </w:div>
                <w:div w:id="232277332">
                  <w:marLeft w:val="640"/>
                  <w:marRight w:val="0"/>
                  <w:marTop w:val="0"/>
                  <w:marBottom w:val="0"/>
                  <w:divBdr>
                    <w:top w:val="none" w:sz="0" w:space="0" w:color="auto"/>
                    <w:left w:val="none" w:sz="0" w:space="0" w:color="auto"/>
                    <w:bottom w:val="none" w:sz="0" w:space="0" w:color="auto"/>
                    <w:right w:val="none" w:sz="0" w:space="0" w:color="auto"/>
                  </w:divBdr>
                </w:div>
                <w:div w:id="232593012">
                  <w:marLeft w:val="640"/>
                  <w:marRight w:val="0"/>
                  <w:marTop w:val="0"/>
                  <w:marBottom w:val="0"/>
                  <w:divBdr>
                    <w:top w:val="none" w:sz="0" w:space="0" w:color="auto"/>
                    <w:left w:val="none" w:sz="0" w:space="0" w:color="auto"/>
                    <w:bottom w:val="none" w:sz="0" w:space="0" w:color="auto"/>
                    <w:right w:val="none" w:sz="0" w:space="0" w:color="auto"/>
                  </w:divBdr>
                </w:div>
                <w:div w:id="294919543">
                  <w:marLeft w:val="640"/>
                  <w:marRight w:val="0"/>
                  <w:marTop w:val="0"/>
                  <w:marBottom w:val="0"/>
                  <w:divBdr>
                    <w:top w:val="none" w:sz="0" w:space="0" w:color="auto"/>
                    <w:left w:val="none" w:sz="0" w:space="0" w:color="auto"/>
                    <w:bottom w:val="none" w:sz="0" w:space="0" w:color="auto"/>
                    <w:right w:val="none" w:sz="0" w:space="0" w:color="auto"/>
                  </w:divBdr>
                </w:div>
                <w:div w:id="296952170">
                  <w:marLeft w:val="640"/>
                  <w:marRight w:val="0"/>
                  <w:marTop w:val="0"/>
                  <w:marBottom w:val="0"/>
                  <w:divBdr>
                    <w:top w:val="none" w:sz="0" w:space="0" w:color="auto"/>
                    <w:left w:val="none" w:sz="0" w:space="0" w:color="auto"/>
                    <w:bottom w:val="none" w:sz="0" w:space="0" w:color="auto"/>
                    <w:right w:val="none" w:sz="0" w:space="0" w:color="auto"/>
                  </w:divBdr>
                </w:div>
                <w:div w:id="310600769">
                  <w:marLeft w:val="640"/>
                  <w:marRight w:val="0"/>
                  <w:marTop w:val="0"/>
                  <w:marBottom w:val="0"/>
                  <w:divBdr>
                    <w:top w:val="none" w:sz="0" w:space="0" w:color="auto"/>
                    <w:left w:val="none" w:sz="0" w:space="0" w:color="auto"/>
                    <w:bottom w:val="none" w:sz="0" w:space="0" w:color="auto"/>
                    <w:right w:val="none" w:sz="0" w:space="0" w:color="auto"/>
                  </w:divBdr>
                </w:div>
                <w:div w:id="314721199">
                  <w:marLeft w:val="640"/>
                  <w:marRight w:val="0"/>
                  <w:marTop w:val="0"/>
                  <w:marBottom w:val="0"/>
                  <w:divBdr>
                    <w:top w:val="none" w:sz="0" w:space="0" w:color="auto"/>
                    <w:left w:val="none" w:sz="0" w:space="0" w:color="auto"/>
                    <w:bottom w:val="none" w:sz="0" w:space="0" w:color="auto"/>
                    <w:right w:val="none" w:sz="0" w:space="0" w:color="auto"/>
                  </w:divBdr>
                </w:div>
                <w:div w:id="494494827">
                  <w:marLeft w:val="640"/>
                  <w:marRight w:val="0"/>
                  <w:marTop w:val="0"/>
                  <w:marBottom w:val="0"/>
                  <w:divBdr>
                    <w:top w:val="none" w:sz="0" w:space="0" w:color="auto"/>
                    <w:left w:val="none" w:sz="0" w:space="0" w:color="auto"/>
                    <w:bottom w:val="none" w:sz="0" w:space="0" w:color="auto"/>
                    <w:right w:val="none" w:sz="0" w:space="0" w:color="auto"/>
                  </w:divBdr>
                </w:div>
                <w:div w:id="516163144">
                  <w:marLeft w:val="640"/>
                  <w:marRight w:val="0"/>
                  <w:marTop w:val="0"/>
                  <w:marBottom w:val="0"/>
                  <w:divBdr>
                    <w:top w:val="none" w:sz="0" w:space="0" w:color="auto"/>
                    <w:left w:val="none" w:sz="0" w:space="0" w:color="auto"/>
                    <w:bottom w:val="none" w:sz="0" w:space="0" w:color="auto"/>
                    <w:right w:val="none" w:sz="0" w:space="0" w:color="auto"/>
                  </w:divBdr>
                </w:div>
                <w:div w:id="708648539">
                  <w:marLeft w:val="640"/>
                  <w:marRight w:val="0"/>
                  <w:marTop w:val="0"/>
                  <w:marBottom w:val="0"/>
                  <w:divBdr>
                    <w:top w:val="none" w:sz="0" w:space="0" w:color="auto"/>
                    <w:left w:val="none" w:sz="0" w:space="0" w:color="auto"/>
                    <w:bottom w:val="none" w:sz="0" w:space="0" w:color="auto"/>
                    <w:right w:val="none" w:sz="0" w:space="0" w:color="auto"/>
                  </w:divBdr>
                </w:div>
                <w:div w:id="733772133">
                  <w:marLeft w:val="640"/>
                  <w:marRight w:val="0"/>
                  <w:marTop w:val="0"/>
                  <w:marBottom w:val="0"/>
                  <w:divBdr>
                    <w:top w:val="none" w:sz="0" w:space="0" w:color="auto"/>
                    <w:left w:val="none" w:sz="0" w:space="0" w:color="auto"/>
                    <w:bottom w:val="none" w:sz="0" w:space="0" w:color="auto"/>
                    <w:right w:val="none" w:sz="0" w:space="0" w:color="auto"/>
                  </w:divBdr>
                </w:div>
                <w:div w:id="746415280">
                  <w:marLeft w:val="640"/>
                  <w:marRight w:val="0"/>
                  <w:marTop w:val="0"/>
                  <w:marBottom w:val="0"/>
                  <w:divBdr>
                    <w:top w:val="none" w:sz="0" w:space="0" w:color="auto"/>
                    <w:left w:val="none" w:sz="0" w:space="0" w:color="auto"/>
                    <w:bottom w:val="none" w:sz="0" w:space="0" w:color="auto"/>
                    <w:right w:val="none" w:sz="0" w:space="0" w:color="auto"/>
                  </w:divBdr>
                </w:div>
                <w:div w:id="750809228">
                  <w:marLeft w:val="640"/>
                  <w:marRight w:val="0"/>
                  <w:marTop w:val="0"/>
                  <w:marBottom w:val="0"/>
                  <w:divBdr>
                    <w:top w:val="none" w:sz="0" w:space="0" w:color="auto"/>
                    <w:left w:val="none" w:sz="0" w:space="0" w:color="auto"/>
                    <w:bottom w:val="none" w:sz="0" w:space="0" w:color="auto"/>
                    <w:right w:val="none" w:sz="0" w:space="0" w:color="auto"/>
                  </w:divBdr>
                </w:div>
                <w:div w:id="818348961">
                  <w:marLeft w:val="640"/>
                  <w:marRight w:val="0"/>
                  <w:marTop w:val="0"/>
                  <w:marBottom w:val="0"/>
                  <w:divBdr>
                    <w:top w:val="none" w:sz="0" w:space="0" w:color="auto"/>
                    <w:left w:val="none" w:sz="0" w:space="0" w:color="auto"/>
                    <w:bottom w:val="none" w:sz="0" w:space="0" w:color="auto"/>
                    <w:right w:val="none" w:sz="0" w:space="0" w:color="auto"/>
                  </w:divBdr>
                </w:div>
                <w:div w:id="819419299">
                  <w:marLeft w:val="640"/>
                  <w:marRight w:val="0"/>
                  <w:marTop w:val="0"/>
                  <w:marBottom w:val="0"/>
                  <w:divBdr>
                    <w:top w:val="none" w:sz="0" w:space="0" w:color="auto"/>
                    <w:left w:val="none" w:sz="0" w:space="0" w:color="auto"/>
                    <w:bottom w:val="none" w:sz="0" w:space="0" w:color="auto"/>
                    <w:right w:val="none" w:sz="0" w:space="0" w:color="auto"/>
                  </w:divBdr>
                </w:div>
                <w:div w:id="833449972">
                  <w:marLeft w:val="640"/>
                  <w:marRight w:val="0"/>
                  <w:marTop w:val="0"/>
                  <w:marBottom w:val="0"/>
                  <w:divBdr>
                    <w:top w:val="none" w:sz="0" w:space="0" w:color="auto"/>
                    <w:left w:val="none" w:sz="0" w:space="0" w:color="auto"/>
                    <w:bottom w:val="none" w:sz="0" w:space="0" w:color="auto"/>
                    <w:right w:val="none" w:sz="0" w:space="0" w:color="auto"/>
                  </w:divBdr>
                </w:div>
                <w:div w:id="846796107">
                  <w:marLeft w:val="640"/>
                  <w:marRight w:val="0"/>
                  <w:marTop w:val="0"/>
                  <w:marBottom w:val="0"/>
                  <w:divBdr>
                    <w:top w:val="none" w:sz="0" w:space="0" w:color="auto"/>
                    <w:left w:val="none" w:sz="0" w:space="0" w:color="auto"/>
                    <w:bottom w:val="none" w:sz="0" w:space="0" w:color="auto"/>
                    <w:right w:val="none" w:sz="0" w:space="0" w:color="auto"/>
                  </w:divBdr>
                </w:div>
                <w:div w:id="948506685">
                  <w:marLeft w:val="640"/>
                  <w:marRight w:val="0"/>
                  <w:marTop w:val="0"/>
                  <w:marBottom w:val="0"/>
                  <w:divBdr>
                    <w:top w:val="none" w:sz="0" w:space="0" w:color="auto"/>
                    <w:left w:val="none" w:sz="0" w:space="0" w:color="auto"/>
                    <w:bottom w:val="none" w:sz="0" w:space="0" w:color="auto"/>
                    <w:right w:val="none" w:sz="0" w:space="0" w:color="auto"/>
                  </w:divBdr>
                </w:div>
                <w:div w:id="1009218808">
                  <w:marLeft w:val="640"/>
                  <w:marRight w:val="0"/>
                  <w:marTop w:val="0"/>
                  <w:marBottom w:val="0"/>
                  <w:divBdr>
                    <w:top w:val="none" w:sz="0" w:space="0" w:color="auto"/>
                    <w:left w:val="none" w:sz="0" w:space="0" w:color="auto"/>
                    <w:bottom w:val="none" w:sz="0" w:space="0" w:color="auto"/>
                    <w:right w:val="none" w:sz="0" w:space="0" w:color="auto"/>
                  </w:divBdr>
                </w:div>
                <w:div w:id="1031298375">
                  <w:marLeft w:val="640"/>
                  <w:marRight w:val="0"/>
                  <w:marTop w:val="0"/>
                  <w:marBottom w:val="0"/>
                  <w:divBdr>
                    <w:top w:val="none" w:sz="0" w:space="0" w:color="auto"/>
                    <w:left w:val="none" w:sz="0" w:space="0" w:color="auto"/>
                    <w:bottom w:val="none" w:sz="0" w:space="0" w:color="auto"/>
                    <w:right w:val="none" w:sz="0" w:space="0" w:color="auto"/>
                  </w:divBdr>
                </w:div>
                <w:div w:id="1107576086">
                  <w:marLeft w:val="640"/>
                  <w:marRight w:val="0"/>
                  <w:marTop w:val="0"/>
                  <w:marBottom w:val="0"/>
                  <w:divBdr>
                    <w:top w:val="none" w:sz="0" w:space="0" w:color="auto"/>
                    <w:left w:val="none" w:sz="0" w:space="0" w:color="auto"/>
                    <w:bottom w:val="none" w:sz="0" w:space="0" w:color="auto"/>
                    <w:right w:val="none" w:sz="0" w:space="0" w:color="auto"/>
                  </w:divBdr>
                </w:div>
                <w:div w:id="1117138790">
                  <w:marLeft w:val="640"/>
                  <w:marRight w:val="0"/>
                  <w:marTop w:val="0"/>
                  <w:marBottom w:val="0"/>
                  <w:divBdr>
                    <w:top w:val="none" w:sz="0" w:space="0" w:color="auto"/>
                    <w:left w:val="none" w:sz="0" w:space="0" w:color="auto"/>
                    <w:bottom w:val="none" w:sz="0" w:space="0" w:color="auto"/>
                    <w:right w:val="none" w:sz="0" w:space="0" w:color="auto"/>
                  </w:divBdr>
                </w:div>
                <w:div w:id="1210216978">
                  <w:marLeft w:val="640"/>
                  <w:marRight w:val="0"/>
                  <w:marTop w:val="0"/>
                  <w:marBottom w:val="0"/>
                  <w:divBdr>
                    <w:top w:val="none" w:sz="0" w:space="0" w:color="auto"/>
                    <w:left w:val="none" w:sz="0" w:space="0" w:color="auto"/>
                    <w:bottom w:val="none" w:sz="0" w:space="0" w:color="auto"/>
                    <w:right w:val="none" w:sz="0" w:space="0" w:color="auto"/>
                  </w:divBdr>
                </w:div>
                <w:div w:id="1271084570">
                  <w:marLeft w:val="640"/>
                  <w:marRight w:val="0"/>
                  <w:marTop w:val="0"/>
                  <w:marBottom w:val="0"/>
                  <w:divBdr>
                    <w:top w:val="none" w:sz="0" w:space="0" w:color="auto"/>
                    <w:left w:val="none" w:sz="0" w:space="0" w:color="auto"/>
                    <w:bottom w:val="none" w:sz="0" w:space="0" w:color="auto"/>
                    <w:right w:val="none" w:sz="0" w:space="0" w:color="auto"/>
                  </w:divBdr>
                </w:div>
                <w:div w:id="1346787287">
                  <w:marLeft w:val="640"/>
                  <w:marRight w:val="0"/>
                  <w:marTop w:val="0"/>
                  <w:marBottom w:val="0"/>
                  <w:divBdr>
                    <w:top w:val="none" w:sz="0" w:space="0" w:color="auto"/>
                    <w:left w:val="none" w:sz="0" w:space="0" w:color="auto"/>
                    <w:bottom w:val="none" w:sz="0" w:space="0" w:color="auto"/>
                    <w:right w:val="none" w:sz="0" w:space="0" w:color="auto"/>
                  </w:divBdr>
                </w:div>
                <w:div w:id="1502887253">
                  <w:marLeft w:val="640"/>
                  <w:marRight w:val="0"/>
                  <w:marTop w:val="0"/>
                  <w:marBottom w:val="0"/>
                  <w:divBdr>
                    <w:top w:val="none" w:sz="0" w:space="0" w:color="auto"/>
                    <w:left w:val="none" w:sz="0" w:space="0" w:color="auto"/>
                    <w:bottom w:val="none" w:sz="0" w:space="0" w:color="auto"/>
                    <w:right w:val="none" w:sz="0" w:space="0" w:color="auto"/>
                  </w:divBdr>
                </w:div>
                <w:div w:id="1524974061">
                  <w:marLeft w:val="640"/>
                  <w:marRight w:val="0"/>
                  <w:marTop w:val="0"/>
                  <w:marBottom w:val="0"/>
                  <w:divBdr>
                    <w:top w:val="none" w:sz="0" w:space="0" w:color="auto"/>
                    <w:left w:val="none" w:sz="0" w:space="0" w:color="auto"/>
                    <w:bottom w:val="none" w:sz="0" w:space="0" w:color="auto"/>
                    <w:right w:val="none" w:sz="0" w:space="0" w:color="auto"/>
                  </w:divBdr>
                </w:div>
                <w:div w:id="1579288670">
                  <w:marLeft w:val="640"/>
                  <w:marRight w:val="0"/>
                  <w:marTop w:val="0"/>
                  <w:marBottom w:val="0"/>
                  <w:divBdr>
                    <w:top w:val="none" w:sz="0" w:space="0" w:color="auto"/>
                    <w:left w:val="none" w:sz="0" w:space="0" w:color="auto"/>
                    <w:bottom w:val="none" w:sz="0" w:space="0" w:color="auto"/>
                    <w:right w:val="none" w:sz="0" w:space="0" w:color="auto"/>
                  </w:divBdr>
                </w:div>
                <w:div w:id="1618489697">
                  <w:marLeft w:val="640"/>
                  <w:marRight w:val="0"/>
                  <w:marTop w:val="0"/>
                  <w:marBottom w:val="0"/>
                  <w:divBdr>
                    <w:top w:val="none" w:sz="0" w:space="0" w:color="auto"/>
                    <w:left w:val="none" w:sz="0" w:space="0" w:color="auto"/>
                    <w:bottom w:val="none" w:sz="0" w:space="0" w:color="auto"/>
                    <w:right w:val="none" w:sz="0" w:space="0" w:color="auto"/>
                  </w:divBdr>
                </w:div>
                <w:div w:id="1636258220">
                  <w:marLeft w:val="640"/>
                  <w:marRight w:val="0"/>
                  <w:marTop w:val="0"/>
                  <w:marBottom w:val="0"/>
                  <w:divBdr>
                    <w:top w:val="none" w:sz="0" w:space="0" w:color="auto"/>
                    <w:left w:val="none" w:sz="0" w:space="0" w:color="auto"/>
                    <w:bottom w:val="none" w:sz="0" w:space="0" w:color="auto"/>
                    <w:right w:val="none" w:sz="0" w:space="0" w:color="auto"/>
                  </w:divBdr>
                </w:div>
                <w:div w:id="1665544126">
                  <w:marLeft w:val="640"/>
                  <w:marRight w:val="0"/>
                  <w:marTop w:val="0"/>
                  <w:marBottom w:val="0"/>
                  <w:divBdr>
                    <w:top w:val="none" w:sz="0" w:space="0" w:color="auto"/>
                    <w:left w:val="none" w:sz="0" w:space="0" w:color="auto"/>
                    <w:bottom w:val="none" w:sz="0" w:space="0" w:color="auto"/>
                    <w:right w:val="none" w:sz="0" w:space="0" w:color="auto"/>
                  </w:divBdr>
                </w:div>
                <w:div w:id="1684280043">
                  <w:marLeft w:val="640"/>
                  <w:marRight w:val="0"/>
                  <w:marTop w:val="0"/>
                  <w:marBottom w:val="0"/>
                  <w:divBdr>
                    <w:top w:val="none" w:sz="0" w:space="0" w:color="auto"/>
                    <w:left w:val="none" w:sz="0" w:space="0" w:color="auto"/>
                    <w:bottom w:val="none" w:sz="0" w:space="0" w:color="auto"/>
                    <w:right w:val="none" w:sz="0" w:space="0" w:color="auto"/>
                  </w:divBdr>
                </w:div>
                <w:div w:id="1698192352">
                  <w:marLeft w:val="640"/>
                  <w:marRight w:val="0"/>
                  <w:marTop w:val="0"/>
                  <w:marBottom w:val="0"/>
                  <w:divBdr>
                    <w:top w:val="none" w:sz="0" w:space="0" w:color="auto"/>
                    <w:left w:val="none" w:sz="0" w:space="0" w:color="auto"/>
                    <w:bottom w:val="none" w:sz="0" w:space="0" w:color="auto"/>
                    <w:right w:val="none" w:sz="0" w:space="0" w:color="auto"/>
                  </w:divBdr>
                </w:div>
                <w:div w:id="1820418166">
                  <w:marLeft w:val="640"/>
                  <w:marRight w:val="0"/>
                  <w:marTop w:val="0"/>
                  <w:marBottom w:val="0"/>
                  <w:divBdr>
                    <w:top w:val="none" w:sz="0" w:space="0" w:color="auto"/>
                    <w:left w:val="none" w:sz="0" w:space="0" w:color="auto"/>
                    <w:bottom w:val="none" w:sz="0" w:space="0" w:color="auto"/>
                    <w:right w:val="none" w:sz="0" w:space="0" w:color="auto"/>
                  </w:divBdr>
                </w:div>
                <w:div w:id="1866597027">
                  <w:marLeft w:val="640"/>
                  <w:marRight w:val="0"/>
                  <w:marTop w:val="0"/>
                  <w:marBottom w:val="0"/>
                  <w:divBdr>
                    <w:top w:val="none" w:sz="0" w:space="0" w:color="auto"/>
                    <w:left w:val="none" w:sz="0" w:space="0" w:color="auto"/>
                    <w:bottom w:val="none" w:sz="0" w:space="0" w:color="auto"/>
                    <w:right w:val="none" w:sz="0" w:space="0" w:color="auto"/>
                  </w:divBdr>
                </w:div>
                <w:div w:id="1892036012">
                  <w:marLeft w:val="640"/>
                  <w:marRight w:val="0"/>
                  <w:marTop w:val="0"/>
                  <w:marBottom w:val="0"/>
                  <w:divBdr>
                    <w:top w:val="none" w:sz="0" w:space="0" w:color="auto"/>
                    <w:left w:val="none" w:sz="0" w:space="0" w:color="auto"/>
                    <w:bottom w:val="none" w:sz="0" w:space="0" w:color="auto"/>
                    <w:right w:val="none" w:sz="0" w:space="0" w:color="auto"/>
                  </w:divBdr>
                </w:div>
                <w:div w:id="1903561092">
                  <w:marLeft w:val="640"/>
                  <w:marRight w:val="0"/>
                  <w:marTop w:val="0"/>
                  <w:marBottom w:val="0"/>
                  <w:divBdr>
                    <w:top w:val="none" w:sz="0" w:space="0" w:color="auto"/>
                    <w:left w:val="none" w:sz="0" w:space="0" w:color="auto"/>
                    <w:bottom w:val="none" w:sz="0" w:space="0" w:color="auto"/>
                    <w:right w:val="none" w:sz="0" w:space="0" w:color="auto"/>
                  </w:divBdr>
                </w:div>
                <w:div w:id="1966765684">
                  <w:marLeft w:val="640"/>
                  <w:marRight w:val="0"/>
                  <w:marTop w:val="0"/>
                  <w:marBottom w:val="0"/>
                  <w:divBdr>
                    <w:top w:val="none" w:sz="0" w:space="0" w:color="auto"/>
                    <w:left w:val="none" w:sz="0" w:space="0" w:color="auto"/>
                    <w:bottom w:val="none" w:sz="0" w:space="0" w:color="auto"/>
                    <w:right w:val="none" w:sz="0" w:space="0" w:color="auto"/>
                  </w:divBdr>
                </w:div>
                <w:div w:id="1972898818">
                  <w:marLeft w:val="640"/>
                  <w:marRight w:val="0"/>
                  <w:marTop w:val="0"/>
                  <w:marBottom w:val="0"/>
                  <w:divBdr>
                    <w:top w:val="none" w:sz="0" w:space="0" w:color="auto"/>
                    <w:left w:val="none" w:sz="0" w:space="0" w:color="auto"/>
                    <w:bottom w:val="none" w:sz="0" w:space="0" w:color="auto"/>
                    <w:right w:val="none" w:sz="0" w:space="0" w:color="auto"/>
                  </w:divBdr>
                </w:div>
                <w:div w:id="2079202957">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1236354478">
          <w:marLeft w:val="640"/>
          <w:marRight w:val="0"/>
          <w:marTop w:val="0"/>
          <w:marBottom w:val="0"/>
          <w:divBdr>
            <w:top w:val="none" w:sz="0" w:space="0" w:color="auto"/>
            <w:left w:val="none" w:sz="0" w:space="0" w:color="auto"/>
            <w:bottom w:val="none" w:sz="0" w:space="0" w:color="auto"/>
            <w:right w:val="none" w:sz="0" w:space="0" w:color="auto"/>
          </w:divBdr>
        </w:div>
        <w:div w:id="1252349194">
          <w:marLeft w:val="640"/>
          <w:marRight w:val="0"/>
          <w:marTop w:val="0"/>
          <w:marBottom w:val="0"/>
          <w:divBdr>
            <w:top w:val="none" w:sz="0" w:space="0" w:color="auto"/>
            <w:left w:val="none" w:sz="0" w:space="0" w:color="auto"/>
            <w:bottom w:val="none" w:sz="0" w:space="0" w:color="auto"/>
            <w:right w:val="none" w:sz="0" w:space="0" w:color="auto"/>
          </w:divBdr>
        </w:div>
        <w:div w:id="1260872174">
          <w:marLeft w:val="640"/>
          <w:marRight w:val="0"/>
          <w:marTop w:val="0"/>
          <w:marBottom w:val="0"/>
          <w:divBdr>
            <w:top w:val="none" w:sz="0" w:space="0" w:color="auto"/>
            <w:left w:val="none" w:sz="0" w:space="0" w:color="auto"/>
            <w:bottom w:val="none" w:sz="0" w:space="0" w:color="auto"/>
            <w:right w:val="none" w:sz="0" w:space="0" w:color="auto"/>
          </w:divBdr>
        </w:div>
        <w:div w:id="1261110285">
          <w:marLeft w:val="640"/>
          <w:marRight w:val="0"/>
          <w:marTop w:val="0"/>
          <w:marBottom w:val="0"/>
          <w:divBdr>
            <w:top w:val="none" w:sz="0" w:space="0" w:color="auto"/>
            <w:left w:val="none" w:sz="0" w:space="0" w:color="auto"/>
            <w:bottom w:val="none" w:sz="0" w:space="0" w:color="auto"/>
            <w:right w:val="none" w:sz="0" w:space="0" w:color="auto"/>
          </w:divBdr>
        </w:div>
        <w:div w:id="1345327321">
          <w:marLeft w:val="640"/>
          <w:marRight w:val="0"/>
          <w:marTop w:val="0"/>
          <w:marBottom w:val="0"/>
          <w:divBdr>
            <w:top w:val="none" w:sz="0" w:space="0" w:color="auto"/>
            <w:left w:val="none" w:sz="0" w:space="0" w:color="auto"/>
            <w:bottom w:val="none" w:sz="0" w:space="0" w:color="auto"/>
            <w:right w:val="none" w:sz="0" w:space="0" w:color="auto"/>
          </w:divBdr>
        </w:div>
        <w:div w:id="1381129455">
          <w:marLeft w:val="640"/>
          <w:marRight w:val="0"/>
          <w:marTop w:val="0"/>
          <w:marBottom w:val="0"/>
          <w:divBdr>
            <w:top w:val="none" w:sz="0" w:space="0" w:color="auto"/>
            <w:left w:val="none" w:sz="0" w:space="0" w:color="auto"/>
            <w:bottom w:val="none" w:sz="0" w:space="0" w:color="auto"/>
            <w:right w:val="none" w:sz="0" w:space="0" w:color="auto"/>
          </w:divBdr>
        </w:div>
        <w:div w:id="1472092721">
          <w:marLeft w:val="640"/>
          <w:marRight w:val="0"/>
          <w:marTop w:val="0"/>
          <w:marBottom w:val="0"/>
          <w:divBdr>
            <w:top w:val="none" w:sz="0" w:space="0" w:color="auto"/>
            <w:left w:val="none" w:sz="0" w:space="0" w:color="auto"/>
            <w:bottom w:val="none" w:sz="0" w:space="0" w:color="auto"/>
            <w:right w:val="none" w:sz="0" w:space="0" w:color="auto"/>
          </w:divBdr>
        </w:div>
        <w:div w:id="1482186211">
          <w:marLeft w:val="640"/>
          <w:marRight w:val="0"/>
          <w:marTop w:val="0"/>
          <w:marBottom w:val="0"/>
          <w:divBdr>
            <w:top w:val="none" w:sz="0" w:space="0" w:color="auto"/>
            <w:left w:val="none" w:sz="0" w:space="0" w:color="auto"/>
            <w:bottom w:val="none" w:sz="0" w:space="0" w:color="auto"/>
            <w:right w:val="none" w:sz="0" w:space="0" w:color="auto"/>
          </w:divBdr>
        </w:div>
        <w:div w:id="1517041891">
          <w:marLeft w:val="640"/>
          <w:marRight w:val="0"/>
          <w:marTop w:val="0"/>
          <w:marBottom w:val="0"/>
          <w:divBdr>
            <w:top w:val="none" w:sz="0" w:space="0" w:color="auto"/>
            <w:left w:val="none" w:sz="0" w:space="0" w:color="auto"/>
            <w:bottom w:val="none" w:sz="0" w:space="0" w:color="auto"/>
            <w:right w:val="none" w:sz="0" w:space="0" w:color="auto"/>
          </w:divBdr>
        </w:div>
        <w:div w:id="1605964552">
          <w:marLeft w:val="640"/>
          <w:marRight w:val="0"/>
          <w:marTop w:val="0"/>
          <w:marBottom w:val="0"/>
          <w:divBdr>
            <w:top w:val="none" w:sz="0" w:space="0" w:color="auto"/>
            <w:left w:val="none" w:sz="0" w:space="0" w:color="auto"/>
            <w:bottom w:val="none" w:sz="0" w:space="0" w:color="auto"/>
            <w:right w:val="none" w:sz="0" w:space="0" w:color="auto"/>
          </w:divBdr>
        </w:div>
        <w:div w:id="1623148581">
          <w:marLeft w:val="640"/>
          <w:marRight w:val="0"/>
          <w:marTop w:val="0"/>
          <w:marBottom w:val="0"/>
          <w:divBdr>
            <w:top w:val="none" w:sz="0" w:space="0" w:color="auto"/>
            <w:left w:val="none" w:sz="0" w:space="0" w:color="auto"/>
            <w:bottom w:val="none" w:sz="0" w:space="0" w:color="auto"/>
            <w:right w:val="none" w:sz="0" w:space="0" w:color="auto"/>
          </w:divBdr>
        </w:div>
        <w:div w:id="1669601018">
          <w:marLeft w:val="640"/>
          <w:marRight w:val="0"/>
          <w:marTop w:val="0"/>
          <w:marBottom w:val="0"/>
          <w:divBdr>
            <w:top w:val="none" w:sz="0" w:space="0" w:color="auto"/>
            <w:left w:val="none" w:sz="0" w:space="0" w:color="auto"/>
            <w:bottom w:val="none" w:sz="0" w:space="0" w:color="auto"/>
            <w:right w:val="none" w:sz="0" w:space="0" w:color="auto"/>
          </w:divBdr>
        </w:div>
        <w:div w:id="1689793029">
          <w:marLeft w:val="640"/>
          <w:marRight w:val="0"/>
          <w:marTop w:val="0"/>
          <w:marBottom w:val="0"/>
          <w:divBdr>
            <w:top w:val="none" w:sz="0" w:space="0" w:color="auto"/>
            <w:left w:val="none" w:sz="0" w:space="0" w:color="auto"/>
            <w:bottom w:val="none" w:sz="0" w:space="0" w:color="auto"/>
            <w:right w:val="none" w:sz="0" w:space="0" w:color="auto"/>
          </w:divBdr>
        </w:div>
        <w:div w:id="1721827769">
          <w:marLeft w:val="640"/>
          <w:marRight w:val="0"/>
          <w:marTop w:val="0"/>
          <w:marBottom w:val="0"/>
          <w:divBdr>
            <w:top w:val="none" w:sz="0" w:space="0" w:color="auto"/>
            <w:left w:val="none" w:sz="0" w:space="0" w:color="auto"/>
            <w:bottom w:val="none" w:sz="0" w:space="0" w:color="auto"/>
            <w:right w:val="none" w:sz="0" w:space="0" w:color="auto"/>
          </w:divBdr>
        </w:div>
        <w:div w:id="1751072784">
          <w:marLeft w:val="640"/>
          <w:marRight w:val="0"/>
          <w:marTop w:val="0"/>
          <w:marBottom w:val="0"/>
          <w:divBdr>
            <w:top w:val="none" w:sz="0" w:space="0" w:color="auto"/>
            <w:left w:val="none" w:sz="0" w:space="0" w:color="auto"/>
            <w:bottom w:val="none" w:sz="0" w:space="0" w:color="auto"/>
            <w:right w:val="none" w:sz="0" w:space="0" w:color="auto"/>
          </w:divBdr>
        </w:div>
        <w:div w:id="1798987717">
          <w:marLeft w:val="640"/>
          <w:marRight w:val="0"/>
          <w:marTop w:val="0"/>
          <w:marBottom w:val="0"/>
          <w:divBdr>
            <w:top w:val="none" w:sz="0" w:space="0" w:color="auto"/>
            <w:left w:val="none" w:sz="0" w:space="0" w:color="auto"/>
            <w:bottom w:val="none" w:sz="0" w:space="0" w:color="auto"/>
            <w:right w:val="none" w:sz="0" w:space="0" w:color="auto"/>
          </w:divBdr>
        </w:div>
        <w:div w:id="1811316120">
          <w:marLeft w:val="640"/>
          <w:marRight w:val="0"/>
          <w:marTop w:val="0"/>
          <w:marBottom w:val="0"/>
          <w:divBdr>
            <w:top w:val="none" w:sz="0" w:space="0" w:color="auto"/>
            <w:left w:val="none" w:sz="0" w:space="0" w:color="auto"/>
            <w:bottom w:val="none" w:sz="0" w:space="0" w:color="auto"/>
            <w:right w:val="none" w:sz="0" w:space="0" w:color="auto"/>
          </w:divBdr>
        </w:div>
        <w:div w:id="1836604838">
          <w:marLeft w:val="640"/>
          <w:marRight w:val="0"/>
          <w:marTop w:val="0"/>
          <w:marBottom w:val="0"/>
          <w:divBdr>
            <w:top w:val="none" w:sz="0" w:space="0" w:color="auto"/>
            <w:left w:val="none" w:sz="0" w:space="0" w:color="auto"/>
            <w:bottom w:val="none" w:sz="0" w:space="0" w:color="auto"/>
            <w:right w:val="none" w:sz="0" w:space="0" w:color="auto"/>
          </w:divBdr>
        </w:div>
        <w:div w:id="1848329229">
          <w:marLeft w:val="640"/>
          <w:marRight w:val="0"/>
          <w:marTop w:val="0"/>
          <w:marBottom w:val="0"/>
          <w:divBdr>
            <w:top w:val="none" w:sz="0" w:space="0" w:color="auto"/>
            <w:left w:val="none" w:sz="0" w:space="0" w:color="auto"/>
            <w:bottom w:val="none" w:sz="0" w:space="0" w:color="auto"/>
            <w:right w:val="none" w:sz="0" w:space="0" w:color="auto"/>
          </w:divBdr>
        </w:div>
        <w:div w:id="1914272091">
          <w:marLeft w:val="640"/>
          <w:marRight w:val="0"/>
          <w:marTop w:val="0"/>
          <w:marBottom w:val="0"/>
          <w:divBdr>
            <w:top w:val="none" w:sz="0" w:space="0" w:color="auto"/>
            <w:left w:val="none" w:sz="0" w:space="0" w:color="auto"/>
            <w:bottom w:val="none" w:sz="0" w:space="0" w:color="auto"/>
            <w:right w:val="none" w:sz="0" w:space="0" w:color="auto"/>
          </w:divBdr>
        </w:div>
        <w:div w:id="1950576775">
          <w:marLeft w:val="640"/>
          <w:marRight w:val="0"/>
          <w:marTop w:val="0"/>
          <w:marBottom w:val="0"/>
          <w:divBdr>
            <w:top w:val="none" w:sz="0" w:space="0" w:color="auto"/>
            <w:left w:val="none" w:sz="0" w:space="0" w:color="auto"/>
            <w:bottom w:val="none" w:sz="0" w:space="0" w:color="auto"/>
            <w:right w:val="none" w:sz="0" w:space="0" w:color="auto"/>
          </w:divBdr>
        </w:div>
        <w:div w:id="1970012313">
          <w:marLeft w:val="640"/>
          <w:marRight w:val="0"/>
          <w:marTop w:val="0"/>
          <w:marBottom w:val="0"/>
          <w:divBdr>
            <w:top w:val="none" w:sz="0" w:space="0" w:color="auto"/>
            <w:left w:val="none" w:sz="0" w:space="0" w:color="auto"/>
            <w:bottom w:val="none" w:sz="0" w:space="0" w:color="auto"/>
            <w:right w:val="none" w:sz="0" w:space="0" w:color="auto"/>
          </w:divBdr>
        </w:div>
        <w:div w:id="1989284388">
          <w:marLeft w:val="640"/>
          <w:marRight w:val="0"/>
          <w:marTop w:val="0"/>
          <w:marBottom w:val="0"/>
          <w:divBdr>
            <w:top w:val="none" w:sz="0" w:space="0" w:color="auto"/>
            <w:left w:val="none" w:sz="0" w:space="0" w:color="auto"/>
            <w:bottom w:val="none" w:sz="0" w:space="0" w:color="auto"/>
            <w:right w:val="none" w:sz="0" w:space="0" w:color="auto"/>
          </w:divBdr>
        </w:div>
        <w:div w:id="2131626313">
          <w:marLeft w:val="640"/>
          <w:marRight w:val="0"/>
          <w:marTop w:val="0"/>
          <w:marBottom w:val="0"/>
          <w:divBdr>
            <w:top w:val="none" w:sz="0" w:space="0" w:color="auto"/>
            <w:left w:val="none" w:sz="0" w:space="0" w:color="auto"/>
            <w:bottom w:val="none" w:sz="0" w:space="0" w:color="auto"/>
            <w:right w:val="none" w:sz="0" w:space="0" w:color="auto"/>
          </w:divBdr>
        </w:div>
      </w:divsChild>
    </w:div>
    <w:div w:id="776798702">
      <w:bodyDiv w:val="1"/>
      <w:marLeft w:val="0"/>
      <w:marRight w:val="0"/>
      <w:marTop w:val="0"/>
      <w:marBottom w:val="0"/>
      <w:divBdr>
        <w:top w:val="none" w:sz="0" w:space="0" w:color="auto"/>
        <w:left w:val="none" w:sz="0" w:space="0" w:color="auto"/>
        <w:bottom w:val="none" w:sz="0" w:space="0" w:color="auto"/>
        <w:right w:val="none" w:sz="0" w:space="0" w:color="auto"/>
      </w:divBdr>
      <w:divsChild>
        <w:div w:id="90052898">
          <w:marLeft w:val="640"/>
          <w:marRight w:val="0"/>
          <w:marTop w:val="0"/>
          <w:marBottom w:val="0"/>
          <w:divBdr>
            <w:top w:val="none" w:sz="0" w:space="0" w:color="auto"/>
            <w:left w:val="none" w:sz="0" w:space="0" w:color="auto"/>
            <w:bottom w:val="none" w:sz="0" w:space="0" w:color="auto"/>
            <w:right w:val="none" w:sz="0" w:space="0" w:color="auto"/>
          </w:divBdr>
        </w:div>
        <w:div w:id="107744324">
          <w:marLeft w:val="640"/>
          <w:marRight w:val="0"/>
          <w:marTop w:val="0"/>
          <w:marBottom w:val="0"/>
          <w:divBdr>
            <w:top w:val="none" w:sz="0" w:space="0" w:color="auto"/>
            <w:left w:val="none" w:sz="0" w:space="0" w:color="auto"/>
            <w:bottom w:val="none" w:sz="0" w:space="0" w:color="auto"/>
            <w:right w:val="none" w:sz="0" w:space="0" w:color="auto"/>
          </w:divBdr>
        </w:div>
        <w:div w:id="124351221">
          <w:marLeft w:val="640"/>
          <w:marRight w:val="0"/>
          <w:marTop w:val="0"/>
          <w:marBottom w:val="0"/>
          <w:divBdr>
            <w:top w:val="none" w:sz="0" w:space="0" w:color="auto"/>
            <w:left w:val="none" w:sz="0" w:space="0" w:color="auto"/>
            <w:bottom w:val="none" w:sz="0" w:space="0" w:color="auto"/>
            <w:right w:val="none" w:sz="0" w:space="0" w:color="auto"/>
          </w:divBdr>
        </w:div>
        <w:div w:id="145754057">
          <w:marLeft w:val="640"/>
          <w:marRight w:val="0"/>
          <w:marTop w:val="0"/>
          <w:marBottom w:val="0"/>
          <w:divBdr>
            <w:top w:val="none" w:sz="0" w:space="0" w:color="auto"/>
            <w:left w:val="none" w:sz="0" w:space="0" w:color="auto"/>
            <w:bottom w:val="none" w:sz="0" w:space="0" w:color="auto"/>
            <w:right w:val="none" w:sz="0" w:space="0" w:color="auto"/>
          </w:divBdr>
        </w:div>
        <w:div w:id="211121482">
          <w:marLeft w:val="640"/>
          <w:marRight w:val="0"/>
          <w:marTop w:val="0"/>
          <w:marBottom w:val="0"/>
          <w:divBdr>
            <w:top w:val="none" w:sz="0" w:space="0" w:color="auto"/>
            <w:left w:val="none" w:sz="0" w:space="0" w:color="auto"/>
            <w:bottom w:val="none" w:sz="0" w:space="0" w:color="auto"/>
            <w:right w:val="none" w:sz="0" w:space="0" w:color="auto"/>
          </w:divBdr>
        </w:div>
        <w:div w:id="238759441">
          <w:marLeft w:val="640"/>
          <w:marRight w:val="0"/>
          <w:marTop w:val="0"/>
          <w:marBottom w:val="0"/>
          <w:divBdr>
            <w:top w:val="none" w:sz="0" w:space="0" w:color="auto"/>
            <w:left w:val="none" w:sz="0" w:space="0" w:color="auto"/>
            <w:bottom w:val="none" w:sz="0" w:space="0" w:color="auto"/>
            <w:right w:val="none" w:sz="0" w:space="0" w:color="auto"/>
          </w:divBdr>
        </w:div>
        <w:div w:id="305551656">
          <w:marLeft w:val="640"/>
          <w:marRight w:val="0"/>
          <w:marTop w:val="0"/>
          <w:marBottom w:val="0"/>
          <w:divBdr>
            <w:top w:val="none" w:sz="0" w:space="0" w:color="auto"/>
            <w:left w:val="none" w:sz="0" w:space="0" w:color="auto"/>
            <w:bottom w:val="none" w:sz="0" w:space="0" w:color="auto"/>
            <w:right w:val="none" w:sz="0" w:space="0" w:color="auto"/>
          </w:divBdr>
        </w:div>
        <w:div w:id="309750558">
          <w:marLeft w:val="640"/>
          <w:marRight w:val="0"/>
          <w:marTop w:val="0"/>
          <w:marBottom w:val="0"/>
          <w:divBdr>
            <w:top w:val="none" w:sz="0" w:space="0" w:color="auto"/>
            <w:left w:val="none" w:sz="0" w:space="0" w:color="auto"/>
            <w:bottom w:val="none" w:sz="0" w:space="0" w:color="auto"/>
            <w:right w:val="none" w:sz="0" w:space="0" w:color="auto"/>
          </w:divBdr>
        </w:div>
        <w:div w:id="376054253">
          <w:marLeft w:val="640"/>
          <w:marRight w:val="0"/>
          <w:marTop w:val="0"/>
          <w:marBottom w:val="0"/>
          <w:divBdr>
            <w:top w:val="none" w:sz="0" w:space="0" w:color="auto"/>
            <w:left w:val="none" w:sz="0" w:space="0" w:color="auto"/>
            <w:bottom w:val="none" w:sz="0" w:space="0" w:color="auto"/>
            <w:right w:val="none" w:sz="0" w:space="0" w:color="auto"/>
          </w:divBdr>
        </w:div>
        <w:div w:id="380322666">
          <w:marLeft w:val="640"/>
          <w:marRight w:val="0"/>
          <w:marTop w:val="0"/>
          <w:marBottom w:val="0"/>
          <w:divBdr>
            <w:top w:val="none" w:sz="0" w:space="0" w:color="auto"/>
            <w:left w:val="none" w:sz="0" w:space="0" w:color="auto"/>
            <w:bottom w:val="none" w:sz="0" w:space="0" w:color="auto"/>
            <w:right w:val="none" w:sz="0" w:space="0" w:color="auto"/>
          </w:divBdr>
        </w:div>
        <w:div w:id="475418824">
          <w:marLeft w:val="640"/>
          <w:marRight w:val="0"/>
          <w:marTop w:val="0"/>
          <w:marBottom w:val="0"/>
          <w:divBdr>
            <w:top w:val="none" w:sz="0" w:space="0" w:color="auto"/>
            <w:left w:val="none" w:sz="0" w:space="0" w:color="auto"/>
            <w:bottom w:val="none" w:sz="0" w:space="0" w:color="auto"/>
            <w:right w:val="none" w:sz="0" w:space="0" w:color="auto"/>
          </w:divBdr>
        </w:div>
        <w:div w:id="496120891">
          <w:marLeft w:val="640"/>
          <w:marRight w:val="0"/>
          <w:marTop w:val="0"/>
          <w:marBottom w:val="0"/>
          <w:divBdr>
            <w:top w:val="none" w:sz="0" w:space="0" w:color="auto"/>
            <w:left w:val="none" w:sz="0" w:space="0" w:color="auto"/>
            <w:bottom w:val="none" w:sz="0" w:space="0" w:color="auto"/>
            <w:right w:val="none" w:sz="0" w:space="0" w:color="auto"/>
          </w:divBdr>
        </w:div>
        <w:div w:id="512379148">
          <w:marLeft w:val="640"/>
          <w:marRight w:val="0"/>
          <w:marTop w:val="0"/>
          <w:marBottom w:val="0"/>
          <w:divBdr>
            <w:top w:val="none" w:sz="0" w:space="0" w:color="auto"/>
            <w:left w:val="none" w:sz="0" w:space="0" w:color="auto"/>
            <w:bottom w:val="none" w:sz="0" w:space="0" w:color="auto"/>
            <w:right w:val="none" w:sz="0" w:space="0" w:color="auto"/>
          </w:divBdr>
        </w:div>
        <w:div w:id="589658748">
          <w:marLeft w:val="640"/>
          <w:marRight w:val="0"/>
          <w:marTop w:val="0"/>
          <w:marBottom w:val="0"/>
          <w:divBdr>
            <w:top w:val="none" w:sz="0" w:space="0" w:color="auto"/>
            <w:left w:val="none" w:sz="0" w:space="0" w:color="auto"/>
            <w:bottom w:val="none" w:sz="0" w:space="0" w:color="auto"/>
            <w:right w:val="none" w:sz="0" w:space="0" w:color="auto"/>
          </w:divBdr>
        </w:div>
        <w:div w:id="608513700">
          <w:marLeft w:val="640"/>
          <w:marRight w:val="0"/>
          <w:marTop w:val="0"/>
          <w:marBottom w:val="0"/>
          <w:divBdr>
            <w:top w:val="none" w:sz="0" w:space="0" w:color="auto"/>
            <w:left w:val="none" w:sz="0" w:space="0" w:color="auto"/>
            <w:bottom w:val="none" w:sz="0" w:space="0" w:color="auto"/>
            <w:right w:val="none" w:sz="0" w:space="0" w:color="auto"/>
          </w:divBdr>
        </w:div>
        <w:div w:id="638070804">
          <w:marLeft w:val="640"/>
          <w:marRight w:val="0"/>
          <w:marTop w:val="0"/>
          <w:marBottom w:val="0"/>
          <w:divBdr>
            <w:top w:val="none" w:sz="0" w:space="0" w:color="auto"/>
            <w:left w:val="none" w:sz="0" w:space="0" w:color="auto"/>
            <w:bottom w:val="none" w:sz="0" w:space="0" w:color="auto"/>
            <w:right w:val="none" w:sz="0" w:space="0" w:color="auto"/>
          </w:divBdr>
        </w:div>
        <w:div w:id="649363166">
          <w:marLeft w:val="640"/>
          <w:marRight w:val="0"/>
          <w:marTop w:val="0"/>
          <w:marBottom w:val="0"/>
          <w:divBdr>
            <w:top w:val="none" w:sz="0" w:space="0" w:color="auto"/>
            <w:left w:val="none" w:sz="0" w:space="0" w:color="auto"/>
            <w:bottom w:val="none" w:sz="0" w:space="0" w:color="auto"/>
            <w:right w:val="none" w:sz="0" w:space="0" w:color="auto"/>
          </w:divBdr>
        </w:div>
        <w:div w:id="663121982">
          <w:marLeft w:val="640"/>
          <w:marRight w:val="0"/>
          <w:marTop w:val="0"/>
          <w:marBottom w:val="0"/>
          <w:divBdr>
            <w:top w:val="none" w:sz="0" w:space="0" w:color="auto"/>
            <w:left w:val="none" w:sz="0" w:space="0" w:color="auto"/>
            <w:bottom w:val="none" w:sz="0" w:space="0" w:color="auto"/>
            <w:right w:val="none" w:sz="0" w:space="0" w:color="auto"/>
          </w:divBdr>
        </w:div>
        <w:div w:id="733044247">
          <w:marLeft w:val="640"/>
          <w:marRight w:val="0"/>
          <w:marTop w:val="0"/>
          <w:marBottom w:val="0"/>
          <w:divBdr>
            <w:top w:val="none" w:sz="0" w:space="0" w:color="auto"/>
            <w:left w:val="none" w:sz="0" w:space="0" w:color="auto"/>
            <w:bottom w:val="none" w:sz="0" w:space="0" w:color="auto"/>
            <w:right w:val="none" w:sz="0" w:space="0" w:color="auto"/>
          </w:divBdr>
        </w:div>
        <w:div w:id="781458492">
          <w:marLeft w:val="640"/>
          <w:marRight w:val="0"/>
          <w:marTop w:val="0"/>
          <w:marBottom w:val="0"/>
          <w:divBdr>
            <w:top w:val="none" w:sz="0" w:space="0" w:color="auto"/>
            <w:left w:val="none" w:sz="0" w:space="0" w:color="auto"/>
            <w:bottom w:val="none" w:sz="0" w:space="0" w:color="auto"/>
            <w:right w:val="none" w:sz="0" w:space="0" w:color="auto"/>
          </w:divBdr>
        </w:div>
        <w:div w:id="847673006">
          <w:marLeft w:val="640"/>
          <w:marRight w:val="0"/>
          <w:marTop w:val="0"/>
          <w:marBottom w:val="0"/>
          <w:divBdr>
            <w:top w:val="none" w:sz="0" w:space="0" w:color="auto"/>
            <w:left w:val="none" w:sz="0" w:space="0" w:color="auto"/>
            <w:bottom w:val="none" w:sz="0" w:space="0" w:color="auto"/>
            <w:right w:val="none" w:sz="0" w:space="0" w:color="auto"/>
          </w:divBdr>
        </w:div>
        <w:div w:id="923956645">
          <w:marLeft w:val="640"/>
          <w:marRight w:val="0"/>
          <w:marTop w:val="0"/>
          <w:marBottom w:val="0"/>
          <w:divBdr>
            <w:top w:val="none" w:sz="0" w:space="0" w:color="auto"/>
            <w:left w:val="none" w:sz="0" w:space="0" w:color="auto"/>
            <w:bottom w:val="none" w:sz="0" w:space="0" w:color="auto"/>
            <w:right w:val="none" w:sz="0" w:space="0" w:color="auto"/>
          </w:divBdr>
        </w:div>
        <w:div w:id="964042967">
          <w:marLeft w:val="640"/>
          <w:marRight w:val="0"/>
          <w:marTop w:val="0"/>
          <w:marBottom w:val="0"/>
          <w:divBdr>
            <w:top w:val="none" w:sz="0" w:space="0" w:color="auto"/>
            <w:left w:val="none" w:sz="0" w:space="0" w:color="auto"/>
            <w:bottom w:val="none" w:sz="0" w:space="0" w:color="auto"/>
            <w:right w:val="none" w:sz="0" w:space="0" w:color="auto"/>
          </w:divBdr>
        </w:div>
        <w:div w:id="964772329">
          <w:marLeft w:val="640"/>
          <w:marRight w:val="0"/>
          <w:marTop w:val="0"/>
          <w:marBottom w:val="0"/>
          <w:divBdr>
            <w:top w:val="none" w:sz="0" w:space="0" w:color="auto"/>
            <w:left w:val="none" w:sz="0" w:space="0" w:color="auto"/>
            <w:bottom w:val="none" w:sz="0" w:space="0" w:color="auto"/>
            <w:right w:val="none" w:sz="0" w:space="0" w:color="auto"/>
          </w:divBdr>
        </w:div>
        <w:div w:id="1054890536">
          <w:marLeft w:val="640"/>
          <w:marRight w:val="0"/>
          <w:marTop w:val="0"/>
          <w:marBottom w:val="0"/>
          <w:divBdr>
            <w:top w:val="none" w:sz="0" w:space="0" w:color="auto"/>
            <w:left w:val="none" w:sz="0" w:space="0" w:color="auto"/>
            <w:bottom w:val="none" w:sz="0" w:space="0" w:color="auto"/>
            <w:right w:val="none" w:sz="0" w:space="0" w:color="auto"/>
          </w:divBdr>
        </w:div>
        <w:div w:id="1085765801">
          <w:marLeft w:val="640"/>
          <w:marRight w:val="0"/>
          <w:marTop w:val="0"/>
          <w:marBottom w:val="0"/>
          <w:divBdr>
            <w:top w:val="none" w:sz="0" w:space="0" w:color="auto"/>
            <w:left w:val="none" w:sz="0" w:space="0" w:color="auto"/>
            <w:bottom w:val="none" w:sz="0" w:space="0" w:color="auto"/>
            <w:right w:val="none" w:sz="0" w:space="0" w:color="auto"/>
          </w:divBdr>
        </w:div>
        <w:div w:id="1091583480">
          <w:marLeft w:val="640"/>
          <w:marRight w:val="0"/>
          <w:marTop w:val="0"/>
          <w:marBottom w:val="0"/>
          <w:divBdr>
            <w:top w:val="none" w:sz="0" w:space="0" w:color="auto"/>
            <w:left w:val="none" w:sz="0" w:space="0" w:color="auto"/>
            <w:bottom w:val="none" w:sz="0" w:space="0" w:color="auto"/>
            <w:right w:val="none" w:sz="0" w:space="0" w:color="auto"/>
          </w:divBdr>
        </w:div>
        <w:div w:id="1110472186">
          <w:marLeft w:val="640"/>
          <w:marRight w:val="0"/>
          <w:marTop w:val="0"/>
          <w:marBottom w:val="0"/>
          <w:divBdr>
            <w:top w:val="none" w:sz="0" w:space="0" w:color="auto"/>
            <w:left w:val="none" w:sz="0" w:space="0" w:color="auto"/>
            <w:bottom w:val="none" w:sz="0" w:space="0" w:color="auto"/>
            <w:right w:val="none" w:sz="0" w:space="0" w:color="auto"/>
          </w:divBdr>
        </w:div>
        <w:div w:id="1124932485">
          <w:marLeft w:val="640"/>
          <w:marRight w:val="0"/>
          <w:marTop w:val="0"/>
          <w:marBottom w:val="0"/>
          <w:divBdr>
            <w:top w:val="none" w:sz="0" w:space="0" w:color="auto"/>
            <w:left w:val="none" w:sz="0" w:space="0" w:color="auto"/>
            <w:bottom w:val="none" w:sz="0" w:space="0" w:color="auto"/>
            <w:right w:val="none" w:sz="0" w:space="0" w:color="auto"/>
          </w:divBdr>
        </w:div>
        <w:div w:id="1162086731">
          <w:marLeft w:val="640"/>
          <w:marRight w:val="0"/>
          <w:marTop w:val="0"/>
          <w:marBottom w:val="0"/>
          <w:divBdr>
            <w:top w:val="none" w:sz="0" w:space="0" w:color="auto"/>
            <w:left w:val="none" w:sz="0" w:space="0" w:color="auto"/>
            <w:bottom w:val="none" w:sz="0" w:space="0" w:color="auto"/>
            <w:right w:val="none" w:sz="0" w:space="0" w:color="auto"/>
          </w:divBdr>
        </w:div>
        <w:div w:id="1168517776">
          <w:marLeft w:val="640"/>
          <w:marRight w:val="0"/>
          <w:marTop w:val="0"/>
          <w:marBottom w:val="0"/>
          <w:divBdr>
            <w:top w:val="none" w:sz="0" w:space="0" w:color="auto"/>
            <w:left w:val="none" w:sz="0" w:space="0" w:color="auto"/>
            <w:bottom w:val="none" w:sz="0" w:space="0" w:color="auto"/>
            <w:right w:val="none" w:sz="0" w:space="0" w:color="auto"/>
          </w:divBdr>
          <w:divsChild>
            <w:div w:id="424033678">
              <w:marLeft w:val="0"/>
              <w:marRight w:val="0"/>
              <w:marTop w:val="0"/>
              <w:marBottom w:val="0"/>
              <w:divBdr>
                <w:top w:val="none" w:sz="0" w:space="0" w:color="auto"/>
                <w:left w:val="none" w:sz="0" w:space="0" w:color="auto"/>
                <w:bottom w:val="none" w:sz="0" w:space="0" w:color="auto"/>
                <w:right w:val="none" w:sz="0" w:space="0" w:color="auto"/>
              </w:divBdr>
              <w:divsChild>
                <w:div w:id="24645110">
                  <w:marLeft w:val="640"/>
                  <w:marRight w:val="0"/>
                  <w:marTop w:val="0"/>
                  <w:marBottom w:val="0"/>
                  <w:divBdr>
                    <w:top w:val="none" w:sz="0" w:space="0" w:color="auto"/>
                    <w:left w:val="none" w:sz="0" w:space="0" w:color="auto"/>
                    <w:bottom w:val="none" w:sz="0" w:space="0" w:color="auto"/>
                    <w:right w:val="none" w:sz="0" w:space="0" w:color="auto"/>
                  </w:divBdr>
                </w:div>
                <w:div w:id="42874787">
                  <w:marLeft w:val="640"/>
                  <w:marRight w:val="0"/>
                  <w:marTop w:val="0"/>
                  <w:marBottom w:val="0"/>
                  <w:divBdr>
                    <w:top w:val="none" w:sz="0" w:space="0" w:color="auto"/>
                    <w:left w:val="none" w:sz="0" w:space="0" w:color="auto"/>
                    <w:bottom w:val="none" w:sz="0" w:space="0" w:color="auto"/>
                    <w:right w:val="none" w:sz="0" w:space="0" w:color="auto"/>
                  </w:divBdr>
                </w:div>
                <w:div w:id="71438885">
                  <w:marLeft w:val="640"/>
                  <w:marRight w:val="0"/>
                  <w:marTop w:val="0"/>
                  <w:marBottom w:val="0"/>
                  <w:divBdr>
                    <w:top w:val="none" w:sz="0" w:space="0" w:color="auto"/>
                    <w:left w:val="none" w:sz="0" w:space="0" w:color="auto"/>
                    <w:bottom w:val="none" w:sz="0" w:space="0" w:color="auto"/>
                    <w:right w:val="none" w:sz="0" w:space="0" w:color="auto"/>
                  </w:divBdr>
                </w:div>
                <w:div w:id="133762096">
                  <w:marLeft w:val="640"/>
                  <w:marRight w:val="0"/>
                  <w:marTop w:val="0"/>
                  <w:marBottom w:val="0"/>
                  <w:divBdr>
                    <w:top w:val="none" w:sz="0" w:space="0" w:color="auto"/>
                    <w:left w:val="none" w:sz="0" w:space="0" w:color="auto"/>
                    <w:bottom w:val="none" w:sz="0" w:space="0" w:color="auto"/>
                    <w:right w:val="none" w:sz="0" w:space="0" w:color="auto"/>
                  </w:divBdr>
                </w:div>
                <w:div w:id="140125702">
                  <w:marLeft w:val="640"/>
                  <w:marRight w:val="0"/>
                  <w:marTop w:val="0"/>
                  <w:marBottom w:val="0"/>
                  <w:divBdr>
                    <w:top w:val="none" w:sz="0" w:space="0" w:color="auto"/>
                    <w:left w:val="none" w:sz="0" w:space="0" w:color="auto"/>
                    <w:bottom w:val="none" w:sz="0" w:space="0" w:color="auto"/>
                    <w:right w:val="none" w:sz="0" w:space="0" w:color="auto"/>
                  </w:divBdr>
                </w:div>
                <w:div w:id="175270422">
                  <w:marLeft w:val="640"/>
                  <w:marRight w:val="0"/>
                  <w:marTop w:val="0"/>
                  <w:marBottom w:val="0"/>
                  <w:divBdr>
                    <w:top w:val="none" w:sz="0" w:space="0" w:color="auto"/>
                    <w:left w:val="none" w:sz="0" w:space="0" w:color="auto"/>
                    <w:bottom w:val="none" w:sz="0" w:space="0" w:color="auto"/>
                    <w:right w:val="none" w:sz="0" w:space="0" w:color="auto"/>
                  </w:divBdr>
                </w:div>
                <w:div w:id="205488050">
                  <w:marLeft w:val="640"/>
                  <w:marRight w:val="0"/>
                  <w:marTop w:val="0"/>
                  <w:marBottom w:val="0"/>
                  <w:divBdr>
                    <w:top w:val="none" w:sz="0" w:space="0" w:color="auto"/>
                    <w:left w:val="none" w:sz="0" w:space="0" w:color="auto"/>
                    <w:bottom w:val="none" w:sz="0" w:space="0" w:color="auto"/>
                    <w:right w:val="none" w:sz="0" w:space="0" w:color="auto"/>
                  </w:divBdr>
                </w:div>
                <w:div w:id="226304616">
                  <w:marLeft w:val="640"/>
                  <w:marRight w:val="0"/>
                  <w:marTop w:val="0"/>
                  <w:marBottom w:val="0"/>
                  <w:divBdr>
                    <w:top w:val="none" w:sz="0" w:space="0" w:color="auto"/>
                    <w:left w:val="none" w:sz="0" w:space="0" w:color="auto"/>
                    <w:bottom w:val="none" w:sz="0" w:space="0" w:color="auto"/>
                    <w:right w:val="none" w:sz="0" w:space="0" w:color="auto"/>
                  </w:divBdr>
                </w:div>
                <w:div w:id="237635244">
                  <w:marLeft w:val="640"/>
                  <w:marRight w:val="0"/>
                  <w:marTop w:val="0"/>
                  <w:marBottom w:val="0"/>
                  <w:divBdr>
                    <w:top w:val="none" w:sz="0" w:space="0" w:color="auto"/>
                    <w:left w:val="none" w:sz="0" w:space="0" w:color="auto"/>
                    <w:bottom w:val="none" w:sz="0" w:space="0" w:color="auto"/>
                    <w:right w:val="none" w:sz="0" w:space="0" w:color="auto"/>
                  </w:divBdr>
                </w:div>
                <w:div w:id="276566258">
                  <w:marLeft w:val="640"/>
                  <w:marRight w:val="0"/>
                  <w:marTop w:val="0"/>
                  <w:marBottom w:val="0"/>
                  <w:divBdr>
                    <w:top w:val="none" w:sz="0" w:space="0" w:color="auto"/>
                    <w:left w:val="none" w:sz="0" w:space="0" w:color="auto"/>
                    <w:bottom w:val="none" w:sz="0" w:space="0" w:color="auto"/>
                    <w:right w:val="none" w:sz="0" w:space="0" w:color="auto"/>
                  </w:divBdr>
                </w:div>
                <w:div w:id="283267905">
                  <w:marLeft w:val="640"/>
                  <w:marRight w:val="0"/>
                  <w:marTop w:val="0"/>
                  <w:marBottom w:val="0"/>
                  <w:divBdr>
                    <w:top w:val="none" w:sz="0" w:space="0" w:color="auto"/>
                    <w:left w:val="none" w:sz="0" w:space="0" w:color="auto"/>
                    <w:bottom w:val="none" w:sz="0" w:space="0" w:color="auto"/>
                    <w:right w:val="none" w:sz="0" w:space="0" w:color="auto"/>
                  </w:divBdr>
                </w:div>
                <w:div w:id="315770749">
                  <w:marLeft w:val="640"/>
                  <w:marRight w:val="0"/>
                  <w:marTop w:val="0"/>
                  <w:marBottom w:val="0"/>
                  <w:divBdr>
                    <w:top w:val="none" w:sz="0" w:space="0" w:color="auto"/>
                    <w:left w:val="none" w:sz="0" w:space="0" w:color="auto"/>
                    <w:bottom w:val="none" w:sz="0" w:space="0" w:color="auto"/>
                    <w:right w:val="none" w:sz="0" w:space="0" w:color="auto"/>
                  </w:divBdr>
                </w:div>
                <w:div w:id="323893350">
                  <w:marLeft w:val="640"/>
                  <w:marRight w:val="0"/>
                  <w:marTop w:val="0"/>
                  <w:marBottom w:val="0"/>
                  <w:divBdr>
                    <w:top w:val="none" w:sz="0" w:space="0" w:color="auto"/>
                    <w:left w:val="none" w:sz="0" w:space="0" w:color="auto"/>
                    <w:bottom w:val="none" w:sz="0" w:space="0" w:color="auto"/>
                    <w:right w:val="none" w:sz="0" w:space="0" w:color="auto"/>
                  </w:divBdr>
                </w:div>
                <w:div w:id="448940595">
                  <w:marLeft w:val="640"/>
                  <w:marRight w:val="0"/>
                  <w:marTop w:val="0"/>
                  <w:marBottom w:val="0"/>
                  <w:divBdr>
                    <w:top w:val="none" w:sz="0" w:space="0" w:color="auto"/>
                    <w:left w:val="none" w:sz="0" w:space="0" w:color="auto"/>
                    <w:bottom w:val="none" w:sz="0" w:space="0" w:color="auto"/>
                    <w:right w:val="none" w:sz="0" w:space="0" w:color="auto"/>
                  </w:divBdr>
                </w:div>
                <w:div w:id="491454641">
                  <w:marLeft w:val="640"/>
                  <w:marRight w:val="0"/>
                  <w:marTop w:val="0"/>
                  <w:marBottom w:val="0"/>
                  <w:divBdr>
                    <w:top w:val="none" w:sz="0" w:space="0" w:color="auto"/>
                    <w:left w:val="none" w:sz="0" w:space="0" w:color="auto"/>
                    <w:bottom w:val="none" w:sz="0" w:space="0" w:color="auto"/>
                    <w:right w:val="none" w:sz="0" w:space="0" w:color="auto"/>
                  </w:divBdr>
                </w:div>
                <w:div w:id="527108905">
                  <w:marLeft w:val="640"/>
                  <w:marRight w:val="0"/>
                  <w:marTop w:val="0"/>
                  <w:marBottom w:val="0"/>
                  <w:divBdr>
                    <w:top w:val="none" w:sz="0" w:space="0" w:color="auto"/>
                    <w:left w:val="none" w:sz="0" w:space="0" w:color="auto"/>
                    <w:bottom w:val="none" w:sz="0" w:space="0" w:color="auto"/>
                    <w:right w:val="none" w:sz="0" w:space="0" w:color="auto"/>
                  </w:divBdr>
                </w:div>
                <w:div w:id="561411867">
                  <w:marLeft w:val="640"/>
                  <w:marRight w:val="0"/>
                  <w:marTop w:val="0"/>
                  <w:marBottom w:val="0"/>
                  <w:divBdr>
                    <w:top w:val="none" w:sz="0" w:space="0" w:color="auto"/>
                    <w:left w:val="none" w:sz="0" w:space="0" w:color="auto"/>
                    <w:bottom w:val="none" w:sz="0" w:space="0" w:color="auto"/>
                    <w:right w:val="none" w:sz="0" w:space="0" w:color="auto"/>
                  </w:divBdr>
                </w:div>
                <w:div w:id="563687860">
                  <w:marLeft w:val="640"/>
                  <w:marRight w:val="0"/>
                  <w:marTop w:val="0"/>
                  <w:marBottom w:val="0"/>
                  <w:divBdr>
                    <w:top w:val="none" w:sz="0" w:space="0" w:color="auto"/>
                    <w:left w:val="none" w:sz="0" w:space="0" w:color="auto"/>
                    <w:bottom w:val="none" w:sz="0" w:space="0" w:color="auto"/>
                    <w:right w:val="none" w:sz="0" w:space="0" w:color="auto"/>
                  </w:divBdr>
                </w:div>
                <w:div w:id="604271335">
                  <w:marLeft w:val="640"/>
                  <w:marRight w:val="0"/>
                  <w:marTop w:val="0"/>
                  <w:marBottom w:val="0"/>
                  <w:divBdr>
                    <w:top w:val="none" w:sz="0" w:space="0" w:color="auto"/>
                    <w:left w:val="none" w:sz="0" w:space="0" w:color="auto"/>
                    <w:bottom w:val="none" w:sz="0" w:space="0" w:color="auto"/>
                    <w:right w:val="none" w:sz="0" w:space="0" w:color="auto"/>
                  </w:divBdr>
                </w:div>
                <w:div w:id="617296439">
                  <w:marLeft w:val="640"/>
                  <w:marRight w:val="0"/>
                  <w:marTop w:val="0"/>
                  <w:marBottom w:val="0"/>
                  <w:divBdr>
                    <w:top w:val="none" w:sz="0" w:space="0" w:color="auto"/>
                    <w:left w:val="none" w:sz="0" w:space="0" w:color="auto"/>
                    <w:bottom w:val="none" w:sz="0" w:space="0" w:color="auto"/>
                    <w:right w:val="none" w:sz="0" w:space="0" w:color="auto"/>
                  </w:divBdr>
                </w:div>
                <w:div w:id="656611167">
                  <w:marLeft w:val="640"/>
                  <w:marRight w:val="0"/>
                  <w:marTop w:val="0"/>
                  <w:marBottom w:val="0"/>
                  <w:divBdr>
                    <w:top w:val="none" w:sz="0" w:space="0" w:color="auto"/>
                    <w:left w:val="none" w:sz="0" w:space="0" w:color="auto"/>
                    <w:bottom w:val="none" w:sz="0" w:space="0" w:color="auto"/>
                    <w:right w:val="none" w:sz="0" w:space="0" w:color="auto"/>
                  </w:divBdr>
                </w:div>
                <w:div w:id="696126375">
                  <w:marLeft w:val="640"/>
                  <w:marRight w:val="0"/>
                  <w:marTop w:val="0"/>
                  <w:marBottom w:val="0"/>
                  <w:divBdr>
                    <w:top w:val="none" w:sz="0" w:space="0" w:color="auto"/>
                    <w:left w:val="none" w:sz="0" w:space="0" w:color="auto"/>
                    <w:bottom w:val="none" w:sz="0" w:space="0" w:color="auto"/>
                    <w:right w:val="none" w:sz="0" w:space="0" w:color="auto"/>
                  </w:divBdr>
                </w:div>
                <w:div w:id="705251386">
                  <w:marLeft w:val="640"/>
                  <w:marRight w:val="0"/>
                  <w:marTop w:val="0"/>
                  <w:marBottom w:val="0"/>
                  <w:divBdr>
                    <w:top w:val="none" w:sz="0" w:space="0" w:color="auto"/>
                    <w:left w:val="none" w:sz="0" w:space="0" w:color="auto"/>
                    <w:bottom w:val="none" w:sz="0" w:space="0" w:color="auto"/>
                    <w:right w:val="none" w:sz="0" w:space="0" w:color="auto"/>
                  </w:divBdr>
                </w:div>
                <w:div w:id="772286050">
                  <w:marLeft w:val="640"/>
                  <w:marRight w:val="0"/>
                  <w:marTop w:val="0"/>
                  <w:marBottom w:val="0"/>
                  <w:divBdr>
                    <w:top w:val="none" w:sz="0" w:space="0" w:color="auto"/>
                    <w:left w:val="none" w:sz="0" w:space="0" w:color="auto"/>
                    <w:bottom w:val="none" w:sz="0" w:space="0" w:color="auto"/>
                    <w:right w:val="none" w:sz="0" w:space="0" w:color="auto"/>
                  </w:divBdr>
                </w:div>
                <w:div w:id="809447030">
                  <w:marLeft w:val="640"/>
                  <w:marRight w:val="0"/>
                  <w:marTop w:val="0"/>
                  <w:marBottom w:val="0"/>
                  <w:divBdr>
                    <w:top w:val="none" w:sz="0" w:space="0" w:color="auto"/>
                    <w:left w:val="none" w:sz="0" w:space="0" w:color="auto"/>
                    <w:bottom w:val="none" w:sz="0" w:space="0" w:color="auto"/>
                    <w:right w:val="none" w:sz="0" w:space="0" w:color="auto"/>
                  </w:divBdr>
                </w:div>
                <w:div w:id="897210416">
                  <w:marLeft w:val="640"/>
                  <w:marRight w:val="0"/>
                  <w:marTop w:val="0"/>
                  <w:marBottom w:val="0"/>
                  <w:divBdr>
                    <w:top w:val="none" w:sz="0" w:space="0" w:color="auto"/>
                    <w:left w:val="none" w:sz="0" w:space="0" w:color="auto"/>
                    <w:bottom w:val="none" w:sz="0" w:space="0" w:color="auto"/>
                    <w:right w:val="none" w:sz="0" w:space="0" w:color="auto"/>
                  </w:divBdr>
                </w:div>
                <w:div w:id="912013397">
                  <w:marLeft w:val="640"/>
                  <w:marRight w:val="0"/>
                  <w:marTop w:val="0"/>
                  <w:marBottom w:val="0"/>
                  <w:divBdr>
                    <w:top w:val="none" w:sz="0" w:space="0" w:color="auto"/>
                    <w:left w:val="none" w:sz="0" w:space="0" w:color="auto"/>
                    <w:bottom w:val="none" w:sz="0" w:space="0" w:color="auto"/>
                    <w:right w:val="none" w:sz="0" w:space="0" w:color="auto"/>
                  </w:divBdr>
                </w:div>
                <w:div w:id="923103873">
                  <w:marLeft w:val="640"/>
                  <w:marRight w:val="0"/>
                  <w:marTop w:val="0"/>
                  <w:marBottom w:val="0"/>
                  <w:divBdr>
                    <w:top w:val="none" w:sz="0" w:space="0" w:color="auto"/>
                    <w:left w:val="none" w:sz="0" w:space="0" w:color="auto"/>
                    <w:bottom w:val="none" w:sz="0" w:space="0" w:color="auto"/>
                    <w:right w:val="none" w:sz="0" w:space="0" w:color="auto"/>
                  </w:divBdr>
                </w:div>
                <w:div w:id="923880225">
                  <w:marLeft w:val="640"/>
                  <w:marRight w:val="0"/>
                  <w:marTop w:val="0"/>
                  <w:marBottom w:val="0"/>
                  <w:divBdr>
                    <w:top w:val="none" w:sz="0" w:space="0" w:color="auto"/>
                    <w:left w:val="none" w:sz="0" w:space="0" w:color="auto"/>
                    <w:bottom w:val="none" w:sz="0" w:space="0" w:color="auto"/>
                    <w:right w:val="none" w:sz="0" w:space="0" w:color="auto"/>
                  </w:divBdr>
                </w:div>
                <w:div w:id="941303097">
                  <w:marLeft w:val="640"/>
                  <w:marRight w:val="0"/>
                  <w:marTop w:val="0"/>
                  <w:marBottom w:val="0"/>
                  <w:divBdr>
                    <w:top w:val="none" w:sz="0" w:space="0" w:color="auto"/>
                    <w:left w:val="none" w:sz="0" w:space="0" w:color="auto"/>
                    <w:bottom w:val="none" w:sz="0" w:space="0" w:color="auto"/>
                    <w:right w:val="none" w:sz="0" w:space="0" w:color="auto"/>
                  </w:divBdr>
                </w:div>
                <w:div w:id="1032875516">
                  <w:marLeft w:val="640"/>
                  <w:marRight w:val="0"/>
                  <w:marTop w:val="0"/>
                  <w:marBottom w:val="0"/>
                  <w:divBdr>
                    <w:top w:val="none" w:sz="0" w:space="0" w:color="auto"/>
                    <w:left w:val="none" w:sz="0" w:space="0" w:color="auto"/>
                    <w:bottom w:val="none" w:sz="0" w:space="0" w:color="auto"/>
                    <w:right w:val="none" w:sz="0" w:space="0" w:color="auto"/>
                  </w:divBdr>
                </w:div>
                <w:div w:id="1051687338">
                  <w:marLeft w:val="640"/>
                  <w:marRight w:val="0"/>
                  <w:marTop w:val="0"/>
                  <w:marBottom w:val="0"/>
                  <w:divBdr>
                    <w:top w:val="none" w:sz="0" w:space="0" w:color="auto"/>
                    <w:left w:val="none" w:sz="0" w:space="0" w:color="auto"/>
                    <w:bottom w:val="none" w:sz="0" w:space="0" w:color="auto"/>
                    <w:right w:val="none" w:sz="0" w:space="0" w:color="auto"/>
                  </w:divBdr>
                </w:div>
                <w:div w:id="1197238704">
                  <w:marLeft w:val="640"/>
                  <w:marRight w:val="0"/>
                  <w:marTop w:val="0"/>
                  <w:marBottom w:val="0"/>
                  <w:divBdr>
                    <w:top w:val="none" w:sz="0" w:space="0" w:color="auto"/>
                    <w:left w:val="none" w:sz="0" w:space="0" w:color="auto"/>
                    <w:bottom w:val="none" w:sz="0" w:space="0" w:color="auto"/>
                    <w:right w:val="none" w:sz="0" w:space="0" w:color="auto"/>
                  </w:divBdr>
                </w:div>
                <w:div w:id="1236817687">
                  <w:marLeft w:val="640"/>
                  <w:marRight w:val="0"/>
                  <w:marTop w:val="0"/>
                  <w:marBottom w:val="0"/>
                  <w:divBdr>
                    <w:top w:val="none" w:sz="0" w:space="0" w:color="auto"/>
                    <w:left w:val="none" w:sz="0" w:space="0" w:color="auto"/>
                    <w:bottom w:val="none" w:sz="0" w:space="0" w:color="auto"/>
                    <w:right w:val="none" w:sz="0" w:space="0" w:color="auto"/>
                  </w:divBdr>
                </w:div>
                <w:div w:id="1240822540">
                  <w:marLeft w:val="640"/>
                  <w:marRight w:val="0"/>
                  <w:marTop w:val="0"/>
                  <w:marBottom w:val="0"/>
                  <w:divBdr>
                    <w:top w:val="none" w:sz="0" w:space="0" w:color="auto"/>
                    <w:left w:val="none" w:sz="0" w:space="0" w:color="auto"/>
                    <w:bottom w:val="none" w:sz="0" w:space="0" w:color="auto"/>
                    <w:right w:val="none" w:sz="0" w:space="0" w:color="auto"/>
                  </w:divBdr>
                </w:div>
                <w:div w:id="1255629621">
                  <w:marLeft w:val="640"/>
                  <w:marRight w:val="0"/>
                  <w:marTop w:val="0"/>
                  <w:marBottom w:val="0"/>
                  <w:divBdr>
                    <w:top w:val="none" w:sz="0" w:space="0" w:color="auto"/>
                    <w:left w:val="none" w:sz="0" w:space="0" w:color="auto"/>
                    <w:bottom w:val="none" w:sz="0" w:space="0" w:color="auto"/>
                    <w:right w:val="none" w:sz="0" w:space="0" w:color="auto"/>
                  </w:divBdr>
                </w:div>
                <w:div w:id="1365668073">
                  <w:marLeft w:val="640"/>
                  <w:marRight w:val="0"/>
                  <w:marTop w:val="0"/>
                  <w:marBottom w:val="0"/>
                  <w:divBdr>
                    <w:top w:val="none" w:sz="0" w:space="0" w:color="auto"/>
                    <w:left w:val="none" w:sz="0" w:space="0" w:color="auto"/>
                    <w:bottom w:val="none" w:sz="0" w:space="0" w:color="auto"/>
                    <w:right w:val="none" w:sz="0" w:space="0" w:color="auto"/>
                  </w:divBdr>
                </w:div>
                <w:div w:id="1370183846">
                  <w:marLeft w:val="640"/>
                  <w:marRight w:val="0"/>
                  <w:marTop w:val="0"/>
                  <w:marBottom w:val="0"/>
                  <w:divBdr>
                    <w:top w:val="none" w:sz="0" w:space="0" w:color="auto"/>
                    <w:left w:val="none" w:sz="0" w:space="0" w:color="auto"/>
                    <w:bottom w:val="none" w:sz="0" w:space="0" w:color="auto"/>
                    <w:right w:val="none" w:sz="0" w:space="0" w:color="auto"/>
                  </w:divBdr>
                </w:div>
                <w:div w:id="1415513450">
                  <w:marLeft w:val="640"/>
                  <w:marRight w:val="0"/>
                  <w:marTop w:val="0"/>
                  <w:marBottom w:val="0"/>
                  <w:divBdr>
                    <w:top w:val="none" w:sz="0" w:space="0" w:color="auto"/>
                    <w:left w:val="none" w:sz="0" w:space="0" w:color="auto"/>
                    <w:bottom w:val="none" w:sz="0" w:space="0" w:color="auto"/>
                    <w:right w:val="none" w:sz="0" w:space="0" w:color="auto"/>
                  </w:divBdr>
                </w:div>
                <w:div w:id="1547909991">
                  <w:marLeft w:val="640"/>
                  <w:marRight w:val="0"/>
                  <w:marTop w:val="0"/>
                  <w:marBottom w:val="0"/>
                  <w:divBdr>
                    <w:top w:val="none" w:sz="0" w:space="0" w:color="auto"/>
                    <w:left w:val="none" w:sz="0" w:space="0" w:color="auto"/>
                    <w:bottom w:val="none" w:sz="0" w:space="0" w:color="auto"/>
                    <w:right w:val="none" w:sz="0" w:space="0" w:color="auto"/>
                  </w:divBdr>
                </w:div>
                <w:div w:id="1713535046">
                  <w:marLeft w:val="640"/>
                  <w:marRight w:val="0"/>
                  <w:marTop w:val="0"/>
                  <w:marBottom w:val="0"/>
                  <w:divBdr>
                    <w:top w:val="none" w:sz="0" w:space="0" w:color="auto"/>
                    <w:left w:val="none" w:sz="0" w:space="0" w:color="auto"/>
                    <w:bottom w:val="none" w:sz="0" w:space="0" w:color="auto"/>
                    <w:right w:val="none" w:sz="0" w:space="0" w:color="auto"/>
                  </w:divBdr>
                </w:div>
                <w:div w:id="1713918228">
                  <w:marLeft w:val="640"/>
                  <w:marRight w:val="0"/>
                  <w:marTop w:val="0"/>
                  <w:marBottom w:val="0"/>
                  <w:divBdr>
                    <w:top w:val="none" w:sz="0" w:space="0" w:color="auto"/>
                    <w:left w:val="none" w:sz="0" w:space="0" w:color="auto"/>
                    <w:bottom w:val="none" w:sz="0" w:space="0" w:color="auto"/>
                    <w:right w:val="none" w:sz="0" w:space="0" w:color="auto"/>
                  </w:divBdr>
                </w:div>
                <w:div w:id="1764841159">
                  <w:marLeft w:val="640"/>
                  <w:marRight w:val="0"/>
                  <w:marTop w:val="0"/>
                  <w:marBottom w:val="0"/>
                  <w:divBdr>
                    <w:top w:val="none" w:sz="0" w:space="0" w:color="auto"/>
                    <w:left w:val="none" w:sz="0" w:space="0" w:color="auto"/>
                    <w:bottom w:val="none" w:sz="0" w:space="0" w:color="auto"/>
                    <w:right w:val="none" w:sz="0" w:space="0" w:color="auto"/>
                  </w:divBdr>
                </w:div>
                <w:div w:id="1775704386">
                  <w:marLeft w:val="640"/>
                  <w:marRight w:val="0"/>
                  <w:marTop w:val="0"/>
                  <w:marBottom w:val="0"/>
                  <w:divBdr>
                    <w:top w:val="none" w:sz="0" w:space="0" w:color="auto"/>
                    <w:left w:val="none" w:sz="0" w:space="0" w:color="auto"/>
                    <w:bottom w:val="none" w:sz="0" w:space="0" w:color="auto"/>
                    <w:right w:val="none" w:sz="0" w:space="0" w:color="auto"/>
                  </w:divBdr>
                </w:div>
                <w:div w:id="1838036918">
                  <w:marLeft w:val="640"/>
                  <w:marRight w:val="0"/>
                  <w:marTop w:val="0"/>
                  <w:marBottom w:val="0"/>
                  <w:divBdr>
                    <w:top w:val="none" w:sz="0" w:space="0" w:color="auto"/>
                    <w:left w:val="none" w:sz="0" w:space="0" w:color="auto"/>
                    <w:bottom w:val="none" w:sz="0" w:space="0" w:color="auto"/>
                    <w:right w:val="none" w:sz="0" w:space="0" w:color="auto"/>
                  </w:divBdr>
                </w:div>
                <w:div w:id="1883590732">
                  <w:marLeft w:val="640"/>
                  <w:marRight w:val="0"/>
                  <w:marTop w:val="0"/>
                  <w:marBottom w:val="0"/>
                  <w:divBdr>
                    <w:top w:val="none" w:sz="0" w:space="0" w:color="auto"/>
                    <w:left w:val="none" w:sz="0" w:space="0" w:color="auto"/>
                    <w:bottom w:val="none" w:sz="0" w:space="0" w:color="auto"/>
                    <w:right w:val="none" w:sz="0" w:space="0" w:color="auto"/>
                  </w:divBdr>
                </w:div>
                <w:div w:id="1942688499">
                  <w:marLeft w:val="640"/>
                  <w:marRight w:val="0"/>
                  <w:marTop w:val="0"/>
                  <w:marBottom w:val="0"/>
                  <w:divBdr>
                    <w:top w:val="none" w:sz="0" w:space="0" w:color="auto"/>
                    <w:left w:val="none" w:sz="0" w:space="0" w:color="auto"/>
                    <w:bottom w:val="none" w:sz="0" w:space="0" w:color="auto"/>
                    <w:right w:val="none" w:sz="0" w:space="0" w:color="auto"/>
                  </w:divBdr>
                </w:div>
                <w:div w:id="1968269109">
                  <w:marLeft w:val="640"/>
                  <w:marRight w:val="0"/>
                  <w:marTop w:val="0"/>
                  <w:marBottom w:val="0"/>
                  <w:divBdr>
                    <w:top w:val="none" w:sz="0" w:space="0" w:color="auto"/>
                    <w:left w:val="none" w:sz="0" w:space="0" w:color="auto"/>
                    <w:bottom w:val="none" w:sz="0" w:space="0" w:color="auto"/>
                    <w:right w:val="none" w:sz="0" w:space="0" w:color="auto"/>
                  </w:divBdr>
                </w:div>
                <w:div w:id="2024242614">
                  <w:marLeft w:val="640"/>
                  <w:marRight w:val="0"/>
                  <w:marTop w:val="0"/>
                  <w:marBottom w:val="0"/>
                  <w:divBdr>
                    <w:top w:val="none" w:sz="0" w:space="0" w:color="auto"/>
                    <w:left w:val="none" w:sz="0" w:space="0" w:color="auto"/>
                    <w:bottom w:val="none" w:sz="0" w:space="0" w:color="auto"/>
                    <w:right w:val="none" w:sz="0" w:space="0" w:color="auto"/>
                  </w:divBdr>
                </w:div>
                <w:div w:id="2044743591">
                  <w:marLeft w:val="640"/>
                  <w:marRight w:val="0"/>
                  <w:marTop w:val="0"/>
                  <w:marBottom w:val="0"/>
                  <w:divBdr>
                    <w:top w:val="none" w:sz="0" w:space="0" w:color="auto"/>
                    <w:left w:val="none" w:sz="0" w:space="0" w:color="auto"/>
                    <w:bottom w:val="none" w:sz="0" w:space="0" w:color="auto"/>
                    <w:right w:val="none" w:sz="0" w:space="0" w:color="auto"/>
                  </w:divBdr>
                </w:div>
                <w:div w:id="2048219987">
                  <w:marLeft w:val="640"/>
                  <w:marRight w:val="0"/>
                  <w:marTop w:val="0"/>
                  <w:marBottom w:val="0"/>
                  <w:divBdr>
                    <w:top w:val="none" w:sz="0" w:space="0" w:color="auto"/>
                    <w:left w:val="none" w:sz="0" w:space="0" w:color="auto"/>
                    <w:bottom w:val="none" w:sz="0" w:space="0" w:color="auto"/>
                    <w:right w:val="none" w:sz="0" w:space="0" w:color="auto"/>
                  </w:divBdr>
                </w:div>
                <w:div w:id="2055426545">
                  <w:marLeft w:val="640"/>
                  <w:marRight w:val="0"/>
                  <w:marTop w:val="0"/>
                  <w:marBottom w:val="0"/>
                  <w:divBdr>
                    <w:top w:val="none" w:sz="0" w:space="0" w:color="auto"/>
                    <w:left w:val="none" w:sz="0" w:space="0" w:color="auto"/>
                    <w:bottom w:val="none" w:sz="0" w:space="0" w:color="auto"/>
                    <w:right w:val="none" w:sz="0" w:space="0" w:color="auto"/>
                  </w:divBdr>
                </w:div>
                <w:div w:id="2079621104">
                  <w:marLeft w:val="640"/>
                  <w:marRight w:val="0"/>
                  <w:marTop w:val="0"/>
                  <w:marBottom w:val="0"/>
                  <w:divBdr>
                    <w:top w:val="none" w:sz="0" w:space="0" w:color="auto"/>
                    <w:left w:val="none" w:sz="0" w:space="0" w:color="auto"/>
                    <w:bottom w:val="none" w:sz="0" w:space="0" w:color="auto"/>
                    <w:right w:val="none" w:sz="0" w:space="0" w:color="auto"/>
                  </w:divBdr>
                </w:div>
                <w:div w:id="2127000783">
                  <w:marLeft w:val="640"/>
                  <w:marRight w:val="0"/>
                  <w:marTop w:val="0"/>
                  <w:marBottom w:val="0"/>
                  <w:divBdr>
                    <w:top w:val="none" w:sz="0" w:space="0" w:color="auto"/>
                    <w:left w:val="none" w:sz="0" w:space="0" w:color="auto"/>
                    <w:bottom w:val="none" w:sz="0" w:space="0" w:color="auto"/>
                    <w:right w:val="none" w:sz="0" w:space="0" w:color="auto"/>
                  </w:divBdr>
                </w:div>
              </w:divsChild>
            </w:div>
            <w:div w:id="650446649">
              <w:marLeft w:val="0"/>
              <w:marRight w:val="0"/>
              <w:marTop w:val="0"/>
              <w:marBottom w:val="0"/>
              <w:divBdr>
                <w:top w:val="none" w:sz="0" w:space="0" w:color="auto"/>
                <w:left w:val="none" w:sz="0" w:space="0" w:color="auto"/>
                <w:bottom w:val="none" w:sz="0" w:space="0" w:color="auto"/>
                <w:right w:val="none" w:sz="0" w:space="0" w:color="auto"/>
              </w:divBdr>
              <w:divsChild>
                <w:div w:id="28840465">
                  <w:marLeft w:val="640"/>
                  <w:marRight w:val="0"/>
                  <w:marTop w:val="0"/>
                  <w:marBottom w:val="0"/>
                  <w:divBdr>
                    <w:top w:val="none" w:sz="0" w:space="0" w:color="auto"/>
                    <w:left w:val="none" w:sz="0" w:space="0" w:color="auto"/>
                    <w:bottom w:val="none" w:sz="0" w:space="0" w:color="auto"/>
                    <w:right w:val="none" w:sz="0" w:space="0" w:color="auto"/>
                  </w:divBdr>
                </w:div>
                <w:div w:id="59905881">
                  <w:marLeft w:val="640"/>
                  <w:marRight w:val="0"/>
                  <w:marTop w:val="0"/>
                  <w:marBottom w:val="0"/>
                  <w:divBdr>
                    <w:top w:val="none" w:sz="0" w:space="0" w:color="auto"/>
                    <w:left w:val="none" w:sz="0" w:space="0" w:color="auto"/>
                    <w:bottom w:val="none" w:sz="0" w:space="0" w:color="auto"/>
                    <w:right w:val="none" w:sz="0" w:space="0" w:color="auto"/>
                  </w:divBdr>
                </w:div>
                <w:div w:id="203832537">
                  <w:marLeft w:val="640"/>
                  <w:marRight w:val="0"/>
                  <w:marTop w:val="0"/>
                  <w:marBottom w:val="0"/>
                  <w:divBdr>
                    <w:top w:val="none" w:sz="0" w:space="0" w:color="auto"/>
                    <w:left w:val="none" w:sz="0" w:space="0" w:color="auto"/>
                    <w:bottom w:val="none" w:sz="0" w:space="0" w:color="auto"/>
                    <w:right w:val="none" w:sz="0" w:space="0" w:color="auto"/>
                  </w:divBdr>
                </w:div>
                <w:div w:id="289409292">
                  <w:marLeft w:val="640"/>
                  <w:marRight w:val="0"/>
                  <w:marTop w:val="0"/>
                  <w:marBottom w:val="0"/>
                  <w:divBdr>
                    <w:top w:val="none" w:sz="0" w:space="0" w:color="auto"/>
                    <w:left w:val="none" w:sz="0" w:space="0" w:color="auto"/>
                    <w:bottom w:val="none" w:sz="0" w:space="0" w:color="auto"/>
                    <w:right w:val="none" w:sz="0" w:space="0" w:color="auto"/>
                  </w:divBdr>
                </w:div>
                <w:div w:id="316811920">
                  <w:marLeft w:val="640"/>
                  <w:marRight w:val="0"/>
                  <w:marTop w:val="0"/>
                  <w:marBottom w:val="0"/>
                  <w:divBdr>
                    <w:top w:val="none" w:sz="0" w:space="0" w:color="auto"/>
                    <w:left w:val="none" w:sz="0" w:space="0" w:color="auto"/>
                    <w:bottom w:val="none" w:sz="0" w:space="0" w:color="auto"/>
                    <w:right w:val="none" w:sz="0" w:space="0" w:color="auto"/>
                  </w:divBdr>
                </w:div>
                <w:div w:id="348604236">
                  <w:marLeft w:val="640"/>
                  <w:marRight w:val="0"/>
                  <w:marTop w:val="0"/>
                  <w:marBottom w:val="0"/>
                  <w:divBdr>
                    <w:top w:val="none" w:sz="0" w:space="0" w:color="auto"/>
                    <w:left w:val="none" w:sz="0" w:space="0" w:color="auto"/>
                    <w:bottom w:val="none" w:sz="0" w:space="0" w:color="auto"/>
                    <w:right w:val="none" w:sz="0" w:space="0" w:color="auto"/>
                  </w:divBdr>
                </w:div>
                <w:div w:id="358511890">
                  <w:marLeft w:val="640"/>
                  <w:marRight w:val="0"/>
                  <w:marTop w:val="0"/>
                  <w:marBottom w:val="0"/>
                  <w:divBdr>
                    <w:top w:val="none" w:sz="0" w:space="0" w:color="auto"/>
                    <w:left w:val="none" w:sz="0" w:space="0" w:color="auto"/>
                    <w:bottom w:val="none" w:sz="0" w:space="0" w:color="auto"/>
                    <w:right w:val="none" w:sz="0" w:space="0" w:color="auto"/>
                  </w:divBdr>
                </w:div>
                <w:div w:id="509412167">
                  <w:marLeft w:val="640"/>
                  <w:marRight w:val="0"/>
                  <w:marTop w:val="0"/>
                  <w:marBottom w:val="0"/>
                  <w:divBdr>
                    <w:top w:val="none" w:sz="0" w:space="0" w:color="auto"/>
                    <w:left w:val="none" w:sz="0" w:space="0" w:color="auto"/>
                    <w:bottom w:val="none" w:sz="0" w:space="0" w:color="auto"/>
                    <w:right w:val="none" w:sz="0" w:space="0" w:color="auto"/>
                  </w:divBdr>
                </w:div>
                <w:div w:id="542521434">
                  <w:marLeft w:val="640"/>
                  <w:marRight w:val="0"/>
                  <w:marTop w:val="0"/>
                  <w:marBottom w:val="0"/>
                  <w:divBdr>
                    <w:top w:val="none" w:sz="0" w:space="0" w:color="auto"/>
                    <w:left w:val="none" w:sz="0" w:space="0" w:color="auto"/>
                    <w:bottom w:val="none" w:sz="0" w:space="0" w:color="auto"/>
                    <w:right w:val="none" w:sz="0" w:space="0" w:color="auto"/>
                  </w:divBdr>
                </w:div>
                <w:div w:id="569074310">
                  <w:marLeft w:val="640"/>
                  <w:marRight w:val="0"/>
                  <w:marTop w:val="0"/>
                  <w:marBottom w:val="0"/>
                  <w:divBdr>
                    <w:top w:val="none" w:sz="0" w:space="0" w:color="auto"/>
                    <w:left w:val="none" w:sz="0" w:space="0" w:color="auto"/>
                    <w:bottom w:val="none" w:sz="0" w:space="0" w:color="auto"/>
                    <w:right w:val="none" w:sz="0" w:space="0" w:color="auto"/>
                  </w:divBdr>
                </w:div>
                <w:div w:id="598565440">
                  <w:marLeft w:val="640"/>
                  <w:marRight w:val="0"/>
                  <w:marTop w:val="0"/>
                  <w:marBottom w:val="0"/>
                  <w:divBdr>
                    <w:top w:val="none" w:sz="0" w:space="0" w:color="auto"/>
                    <w:left w:val="none" w:sz="0" w:space="0" w:color="auto"/>
                    <w:bottom w:val="none" w:sz="0" w:space="0" w:color="auto"/>
                    <w:right w:val="none" w:sz="0" w:space="0" w:color="auto"/>
                  </w:divBdr>
                </w:div>
                <w:div w:id="643703529">
                  <w:marLeft w:val="640"/>
                  <w:marRight w:val="0"/>
                  <w:marTop w:val="0"/>
                  <w:marBottom w:val="0"/>
                  <w:divBdr>
                    <w:top w:val="none" w:sz="0" w:space="0" w:color="auto"/>
                    <w:left w:val="none" w:sz="0" w:space="0" w:color="auto"/>
                    <w:bottom w:val="none" w:sz="0" w:space="0" w:color="auto"/>
                    <w:right w:val="none" w:sz="0" w:space="0" w:color="auto"/>
                  </w:divBdr>
                </w:div>
                <w:div w:id="707609052">
                  <w:marLeft w:val="640"/>
                  <w:marRight w:val="0"/>
                  <w:marTop w:val="0"/>
                  <w:marBottom w:val="0"/>
                  <w:divBdr>
                    <w:top w:val="none" w:sz="0" w:space="0" w:color="auto"/>
                    <w:left w:val="none" w:sz="0" w:space="0" w:color="auto"/>
                    <w:bottom w:val="none" w:sz="0" w:space="0" w:color="auto"/>
                    <w:right w:val="none" w:sz="0" w:space="0" w:color="auto"/>
                  </w:divBdr>
                </w:div>
                <w:div w:id="742071202">
                  <w:marLeft w:val="640"/>
                  <w:marRight w:val="0"/>
                  <w:marTop w:val="0"/>
                  <w:marBottom w:val="0"/>
                  <w:divBdr>
                    <w:top w:val="none" w:sz="0" w:space="0" w:color="auto"/>
                    <w:left w:val="none" w:sz="0" w:space="0" w:color="auto"/>
                    <w:bottom w:val="none" w:sz="0" w:space="0" w:color="auto"/>
                    <w:right w:val="none" w:sz="0" w:space="0" w:color="auto"/>
                  </w:divBdr>
                </w:div>
                <w:div w:id="816993948">
                  <w:marLeft w:val="640"/>
                  <w:marRight w:val="0"/>
                  <w:marTop w:val="0"/>
                  <w:marBottom w:val="0"/>
                  <w:divBdr>
                    <w:top w:val="none" w:sz="0" w:space="0" w:color="auto"/>
                    <w:left w:val="none" w:sz="0" w:space="0" w:color="auto"/>
                    <w:bottom w:val="none" w:sz="0" w:space="0" w:color="auto"/>
                    <w:right w:val="none" w:sz="0" w:space="0" w:color="auto"/>
                  </w:divBdr>
                </w:div>
                <w:div w:id="820855117">
                  <w:marLeft w:val="640"/>
                  <w:marRight w:val="0"/>
                  <w:marTop w:val="0"/>
                  <w:marBottom w:val="0"/>
                  <w:divBdr>
                    <w:top w:val="none" w:sz="0" w:space="0" w:color="auto"/>
                    <w:left w:val="none" w:sz="0" w:space="0" w:color="auto"/>
                    <w:bottom w:val="none" w:sz="0" w:space="0" w:color="auto"/>
                    <w:right w:val="none" w:sz="0" w:space="0" w:color="auto"/>
                  </w:divBdr>
                </w:div>
                <w:div w:id="829178391">
                  <w:marLeft w:val="640"/>
                  <w:marRight w:val="0"/>
                  <w:marTop w:val="0"/>
                  <w:marBottom w:val="0"/>
                  <w:divBdr>
                    <w:top w:val="none" w:sz="0" w:space="0" w:color="auto"/>
                    <w:left w:val="none" w:sz="0" w:space="0" w:color="auto"/>
                    <w:bottom w:val="none" w:sz="0" w:space="0" w:color="auto"/>
                    <w:right w:val="none" w:sz="0" w:space="0" w:color="auto"/>
                  </w:divBdr>
                </w:div>
                <w:div w:id="857620390">
                  <w:marLeft w:val="640"/>
                  <w:marRight w:val="0"/>
                  <w:marTop w:val="0"/>
                  <w:marBottom w:val="0"/>
                  <w:divBdr>
                    <w:top w:val="none" w:sz="0" w:space="0" w:color="auto"/>
                    <w:left w:val="none" w:sz="0" w:space="0" w:color="auto"/>
                    <w:bottom w:val="none" w:sz="0" w:space="0" w:color="auto"/>
                    <w:right w:val="none" w:sz="0" w:space="0" w:color="auto"/>
                  </w:divBdr>
                </w:div>
                <w:div w:id="880477704">
                  <w:marLeft w:val="640"/>
                  <w:marRight w:val="0"/>
                  <w:marTop w:val="0"/>
                  <w:marBottom w:val="0"/>
                  <w:divBdr>
                    <w:top w:val="none" w:sz="0" w:space="0" w:color="auto"/>
                    <w:left w:val="none" w:sz="0" w:space="0" w:color="auto"/>
                    <w:bottom w:val="none" w:sz="0" w:space="0" w:color="auto"/>
                    <w:right w:val="none" w:sz="0" w:space="0" w:color="auto"/>
                  </w:divBdr>
                </w:div>
                <w:div w:id="904875117">
                  <w:marLeft w:val="640"/>
                  <w:marRight w:val="0"/>
                  <w:marTop w:val="0"/>
                  <w:marBottom w:val="0"/>
                  <w:divBdr>
                    <w:top w:val="none" w:sz="0" w:space="0" w:color="auto"/>
                    <w:left w:val="none" w:sz="0" w:space="0" w:color="auto"/>
                    <w:bottom w:val="none" w:sz="0" w:space="0" w:color="auto"/>
                    <w:right w:val="none" w:sz="0" w:space="0" w:color="auto"/>
                  </w:divBdr>
                </w:div>
                <w:div w:id="912859671">
                  <w:marLeft w:val="640"/>
                  <w:marRight w:val="0"/>
                  <w:marTop w:val="0"/>
                  <w:marBottom w:val="0"/>
                  <w:divBdr>
                    <w:top w:val="none" w:sz="0" w:space="0" w:color="auto"/>
                    <w:left w:val="none" w:sz="0" w:space="0" w:color="auto"/>
                    <w:bottom w:val="none" w:sz="0" w:space="0" w:color="auto"/>
                    <w:right w:val="none" w:sz="0" w:space="0" w:color="auto"/>
                  </w:divBdr>
                </w:div>
                <w:div w:id="913398922">
                  <w:marLeft w:val="640"/>
                  <w:marRight w:val="0"/>
                  <w:marTop w:val="0"/>
                  <w:marBottom w:val="0"/>
                  <w:divBdr>
                    <w:top w:val="none" w:sz="0" w:space="0" w:color="auto"/>
                    <w:left w:val="none" w:sz="0" w:space="0" w:color="auto"/>
                    <w:bottom w:val="none" w:sz="0" w:space="0" w:color="auto"/>
                    <w:right w:val="none" w:sz="0" w:space="0" w:color="auto"/>
                  </w:divBdr>
                </w:div>
                <w:div w:id="1049573582">
                  <w:marLeft w:val="640"/>
                  <w:marRight w:val="0"/>
                  <w:marTop w:val="0"/>
                  <w:marBottom w:val="0"/>
                  <w:divBdr>
                    <w:top w:val="none" w:sz="0" w:space="0" w:color="auto"/>
                    <w:left w:val="none" w:sz="0" w:space="0" w:color="auto"/>
                    <w:bottom w:val="none" w:sz="0" w:space="0" w:color="auto"/>
                    <w:right w:val="none" w:sz="0" w:space="0" w:color="auto"/>
                  </w:divBdr>
                </w:div>
                <w:div w:id="1103838730">
                  <w:marLeft w:val="640"/>
                  <w:marRight w:val="0"/>
                  <w:marTop w:val="0"/>
                  <w:marBottom w:val="0"/>
                  <w:divBdr>
                    <w:top w:val="none" w:sz="0" w:space="0" w:color="auto"/>
                    <w:left w:val="none" w:sz="0" w:space="0" w:color="auto"/>
                    <w:bottom w:val="none" w:sz="0" w:space="0" w:color="auto"/>
                    <w:right w:val="none" w:sz="0" w:space="0" w:color="auto"/>
                  </w:divBdr>
                </w:div>
                <w:div w:id="1117337920">
                  <w:marLeft w:val="640"/>
                  <w:marRight w:val="0"/>
                  <w:marTop w:val="0"/>
                  <w:marBottom w:val="0"/>
                  <w:divBdr>
                    <w:top w:val="none" w:sz="0" w:space="0" w:color="auto"/>
                    <w:left w:val="none" w:sz="0" w:space="0" w:color="auto"/>
                    <w:bottom w:val="none" w:sz="0" w:space="0" w:color="auto"/>
                    <w:right w:val="none" w:sz="0" w:space="0" w:color="auto"/>
                  </w:divBdr>
                </w:div>
                <w:div w:id="1139567441">
                  <w:marLeft w:val="640"/>
                  <w:marRight w:val="0"/>
                  <w:marTop w:val="0"/>
                  <w:marBottom w:val="0"/>
                  <w:divBdr>
                    <w:top w:val="none" w:sz="0" w:space="0" w:color="auto"/>
                    <w:left w:val="none" w:sz="0" w:space="0" w:color="auto"/>
                    <w:bottom w:val="none" w:sz="0" w:space="0" w:color="auto"/>
                    <w:right w:val="none" w:sz="0" w:space="0" w:color="auto"/>
                  </w:divBdr>
                </w:div>
                <w:div w:id="1185945671">
                  <w:marLeft w:val="640"/>
                  <w:marRight w:val="0"/>
                  <w:marTop w:val="0"/>
                  <w:marBottom w:val="0"/>
                  <w:divBdr>
                    <w:top w:val="none" w:sz="0" w:space="0" w:color="auto"/>
                    <w:left w:val="none" w:sz="0" w:space="0" w:color="auto"/>
                    <w:bottom w:val="none" w:sz="0" w:space="0" w:color="auto"/>
                    <w:right w:val="none" w:sz="0" w:space="0" w:color="auto"/>
                  </w:divBdr>
                </w:div>
                <w:div w:id="1194734430">
                  <w:marLeft w:val="640"/>
                  <w:marRight w:val="0"/>
                  <w:marTop w:val="0"/>
                  <w:marBottom w:val="0"/>
                  <w:divBdr>
                    <w:top w:val="none" w:sz="0" w:space="0" w:color="auto"/>
                    <w:left w:val="none" w:sz="0" w:space="0" w:color="auto"/>
                    <w:bottom w:val="none" w:sz="0" w:space="0" w:color="auto"/>
                    <w:right w:val="none" w:sz="0" w:space="0" w:color="auto"/>
                  </w:divBdr>
                </w:div>
                <w:div w:id="1214544540">
                  <w:marLeft w:val="640"/>
                  <w:marRight w:val="0"/>
                  <w:marTop w:val="0"/>
                  <w:marBottom w:val="0"/>
                  <w:divBdr>
                    <w:top w:val="none" w:sz="0" w:space="0" w:color="auto"/>
                    <w:left w:val="none" w:sz="0" w:space="0" w:color="auto"/>
                    <w:bottom w:val="none" w:sz="0" w:space="0" w:color="auto"/>
                    <w:right w:val="none" w:sz="0" w:space="0" w:color="auto"/>
                  </w:divBdr>
                </w:div>
                <w:div w:id="1234660387">
                  <w:marLeft w:val="640"/>
                  <w:marRight w:val="0"/>
                  <w:marTop w:val="0"/>
                  <w:marBottom w:val="0"/>
                  <w:divBdr>
                    <w:top w:val="none" w:sz="0" w:space="0" w:color="auto"/>
                    <w:left w:val="none" w:sz="0" w:space="0" w:color="auto"/>
                    <w:bottom w:val="none" w:sz="0" w:space="0" w:color="auto"/>
                    <w:right w:val="none" w:sz="0" w:space="0" w:color="auto"/>
                  </w:divBdr>
                </w:div>
                <w:div w:id="1254244949">
                  <w:marLeft w:val="640"/>
                  <w:marRight w:val="0"/>
                  <w:marTop w:val="0"/>
                  <w:marBottom w:val="0"/>
                  <w:divBdr>
                    <w:top w:val="none" w:sz="0" w:space="0" w:color="auto"/>
                    <w:left w:val="none" w:sz="0" w:space="0" w:color="auto"/>
                    <w:bottom w:val="none" w:sz="0" w:space="0" w:color="auto"/>
                    <w:right w:val="none" w:sz="0" w:space="0" w:color="auto"/>
                  </w:divBdr>
                </w:div>
                <w:div w:id="1279602869">
                  <w:marLeft w:val="640"/>
                  <w:marRight w:val="0"/>
                  <w:marTop w:val="0"/>
                  <w:marBottom w:val="0"/>
                  <w:divBdr>
                    <w:top w:val="none" w:sz="0" w:space="0" w:color="auto"/>
                    <w:left w:val="none" w:sz="0" w:space="0" w:color="auto"/>
                    <w:bottom w:val="none" w:sz="0" w:space="0" w:color="auto"/>
                    <w:right w:val="none" w:sz="0" w:space="0" w:color="auto"/>
                  </w:divBdr>
                </w:div>
                <w:div w:id="1283268218">
                  <w:marLeft w:val="640"/>
                  <w:marRight w:val="0"/>
                  <w:marTop w:val="0"/>
                  <w:marBottom w:val="0"/>
                  <w:divBdr>
                    <w:top w:val="none" w:sz="0" w:space="0" w:color="auto"/>
                    <w:left w:val="none" w:sz="0" w:space="0" w:color="auto"/>
                    <w:bottom w:val="none" w:sz="0" w:space="0" w:color="auto"/>
                    <w:right w:val="none" w:sz="0" w:space="0" w:color="auto"/>
                  </w:divBdr>
                </w:div>
                <w:div w:id="1307472586">
                  <w:marLeft w:val="640"/>
                  <w:marRight w:val="0"/>
                  <w:marTop w:val="0"/>
                  <w:marBottom w:val="0"/>
                  <w:divBdr>
                    <w:top w:val="none" w:sz="0" w:space="0" w:color="auto"/>
                    <w:left w:val="none" w:sz="0" w:space="0" w:color="auto"/>
                    <w:bottom w:val="none" w:sz="0" w:space="0" w:color="auto"/>
                    <w:right w:val="none" w:sz="0" w:space="0" w:color="auto"/>
                  </w:divBdr>
                </w:div>
                <w:div w:id="1335106567">
                  <w:marLeft w:val="640"/>
                  <w:marRight w:val="0"/>
                  <w:marTop w:val="0"/>
                  <w:marBottom w:val="0"/>
                  <w:divBdr>
                    <w:top w:val="none" w:sz="0" w:space="0" w:color="auto"/>
                    <w:left w:val="none" w:sz="0" w:space="0" w:color="auto"/>
                    <w:bottom w:val="none" w:sz="0" w:space="0" w:color="auto"/>
                    <w:right w:val="none" w:sz="0" w:space="0" w:color="auto"/>
                  </w:divBdr>
                </w:div>
                <w:div w:id="1495990447">
                  <w:marLeft w:val="640"/>
                  <w:marRight w:val="0"/>
                  <w:marTop w:val="0"/>
                  <w:marBottom w:val="0"/>
                  <w:divBdr>
                    <w:top w:val="none" w:sz="0" w:space="0" w:color="auto"/>
                    <w:left w:val="none" w:sz="0" w:space="0" w:color="auto"/>
                    <w:bottom w:val="none" w:sz="0" w:space="0" w:color="auto"/>
                    <w:right w:val="none" w:sz="0" w:space="0" w:color="auto"/>
                  </w:divBdr>
                </w:div>
                <w:div w:id="1516655225">
                  <w:marLeft w:val="640"/>
                  <w:marRight w:val="0"/>
                  <w:marTop w:val="0"/>
                  <w:marBottom w:val="0"/>
                  <w:divBdr>
                    <w:top w:val="none" w:sz="0" w:space="0" w:color="auto"/>
                    <w:left w:val="none" w:sz="0" w:space="0" w:color="auto"/>
                    <w:bottom w:val="none" w:sz="0" w:space="0" w:color="auto"/>
                    <w:right w:val="none" w:sz="0" w:space="0" w:color="auto"/>
                  </w:divBdr>
                </w:div>
                <w:div w:id="1521160548">
                  <w:marLeft w:val="640"/>
                  <w:marRight w:val="0"/>
                  <w:marTop w:val="0"/>
                  <w:marBottom w:val="0"/>
                  <w:divBdr>
                    <w:top w:val="none" w:sz="0" w:space="0" w:color="auto"/>
                    <w:left w:val="none" w:sz="0" w:space="0" w:color="auto"/>
                    <w:bottom w:val="none" w:sz="0" w:space="0" w:color="auto"/>
                    <w:right w:val="none" w:sz="0" w:space="0" w:color="auto"/>
                  </w:divBdr>
                </w:div>
                <w:div w:id="1541938058">
                  <w:marLeft w:val="640"/>
                  <w:marRight w:val="0"/>
                  <w:marTop w:val="0"/>
                  <w:marBottom w:val="0"/>
                  <w:divBdr>
                    <w:top w:val="none" w:sz="0" w:space="0" w:color="auto"/>
                    <w:left w:val="none" w:sz="0" w:space="0" w:color="auto"/>
                    <w:bottom w:val="none" w:sz="0" w:space="0" w:color="auto"/>
                    <w:right w:val="none" w:sz="0" w:space="0" w:color="auto"/>
                  </w:divBdr>
                </w:div>
                <w:div w:id="1577666485">
                  <w:marLeft w:val="640"/>
                  <w:marRight w:val="0"/>
                  <w:marTop w:val="0"/>
                  <w:marBottom w:val="0"/>
                  <w:divBdr>
                    <w:top w:val="none" w:sz="0" w:space="0" w:color="auto"/>
                    <w:left w:val="none" w:sz="0" w:space="0" w:color="auto"/>
                    <w:bottom w:val="none" w:sz="0" w:space="0" w:color="auto"/>
                    <w:right w:val="none" w:sz="0" w:space="0" w:color="auto"/>
                  </w:divBdr>
                </w:div>
                <w:div w:id="1625695051">
                  <w:marLeft w:val="640"/>
                  <w:marRight w:val="0"/>
                  <w:marTop w:val="0"/>
                  <w:marBottom w:val="0"/>
                  <w:divBdr>
                    <w:top w:val="none" w:sz="0" w:space="0" w:color="auto"/>
                    <w:left w:val="none" w:sz="0" w:space="0" w:color="auto"/>
                    <w:bottom w:val="none" w:sz="0" w:space="0" w:color="auto"/>
                    <w:right w:val="none" w:sz="0" w:space="0" w:color="auto"/>
                  </w:divBdr>
                </w:div>
                <w:div w:id="1660305464">
                  <w:marLeft w:val="640"/>
                  <w:marRight w:val="0"/>
                  <w:marTop w:val="0"/>
                  <w:marBottom w:val="0"/>
                  <w:divBdr>
                    <w:top w:val="none" w:sz="0" w:space="0" w:color="auto"/>
                    <w:left w:val="none" w:sz="0" w:space="0" w:color="auto"/>
                    <w:bottom w:val="none" w:sz="0" w:space="0" w:color="auto"/>
                    <w:right w:val="none" w:sz="0" w:space="0" w:color="auto"/>
                  </w:divBdr>
                </w:div>
                <w:div w:id="1666007334">
                  <w:marLeft w:val="640"/>
                  <w:marRight w:val="0"/>
                  <w:marTop w:val="0"/>
                  <w:marBottom w:val="0"/>
                  <w:divBdr>
                    <w:top w:val="none" w:sz="0" w:space="0" w:color="auto"/>
                    <w:left w:val="none" w:sz="0" w:space="0" w:color="auto"/>
                    <w:bottom w:val="none" w:sz="0" w:space="0" w:color="auto"/>
                    <w:right w:val="none" w:sz="0" w:space="0" w:color="auto"/>
                  </w:divBdr>
                </w:div>
                <w:div w:id="1691684480">
                  <w:marLeft w:val="640"/>
                  <w:marRight w:val="0"/>
                  <w:marTop w:val="0"/>
                  <w:marBottom w:val="0"/>
                  <w:divBdr>
                    <w:top w:val="none" w:sz="0" w:space="0" w:color="auto"/>
                    <w:left w:val="none" w:sz="0" w:space="0" w:color="auto"/>
                    <w:bottom w:val="none" w:sz="0" w:space="0" w:color="auto"/>
                    <w:right w:val="none" w:sz="0" w:space="0" w:color="auto"/>
                  </w:divBdr>
                </w:div>
                <w:div w:id="1704331106">
                  <w:marLeft w:val="640"/>
                  <w:marRight w:val="0"/>
                  <w:marTop w:val="0"/>
                  <w:marBottom w:val="0"/>
                  <w:divBdr>
                    <w:top w:val="none" w:sz="0" w:space="0" w:color="auto"/>
                    <w:left w:val="none" w:sz="0" w:space="0" w:color="auto"/>
                    <w:bottom w:val="none" w:sz="0" w:space="0" w:color="auto"/>
                    <w:right w:val="none" w:sz="0" w:space="0" w:color="auto"/>
                  </w:divBdr>
                </w:div>
                <w:div w:id="1707290763">
                  <w:marLeft w:val="640"/>
                  <w:marRight w:val="0"/>
                  <w:marTop w:val="0"/>
                  <w:marBottom w:val="0"/>
                  <w:divBdr>
                    <w:top w:val="none" w:sz="0" w:space="0" w:color="auto"/>
                    <w:left w:val="none" w:sz="0" w:space="0" w:color="auto"/>
                    <w:bottom w:val="none" w:sz="0" w:space="0" w:color="auto"/>
                    <w:right w:val="none" w:sz="0" w:space="0" w:color="auto"/>
                  </w:divBdr>
                </w:div>
                <w:div w:id="1722820648">
                  <w:marLeft w:val="640"/>
                  <w:marRight w:val="0"/>
                  <w:marTop w:val="0"/>
                  <w:marBottom w:val="0"/>
                  <w:divBdr>
                    <w:top w:val="none" w:sz="0" w:space="0" w:color="auto"/>
                    <w:left w:val="none" w:sz="0" w:space="0" w:color="auto"/>
                    <w:bottom w:val="none" w:sz="0" w:space="0" w:color="auto"/>
                    <w:right w:val="none" w:sz="0" w:space="0" w:color="auto"/>
                  </w:divBdr>
                </w:div>
                <w:div w:id="1730763012">
                  <w:marLeft w:val="640"/>
                  <w:marRight w:val="0"/>
                  <w:marTop w:val="0"/>
                  <w:marBottom w:val="0"/>
                  <w:divBdr>
                    <w:top w:val="none" w:sz="0" w:space="0" w:color="auto"/>
                    <w:left w:val="none" w:sz="0" w:space="0" w:color="auto"/>
                    <w:bottom w:val="none" w:sz="0" w:space="0" w:color="auto"/>
                    <w:right w:val="none" w:sz="0" w:space="0" w:color="auto"/>
                  </w:divBdr>
                </w:div>
                <w:div w:id="1801731111">
                  <w:marLeft w:val="640"/>
                  <w:marRight w:val="0"/>
                  <w:marTop w:val="0"/>
                  <w:marBottom w:val="0"/>
                  <w:divBdr>
                    <w:top w:val="none" w:sz="0" w:space="0" w:color="auto"/>
                    <w:left w:val="none" w:sz="0" w:space="0" w:color="auto"/>
                    <w:bottom w:val="none" w:sz="0" w:space="0" w:color="auto"/>
                    <w:right w:val="none" w:sz="0" w:space="0" w:color="auto"/>
                  </w:divBdr>
                </w:div>
                <w:div w:id="1805387551">
                  <w:marLeft w:val="640"/>
                  <w:marRight w:val="0"/>
                  <w:marTop w:val="0"/>
                  <w:marBottom w:val="0"/>
                  <w:divBdr>
                    <w:top w:val="none" w:sz="0" w:space="0" w:color="auto"/>
                    <w:left w:val="none" w:sz="0" w:space="0" w:color="auto"/>
                    <w:bottom w:val="none" w:sz="0" w:space="0" w:color="auto"/>
                    <w:right w:val="none" w:sz="0" w:space="0" w:color="auto"/>
                  </w:divBdr>
                </w:div>
                <w:div w:id="1820074855">
                  <w:marLeft w:val="640"/>
                  <w:marRight w:val="0"/>
                  <w:marTop w:val="0"/>
                  <w:marBottom w:val="0"/>
                  <w:divBdr>
                    <w:top w:val="none" w:sz="0" w:space="0" w:color="auto"/>
                    <w:left w:val="none" w:sz="0" w:space="0" w:color="auto"/>
                    <w:bottom w:val="none" w:sz="0" w:space="0" w:color="auto"/>
                    <w:right w:val="none" w:sz="0" w:space="0" w:color="auto"/>
                  </w:divBdr>
                </w:div>
                <w:div w:id="1842157542">
                  <w:marLeft w:val="640"/>
                  <w:marRight w:val="0"/>
                  <w:marTop w:val="0"/>
                  <w:marBottom w:val="0"/>
                  <w:divBdr>
                    <w:top w:val="none" w:sz="0" w:space="0" w:color="auto"/>
                    <w:left w:val="none" w:sz="0" w:space="0" w:color="auto"/>
                    <w:bottom w:val="none" w:sz="0" w:space="0" w:color="auto"/>
                    <w:right w:val="none" w:sz="0" w:space="0" w:color="auto"/>
                  </w:divBdr>
                </w:div>
                <w:div w:id="2023505553">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1238132531">
          <w:marLeft w:val="640"/>
          <w:marRight w:val="0"/>
          <w:marTop w:val="0"/>
          <w:marBottom w:val="0"/>
          <w:divBdr>
            <w:top w:val="none" w:sz="0" w:space="0" w:color="auto"/>
            <w:left w:val="none" w:sz="0" w:space="0" w:color="auto"/>
            <w:bottom w:val="none" w:sz="0" w:space="0" w:color="auto"/>
            <w:right w:val="none" w:sz="0" w:space="0" w:color="auto"/>
          </w:divBdr>
        </w:div>
        <w:div w:id="1296569810">
          <w:marLeft w:val="640"/>
          <w:marRight w:val="0"/>
          <w:marTop w:val="0"/>
          <w:marBottom w:val="0"/>
          <w:divBdr>
            <w:top w:val="none" w:sz="0" w:space="0" w:color="auto"/>
            <w:left w:val="none" w:sz="0" w:space="0" w:color="auto"/>
            <w:bottom w:val="none" w:sz="0" w:space="0" w:color="auto"/>
            <w:right w:val="none" w:sz="0" w:space="0" w:color="auto"/>
          </w:divBdr>
        </w:div>
        <w:div w:id="1328097071">
          <w:marLeft w:val="640"/>
          <w:marRight w:val="0"/>
          <w:marTop w:val="0"/>
          <w:marBottom w:val="0"/>
          <w:divBdr>
            <w:top w:val="none" w:sz="0" w:space="0" w:color="auto"/>
            <w:left w:val="none" w:sz="0" w:space="0" w:color="auto"/>
            <w:bottom w:val="none" w:sz="0" w:space="0" w:color="auto"/>
            <w:right w:val="none" w:sz="0" w:space="0" w:color="auto"/>
          </w:divBdr>
        </w:div>
        <w:div w:id="1328284813">
          <w:marLeft w:val="640"/>
          <w:marRight w:val="0"/>
          <w:marTop w:val="0"/>
          <w:marBottom w:val="0"/>
          <w:divBdr>
            <w:top w:val="none" w:sz="0" w:space="0" w:color="auto"/>
            <w:left w:val="none" w:sz="0" w:space="0" w:color="auto"/>
            <w:bottom w:val="none" w:sz="0" w:space="0" w:color="auto"/>
            <w:right w:val="none" w:sz="0" w:space="0" w:color="auto"/>
          </w:divBdr>
        </w:div>
        <w:div w:id="1382947170">
          <w:marLeft w:val="640"/>
          <w:marRight w:val="0"/>
          <w:marTop w:val="0"/>
          <w:marBottom w:val="0"/>
          <w:divBdr>
            <w:top w:val="none" w:sz="0" w:space="0" w:color="auto"/>
            <w:left w:val="none" w:sz="0" w:space="0" w:color="auto"/>
            <w:bottom w:val="none" w:sz="0" w:space="0" w:color="auto"/>
            <w:right w:val="none" w:sz="0" w:space="0" w:color="auto"/>
          </w:divBdr>
        </w:div>
        <w:div w:id="1408653960">
          <w:marLeft w:val="640"/>
          <w:marRight w:val="0"/>
          <w:marTop w:val="0"/>
          <w:marBottom w:val="0"/>
          <w:divBdr>
            <w:top w:val="none" w:sz="0" w:space="0" w:color="auto"/>
            <w:left w:val="none" w:sz="0" w:space="0" w:color="auto"/>
            <w:bottom w:val="none" w:sz="0" w:space="0" w:color="auto"/>
            <w:right w:val="none" w:sz="0" w:space="0" w:color="auto"/>
          </w:divBdr>
        </w:div>
        <w:div w:id="1413547993">
          <w:marLeft w:val="640"/>
          <w:marRight w:val="0"/>
          <w:marTop w:val="0"/>
          <w:marBottom w:val="0"/>
          <w:divBdr>
            <w:top w:val="none" w:sz="0" w:space="0" w:color="auto"/>
            <w:left w:val="none" w:sz="0" w:space="0" w:color="auto"/>
            <w:bottom w:val="none" w:sz="0" w:space="0" w:color="auto"/>
            <w:right w:val="none" w:sz="0" w:space="0" w:color="auto"/>
          </w:divBdr>
        </w:div>
        <w:div w:id="1426540018">
          <w:marLeft w:val="640"/>
          <w:marRight w:val="0"/>
          <w:marTop w:val="0"/>
          <w:marBottom w:val="0"/>
          <w:divBdr>
            <w:top w:val="none" w:sz="0" w:space="0" w:color="auto"/>
            <w:left w:val="none" w:sz="0" w:space="0" w:color="auto"/>
            <w:bottom w:val="none" w:sz="0" w:space="0" w:color="auto"/>
            <w:right w:val="none" w:sz="0" w:space="0" w:color="auto"/>
          </w:divBdr>
        </w:div>
        <w:div w:id="1471092822">
          <w:marLeft w:val="640"/>
          <w:marRight w:val="0"/>
          <w:marTop w:val="0"/>
          <w:marBottom w:val="0"/>
          <w:divBdr>
            <w:top w:val="none" w:sz="0" w:space="0" w:color="auto"/>
            <w:left w:val="none" w:sz="0" w:space="0" w:color="auto"/>
            <w:bottom w:val="none" w:sz="0" w:space="0" w:color="auto"/>
            <w:right w:val="none" w:sz="0" w:space="0" w:color="auto"/>
          </w:divBdr>
        </w:div>
        <w:div w:id="1537162678">
          <w:marLeft w:val="640"/>
          <w:marRight w:val="0"/>
          <w:marTop w:val="0"/>
          <w:marBottom w:val="0"/>
          <w:divBdr>
            <w:top w:val="none" w:sz="0" w:space="0" w:color="auto"/>
            <w:left w:val="none" w:sz="0" w:space="0" w:color="auto"/>
            <w:bottom w:val="none" w:sz="0" w:space="0" w:color="auto"/>
            <w:right w:val="none" w:sz="0" w:space="0" w:color="auto"/>
          </w:divBdr>
        </w:div>
        <w:div w:id="1574194497">
          <w:marLeft w:val="640"/>
          <w:marRight w:val="0"/>
          <w:marTop w:val="0"/>
          <w:marBottom w:val="0"/>
          <w:divBdr>
            <w:top w:val="none" w:sz="0" w:space="0" w:color="auto"/>
            <w:left w:val="none" w:sz="0" w:space="0" w:color="auto"/>
            <w:bottom w:val="none" w:sz="0" w:space="0" w:color="auto"/>
            <w:right w:val="none" w:sz="0" w:space="0" w:color="auto"/>
          </w:divBdr>
        </w:div>
        <w:div w:id="1606843515">
          <w:marLeft w:val="640"/>
          <w:marRight w:val="0"/>
          <w:marTop w:val="0"/>
          <w:marBottom w:val="0"/>
          <w:divBdr>
            <w:top w:val="none" w:sz="0" w:space="0" w:color="auto"/>
            <w:left w:val="none" w:sz="0" w:space="0" w:color="auto"/>
            <w:bottom w:val="none" w:sz="0" w:space="0" w:color="auto"/>
            <w:right w:val="none" w:sz="0" w:space="0" w:color="auto"/>
          </w:divBdr>
        </w:div>
        <w:div w:id="1668433603">
          <w:marLeft w:val="640"/>
          <w:marRight w:val="0"/>
          <w:marTop w:val="0"/>
          <w:marBottom w:val="0"/>
          <w:divBdr>
            <w:top w:val="none" w:sz="0" w:space="0" w:color="auto"/>
            <w:left w:val="none" w:sz="0" w:space="0" w:color="auto"/>
            <w:bottom w:val="none" w:sz="0" w:space="0" w:color="auto"/>
            <w:right w:val="none" w:sz="0" w:space="0" w:color="auto"/>
          </w:divBdr>
        </w:div>
        <w:div w:id="1711415077">
          <w:marLeft w:val="640"/>
          <w:marRight w:val="0"/>
          <w:marTop w:val="0"/>
          <w:marBottom w:val="0"/>
          <w:divBdr>
            <w:top w:val="none" w:sz="0" w:space="0" w:color="auto"/>
            <w:left w:val="none" w:sz="0" w:space="0" w:color="auto"/>
            <w:bottom w:val="none" w:sz="0" w:space="0" w:color="auto"/>
            <w:right w:val="none" w:sz="0" w:space="0" w:color="auto"/>
          </w:divBdr>
        </w:div>
        <w:div w:id="1717000426">
          <w:marLeft w:val="640"/>
          <w:marRight w:val="0"/>
          <w:marTop w:val="0"/>
          <w:marBottom w:val="0"/>
          <w:divBdr>
            <w:top w:val="none" w:sz="0" w:space="0" w:color="auto"/>
            <w:left w:val="none" w:sz="0" w:space="0" w:color="auto"/>
            <w:bottom w:val="none" w:sz="0" w:space="0" w:color="auto"/>
            <w:right w:val="none" w:sz="0" w:space="0" w:color="auto"/>
          </w:divBdr>
        </w:div>
        <w:div w:id="1841774830">
          <w:marLeft w:val="640"/>
          <w:marRight w:val="0"/>
          <w:marTop w:val="0"/>
          <w:marBottom w:val="0"/>
          <w:divBdr>
            <w:top w:val="none" w:sz="0" w:space="0" w:color="auto"/>
            <w:left w:val="none" w:sz="0" w:space="0" w:color="auto"/>
            <w:bottom w:val="none" w:sz="0" w:space="0" w:color="auto"/>
            <w:right w:val="none" w:sz="0" w:space="0" w:color="auto"/>
          </w:divBdr>
        </w:div>
        <w:div w:id="1900284250">
          <w:marLeft w:val="640"/>
          <w:marRight w:val="0"/>
          <w:marTop w:val="0"/>
          <w:marBottom w:val="0"/>
          <w:divBdr>
            <w:top w:val="none" w:sz="0" w:space="0" w:color="auto"/>
            <w:left w:val="none" w:sz="0" w:space="0" w:color="auto"/>
            <w:bottom w:val="none" w:sz="0" w:space="0" w:color="auto"/>
            <w:right w:val="none" w:sz="0" w:space="0" w:color="auto"/>
          </w:divBdr>
        </w:div>
        <w:div w:id="2000228620">
          <w:marLeft w:val="640"/>
          <w:marRight w:val="0"/>
          <w:marTop w:val="0"/>
          <w:marBottom w:val="0"/>
          <w:divBdr>
            <w:top w:val="none" w:sz="0" w:space="0" w:color="auto"/>
            <w:left w:val="none" w:sz="0" w:space="0" w:color="auto"/>
            <w:bottom w:val="none" w:sz="0" w:space="0" w:color="auto"/>
            <w:right w:val="none" w:sz="0" w:space="0" w:color="auto"/>
          </w:divBdr>
        </w:div>
        <w:div w:id="2015759353">
          <w:marLeft w:val="640"/>
          <w:marRight w:val="0"/>
          <w:marTop w:val="0"/>
          <w:marBottom w:val="0"/>
          <w:divBdr>
            <w:top w:val="none" w:sz="0" w:space="0" w:color="auto"/>
            <w:left w:val="none" w:sz="0" w:space="0" w:color="auto"/>
            <w:bottom w:val="none" w:sz="0" w:space="0" w:color="auto"/>
            <w:right w:val="none" w:sz="0" w:space="0" w:color="auto"/>
          </w:divBdr>
        </w:div>
        <w:div w:id="2018535825">
          <w:marLeft w:val="640"/>
          <w:marRight w:val="0"/>
          <w:marTop w:val="0"/>
          <w:marBottom w:val="0"/>
          <w:divBdr>
            <w:top w:val="none" w:sz="0" w:space="0" w:color="auto"/>
            <w:left w:val="none" w:sz="0" w:space="0" w:color="auto"/>
            <w:bottom w:val="none" w:sz="0" w:space="0" w:color="auto"/>
            <w:right w:val="none" w:sz="0" w:space="0" w:color="auto"/>
          </w:divBdr>
        </w:div>
        <w:div w:id="2063484052">
          <w:marLeft w:val="640"/>
          <w:marRight w:val="0"/>
          <w:marTop w:val="0"/>
          <w:marBottom w:val="0"/>
          <w:divBdr>
            <w:top w:val="none" w:sz="0" w:space="0" w:color="auto"/>
            <w:left w:val="none" w:sz="0" w:space="0" w:color="auto"/>
            <w:bottom w:val="none" w:sz="0" w:space="0" w:color="auto"/>
            <w:right w:val="none" w:sz="0" w:space="0" w:color="auto"/>
          </w:divBdr>
        </w:div>
        <w:div w:id="2090030421">
          <w:marLeft w:val="640"/>
          <w:marRight w:val="0"/>
          <w:marTop w:val="0"/>
          <w:marBottom w:val="0"/>
          <w:divBdr>
            <w:top w:val="none" w:sz="0" w:space="0" w:color="auto"/>
            <w:left w:val="none" w:sz="0" w:space="0" w:color="auto"/>
            <w:bottom w:val="none" w:sz="0" w:space="0" w:color="auto"/>
            <w:right w:val="none" w:sz="0" w:space="0" w:color="auto"/>
          </w:divBdr>
        </w:div>
      </w:divsChild>
    </w:div>
    <w:div w:id="800422101">
      <w:bodyDiv w:val="1"/>
      <w:marLeft w:val="0"/>
      <w:marRight w:val="0"/>
      <w:marTop w:val="0"/>
      <w:marBottom w:val="0"/>
      <w:divBdr>
        <w:top w:val="none" w:sz="0" w:space="0" w:color="auto"/>
        <w:left w:val="none" w:sz="0" w:space="0" w:color="auto"/>
        <w:bottom w:val="none" w:sz="0" w:space="0" w:color="auto"/>
        <w:right w:val="none" w:sz="0" w:space="0" w:color="auto"/>
      </w:divBdr>
      <w:divsChild>
        <w:div w:id="335234619">
          <w:marLeft w:val="640"/>
          <w:marRight w:val="0"/>
          <w:marTop w:val="0"/>
          <w:marBottom w:val="0"/>
          <w:divBdr>
            <w:top w:val="none" w:sz="0" w:space="0" w:color="auto"/>
            <w:left w:val="none" w:sz="0" w:space="0" w:color="auto"/>
            <w:bottom w:val="none" w:sz="0" w:space="0" w:color="auto"/>
            <w:right w:val="none" w:sz="0" w:space="0" w:color="auto"/>
          </w:divBdr>
        </w:div>
        <w:div w:id="352608009">
          <w:marLeft w:val="640"/>
          <w:marRight w:val="0"/>
          <w:marTop w:val="0"/>
          <w:marBottom w:val="0"/>
          <w:divBdr>
            <w:top w:val="none" w:sz="0" w:space="0" w:color="auto"/>
            <w:left w:val="none" w:sz="0" w:space="0" w:color="auto"/>
            <w:bottom w:val="none" w:sz="0" w:space="0" w:color="auto"/>
            <w:right w:val="none" w:sz="0" w:space="0" w:color="auto"/>
          </w:divBdr>
        </w:div>
        <w:div w:id="380712888">
          <w:marLeft w:val="640"/>
          <w:marRight w:val="0"/>
          <w:marTop w:val="0"/>
          <w:marBottom w:val="0"/>
          <w:divBdr>
            <w:top w:val="none" w:sz="0" w:space="0" w:color="auto"/>
            <w:left w:val="none" w:sz="0" w:space="0" w:color="auto"/>
            <w:bottom w:val="none" w:sz="0" w:space="0" w:color="auto"/>
            <w:right w:val="none" w:sz="0" w:space="0" w:color="auto"/>
          </w:divBdr>
        </w:div>
        <w:div w:id="1164083163">
          <w:marLeft w:val="640"/>
          <w:marRight w:val="0"/>
          <w:marTop w:val="0"/>
          <w:marBottom w:val="0"/>
          <w:divBdr>
            <w:top w:val="none" w:sz="0" w:space="0" w:color="auto"/>
            <w:left w:val="none" w:sz="0" w:space="0" w:color="auto"/>
            <w:bottom w:val="none" w:sz="0" w:space="0" w:color="auto"/>
            <w:right w:val="none" w:sz="0" w:space="0" w:color="auto"/>
          </w:divBdr>
        </w:div>
        <w:div w:id="1438481942">
          <w:marLeft w:val="640"/>
          <w:marRight w:val="0"/>
          <w:marTop w:val="0"/>
          <w:marBottom w:val="0"/>
          <w:divBdr>
            <w:top w:val="none" w:sz="0" w:space="0" w:color="auto"/>
            <w:left w:val="none" w:sz="0" w:space="0" w:color="auto"/>
            <w:bottom w:val="none" w:sz="0" w:space="0" w:color="auto"/>
            <w:right w:val="none" w:sz="0" w:space="0" w:color="auto"/>
          </w:divBdr>
        </w:div>
        <w:div w:id="1527324711">
          <w:marLeft w:val="640"/>
          <w:marRight w:val="0"/>
          <w:marTop w:val="0"/>
          <w:marBottom w:val="0"/>
          <w:divBdr>
            <w:top w:val="none" w:sz="0" w:space="0" w:color="auto"/>
            <w:left w:val="none" w:sz="0" w:space="0" w:color="auto"/>
            <w:bottom w:val="none" w:sz="0" w:space="0" w:color="auto"/>
            <w:right w:val="none" w:sz="0" w:space="0" w:color="auto"/>
          </w:divBdr>
        </w:div>
        <w:div w:id="1936939910">
          <w:marLeft w:val="640"/>
          <w:marRight w:val="0"/>
          <w:marTop w:val="0"/>
          <w:marBottom w:val="0"/>
          <w:divBdr>
            <w:top w:val="none" w:sz="0" w:space="0" w:color="auto"/>
            <w:left w:val="none" w:sz="0" w:space="0" w:color="auto"/>
            <w:bottom w:val="none" w:sz="0" w:space="0" w:color="auto"/>
            <w:right w:val="none" w:sz="0" w:space="0" w:color="auto"/>
          </w:divBdr>
        </w:div>
      </w:divsChild>
    </w:div>
    <w:div w:id="808402032">
      <w:bodyDiv w:val="1"/>
      <w:marLeft w:val="0"/>
      <w:marRight w:val="0"/>
      <w:marTop w:val="0"/>
      <w:marBottom w:val="0"/>
      <w:divBdr>
        <w:top w:val="none" w:sz="0" w:space="0" w:color="auto"/>
        <w:left w:val="none" w:sz="0" w:space="0" w:color="auto"/>
        <w:bottom w:val="none" w:sz="0" w:space="0" w:color="auto"/>
        <w:right w:val="none" w:sz="0" w:space="0" w:color="auto"/>
      </w:divBdr>
      <w:divsChild>
        <w:div w:id="121384771">
          <w:marLeft w:val="640"/>
          <w:marRight w:val="0"/>
          <w:marTop w:val="0"/>
          <w:marBottom w:val="0"/>
          <w:divBdr>
            <w:top w:val="none" w:sz="0" w:space="0" w:color="auto"/>
            <w:left w:val="none" w:sz="0" w:space="0" w:color="auto"/>
            <w:bottom w:val="none" w:sz="0" w:space="0" w:color="auto"/>
            <w:right w:val="none" w:sz="0" w:space="0" w:color="auto"/>
          </w:divBdr>
        </w:div>
        <w:div w:id="145244700">
          <w:marLeft w:val="640"/>
          <w:marRight w:val="0"/>
          <w:marTop w:val="0"/>
          <w:marBottom w:val="0"/>
          <w:divBdr>
            <w:top w:val="none" w:sz="0" w:space="0" w:color="auto"/>
            <w:left w:val="none" w:sz="0" w:space="0" w:color="auto"/>
            <w:bottom w:val="none" w:sz="0" w:space="0" w:color="auto"/>
            <w:right w:val="none" w:sz="0" w:space="0" w:color="auto"/>
          </w:divBdr>
        </w:div>
        <w:div w:id="189804770">
          <w:marLeft w:val="640"/>
          <w:marRight w:val="0"/>
          <w:marTop w:val="0"/>
          <w:marBottom w:val="0"/>
          <w:divBdr>
            <w:top w:val="none" w:sz="0" w:space="0" w:color="auto"/>
            <w:left w:val="none" w:sz="0" w:space="0" w:color="auto"/>
            <w:bottom w:val="none" w:sz="0" w:space="0" w:color="auto"/>
            <w:right w:val="none" w:sz="0" w:space="0" w:color="auto"/>
          </w:divBdr>
        </w:div>
        <w:div w:id="360322102">
          <w:marLeft w:val="640"/>
          <w:marRight w:val="0"/>
          <w:marTop w:val="0"/>
          <w:marBottom w:val="0"/>
          <w:divBdr>
            <w:top w:val="none" w:sz="0" w:space="0" w:color="auto"/>
            <w:left w:val="none" w:sz="0" w:space="0" w:color="auto"/>
            <w:bottom w:val="none" w:sz="0" w:space="0" w:color="auto"/>
            <w:right w:val="none" w:sz="0" w:space="0" w:color="auto"/>
          </w:divBdr>
        </w:div>
        <w:div w:id="412046532">
          <w:marLeft w:val="640"/>
          <w:marRight w:val="0"/>
          <w:marTop w:val="0"/>
          <w:marBottom w:val="0"/>
          <w:divBdr>
            <w:top w:val="none" w:sz="0" w:space="0" w:color="auto"/>
            <w:left w:val="none" w:sz="0" w:space="0" w:color="auto"/>
            <w:bottom w:val="none" w:sz="0" w:space="0" w:color="auto"/>
            <w:right w:val="none" w:sz="0" w:space="0" w:color="auto"/>
          </w:divBdr>
        </w:div>
        <w:div w:id="613638034">
          <w:marLeft w:val="640"/>
          <w:marRight w:val="0"/>
          <w:marTop w:val="0"/>
          <w:marBottom w:val="0"/>
          <w:divBdr>
            <w:top w:val="none" w:sz="0" w:space="0" w:color="auto"/>
            <w:left w:val="none" w:sz="0" w:space="0" w:color="auto"/>
            <w:bottom w:val="none" w:sz="0" w:space="0" w:color="auto"/>
            <w:right w:val="none" w:sz="0" w:space="0" w:color="auto"/>
          </w:divBdr>
        </w:div>
        <w:div w:id="640305373">
          <w:marLeft w:val="640"/>
          <w:marRight w:val="0"/>
          <w:marTop w:val="0"/>
          <w:marBottom w:val="0"/>
          <w:divBdr>
            <w:top w:val="none" w:sz="0" w:space="0" w:color="auto"/>
            <w:left w:val="none" w:sz="0" w:space="0" w:color="auto"/>
            <w:bottom w:val="none" w:sz="0" w:space="0" w:color="auto"/>
            <w:right w:val="none" w:sz="0" w:space="0" w:color="auto"/>
          </w:divBdr>
        </w:div>
        <w:div w:id="645550572">
          <w:marLeft w:val="640"/>
          <w:marRight w:val="0"/>
          <w:marTop w:val="0"/>
          <w:marBottom w:val="0"/>
          <w:divBdr>
            <w:top w:val="none" w:sz="0" w:space="0" w:color="auto"/>
            <w:left w:val="none" w:sz="0" w:space="0" w:color="auto"/>
            <w:bottom w:val="none" w:sz="0" w:space="0" w:color="auto"/>
            <w:right w:val="none" w:sz="0" w:space="0" w:color="auto"/>
          </w:divBdr>
        </w:div>
        <w:div w:id="671176607">
          <w:marLeft w:val="640"/>
          <w:marRight w:val="0"/>
          <w:marTop w:val="0"/>
          <w:marBottom w:val="0"/>
          <w:divBdr>
            <w:top w:val="none" w:sz="0" w:space="0" w:color="auto"/>
            <w:left w:val="none" w:sz="0" w:space="0" w:color="auto"/>
            <w:bottom w:val="none" w:sz="0" w:space="0" w:color="auto"/>
            <w:right w:val="none" w:sz="0" w:space="0" w:color="auto"/>
          </w:divBdr>
        </w:div>
        <w:div w:id="707412718">
          <w:marLeft w:val="640"/>
          <w:marRight w:val="0"/>
          <w:marTop w:val="0"/>
          <w:marBottom w:val="0"/>
          <w:divBdr>
            <w:top w:val="none" w:sz="0" w:space="0" w:color="auto"/>
            <w:left w:val="none" w:sz="0" w:space="0" w:color="auto"/>
            <w:bottom w:val="none" w:sz="0" w:space="0" w:color="auto"/>
            <w:right w:val="none" w:sz="0" w:space="0" w:color="auto"/>
          </w:divBdr>
        </w:div>
        <w:div w:id="919098271">
          <w:marLeft w:val="640"/>
          <w:marRight w:val="0"/>
          <w:marTop w:val="0"/>
          <w:marBottom w:val="0"/>
          <w:divBdr>
            <w:top w:val="none" w:sz="0" w:space="0" w:color="auto"/>
            <w:left w:val="none" w:sz="0" w:space="0" w:color="auto"/>
            <w:bottom w:val="none" w:sz="0" w:space="0" w:color="auto"/>
            <w:right w:val="none" w:sz="0" w:space="0" w:color="auto"/>
          </w:divBdr>
        </w:div>
        <w:div w:id="1089500710">
          <w:marLeft w:val="640"/>
          <w:marRight w:val="0"/>
          <w:marTop w:val="0"/>
          <w:marBottom w:val="0"/>
          <w:divBdr>
            <w:top w:val="none" w:sz="0" w:space="0" w:color="auto"/>
            <w:left w:val="none" w:sz="0" w:space="0" w:color="auto"/>
            <w:bottom w:val="none" w:sz="0" w:space="0" w:color="auto"/>
            <w:right w:val="none" w:sz="0" w:space="0" w:color="auto"/>
          </w:divBdr>
        </w:div>
        <w:div w:id="1172724217">
          <w:marLeft w:val="640"/>
          <w:marRight w:val="0"/>
          <w:marTop w:val="0"/>
          <w:marBottom w:val="0"/>
          <w:divBdr>
            <w:top w:val="none" w:sz="0" w:space="0" w:color="auto"/>
            <w:left w:val="none" w:sz="0" w:space="0" w:color="auto"/>
            <w:bottom w:val="none" w:sz="0" w:space="0" w:color="auto"/>
            <w:right w:val="none" w:sz="0" w:space="0" w:color="auto"/>
          </w:divBdr>
        </w:div>
        <w:div w:id="1177579173">
          <w:marLeft w:val="640"/>
          <w:marRight w:val="0"/>
          <w:marTop w:val="0"/>
          <w:marBottom w:val="0"/>
          <w:divBdr>
            <w:top w:val="none" w:sz="0" w:space="0" w:color="auto"/>
            <w:left w:val="none" w:sz="0" w:space="0" w:color="auto"/>
            <w:bottom w:val="none" w:sz="0" w:space="0" w:color="auto"/>
            <w:right w:val="none" w:sz="0" w:space="0" w:color="auto"/>
          </w:divBdr>
        </w:div>
        <w:div w:id="1253661308">
          <w:marLeft w:val="640"/>
          <w:marRight w:val="0"/>
          <w:marTop w:val="0"/>
          <w:marBottom w:val="0"/>
          <w:divBdr>
            <w:top w:val="none" w:sz="0" w:space="0" w:color="auto"/>
            <w:left w:val="none" w:sz="0" w:space="0" w:color="auto"/>
            <w:bottom w:val="none" w:sz="0" w:space="0" w:color="auto"/>
            <w:right w:val="none" w:sz="0" w:space="0" w:color="auto"/>
          </w:divBdr>
        </w:div>
        <w:div w:id="1354502658">
          <w:marLeft w:val="640"/>
          <w:marRight w:val="0"/>
          <w:marTop w:val="0"/>
          <w:marBottom w:val="0"/>
          <w:divBdr>
            <w:top w:val="none" w:sz="0" w:space="0" w:color="auto"/>
            <w:left w:val="none" w:sz="0" w:space="0" w:color="auto"/>
            <w:bottom w:val="none" w:sz="0" w:space="0" w:color="auto"/>
            <w:right w:val="none" w:sz="0" w:space="0" w:color="auto"/>
          </w:divBdr>
        </w:div>
        <w:div w:id="1429421687">
          <w:marLeft w:val="640"/>
          <w:marRight w:val="0"/>
          <w:marTop w:val="0"/>
          <w:marBottom w:val="0"/>
          <w:divBdr>
            <w:top w:val="none" w:sz="0" w:space="0" w:color="auto"/>
            <w:left w:val="none" w:sz="0" w:space="0" w:color="auto"/>
            <w:bottom w:val="none" w:sz="0" w:space="0" w:color="auto"/>
            <w:right w:val="none" w:sz="0" w:space="0" w:color="auto"/>
          </w:divBdr>
        </w:div>
        <w:div w:id="1445421511">
          <w:marLeft w:val="640"/>
          <w:marRight w:val="0"/>
          <w:marTop w:val="0"/>
          <w:marBottom w:val="0"/>
          <w:divBdr>
            <w:top w:val="none" w:sz="0" w:space="0" w:color="auto"/>
            <w:left w:val="none" w:sz="0" w:space="0" w:color="auto"/>
            <w:bottom w:val="none" w:sz="0" w:space="0" w:color="auto"/>
            <w:right w:val="none" w:sz="0" w:space="0" w:color="auto"/>
          </w:divBdr>
        </w:div>
        <w:div w:id="1482040123">
          <w:marLeft w:val="640"/>
          <w:marRight w:val="0"/>
          <w:marTop w:val="0"/>
          <w:marBottom w:val="0"/>
          <w:divBdr>
            <w:top w:val="none" w:sz="0" w:space="0" w:color="auto"/>
            <w:left w:val="none" w:sz="0" w:space="0" w:color="auto"/>
            <w:bottom w:val="none" w:sz="0" w:space="0" w:color="auto"/>
            <w:right w:val="none" w:sz="0" w:space="0" w:color="auto"/>
          </w:divBdr>
        </w:div>
        <w:div w:id="1610232525">
          <w:marLeft w:val="640"/>
          <w:marRight w:val="0"/>
          <w:marTop w:val="0"/>
          <w:marBottom w:val="0"/>
          <w:divBdr>
            <w:top w:val="none" w:sz="0" w:space="0" w:color="auto"/>
            <w:left w:val="none" w:sz="0" w:space="0" w:color="auto"/>
            <w:bottom w:val="none" w:sz="0" w:space="0" w:color="auto"/>
            <w:right w:val="none" w:sz="0" w:space="0" w:color="auto"/>
          </w:divBdr>
        </w:div>
        <w:div w:id="1645431048">
          <w:marLeft w:val="640"/>
          <w:marRight w:val="0"/>
          <w:marTop w:val="0"/>
          <w:marBottom w:val="0"/>
          <w:divBdr>
            <w:top w:val="none" w:sz="0" w:space="0" w:color="auto"/>
            <w:left w:val="none" w:sz="0" w:space="0" w:color="auto"/>
            <w:bottom w:val="none" w:sz="0" w:space="0" w:color="auto"/>
            <w:right w:val="none" w:sz="0" w:space="0" w:color="auto"/>
          </w:divBdr>
        </w:div>
        <w:div w:id="1663073814">
          <w:marLeft w:val="640"/>
          <w:marRight w:val="0"/>
          <w:marTop w:val="0"/>
          <w:marBottom w:val="0"/>
          <w:divBdr>
            <w:top w:val="none" w:sz="0" w:space="0" w:color="auto"/>
            <w:left w:val="none" w:sz="0" w:space="0" w:color="auto"/>
            <w:bottom w:val="none" w:sz="0" w:space="0" w:color="auto"/>
            <w:right w:val="none" w:sz="0" w:space="0" w:color="auto"/>
          </w:divBdr>
        </w:div>
        <w:div w:id="1797917284">
          <w:marLeft w:val="640"/>
          <w:marRight w:val="0"/>
          <w:marTop w:val="0"/>
          <w:marBottom w:val="0"/>
          <w:divBdr>
            <w:top w:val="none" w:sz="0" w:space="0" w:color="auto"/>
            <w:left w:val="none" w:sz="0" w:space="0" w:color="auto"/>
            <w:bottom w:val="none" w:sz="0" w:space="0" w:color="auto"/>
            <w:right w:val="none" w:sz="0" w:space="0" w:color="auto"/>
          </w:divBdr>
        </w:div>
        <w:div w:id="1830051709">
          <w:marLeft w:val="640"/>
          <w:marRight w:val="0"/>
          <w:marTop w:val="0"/>
          <w:marBottom w:val="0"/>
          <w:divBdr>
            <w:top w:val="none" w:sz="0" w:space="0" w:color="auto"/>
            <w:left w:val="none" w:sz="0" w:space="0" w:color="auto"/>
            <w:bottom w:val="none" w:sz="0" w:space="0" w:color="auto"/>
            <w:right w:val="none" w:sz="0" w:space="0" w:color="auto"/>
          </w:divBdr>
        </w:div>
        <w:div w:id="1853108613">
          <w:marLeft w:val="640"/>
          <w:marRight w:val="0"/>
          <w:marTop w:val="0"/>
          <w:marBottom w:val="0"/>
          <w:divBdr>
            <w:top w:val="none" w:sz="0" w:space="0" w:color="auto"/>
            <w:left w:val="none" w:sz="0" w:space="0" w:color="auto"/>
            <w:bottom w:val="none" w:sz="0" w:space="0" w:color="auto"/>
            <w:right w:val="none" w:sz="0" w:space="0" w:color="auto"/>
          </w:divBdr>
        </w:div>
        <w:div w:id="1864974656">
          <w:marLeft w:val="640"/>
          <w:marRight w:val="0"/>
          <w:marTop w:val="0"/>
          <w:marBottom w:val="0"/>
          <w:divBdr>
            <w:top w:val="none" w:sz="0" w:space="0" w:color="auto"/>
            <w:left w:val="none" w:sz="0" w:space="0" w:color="auto"/>
            <w:bottom w:val="none" w:sz="0" w:space="0" w:color="auto"/>
            <w:right w:val="none" w:sz="0" w:space="0" w:color="auto"/>
          </w:divBdr>
        </w:div>
        <w:div w:id="1866602549">
          <w:marLeft w:val="640"/>
          <w:marRight w:val="0"/>
          <w:marTop w:val="0"/>
          <w:marBottom w:val="0"/>
          <w:divBdr>
            <w:top w:val="none" w:sz="0" w:space="0" w:color="auto"/>
            <w:left w:val="none" w:sz="0" w:space="0" w:color="auto"/>
            <w:bottom w:val="none" w:sz="0" w:space="0" w:color="auto"/>
            <w:right w:val="none" w:sz="0" w:space="0" w:color="auto"/>
          </w:divBdr>
        </w:div>
        <w:div w:id="1877083639">
          <w:marLeft w:val="640"/>
          <w:marRight w:val="0"/>
          <w:marTop w:val="0"/>
          <w:marBottom w:val="0"/>
          <w:divBdr>
            <w:top w:val="none" w:sz="0" w:space="0" w:color="auto"/>
            <w:left w:val="none" w:sz="0" w:space="0" w:color="auto"/>
            <w:bottom w:val="none" w:sz="0" w:space="0" w:color="auto"/>
            <w:right w:val="none" w:sz="0" w:space="0" w:color="auto"/>
          </w:divBdr>
        </w:div>
      </w:divsChild>
    </w:div>
    <w:div w:id="817766114">
      <w:bodyDiv w:val="1"/>
      <w:marLeft w:val="0"/>
      <w:marRight w:val="0"/>
      <w:marTop w:val="0"/>
      <w:marBottom w:val="0"/>
      <w:divBdr>
        <w:top w:val="none" w:sz="0" w:space="0" w:color="auto"/>
        <w:left w:val="none" w:sz="0" w:space="0" w:color="auto"/>
        <w:bottom w:val="none" w:sz="0" w:space="0" w:color="auto"/>
        <w:right w:val="none" w:sz="0" w:space="0" w:color="auto"/>
      </w:divBdr>
    </w:div>
    <w:div w:id="845480503">
      <w:bodyDiv w:val="1"/>
      <w:marLeft w:val="0"/>
      <w:marRight w:val="0"/>
      <w:marTop w:val="0"/>
      <w:marBottom w:val="0"/>
      <w:divBdr>
        <w:top w:val="none" w:sz="0" w:space="0" w:color="auto"/>
        <w:left w:val="none" w:sz="0" w:space="0" w:color="auto"/>
        <w:bottom w:val="none" w:sz="0" w:space="0" w:color="auto"/>
        <w:right w:val="none" w:sz="0" w:space="0" w:color="auto"/>
      </w:divBdr>
      <w:divsChild>
        <w:div w:id="76942861">
          <w:marLeft w:val="640"/>
          <w:marRight w:val="0"/>
          <w:marTop w:val="0"/>
          <w:marBottom w:val="0"/>
          <w:divBdr>
            <w:top w:val="none" w:sz="0" w:space="0" w:color="auto"/>
            <w:left w:val="none" w:sz="0" w:space="0" w:color="auto"/>
            <w:bottom w:val="none" w:sz="0" w:space="0" w:color="auto"/>
            <w:right w:val="none" w:sz="0" w:space="0" w:color="auto"/>
          </w:divBdr>
        </w:div>
        <w:div w:id="162555866">
          <w:marLeft w:val="640"/>
          <w:marRight w:val="0"/>
          <w:marTop w:val="0"/>
          <w:marBottom w:val="0"/>
          <w:divBdr>
            <w:top w:val="none" w:sz="0" w:space="0" w:color="auto"/>
            <w:left w:val="none" w:sz="0" w:space="0" w:color="auto"/>
            <w:bottom w:val="none" w:sz="0" w:space="0" w:color="auto"/>
            <w:right w:val="none" w:sz="0" w:space="0" w:color="auto"/>
          </w:divBdr>
        </w:div>
        <w:div w:id="404957264">
          <w:marLeft w:val="640"/>
          <w:marRight w:val="0"/>
          <w:marTop w:val="0"/>
          <w:marBottom w:val="0"/>
          <w:divBdr>
            <w:top w:val="none" w:sz="0" w:space="0" w:color="auto"/>
            <w:left w:val="none" w:sz="0" w:space="0" w:color="auto"/>
            <w:bottom w:val="none" w:sz="0" w:space="0" w:color="auto"/>
            <w:right w:val="none" w:sz="0" w:space="0" w:color="auto"/>
          </w:divBdr>
        </w:div>
        <w:div w:id="426266740">
          <w:marLeft w:val="640"/>
          <w:marRight w:val="0"/>
          <w:marTop w:val="0"/>
          <w:marBottom w:val="0"/>
          <w:divBdr>
            <w:top w:val="none" w:sz="0" w:space="0" w:color="auto"/>
            <w:left w:val="none" w:sz="0" w:space="0" w:color="auto"/>
            <w:bottom w:val="none" w:sz="0" w:space="0" w:color="auto"/>
            <w:right w:val="none" w:sz="0" w:space="0" w:color="auto"/>
          </w:divBdr>
        </w:div>
        <w:div w:id="437406520">
          <w:marLeft w:val="640"/>
          <w:marRight w:val="0"/>
          <w:marTop w:val="0"/>
          <w:marBottom w:val="0"/>
          <w:divBdr>
            <w:top w:val="none" w:sz="0" w:space="0" w:color="auto"/>
            <w:left w:val="none" w:sz="0" w:space="0" w:color="auto"/>
            <w:bottom w:val="none" w:sz="0" w:space="0" w:color="auto"/>
            <w:right w:val="none" w:sz="0" w:space="0" w:color="auto"/>
          </w:divBdr>
        </w:div>
        <w:div w:id="676154289">
          <w:marLeft w:val="640"/>
          <w:marRight w:val="0"/>
          <w:marTop w:val="0"/>
          <w:marBottom w:val="0"/>
          <w:divBdr>
            <w:top w:val="none" w:sz="0" w:space="0" w:color="auto"/>
            <w:left w:val="none" w:sz="0" w:space="0" w:color="auto"/>
            <w:bottom w:val="none" w:sz="0" w:space="0" w:color="auto"/>
            <w:right w:val="none" w:sz="0" w:space="0" w:color="auto"/>
          </w:divBdr>
        </w:div>
        <w:div w:id="769665819">
          <w:marLeft w:val="640"/>
          <w:marRight w:val="0"/>
          <w:marTop w:val="0"/>
          <w:marBottom w:val="0"/>
          <w:divBdr>
            <w:top w:val="none" w:sz="0" w:space="0" w:color="auto"/>
            <w:left w:val="none" w:sz="0" w:space="0" w:color="auto"/>
            <w:bottom w:val="none" w:sz="0" w:space="0" w:color="auto"/>
            <w:right w:val="none" w:sz="0" w:space="0" w:color="auto"/>
          </w:divBdr>
        </w:div>
        <w:div w:id="1053850714">
          <w:marLeft w:val="640"/>
          <w:marRight w:val="0"/>
          <w:marTop w:val="0"/>
          <w:marBottom w:val="0"/>
          <w:divBdr>
            <w:top w:val="none" w:sz="0" w:space="0" w:color="auto"/>
            <w:left w:val="none" w:sz="0" w:space="0" w:color="auto"/>
            <w:bottom w:val="none" w:sz="0" w:space="0" w:color="auto"/>
            <w:right w:val="none" w:sz="0" w:space="0" w:color="auto"/>
          </w:divBdr>
        </w:div>
        <w:div w:id="1221287909">
          <w:marLeft w:val="640"/>
          <w:marRight w:val="0"/>
          <w:marTop w:val="0"/>
          <w:marBottom w:val="0"/>
          <w:divBdr>
            <w:top w:val="none" w:sz="0" w:space="0" w:color="auto"/>
            <w:left w:val="none" w:sz="0" w:space="0" w:color="auto"/>
            <w:bottom w:val="none" w:sz="0" w:space="0" w:color="auto"/>
            <w:right w:val="none" w:sz="0" w:space="0" w:color="auto"/>
          </w:divBdr>
        </w:div>
        <w:div w:id="1280382677">
          <w:marLeft w:val="640"/>
          <w:marRight w:val="0"/>
          <w:marTop w:val="0"/>
          <w:marBottom w:val="0"/>
          <w:divBdr>
            <w:top w:val="none" w:sz="0" w:space="0" w:color="auto"/>
            <w:left w:val="none" w:sz="0" w:space="0" w:color="auto"/>
            <w:bottom w:val="none" w:sz="0" w:space="0" w:color="auto"/>
            <w:right w:val="none" w:sz="0" w:space="0" w:color="auto"/>
          </w:divBdr>
        </w:div>
        <w:div w:id="1497846467">
          <w:marLeft w:val="640"/>
          <w:marRight w:val="0"/>
          <w:marTop w:val="0"/>
          <w:marBottom w:val="0"/>
          <w:divBdr>
            <w:top w:val="none" w:sz="0" w:space="0" w:color="auto"/>
            <w:left w:val="none" w:sz="0" w:space="0" w:color="auto"/>
            <w:bottom w:val="none" w:sz="0" w:space="0" w:color="auto"/>
            <w:right w:val="none" w:sz="0" w:space="0" w:color="auto"/>
          </w:divBdr>
        </w:div>
        <w:div w:id="1727100823">
          <w:marLeft w:val="640"/>
          <w:marRight w:val="0"/>
          <w:marTop w:val="0"/>
          <w:marBottom w:val="0"/>
          <w:divBdr>
            <w:top w:val="none" w:sz="0" w:space="0" w:color="auto"/>
            <w:left w:val="none" w:sz="0" w:space="0" w:color="auto"/>
            <w:bottom w:val="none" w:sz="0" w:space="0" w:color="auto"/>
            <w:right w:val="none" w:sz="0" w:space="0" w:color="auto"/>
          </w:divBdr>
        </w:div>
        <w:div w:id="1867870529">
          <w:marLeft w:val="640"/>
          <w:marRight w:val="0"/>
          <w:marTop w:val="0"/>
          <w:marBottom w:val="0"/>
          <w:divBdr>
            <w:top w:val="none" w:sz="0" w:space="0" w:color="auto"/>
            <w:left w:val="none" w:sz="0" w:space="0" w:color="auto"/>
            <w:bottom w:val="none" w:sz="0" w:space="0" w:color="auto"/>
            <w:right w:val="none" w:sz="0" w:space="0" w:color="auto"/>
          </w:divBdr>
        </w:div>
        <w:div w:id="1898394893">
          <w:marLeft w:val="640"/>
          <w:marRight w:val="0"/>
          <w:marTop w:val="0"/>
          <w:marBottom w:val="0"/>
          <w:divBdr>
            <w:top w:val="none" w:sz="0" w:space="0" w:color="auto"/>
            <w:left w:val="none" w:sz="0" w:space="0" w:color="auto"/>
            <w:bottom w:val="none" w:sz="0" w:space="0" w:color="auto"/>
            <w:right w:val="none" w:sz="0" w:space="0" w:color="auto"/>
          </w:divBdr>
        </w:div>
        <w:div w:id="2013990145">
          <w:marLeft w:val="640"/>
          <w:marRight w:val="0"/>
          <w:marTop w:val="0"/>
          <w:marBottom w:val="0"/>
          <w:divBdr>
            <w:top w:val="none" w:sz="0" w:space="0" w:color="auto"/>
            <w:left w:val="none" w:sz="0" w:space="0" w:color="auto"/>
            <w:bottom w:val="none" w:sz="0" w:space="0" w:color="auto"/>
            <w:right w:val="none" w:sz="0" w:space="0" w:color="auto"/>
          </w:divBdr>
        </w:div>
      </w:divsChild>
    </w:div>
    <w:div w:id="861288383">
      <w:bodyDiv w:val="1"/>
      <w:marLeft w:val="0"/>
      <w:marRight w:val="0"/>
      <w:marTop w:val="0"/>
      <w:marBottom w:val="0"/>
      <w:divBdr>
        <w:top w:val="none" w:sz="0" w:space="0" w:color="auto"/>
        <w:left w:val="none" w:sz="0" w:space="0" w:color="auto"/>
        <w:bottom w:val="none" w:sz="0" w:space="0" w:color="auto"/>
        <w:right w:val="none" w:sz="0" w:space="0" w:color="auto"/>
      </w:divBdr>
      <w:divsChild>
        <w:div w:id="252011842">
          <w:marLeft w:val="640"/>
          <w:marRight w:val="0"/>
          <w:marTop w:val="0"/>
          <w:marBottom w:val="0"/>
          <w:divBdr>
            <w:top w:val="none" w:sz="0" w:space="0" w:color="auto"/>
            <w:left w:val="none" w:sz="0" w:space="0" w:color="auto"/>
            <w:bottom w:val="none" w:sz="0" w:space="0" w:color="auto"/>
            <w:right w:val="none" w:sz="0" w:space="0" w:color="auto"/>
          </w:divBdr>
        </w:div>
        <w:div w:id="324747185">
          <w:marLeft w:val="640"/>
          <w:marRight w:val="0"/>
          <w:marTop w:val="0"/>
          <w:marBottom w:val="0"/>
          <w:divBdr>
            <w:top w:val="none" w:sz="0" w:space="0" w:color="auto"/>
            <w:left w:val="none" w:sz="0" w:space="0" w:color="auto"/>
            <w:bottom w:val="none" w:sz="0" w:space="0" w:color="auto"/>
            <w:right w:val="none" w:sz="0" w:space="0" w:color="auto"/>
          </w:divBdr>
        </w:div>
        <w:div w:id="366296344">
          <w:marLeft w:val="640"/>
          <w:marRight w:val="0"/>
          <w:marTop w:val="0"/>
          <w:marBottom w:val="0"/>
          <w:divBdr>
            <w:top w:val="none" w:sz="0" w:space="0" w:color="auto"/>
            <w:left w:val="none" w:sz="0" w:space="0" w:color="auto"/>
            <w:bottom w:val="none" w:sz="0" w:space="0" w:color="auto"/>
            <w:right w:val="none" w:sz="0" w:space="0" w:color="auto"/>
          </w:divBdr>
        </w:div>
        <w:div w:id="720329773">
          <w:marLeft w:val="640"/>
          <w:marRight w:val="0"/>
          <w:marTop w:val="0"/>
          <w:marBottom w:val="0"/>
          <w:divBdr>
            <w:top w:val="none" w:sz="0" w:space="0" w:color="auto"/>
            <w:left w:val="none" w:sz="0" w:space="0" w:color="auto"/>
            <w:bottom w:val="none" w:sz="0" w:space="0" w:color="auto"/>
            <w:right w:val="none" w:sz="0" w:space="0" w:color="auto"/>
          </w:divBdr>
        </w:div>
        <w:div w:id="737168592">
          <w:marLeft w:val="640"/>
          <w:marRight w:val="0"/>
          <w:marTop w:val="0"/>
          <w:marBottom w:val="0"/>
          <w:divBdr>
            <w:top w:val="none" w:sz="0" w:space="0" w:color="auto"/>
            <w:left w:val="none" w:sz="0" w:space="0" w:color="auto"/>
            <w:bottom w:val="none" w:sz="0" w:space="0" w:color="auto"/>
            <w:right w:val="none" w:sz="0" w:space="0" w:color="auto"/>
          </w:divBdr>
        </w:div>
        <w:div w:id="921260683">
          <w:marLeft w:val="640"/>
          <w:marRight w:val="0"/>
          <w:marTop w:val="0"/>
          <w:marBottom w:val="0"/>
          <w:divBdr>
            <w:top w:val="none" w:sz="0" w:space="0" w:color="auto"/>
            <w:left w:val="none" w:sz="0" w:space="0" w:color="auto"/>
            <w:bottom w:val="none" w:sz="0" w:space="0" w:color="auto"/>
            <w:right w:val="none" w:sz="0" w:space="0" w:color="auto"/>
          </w:divBdr>
        </w:div>
        <w:div w:id="943658757">
          <w:marLeft w:val="640"/>
          <w:marRight w:val="0"/>
          <w:marTop w:val="0"/>
          <w:marBottom w:val="0"/>
          <w:divBdr>
            <w:top w:val="none" w:sz="0" w:space="0" w:color="auto"/>
            <w:left w:val="none" w:sz="0" w:space="0" w:color="auto"/>
            <w:bottom w:val="none" w:sz="0" w:space="0" w:color="auto"/>
            <w:right w:val="none" w:sz="0" w:space="0" w:color="auto"/>
          </w:divBdr>
        </w:div>
        <w:div w:id="1037200728">
          <w:marLeft w:val="640"/>
          <w:marRight w:val="0"/>
          <w:marTop w:val="0"/>
          <w:marBottom w:val="0"/>
          <w:divBdr>
            <w:top w:val="none" w:sz="0" w:space="0" w:color="auto"/>
            <w:left w:val="none" w:sz="0" w:space="0" w:color="auto"/>
            <w:bottom w:val="none" w:sz="0" w:space="0" w:color="auto"/>
            <w:right w:val="none" w:sz="0" w:space="0" w:color="auto"/>
          </w:divBdr>
        </w:div>
        <w:div w:id="1044719517">
          <w:marLeft w:val="640"/>
          <w:marRight w:val="0"/>
          <w:marTop w:val="0"/>
          <w:marBottom w:val="0"/>
          <w:divBdr>
            <w:top w:val="none" w:sz="0" w:space="0" w:color="auto"/>
            <w:left w:val="none" w:sz="0" w:space="0" w:color="auto"/>
            <w:bottom w:val="none" w:sz="0" w:space="0" w:color="auto"/>
            <w:right w:val="none" w:sz="0" w:space="0" w:color="auto"/>
          </w:divBdr>
        </w:div>
        <w:div w:id="1061059869">
          <w:marLeft w:val="640"/>
          <w:marRight w:val="0"/>
          <w:marTop w:val="0"/>
          <w:marBottom w:val="0"/>
          <w:divBdr>
            <w:top w:val="none" w:sz="0" w:space="0" w:color="auto"/>
            <w:left w:val="none" w:sz="0" w:space="0" w:color="auto"/>
            <w:bottom w:val="none" w:sz="0" w:space="0" w:color="auto"/>
            <w:right w:val="none" w:sz="0" w:space="0" w:color="auto"/>
          </w:divBdr>
        </w:div>
        <w:div w:id="1149901831">
          <w:marLeft w:val="640"/>
          <w:marRight w:val="0"/>
          <w:marTop w:val="0"/>
          <w:marBottom w:val="0"/>
          <w:divBdr>
            <w:top w:val="none" w:sz="0" w:space="0" w:color="auto"/>
            <w:left w:val="none" w:sz="0" w:space="0" w:color="auto"/>
            <w:bottom w:val="none" w:sz="0" w:space="0" w:color="auto"/>
            <w:right w:val="none" w:sz="0" w:space="0" w:color="auto"/>
          </w:divBdr>
        </w:div>
        <w:div w:id="1185170706">
          <w:marLeft w:val="640"/>
          <w:marRight w:val="0"/>
          <w:marTop w:val="0"/>
          <w:marBottom w:val="0"/>
          <w:divBdr>
            <w:top w:val="none" w:sz="0" w:space="0" w:color="auto"/>
            <w:left w:val="none" w:sz="0" w:space="0" w:color="auto"/>
            <w:bottom w:val="none" w:sz="0" w:space="0" w:color="auto"/>
            <w:right w:val="none" w:sz="0" w:space="0" w:color="auto"/>
          </w:divBdr>
        </w:div>
        <w:div w:id="1251042990">
          <w:marLeft w:val="640"/>
          <w:marRight w:val="0"/>
          <w:marTop w:val="0"/>
          <w:marBottom w:val="0"/>
          <w:divBdr>
            <w:top w:val="none" w:sz="0" w:space="0" w:color="auto"/>
            <w:left w:val="none" w:sz="0" w:space="0" w:color="auto"/>
            <w:bottom w:val="none" w:sz="0" w:space="0" w:color="auto"/>
            <w:right w:val="none" w:sz="0" w:space="0" w:color="auto"/>
          </w:divBdr>
        </w:div>
        <w:div w:id="1255018063">
          <w:marLeft w:val="640"/>
          <w:marRight w:val="0"/>
          <w:marTop w:val="0"/>
          <w:marBottom w:val="0"/>
          <w:divBdr>
            <w:top w:val="none" w:sz="0" w:space="0" w:color="auto"/>
            <w:left w:val="none" w:sz="0" w:space="0" w:color="auto"/>
            <w:bottom w:val="none" w:sz="0" w:space="0" w:color="auto"/>
            <w:right w:val="none" w:sz="0" w:space="0" w:color="auto"/>
          </w:divBdr>
        </w:div>
        <w:div w:id="1273169032">
          <w:marLeft w:val="640"/>
          <w:marRight w:val="0"/>
          <w:marTop w:val="0"/>
          <w:marBottom w:val="0"/>
          <w:divBdr>
            <w:top w:val="none" w:sz="0" w:space="0" w:color="auto"/>
            <w:left w:val="none" w:sz="0" w:space="0" w:color="auto"/>
            <w:bottom w:val="none" w:sz="0" w:space="0" w:color="auto"/>
            <w:right w:val="none" w:sz="0" w:space="0" w:color="auto"/>
          </w:divBdr>
        </w:div>
        <w:div w:id="1285578306">
          <w:marLeft w:val="640"/>
          <w:marRight w:val="0"/>
          <w:marTop w:val="0"/>
          <w:marBottom w:val="0"/>
          <w:divBdr>
            <w:top w:val="none" w:sz="0" w:space="0" w:color="auto"/>
            <w:left w:val="none" w:sz="0" w:space="0" w:color="auto"/>
            <w:bottom w:val="none" w:sz="0" w:space="0" w:color="auto"/>
            <w:right w:val="none" w:sz="0" w:space="0" w:color="auto"/>
          </w:divBdr>
        </w:div>
        <w:div w:id="1408378850">
          <w:marLeft w:val="640"/>
          <w:marRight w:val="0"/>
          <w:marTop w:val="0"/>
          <w:marBottom w:val="0"/>
          <w:divBdr>
            <w:top w:val="none" w:sz="0" w:space="0" w:color="auto"/>
            <w:left w:val="none" w:sz="0" w:space="0" w:color="auto"/>
            <w:bottom w:val="none" w:sz="0" w:space="0" w:color="auto"/>
            <w:right w:val="none" w:sz="0" w:space="0" w:color="auto"/>
          </w:divBdr>
        </w:div>
        <w:div w:id="1430194158">
          <w:marLeft w:val="640"/>
          <w:marRight w:val="0"/>
          <w:marTop w:val="0"/>
          <w:marBottom w:val="0"/>
          <w:divBdr>
            <w:top w:val="none" w:sz="0" w:space="0" w:color="auto"/>
            <w:left w:val="none" w:sz="0" w:space="0" w:color="auto"/>
            <w:bottom w:val="none" w:sz="0" w:space="0" w:color="auto"/>
            <w:right w:val="none" w:sz="0" w:space="0" w:color="auto"/>
          </w:divBdr>
        </w:div>
        <w:div w:id="1504783865">
          <w:marLeft w:val="640"/>
          <w:marRight w:val="0"/>
          <w:marTop w:val="0"/>
          <w:marBottom w:val="0"/>
          <w:divBdr>
            <w:top w:val="none" w:sz="0" w:space="0" w:color="auto"/>
            <w:left w:val="none" w:sz="0" w:space="0" w:color="auto"/>
            <w:bottom w:val="none" w:sz="0" w:space="0" w:color="auto"/>
            <w:right w:val="none" w:sz="0" w:space="0" w:color="auto"/>
          </w:divBdr>
        </w:div>
        <w:div w:id="1524977775">
          <w:marLeft w:val="640"/>
          <w:marRight w:val="0"/>
          <w:marTop w:val="0"/>
          <w:marBottom w:val="0"/>
          <w:divBdr>
            <w:top w:val="none" w:sz="0" w:space="0" w:color="auto"/>
            <w:left w:val="none" w:sz="0" w:space="0" w:color="auto"/>
            <w:bottom w:val="none" w:sz="0" w:space="0" w:color="auto"/>
            <w:right w:val="none" w:sz="0" w:space="0" w:color="auto"/>
          </w:divBdr>
        </w:div>
        <w:div w:id="1639873359">
          <w:marLeft w:val="640"/>
          <w:marRight w:val="0"/>
          <w:marTop w:val="0"/>
          <w:marBottom w:val="0"/>
          <w:divBdr>
            <w:top w:val="none" w:sz="0" w:space="0" w:color="auto"/>
            <w:left w:val="none" w:sz="0" w:space="0" w:color="auto"/>
            <w:bottom w:val="none" w:sz="0" w:space="0" w:color="auto"/>
            <w:right w:val="none" w:sz="0" w:space="0" w:color="auto"/>
          </w:divBdr>
        </w:div>
        <w:div w:id="1672834155">
          <w:marLeft w:val="640"/>
          <w:marRight w:val="0"/>
          <w:marTop w:val="0"/>
          <w:marBottom w:val="0"/>
          <w:divBdr>
            <w:top w:val="none" w:sz="0" w:space="0" w:color="auto"/>
            <w:left w:val="none" w:sz="0" w:space="0" w:color="auto"/>
            <w:bottom w:val="none" w:sz="0" w:space="0" w:color="auto"/>
            <w:right w:val="none" w:sz="0" w:space="0" w:color="auto"/>
          </w:divBdr>
        </w:div>
        <w:div w:id="1680309195">
          <w:marLeft w:val="640"/>
          <w:marRight w:val="0"/>
          <w:marTop w:val="0"/>
          <w:marBottom w:val="0"/>
          <w:divBdr>
            <w:top w:val="none" w:sz="0" w:space="0" w:color="auto"/>
            <w:left w:val="none" w:sz="0" w:space="0" w:color="auto"/>
            <w:bottom w:val="none" w:sz="0" w:space="0" w:color="auto"/>
            <w:right w:val="none" w:sz="0" w:space="0" w:color="auto"/>
          </w:divBdr>
        </w:div>
        <w:div w:id="1805390425">
          <w:marLeft w:val="640"/>
          <w:marRight w:val="0"/>
          <w:marTop w:val="0"/>
          <w:marBottom w:val="0"/>
          <w:divBdr>
            <w:top w:val="none" w:sz="0" w:space="0" w:color="auto"/>
            <w:left w:val="none" w:sz="0" w:space="0" w:color="auto"/>
            <w:bottom w:val="none" w:sz="0" w:space="0" w:color="auto"/>
            <w:right w:val="none" w:sz="0" w:space="0" w:color="auto"/>
          </w:divBdr>
        </w:div>
        <w:div w:id="1880778783">
          <w:marLeft w:val="640"/>
          <w:marRight w:val="0"/>
          <w:marTop w:val="0"/>
          <w:marBottom w:val="0"/>
          <w:divBdr>
            <w:top w:val="none" w:sz="0" w:space="0" w:color="auto"/>
            <w:left w:val="none" w:sz="0" w:space="0" w:color="auto"/>
            <w:bottom w:val="none" w:sz="0" w:space="0" w:color="auto"/>
            <w:right w:val="none" w:sz="0" w:space="0" w:color="auto"/>
          </w:divBdr>
        </w:div>
        <w:div w:id="2017534477">
          <w:marLeft w:val="640"/>
          <w:marRight w:val="0"/>
          <w:marTop w:val="0"/>
          <w:marBottom w:val="0"/>
          <w:divBdr>
            <w:top w:val="none" w:sz="0" w:space="0" w:color="auto"/>
            <w:left w:val="none" w:sz="0" w:space="0" w:color="auto"/>
            <w:bottom w:val="none" w:sz="0" w:space="0" w:color="auto"/>
            <w:right w:val="none" w:sz="0" w:space="0" w:color="auto"/>
          </w:divBdr>
        </w:div>
        <w:div w:id="2034571617">
          <w:marLeft w:val="640"/>
          <w:marRight w:val="0"/>
          <w:marTop w:val="0"/>
          <w:marBottom w:val="0"/>
          <w:divBdr>
            <w:top w:val="none" w:sz="0" w:space="0" w:color="auto"/>
            <w:left w:val="none" w:sz="0" w:space="0" w:color="auto"/>
            <w:bottom w:val="none" w:sz="0" w:space="0" w:color="auto"/>
            <w:right w:val="none" w:sz="0" w:space="0" w:color="auto"/>
          </w:divBdr>
        </w:div>
        <w:div w:id="2104691578">
          <w:marLeft w:val="640"/>
          <w:marRight w:val="0"/>
          <w:marTop w:val="0"/>
          <w:marBottom w:val="0"/>
          <w:divBdr>
            <w:top w:val="none" w:sz="0" w:space="0" w:color="auto"/>
            <w:left w:val="none" w:sz="0" w:space="0" w:color="auto"/>
            <w:bottom w:val="none" w:sz="0" w:space="0" w:color="auto"/>
            <w:right w:val="none" w:sz="0" w:space="0" w:color="auto"/>
          </w:divBdr>
        </w:div>
      </w:divsChild>
    </w:div>
    <w:div w:id="875891891">
      <w:bodyDiv w:val="1"/>
      <w:marLeft w:val="0"/>
      <w:marRight w:val="0"/>
      <w:marTop w:val="0"/>
      <w:marBottom w:val="0"/>
      <w:divBdr>
        <w:top w:val="none" w:sz="0" w:space="0" w:color="auto"/>
        <w:left w:val="none" w:sz="0" w:space="0" w:color="auto"/>
        <w:bottom w:val="none" w:sz="0" w:space="0" w:color="auto"/>
        <w:right w:val="none" w:sz="0" w:space="0" w:color="auto"/>
      </w:divBdr>
    </w:div>
    <w:div w:id="890115990">
      <w:bodyDiv w:val="1"/>
      <w:marLeft w:val="0"/>
      <w:marRight w:val="0"/>
      <w:marTop w:val="0"/>
      <w:marBottom w:val="0"/>
      <w:divBdr>
        <w:top w:val="none" w:sz="0" w:space="0" w:color="auto"/>
        <w:left w:val="none" w:sz="0" w:space="0" w:color="auto"/>
        <w:bottom w:val="none" w:sz="0" w:space="0" w:color="auto"/>
        <w:right w:val="none" w:sz="0" w:space="0" w:color="auto"/>
      </w:divBdr>
      <w:divsChild>
        <w:div w:id="18629879">
          <w:marLeft w:val="640"/>
          <w:marRight w:val="0"/>
          <w:marTop w:val="0"/>
          <w:marBottom w:val="0"/>
          <w:divBdr>
            <w:top w:val="none" w:sz="0" w:space="0" w:color="auto"/>
            <w:left w:val="none" w:sz="0" w:space="0" w:color="auto"/>
            <w:bottom w:val="none" w:sz="0" w:space="0" w:color="auto"/>
            <w:right w:val="none" w:sz="0" w:space="0" w:color="auto"/>
          </w:divBdr>
        </w:div>
        <w:div w:id="34042360">
          <w:marLeft w:val="640"/>
          <w:marRight w:val="0"/>
          <w:marTop w:val="0"/>
          <w:marBottom w:val="0"/>
          <w:divBdr>
            <w:top w:val="none" w:sz="0" w:space="0" w:color="auto"/>
            <w:left w:val="none" w:sz="0" w:space="0" w:color="auto"/>
            <w:bottom w:val="none" w:sz="0" w:space="0" w:color="auto"/>
            <w:right w:val="none" w:sz="0" w:space="0" w:color="auto"/>
          </w:divBdr>
        </w:div>
        <w:div w:id="86537748">
          <w:marLeft w:val="640"/>
          <w:marRight w:val="0"/>
          <w:marTop w:val="0"/>
          <w:marBottom w:val="0"/>
          <w:divBdr>
            <w:top w:val="none" w:sz="0" w:space="0" w:color="auto"/>
            <w:left w:val="none" w:sz="0" w:space="0" w:color="auto"/>
            <w:bottom w:val="none" w:sz="0" w:space="0" w:color="auto"/>
            <w:right w:val="none" w:sz="0" w:space="0" w:color="auto"/>
          </w:divBdr>
        </w:div>
        <w:div w:id="151264378">
          <w:marLeft w:val="640"/>
          <w:marRight w:val="0"/>
          <w:marTop w:val="0"/>
          <w:marBottom w:val="0"/>
          <w:divBdr>
            <w:top w:val="none" w:sz="0" w:space="0" w:color="auto"/>
            <w:left w:val="none" w:sz="0" w:space="0" w:color="auto"/>
            <w:bottom w:val="none" w:sz="0" w:space="0" w:color="auto"/>
            <w:right w:val="none" w:sz="0" w:space="0" w:color="auto"/>
          </w:divBdr>
        </w:div>
        <w:div w:id="186254217">
          <w:marLeft w:val="640"/>
          <w:marRight w:val="0"/>
          <w:marTop w:val="0"/>
          <w:marBottom w:val="0"/>
          <w:divBdr>
            <w:top w:val="none" w:sz="0" w:space="0" w:color="auto"/>
            <w:left w:val="none" w:sz="0" w:space="0" w:color="auto"/>
            <w:bottom w:val="none" w:sz="0" w:space="0" w:color="auto"/>
            <w:right w:val="none" w:sz="0" w:space="0" w:color="auto"/>
          </w:divBdr>
        </w:div>
        <w:div w:id="218637079">
          <w:marLeft w:val="640"/>
          <w:marRight w:val="0"/>
          <w:marTop w:val="0"/>
          <w:marBottom w:val="0"/>
          <w:divBdr>
            <w:top w:val="none" w:sz="0" w:space="0" w:color="auto"/>
            <w:left w:val="none" w:sz="0" w:space="0" w:color="auto"/>
            <w:bottom w:val="none" w:sz="0" w:space="0" w:color="auto"/>
            <w:right w:val="none" w:sz="0" w:space="0" w:color="auto"/>
          </w:divBdr>
        </w:div>
        <w:div w:id="304893716">
          <w:marLeft w:val="640"/>
          <w:marRight w:val="0"/>
          <w:marTop w:val="0"/>
          <w:marBottom w:val="0"/>
          <w:divBdr>
            <w:top w:val="none" w:sz="0" w:space="0" w:color="auto"/>
            <w:left w:val="none" w:sz="0" w:space="0" w:color="auto"/>
            <w:bottom w:val="none" w:sz="0" w:space="0" w:color="auto"/>
            <w:right w:val="none" w:sz="0" w:space="0" w:color="auto"/>
          </w:divBdr>
        </w:div>
        <w:div w:id="305748211">
          <w:marLeft w:val="640"/>
          <w:marRight w:val="0"/>
          <w:marTop w:val="0"/>
          <w:marBottom w:val="0"/>
          <w:divBdr>
            <w:top w:val="none" w:sz="0" w:space="0" w:color="auto"/>
            <w:left w:val="none" w:sz="0" w:space="0" w:color="auto"/>
            <w:bottom w:val="none" w:sz="0" w:space="0" w:color="auto"/>
            <w:right w:val="none" w:sz="0" w:space="0" w:color="auto"/>
          </w:divBdr>
        </w:div>
        <w:div w:id="333801955">
          <w:marLeft w:val="640"/>
          <w:marRight w:val="0"/>
          <w:marTop w:val="0"/>
          <w:marBottom w:val="0"/>
          <w:divBdr>
            <w:top w:val="none" w:sz="0" w:space="0" w:color="auto"/>
            <w:left w:val="none" w:sz="0" w:space="0" w:color="auto"/>
            <w:bottom w:val="none" w:sz="0" w:space="0" w:color="auto"/>
            <w:right w:val="none" w:sz="0" w:space="0" w:color="auto"/>
          </w:divBdr>
        </w:div>
        <w:div w:id="336227139">
          <w:marLeft w:val="640"/>
          <w:marRight w:val="0"/>
          <w:marTop w:val="0"/>
          <w:marBottom w:val="0"/>
          <w:divBdr>
            <w:top w:val="none" w:sz="0" w:space="0" w:color="auto"/>
            <w:left w:val="none" w:sz="0" w:space="0" w:color="auto"/>
            <w:bottom w:val="none" w:sz="0" w:space="0" w:color="auto"/>
            <w:right w:val="none" w:sz="0" w:space="0" w:color="auto"/>
          </w:divBdr>
        </w:div>
        <w:div w:id="354618370">
          <w:marLeft w:val="640"/>
          <w:marRight w:val="0"/>
          <w:marTop w:val="0"/>
          <w:marBottom w:val="0"/>
          <w:divBdr>
            <w:top w:val="none" w:sz="0" w:space="0" w:color="auto"/>
            <w:left w:val="none" w:sz="0" w:space="0" w:color="auto"/>
            <w:bottom w:val="none" w:sz="0" w:space="0" w:color="auto"/>
            <w:right w:val="none" w:sz="0" w:space="0" w:color="auto"/>
          </w:divBdr>
        </w:div>
        <w:div w:id="381288869">
          <w:marLeft w:val="640"/>
          <w:marRight w:val="0"/>
          <w:marTop w:val="0"/>
          <w:marBottom w:val="0"/>
          <w:divBdr>
            <w:top w:val="none" w:sz="0" w:space="0" w:color="auto"/>
            <w:left w:val="none" w:sz="0" w:space="0" w:color="auto"/>
            <w:bottom w:val="none" w:sz="0" w:space="0" w:color="auto"/>
            <w:right w:val="none" w:sz="0" w:space="0" w:color="auto"/>
          </w:divBdr>
        </w:div>
        <w:div w:id="504907536">
          <w:marLeft w:val="640"/>
          <w:marRight w:val="0"/>
          <w:marTop w:val="0"/>
          <w:marBottom w:val="0"/>
          <w:divBdr>
            <w:top w:val="none" w:sz="0" w:space="0" w:color="auto"/>
            <w:left w:val="none" w:sz="0" w:space="0" w:color="auto"/>
            <w:bottom w:val="none" w:sz="0" w:space="0" w:color="auto"/>
            <w:right w:val="none" w:sz="0" w:space="0" w:color="auto"/>
          </w:divBdr>
        </w:div>
        <w:div w:id="587814592">
          <w:marLeft w:val="640"/>
          <w:marRight w:val="0"/>
          <w:marTop w:val="0"/>
          <w:marBottom w:val="0"/>
          <w:divBdr>
            <w:top w:val="none" w:sz="0" w:space="0" w:color="auto"/>
            <w:left w:val="none" w:sz="0" w:space="0" w:color="auto"/>
            <w:bottom w:val="none" w:sz="0" w:space="0" w:color="auto"/>
            <w:right w:val="none" w:sz="0" w:space="0" w:color="auto"/>
          </w:divBdr>
        </w:div>
        <w:div w:id="608239776">
          <w:marLeft w:val="640"/>
          <w:marRight w:val="0"/>
          <w:marTop w:val="0"/>
          <w:marBottom w:val="0"/>
          <w:divBdr>
            <w:top w:val="none" w:sz="0" w:space="0" w:color="auto"/>
            <w:left w:val="none" w:sz="0" w:space="0" w:color="auto"/>
            <w:bottom w:val="none" w:sz="0" w:space="0" w:color="auto"/>
            <w:right w:val="none" w:sz="0" w:space="0" w:color="auto"/>
          </w:divBdr>
        </w:div>
        <w:div w:id="633483468">
          <w:marLeft w:val="640"/>
          <w:marRight w:val="0"/>
          <w:marTop w:val="0"/>
          <w:marBottom w:val="0"/>
          <w:divBdr>
            <w:top w:val="none" w:sz="0" w:space="0" w:color="auto"/>
            <w:left w:val="none" w:sz="0" w:space="0" w:color="auto"/>
            <w:bottom w:val="none" w:sz="0" w:space="0" w:color="auto"/>
            <w:right w:val="none" w:sz="0" w:space="0" w:color="auto"/>
          </w:divBdr>
        </w:div>
        <w:div w:id="664164474">
          <w:marLeft w:val="640"/>
          <w:marRight w:val="0"/>
          <w:marTop w:val="0"/>
          <w:marBottom w:val="0"/>
          <w:divBdr>
            <w:top w:val="none" w:sz="0" w:space="0" w:color="auto"/>
            <w:left w:val="none" w:sz="0" w:space="0" w:color="auto"/>
            <w:bottom w:val="none" w:sz="0" w:space="0" w:color="auto"/>
            <w:right w:val="none" w:sz="0" w:space="0" w:color="auto"/>
          </w:divBdr>
        </w:div>
        <w:div w:id="735275670">
          <w:marLeft w:val="640"/>
          <w:marRight w:val="0"/>
          <w:marTop w:val="0"/>
          <w:marBottom w:val="0"/>
          <w:divBdr>
            <w:top w:val="none" w:sz="0" w:space="0" w:color="auto"/>
            <w:left w:val="none" w:sz="0" w:space="0" w:color="auto"/>
            <w:bottom w:val="none" w:sz="0" w:space="0" w:color="auto"/>
            <w:right w:val="none" w:sz="0" w:space="0" w:color="auto"/>
          </w:divBdr>
        </w:div>
        <w:div w:id="798189350">
          <w:marLeft w:val="640"/>
          <w:marRight w:val="0"/>
          <w:marTop w:val="0"/>
          <w:marBottom w:val="0"/>
          <w:divBdr>
            <w:top w:val="none" w:sz="0" w:space="0" w:color="auto"/>
            <w:left w:val="none" w:sz="0" w:space="0" w:color="auto"/>
            <w:bottom w:val="none" w:sz="0" w:space="0" w:color="auto"/>
            <w:right w:val="none" w:sz="0" w:space="0" w:color="auto"/>
          </w:divBdr>
        </w:div>
        <w:div w:id="918103738">
          <w:marLeft w:val="640"/>
          <w:marRight w:val="0"/>
          <w:marTop w:val="0"/>
          <w:marBottom w:val="0"/>
          <w:divBdr>
            <w:top w:val="none" w:sz="0" w:space="0" w:color="auto"/>
            <w:left w:val="none" w:sz="0" w:space="0" w:color="auto"/>
            <w:bottom w:val="none" w:sz="0" w:space="0" w:color="auto"/>
            <w:right w:val="none" w:sz="0" w:space="0" w:color="auto"/>
          </w:divBdr>
        </w:div>
        <w:div w:id="932979090">
          <w:marLeft w:val="640"/>
          <w:marRight w:val="0"/>
          <w:marTop w:val="0"/>
          <w:marBottom w:val="0"/>
          <w:divBdr>
            <w:top w:val="none" w:sz="0" w:space="0" w:color="auto"/>
            <w:left w:val="none" w:sz="0" w:space="0" w:color="auto"/>
            <w:bottom w:val="none" w:sz="0" w:space="0" w:color="auto"/>
            <w:right w:val="none" w:sz="0" w:space="0" w:color="auto"/>
          </w:divBdr>
        </w:div>
        <w:div w:id="969289653">
          <w:marLeft w:val="640"/>
          <w:marRight w:val="0"/>
          <w:marTop w:val="0"/>
          <w:marBottom w:val="0"/>
          <w:divBdr>
            <w:top w:val="none" w:sz="0" w:space="0" w:color="auto"/>
            <w:left w:val="none" w:sz="0" w:space="0" w:color="auto"/>
            <w:bottom w:val="none" w:sz="0" w:space="0" w:color="auto"/>
            <w:right w:val="none" w:sz="0" w:space="0" w:color="auto"/>
          </w:divBdr>
        </w:div>
        <w:div w:id="1027372501">
          <w:marLeft w:val="640"/>
          <w:marRight w:val="0"/>
          <w:marTop w:val="0"/>
          <w:marBottom w:val="0"/>
          <w:divBdr>
            <w:top w:val="none" w:sz="0" w:space="0" w:color="auto"/>
            <w:left w:val="none" w:sz="0" w:space="0" w:color="auto"/>
            <w:bottom w:val="none" w:sz="0" w:space="0" w:color="auto"/>
            <w:right w:val="none" w:sz="0" w:space="0" w:color="auto"/>
          </w:divBdr>
        </w:div>
        <w:div w:id="1027490263">
          <w:marLeft w:val="640"/>
          <w:marRight w:val="0"/>
          <w:marTop w:val="0"/>
          <w:marBottom w:val="0"/>
          <w:divBdr>
            <w:top w:val="none" w:sz="0" w:space="0" w:color="auto"/>
            <w:left w:val="none" w:sz="0" w:space="0" w:color="auto"/>
            <w:bottom w:val="none" w:sz="0" w:space="0" w:color="auto"/>
            <w:right w:val="none" w:sz="0" w:space="0" w:color="auto"/>
          </w:divBdr>
        </w:div>
        <w:div w:id="1059287719">
          <w:marLeft w:val="640"/>
          <w:marRight w:val="0"/>
          <w:marTop w:val="0"/>
          <w:marBottom w:val="0"/>
          <w:divBdr>
            <w:top w:val="none" w:sz="0" w:space="0" w:color="auto"/>
            <w:left w:val="none" w:sz="0" w:space="0" w:color="auto"/>
            <w:bottom w:val="none" w:sz="0" w:space="0" w:color="auto"/>
            <w:right w:val="none" w:sz="0" w:space="0" w:color="auto"/>
          </w:divBdr>
        </w:div>
        <w:div w:id="1071928108">
          <w:marLeft w:val="640"/>
          <w:marRight w:val="0"/>
          <w:marTop w:val="0"/>
          <w:marBottom w:val="0"/>
          <w:divBdr>
            <w:top w:val="none" w:sz="0" w:space="0" w:color="auto"/>
            <w:left w:val="none" w:sz="0" w:space="0" w:color="auto"/>
            <w:bottom w:val="none" w:sz="0" w:space="0" w:color="auto"/>
            <w:right w:val="none" w:sz="0" w:space="0" w:color="auto"/>
          </w:divBdr>
        </w:div>
        <w:div w:id="1089081049">
          <w:marLeft w:val="640"/>
          <w:marRight w:val="0"/>
          <w:marTop w:val="0"/>
          <w:marBottom w:val="0"/>
          <w:divBdr>
            <w:top w:val="none" w:sz="0" w:space="0" w:color="auto"/>
            <w:left w:val="none" w:sz="0" w:space="0" w:color="auto"/>
            <w:bottom w:val="none" w:sz="0" w:space="0" w:color="auto"/>
            <w:right w:val="none" w:sz="0" w:space="0" w:color="auto"/>
          </w:divBdr>
        </w:div>
        <w:div w:id="1105073772">
          <w:marLeft w:val="640"/>
          <w:marRight w:val="0"/>
          <w:marTop w:val="0"/>
          <w:marBottom w:val="0"/>
          <w:divBdr>
            <w:top w:val="none" w:sz="0" w:space="0" w:color="auto"/>
            <w:left w:val="none" w:sz="0" w:space="0" w:color="auto"/>
            <w:bottom w:val="none" w:sz="0" w:space="0" w:color="auto"/>
            <w:right w:val="none" w:sz="0" w:space="0" w:color="auto"/>
          </w:divBdr>
        </w:div>
        <w:div w:id="1128358132">
          <w:marLeft w:val="640"/>
          <w:marRight w:val="0"/>
          <w:marTop w:val="0"/>
          <w:marBottom w:val="0"/>
          <w:divBdr>
            <w:top w:val="none" w:sz="0" w:space="0" w:color="auto"/>
            <w:left w:val="none" w:sz="0" w:space="0" w:color="auto"/>
            <w:bottom w:val="none" w:sz="0" w:space="0" w:color="auto"/>
            <w:right w:val="none" w:sz="0" w:space="0" w:color="auto"/>
          </w:divBdr>
        </w:div>
        <w:div w:id="1135946439">
          <w:marLeft w:val="640"/>
          <w:marRight w:val="0"/>
          <w:marTop w:val="0"/>
          <w:marBottom w:val="0"/>
          <w:divBdr>
            <w:top w:val="none" w:sz="0" w:space="0" w:color="auto"/>
            <w:left w:val="none" w:sz="0" w:space="0" w:color="auto"/>
            <w:bottom w:val="none" w:sz="0" w:space="0" w:color="auto"/>
            <w:right w:val="none" w:sz="0" w:space="0" w:color="auto"/>
          </w:divBdr>
        </w:div>
        <w:div w:id="1161190892">
          <w:marLeft w:val="640"/>
          <w:marRight w:val="0"/>
          <w:marTop w:val="0"/>
          <w:marBottom w:val="0"/>
          <w:divBdr>
            <w:top w:val="none" w:sz="0" w:space="0" w:color="auto"/>
            <w:left w:val="none" w:sz="0" w:space="0" w:color="auto"/>
            <w:bottom w:val="none" w:sz="0" w:space="0" w:color="auto"/>
            <w:right w:val="none" w:sz="0" w:space="0" w:color="auto"/>
          </w:divBdr>
        </w:div>
        <w:div w:id="1235435958">
          <w:marLeft w:val="640"/>
          <w:marRight w:val="0"/>
          <w:marTop w:val="0"/>
          <w:marBottom w:val="0"/>
          <w:divBdr>
            <w:top w:val="none" w:sz="0" w:space="0" w:color="auto"/>
            <w:left w:val="none" w:sz="0" w:space="0" w:color="auto"/>
            <w:bottom w:val="none" w:sz="0" w:space="0" w:color="auto"/>
            <w:right w:val="none" w:sz="0" w:space="0" w:color="auto"/>
          </w:divBdr>
        </w:div>
        <w:div w:id="1269435287">
          <w:marLeft w:val="640"/>
          <w:marRight w:val="0"/>
          <w:marTop w:val="0"/>
          <w:marBottom w:val="0"/>
          <w:divBdr>
            <w:top w:val="none" w:sz="0" w:space="0" w:color="auto"/>
            <w:left w:val="none" w:sz="0" w:space="0" w:color="auto"/>
            <w:bottom w:val="none" w:sz="0" w:space="0" w:color="auto"/>
            <w:right w:val="none" w:sz="0" w:space="0" w:color="auto"/>
          </w:divBdr>
        </w:div>
        <w:div w:id="1278876211">
          <w:marLeft w:val="640"/>
          <w:marRight w:val="0"/>
          <w:marTop w:val="0"/>
          <w:marBottom w:val="0"/>
          <w:divBdr>
            <w:top w:val="none" w:sz="0" w:space="0" w:color="auto"/>
            <w:left w:val="none" w:sz="0" w:space="0" w:color="auto"/>
            <w:bottom w:val="none" w:sz="0" w:space="0" w:color="auto"/>
            <w:right w:val="none" w:sz="0" w:space="0" w:color="auto"/>
          </w:divBdr>
        </w:div>
        <w:div w:id="1318725231">
          <w:marLeft w:val="640"/>
          <w:marRight w:val="0"/>
          <w:marTop w:val="0"/>
          <w:marBottom w:val="0"/>
          <w:divBdr>
            <w:top w:val="none" w:sz="0" w:space="0" w:color="auto"/>
            <w:left w:val="none" w:sz="0" w:space="0" w:color="auto"/>
            <w:bottom w:val="none" w:sz="0" w:space="0" w:color="auto"/>
            <w:right w:val="none" w:sz="0" w:space="0" w:color="auto"/>
          </w:divBdr>
        </w:div>
        <w:div w:id="1393310362">
          <w:marLeft w:val="640"/>
          <w:marRight w:val="0"/>
          <w:marTop w:val="0"/>
          <w:marBottom w:val="0"/>
          <w:divBdr>
            <w:top w:val="none" w:sz="0" w:space="0" w:color="auto"/>
            <w:left w:val="none" w:sz="0" w:space="0" w:color="auto"/>
            <w:bottom w:val="none" w:sz="0" w:space="0" w:color="auto"/>
            <w:right w:val="none" w:sz="0" w:space="0" w:color="auto"/>
          </w:divBdr>
        </w:div>
        <w:div w:id="1418361316">
          <w:marLeft w:val="640"/>
          <w:marRight w:val="0"/>
          <w:marTop w:val="0"/>
          <w:marBottom w:val="0"/>
          <w:divBdr>
            <w:top w:val="none" w:sz="0" w:space="0" w:color="auto"/>
            <w:left w:val="none" w:sz="0" w:space="0" w:color="auto"/>
            <w:bottom w:val="none" w:sz="0" w:space="0" w:color="auto"/>
            <w:right w:val="none" w:sz="0" w:space="0" w:color="auto"/>
          </w:divBdr>
        </w:div>
        <w:div w:id="1456942871">
          <w:marLeft w:val="640"/>
          <w:marRight w:val="0"/>
          <w:marTop w:val="0"/>
          <w:marBottom w:val="0"/>
          <w:divBdr>
            <w:top w:val="none" w:sz="0" w:space="0" w:color="auto"/>
            <w:left w:val="none" w:sz="0" w:space="0" w:color="auto"/>
            <w:bottom w:val="none" w:sz="0" w:space="0" w:color="auto"/>
            <w:right w:val="none" w:sz="0" w:space="0" w:color="auto"/>
          </w:divBdr>
        </w:div>
        <w:div w:id="1462453889">
          <w:marLeft w:val="640"/>
          <w:marRight w:val="0"/>
          <w:marTop w:val="0"/>
          <w:marBottom w:val="0"/>
          <w:divBdr>
            <w:top w:val="none" w:sz="0" w:space="0" w:color="auto"/>
            <w:left w:val="none" w:sz="0" w:space="0" w:color="auto"/>
            <w:bottom w:val="none" w:sz="0" w:space="0" w:color="auto"/>
            <w:right w:val="none" w:sz="0" w:space="0" w:color="auto"/>
          </w:divBdr>
        </w:div>
        <w:div w:id="1527449664">
          <w:marLeft w:val="640"/>
          <w:marRight w:val="0"/>
          <w:marTop w:val="0"/>
          <w:marBottom w:val="0"/>
          <w:divBdr>
            <w:top w:val="none" w:sz="0" w:space="0" w:color="auto"/>
            <w:left w:val="none" w:sz="0" w:space="0" w:color="auto"/>
            <w:bottom w:val="none" w:sz="0" w:space="0" w:color="auto"/>
            <w:right w:val="none" w:sz="0" w:space="0" w:color="auto"/>
          </w:divBdr>
        </w:div>
        <w:div w:id="1571698351">
          <w:marLeft w:val="640"/>
          <w:marRight w:val="0"/>
          <w:marTop w:val="0"/>
          <w:marBottom w:val="0"/>
          <w:divBdr>
            <w:top w:val="none" w:sz="0" w:space="0" w:color="auto"/>
            <w:left w:val="none" w:sz="0" w:space="0" w:color="auto"/>
            <w:bottom w:val="none" w:sz="0" w:space="0" w:color="auto"/>
            <w:right w:val="none" w:sz="0" w:space="0" w:color="auto"/>
          </w:divBdr>
        </w:div>
        <w:div w:id="1663855555">
          <w:marLeft w:val="640"/>
          <w:marRight w:val="0"/>
          <w:marTop w:val="0"/>
          <w:marBottom w:val="0"/>
          <w:divBdr>
            <w:top w:val="none" w:sz="0" w:space="0" w:color="auto"/>
            <w:left w:val="none" w:sz="0" w:space="0" w:color="auto"/>
            <w:bottom w:val="none" w:sz="0" w:space="0" w:color="auto"/>
            <w:right w:val="none" w:sz="0" w:space="0" w:color="auto"/>
          </w:divBdr>
        </w:div>
        <w:div w:id="1692610740">
          <w:marLeft w:val="640"/>
          <w:marRight w:val="0"/>
          <w:marTop w:val="0"/>
          <w:marBottom w:val="0"/>
          <w:divBdr>
            <w:top w:val="none" w:sz="0" w:space="0" w:color="auto"/>
            <w:left w:val="none" w:sz="0" w:space="0" w:color="auto"/>
            <w:bottom w:val="none" w:sz="0" w:space="0" w:color="auto"/>
            <w:right w:val="none" w:sz="0" w:space="0" w:color="auto"/>
          </w:divBdr>
        </w:div>
        <w:div w:id="1701395789">
          <w:marLeft w:val="640"/>
          <w:marRight w:val="0"/>
          <w:marTop w:val="0"/>
          <w:marBottom w:val="0"/>
          <w:divBdr>
            <w:top w:val="none" w:sz="0" w:space="0" w:color="auto"/>
            <w:left w:val="none" w:sz="0" w:space="0" w:color="auto"/>
            <w:bottom w:val="none" w:sz="0" w:space="0" w:color="auto"/>
            <w:right w:val="none" w:sz="0" w:space="0" w:color="auto"/>
          </w:divBdr>
        </w:div>
        <w:div w:id="1799565012">
          <w:marLeft w:val="640"/>
          <w:marRight w:val="0"/>
          <w:marTop w:val="0"/>
          <w:marBottom w:val="0"/>
          <w:divBdr>
            <w:top w:val="none" w:sz="0" w:space="0" w:color="auto"/>
            <w:left w:val="none" w:sz="0" w:space="0" w:color="auto"/>
            <w:bottom w:val="none" w:sz="0" w:space="0" w:color="auto"/>
            <w:right w:val="none" w:sz="0" w:space="0" w:color="auto"/>
          </w:divBdr>
        </w:div>
        <w:div w:id="1886718769">
          <w:marLeft w:val="640"/>
          <w:marRight w:val="0"/>
          <w:marTop w:val="0"/>
          <w:marBottom w:val="0"/>
          <w:divBdr>
            <w:top w:val="none" w:sz="0" w:space="0" w:color="auto"/>
            <w:left w:val="none" w:sz="0" w:space="0" w:color="auto"/>
            <w:bottom w:val="none" w:sz="0" w:space="0" w:color="auto"/>
            <w:right w:val="none" w:sz="0" w:space="0" w:color="auto"/>
          </w:divBdr>
        </w:div>
        <w:div w:id="1928726875">
          <w:marLeft w:val="640"/>
          <w:marRight w:val="0"/>
          <w:marTop w:val="0"/>
          <w:marBottom w:val="0"/>
          <w:divBdr>
            <w:top w:val="none" w:sz="0" w:space="0" w:color="auto"/>
            <w:left w:val="none" w:sz="0" w:space="0" w:color="auto"/>
            <w:bottom w:val="none" w:sz="0" w:space="0" w:color="auto"/>
            <w:right w:val="none" w:sz="0" w:space="0" w:color="auto"/>
          </w:divBdr>
          <w:divsChild>
            <w:div w:id="465321248">
              <w:marLeft w:val="0"/>
              <w:marRight w:val="0"/>
              <w:marTop w:val="0"/>
              <w:marBottom w:val="0"/>
              <w:divBdr>
                <w:top w:val="none" w:sz="0" w:space="0" w:color="auto"/>
                <w:left w:val="none" w:sz="0" w:space="0" w:color="auto"/>
                <w:bottom w:val="none" w:sz="0" w:space="0" w:color="auto"/>
                <w:right w:val="none" w:sz="0" w:space="0" w:color="auto"/>
              </w:divBdr>
              <w:divsChild>
                <w:div w:id="124203636">
                  <w:marLeft w:val="640"/>
                  <w:marRight w:val="0"/>
                  <w:marTop w:val="0"/>
                  <w:marBottom w:val="0"/>
                  <w:divBdr>
                    <w:top w:val="none" w:sz="0" w:space="0" w:color="auto"/>
                    <w:left w:val="none" w:sz="0" w:space="0" w:color="auto"/>
                    <w:bottom w:val="none" w:sz="0" w:space="0" w:color="auto"/>
                    <w:right w:val="none" w:sz="0" w:space="0" w:color="auto"/>
                  </w:divBdr>
                </w:div>
                <w:div w:id="167251418">
                  <w:marLeft w:val="640"/>
                  <w:marRight w:val="0"/>
                  <w:marTop w:val="0"/>
                  <w:marBottom w:val="0"/>
                  <w:divBdr>
                    <w:top w:val="none" w:sz="0" w:space="0" w:color="auto"/>
                    <w:left w:val="none" w:sz="0" w:space="0" w:color="auto"/>
                    <w:bottom w:val="none" w:sz="0" w:space="0" w:color="auto"/>
                    <w:right w:val="none" w:sz="0" w:space="0" w:color="auto"/>
                  </w:divBdr>
                </w:div>
                <w:div w:id="209265136">
                  <w:marLeft w:val="640"/>
                  <w:marRight w:val="0"/>
                  <w:marTop w:val="0"/>
                  <w:marBottom w:val="0"/>
                  <w:divBdr>
                    <w:top w:val="none" w:sz="0" w:space="0" w:color="auto"/>
                    <w:left w:val="none" w:sz="0" w:space="0" w:color="auto"/>
                    <w:bottom w:val="none" w:sz="0" w:space="0" w:color="auto"/>
                    <w:right w:val="none" w:sz="0" w:space="0" w:color="auto"/>
                  </w:divBdr>
                </w:div>
                <w:div w:id="217056355">
                  <w:marLeft w:val="640"/>
                  <w:marRight w:val="0"/>
                  <w:marTop w:val="0"/>
                  <w:marBottom w:val="0"/>
                  <w:divBdr>
                    <w:top w:val="none" w:sz="0" w:space="0" w:color="auto"/>
                    <w:left w:val="none" w:sz="0" w:space="0" w:color="auto"/>
                    <w:bottom w:val="none" w:sz="0" w:space="0" w:color="auto"/>
                    <w:right w:val="none" w:sz="0" w:space="0" w:color="auto"/>
                  </w:divBdr>
                </w:div>
                <w:div w:id="278073660">
                  <w:marLeft w:val="640"/>
                  <w:marRight w:val="0"/>
                  <w:marTop w:val="0"/>
                  <w:marBottom w:val="0"/>
                  <w:divBdr>
                    <w:top w:val="none" w:sz="0" w:space="0" w:color="auto"/>
                    <w:left w:val="none" w:sz="0" w:space="0" w:color="auto"/>
                    <w:bottom w:val="none" w:sz="0" w:space="0" w:color="auto"/>
                    <w:right w:val="none" w:sz="0" w:space="0" w:color="auto"/>
                  </w:divBdr>
                </w:div>
                <w:div w:id="313721501">
                  <w:marLeft w:val="640"/>
                  <w:marRight w:val="0"/>
                  <w:marTop w:val="0"/>
                  <w:marBottom w:val="0"/>
                  <w:divBdr>
                    <w:top w:val="none" w:sz="0" w:space="0" w:color="auto"/>
                    <w:left w:val="none" w:sz="0" w:space="0" w:color="auto"/>
                    <w:bottom w:val="none" w:sz="0" w:space="0" w:color="auto"/>
                    <w:right w:val="none" w:sz="0" w:space="0" w:color="auto"/>
                  </w:divBdr>
                </w:div>
                <w:div w:id="377749982">
                  <w:marLeft w:val="640"/>
                  <w:marRight w:val="0"/>
                  <w:marTop w:val="0"/>
                  <w:marBottom w:val="0"/>
                  <w:divBdr>
                    <w:top w:val="none" w:sz="0" w:space="0" w:color="auto"/>
                    <w:left w:val="none" w:sz="0" w:space="0" w:color="auto"/>
                    <w:bottom w:val="none" w:sz="0" w:space="0" w:color="auto"/>
                    <w:right w:val="none" w:sz="0" w:space="0" w:color="auto"/>
                  </w:divBdr>
                </w:div>
                <w:div w:id="380251214">
                  <w:marLeft w:val="640"/>
                  <w:marRight w:val="0"/>
                  <w:marTop w:val="0"/>
                  <w:marBottom w:val="0"/>
                  <w:divBdr>
                    <w:top w:val="none" w:sz="0" w:space="0" w:color="auto"/>
                    <w:left w:val="none" w:sz="0" w:space="0" w:color="auto"/>
                    <w:bottom w:val="none" w:sz="0" w:space="0" w:color="auto"/>
                    <w:right w:val="none" w:sz="0" w:space="0" w:color="auto"/>
                  </w:divBdr>
                </w:div>
                <w:div w:id="441262268">
                  <w:marLeft w:val="640"/>
                  <w:marRight w:val="0"/>
                  <w:marTop w:val="0"/>
                  <w:marBottom w:val="0"/>
                  <w:divBdr>
                    <w:top w:val="none" w:sz="0" w:space="0" w:color="auto"/>
                    <w:left w:val="none" w:sz="0" w:space="0" w:color="auto"/>
                    <w:bottom w:val="none" w:sz="0" w:space="0" w:color="auto"/>
                    <w:right w:val="none" w:sz="0" w:space="0" w:color="auto"/>
                  </w:divBdr>
                </w:div>
                <w:div w:id="483352465">
                  <w:marLeft w:val="640"/>
                  <w:marRight w:val="0"/>
                  <w:marTop w:val="0"/>
                  <w:marBottom w:val="0"/>
                  <w:divBdr>
                    <w:top w:val="none" w:sz="0" w:space="0" w:color="auto"/>
                    <w:left w:val="none" w:sz="0" w:space="0" w:color="auto"/>
                    <w:bottom w:val="none" w:sz="0" w:space="0" w:color="auto"/>
                    <w:right w:val="none" w:sz="0" w:space="0" w:color="auto"/>
                  </w:divBdr>
                </w:div>
                <w:div w:id="489953564">
                  <w:marLeft w:val="640"/>
                  <w:marRight w:val="0"/>
                  <w:marTop w:val="0"/>
                  <w:marBottom w:val="0"/>
                  <w:divBdr>
                    <w:top w:val="none" w:sz="0" w:space="0" w:color="auto"/>
                    <w:left w:val="none" w:sz="0" w:space="0" w:color="auto"/>
                    <w:bottom w:val="none" w:sz="0" w:space="0" w:color="auto"/>
                    <w:right w:val="none" w:sz="0" w:space="0" w:color="auto"/>
                  </w:divBdr>
                </w:div>
                <w:div w:id="640155659">
                  <w:marLeft w:val="640"/>
                  <w:marRight w:val="0"/>
                  <w:marTop w:val="0"/>
                  <w:marBottom w:val="0"/>
                  <w:divBdr>
                    <w:top w:val="none" w:sz="0" w:space="0" w:color="auto"/>
                    <w:left w:val="none" w:sz="0" w:space="0" w:color="auto"/>
                    <w:bottom w:val="none" w:sz="0" w:space="0" w:color="auto"/>
                    <w:right w:val="none" w:sz="0" w:space="0" w:color="auto"/>
                  </w:divBdr>
                </w:div>
                <w:div w:id="665943708">
                  <w:marLeft w:val="640"/>
                  <w:marRight w:val="0"/>
                  <w:marTop w:val="0"/>
                  <w:marBottom w:val="0"/>
                  <w:divBdr>
                    <w:top w:val="none" w:sz="0" w:space="0" w:color="auto"/>
                    <w:left w:val="none" w:sz="0" w:space="0" w:color="auto"/>
                    <w:bottom w:val="none" w:sz="0" w:space="0" w:color="auto"/>
                    <w:right w:val="none" w:sz="0" w:space="0" w:color="auto"/>
                  </w:divBdr>
                </w:div>
                <w:div w:id="692269333">
                  <w:marLeft w:val="640"/>
                  <w:marRight w:val="0"/>
                  <w:marTop w:val="0"/>
                  <w:marBottom w:val="0"/>
                  <w:divBdr>
                    <w:top w:val="none" w:sz="0" w:space="0" w:color="auto"/>
                    <w:left w:val="none" w:sz="0" w:space="0" w:color="auto"/>
                    <w:bottom w:val="none" w:sz="0" w:space="0" w:color="auto"/>
                    <w:right w:val="none" w:sz="0" w:space="0" w:color="auto"/>
                  </w:divBdr>
                </w:div>
                <w:div w:id="728263750">
                  <w:marLeft w:val="640"/>
                  <w:marRight w:val="0"/>
                  <w:marTop w:val="0"/>
                  <w:marBottom w:val="0"/>
                  <w:divBdr>
                    <w:top w:val="none" w:sz="0" w:space="0" w:color="auto"/>
                    <w:left w:val="none" w:sz="0" w:space="0" w:color="auto"/>
                    <w:bottom w:val="none" w:sz="0" w:space="0" w:color="auto"/>
                    <w:right w:val="none" w:sz="0" w:space="0" w:color="auto"/>
                  </w:divBdr>
                </w:div>
                <w:div w:id="732461019">
                  <w:marLeft w:val="640"/>
                  <w:marRight w:val="0"/>
                  <w:marTop w:val="0"/>
                  <w:marBottom w:val="0"/>
                  <w:divBdr>
                    <w:top w:val="none" w:sz="0" w:space="0" w:color="auto"/>
                    <w:left w:val="none" w:sz="0" w:space="0" w:color="auto"/>
                    <w:bottom w:val="none" w:sz="0" w:space="0" w:color="auto"/>
                    <w:right w:val="none" w:sz="0" w:space="0" w:color="auto"/>
                  </w:divBdr>
                </w:div>
                <w:div w:id="753402763">
                  <w:marLeft w:val="640"/>
                  <w:marRight w:val="0"/>
                  <w:marTop w:val="0"/>
                  <w:marBottom w:val="0"/>
                  <w:divBdr>
                    <w:top w:val="none" w:sz="0" w:space="0" w:color="auto"/>
                    <w:left w:val="none" w:sz="0" w:space="0" w:color="auto"/>
                    <w:bottom w:val="none" w:sz="0" w:space="0" w:color="auto"/>
                    <w:right w:val="none" w:sz="0" w:space="0" w:color="auto"/>
                  </w:divBdr>
                </w:div>
                <w:div w:id="814296851">
                  <w:marLeft w:val="640"/>
                  <w:marRight w:val="0"/>
                  <w:marTop w:val="0"/>
                  <w:marBottom w:val="0"/>
                  <w:divBdr>
                    <w:top w:val="none" w:sz="0" w:space="0" w:color="auto"/>
                    <w:left w:val="none" w:sz="0" w:space="0" w:color="auto"/>
                    <w:bottom w:val="none" w:sz="0" w:space="0" w:color="auto"/>
                    <w:right w:val="none" w:sz="0" w:space="0" w:color="auto"/>
                  </w:divBdr>
                </w:div>
                <w:div w:id="891427191">
                  <w:marLeft w:val="640"/>
                  <w:marRight w:val="0"/>
                  <w:marTop w:val="0"/>
                  <w:marBottom w:val="0"/>
                  <w:divBdr>
                    <w:top w:val="none" w:sz="0" w:space="0" w:color="auto"/>
                    <w:left w:val="none" w:sz="0" w:space="0" w:color="auto"/>
                    <w:bottom w:val="none" w:sz="0" w:space="0" w:color="auto"/>
                    <w:right w:val="none" w:sz="0" w:space="0" w:color="auto"/>
                  </w:divBdr>
                </w:div>
                <w:div w:id="1017001730">
                  <w:marLeft w:val="640"/>
                  <w:marRight w:val="0"/>
                  <w:marTop w:val="0"/>
                  <w:marBottom w:val="0"/>
                  <w:divBdr>
                    <w:top w:val="none" w:sz="0" w:space="0" w:color="auto"/>
                    <w:left w:val="none" w:sz="0" w:space="0" w:color="auto"/>
                    <w:bottom w:val="none" w:sz="0" w:space="0" w:color="auto"/>
                    <w:right w:val="none" w:sz="0" w:space="0" w:color="auto"/>
                  </w:divBdr>
                </w:div>
                <w:div w:id="1057705866">
                  <w:marLeft w:val="640"/>
                  <w:marRight w:val="0"/>
                  <w:marTop w:val="0"/>
                  <w:marBottom w:val="0"/>
                  <w:divBdr>
                    <w:top w:val="none" w:sz="0" w:space="0" w:color="auto"/>
                    <w:left w:val="none" w:sz="0" w:space="0" w:color="auto"/>
                    <w:bottom w:val="none" w:sz="0" w:space="0" w:color="auto"/>
                    <w:right w:val="none" w:sz="0" w:space="0" w:color="auto"/>
                  </w:divBdr>
                </w:div>
                <w:div w:id="1131636599">
                  <w:marLeft w:val="640"/>
                  <w:marRight w:val="0"/>
                  <w:marTop w:val="0"/>
                  <w:marBottom w:val="0"/>
                  <w:divBdr>
                    <w:top w:val="none" w:sz="0" w:space="0" w:color="auto"/>
                    <w:left w:val="none" w:sz="0" w:space="0" w:color="auto"/>
                    <w:bottom w:val="none" w:sz="0" w:space="0" w:color="auto"/>
                    <w:right w:val="none" w:sz="0" w:space="0" w:color="auto"/>
                  </w:divBdr>
                </w:div>
                <w:div w:id="1137530476">
                  <w:marLeft w:val="640"/>
                  <w:marRight w:val="0"/>
                  <w:marTop w:val="0"/>
                  <w:marBottom w:val="0"/>
                  <w:divBdr>
                    <w:top w:val="none" w:sz="0" w:space="0" w:color="auto"/>
                    <w:left w:val="none" w:sz="0" w:space="0" w:color="auto"/>
                    <w:bottom w:val="none" w:sz="0" w:space="0" w:color="auto"/>
                    <w:right w:val="none" w:sz="0" w:space="0" w:color="auto"/>
                  </w:divBdr>
                </w:div>
                <w:div w:id="1188182865">
                  <w:marLeft w:val="640"/>
                  <w:marRight w:val="0"/>
                  <w:marTop w:val="0"/>
                  <w:marBottom w:val="0"/>
                  <w:divBdr>
                    <w:top w:val="none" w:sz="0" w:space="0" w:color="auto"/>
                    <w:left w:val="none" w:sz="0" w:space="0" w:color="auto"/>
                    <w:bottom w:val="none" w:sz="0" w:space="0" w:color="auto"/>
                    <w:right w:val="none" w:sz="0" w:space="0" w:color="auto"/>
                  </w:divBdr>
                </w:div>
                <w:div w:id="1197619342">
                  <w:marLeft w:val="640"/>
                  <w:marRight w:val="0"/>
                  <w:marTop w:val="0"/>
                  <w:marBottom w:val="0"/>
                  <w:divBdr>
                    <w:top w:val="none" w:sz="0" w:space="0" w:color="auto"/>
                    <w:left w:val="none" w:sz="0" w:space="0" w:color="auto"/>
                    <w:bottom w:val="none" w:sz="0" w:space="0" w:color="auto"/>
                    <w:right w:val="none" w:sz="0" w:space="0" w:color="auto"/>
                  </w:divBdr>
                </w:div>
                <w:div w:id="1219784139">
                  <w:marLeft w:val="640"/>
                  <w:marRight w:val="0"/>
                  <w:marTop w:val="0"/>
                  <w:marBottom w:val="0"/>
                  <w:divBdr>
                    <w:top w:val="none" w:sz="0" w:space="0" w:color="auto"/>
                    <w:left w:val="none" w:sz="0" w:space="0" w:color="auto"/>
                    <w:bottom w:val="none" w:sz="0" w:space="0" w:color="auto"/>
                    <w:right w:val="none" w:sz="0" w:space="0" w:color="auto"/>
                  </w:divBdr>
                </w:div>
                <w:div w:id="1262759765">
                  <w:marLeft w:val="640"/>
                  <w:marRight w:val="0"/>
                  <w:marTop w:val="0"/>
                  <w:marBottom w:val="0"/>
                  <w:divBdr>
                    <w:top w:val="none" w:sz="0" w:space="0" w:color="auto"/>
                    <w:left w:val="none" w:sz="0" w:space="0" w:color="auto"/>
                    <w:bottom w:val="none" w:sz="0" w:space="0" w:color="auto"/>
                    <w:right w:val="none" w:sz="0" w:space="0" w:color="auto"/>
                  </w:divBdr>
                </w:div>
                <w:div w:id="1312950660">
                  <w:marLeft w:val="640"/>
                  <w:marRight w:val="0"/>
                  <w:marTop w:val="0"/>
                  <w:marBottom w:val="0"/>
                  <w:divBdr>
                    <w:top w:val="none" w:sz="0" w:space="0" w:color="auto"/>
                    <w:left w:val="none" w:sz="0" w:space="0" w:color="auto"/>
                    <w:bottom w:val="none" w:sz="0" w:space="0" w:color="auto"/>
                    <w:right w:val="none" w:sz="0" w:space="0" w:color="auto"/>
                  </w:divBdr>
                </w:div>
                <w:div w:id="1331757365">
                  <w:marLeft w:val="640"/>
                  <w:marRight w:val="0"/>
                  <w:marTop w:val="0"/>
                  <w:marBottom w:val="0"/>
                  <w:divBdr>
                    <w:top w:val="none" w:sz="0" w:space="0" w:color="auto"/>
                    <w:left w:val="none" w:sz="0" w:space="0" w:color="auto"/>
                    <w:bottom w:val="none" w:sz="0" w:space="0" w:color="auto"/>
                    <w:right w:val="none" w:sz="0" w:space="0" w:color="auto"/>
                  </w:divBdr>
                </w:div>
                <w:div w:id="1338190867">
                  <w:marLeft w:val="640"/>
                  <w:marRight w:val="0"/>
                  <w:marTop w:val="0"/>
                  <w:marBottom w:val="0"/>
                  <w:divBdr>
                    <w:top w:val="none" w:sz="0" w:space="0" w:color="auto"/>
                    <w:left w:val="none" w:sz="0" w:space="0" w:color="auto"/>
                    <w:bottom w:val="none" w:sz="0" w:space="0" w:color="auto"/>
                    <w:right w:val="none" w:sz="0" w:space="0" w:color="auto"/>
                  </w:divBdr>
                </w:div>
                <w:div w:id="1427313346">
                  <w:marLeft w:val="640"/>
                  <w:marRight w:val="0"/>
                  <w:marTop w:val="0"/>
                  <w:marBottom w:val="0"/>
                  <w:divBdr>
                    <w:top w:val="none" w:sz="0" w:space="0" w:color="auto"/>
                    <w:left w:val="none" w:sz="0" w:space="0" w:color="auto"/>
                    <w:bottom w:val="none" w:sz="0" w:space="0" w:color="auto"/>
                    <w:right w:val="none" w:sz="0" w:space="0" w:color="auto"/>
                  </w:divBdr>
                </w:div>
                <w:div w:id="1433627911">
                  <w:marLeft w:val="640"/>
                  <w:marRight w:val="0"/>
                  <w:marTop w:val="0"/>
                  <w:marBottom w:val="0"/>
                  <w:divBdr>
                    <w:top w:val="none" w:sz="0" w:space="0" w:color="auto"/>
                    <w:left w:val="none" w:sz="0" w:space="0" w:color="auto"/>
                    <w:bottom w:val="none" w:sz="0" w:space="0" w:color="auto"/>
                    <w:right w:val="none" w:sz="0" w:space="0" w:color="auto"/>
                  </w:divBdr>
                </w:div>
                <w:div w:id="1476605623">
                  <w:marLeft w:val="640"/>
                  <w:marRight w:val="0"/>
                  <w:marTop w:val="0"/>
                  <w:marBottom w:val="0"/>
                  <w:divBdr>
                    <w:top w:val="none" w:sz="0" w:space="0" w:color="auto"/>
                    <w:left w:val="none" w:sz="0" w:space="0" w:color="auto"/>
                    <w:bottom w:val="none" w:sz="0" w:space="0" w:color="auto"/>
                    <w:right w:val="none" w:sz="0" w:space="0" w:color="auto"/>
                  </w:divBdr>
                </w:div>
                <w:div w:id="1494763154">
                  <w:marLeft w:val="640"/>
                  <w:marRight w:val="0"/>
                  <w:marTop w:val="0"/>
                  <w:marBottom w:val="0"/>
                  <w:divBdr>
                    <w:top w:val="none" w:sz="0" w:space="0" w:color="auto"/>
                    <w:left w:val="none" w:sz="0" w:space="0" w:color="auto"/>
                    <w:bottom w:val="none" w:sz="0" w:space="0" w:color="auto"/>
                    <w:right w:val="none" w:sz="0" w:space="0" w:color="auto"/>
                  </w:divBdr>
                </w:div>
                <w:div w:id="1506093935">
                  <w:marLeft w:val="640"/>
                  <w:marRight w:val="0"/>
                  <w:marTop w:val="0"/>
                  <w:marBottom w:val="0"/>
                  <w:divBdr>
                    <w:top w:val="none" w:sz="0" w:space="0" w:color="auto"/>
                    <w:left w:val="none" w:sz="0" w:space="0" w:color="auto"/>
                    <w:bottom w:val="none" w:sz="0" w:space="0" w:color="auto"/>
                    <w:right w:val="none" w:sz="0" w:space="0" w:color="auto"/>
                  </w:divBdr>
                </w:div>
                <w:div w:id="1534003146">
                  <w:marLeft w:val="640"/>
                  <w:marRight w:val="0"/>
                  <w:marTop w:val="0"/>
                  <w:marBottom w:val="0"/>
                  <w:divBdr>
                    <w:top w:val="none" w:sz="0" w:space="0" w:color="auto"/>
                    <w:left w:val="none" w:sz="0" w:space="0" w:color="auto"/>
                    <w:bottom w:val="none" w:sz="0" w:space="0" w:color="auto"/>
                    <w:right w:val="none" w:sz="0" w:space="0" w:color="auto"/>
                  </w:divBdr>
                </w:div>
                <w:div w:id="1548489315">
                  <w:marLeft w:val="640"/>
                  <w:marRight w:val="0"/>
                  <w:marTop w:val="0"/>
                  <w:marBottom w:val="0"/>
                  <w:divBdr>
                    <w:top w:val="none" w:sz="0" w:space="0" w:color="auto"/>
                    <w:left w:val="none" w:sz="0" w:space="0" w:color="auto"/>
                    <w:bottom w:val="none" w:sz="0" w:space="0" w:color="auto"/>
                    <w:right w:val="none" w:sz="0" w:space="0" w:color="auto"/>
                  </w:divBdr>
                </w:div>
                <w:div w:id="1636520526">
                  <w:marLeft w:val="640"/>
                  <w:marRight w:val="0"/>
                  <w:marTop w:val="0"/>
                  <w:marBottom w:val="0"/>
                  <w:divBdr>
                    <w:top w:val="none" w:sz="0" w:space="0" w:color="auto"/>
                    <w:left w:val="none" w:sz="0" w:space="0" w:color="auto"/>
                    <w:bottom w:val="none" w:sz="0" w:space="0" w:color="auto"/>
                    <w:right w:val="none" w:sz="0" w:space="0" w:color="auto"/>
                  </w:divBdr>
                </w:div>
                <w:div w:id="1679233273">
                  <w:marLeft w:val="640"/>
                  <w:marRight w:val="0"/>
                  <w:marTop w:val="0"/>
                  <w:marBottom w:val="0"/>
                  <w:divBdr>
                    <w:top w:val="none" w:sz="0" w:space="0" w:color="auto"/>
                    <w:left w:val="none" w:sz="0" w:space="0" w:color="auto"/>
                    <w:bottom w:val="none" w:sz="0" w:space="0" w:color="auto"/>
                    <w:right w:val="none" w:sz="0" w:space="0" w:color="auto"/>
                  </w:divBdr>
                </w:div>
                <w:div w:id="1700737627">
                  <w:marLeft w:val="640"/>
                  <w:marRight w:val="0"/>
                  <w:marTop w:val="0"/>
                  <w:marBottom w:val="0"/>
                  <w:divBdr>
                    <w:top w:val="none" w:sz="0" w:space="0" w:color="auto"/>
                    <w:left w:val="none" w:sz="0" w:space="0" w:color="auto"/>
                    <w:bottom w:val="none" w:sz="0" w:space="0" w:color="auto"/>
                    <w:right w:val="none" w:sz="0" w:space="0" w:color="auto"/>
                  </w:divBdr>
                </w:div>
                <w:div w:id="1738941745">
                  <w:marLeft w:val="640"/>
                  <w:marRight w:val="0"/>
                  <w:marTop w:val="0"/>
                  <w:marBottom w:val="0"/>
                  <w:divBdr>
                    <w:top w:val="none" w:sz="0" w:space="0" w:color="auto"/>
                    <w:left w:val="none" w:sz="0" w:space="0" w:color="auto"/>
                    <w:bottom w:val="none" w:sz="0" w:space="0" w:color="auto"/>
                    <w:right w:val="none" w:sz="0" w:space="0" w:color="auto"/>
                  </w:divBdr>
                </w:div>
                <w:div w:id="1754471541">
                  <w:marLeft w:val="640"/>
                  <w:marRight w:val="0"/>
                  <w:marTop w:val="0"/>
                  <w:marBottom w:val="0"/>
                  <w:divBdr>
                    <w:top w:val="none" w:sz="0" w:space="0" w:color="auto"/>
                    <w:left w:val="none" w:sz="0" w:space="0" w:color="auto"/>
                    <w:bottom w:val="none" w:sz="0" w:space="0" w:color="auto"/>
                    <w:right w:val="none" w:sz="0" w:space="0" w:color="auto"/>
                  </w:divBdr>
                </w:div>
                <w:div w:id="1767192492">
                  <w:marLeft w:val="640"/>
                  <w:marRight w:val="0"/>
                  <w:marTop w:val="0"/>
                  <w:marBottom w:val="0"/>
                  <w:divBdr>
                    <w:top w:val="none" w:sz="0" w:space="0" w:color="auto"/>
                    <w:left w:val="none" w:sz="0" w:space="0" w:color="auto"/>
                    <w:bottom w:val="none" w:sz="0" w:space="0" w:color="auto"/>
                    <w:right w:val="none" w:sz="0" w:space="0" w:color="auto"/>
                  </w:divBdr>
                </w:div>
                <w:div w:id="1790927818">
                  <w:marLeft w:val="640"/>
                  <w:marRight w:val="0"/>
                  <w:marTop w:val="0"/>
                  <w:marBottom w:val="0"/>
                  <w:divBdr>
                    <w:top w:val="none" w:sz="0" w:space="0" w:color="auto"/>
                    <w:left w:val="none" w:sz="0" w:space="0" w:color="auto"/>
                    <w:bottom w:val="none" w:sz="0" w:space="0" w:color="auto"/>
                    <w:right w:val="none" w:sz="0" w:space="0" w:color="auto"/>
                  </w:divBdr>
                </w:div>
                <w:div w:id="1873029225">
                  <w:marLeft w:val="640"/>
                  <w:marRight w:val="0"/>
                  <w:marTop w:val="0"/>
                  <w:marBottom w:val="0"/>
                  <w:divBdr>
                    <w:top w:val="none" w:sz="0" w:space="0" w:color="auto"/>
                    <w:left w:val="none" w:sz="0" w:space="0" w:color="auto"/>
                    <w:bottom w:val="none" w:sz="0" w:space="0" w:color="auto"/>
                    <w:right w:val="none" w:sz="0" w:space="0" w:color="auto"/>
                  </w:divBdr>
                </w:div>
                <w:div w:id="1923643959">
                  <w:marLeft w:val="640"/>
                  <w:marRight w:val="0"/>
                  <w:marTop w:val="0"/>
                  <w:marBottom w:val="0"/>
                  <w:divBdr>
                    <w:top w:val="none" w:sz="0" w:space="0" w:color="auto"/>
                    <w:left w:val="none" w:sz="0" w:space="0" w:color="auto"/>
                    <w:bottom w:val="none" w:sz="0" w:space="0" w:color="auto"/>
                    <w:right w:val="none" w:sz="0" w:space="0" w:color="auto"/>
                  </w:divBdr>
                </w:div>
                <w:div w:id="1926450452">
                  <w:marLeft w:val="640"/>
                  <w:marRight w:val="0"/>
                  <w:marTop w:val="0"/>
                  <w:marBottom w:val="0"/>
                  <w:divBdr>
                    <w:top w:val="none" w:sz="0" w:space="0" w:color="auto"/>
                    <w:left w:val="none" w:sz="0" w:space="0" w:color="auto"/>
                    <w:bottom w:val="none" w:sz="0" w:space="0" w:color="auto"/>
                    <w:right w:val="none" w:sz="0" w:space="0" w:color="auto"/>
                  </w:divBdr>
                </w:div>
                <w:div w:id="2000960721">
                  <w:marLeft w:val="640"/>
                  <w:marRight w:val="0"/>
                  <w:marTop w:val="0"/>
                  <w:marBottom w:val="0"/>
                  <w:divBdr>
                    <w:top w:val="none" w:sz="0" w:space="0" w:color="auto"/>
                    <w:left w:val="none" w:sz="0" w:space="0" w:color="auto"/>
                    <w:bottom w:val="none" w:sz="0" w:space="0" w:color="auto"/>
                    <w:right w:val="none" w:sz="0" w:space="0" w:color="auto"/>
                  </w:divBdr>
                </w:div>
                <w:div w:id="2006396675">
                  <w:marLeft w:val="640"/>
                  <w:marRight w:val="0"/>
                  <w:marTop w:val="0"/>
                  <w:marBottom w:val="0"/>
                  <w:divBdr>
                    <w:top w:val="none" w:sz="0" w:space="0" w:color="auto"/>
                    <w:left w:val="none" w:sz="0" w:space="0" w:color="auto"/>
                    <w:bottom w:val="none" w:sz="0" w:space="0" w:color="auto"/>
                    <w:right w:val="none" w:sz="0" w:space="0" w:color="auto"/>
                  </w:divBdr>
                </w:div>
                <w:div w:id="2090348111">
                  <w:marLeft w:val="640"/>
                  <w:marRight w:val="0"/>
                  <w:marTop w:val="0"/>
                  <w:marBottom w:val="0"/>
                  <w:divBdr>
                    <w:top w:val="none" w:sz="0" w:space="0" w:color="auto"/>
                    <w:left w:val="none" w:sz="0" w:space="0" w:color="auto"/>
                    <w:bottom w:val="none" w:sz="0" w:space="0" w:color="auto"/>
                    <w:right w:val="none" w:sz="0" w:space="0" w:color="auto"/>
                  </w:divBdr>
                </w:div>
                <w:div w:id="2143422218">
                  <w:marLeft w:val="640"/>
                  <w:marRight w:val="0"/>
                  <w:marTop w:val="0"/>
                  <w:marBottom w:val="0"/>
                  <w:divBdr>
                    <w:top w:val="none" w:sz="0" w:space="0" w:color="auto"/>
                    <w:left w:val="none" w:sz="0" w:space="0" w:color="auto"/>
                    <w:bottom w:val="none" w:sz="0" w:space="0" w:color="auto"/>
                    <w:right w:val="none" w:sz="0" w:space="0" w:color="auto"/>
                  </w:divBdr>
                </w:div>
              </w:divsChild>
            </w:div>
            <w:div w:id="1276253827">
              <w:marLeft w:val="0"/>
              <w:marRight w:val="0"/>
              <w:marTop w:val="0"/>
              <w:marBottom w:val="0"/>
              <w:divBdr>
                <w:top w:val="none" w:sz="0" w:space="0" w:color="auto"/>
                <w:left w:val="none" w:sz="0" w:space="0" w:color="auto"/>
                <w:bottom w:val="none" w:sz="0" w:space="0" w:color="auto"/>
                <w:right w:val="none" w:sz="0" w:space="0" w:color="auto"/>
              </w:divBdr>
              <w:divsChild>
                <w:div w:id="62026929">
                  <w:marLeft w:val="640"/>
                  <w:marRight w:val="0"/>
                  <w:marTop w:val="0"/>
                  <w:marBottom w:val="0"/>
                  <w:divBdr>
                    <w:top w:val="none" w:sz="0" w:space="0" w:color="auto"/>
                    <w:left w:val="none" w:sz="0" w:space="0" w:color="auto"/>
                    <w:bottom w:val="none" w:sz="0" w:space="0" w:color="auto"/>
                    <w:right w:val="none" w:sz="0" w:space="0" w:color="auto"/>
                  </w:divBdr>
                </w:div>
                <w:div w:id="98992036">
                  <w:marLeft w:val="640"/>
                  <w:marRight w:val="0"/>
                  <w:marTop w:val="0"/>
                  <w:marBottom w:val="0"/>
                  <w:divBdr>
                    <w:top w:val="none" w:sz="0" w:space="0" w:color="auto"/>
                    <w:left w:val="none" w:sz="0" w:space="0" w:color="auto"/>
                    <w:bottom w:val="none" w:sz="0" w:space="0" w:color="auto"/>
                    <w:right w:val="none" w:sz="0" w:space="0" w:color="auto"/>
                  </w:divBdr>
                </w:div>
                <w:div w:id="109865465">
                  <w:marLeft w:val="640"/>
                  <w:marRight w:val="0"/>
                  <w:marTop w:val="0"/>
                  <w:marBottom w:val="0"/>
                  <w:divBdr>
                    <w:top w:val="none" w:sz="0" w:space="0" w:color="auto"/>
                    <w:left w:val="none" w:sz="0" w:space="0" w:color="auto"/>
                    <w:bottom w:val="none" w:sz="0" w:space="0" w:color="auto"/>
                    <w:right w:val="none" w:sz="0" w:space="0" w:color="auto"/>
                  </w:divBdr>
                </w:div>
                <w:div w:id="182473362">
                  <w:marLeft w:val="640"/>
                  <w:marRight w:val="0"/>
                  <w:marTop w:val="0"/>
                  <w:marBottom w:val="0"/>
                  <w:divBdr>
                    <w:top w:val="none" w:sz="0" w:space="0" w:color="auto"/>
                    <w:left w:val="none" w:sz="0" w:space="0" w:color="auto"/>
                    <w:bottom w:val="none" w:sz="0" w:space="0" w:color="auto"/>
                    <w:right w:val="none" w:sz="0" w:space="0" w:color="auto"/>
                  </w:divBdr>
                </w:div>
                <w:div w:id="193351083">
                  <w:marLeft w:val="640"/>
                  <w:marRight w:val="0"/>
                  <w:marTop w:val="0"/>
                  <w:marBottom w:val="0"/>
                  <w:divBdr>
                    <w:top w:val="none" w:sz="0" w:space="0" w:color="auto"/>
                    <w:left w:val="none" w:sz="0" w:space="0" w:color="auto"/>
                    <w:bottom w:val="none" w:sz="0" w:space="0" w:color="auto"/>
                    <w:right w:val="none" w:sz="0" w:space="0" w:color="auto"/>
                  </w:divBdr>
                </w:div>
                <w:div w:id="270598273">
                  <w:marLeft w:val="640"/>
                  <w:marRight w:val="0"/>
                  <w:marTop w:val="0"/>
                  <w:marBottom w:val="0"/>
                  <w:divBdr>
                    <w:top w:val="none" w:sz="0" w:space="0" w:color="auto"/>
                    <w:left w:val="none" w:sz="0" w:space="0" w:color="auto"/>
                    <w:bottom w:val="none" w:sz="0" w:space="0" w:color="auto"/>
                    <w:right w:val="none" w:sz="0" w:space="0" w:color="auto"/>
                  </w:divBdr>
                </w:div>
                <w:div w:id="299650613">
                  <w:marLeft w:val="640"/>
                  <w:marRight w:val="0"/>
                  <w:marTop w:val="0"/>
                  <w:marBottom w:val="0"/>
                  <w:divBdr>
                    <w:top w:val="none" w:sz="0" w:space="0" w:color="auto"/>
                    <w:left w:val="none" w:sz="0" w:space="0" w:color="auto"/>
                    <w:bottom w:val="none" w:sz="0" w:space="0" w:color="auto"/>
                    <w:right w:val="none" w:sz="0" w:space="0" w:color="auto"/>
                  </w:divBdr>
                </w:div>
                <w:div w:id="313804704">
                  <w:marLeft w:val="640"/>
                  <w:marRight w:val="0"/>
                  <w:marTop w:val="0"/>
                  <w:marBottom w:val="0"/>
                  <w:divBdr>
                    <w:top w:val="none" w:sz="0" w:space="0" w:color="auto"/>
                    <w:left w:val="none" w:sz="0" w:space="0" w:color="auto"/>
                    <w:bottom w:val="none" w:sz="0" w:space="0" w:color="auto"/>
                    <w:right w:val="none" w:sz="0" w:space="0" w:color="auto"/>
                  </w:divBdr>
                </w:div>
                <w:div w:id="388577619">
                  <w:marLeft w:val="640"/>
                  <w:marRight w:val="0"/>
                  <w:marTop w:val="0"/>
                  <w:marBottom w:val="0"/>
                  <w:divBdr>
                    <w:top w:val="none" w:sz="0" w:space="0" w:color="auto"/>
                    <w:left w:val="none" w:sz="0" w:space="0" w:color="auto"/>
                    <w:bottom w:val="none" w:sz="0" w:space="0" w:color="auto"/>
                    <w:right w:val="none" w:sz="0" w:space="0" w:color="auto"/>
                  </w:divBdr>
                </w:div>
                <w:div w:id="563877987">
                  <w:marLeft w:val="640"/>
                  <w:marRight w:val="0"/>
                  <w:marTop w:val="0"/>
                  <w:marBottom w:val="0"/>
                  <w:divBdr>
                    <w:top w:val="none" w:sz="0" w:space="0" w:color="auto"/>
                    <w:left w:val="none" w:sz="0" w:space="0" w:color="auto"/>
                    <w:bottom w:val="none" w:sz="0" w:space="0" w:color="auto"/>
                    <w:right w:val="none" w:sz="0" w:space="0" w:color="auto"/>
                  </w:divBdr>
                </w:div>
                <w:div w:id="569004604">
                  <w:marLeft w:val="640"/>
                  <w:marRight w:val="0"/>
                  <w:marTop w:val="0"/>
                  <w:marBottom w:val="0"/>
                  <w:divBdr>
                    <w:top w:val="none" w:sz="0" w:space="0" w:color="auto"/>
                    <w:left w:val="none" w:sz="0" w:space="0" w:color="auto"/>
                    <w:bottom w:val="none" w:sz="0" w:space="0" w:color="auto"/>
                    <w:right w:val="none" w:sz="0" w:space="0" w:color="auto"/>
                  </w:divBdr>
                </w:div>
                <w:div w:id="575169215">
                  <w:marLeft w:val="640"/>
                  <w:marRight w:val="0"/>
                  <w:marTop w:val="0"/>
                  <w:marBottom w:val="0"/>
                  <w:divBdr>
                    <w:top w:val="none" w:sz="0" w:space="0" w:color="auto"/>
                    <w:left w:val="none" w:sz="0" w:space="0" w:color="auto"/>
                    <w:bottom w:val="none" w:sz="0" w:space="0" w:color="auto"/>
                    <w:right w:val="none" w:sz="0" w:space="0" w:color="auto"/>
                  </w:divBdr>
                </w:div>
                <w:div w:id="577399081">
                  <w:marLeft w:val="640"/>
                  <w:marRight w:val="0"/>
                  <w:marTop w:val="0"/>
                  <w:marBottom w:val="0"/>
                  <w:divBdr>
                    <w:top w:val="none" w:sz="0" w:space="0" w:color="auto"/>
                    <w:left w:val="none" w:sz="0" w:space="0" w:color="auto"/>
                    <w:bottom w:val="none" w:sz="0" w:space="0" w:color="auto"/>
                    <w:right w:val="none" w:sz="0" w:space="0" w:color="auto"/>
                  </w:divBdr>
                </w:div>
                <w:div w:id="660936350">
                  <w:marLeft w:val="640"/>
                  <w:marRight w:val="0"/>
                  <w:marTop w:val="0"/>
                  <w:marBottom w:val="0"/>
                  <w:divBdr>
                    <w:top w:val="none" w:sz="0" w:space="0" w:color="auto"/>
                    <w:left w:val="none" w:sz="0" w:space="0" w:color="auto"/>
                    <w:bottom w:val="none" w:sz="0" w:space="0" w:color="auto"/>
                    <w:right w:val="none" w:sz="0" w:space="0" w:color="auto"/>
                  </w:divBdr>
                </w:div>
                <w:div w:id="670646894">
                  <w:marLeft w:val="640"/>
                  <w:marRight w:val="0"/>
                  <w:marTop w:val="0"/>
                  <w:marBottom w:val="0"/>
                  <w:divBdr>
                    <w:top w:val="none" w:sz="0" w:space="0" w:color="auto"/>
                    <w:left w:val="none" w:sz="0" w:space="0" w:color="auto"/>
                    <w:bottom w:val="none" w:sz="0" w:space="0" w:color="auto"/>
                    <w:right w:val="none" w:sz="0" w:space="0" w:color="auto"/>
                  </w:divBdr>
                </w:div>
                <w:div w:id="723408540">
                  <w:marLeft w:val="640"/>
                  <w:marRight w:val="0"/>
                  <w:marTop w:val="0"/>
                  <w:marBottom w:val="0"/>
                  <w:divBdr>
                    <w:top w:val="none" w:sz="0" w:space="0" w:color="auto"/>
                    <w:left w:val="none" w:sz="0" w:space="0" w:color="auto"/>
                    <w:bottom w:val="none" w:sz="0" w:space="0" w:color="auto"/>
                    <w:right w:val="none" w:sz="0" w:space="0" w:color="auto"/>
                  </w:divBdr>
                </w:div>
                <w:div w:id="800074991">
                  <w:marLeft w:val="640"/>
                  <w:marRight w:val="0"/>
                  <w:marTop w:val="0"/>
                  <w:marBottom w:val="0"/>
                  <w:divBdr>
                    <w:top w:val="none" w:sz="0" w:space="0" w:color="auto"/>
                    <w:left w:val="none" w:sz="0" w:space="0" w:color="auto"/>
                    <w:bottom w:val="none" w:sz="0" w:space="0" w:color="auto"/>
                    <w:right w:val="none" w:sz="0" w:space="0" w:color="auto"/>
                  </w:divBdr>
                </w:div>
                <w:div w:id="840661372">
                  <w:marLeft w:val="640"/>
                  <w:marRight w:val="0"/>
                  <w:marTop w:val="0"/>
                  <w:marBottom w:val="0"/>
                  <w:divBdr>
                    <w:top w:val="none" w:sz="0" w:space="0" w:color="auto"/>
                    <w:left w:val="none" w:sz="0" w:space="0" w:color="auto"/>
                    <w:bottom w:val="none" w:sz="0" w:space="0" w:color="auto"/>
                    <w:right w:val="none" w:sz="0" w:space="0" w:color="auto"/>
                  </w:divBdr>
                </w:div>
                <w:div w:id="973215108">
                  <w:marLeft w:val="640"/>
                  <w:marRight w:val="0"/>
                  <w:marTop w:val="0"/>
                  <w:marBottom w:val="0"/>
                  <w:divBdr>
                    <w:top w:val="none" w:sz="0" w:space="0" w:color="auto"/>
                    <w:left w:val="none" w:sz="0" w:space="0" w:color="auto"/>
                    <w:bottom w:val="none" w:sz="0" w:space="0" w:color="auto"/>
                    <w:right w:val="none" w:sz="0" w:space="0" w:color="auto"/>
                  </w:divBdr>
                </w:div>
                <w:div w:id="1085758372">
                  <w:marLeft w:val="640"/>
                  <w:marRight w:val="0"/>
                  <w:marTop w:val="0"/>
                  <w:marBottom w:val="0"/>
                  <w:divBdr>
                    <w:top w:val="none" w:sz="0" w:space="0" w:color="auto"/>
                    <w:left w:val="none" w:sz="0" w:space="0" w:color="auto"/>
                    <w:bottom w:val="none" w:sz="0" w:space="0" w:color="auto"/>
                    <w:right w:val="none" w:sz="0" w:space="0" w:color="auto"/>
                  </w:divBdr>
                </w:div>
                <w:div w:id="1106729683">
                  <w:marLeft w:val="640"/>
                  <w:marRight w:val="0"/>
                  <w:marTop w:val="0"/>
                  <w:marBottom w:val="0"/>
                  <w:divBdr>
                    <w:top w:val="none" w:sz="0" w:space="0" w:color="auto"/>
                    <w:left w:val="none" w:sz="0" w:space="0" w:color="auto"/>
                    <w:bottom w:val="none" w:sz="0" w:space="0" w:color="auto"/>
                    <w:right w:val="none" w:sz="0" w:space="0" w:color="auto"/>
                  </w:divBdr>
                </w:div>
                <w:div w:id="1117601075">
                  <w:marLeft w:val="640"/>
                  <w:marRight w:val="0"/>
                  <w:marTop w:val="0"/>
                  <w:marBottom w:val="0"/>
                  <w:divBdr>
                    <w:top w:val="none" w:sz="0" w:space="0" w:color="auto"/>
                    <w:left w:val="none" w:sz="0" w:space="0" w:color="auto"/>
                    <w:bottom w:val="none" w:sz="0" w:space="0" w:color="auto"/>
                    <w:right w:val="none" w:sz="0" w:space="0" w:color="auto"/>
                  </w:divBdr>
                </w:div>
                <w:div w:id="1165778714">
                  <w:marLeft w:val="640"/>
                  <w:marRight w:val="0"/>
                  <w:marTop w:val="0"/>
                  <w:marBottom w:val="0"/>
                  <w:divBdr>
                    <w:top w:val="none" w:sz="0" w:space="0" w:color="auto"/>
                    <w:left w:val="none" w:sz="0" w:space="0" w:color="auto"/>
                    <w:bottom w:val="none" w:sz="0" w:space="0" w:color="auto"/>
                    <w:right w:val="none" w:sz="0" w:space="0" w:color="auto"/>
                  </w:divBdr>
                </w:div>
                <w:div w:id="1169060859">
                  <w:marLeft w:val="640"/>
                  <w:marRight w:val="0"/>
                  <w:marTop w:val="0"/>
                  <w:marBottom w:val="0"/>
                  <w:divBdr>
                    <w:top w:val="none" w:sz="0" w:space="0" w:color="auto"/>
                    <w:left w:val="none" w:sz="0" w:space="0" w:color="auto"/>
                    <w:bottom w:val="none" w:sz="0" w:space="0" w:color="auto"/>
                    <w:right w:val="none" w:sz="0" w:space="0" w:color="auto"/>
                  </w:divBdr>
                </w:div>
                <w:div w:id="1180437960">
                  <w:marLeft w:val="640"/>
                  <w:marRight w:val="0"/>
                  <w:marTop w:val="0"/>
                  <w:marBottom w:val="0"/>
                  <w:divBdr>
                    <w:top w:val="none" w:sz="0" w:space="0" w:color="auto"/>
                    <w:left w:val="none" w:sz="0" w:space="0" w:color="auto"/>
                    <w:bottom w:val="none" w:sz="0" w:space="0" w:color="auto"/>
                    <w:right w:val="none" w:sz="0" w:space="0" w:color="auto"/>
                  </w:divBdr>
                </w:div>
                <w:div w:id="1189181954">
                  <w:marLeft w:val="640"/>
                  <w:marRight w:val="0"/>
                  <w:marTop w:val="0"/>
                  <w:marBottom w:val="0"/>
                  <w:divBdr>
                    <w:top w:val="none" w:sz="0" w:space="0" w:color="auto"/>
                    <w:left w:val="none" w:sz="0" w:space="0" w:color="auto"/>
                    <w:bottom w:val="none" w:sz="0" w:space="0" w:color="auto"/>
                    <w:right w:val="none" w:sz="0" w:space="0" w:color="auto"/>
                  </w:divBdr>
                </w:div>
                <w:div w:id="1249117451">
                  <w:marLeft w:val="640"/>
                  <w:marRight w:val="0"/>
                  <w:marTop w:val="0"/>
                  <w:marBottom w:val="0"/>
                  <w:divBdr>
                    <w:top w:val="none" w:sz="0" w:space="0" w:color="auto"/>
                    <w:left w:val="none" w:sz="0" w:space="0" w:color="auto"/>
                    <w:bottom w:val="none" w:sz="0" w:space="0" w:color="auto"/>
                    <w:right w:val="none" w:sz="0" w:space="0" w:color="auto"/>
                  </w:divBdr>
                </w:div>
                <w:div w:id="1267230274">
                  <w:marLeft w:val="640"/>
                  <w:marRight w:val="0"/>
                  <w:marTop w:val="0"/>
                  <w:marBottom w:val="0"/>
                  <w:divBdr>
                    <w:top w:val="none" w:sz="0" w:space="0" w:color="auto"/>
                    <w:left w:val="none" w:sz="0" w:space="0" w:color="auto"/>
                    <w:bottom w:val="none" w:sz="0" w:space="0" w:color="auto"/>
                    <w:right w:val="none" w:sz="0" w:space="0" w:color="auto"/>
                  </w:divBdr>
                </w:div>
                <w:div w:id="1283076665">
                  <w:marLeft w:val="640"/>
                  <w:marRight w:val="0"/>
                  <w:marTop w:val="0"/>
                  <w:marBottom w:val="0"/>
                  <w:divBdr>
                    <w:top w:val="none" w:sz="0" w:space="0" w:color="auto"/>
                    <w:left w:val="none" w:sz="0" w:space="0" w:color="auto"/>
                    <w:bottom w:val="none" w:sz="0" w:space="0" w:color="auto"/>
                    <w:right w:val="none" w:sz="0" w:space="0" w:color="auto"/>
                  </w:divBdr>
                </w:div>
                <w:div w:id="1316689895">
                  <w:marLeft w:val="640"/>
                  <w:marRight w:val="0"/>
                  <w:marTop w:val="0"/>
                  <w:marBottom w:val="0"/>
                  <w:divBdr>
                    <w:top w:val="none" w:sz="0" w:space="0" w:color="auto"/>
                    <w:left w:val="none" w:sz="0" w:space="0" w:color="auto"/>
                    <w:bottom w:val="none" w:sz="0" w:space="0" w:color="auto"/>
                    <w:right w:val="none" w:sz="0" w:space="0" w:color="auto"/>
                  </w:divBdr>
                </w:div>
                <w:div w:id="1324116157">
                  <w:marLeft w:val="640"/>
                  <w:marRight w:val="0"/>
                  <w:marTop w:val="0"/>
                  <w:marBottom w:val="0"/>
                  <w:divBdr>
                    <w:top w:val="none" w:sz="0" w:space="0" w:color="auto"/>
                    <w:left w:val="none" w:sz="0" w:space="0" w:color="auto"/>
                    <w:bottom w:val="none" w:sz="0" w:space="0" w:color="auto"/>
                    <w:right w:val="none" w:sz="0" w:space="0" w:color="auto"/>
                  </w:divBdr>
                </w:div>
                <w:div w:id="1354259132">
                  <w:marLeft w:val="640"/>
                  <w:marRight w:val="0"/>
                  <w:marTop w:val="0"/>
                  <w:marBottom w:val="0"/>
                  <w:divBdr>
                    <w:top w:val="none" w:sz="0" w:space="0" w:color="auto"/>
                    <w:left w:val="none" w:sz="0" w:space="0" w:color="auto"/>
                    <w:bottom w:val="none" w:sz="0" w:space="0" w:color="auto"/>
                    <w:right w:val="none" w:sz="0" w:space="0" w:color="auto"/>
                  </w:divBdr>
                </w:div>
                <w:div w:id="1401949541">
                  <w:marLeft w:val="640"/>
                  <w:marRight w:val="0"/>
                  <w:marTop w:val="0"/>
                  <w:marBottom w:val="0"/>
                  <w:divBdr>
                    <w:top w:val="none" w:sz="0" w:space="0" w:color="auto"/>
                    <w:left w:val="none" w:sz="0" w:space="0" w:color="auto"/>
                    <w:bottom w:val="none" w:sz="0" w:space="0" w:color="auto"/>
                    <w:right w:val="none" w:sz="0" w:space="0" w:color="auto"/>
                  </w:divBdr>
                </w:div>
                <w:div w:id="1474523950">
                  <w:marLeft w:val="640"/>
                  <w:marRight w:val="0"/>
                  <w:marTop w:val="0"/>
                  <w:marBottom w:val="0"/>
                  <w:divBdr>
                    <w:top w:val="none" w:sz="0" w:space="0" w:color="auto"/>
                    <w:left w:val="none" w:sz="0" w:space="0" w:color="auto"/>
                    <w:bottom w:val="none" w:sz="0" w:space="0" w:color="auto"/>
                    <w:right w:val="none" w:sz="0" w:space="0" w:color="auto"/>
                  </w:divBdr>
                </w:div>
                <w:div w:id="1487091946">
                  <w:marLeft w:val="640"/>
                  <w:marRight w:val="0"/>
                  <w:marTop w:val="0"/>
                  <w:marBottom w:val="0"/>
                  <w:divBdr>
                    <w:top w:val="none" w:sz="0" w:space="0" w:color="auto"/>
                    <w:left w:val="none" w:sz="0" w:space="0" w:color="auto"/>
                    <w:bottom w:val="none" w:sz="0" w:space="0" w:color="auto"/>
                    <w:right w:val="none" w:sz="0" w:space="0" w:color="auto"/>
                  </w:divBdr>
                </w:div>
                <w:div w:id="1525946017">
                  <w:marLeft w:val="640"/>
                  <w:marRight w:val="0"/>
                  <w:marTop w:val="0"/>
                  <w:marBottom w:val="0"/>
                  <w:divBdr>
                    <w:top w:val="none" w:sz="0" w:space="0" w:color="auto"/>
                    <w:left w:val="none" w:sz="0" w:space="0" w:color="auto"/>
                    <w:bottom w:val="none" w:sz="0" w:space="0" w:color="auto"/>
                    <w:right w:val="none" w:sz="0" w:space="0" w:color="auto"/>
                  </w:divBdr>
                </w:div>
                <w:div w:id="1525947152">
                  <w:marLeft w:val="640"/>
                  <w:marRight w:val="0"/>
                  <w:marTop w:val="0"/>
                  <w:marBottom w:val="0"/>
                  <w:divBdr>
                    <w:top w:val="none" w:sz="0" w:space="0" w:color="auto"/>
                    <w:left w:val="none" w:sz="0" w:space="0" w:color="auto"/>
                    <w:bottom w:val="none" w:sz="0" w:space="0" w:color="auto"/>
                    <w:right w:val="none" w:sz="0" w:space="0" w:color="auto"/>
                  </w:divBdr>
                </w:div>
                <w:div w:id="1530222930">
                  <w:marLeft w:val="640"/>
                  <w:marRight w:val="0"/>
                  <w:marTop w:val="0"/>
                  <w:marBottom w:val="0"/>
                  <w:divBdr>
                    <w:top w:val="none" w:sz="0" w:space="0" w:color="auto"/>
                    <w:left w:val="none" w:sz="0" w:space="0" w:color="auto"/>
                    <w:bottom w:val="none" w:sz="0" w:space="0" w:color="auto"/>
                    <w:right w:val="none" w:sz="0" w:space="0" w:color="auto"/>
                  </w:divBdr>
                </w:div>
                <w:div w:id="1599362757">
                  <w:marLeft w:val="640"/>
                  <w:marRight w:val="0"/>
                  <w:marTop w:val="0"/>
                  <w:marBottom w:val="0"/>
                  <w:divBdr>
                    <w:top w:val="none" w:sz="0" w:space="0" w:color="auto"/>
                    <w:left w:val="none" w:sz="0" w:space="0" w:color="auto"/>
                    <w:bottom w:val="none" w:sz="0" w:space="0" w:color="auto"/>
                    <w:right w:val="none" w:sz="0" w:space="0" w:color="auto"/>
                  </w:divBdr>
                </w:div>
                <w:div w:id="1675916654">
                  <w:marLeft w:val="640"/>
                  <w:marRight w:val="0"/>
                  <w:marTop w:val="0"/>
                  <w:marBottom w:val="0"/>
                  <w:divBdr>
                    <w:top w:val="none" w:sz="0" w:space="0" w:color="auto"/>
                    <w:left w:val="none" w:sz="0" w:space="0" w:color="auto"/>
                    <w:bottom w:val="none" w:sz="0" w:space="0" w:color="auto"/>
                    <w:right w:val="none" w:sz="0" w:space="0" w:color="auto"/>
                  </w:divBdr>
                </w:div>
                <w:div w:id="1696425169">
                  <w:marLeft w:val="640"/>
                  <w:marRight w:val="0"/>
                  <w:marTop w:val="0"/>
                  <w:marBottom w:val="0"/>
                  <w:divBdr>
                    <w:top w:val="none" w:sz="0" w:space="0" w:color="auto"/>
                    <w:left w:val="none" w:sz="0" w:space="0" w:color="auto"/>
                    <w:bottom w:val="none" w:sz="0" w:space="0" w:color="auto"/>
                    <w:right w:val="none" w:sz="0" w:space="0" w:color="auto"/>
                  </w:divBdr>
                </w:div>
                <w:div w:id="1706981289">
                  <w:marLeft w:val="640"/>
                  <w:marRight w:val="0"/>
                  <w:marTop w:val="0"/>
                  <w:marBottom w:val="0"/>
                  <w:divBdr>
                    <w:top w:val="none" w:sz="0" w:space="0" w:color="auto"/>
                    <w:left w:val="none" w:sz="0" w:space="0" w:color="auto"/>
                    <w:bottom w:val="none" w:sz="0" w:space="0" w:color="auto"/>
                    <w:right w:val="none" w:sz="0" w:space="0" w:color="auto"/>
                  </w:divBdr>
                </w:div>
                <w:div w:id="1762097410">
                  <w:marLeft w:val="640"/>
                  <w:marRight w:val="0"/>
                  <w:marTop w:val="0"/>
                  <w:marBottom w:val="0"/>
                  <w:divBdr>
                    <w:top w:val="none" w:sz="0" w:space="0" w:color="auto"/>
                    <w:left w:val="none" w:sz="0" w:space="0" w:color="auto"/>
                    <w:bottom w:val="none" w:sz="0" w:space="0" w:color="auto"/>
                    <w:right w:val="none" w:sz="0" w:space="0" w:color="auto"/>
                  </w:divBdr>
                </w:div>
                <w:div w:id="1843739135">
                  <w:marLeft w:val="640"/>
                  <w:marRight w:val="0"/>
                  <w:marTop w:val="0"/>
                  <w:marBottom w:val="0"/>
                  <w:divBdr>
                    <w:top w:val="none" w:sz="0" w:space="0" w:color="auto"/>
                    <w:left w:val="none" w:sz="0" w:space="0" w:color="auto"/>
                    <w:bottom w:val="none" w:sz="0" w:space="0" w:color="auto"/>
                    <w:right w:val="none" w:sz="0" w:space="0" w:color="auto"/>
                  </w:divBdr>
                </w:div>
                <w:div w:id="1877234429">
                  <w:marLeft w:val="640"/>
                  <w:marRight w:val="0"/>
                  <w:marTop w:val="0"/>
                  <w:marBottom w:val="0"/>
                  <w:divBdr>
                    <w:top w:val="none" w:sz="0" w:space="0" w:color="auto"/>
                    <w:left w:val="none" w:sz="0" w:space="0" w:color="auto"/>
                    <w:bottom w:val="none" w:sz="0" w:space="0" w:color="auto"/>
                    <w:right w:val="none" w:sz="0" w:space="0" w:color="auto"/>
                  </w:divBdr>
                </w:div>
                <w:div w:id="1896625656">
                  <w:marLeft w:val="640"/>
                  <w:marRight w:val="0"/>
                  <w:marTop w:val="0"/>
                  <w:marBottom w:val="0"/>
                  <w:divBdr>
                    <w:top w:val="none" w:sz="0" w:space="0" w:color="auto"/>
                    <w:left w:val="none" w:sz="0" w:space="0" w:color="auto"/>
                    <w:bottom w:val="none" w:sz="0" w:space="0" w:color="auto"/>
                    <w:right w:val="none" w:sz="0" w:space="0" w:color="auto"/>
                  </w:divBdr>
                </w:div>
                <w:div w:id="1896820275">
                  <w:marLeft w:val="640"/>
                  <w:marRight w:val="0"/>
                  <w:marTop w:val="0"/>
                  <w:marBottom w:val="0"/>
                  <w:divBdr>
                    <w:top w:val="none" w:sz="0" w:space="0" w:color="auto"/>
                    <w:left w:val="none" w:sz="0" w:space="0" w:color="auto"/>
                    <w:bottom w:val="none" w:sz="0" w:space="0" w:color="auto"/>
                    <w:right w:val="none" w:sz="0" w:space="0" w:color="auto"/>
                  </w:divBdr>
                </w:div>
                <w:div w:id="1896961941">
                  <w:marLeft w:val="640"/>
                  <w:marRight w:val="0"/>
                  <w:marTop w:val="0"/>
                  <w:marBottom w:val="0"/>
                  <w:divBdr>
                    <w:top w:val="none" w:sz="0" w:space="0" w:color="auto"/>
                    <w:left w:val="none" w:sz="0" w:space="0" w:color="auto"/>
                    <w:bottom w:val="none" w:sz="0" w:space="0" w:color="auto"/>
                    <w:right w:val="none" w:sz="0" w:space="0" w:color="auto"/>
                  </w:divBdr>
                </w:div>
                <w:div w:id="1977833362">
                  <w:marLeft w:val="640"/>
                  <w:marRight w:val="0"/>
                  <w:marTop w:val="0"/>
                  <w:marBottom w:val="0"/>
                  <w:divBdr>
                    <w:top w:val="none" w:sz="0" w:space="0" w:color="auto"/>
                    <w:left w:val="none" w:sz="0" w:space="0" w:color="auto"/>
                    <w:bottom w:val="none" w:sz="0" w:space="0" w:color="auto"/>
                    <w:right w:val="none" w:sz="0" w:space="0" w:color="auto"/>
                  </w:divBdr>
                </w:div>
                <w:div w:id="1993682380">
                  <w:marLeft w:val="640"/>
                  <w:marRight w:val="0"/>
                  <w:marTop w:val="0"/>
                  <w:marBottom w:val="0"/>
                  <w:divBdr>
                    <w:top w:val="none" w:sz="0" w:space="0" w:color="auto"/>
                    <w:left w:val="none" w:sz="0" w:space="0" w:color="auto"/>
                    <w:bottom w:val="none" w:sz="0" w:space="0" w:color="auto"/>
                    <w:right w:val="none" w:sz="0" w:space="0" w:color="auto"/>
                  </w:divBdr>
                </w:div>
                <w:div w:id="2030064351">
                  <w:marLeft w:val="640"/>
                  <w:marRight w:val="0"/>
                  <w:marTop w:val="0"/>
                  <w:marBottom w:val="0"/>
                  <w:divBdr>
                    <w:top w:val="none" w:sz="0" w:space="0" w:color="auto"/>
                    <w:left w:val="none" w:sz="0" w:space="0" w:color="auto"/>
                    <w:bottom w:val="none" w:sz="0" w:space="0" w:color="auto"/>
                    <w:right w:val="none" w:sz="0" w:space="0" w:color="auto"/>
                  </w:divBdr>
                </w:div>
                <w:div w:id="2106218942">
                  <w:marLeft w:val="640"/>
                  <w:marRight w:val="0"/>
                  <w:marTop w:val="0"/>
                  <w:marBottom w:val="0"/>
                  <w:divBdr>
                    <w:top w:val="none" w:sz="0" w:space="0" w:color="auto"/>
                    <w:left w:val="none" w:sz="0" w:space="0" w:color="auto"/>
                    <w:bottom w:val="none" w:sz="0" w:space="0" w:color="auto"/>
                    <w:right w:val="none" w:sz="0" w:space="0" w:color="auto"/>
                  </w:divBdr>
                </w:div>
                <w:div w:id="2142729042">
                  <w:marLeft w:val="640"/>
                  <w:marRight w:val="0"/>
                  <w:marTop w:val="0"/>
                  <w:marBottom w:val="0"/>
                  <w:divBdr>
                    <w:top w:val="none" w:sz="0" w:space="0" w:color="auto"/>
                    <w:left w:val="none" w:sz="0" w:space="0" w:color="auto"/>
                    <w:bottom w:val="none" w:sz="0" w:space="0" w:color="auto"/>
                    <w:right w:val="none" w:sz="0" w:space="0" w:color="auto"/>
                  </w:divBdr>
                </w:div>
              </w:divsChild>
            </w:div>
            <w:div w:id="1563560046">
              <w:marLeft w:val="0"/>
              <w:marRight w:val="0"/>
              <w:marTop w:val="0"/>
              <w:marBottom w:val="0"/>
              <w:divBdr>
                <w:top w:val="none" w:sz="0" w:space="0" w:color="auto"/>
                <w:left w:val="none" w:sz="0" w:space="0" w:color="auto"/>
                <w:bottom w:val="none" w:sz="0" w:space="0" w:color="auto"/>
                <w:right w:val="none" w:sz="0" w:space="0" w:color="auto"/>
              </w:divBdr>
              <w:divsChild>
                <w:div w:id="287972652">
                  <w:marLeft w:val="640"/>
                  <w:marRight w:val="0"/>
                  <w:marTop w:val="0"/>
                  <w:marBottom w:val="0"/>
                  <w:divBdr>
                    <w:top w:val="none" w:sz="0" w:space="0" w:color="auto"/>
                    <w:left w:val="none" w:sz="0" w:space="0" w:color="auto"/>
                    <w:bottom w:val="none" w:sz="0" w:space="0" w:color="auto"/>
                    <w:right w:val="none" w:sz="0" w:space="0" w:color="auto"/>
                  </w:divBdr>
                </w:div>
                <w:div w:id="311452076">
                  <w:marLeft w:val="640"/>
                  <w:marRight w:val="0"/>
                  <w:marTop w:val="0"/>
                  <w:marBottom w:val="0"/>
                  <w:divBdr>
                    <w:top w:val="none" w:sz="0" w:space="0" w:color="auto"/>
                    <w:left w:val="none" w:sz="0" w:space="0" w:color="auto"/>
                    <w:bottom w:val="none" w:sz="0" w:space="0" w:color="auto"/>
                    <w:right w:val="none" w:sz="0" w:space="0" w:color="auto"/>
                  </w:divBdr>
                </w:div>
                <w:div w:id="390229510">
                  <w:marLeft w:val="640"/>
                  <w:marRight w:val="0"/>
                  <w:marTop w:val="0"/>
                  <w:marBottom w:val="0"/>
                  <w:divBdr>
                    <w:top w:val="none" w:sz="0" w:space="0" w:color="auto"/>
                    <w:left w:val="none" w:sz="0" w:space="0" w:color="auto"/>
                    <w:bottom w:val="none" w:sz="0" w:space="0" w:color="auto"/>
                    <w:right w:val="none" w:sz="0" w:space="0" w:color="auto"/>
                  </w:divBdr>
                </w:div>
                <w:div w:id="391848390">
                  <w:marLeft w:val="640"/>
                  <w:marRight w:val="0"/>
                  <w:marTop w:val="0"/>
                  <w:marBottom w:val="0"/>
                  <w:divBdr>
                    <w:top w:val="none" w:sz="0" w:space="0" w:color="auto"/>
                    <w:left w:val="none" w:sz="0" w:space="0" w:color="auto"/>
                    <w:bottom w:val="none" w:sz="0" w:space="0" w:color="auto"/>
                    <w:right w:val="none" w:sz="0" w:space="0" w:color="auto"/>
                  </w:divBdr>
                </w:div>
                <w:div w:id="393234566">
                  <w:marLeft w:val="640"/>
                  <w:marRight w:val="0"/>
                  <w:marTop w:val="0"/>
                  <w:marBottom w:val="0"/>
                  <w:divBdr>
                    <w:top w:val="none" w:sz="0" w:space="0" w:color="auto"/>
                    <w:left w:val="none" w:sz="0" w:space="0" w:color="auto"/>
                    <w:bottom w:val="none" w:sz="0" w:space="0" w:color="auto"/>
                    <w:right w:val="none" w:sz="0" w:space="0" w:color="auto"/>
                  </w:divBdr>
                </w:div>
                <w:div w:id="416902611">
                  <w:marLeft w:val="640"/>
                  <w:marRight w:val="0"/>
                  <w:marTop w:val="0"/>
                  <w:marBottom w:val="0"/>
                  <w:divBdr>
                    <w:top w:val="none" w:sz="0" w:space="0" w:color="auto"/>
                    <w:left w:val="none" w:sz="0" w:space="0" w:color="auto"/>
                    <w:bottom w:val="none" w:sz="0" w:space="0" w:color="auto"/>
                    <w:right w:val="none" w:sz="0" w:space="0" w:color="auto"/>
                  </w:divBdr>
                </w:div>
                <w:div w:id="501428642">
                  <w:marLeft w:val="640"/>
                  <w:marRight w:val="0"/>
                  <w:marTop w:val="0"/>
                  <w:marBottom w:val="0"/>
                  <w:divBdr>
                    <w:top w:val="none" w:sz="0" w:space="0" w:color="auto"/>
                    <w:left w:val="none" w:sz="0" w:space="0" w:color="auto"/>
                    <w:bottom w:val="none" w:sz="0" w:space="0" w:color="auto"/>
                    <w:right w:val="none" w:sz="0" w:space="0" w:color="auto"/>
                  </w:divBdr>
                </w:div>
                <w:div w:id="570041681">
                  <w:marLeft w:val="640"/>
                  <w:marRight w:val="0"/>
                  <w:marTop w:val="0"/>
                  <w:marBottom w:val="0"/>
                  <w:divBdr>
                    <w:top w:val="none" w:sz="0" w:space="0" w:color="auto"/>
                    <w:left w:val="none" w:sz="0" w:space="0" w:color="auto"/>
                    <w:bottom w:val="none" w:sz="0" w:space="0" w:color="auto"/>
                    <w:right w:val="none" w:sz="0" w:space="0" w:color="auto"/>
                  </w:divBdr>
                </w:div>
                <w:div w:id="592201205">
                  <w:marLeft w:val="640"/>
                  <w:marRight w:val="0"/>
                  <w:marTop w:val="0"/>
                  <w:marBottom w:val="0"/>
                  <w:divBdr>
                    <w:top w:val="none" w:sz="0" w:space="0" w:color="auto"/>
                    <w:left w:val="none" w:sz="0" w:space="0" w:color="auto"/>
                    <w:bottom w:val="none" w:sz="0" w:space="0" w:color="auto"/>
                    <w:right w:val="none" w:sz="0" w:space="0" w:color="auto"/>
                  </w:divBdr>
                </w:div>
                <w:div w:id="600770491">
                  <w:marLeft w:val="640"/>
                  <w:marRight w:val="0"/>
                  <w:marTop w:val="0"/>
                  <w:marBottom w:val="0"/>
                  <w:divBdr>
                    <w:top w:val="none" w:sz="0" w:space="0" w:color="auto"/>
                    <w:left w:val="none" w:sz="0" w:space="0" w:color="auto"/>
                    <w:bottom w:val="none" w:sz="0" w:space="0" w:color="auto"/>
                    <w:right w:val="none" w:sz="0" w:space="0" w:color="auto"/>
                  </w:divBdr>
                </w:div>
                <w:div w:id="602804553">
                  <w:marLeft w:val="640"/>
                  <w:marRight w:val="0"/>
                  <w:marTop w:val="0"/>
                  <w:marBottom w:val="0"/>
                  <w:divBdr>
                    <w:top w:val="none" w:sz="0" w:space="0" w:color="auto"/>
                    <w:left w:val="none" w:sz="0" w:space="0" w:color="auto"/>
                    <w:bottom w:val="none" w:sz="0" w:space="0" w:color="auto"/>
                    <w:right w:val="none" w:sz="0" w:space="0" w:color="auto"/>
                  </w:divBdr>
                </w:div>
                <w:div w:id="611398640">
                  <w:marLeft w:val="640"/>
                  <w:marRight w:val="0"/>
                  <w:marTop w:val="0"/>
                  <w:marBottom w:val="0"/>
                  <w:divBdr>
                    <w:top w:val="none" w:sz="0" w:space="0" w:color="auto"/>
                    <w:left w:val="none" w:sz="0" w:space="0" w:color="auto"/>
                    <w:bottom w:val="none" w:sz="0" w:space="0" w:color="auto"/>
                    <w:right w:val="none" w:sz="0" w:space="0" w:color="auto"/>
                  </w:divBdr>
                </w:div>
                <w:div w:id="651447566">
                  <w:marLeft w:val="640"/>
                  <w:marRight w:val="0"/>
                  <w:marTop w:val="0"/>
                  <w:marBottom w:val="0"/>
                  <w:divBdr>
                    <w:top w:val="none" w:sz="0" w:space="0" w:color="auto"/>
                    <w:left w:val="none" w:sz="0" w:space="0" w:color="auto"/>
                    <w:bottom w:val="none" w:sz="0" w:space="0" w:color="auto"/>
                    <w:right w:val="none" w:sz="0" w:space="0" w:color="auto"/>
                  </w:divBdr>
                </w:div>
                <w:div w:id="659120469">
                  <w:marLeft w:val="640"/>
                  <w:marRight w:val="0"/>
                  <w:marTop w:val="0"/>
                  <w:marBottom w:val="0"/>
                  <w:divBdr>
                    <w:top w:val="none" w:sz="0" w:space="0" w:color="auto"/>
                    <w:left w:val="none" w:sz="0" w:space="0" w:color="auto"/>
                    <w:bottom w:val="none" w:sz="0" w:space="0" w:color="auto"/>
                    <w:right w:val="none" w:sz="0" w:space="0" w:color="auto"/>
                  </w:divBdr>
                </w:div>
                <w:div w:id="669914889">
                  <w:marLeft w:val="640"/>
                  <w:marRight w:val="0"/>
                  <w:marTop w:val="0"/>
                  <w:marBottom w:val="0"/>
                  <w:divBdr>
                    <w:top w:val="none" w:sz="0" w:space="0" w:color="auto"/>
                    <w:left w:val="none" w:sz="0" w:space="0" w:color="auto"/>
                    <w:bottom w:val="none" w:sz="0" w:space="0" w:color="auto"/>
                    <w:right w:val="none" w:sz="0" w:space="0" w:color="auto"/>
                  </w:divBdr>
                </w:div>
                <w:div w:id="743333926">
                  <w:marLeft w:val="640"/>
                  <w:marRight w:val="0"/>
                  <w:marTop w:val="0"/>
                  <w:marBottom w:val="0"/>
                  <w:divBdr>
                    <w:top w:val="none" w:sz="0" w:space="0" w:color="auto"/>
                    <w:left w:val="none" w:sz="0" w:space="0" w:color="auto"/>
                    <w:bottom w:val="none" w:sz="0" w:space="0" w:color="auto"/>
                    <w:right w:val="none" w:sz="0" w:space="0" w:color="auto"/>
                  </w:divBdr>
                </w:div>
                <w:div w:id="759912637">
                  <w:marLeft w:val="640"/>
                  <w:marRight w:val="0"/>
                  <w:marTop w:val="0"/>
                  <w:marBottom w:val="0"/>
                  <w:divBdr>
                    <w:top w:val="none" w:sz="0" w:space="0" w:color="auto"/>
                    <w:left w:val="none" w:sz="0" w:space="0" w:color="auto"/>
                    <w:bottom w:val="none" w:sz="0" w:space="0" w:color="auto"/>
                    <w:right w:val="none" w:sz="0" w:space="0" w:color="auto"/>
                  </w:divBdr>
                </w:div>
                <w:div w:id="802036928">
                  <w:marLeft w:val="640"/>
                  <w:marRight w:val="0"/>
                  <w:marTop w:val="0"/>
                  <w:marBottom w:val="0"/>
                  <w:divBdr>
                    <w:top w:val="none" w:sz="0" w:space="0" w:color="auto"/>
                    <w:left w:val="none" w:sz="0" w:space="0" w:color="auto"/>
                    <w:bottom w:val="none" w:sz="0" w:space="0" w:color="auto"/>
                    <w:right w:val="none" w:sz="0" w:space="0" w:color="auto"/>
                  </w:divBdr>
                </w:div>
                <w:div w:id="803742696">
                  <w:marLeft w:val="640"/>
                  <w:marRight w:val="0"/>
                  <w:marTop w:val="0"/>
                  <w:marBottom w:val="0"/>
                  <w:divBdr>
                    <w:top w:val="none" w:sz="0" w:space="0" w:color="auto"/>
                    <w:left w:val="none" w:sz="0" w:space="0" w:color="auto"/>
                    <w:bottom w:val="none" w:sz="0" w:space="0" w:color="auto"/>
                    <w:right w:val="none" w:sz="0" w:space="0" w:color="auto"/>
                  </w:divBdr>
                </w:div>
                <w:div w:id="807935812">
                  <w:marLeft w:val="640"/>
                  <w:marRight w:val="0"/>
                  <w:marTop w:val="0"/>
                  <w:marBottom w:val="0"/>
                  <w:divBdr>
                    <w:top w:val="none" w:sz="0" w:space="0" w:color="auto"/>
                    <w:left w:val="none" w:sz="0" w:space="0" w:color="auto"/>
                    <w:bottom w:val="none" w:sz="0" w:space="0" w:color="auto"/>
                    <w:right w:val="none" w:sz="0" w:space="0" w:color="auto"/>
                  </w:divBdr>
                </w:div>
                <w:div w:id="829443140">
                  <w:marLeft w:val="640"/>
                  <w:marRight w:val="0"/>
                  <w:marTop w:val="0"/>
                  <w:marBottom w:val="0"/>
                  <w:divBdr>
                    <w:top w:val="none" w:sz="0" w:space="0" w:color="auto"/>
                    <w:left w:val="none" w:sz="0" w:space="0" w:color="auto"/>
                    <w:bottom w:val="none" w:sz="0" w:space="0" w:color="auto"/>
                    <w:right w:val="none" w:sz="0" w:space="0" w:color="auto"/>
                  </w:divBdr>
                </w:div>
                <w:div w:id="897983940">
                  <w:marLeft w:val="640"/>
                  <w:marRight w:val="0"/>
                  <w:marTop w:val="0"/>
                  <w:marBottom w:val="0"/>
                  <w:divBdr>
                    <w:top w:val="none" w:sz="0" w:space="0" w:color="auto"/>
                    <w:left w:val="none" w:sz="0" w:space="0" w:color="auto"/>
                    <w:bottom w:val="none" w:sz="0" w:space="0" w:color="auto"/>
                    <w:right w:val="none" w:sz="0" w:space="0" w:color="auto"/>
                  </w:divBdr>
                </w:div>
                <w:div w:id="949236473">
                  <w:marLeft w:val="640"/>
                  <w:marRight w:val="0"/>
                  <w:marTop w:val="0"/>
                  <w:marBottom w:val="0"/>
                  <w:divBdr>
                    <w:top w:val="none" w:sz="0" w:space="0" w:color="auto"/>
                    <w:left w:val="none" w:sz="0" w:space="0" w:color="auto"/>
                    <w:bottom w:val="none" w:sz="0" w:space="0" w:color="auto"/>
                    <w:right w:val="none" w:sz="0" w:space="0" w:color="auto"/>
                  </w:divBdr>
                </w:div>
                <w:div w:id="1043821506">
                  <w:marLeft w:val="640"/>
                  <w:marRight w:val="0"/>
                  <w:marTop w:val="0"/>
                  <w:marBottom w:val="0"/>
                  <w:divBdr>
                    <w:top w:val="none" w:sz="0" w:space="0" w:color="auto"/>
                    <w:left w:val="none" w:sz="0" w:space="0" w:color="auto"/>
                    <w:bottom w:val="none" w:sz="0" w:space="0" w:color="auto"/>
                    <w:right w:val="none" w:sz="0" w:space="0" w:color="auto"/>
                  </w:divBdr>
                </w:div>
                <w:div w:id="1053191548">
                  <w:marLeft w:val="640"/>
                  <w:marRight w:val="0"/>
                  <w:marTop w:val="0"/>
                  <w:marBottom w:val="0"/>
                  <w:divBdr>
                    <w:top w:val="none" w:sz="0" w:space="0" w:color="auto"/>
                    <w:left w:val="none" w:sz="0" w:space="0" w:color="auto"/>
                    <w:bottom w:val="none" w:sz="0" w:space="0" w:color="auto"/>
                    <w:right w:val="none" w:sz="0" w:space="0" w:color="auto"/>
                  </w:divBdr>
                </w:div>
                <w:div w:id="1141339477">
                  <w:marLeft w:val="640"/>
                  <w:marRight w:val="0"/>
                  <w:marTop w:val="0"/>
                  <w:marBottom w:val="0"/>
                  <w:divBdr>
                    <w:top w:val="none" w:sz="0" w:space="0" w:color="auto"/>
                    <w:left w:val="none" w:sz="0" w:space="0" w:color="auto"/>
                    <w:bottom w:val="none" w:sz="0" w:space="0" w:color="auto"/>
                    <w:right w:val="none" w:sz="0" w:space="0" w:color="auto"/>
                  </w:divBdr>
                </w:div>
                <w:div w:id="1208027649">
                  <w:marLeft w:val="640"/>
                  <w:marRight w:val="0"/>
                  <w:marTop w:val="0"/>
                  <w:marBottom w:val="0"/>
                  <w:divBdr>
                    <w:top w:val="none" w:sz="0" w:space="0" w:color="auto"/>
                    <w:left w:val="none" w:sz="0" w:space="0" w:color="auto"/>
                    <w:bottom w:val="none" w:sz="0" w:space="0" w:color="auto"/>
                    <w:right w:val="none" w:sz="0" w:space="0" w:color="auto"/>
                  </w:divBdr>
                </w:div>
                <w:div w:id="1266890817">
                  <w:marLeft w:val="640"/>
                  <w:marRight w:val="0"/>
                  <w:marTop w:val="0"/>
                  <w:marBottom w:val="0"/>
                  <w:divBdr>
                    <w:top w:val="none" w:sz="0" w:space="0" w:color="auto"/>
                    <w:left w:val="none" w:sz="0" w:space="0" w:color="auto"/>
                    <w:bottom w:val="none" w:sz="0" w:space="0" w:color="auto"/>
                    <w:right w:val="none" w:sz="0" w:space="0" w:color="auto"/>
                  </w:divBdr>
                </w:div>
                <w:div w:id="1273317371">
                  <w:marLeft w:val="640"/>
                  <w:marRight w:val="0"/>
                  <w:marTop w:val="0"/>
                  <w:marBottom w:val="0"/>
                  <w:divBdr>
                    <w:top w:val="none" w:sz="0" w:space="0" w:color="auto"/>
                    <w:left w:val="none" w:sz="0" w:space="0" w:color="auto"/>
                    <w:bottom w:val="none" w:sz="0" w:space="0" w:color="auto"/>
                    <w:right w:val="none" w:sz="0" w:space="0" w:color="auto"/>
                  </w:divBdr>
                </w:div>
                <w:div w:id="1275405710">
                  <w:marLeft w:val="640"/>
                  <w:marRight w:val="0"/>
                  <w:marTop w:val="0"/>
                  <w:marBottom w:val="0"/>
                  <w:divBdr>
                    <w:top w:val="none" w:sz="0" w:space="0" w:color="auto"/>
                    <w:left w:val="none" w:sz="0" w:space="0" w:color="auto"/>
                    <w:bottom w:val="none" w:sz="0" w:space="0" w:color="auto"/>
                    <w:right w:val="none" w:sz="0" w:space="0" w:color="auto"/>
                  </w:divBdr>
                </w:div>
                <w:div w:id="1277567226">
                  <w:marLeft w:val="640"/>
                  <w:marRight w:val="0"/>
                  <w:marTop w:val="0"/>
                  <w:marBottom w:val="0"/>
                  <w:divBdr>
                    <w:top w:val="none" w:sz="0" w:space="0" w:color="auto"/>
                    <w:left w:val="none" w:sz="0" w:space="0" w:color="auto"/>
                    <w:bottom w:val="none" w:sz="0" w:space="0" w:color="auto"/>
                    <w:right w:val="none" w:sz="0" w:space="0" w:color="auto"/>
                  </w:divBdr>
                </w:div>
                <w:div w:id="1283220549">
                  <w:marLeft w:val="640"/>
                  <w:marRight w:val="0"/>
                  <w:marTop w:val="0"/>
                  <w:marBottom w:val="0"/>
                  <w:divBdr>
                    <w:top w:val="none" w:sz="0" w:space="0" w:color="auto"/>
                    <w:left w:val="none" w:sz="0" w:space="0" w:color="auto"/>
                    <w:bottom w:val="none" w:sz="0" w:space="0" w:color="auto"/>
                    <w:right w:val="none" w:sz="0" w:space="0" w:color="auto"/>
                  </w:divBdr>
                </w:div>
                <w:div w:id="1344818563">
                  <w:marLeft w:val="640"/>
                  <w:marRight w:val="0"/>
                  <w:marTop w:val="0"/>
                  <w:marBottom w:val="0"/>
                  <w:divBdr>
                    <w:top w:val="none" w:sz="0" w:space="0" w:color="auto"/>
                    <w:left w:val="none" w:sz="0" w:space="0" w:color="auto"/>
                    <w:bottom w:val="none" w:sz="0" w:space="0" w:color="auto"/>
                    <w:right w:val="none" w:sz="0" w:space="0" w:color="auto"/>
                  </w:divBdr>
                </w:div>
                <w:div w:id="1356346994">
                  <w:marLeft w:val="640"/>
                  <w:marRight w:val="0"/>
                  <w:marTop w:val="0"/>
                  <w:marBottom w:val="0"/>
                  <w:divBdr>
                    <w:top w:val="none" w:sz="0" w:space="0" w:color="auto"/>
                    <w:left w:val="none" w:sz="0" w:space="0" w:color="auto"/>
                    <w:bottom w:val="none" w:sz="0" w:space="0" w:color="auto"/>
                    <w:right w:val="none" w:sz="0" w:space="0" w:color="auto"/>
                  </w:divBdr>
                </w:div>
                <w:div w:id="1379471624">
                  <w:marLeft w:val="640"/>
                  <w:marRight w:val="0"/>
                  <w:marTop w:val="0"/>
                  <w:marBottom w:val="0"/>
                  <w:divBdr>
                    <w:top w:val="none" w:sz="0" w:space="0" w:color="auto"/>
                    <w:left w:val="none" w:sz="0" w:space="0" w:color="auto"/>
                    <w:bottom w:val="none" w:sz="0" w:space="0" w:color="auto"/>
                    <w:right w:val="none" w:sz="0" w:space="0" w:color="auto"/>
                  </w:divBdr>
                </w:div>
                <w:div w:id="1393653203">
                  <w:marLeft w:val="640"/>
                  <w:marRight w:val="0"/>
                  <w:marTop w:val="0"/>
                  <w:marBottom w:val="0"/>
                  <w:divBdr>
                    <w:top w:val="none" w:sz="0" w:space="0" w:color="auto"/>
                    <w:left w:val="none" w:sz="0" w:space="0" w:color="auto"/>
                    <w:bottom w:val="none" w:sz="0" w:space="0" w:color="auto"/>
                    <w:right w:val="none" w:sz="0" w:space="0" w:color="auto"/>
                  </w:divBdr>
                </w:div>
                <w:div w:id="1402288902">
                  <w:marLeft w:val="640"/>
                  <w:marRight w:val="0"/>
                  <w:marTop w:val="0"/>
                  <w:marBottom w:val="0"/>
                  <w:divBdr>
                    <w:top w:val="none" w:sz="0" w:space="0" w:color="auto"/>
                    <w:left w:val="none" w:sz="0" w:space="0" w:color="auto"/>
                    <w:bottom w:val="none" w:sz="0" w:space="0" w:color="auto"/>
                    <w:right w:val="none" w:sz="0" w:space="0" w:color="auto"/>
                  </w:divBdr>
                </w:div>
                <w:div w:id="1422213532">
                  <w:marLeft w:val="640"/>
                  <w:marRight w:val="0"/>
                  <w:marTop w:val="0"/>
                  <w:marBottom w:val="0"/>
                  <w:divBdr>
                    <w:top w:val="none" w:sz="0" w:space="0" w:color="auto"/>
                    <w:left w:val="none" w:sz="0" w:space="0" w:color="auto"/>
                    <w:bottom w:val="none" w:sz="0" w:space="0" w:color="auto"/>
                    <w:right w:val="none" w:sz="0" w:space="0" w:color="auto"/>
                  </w:divBdr>
                </w:div>
                <w:div w:id="1425540412">
                  <w:marLeft w:val="640"/>
                  <w:marRight w:val="0"/>
                  <w:marTop w:val="0"/>
                  <w:marBottom w:val="0"/>
                  <w:divBdr>
                    <w:top w:val="none" w:sz="0" w:space="0" w:color="auto"/>
                    <w:left w:val="none" w:sz="0" w:space="0" w:color="auto"/>
                    <w:bottom w:val="none" w:sz="0" w:space="0" w:color="auto"/>
                    <w:right w:val="none" w:sz="0" w:space="0" w:color="auto"/>
                  </w:divBdr>
                </w:div>
                <w:div w:id="1585531834">
                  <w:marLeft w:val="640"/>
                  <w:marRight w:val="0"/>
                  <w:marTop w:val="0"/>
                  <w:marBottom w:val="0"/>
                  <w:divBdr>
                    <w:top w:val="none" w:sz="0" w:space="0" w:color="auto"/>
                    <w:left w:val="none" w:sz="0" w:space="0" w:color="auto"/>
                    <w:bottom w:val="none" w:sz="0" w:space="0" w:color="auto"/>
                    <w:right w:val="none" w:sz="0" w:space="0" w:color="auto"/>
                  </w:divBdr>
                </w:div>
                <w:div w:id="1738939516">
                  <w:marLeft w:val="640"/>
                  <w:marRight w:val="0"/>
                  <w:marTop w:val="0"/>
                  <w:marBottom w:val="0"/>
                  <w:divBdr>
                    <w:top w:val="none" w:sz="0" w:space="0" w:color="auto"/>
                    <w:left w:val="none" w:sz="0" w:space="0" w:color="auto"/>
                    <w:bottom w:val="none" w:sz="0" w:space="0" w:color="auto"/>
                    <w:right w:val="none" w:sz="0" w:space="0" w:color="auto"/>
                  </w:divBdr>
                </w:div>
                <w:div w:id="1753434441">
                  <w:marLeft w:val="640"/>
                  <w:marRight w:val="0"/>
                  <w:marTop w:val="0"/>
                  <w:marBottom w:val="0"/>
                  <w:divBdr>
                    <w:top w:val="none" w:sz="0" w:space="0" w:color="auto"/>
                    <w:left w:val="none" w:sz="0" w:space="0" w:color="auto"/>
                    <w:bottom w:val="none" w:sz="0" w:space="0" w:color="auto"/>
                    <w:right w:val="none" w:sz="0" w:space="0" w:color="auto"/>
                  </w:divBdr>
                </w:div>
                <w:div w:id="1863397444">
                  <w:marLeft w:val="640"/>
                  <w:marRight w:val="0"/>
                  <w:marTop w:val="0"/>
                  <w:marBottom w:val="0"/>
                  <w:divBdr>
                    <w:top w:val="none" w:sz="0" w:space="0" w:color="auto"/>
                    <w:left w:val="none" w:sz="0" w:space="0" w:color="auto"/>
                    <w:bottom w:val="none" w:sz="0" w:space="0" w:color="auto"/>
                    <w:right w:val="none" w:sz="0" w:space="0" w:color="auto"/>
                  </w:divBdr>
                </w:div>
                <w:div w:id="1876111531">
                  <w:marLeft w:val="640"/>
                  <w:marRight w:val="0"/>
                  <w:marTop w:val="0"/>
                  <w:marBottom w:val="0"/>
                  <w:divBdr>
                    <w:top w:val="none" w:sz="0" w:space="0" w:color="auto"/>
                    <w:left w:val="none" w:sz="0" w:space="0" w:color="auto"/>
                    <w:bottom w:val="none" w:sz="0" w:space="0" w:color="auto"/>
                    <w:right w:val="none" w:sz="0" w:space="0" w:color="auto"/>
                  </w:divBdr>
                </w:div>
                <w:div w:id="1893691424">
                  <w:marLeft w:val="640"/>
                  <w:marRight w:val="0"/>
                  <w:marTop w:val="0"/>
                  <w:marBottom w:val="0"/>
                  <w:divBdr>
                    <w:top w:val="none" w:sz="0" w:space="0" w:color="auto"/>
                    <w:left w:val="none" w:sz="0" w:space="0" w:color="auto"/>
                    <w:bottom w:val="none" w:sz="0" w:space="0" w:color="auto"/>
                    <w:right w:val="none" w:sz="0" w:space="0" w:color="auto"/>
                  </w:divBdr>
                </w:div>
                <w:div w:id="1927958962">
                  <w:marLeft w:val="640"/>
                  <w:marRight w:val="0"/>
                  <w:marTop w:val="0"/>
                  <w:marBottom w:val="0"/>
                  <w:divBdr>
                    <w:top w:val="none" w:sz="0" w:space="0" w:color="auto"/>
                    <w:left w:val="none" w:sz="0" w:space="0" w:color="auto"/>
                    <w:bottom w:val="none" w:sz="0" w:space="0" w:color="auto"/>
                    <w:right w:val="none" w:sz="0" w:space="0" w:color="auto"/>
                  </w:divBdr>
                </w:div>
                <w:div w:id="1983844397">
                  <w:marLeft w:val="640"/>
                  <w:marRight w:val="0"/>
                  <w:marTop w:val="0"/>
                  <w:marBottom w:val="0"/>
                  <w:divBdr>
                    <w:top w:val="none" w:sz="0" w:space="0" w:color="auto"/>
                    <w:left w:val="none" w:sz="0" w:space="0" w:color="auto"/>
                    <w:bottom w:val="none" w:sz="0" w:space="0" w:color="auto"/>
                    <w:right w:val="none" w:sz="0" w:space="0" w:color="auto"/>
                  </w:divBdr>
                </w:div>
                <w:div w:id="2038457731">
                  <w:marLeft w:val="640"/>
                  <w:marRight w:val="0"/>
                  <w:marTop w:val="0"/>
                  <w:marBottom w:val="0"/>
                  <w:divBdr>
                    <w:top w:val="none" w:sz="0" w:space="0" w:color="auto"/>
                    <w:left w:val="none" w:sz="0" w:space="0" w:color="auto"/>
                    <w:bottom w:val="none" w:sz="0" w:space="0" w:color="auto"/>
                    <w:right w:val="none" w:sz="0" w:space="0" w:color="auto"/>
                  </w:divBdr>
                </w:div>
                <w:div w:id="2042584900">
                  <w:marLeft w:val="640"/>
                  <w:marRight w:val="0"/>
                  <w:marTop w:val="0"/>
                  <w:marBottom w:val="0"/>
                  <w:divBdr>
                    <w:top w:val="none" w:sz="0" w:space="0" w:color="auto"/>
                    <w:left w:val="none" w:sz="0" w:space="0" w:color="auto"/>
                    <w:bottom w:val="none" w:sz="0" w:space="0" w:color="auto"/>
                    <w:right w:val="none" w:sz="0" w:space="0" w:color="auto"/>
                  </w:divBdr>
                </w:div>
                <w:div w:id="2086491046">
                  <w:marLeft w:val="640"/>
                  <w:marRight w:val="0"/>
                  <w:marTop w:val="0"/>
                  <w:marBottom w:val="0"/>
                  <w:divBdr>
                    <w:top w:val="none" w:sz="0" w:space="0" w:color="auto"/>
                    <w:left w:val="none" w:sz="0" w:space="0" w:color="auto"/>
                    <w:bottom w:val="none" w:sz="0" w:space="0" w:color="auto"/>
                    <w:right w:val="none" w:sz="0" w:space="0" w:color="auto"/>
                  </w:divBdr>
                </w:div>
                <w:div w:id="2091268032">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1998915162">
          <w:marLeft w:val="640"/>
          <w:marRight w:val="0"/>
          <w:marTop w:val="0"/>
          <w:marBottom w:val="0"/>
          <w:divBdr>
            <w:top w:val="none" w:sz="0" w:space="0" w:color="auto"/>
            <w:left w:val="none" w:sz="0" w:space="0" w:color="auto"/>
            <w:bottom w:val="none" w:sz="0" w:space="0" w:color="auto"/>
            <w:right w:val="none" w:sz="0" w:space="0" w:color="auto"/>
          </w:divBdr>
        </w:div>
        <w:div w:id="2013873960">
          <w:marLeft w:val="640"/>
          <w:marRight w:val="0"/>
          <w:marTop w:val="0"/>
          <w:marBottom w:val="0"/>
          <w:divBdr>
            <w:top w:val="none" w:sz="0" w:space="0" w:color="auto"/>
            <w:left w:val="none" w:sz="0" w:space="0" w:color="auto"/>
            <w:bottom w:val="none" w:sz="0" w:space="0" w:color="auto"/>
            <w:right w:val="none" w:sz="0" w:space="0" w:color="auto"/>
          </w:divBdr>
        </w:div>
        <w:div w:id="2021463594">
          <w:marLeft w:val="640"/>
          <w:marRight w:val="0"/>
          <w:marTop w:val="0"/>
          <w:marBottom w:val="0"/>
          <w:divBdr>
            <w:top w:val="none" w:sz="0" w:space="0" w:color="auto"/>
            <w:left w:val="none" w:sz="0" w:space="0" w:color="auto"/>
            <w:bottom w:val="none" w:sz="0" w:space="0" w:color="auto"/>
            <w:right w:val="none" w:sz="0" w:space="0" w:color="auto"/>
          </w:divBdr>
        </w:div>
        <w:div w:id="2132087808">
          <w:marLeft w:val="640"/>
          <w:marRight w:val="0"/>
          <w:marTop w:val="0"/>
          <w:marBottom w:val="0"/>
          <w:divBdr>
            <w:top w:val="none" w:sz="0" w:space="0" w:color="auto"/>
            <w:left w:val="none" w:sz="0" w:space="0" w:color="auto"/>
            <w:bottom w:val="none" w:sz="0" w:space="0" w:color="auto"/>
            <w:right w:val="none" w:sz="0" w:space="0" w:color="auto"/>
          </w:divBdr>
        </w:div>
      </w:divsChild>
    </w:div>
    <w:div w:id="890195117">
      <w:bodyDiv w:val="1"/>
      <w:marLeft w:val="0"/>
      <w:marRight w:val="0"/>
      <w:marTop w:val="0"/>
      <w:marBottom w:val="0"/>
      <w:divBdr>
        <w:top w:val="none" w:sz="0" w:space="0" w:color="auto"/>
        <w:left w:val="none" w:sz="0" w:space="0" w:color="auto"/>
        <w:bottom w:val="none" w:sz="0" w:space="0" w:color="auto"/>
        <w:right w:val="none" w:sz="0" w:space="0" w:color="auto"/>
      </w:divBdr>
      <w:divsChild>
        <w:div w:id="55664458">
          <w:marLeft w:val="640"/>
          <w:marRight w:val="0"/>
          <w:marTop w:val="0"/>
          <w:marBottom w:val="0"/>
          <w:divBdr>
            <w:top w:val="none" w:sz="0" w:space="0" w:color="auto"/>
            <w:left w:val="none" w:sz="0" w:space="0" w:color="auto"/>
            <w:bottom w:val="none" w:sz="0" w:space="0" w:color="auto"/>
            <w:right w:val="none" w:sz="0" w:space="0" w:color="auto"/>
          </w:divBdr>
        </w:div>
        <w:div w:id="264271566">
          <w:marLeft w:val="640"/>
          <w:marRight w:val="0"/>
          <w:marTop w:val="0"/>
          <w:marBottom w:val="0"/>
          <w:divBdr>
            <w:top w:val="none" w:sz="0" w:space="0" w:color="auto"/>
            <w:left w:val="none" w:sz="0" w:space="0" w:color="auto"/>
            <w:bottom w:val="none" w:sz="0" w:space="0" w:color="auto"/>
            <w:right w:val="none" w:sz="0" w:space="0" w:color="auto"/>
          </w:divBdr>
        </w:div>
        <w:div w:id="379937366">
          <w:marLeft w:val="640"/>
          <w:marRight w:val="0"/>
          <w:marTop w:val="0"/>
          <w:marBottom w:val="0"/>
          <w:divBdr>
            <w:top w:val="none" w:sz="0" w:space="0" w:color="auto"/>
            <w:left w:val="none" w:sz="0" w:space="0" w:color="auto"/>
            <w:bottom w:val="none" w:sz="0" w:space="0" w:color="auto"/>
            <w:right w:val="none" w:sz="0" w:space="0" w:color="auto"/>
          </w:divBdr>
        </w:div>
        <w:div w:id="568151392">
          <w:marLeft w:val="640"/>
          <w:marRight w:val="0"/>
          <w:marTop w:val="0"/>
          <w:marBottom w:val="0"/>
          <w:divBdr>
            <w:top w:val="none" w:sz="0" w:space="0" w:color="auto"/>
            <w:left w:val="none" w:sz="0" w:space="0" w:color="auto"/>
            <w:bottom w:val="none" w:sz="0" w:space="0" w:color="auto"/>
            <w:right w:val="none" w:sz="0" w:space="0" w:color="auto"/>
          </w:divBdr>
        </w:div>
        <w:div w:id="909073202">
          <w:marLeft w:val="640"/>
          <w:marRight w:val="0"/>
          <w:marTop w:val="0"/>
          <w:marBottom w:val="0"/>
          <w:divBdr>
            <w:top w:val="none" w:sz="0" w:space="0" w:color="auto"/>
            <w:left w:val="none" w:sz="0" w:space="0" w:color="auto"/>
            <w:bottom w:val="none" w:sz="0" w:space="0" w:color="auto"/>
            <w:right w:val="none" w:sz="0" w:space="0" w:color="auto"/>
          </w:divBdr>
        </w:div>
        <w:div w:id="933829599">
          <w:marLeft w:val="640"/>
          <w:marRight w:val="0"/>
          <w:marTop w:val="0"/>
          <w:marBottom w:val="0"/>
          <w:divBdr>
            <w:top w:val="none" w:sz="0" w:space="0" w:color="auto"/>
            <w:left w:val="none" w:sz="0" w:space="0" w:color="auto"/>
            <w:bottom w:val="none" w:sz="0" w:space="0" w:color="auto"/>
            <w:right w:val="none" w:sz="0" w:space="0" w:color="auto"/>
          </w:divBdr>
        </w:div>
        <w:div w:id="970328950">
          <w:marLeft w:val="640"/>
          <w:marRight w:val="0"/>
          <w:marTop w:val="0"/>
          <w:marBottom w:val="0"/>
          <w:divBdr>
            <w:top w:val="none" w:sz="0" w:space="0" w:color="auto"/>
            <w:left w:val="none" w:sz="0" w:space="0" w:color="auto"/>
            <w:bottom w:val="none" w:sz="0" w:space="0" w:color="auto"/>
            <w:right w:val="none" w:sz="0" w:space="0" w:color="auto"/>
          </w:divBdr>
        </w:div>
        <w:div w:id="1066368972">
          <w:marLeft w:val="640"/>
          <w:marRight w:val="0"/>
          <w:marTop w:val="0"/>
          <w:marBottom w:val="0"/>
          <w:divBdr>
            <w:top w:val="none" w:sz="0" w:space="0" w:color="auto"/>
            <w:left w:val="none" w:sz="0" w:space="0" w:color="auto"/>
            <w:bottom w:val="none" w:sz="0" w:space="0" w:color="auto"/>
            <w:right w:val="none" w:sz="0" w:space="0" w:color="auto"/>
          </w:divBdr>
        </w:div>
        <w:div w:id="1202015056">
          <w:marLeft w:val="640"/>
          <w:marRight w:val="0"/>
          <w:marTop w:val="0"/>
          <w:marBottom w:val="0"/>
          <w:divBdr>
            <w:top w:val="none" w:sz="0" w:space="0" w:color="auto"/>
            <w:left w:val="none" w:sz="0" w:space="0" w:color="auto"/>
            <w:bottom w:val="none" w:sz="0" w:space="0" w:color="auto"/>
            <w:right w:val="none" w:sz="0" w:space="0" w:color="auto"/>
          </w:divBdr>
        </w:div>
        <w:div w:id="1213687650">
          <w:marLeft w:val="640"/>
          <w:marRight w:val="0"/>
          <w:marTop w:val="0"/>
          <w:marBottom w:val="0"/>
          <w:divBdr>
            <w:top w:val="none" w:sz="0" w:space="0" w:color="auto"/>
            <w:left w:val="none" w:sz="0" w:space="0" w:color="auto"/>
            <w:bottom w:val="none" w:sz="0" w:space="0" w:color="auto"/>
            <w:right w:val="none" w:sz="0" w:space="0" w:color="auto"/>
          </w:divBdr>
        </w:div>
        <w:div w:id="1371610604">
          <w:marLeft w:val="640"/>
          <w:marRight w:val="0"/>
          <w:marTop w:val="0"/>
          <w:marBottom w:val="0"/>
          <w:divBdr>
            <w:top w:val="none" w:sz="0" w:space="0" w:color="auto"/>
            <w:left w:val="none" w:sz="0" w:space="0" w:color="auto"/>
            <w:bottom w:val="none" w:sz="0" w:space="0" w:color="auto"/>
            <w:right w:val="none" w:sz="0" w:space="0" w:color="auto"/>
          </w:divBdr>
        </w:div>
        <w:div w:id="1432630716">
          <w:marLeft w:val="640"/>
          <w:marRight w:val="0"/>
          <w:marTop w:val="0"/>
          <w:marBottom w:val="0"/>
          <w:divBdr>
            <w:top w:val="none" w:sz="0" w:space="0" w:color="auto"/>
            <w:left w:val="none" w:sz="0" w:space="0" w:color="auto"/>
            <w:bottom w:val="none" w:sz="0" w:space="0" w:color="auto"/>
            <w:right w:val="none" w:sz="0" w:space="0" w:color="auto"/>
          </w:divBdr>
        </w:div>
        <w:div w:id="1525703245">
          <w:marLeft w:val="640"/>
          <w:marRight w:val="0"/>
          <w:marTop w:val="0"/>
          <w:marBottom w:val="0"/>
          <w:divBdr>
            <w:top w:val="none" w:sz="0" w:space="0" w:color="auto"/>
            <w:left w:val="none" w:sz="0" w:space="0" w:color="auto"/>
            <w:bottom w:val="none" w:sz="0" w:space="0" w:color="auto"/>
            <w:right w:val="none" w:sz="0" w:space="0" w:color="auto"/>
          </w:divBdr>
        </w:div>
        <w:div w:id="1630939400">
          <w:marLeft w:val="640"/>
          <w:marRight w:val="0"/>
          <w:marTop w:val="0"/>
          <w:marBottom w:val="0"/>
          <w:divBdr>
            <w:top w:val="none" w:sz="0" w:space="0" w:color="auto"/>
            <w:left w:val="none" w:sz="0" w:space="0" w:color="auto"/>
            <w:bottom w:val="none" w:sz="0" w:space="0" w:color="auto"/>
            <w:right w:val="none" w:sz="0" w:space="0" w:color="auto"/>
          </w:divBdr>
        </w:div>
        <w:div w:id="1821771706">
          <w:marLeft w:val="640"/>
          <w:marRight w:val="0"/>
          <w:marTop w:val="0"/>
          <w:marBottom w:val="0"/>
          <w:divBdr>
            <w:top w:val="none" w:sz="0" w:space="0" w:color="auto"/>
            <w:left w:val="none" w:sz="0" w:space="0" w:color="auto"/>
            <w:bottom w:val="none" w:sz="0" w:space="0" w:color="auto"/>
            <w:right w:val="none" w:sz="0" w:space="0" w:color="auto"/>
          </w:divBdr>
        </w:div>
        <w:div w:id="1883403944">
          <w:marLeft w:val="640"/>
          <w:marRight w:val="0"/>
          <w:marTop w:val="0"/>
          <w:marBottom w:val="0"/>
          <w:divBdr>
            <w:top w:val="none" w:sz="0" w:space="0" w:color="auto"/>
            <w:left w:val="none" w:sz="0" w:space="0" w:color="auto"/>
            <w:bottom w:val="none" w:sz="0" w:space="0" w:color="auto"/>
            <w:right w:val="none" w:sz="0" w:space="0" w:color="auto"/>
          </w:divBdr>
        </w:div>
        <w:div w:id="1887060834">
          <w:marLeft w:val="640"/>
          <w:marRight w:val="0"/>
          <w:marTop w:val="0"/>
          <w:marBottom w:val="0"/>
          <w:divBdr>
            <w:top w:val="none" w:sz="0" w:space="0" w:color="auto"/>
            <w:left w:val="none" w:sz="0" w:space="0" w:color="auto"/>
            <w:bottom w:val="none" w:sz="0" w:space="0" w:color="auto"/>
            <w:right w:val="none" w:sz="0" w:space="0" w:color="auto"/>
          </w:divBdr>
        </w:div>
        <w:div w:id="2001225138">
          <w:marLeft w:val="640"/>
          <w:marRight w:val="0"/>
          <w:marTop w:val="0"/>
          <w:marBottom w:val="0"/>
          <w:divBdr>
            <w:top w:val="none" w:sz="0" w:space="0" w:color="auto"/>
            <w:left w:val="none" w:sz="0" w:space="0" w:color="auto"/>
            <w:bottom w:val="none" w:sz="0" w:space="0" w:color="auto"/>
            <w:right w:val="none" w:sz="0" w:space="0" w:color="auto"/>
          </w:divBdr>
        </w:div>
      </w:divsChild>
    </w:div>
    <w:div w:id="891773724">
      <w:bodyDiv w:val="1"/>
      <w:marLeft w:val="0"/>
      <w:marRight w:val="0"/>
      <w:marTop w:val="0"/>
      <w:marBottom w:val="0"/>
      <w:divBdr>
        <w:top w:val="none" w:sz="0" w:space="0" w:color="auto"/>
        <w:left w:val="none" w:sz="0" w:space="0" w:color="auto"/>
        <w:bottom w:val="none" w:sz="0" w:space="0" w:color="auto"/>
        <w:right w:val="none" w:sz="0" w:space="0" w:color="auto"/>
      </w:divBdr>
      <w:divsChild>
        <w:div w:id="41372605">
          <w:marLeft w:val="640"/>
          <w:marRight w:val="0"/>
          <w:marTop w:val="0"/>
          <w:marBottom w:val="0"/>
          <w:divBdr>
            <w:top w:val="none" w:sz="0" w:space="0" w:color="auto"/>
            <w:left w:val="none" w:sz="0" w:space="0" w:color="auto"/>
            <w:bottom w:val="none" w:sz="0" w:space="0" w:color="auto"/>
            <w:right w:val="none" w:sz="0" w:space="0" w:color="auto"/>
          </w:divBdr>
        </w:div>
        <w:div w:id="95297057">
          <w:marLeft w:val="640"/>
          <w:marRight w:val="0"/>
          <w:marTop w:val="0"/>
          <w:marBottom w:val="0"/>
          <w:divBdr>
            <w:top w:val="none" w:sz="0" w:space="0" w:color="auto"/>
            <w:left w:val="none" w:sz="0" w:space="0" w:color="auto"/>
            <w:bottom w:val="none" w:sz="0" w:space="0" w:color="auto"/>
            <w:right w:val="none" w:sz="0" w:space="0" w:color="auto"/>
          </w:divBdr>
        </w:div>
        <w:div w:id="98448266">
          <w:marLeft w:val="640"/>
          <w:marRight w:val="0"/>
          <w:marTop w:val="0"/>
          <w:marBottom w:val="0"/>
          <w:divBdr>
            <w:top w:val="none" w:sz="0" w:space="0" w:color="auto"/>
            <w:left w:val="none" w:sz="0" w:space="0" w:color="auto"/>
            <w:bottom w:val="none" w:sz="0" w:space="0" w:color="auto"/>
            <w:right w:val="none" w:sz="0" w:space="0" w:color="auto"/>
          </w:divBdr>
        </w:div>
        <w:div w:id="198706097">
          <w:marLeft w:val="640"/>
          <w:marRight w:val="0"/>
          <w:marTop w:val="0"/>
          <w:marBottom w:val="0"/>
          <w:divBdr>
            <w:top w:val="none" w:sz="0" w:space="0" w:color="auto"/>
            <w:left w:val="none" w:sz="0" w:space="0" w:color="auto"/>
            <w:bottom w:val="none" w:sz="0" w:space="0" w:color="auto"/>
            <w:right w:val="none" w:sz="0" w:space="0" w:color="auto"/>
          </w:divBdr>
        </w:div>
        <w:div w:id="238833599">
          <w:marLeft w:val="640"/>
          <w:marRight w:val="0"/>
          <w:marTop w:val="0"/>
          <w:marBottom w:val="0"/>
          <w:divBdr>
            <w:top w:val="none" w:sz="0" w:space="0" w:color="auto"/>
            <w:left w:val="none" w:sz="0" w:space="0" w:color="auto"/>
            <w:bottom w:val="none" w:sz="0" w:space="0" w:color="auto"/>
            <w:right w:val="none" w:sz="0" w:space="0" w:color="auto"/>
          </w:divBdr>
        </w:div>
        <w:div w:id="472910353">
          <w:marLeft w:val="640"/>
          <w:marRight w:val="0"/>
          <w:marTop w:val="0"/>
          <w:marBottom w:val="0"/>
          <w:divBdr>
            <w:top w:val="none" w:sz="0" w:space="0" w:color="auto"/>
            <w:left w:val="none" w:sz="0" w:space="0" w:color="auto"/>
            <w:bottom w:val="none" w:sz="0" w:space="0" w:color="auto"/>
            <w:right w:val="none" w:sz="0" w:space="0" w:color="auto"/>
          </w:divBdr>
        </w:div>
        <w:div w:id="506404132">
          <w:marLeft w:val="640"/>
          <w:marRight w:val="0"/>
          <w:marTop w:val="0"/>
          <w:marBottom w:val="0"/>
          <w:divBdr>
            <w:top w:val="none" w:sz="0" w:space="0" w:color="auto"/>
            <w:left w:val="none" w:sz="0" w:space="0" w:color="auto"/>
            <w:bottom w:val="none" w:sz="0" w:space="0" w:color="auto"/>
            <w:right w:val="none" w:sz="0" w:space="0" w:color="auto"/>
          </w:divBdr>
        </w:div>
        <w:div w:id="564148505">
          <w:marLeft w:val="640"/>
          <w:marRight w:val="0"/>
          <w:marTop w:val="0"/>
          <w:marBottom w:val="0"/>
          <w:divBdr>
            <w:top w:val="none" w:sz="0" w:space="0" w:color="auto"/>
            <w:left w:val="none" w:sz="0" w:space="0" w:color="auto"/>
            <w:bottom w:val="none" w:sz="0" w:space="0" w:color="auto"/>
            <w:right w:val="none" w:sz="0" w:space="0" w:color="auto"/>
          </w:divBdr>
        </w:div>
        <w:div w:id="603926276">
          <w:marLeft w:val="640"/>
          <w:marRight w:val="0"/>
          <w:marTop w:val="0"/>
          <w:marBottom w:val="0"/>
          <w:divBdr>
            <w:top w:val="none" w:sz="0" w:space="0" w:color="auto"/>
            <w:left w:val="none" w:sz="0" w:space="0" w:color="auto"/>
            <w:bottom w:val="none" w:sz="0" w:space="0" w:color="auto"/>
            <w:right w:val="none" w:sz="0" w:space="0" w:color="auto"/>
          </w:divBdr>
        </w:div>
        <w:div w:id="855728313">
          <w:marLeft w:val="640"/>
          <w:marRight w:val="0"/>
          <w:marTop w:val="0"/>
          <w:marBottom w:val="0"/>
          <w:divBdr>
            <w:top w:val="none" w:sz="0" w:space="0" w:color="auto"/>
            <w:left w:val="none" w:sz="0" w:space="0" w:color="auto"/>
            <w:bottom w:val="none" w:sz="0" w:space="0" w:color="auto"/>
            <w:right w:val="none" w:sz="0" w:space="0" w:color="auto"/>
          </w:divBdr>
        </w:div>
        <w:div w:id="1013922186">
          <w:marLeft w:val="640"/>
          <w:marRight w:val="0"/>
          <w:marTop w:val="0"/>
          <w:marBottom w:val="0"/>
          <w:divBdr>
            <w:top w:val="none" w:sz="0" w:space="0" w:color="auto"/>
            <w:left w:val="none" w:sz="0" w:space="0" w:color="auto"/>
            <w:bottom w:val="none" w:sz="0" w:space="0" w:color="auto"/>
            <w:right w:val="none" w:sz="0" w:space="0" w:color="auto"/>
          </w:divBdr>
        </w:div>
        <w:div w:id="1090080479">
          <w:marLeft w:val="640"/>
          <w:marRight w:val="0"/>
          <w:marTop w:val="0"/>
          <w:marBottom w:val="0"/>
          <w:divBdr>
            <w:top w:val="none" w:sz="0" w:space="0" w:color="auto"/>
            <w:left w:val="none" w:sz="0" w:space="0" w:color="auto"/>
            <w:bottom w:val="none" w:sz="0" w:space="0" w:color="auto"/>
            <w:right w:val="none" w:sz="0" w:space="0" w:color="auto"/>
          </w:divBdr>
        </w:div>
        <w:div w:id="1107428773">
          <w:marLeft w:val="640"/>
          <w:marRight w:val="0"/>
          <w:marTop w:val="0"/>
          <w:marBottom w:val="0"/>
          <w:divBdr>
            <w:top w:val="none" w:sz="0" w:space="0" w:color="auto"/>
            <w:left w:val="none" w:sz="0" w:space="0" w:color="auto"/>
            <w:bottom w:val="none" w:sz="0" w:space="0" w:color="auto"/>
            <w:right w:val="none" w:sz="0" w:space="0" w:color="auto"/>
          </w:divBdr>
        </w:div>
        <w:div w:id="1224373663">
          <w:marLeft w:val="640"/>
          <w:marRight w:val="0"/>
          <w:marTop w:val="0"/>
          <w:marBottom w:val="0"/>
          <w:divBdr>
            <w:top w:val="none" w:sz="0" w:space="0" w:color="auto"/>
            <w:left w:val="none" w:sz="0" w:space="0" w:color="auto"/>
            <w:bottom w:val="none" w:sz="0" w:space="0" w:color="auto"/>
            <w:right w:val="none" w:sz="0" w:space="0" w:color="auto"/>
          </w:divBdr>
        </w:div>
        <w:div w:id="1233543410">
          <w:marLeft w:val="640"/>
          <w:marRight w:val="0"/>
          <w:marTop w:val="0"/>
          <w:marBottom w:val="0"/>
          <w:divBdr>
            <w:top w:val="none" w:sz="0" w:space="0" w:color="auto"/>
            <w:left w:val="none" w:sz="0" w:space="0" w:color="auto"/>
            <w:bottom w:val="none" w:sz="0" w:space="0" w:color="auto"/>
            <w:right w:val="none" w:sz="0" w:space="0" w:color="auto"/>
          </w:divBdr>
        </w:div>
        <w:div w:id="1286110029">
          <w:marLeft w:val="640"/>
          <w:marRight w:val="0"/>
          <w:marTop w:val="0"/>
          <w:marBottom w:val="0"/>
          <w:divBdr>
            <w:top w:val="none" w:sz="0" w:space="0" w:color="auto"/>
            <w:left w:val="none" w:sz="0" w:space="0" w:color="auto"/>
            <w:bottom w:val="none" w:sz="0" w:space="0" w:color="auto"/>
            <w:right w:val="none" w:sz="0" w:space="0" w:color="auto"/>
          </w:divBdr>
        </w:div>
        <w:div w:id="1387800047">
          <w:marLeft w:val="640"/>
          <w:marRight w:val="0"/>
          <w:marTop w:val="0"/>
          <w:marBottom w:val="0"/>
          <w:divBdr>
            <w:top w:val="none" w:sz="0" w:space="0" w:color="auto"/>
            <w:left w:val="none" w:sz="0" w:space="0" w:color="auto"/>
            <w:bottom w:val="none" w:sz="0" w:space="0" w:color="auto"/>
            <w:right w:val="none" w:sz="0" w:space="0" w:color="auto"/>
          </w:divBdr>
        </w:div>
        <w:div w:id="1442994403">
          <w:marLeft w:val="640"/>
          <w:marRight w:val="0"/>
          <w:marTop w:val="0"/>
          <w:marBottom w:val="0"/>
          <w:divBdr>
            <w:top w:val="none" w:sz="0" w:space="0" w:color="auto"/>
            <w:left w:val="none" w:sz="0" w:space="0" w:color="auto"/>
            <w:bottom w:val="none" w:sz="0" w:space="0" w:color="auto"/>
            <w:right w:val="none" w:sz="0" w:space="0" w:color="auto"/>
          </w:divBdr>
        </w:div>
        <w:div w:id="1726025334">
          <w:marLeft w:val="640"/>
          <w:marRight w:val="0"/>
          <w:marTop w:val="0"/>
          <w:marBottom w:val="0"/>
          <w:divBdr>
            <w:top w:val="none" w:sz="0" w:space="0" w:color="auto"/>
            <w:left w:val="none" w:sz="0" w:space="0" w:color="auto"/>
            <w:bottom w:val="none" w:sz="0" w:space="0" w:color="auto"/>
            <w:right w:val="none" w:sz="0" w:space="0" w:color="auto"/>
          </w:divBdr>
        </w:div>
        <w:div w:id="1754862704">
          <w:marLeft w:val="640"/>
          <w:marRight w:val="0"/>
          <w:marTop w:val="0"/>
          <w:marBottom w:val="0"/>
          <w:divBdr>
            <w:top w:val="none" w:sz="0" w:space="0" w:color="auto"/>
            <w:left w:val="none" w:sz="0" w:space="0" w:color="auto"/>
            <w:bottom w:val="none" w:sz="0" w:space="0" w:color="auto"/>
            <w:right w:val="none" w:sz="0" w:space="0" w:color="auto"/>
          </w:divBdr>
        </w:div>
        <w:div w:id="1814256114">
          <w:marLeft w:val="640"/>
          <w:marRight w:val="0"/>
          <w:marTop w:val="0"/>
          <w:marBottom w:val="0"/>
          <w:divBdr>
            <w:top w:val="none" w:sz="0" w:space="0" w:color="auto"/>
            <w:left w:val="none" w:sz="0" w:space="0" w:color="auto"/>
            <w:bottom w:val="none" w:sz="0" w:space="0" w:color="auto"/>
            <w:right w:val="none" w:sz="0" w:space="0" w:color="auto"/>
          </w:divBdr>
        </w:div>
        <w:div w:id="2140108639">
          <w:marLeft w:val="640"/>
          <w:marRight w:val="0"/>
          <w:marTop w:val="0"/>
          <w:marBottom w:val="0"/>
          <w:divBdr>
            <w:top w:val="none" w:sz="0" w:space="0" w:color="auto"/>
            <w:left w:val="none" w:sz="0" w:space="0" w:color="auto"/>
            <w:bottom w:val="none" w:sz="0" w:space="0" w:color="auto"/>
            <w:right w:val="none" w:sz="0" w:space="0" w:color="auto"/>
          </w:divBdr>
        </w:div>
      </w:divsChild>
    </w:div>
    <w:div w:id="903102209">
      <w:bodyDiv w:val="1"/>
      <w:marLeft w:val="0"/>
      <w:marRight w:val="0"/>
      <w:marTop w:val="0"/>
      <w:marBottom w:val="0"/>
      <w:divBdr>
        <w:top w:val="none" w:sz="0" w:space="0" w:color="auto"/>
        <w:left w:val="none" w:sz="0" w:space="0" w:color="auto"/>
        <w:bottom w:val="none" w:sz="0" w:space="0" w:color="auto"/>
        <w:right w:val="none" w:sz="0" w:space="0" w:color="auto"/>
      </w:divBdr>
      <w:divsChild>
        <w:div w:id="75632066">
          <w:marLeft w:val="640"/>
          <w:marRight w:val="0"/>
          <w:marTop w:val="0"/>
          <w:marBottom w:val="0"/>
          <w:divBdr>
            <w:top w:val="none" w:sz="0" w:space="0" w:color="auto"/>
            <w:left w:val="none" w:sz="0" w:space="0" w:color="auto"/>
            <w:bottom w:val="none" w:sz="0" w:space="0" w:color="auto"/>
            <w:right w:val="none" w:sz="0" w:space="0" w:color="auto"/>
          </w:divBdr>
        </w:div>
        <w:div w:id="167521126">
          <w:marLeft w:val="640"/>
          <w:marRight w:val="0"/>
          <w:marTop w:val="0"/>
          <w:marBottom w:val="0"/>
          <w:divBdr>
            <w:top w:val="none" w:sz="0" w:space="0" w:color="auto"/>
            <w:left w:val="none" w:sz="0" w:space="0" w:color="auto"/>
            <w:bottom w:val="none" w:sz="0" w:space="0" w:color="auto"/>
            <w:right w:val="none" w:sz="0" w:space="0" w:color="auto"/>
          </w:divBdr>
        </w:div>
        <w:div w:id="193733511">
          <w:marLeft w:val="640"/>
          <w:marRight w:val="0"/>
          <w:marTop w:val="0"/>
          <w:marBottom w:val="0"/>
          <w:divBdr>
            <w:top w:val="none" w:sz="0" w:space="0" w:color="auto"/>
            <w:left w:val="none" w:sz="0" w:space="0" w:color="auto"/>
            <w:bottom w:val="none" w:sz="0" w:space="0" w:color="auto"/>
            <w:right w:val="none" w:sz="0" w:space="0" w:color="auto"/>
          </w:divBdr>
        </w:div>
        <w:div w:id="197088182">
          <w:marLeft w:val="640"/>
          <w:marRight w:val="0"/>
          <w:marTop w:val="0"/>
          <w:marBottom w:val="0"/>
          <w:divBdr>
            <w:top w:val="none" w:sz="0" w:space="0" w:color="auto"/>
            <w:left w:val="none" w:sz="0" w:space="0" w:color="auto"/>
            <w:bottom w:val="none" w:sz="0" w:space="0" w:color="auto"/>
            <w:right w:val="none" w:sz="0" w:space="0" w:color="auto"/>
          </w:divBdr>
        </w:div>
        <w:div w:id="237205907">
          <w:marLeft w:val="640"/>
          <w:marRight w:val="0"/>
          <w:marTop w:val="0"/>
          <w:marBottom w:val="0"/>
          <w:divBdr>
            <w:top w:val="none" w:sz="0" w:space="0" w:color="auto"/>
            <w:left w:val="none" w:sz="0" w:space="0" w:color="auto"/>
            <w:bottom w:val="none" w:sz="0" w:space="0" w:color="auto"/>
            <w:right w:val="none" w:sz="0" w:space="0" w:color="auto"/>
          </w:divBdr>
        </w:div>
        <w:div w:id="253367694">
          <w:marLeft w:val="640"/>
          <w:marRight w:val="0"/>
          <w:marTop w:val="0"/>
          <w:marBottom w:val="0"/>
          <w:divBdr>
            <w:top w:val="none" w:sz="0" w:space="0" w:color="auto"/>
            <w:left w:val="none" w:sz="0" w:space="0" w:color="auto"/>
            <w:bottom w:val="none" w:sz="0" w:space="0" w:color="auto"/>
            <w:right w:val="none" w:sz="0" w:space="0" w:color="auto"/>
          </w:divBdr>
        </w:div>
        <w:div w:id="372579165">
          <w:marLeft w:val="640"/>
          <w:marRight w:val="0"/>
          <w:marTop w:val="0"/>
          <w:marBottom w:val="0"/>
          <w:divBdr>
            <w:top w:val="none" w:sz="0" w:space="0" w:color="auto"/>
            <w:left w:val="none" w:sz="0" w:space="0" w:color="auto"/>
            <w:bottom w:val="none" w:sz="0" w:space="0" w:color="auto"/>
            <w:right w:val="none" w:sz="0" w:space="0" w:color="auto"/>
          </w:divBdr>
        </w:div>
        <w:div w:id="378826470">
          <w:marLeft w:val="640"/>
          <w:marRight w:val="0"/>
          <w:marTop w:val="0"/>
          <w:marBottom w:val="0"/>
          <w:divBdr>
            <w:top w:val="none" w:sz="0" w:space="0" w:color="auto"/>
            <w:left w:val="none" w:sz="0" w:space="0" w:color="auto"/>
            <w:bottom w:val="none" w:sz="0" w:space="0" w:color="auto"/>
            <w:right w:val="none" w:sz="0" w:space="0" w:color="auto"/>
          </w:divBdr>
        </w:div>
        <w:div w:id="394015033">
          <w:marLeft w:val="640"/>
          <w:marRight w:val="0"/>
          <w:marTop w:val="0"/>
          <w:marBottom w:val="0"/>
          <w:divBdr>
            <w:top w:val="none" w:sz="0" w:space="0" w:color="auto"/>
            <w:left w:val="none" w:sz="0" w:space="0" w:color="auto"/>
            <w:bottom w:val="none" w:sz="0" w:space="0" w:color="auto"/>
            <w:right w:val="none" w:sz="0" w:space="0" w:color="auto"/>
          </w:divBdr>
        </w:div>
        <w:div w:id="460729105">
          <w:marLeft w:val="640"/>
          <w:marRight w:val="0"/>
          <w:marTop w:val="0"/>
          <w:marBottom w:val="0"/>
          <w:divBdr>
            <w:top w:val="none" w:sz="0" w:space="0" w:color="auto"/>
            <w:left w:val="none" w:sz="0" w:space="0" w:color="auto"/>
            <w:bottom w:val="none" w:sz="0" w:space="0" w:color="auto"/>
            <w:right w:val="none" w:sz="0" w:space="0" w:color="auto"/>
          </w:divBdr>
        </w:div>
        <w:div w:id="514879601">
          <w:marLeft w:val="640"/>
          <w:marRight w:val="0"/>
          <w:marTop w:val="0"/>
          <w:marBottom w:val="0"/>
          <w:divBdr>
            <w:top w:val="none" w:sz="0" w:space="0" w:color="auto"/>
            <w:left w:val="none" w:sz="0" w:space="0" w:color="auto"/>
            <w:bottom w:val="none" w:sz="0" w:space="0" w:color="auto"/>
            <w:right w:val="none" w:sz="0" w:space="0" w:color="auto"/>
          </w:divBdr>
        </w:div>
        <w:div w:id="522402306">
          <w:marLeft w:val="640"/>
          <w:marRight w:val="0"/>
          <w:marTop w:val="0"/>
          <w:marBottom w:val="0"/>
          <w:divBdr>
            <w:top w:val="none" w:sz="0" w:space="0" w:color="auto"/>
            <w:left w:val="none" w:sz="0" w:space="0" w:color="auto"/>
            <w:bottom w:val="none" w:sz="0" w:space="0" w:color="auto"/>
            <w:right w:val="none" w:sz="0" w:space="0" w:color="auto"/>
          </w:divBdr>
        </w:div>
        <w:div w:id="577639864">
          <w:marLeft w:val="640"/>
          <w:marRight w:val="0"/>
          <w:marTop w:val="0"/>
          <w:marBottom w:val="0"/>
          <w:divBdr>
            <w:top w:val="none" w:sz="0" w:space="0" w:color="auto"/>
            <w:left w:val="none" w:sz="0" w:space="0" w:color="auto"/>
            <w:bottom w:val="none" w:sz="0" w:space="0" w:color="auto"/>
            <w:right w:val="none" w:sz="0" w:space="0" w:color="auto"/>
          </w:divBdr>
        </w:div>
        <w:div w:id="587346429">
          <w:marLeft w:val="640"/>
          <w:marRight w:val="0"/>
          <w:marTop w:val="0"/>
          <w:marBottom w:val="0"/>
          <w:divBdr>
            <w:top w:val="none" w:sz="0" w:space="0" w:color="auto"/>
            <w:left w:val="none" w:sz="0" w:space="0" w:color="auto"/>
            <w:bottom w:val="none" w:sz="0" w:space="0" w:color="auto"/>
            <w:right w:val="none" w:sz="0" w:space="0" w:color="auto"/>
          </w:divBdr>
        </w:div>
        <w:div w:id="590353226">
          <w:marLeft w:val="640"/>
          <w:marRight w:val="0"/>
          <w:marTop w:val="0"/>
          <w:marBottom w:val="0"/>
          <w:divBdr>
            <w:top w:val="none" w:sz="0" w:space="0" w:color="auto"/>
            <w:left w:val="none" w:sz="0" w:space="0" w:color="auto"/>
            <w:bottom w:val="none" w:sz="0" w:space="0" w:color="auto"/>
            <w:right w:val="none" w:sz="0" w:space="0" w:color="auto"/>
          </w:divBdr>
        </w:div>
        <w:div w:id="699623577">
          <w:marLeft w:val="640"/>
          <w:marRight w:val="0"/>
          <w:marTop w:val="0"/>
          <w:marBottom w:val="0"/>
          <w:divBdr>
            <w:top w:val="none" w:sz="0" w:space="0" w:color="auto"/>
            <w:left w:val="none" w:sz="0" w:space="0" w:color="auto"/>
            <w:bottom w:val="none" w:sz="0" w:space="0" w:color="auto"/>
            <w:right w:val="none" w:sz="0" w:space="0" w:color="auto"/>
          </w:divBdr>
        </w:div>
        <w:div w:id="721710499">
          <w:marLeft w:val="640"/>
          <w:marRight w:val="0"/>
          <w:marTop w:val="0"/>
          <w:marBottom w:val="0"/>
          <w:divBdr>
            <w:top w:val="none" w:sz="0" w:space="0" w:color="auto"/>
            <w:left w:val="none" w:sz="0" w:space="0" w:color="auto"/>
            <w:bottom w:val="none" w:sz="0" w:space="0" w:color="auto"/>
            <w:right w:val="none" w:sz="0" w:space="0" w:color="auto"/>
          </w:divBdr>
        </w:div>
        <w:div w:id="826483237">
          <w:marLeft w:val="640"/>
          <w:marRight w:val="0"/>
          <w:marTop w:val="0"/>
          <w:marBottom w:val="0"/>
          <w:divBdr>
            <w:top w:val="none" w:sz="0" w:space="0" w:color="auto"/>
            <w:left w:val="none" w:sz="0" w:space="0" w:color="auto"/>
            <w:bottom w:val="none" w:sz="0" w:space="0" w:color="auto"/>
            <w:right w:val="none" w:sz="0" w:space="0" w:color="auto"/>
          </w:divBdr>
        </w:div>
        <w:div w:id="887646434">
          <w:marLeft w:val="640"/>
          <w:marRight w:val="0"/>
          <w:marTop w:val="0"/>
          <w:marBottom w:val="0"/>
          <w:divBdr>
            <w:top w:val="none" w:sz="0" w:space="0" w:color="auto"/>
            <w:left w:val="none" w:sz="0" w:space="0" w:color="auto"/>
            <w:bottom w:val="none" w:sz="0" w:space="0" w:color="auto"/>
            <w:right w:val="none" w:sz="0" w:space="0" w:color="auto"/>
          </w:divBdr>
        </w:div>
        <w:div w:id="969281577">
          <w:marLeft w:val="640"/>
          <w:marRight w:val="0"/>
          <w:marTop w:val="0"/>
          <w:marBottom w:val="0"/>
          <w:divBdr>
            <w:top w:val="none" w:sz="0" w:space="0" w:color="auto"/>
            <w:left w:val="none" w:sz="0" w:space="0" w:color="auto"/>
            <w:bottom w:val="none" w:sz="0" w:space="0" w:color="auto"/>
            <w:right w:val="none" w:sz="0" w:space="0" w:color="auto"/>
          </w:divBdr>
        </w:div>
        <w:div w:id="978680916">
          <w:marLeft w:val="640"/>
          <w:marRight w:val="0"/>
          <w:marTop w:val="0"/>
          <w:marBottom w:val="0"/>
          <w:divBdr>
            <w:top w:val="none" w:sz="0" w:space="0" w:color="auto"/>
            <w:left w:val="none" w:sz="0" w:space="0" w:color="auto"/>
            <w:bottom w:val="none" w:sz="0" w:space="0" w:color="auto"/>
            <w:right w:val="none" w:sz="0" w:space="0" w:color="auto"/>
          </w:divBdr>
        </w:div>
        <w:div w:id="1067074639">
          <w:marLeft w:val="640"/>
          <w:marRight w:val="0"/>
          <w:marTop w:val="0"/>
          <w:marBottom w:val="0"/>
          <w:divBdr>
            <w:top w:val="none" w:sz="0" w:space="0" w:color="auto"/>
            <w:left w:val="none" w:sz="0" w:space="0" w:color="auto"/>
            <w:bottom w:val="none" w:sz="0" w:space="0" w:color="auto"/>
            <w:right w:val="none" w:sz="0" w:space="0" w:color="auto"/>
          </w:divBdr>
        </w:div>
        <w:div w:id="1086919292">
          <w:marLeft w:val="640"/>
          <w:marRight w:val="0"/>
          <w:marTop w:val="0"/>
          <w:marBottom w:val="0"/>
          <w:divBdr>
            <w:top w:val="none" w:sz="0" w:space="0" w:color="auto"/>
            <w:left w:val="none" w:sz="0" w:space="0" w:color="auto"/>
            <w:bottom w:val="none" w:sz="0" w:space="0" w:color="auto"/>
            <w:right w:val="none" w:sz="0" w:space="0" w:color="auto"/>
          </w:divBdr>
        </w:div>
        <w:div w:id="1197157145">
          <w:marLeft w:val="640"/>
          <w:marRight w:val="0"/>
          <w:marTop w:val="0"/>
          <w:marBottom w:val="0"/>
          <w:divBdr>
            <w:top w:val="none" w:sz="0" w:space="0" w:color="auto"/>
            <w:left w:val="none" w:sz="0" w:space="0" w:color="auto"/>
            <w:bottom w:val="none" w:sz="0" w:space="0" w:color="auto"/>
            <w:right w:val="none" w:sz="0" w:space="0" w:color="auto"/>
          </w:divBdr>
        </w:div>
        <w:div w:id="1252082723">
          <w:marLeft w:val="640"/>
          <w:marRight w:val="0"/>
          <w:marTop w:val="0"/>
          <w:marBottom w:val="0"/>
          <w:divBdr>
            <w:top w:val="none" w:sz="0" w:space="0" w:color="auto"/>
            <w:left w:val="none" w:sz="0" w:space="0" w:color="auto"/>
            <w:bottom w:val="none" w:sz="0" w:space="0" w:color="auto"/>
            <w:right w:val="none" w:sz="0" w:space="0" w:color="auto"/>
          </w:divBdr>
        </w:div>
        <w:div w:id="1330716422">
          <w:marLeft w:val="640"/>
          <w:marRight w:val="0"/>
          <w:marTop w:val="0"/>
          <w:marBottom w:val="0"/>
          <w:divBdr>
            <w:top w:val="none" w:sz="0" w:space="0" w:color="auto"/>
            <w:left w:val="none" w:sz="0" w:space="0" w:color="auto"/>
            <w:bottom w:val="none" w:sz="0" w:space="0" w:color="auto"/>
            <w:right w:val="none" w:sz="0" w:space="0" w:color="auto"/>
          </w:divBdr>
        </w:div>
        <w:div w:id="1346051863">
          <w:marLeft w:val="640"/>
          <w:marRight w:val="0"/>
          <w:marTop w:val="0"/>
          <w:marBottom w:val="0"/>
          <w:divBdr>
            <w:top w:val="none" w:sz="0" w:space="0" w:color="auto"/>
            <w:left w:val="none" w:sz="0" w:space="0" w:color="auto"/>
            <w:bottom w:val="none" w:sz="0" w:space="0" w:color="auto"/>
            <w:right w:val="none" w:sz="0" w:space="0" w:color="auto"/>
          </w:divBdr>
        </w:div>
        <w:div w:id="1347974770">
          <w:marLeft w:val="640"/>
          <w:marRight w:val="0"/>
          <w:marTop w:val="0"/>
          <w:marBottom w:val="0"/>
          <w:divBdr>
            <w:top w:val="none" w:sz="0" w:space="0" w:color="auto"/>
            <w:left w:val="none" w:sz="0" w:space="0" w:color="auto"/>
            <w:bottom w:val="none" w:sz="0" w:space="0" w:color="auto"/>
            <w:right w:val="none" w:sz="0" w:space="0" w:color="auto"/>
          </w:divBdr>
        </w:div>
        <w:div w:id="1353068342">
          <w:marLeft w:val="640"/>
          <w:marRight w:val="0"/>
          <w:marTop w:val="0"/>
          <w:marBottom w:val="0"/>
          <w:divBdr>
            <w:top w:val="none" w:sz="0" w:space="0" w:color="auto"/>
            <w:left w:val="none" w:sz="0" w:space="0" w:color="auto"/>
            <w:bottom w:val="none" w:sz="0" w:space="0" w:color="auto"/>
            <w:right w:val="none" w:sz="0" w:space="0" w:color="auto"/>
          </w:divBdr>
        </w:div>
        <w:div w:id="1360354037">
          <w:marLeft w:val="640"/>
          <w:marRight w:val="0"/>
          <w:marTop w:val="0"/>
          <w:marBottom w:val="0"/>
          <w:divBdr>
            <w:top w:val="none" w:sz="0" w:space="0" w:color="auto"/>
            <w:left w:val="none" w:sz="0" w:space="0" w:color="auto"/>
            <w:bottom w:val="none" w:sz="0" w:space="0" w:color="auto"/>
            <w:right w:val="none" w:sz="0" w:space="0" w:color="auto"/>
          </w:divBdr>
        </w:div>
        <w:div w:id="1360862543">
          <w:marLeft w:val="640"/>
          <w:marRight w:val="0"/>
          <w:marTop w:val="0"/>
          <w:marBottom w:val="0"/>
          <w:divBdr>
            <w:top w:val="none" w:sz="0" w:space="0" w:color="auto"/>
            <w:left w:val="none" w:sz="0" w:space="0" w:color="auto"/>
            <w:bottom w:val="none" w:sz="0" w:space="0" w:color="auto"/>
            <w:right w:val="none" w:sz="0" w:space="0" w:color="auto"/>
          </w:divBdr>
        </w:div>
        <w:div w:id="1386756349">
          <w:marLeft w:val="640"/>
          <w:marRight w:val="0"/>
          <w:marTop w:val="0"/>
          <w:marBottom w:val="0"/>
          <w:divBdr>
            <w:top w:val="none" w:sz="0" w:space="0" w:color="auto"/>
            <w:left w:val="none" w:sz="0" w:space="0" w:color="auto"/>
            <w:bottom w:val="none" w:sz="0" w:space="0" w:color="auto"/>
            <w:right w:val="none" w:sz="0" w:space="0" w:color="auto"/>
          </w:divBdr>
        </w:div>
        <w:div w:id="1391925769">
          <w:marLeft w:val="640"/>
          <w:marRight w:val="0"/>
          <w:marTop w:val="0"/>
          <w:marBottom w:val="0"/>
          <w:divBdr>
            <w:top w:val="none" w:sz="0" w:space="0" w:color="auto"/>
            <w:left w:val="none" w:sz="0" w:space="0" w:color="auto"/>
            <w:bottom w:val="none" w:sz="0" w:space="0" w:color="auto"/>
            <w:right w:val="none" w:sz="0" w:space="0" w:color="auto"/>
          </w:divBdr>
        </w:div>
        <w:div w:id="1415004958">
          <w:marLeft w:val="640"/>
          <w:marRight w:val="0"/>
          <w:marTop w:val="0"/>
          <w:marBottom w:val="0"/>
          <w:divBdr>
            <w:top w:val="none" w:sz="0" w:space="0" w:color="auto"/>
            <w:left w:val="none" w:sz="0" w:space="0" w:color="auto"/>
            <w:bottom w:val="none" w:sz="0" w:space="0" w:color="auto"/>
            <w:right w:val="none" w:sz="0" w:space="0" w:color="auto"/>
          </w:divBdr>
        </w:div>
        <w:div w:id="1429424899">
          <w:marLeft w:val="640"/>
          <w:marRight w:val="0"/>
          <w:marTop w:val="0"/>
          <w:marBottom w:val="0"/>
          <w:divBdr>
            <w:top w:val="none" w:sz="0" w:space="0" w:color="auto"/>
            <w:left w:val="none" w:sz="0" w:space="0" w:color="auto"/>
            <w:bottom w:val="none" w:sz="0" w:space="0" w:color="auto"/>
            <w:right w:val="none" w:sz="0" w:space="0" w:color="auto"/>
          </w:divBdr>
        </w:div>
        <w:div w:id="1456682876">
          <w:marLeft w:val="640"/>
          <w:marRight w:val="0"/>
          <w:marTop w:val="0"/>
          <w:marBottom w:val="0"/>
          <w:divBdr>
            <w:top w:val="none" w:sz="0" w:space="0" w:color="auto"/>
            <w:left w:val="none" w:sz="0" w:space="0" w:color="auto"/>
            <w:bottom w:val="none" w:sz="0" w:space="0" w:color="auto"/>
            <w:right w:val="none" w:sz="0" w:space="0" w:color="auto"/>
          </w:divBdr>
        </w:div>
        <w:div w:id="1473671448">
          <w:marLeft w:val="640"/>
          <w:marRight w:val="0"/>
          <w:marTop w:val="0"/>
          <w:marBottom w:val="0"/>
          <w:divBdr>
            <w:top w:val="none" w:sz="0" w:space="0" w:color="auto"/>
            <w:left w:val="none" w:sz="0" w:space="0" w:color="auto"/>
            <w:bottom w:val="none" w:sz="0" w:space="0" w:color="auto"/>
            <w:right w:val="none" w:sz="0" w:space="0" w:color="auto"/>
          </w:divBdr>
        </w:div>
        <w:div w:id="1478759381">
          <w:marLeft w:val="640"/>
          <w:marRight w:val="0"/>
          <w:marTop w:val="0"/>
          <w:marBottom w:val="0"/>
          <w:divBdr>
            <w:top w:val="none" w:sz="0" w:space="0" w:color="auto"/>
            <w:left w:val="none" w:sz="0" w:space="0" w:color="auto"/>
            <w:bottom w:val="none" w:sz="0" w:space="0" w:color="auto"/>
            <w:right w:val="none" w:sz="0" w:space="0" w:color="auto"/>
          </w:divBdr>
        </w:div>
        <w:div w:id="1538084438">
          <w:marLeft w:val="640"/>
          <w:marRight w:val="0"/>
          <w:marTop w:val="0"/>
          <w:marBottom w:val="0"/>
          <w:divBdr>
            <w:top w:val="none" w:sz="0" w:space="0" w:color="auto"/>
            <w:left w:val="none" w:sz="0" w:space="0" w:color="auto"/>
            <w:bottom w:val="none" w:sz="0" w:space="0" w:color="auto"/>
            <w:right w:val="none" w:sz="0" w:space="0" w:color="auto"/>
          </w:divBdr>
        </w:div>
        <w:div w:id="1552495703">
          <w:marLeft w:val="640"/>
          <w:marRight w:val="0"/>
          <w:marTop w:val="0"/>
          <w:marBottom w:val="0"/>
          <w:divBdr>
            <w:top w:val="none" w:sz="0" w:space="0" w:color="auto"/>
            <w:left w:val="none" w:sz="0" w:space="0" w:color="auto"/>
            <w:bottom w:val="none" w:sz="0" w:space="0" w:color="auto"/>
            <w:right w:val="none" w:sz="0" w:space="0" w:color="auto"/>
          </w:divBdr>
        </w:div>
        <w:div w:id="1632974622">
          <w:marLeft w:val="640"/>
          <w:marRight w:val="0"/>
          <w:marTop w:val="0"/>
          <w:marBottom w:val="0"/>
          <w:divBdr>
            <w:top w:val="none" w:sz="0" w:space="0" w:color="auto"/>
            <w:left w:val="none" w:sz="0" w:space="0" w:color="auto"/>
            <w:bottom w:val="none" w:sz="0" w:space="0" w:color="auto"/>
            <w:right w:val="none" w:sz="0" w:space="0" w:color="auto"/>
          </w:divBdr>
        </w:div>
        <w:div w:id="1651129832">
          <w:marLeft w:val="640"/>
          <w:marRight w:val="0"/>
          <w:marTop w:val="0"/>
          <w:marBottom w:val="0"/>
          <w:divBdr>
            <w:top w:val="none" w:sz="0" w:space="0" w:color="auto"/>
            <w:left w:val="none" w:sz="0" w:space="0" w:color="auto"/>
            <w:bottom w:val="none" w:sz="0" w:space="0" w:color="auto"/>
            <w:right w:val="none" w:sz="0" w:space="0" w:color="auto"/>
          </w:divBdr>
        </w:div>
        <w:div w:id="1763526039">
          <w:marLeft w:val="640"/>
          <w:marRight w:val="0"/>
          <w:marTop w:val="0"/>
          <w:marBottom w:val="0"/>
          <w:divBdr>
            <w:top w:val="none" w:sz="0" w:space="0" w:color="auto"/>
            <w:left w:val="none" w:sz="0" w:space="0" w:color="auto"/>
            <w:bottom w:val="none" w:sz="0" w:space="0" w:color="auto"/>
            <w:right w:val="none" w:sz="0" w:space="0" w:color="auto"/>
          </w:divBdr>
        </w:div>
        <w:div w:id="1795635481">
          <w:marLeft w:val="640"/>
          <w:marRight w:val="0"/>
          <w:marTop w:val="0"/>
          <w:marBottom w:val="0"/>
          <w:divBdr>
            <w:top w:val="none" w:sz="0" w:space="0" w:color="auto"/>
            <w:left w:val="none" w:sz="0" w:space="0" w:color="auto"/>
            <w:bottom w:val="none" w:sz="0" w:space="0" w:color="auto"/>
            <w:right w:val="none" w:sz="0" w:space="0" w:color="auto"/>
          </w:divBdr>
        </w:div>
        <w:div w:id="1816070474">
          <w:marLeft w:val="640"/>
          <w:marRight w:val="0"/>
          <w:marTop w:val="0"/>
          <w:marBottom w:val="0"/>
          <w:divBdr>
            <w:top w:val="none" w:sz="0" w:space="0" w:color="auto"/>
            <w:left w:val="none" w:sz="0" w:space="0" w:color="auto"/>
            <w:bottom w:val="none" w:sz="0" w:space="0" w:color="auto"/>
            <w:right w:val="none" w:sz="0" w:space="0" w:color="auto"/>
          </w:divBdr>
        </w:div>
        <w:div w:id="1871726136">
          <w:marLeft w:val="640"/>
          <w:marRight w:val="0"/>
          <w:marTop w:val="0"/>
          <w:marBottom w:val="0"/>
          <w:divBdr>
            <w:top w:val="none" w:sz="0" w:space="0" w:color="auto"/>
            <w:left w:val="none" w:sz="0" w:space="0" w:color="auto"/>
            <w:bottom w:val="none" w:sz="0" w:space="0" w:color="auto"/>
            <w:right w:val="none" w:sz="0" w:space="0" w:color="auto"/>
          </w:divBdr>
        </w:div>
        <w:div w:id="1888030796">
          <w:marLeft w:val="640"/>
          <w:marRight w:val="0"/>
          <w:marTop w:val="0"/>
          <w:marBottom w:val="0"/>
          <w:divBdr>
            <w:top w:val="none" w:sz="0" w:space="0" w:color="auto"/>
            <w:left w:val="none" w:sz="0" w:space="0" w:color="auto"/>
            <w:bottom w:val="none" w:sz="0" w:space="0" w:color="auto"/>
            <w:right w:val="none" w:sz="0" w:space="0" w:color="auto"/>
          </w:divBdr>
        </w:div>
        <w:div w:id="1927415345">
          <w:marLeft w:val="640"/>
          <w:marRight w:val="0"/>
          <w:marTop w:val="0"/>
          <w:marBottom w:val="0"/>
          <w:divBdr>
            <w:top w:val="none" w:sz="0" w:space="0" w:color="auto"/>
            <w:left w:val="none" w:sz="0" w:space="0" w:color="auto"/>
            <w:bottom w:val="none" w:sz="0" w:space="0" w:color="auto"/>
            <w:right w:val="none" w:sz="0" w:space="0" w:color="auto"/>
          </w:divBdr>
        </w:div>
        <w:div w:id="2035954620">
          <w:marLeft w:val="640"/>
          <w:marRight w:val="0"/>
          <w:marTop w:val="0"/>
          <w:marBottom w:val="0"/>
          <w:divBdr>
            <w:top w:val="none" w:sz="0" w:space="0" w:color="auto"/>
            <w:left w:val="none" w:sz="0" w:space="0" w:color="auto"/>
            <w:bottom w:val="none" w:sz="0" w:space="0" w:color="auto"/>
            <w:right w:val="none" w:sz="0" w:space="0" w:color="auto"/>
          </w:divBdr>
        </w:div>
        <w:div w:id="2053991183">
          <w:marLeft w:val="640"/>
          <w:marRight w:val="0"/>
          <w:marTop w:val="0"/>
          <w:marBottom w:val="0"/>
          <w:divBdr>
            <w:top w:val="none" w:sz="0" w:space="0" w:color="auto"/>
            <w:left w:val="none" w:sz="0" w:space="0" w:color="auto"/>
            <w:bottom w:val="none" w:sz="0" w:space="0" w:color="auto"/>
            <w:right w:val="none" w:sz="0" w:space="0" w:color="auto"/>
          </w:divBdr>
        </w:div>
        <w:div w:id="2083602360">
          <w:marLeft w:val="640"/>
          <w:marRight w:val="0"/>
          <w:marTop w:val="0"/>
          <w:marBottom w:val="0"/>
          <w:divBdr>
            <w:top w:val="none" w:sz="0" w:space="0" w:color="auto"/>
            <w:left w:val="none" w:sz="0" w:space="0" w:color="auto"/>
            <w:bottom w:val="none" w:sz="0" w:space="0" w:color="auto"/>
            <w:right w:val="none" w:sz="0" w:space="0" w:color="auto"/>
          </w:divBdr>
        </w:div>
        <w:div w:id="2095127229">
          <w:marLeft w:val="640"/>
          <w:marRight w:val="0"/>
          <w:marTop w:val="0"/>
          <w:marBottom w:val="0"/>
          <w:divBdr>
            <w:top w:val="none" w:sz="0" w:space="0" w:color="auto"/>
            <w:left w:val="none" w:sz="0" w:space="0" w:color="auto"/>
            <w:bottom w:val="none" w:sz="0" w:space="0" w:color="auto"/>
            <w:right w:val="none" w:sz="0" w:space="0" w:color="auto"/>
          </w:divBdr>
        </w:div>
        <w:div w:id="2143845108">
          <w:marLeft w:val="640"/>
          <w:marRight w:val="0"/>
          <w:marTop w:val="0"/>
          <w:marBottom w:val="0"/>
          <w:divBdr>
            <w:top w:val="none" w:sz="0" w:space="0" w:color="auto"/>
            <w:left w:val="none" w:sz="0" w:space="0" w:color="auto"/>
            <w:bottom w:val="none" w:sz="0" w:space="0" w:color="auto"/>
            <w:right w:val="none" w:sz="0" w:space="0" w:color="auto"/>
          </w:divBdr>
        </w:div>
      </w:divsChild>
    </w:div>
    <w:div w:id="915018837">
      <w:bodyDiv w:val="1"/>
      <w:marLeft w:val="0"/>
      <w:marRight w:val="0"/>
      <w:marTop w:val="0"/>
      <w:marBottom w:val="0"/>
      <w:divBdr>
        <w:top w:val="none" w:sz="0" w:space="0" w:color="auto"/>
        <w:left w:val="none" w:sz="0" w:space="0" w:color="auto"/>
        <w:bottom w:val="none" w:sz="0" w:space="0" w:color="auto"/>
        <w:right w:val="none" w:sz="0" w:space="0" w:color="auto"/>
      </w:divBdr>
    </w:div>
    <w:div w:id="915046046">
      <w:bodyDiv w:val="1"/>
      <w:marLeft w:val="0"/>
      <w:marRight w:val="0"/>
      <w:marTop w:val="0"/>
      <w:marBottom w:val="0"/>
      <w:divBdr>
        <w:top w:val="none" w:sz="0" w:space="0" w:color="auto"/>
        <w:left w:val="none" w:sz="0" w:space="0" w:color="auto"/>
        <w:bottom w:val="none" w:sz="0" w:space="0" w:color="auto"/>
        <w:right w:val="none" w:sz="0" w:space="0" w:color="auto"/>
      </w:divBdr>
      <w:divsChild>
        <w:div w:id="233321904">
          <w:marLeft w:val="640"/>
          <w:marRight w:val="0"/>
          <w:marTop w:val="0"/>
          <w:marBottom w:val="0"/>
          <w:divBdr>
            <w:top w:val="none" w:sz="0" w:space="0" w:color="auto"/>
            <w:left w:val="none" w:sz="0" w:space="0" w:color="auto"/>
            <w:bottom w:val="none" w:sz="0" w:space="0" w:color="auto"/>
            <w:right w:val="none" w:sz="0" w:space="0" w:color="auto"/>
          </w:divBdr>
        </w:div>
        <w:div w:id="299841985">
          <w:marLeft w:val="640"/>
          <w:marRight w:val="0"/>
          <w:marTop w:val="0"/>
          <w:marBottom w:val="0"/>
          <w:divBdr>
            <w:top w:val="none" w:sz="0" w:space="0" w:color="auto"/>
            <w:left w:val="none" w:sz="0" w:space="0" w:color="auto"/>
            <w:bottom w:val="none" w:sz="0" w:space="0" w:color="auto"/>
            <w:right w:val="none" w:sz="0" w:space="0" w:color="auto"/>
          </w:divBdr>
        </w:div>
        <w:div w:id="401098849">
          <w:marLeft w:val="640"/>
          <w:marRight w:val="0"/>
          <w:marTop w:val="0"/>
          <w:marBottom w:val="0"/>
          <w:divBdr>
            <w:top w:val="none" w:sz="0" w:space="0" w:color="auto"/>
            <w:left w:val="none" w:sz="0" w:space="0" w:color="auto"/>
            <w:bottom w:val="none" w:sz="0" w:space="0" w:color="auto"/>
            <w:right w:val="none" w:sz="0" w:space="0" w:color="auto"/>
          </w:divBdr>
        </w:div>
        <w:div w:id="417488126">
          <w:marLeft w:val="640"/>
          <w:marRight w:val="0"/>
          <w:marTop w:val="0"/>
          <w:marBottom w:val="0"/>
          <w:divBdr>
            <w:top w:val="none" w:sz="0" w:space="0" w:color="auto"/>
            <w:left w:val="none" w:sz="0" w:space="0" w:color="auto"/>
            <w:bottom w:val="none" w:sz="0" w:space="0" w:color="auto"/>
            <w:right w:val="none" w:sz="0" w:space="0" w:color="auto"/>
          </w:divBdr>
        </w:div>
        <w:div w:id="821697820">
          <w:marLeft w:val="640"/>
          <w:marRight w:val="0"/>
          <w:marTop w:val="0"/>
          <w:marBottom w:val="0"/>
          <w:divBdr>
            <w:top w:val="none" w:sz="0" w:space="0" w:color="auto"/>
            <w:left w:val="none" w:sz="0" w:space="0" w:color="auto"/>
            <w:bottom w:val="none" w:sz="0" w:space="0" w:color="auto"/>
            <w:right w:val="none" w:sz="0" w:space="0" w:color="auto"/>
          </w:divBdr>
        </w:div>
        <w:div w:id="862061153">
          <w:marLeft w:val="640"/>
          <w:marRight w:val="0"/>
          <w:marTop w:val="0"/>
          <w:marBottom w:val="0"/>
          <w:divBdr>
            <w:top w:val="none" w:sz="0" w:space="0" w:color="auto"/>
            <w:left w:val="none" w:sz="0" w:space="0" w:color="auto"/>
            <w:bottom w:val="none" w:sz="0" w:space="0" w:color="auto"/>
            <w:right w:val="none" w:sz="0" w:space="0" w:color="auto"/>
          </w:divBdr>
        </w:div>
        <w:div w:id="963003036">
          <w:marLeft w:val="640"/>
          <w:marRight w:val="0"/>
          <w:marTop w:val="0"/>
          <w:marBottom w:val="0"/>
          <w:divBdr>
            <w:top w:val="none" w:sz="0" w:space="0" w:color="auto"/>
            <w:left w:val="none" w:sz="0" w:space="0" w:color="auto"/>
            <w:bottom w:val="none" w:sz="0" w:space="0" w:color="auto"/>
            <w:right w:val="none" w:sz="0" w:space="0" w:color="auto"/>
          </w:divBdr>
        </w:div>
        <w:div w:id="1229800710">
          <w:marLeft w:val="640"/>
          <w:marRight w:val="0"/>
          <w:marTop w:val="0"/>
          <w:marBottom w:val="0"/>
          <w:divBdr>
            <w:top w:val="none" w:sz="0" w:space="0" w:color="auto"/>
            <w:left w:val="none" w:sz="0" w:space="0" w:color="auto"/>
            <w:bottom w:val="none" w:sz="0" w:space="0" w:color="auto"/>
            <w:right w:val="none" w:sz="0" w:space="0" w:color="auto"/>
          </w:divBdr>
        </w:div>
        <w:div w:id="1437405636">
          <w:marLeft w:val="640"/>
          <w:marRight w:val="0"/>
          <w:marTop w:val="0"/>
          <w:marBottom w:val="0"/>
          <w:divBdr>
            <w:top w:val="none" w:sz="0" w:space="0" w:color="auto"/>
            <w:left w:val="none" w:sz="0" w:space="0" w:color="auto"/>
            <w:bottom w:val="none" w:sz="0" w:space="0" w:color="auto"/>
            <w:right w:val="none" w:sz="0" w:space="0" w:color="auto"/>
          </w:divBdr>
        </w:div>
        <w:div w:id="1638683185">
          <w:marLeft w:val="640"/>
          <w:marRight w:val="0"/>
          <w:marTop w:val="0"/>
          <w:marBottom w:val="0"/>
          <w:divBdr>
            <w:top w:val="none" w:sz="0" w:space="0" w:color="auto"/>
            <w:left w:val="none" w:sz="0" w:space="0" w:color="auto"/>
            <w:bottom w:val="none" w:sz="0" w:space="0" w:color="auto"/>
            <w:right w:val="none" w:sz="0" w:space="0" w:color="auto"/>
          </w:divBdr>
        </w:div>
        <w:div w:id="2004163069">
          <w:marLeft w:val="640"/>
          <w:marRight w:val="0"/>
          <w:marTop w:val="0"/>
          <w:marBottom w:val="0"/>
          <w:divBdr>
            <w:top w:val="none" w:sz="0" w:space="0" w:color="auto"/>
            <w:left w:val="none" w:sz="0" w:space="0" w:color="auto"/>
            <w:bottom w:val="none" w:sz="0" w:space="0" w:color="auto"/>
            <w:right w:val="none" w:sz="0" w:space="0" w:color="auto"/>
          </w:divBdr>
        </w:div>
      </w:divsChild>
    </w:div>
    <w:div w:id="933905687">
      <w:bodyDiv w:val="1"/>
      <w:marLeft w:val="0"/>
      <w:marRight w:val="0"/>
      <w:marTop w:val="0"/>
      <w:marBottom w:val="0"/>
      <w:divBdr>
        <w:top w:val="none" w:sz="0" w:space="0" w:color="auto"/>
        <w:left w:val="none" w:sz="0" w:space="0" w:color="auto"/>
        <w:bottom w:val="none" w:sz="0" w:space="0" w:color="auto"/>
        <w:right w:val="none" w:sz="0" w:space="0" w:color="auto"/>
      </w:divBdr>
      <w:divsChild>
        <w:div w:id="5182992">
          <w:marLeft w:val="640"/>
          <w:marRight w:val="0"/>
          <w:marTop w:val="0"/>
          <w:marBottom w:val="0"/>
          <w:divBdr>
            <w:top w:val="none" w:sz="0" w:space="0" w:color="auto"/>
            <w:left w:val="none" w:sz="0" w:space="0" w:color="auto"/>
            <w:bottom w:val="none" w:sz="0" w:space="0" w:color="auto"/>
            <w:right w:val="none" w:sz="0" w:space="0" w:color="auto"/>
          </w:divBdr>
        </w:div>
        <w:div w:id="45301408">
          <w:marLeft w:val="640"/>
          <w:marRight w:val="0"/>
          <w:marTop w:val="0"/>
          <w:marBottom w:val="0"/>
          <w:divBdr>
            <w:top w:val="none" w:sz="0" w:space="0" w:color="auto"/>
            <w:left w:val="none" w:sz="0" w:space="0" w:color="auto"/>
            <w:bottom w:val="none" w:sz="0" w:space="0" w:color="auto"/>
            <w:right w:val="none" w:sz="0" w:space="0" w:color="auto"/>
          </w:divBdr>
        </w:div>
        <w:div w:id="62457798">
          <w:marLeft w:val="640"/>
          <w:marRight w:val="0"/>
          <w:marTop w:val="0"/>
          <w:marBottom w:val="0"/>
          <w:divBdr>
            <w:top w:val="none" w:sz="0" w:space="0" w:color="auto"/>
            <w:left w:val="none" w:sz="0" w:space="0" w:color="auto"/>
            <w:bottom w:val="none" w:sz="0" w:space="0" w:color="auto"/>
            <w:right w:val="none" w:sz="0" w:space="0" w:color="auto"/>
          </w:divBdr>
        </w:div>
        <w:div w:id="103350857">
          <w:marLeft w:val="640"/>
          <w:marRight w:val="0"/>
          <w:marTop w:val="0"/>
          <w:marBottom w:val="0"/>
          <w:divBdr>
            <w:top w:val="none" w:sz="0" w:space="0" w:color="auto"/>
            <w:left w:val="none" w:sz="0" w:space="0" w:color="auto"/>
            <w:bottom w:val="none" w:sz="0" w:space="0" w:color="auto"/>
            <w:right w:val="none" w:sz="0" w:space="0" w:color="auto"/>
          </w:divBdr>
        </w:div>
        <w:div w:id="105272170">
          <w:marLeft w:val="640"/>
          <w:marRight w:val="0"/>
          <w:marTop w:val="0"/>
          <w:marBottom w:val="0"/>
          <w:divBdr>
            <w:top w:val="none" w:sz="0" w:space="0" w:color="auto"/>
            <w:left w:val="none" w:sz="0" w:space="0" w:color="auto"/>
            <w:bottom w:val="none" w:sz="0" w:space="0" w:color="auto"/>
            <w:right w:val="none" w:sz="0" w:space="0" w:color="auto"/>
          </w:divBdr>
        </w:div>
        <w:div w:id="118883191">
          <w:marLeft w:val="640"/>
          <w:marRight w:val="0"/>
          <w:marTop w:val="0"/>
          <w:marBottom w:val="0"/>
          <w:divBdr>
            <w:top w:val="none" w:sz="0" w:space="0" w:color="auto"/>
            <w:left w:val="none" w:sz="0" w:space="0" w:color="auto"/>
            <w:bottom w:val="none" w:sz="0" w:space="0" w:color="auto"/>
            <w:right w:val="none" w:sz="0" w:space="0" w:color="auto"/>
          </w:divBdr>
        </w:div>
        <w:div w:id="236786614">
          <w:marLeft w:val="640"/>
          <w:marRight w:val="0"/>
          <w:marTop w:val="0"/>
          <w:marBottom w:val="0"/>
          <w:divBdr>
            <w:top w:val="none" w:sz="0" w:space="0" w:color="auto"/>
            <w:left w:val="none" w:sz="0" w:space="0" w:color="auto"/>
            <w:bottom w:val="none" w:sz="0" w:space="0" w:color="auto"/>
            <w:right w:val="none" w:sz="0" w:space="0" w:color="auto"/>
          </w:divBdr>
        </w:div>
        <w:div w:id="264701859">
          <w:marLeft w:val="640"/>
          <w:marRight w:val="0"/>
          <w:marTop w:val="0"/>
          <w:marBottom w:val="0"/>
          <w:divBdr>
            <w:top w:val="none" w:sz="0" w:space="0" w:color="auto"/>
            <w:left w:val="none" w:sz="0" w:space="0" w:color="auto"/>
            <w:bottom w:val="none" w:sz="0" w:space="0" w:color="auto"/>
            <w:right w:val="none" w:sz="0" w:space="0" w:color="auto"/>
          </w:divBdr>
        </w:div>
        <w:div w:id="294987248">
          <w:marLeft w:val="640"/>
          <w:marRight w:val="0"/>
          <w:marTop w:val="0"/>
          <w:marBottom w:val="0"/>
          <w:divBdr>
            <w:top w:val="none" w:sz="0" w:space="0" w:color="auto"/>
            <w:left w:val="none" w:sz="0" w:space="0" w:color="auto"/>
            <w:bottom w:val="none" w:sz="0" w:space="0" w:color="auto"/>
            <w:right w:val="none" w:sz="0" w:space="0" w:color="auto"/>
          </w:divBdr>
        </w:div>
        <w:div w:id="378821416">
          <w:marLeft w:val="640"/>
          <w:marRight w:val="0"/>
          <w:marTop w:val="0"/>
          <w:marBottom w:val="0"/>
          <w:divBdr>
            <w:top w:val="none" w:sz="0" w:space="0" w:color="auto"/>
            <w:left w:val="none" w:sz="0" w:space="0" w:color="auto"/>
            <w:bottom w:val="none" w:sz="0" w:space="0" w:color="auto"/>
            <w:right w:val="none" w:sz="0" w:space="0" w:color="auto"/>
          </w:divBdr>
        </w:div>
        <w:div w:id="450129369">
          <w:marLeft w:val="640"/>
          <w:marRight w:val="0"/>
          <w:marTop w:val="0"/>
          <w:marBottom w:val="0"/>
          <w:divBdr>
            <w:top w:val="none" w:sz="0" w:space="0" w:color="auto"/>
            <w:left w:val="none" w:sz="0" w:space="0" w:color="auto"/>
            <w:bottom w:val="none" w:sz="0" w:space="0" w:color="auto"/>
            <w:right w:val="none" w:sz="0" w:space="0" w:color="auto"/>
          </w:divBdr>
        </w:div>
        <w:div w:id="456918766">
          <w:marLeft w:val="640"/>
          <w:marRight w:val="0"/>
          <w:marTop w:val="0"/>
          <w:marBottom w:val="0"/>
          <w:divBdr>
            <w:top w:val="none" w:sz="0" w:space="0" w:color="auto"/>
            <w:left w:val="none" w:sz="0" w:space="0" w:color="auto"/>
            <w:bottom w:val="none" w:sz="0" w:space="0" w:color="auto"/>
            <w:right w:val="none" w:sz="0" w:space="0" w:color="auto"/>
          </w:divBdr>
        </w:div>
        <w:div w:id="501554020">
          <w:marLeft w:val="640"/>
          <w:marRight w:val="0"/>
          <w:marTop w:val="0"/>
          <w:marBottom w:val="0"/>
          <w:divBdr>
            <w:top w:val="none" w:sz="0" w:space="0" w:color="auto"/>
            <w:left w:val="none" w:sz="0" w:space="0" w:color="auto"/>
            <w:bottom w:val="none" w:sz="0" w:space="0" w:color="auto"/>
            <w:right w:val="none" w:sz="0" w:space="0" w:color="auto"/>
          </w:divBdr>
        </w:div>
        <w:div w:id="566961192">
          <w:marLeft w:val="640"/>
          <w:marRight w:val="0"/>
          <w:marTop w:val="0"/>
          <w:marBottom w:val="0"/>
          <w:divBdr>
            <w:top w:val="none" w:sz="0" w:space="0" w:color="auto"/>
            <w:left w:val="none" w:sz="0" w:space="0" w:color="auto"/>
            <w:bottom w:val="none" w:sz="0" w:space="0" w:color="auto"/>
            <w:right w:val="none" w:sz="0" w:space="0" w:color="auto"/>
          </w:divBdr>
        </w:div>
        <w:div w:id="571814095">
          <w:marLeft w:val="640"/>
          <w:marRight w:val="0"/>
          <w:marTop w:val="0"/>
          <w:marBottom w:val="0"/>
          <w:divBdr>
            <w:top w:val="none" w:sz="0" w:space="0" w:color="auto"/>
            <w:left w:val="none" w:sz="0" w:space="0" w:color="auto"/>
            <w:bottom w:val="none" w:sz="0" w:space="0" w:color="auto"/>
            <w:right w:val="none" w:sz="0" w:space="0" w:color="auto"/>
          </w:divBdr>
        </w:div>
        <w:div w:id="633416088">
          <w:marLeft w:val="640"/>
          <w:marRight w:val="0"/>
          <w:marTop w:val="0"/>
          <w:marBottom w:val="0"/>
          <w:divBdr>
            <w:top w:val="none" w:sz="0" w:space="0" w:color="auto"/>
            <w:left w:val="none" w:sz="0" w:space="0" w:color="auto"/>
            <w:bottom w:val="none" w:sz="0" w:space="0" w:color="auto"/>
            <w:right w:val="none" w:sz="0" w:space="0" w:color="auto"/>
          </w:divBdr>
        </w:div>
        <w:div w:id="682586959">
          <w:marLeft w:val="640"/>
          <w:marRight w:val="0"/>
          <w:marTop w:val="0"/>
          <w:marBottom w:val="0"/>
          <w:divBdr>
            <w:top w:val="none" w:sz="0" w:space="0" w:color="auto"/>
            <w:left w:val="none" w:sz="0" w:space="0" w:color="auto"/>
            <w:bottom w:val="none" w:sz="0" w:space="0" w:color="auto"/>
            <w:right w:val="none" w:sz="0" w:space="0" w:color="auto"/>
          </w:divBdr>
        </w:div>
        <w:div w:id="759328963">
          <w:marLeft w:val="640"/>
          <w:marRight w:val="0"/>
          <w:marTop w:val="0"/>
          <w:marBottom w:val="0"/>
          <w:divBdr>
            <w:top w:val="none" w:sz="0" w:space="0" w:color="auto"/>
            <w:left w:val="none" w:sz="0" w:space="0" w:color="auto"/>
            <w:bottom w:val="none" w:sz="0" w:space="0" w:color="auto"/>
            <w:right w:val="none" w:sz="0" w:space="0" w:color="auto"/>
          </w:divBdr>
        </w:div>
        <w:div w:id="783428776">
          <w:marLeft w:val="640"/>
          <w:marRight w:val="0"/>
          <w:marTop w:val="0"/>
          <w:marBottom w:val="0"/>
          <w:divBdr>
            <w:top w:val="none" w:sz="0" w:space="0" w:color="auto"/>
            <w:left w:val="none" w:sz="0" w:space="0" w:color="auto"/>
            <w:bottom w:val="none" w:sz="0" w:space="0" w:color="auto"/>
            <w:right w:val="none" w:sz="0" w:space="0" w:color="auto"/>
          </w:divBdr>
        </w:div>
        <w:div w:id="795216381">
          <w:marLeft w:val="640"/>
          <w:marRight w:val="0"/>
          <w:marTop w:val="0"/>
          <w:marBottom w:val="0"/>
          <w:divBdr>
            <w:top w:val="none" w:sz="0" w:space="0" w:color="auto"/>
            <w:left w:val="none" w:sz="0" w:space="0" w:color="auto"/>
            <w:bottom w:val="none" w:sz="0" w:space="0" w:color="auto"/>
            <w:right w:val="none" w:sz="0" w:space="0" w:color="auto"/>
          </w:divBdr>
        </w:div>
        <w:div w:id="817111880">
          <w:marLeft w:val="640"/>
          <w:marRight w:val="0"/>
          <w:marTop w:val="0"/>
          <w:marBottom w:val="0"/>
          <w:divBdr>
            <w:top w:val="none" w:sz="0" w:space="0" w:color="auto"/>
            <w:left w:val="none" w:sz="0" w:space="0" w:color="auto"/>
            <w:bottom w:val="none" w:sz="0" w:space="0" w:color="auto"/>
            <w:right w:val="none" w:sz="0" w:space="0" w:color="auto"/>
          </w:divBdr>
        </w:div>
        <w:div w:id="839271383">
          <w:marLeft w:val="640"/>
          <w:marRight w:val="0"/>
          <w:marTop w:val="0"/>
          <w:marBottom w:val="0"/>
          <w:divBdr>
            <w:top w:val="none" w:sz="0" w:space="0" w:color="auto"/>
            <w:left w:val="none" w:sz="0" w:space="0" w:color="auto"/>
            <w:bottom w:val="none" w:sz="0" w:space="0" w:color="auto"/>
            <w:right w:val="none" w:sz="0" w:space="0" w:color="auto"/>
          </w:divBdr>
        </w:div>
        <w:div w:id="842938495">
          <w:marLeft w:val="640"/>
          <w:marRight w:val="0"/>
          <w:marTop w:val="0"/>
          <w:marBottom w:val="0"/>
          <w:divBdr>
            <w:top w:val="none" w:sz="0" w:space="0" w:color="auto"/>
            <w:left w:val="none" w:sz="0" w:space="0" w:color="auto"/>
            <w:bottom w:val="none" w:sz="0" w:space="0" w:color="auto"/>
            <w:right w:val="none" w:sz="0" w:space="0" w:color="auto"/>
          </w:divBdr>
        </w:div>
        <w:div w:id="850488584">
          <w:marLeft w:val="640"/>
          <w:marRight w:val="0"/>
          <w:marTop w:val="0"/>
          <w:marBottom w:val="0"/>
          <w:divBdr>
            <w:top w:val="none" w:sz="0" w:space="0" w:color="auto"/>
            <w:left w:val="none" w:sz="0" w:space="0" w:color="auto"/>
            <w:bottom w:val="none" w:sz="0" w:space="0" w:color="auto"/>
            <w:right w:val="none" w:sz="0" w:space="0" w:color="auto"/>
          </w:divBdr>
        </w:div>
        <w:div w:id="892813373">
          <w:marLeft w:val="640"/>
          <w:marRight w:val="0"/>
          <w:marTop w:val="0"/>
          <w:marBottom w:val="0"/>
          <w:divBdr>
            <w:top w:val="none" w:sz="0" w:space="0" w:color="auto"/>
            <w:left w:val="none" w:sz="0" w:space="0" w:color="auto"/>
            <w:bottom w:val="none" w:sz="0" w:space="0" w:color="auto"/>
            <w:right w:val="none" w:sz="0" w:space="0" w:color="auto"/>
          </w:divBdr>
        </w:div>
        <w:div w:id="895579914">
          <w:marLeft w:val="640"/>
          <w:marRight w:val="0"/>
          <w:marTop w:val="0"/>
          <w:marBottom w:val="0"/>
          <w:divBdr>
            <w:top w:val="none" w:sz="0" w:space="0" w:color="auto"/>
            <w:left w:val="none" w:sz="0" w:space="0" w:color="auto"/>
            <w:bottom w:val="none" w:sz="0" w:space="0" w:color="auto"/>
            <w:right w:val="none" w:sz="0" w:space="0" w:color="auto"/>
          </w:divBdr>
        </w:div>
        <w:div w:id="972322437">
          <w:marLeft w:val="640"/>
          <w:marRight w:val="0"/>
          <w:marTop w:val="0"/>
          <w:marBottom w:val="0"/>
          <w:divBdr>
            <w:top w:val="none" w:sz="0" w:space="0" w:color="auto"/>
            <w:left w:val="none" w:sz="0" w:space="0" w:color="auto"/>
            <w:bottom w:val="none" w:sz="0" w:space="0" w:color="auto"/>
            <w:right w:val="none" w:sz="0" w:space="0" w:color="auto"/>
          </w:divBdr>
        </w:div>
        <w:div w:id="1029835747">
          <w:marLeft w:val="640"/>
          <w:marRight w:val="0"/>
          <w:marTop w:val="0"/>
          <w:marBottom w:val="0"/>
          <w:divBdr>
            <w:top w:val="none" w:sz="0" w:space="0" w:color="auto"/>
            <w:left w:val="none" w:sz="0" w:space="0" w:color="auto"/>
            <w:bottom w:val="none" w:sz="0" w:space="0" w:color="auto"/>
            <w:right w:val="none" w:sz="0" w:space="0" w:color="auto"/>
          </w:divBdr>
        </w:div>
        <w:div w:id="1068378980">
          <w:marLeft w:val="640"/>
          <w:marRight w:val="0"/>
          <w:marTop w:val="0"/>
          <w:marBottom w:val="0"/>
          <w:divBdr>
            <w:top w:val="none" w:sz="0" w:space="0" w:color="auto"/>
            <w:left w:val="none" w:sz="0" w:space="0" w:color="auto"/>
            <w:bottom w:val="none" w:sz="0" w:space="0" w:color="auto"/>
            <w:right w:val="none" w:sz="0" w:space="0" w:color="auto"/>
          </w:divBdr>
        </w:div>
        <w:div w:id="1074398830">
          <w:marLeft w:val="640"/>
          <w:marRight w:val="0"/>
          <w:marTop w:val="0"/>
          <w:marBottom w:val="0"/>
          <w:divBdr>
            <w:top w:val="none" w:sz="0" w:space="0" w:color="auto"/>
            <w:left w:val="none" w:sz="0" w:space="0" w:color="auto"/>
            <w:bottom w:val="none" w:sz="0" w:space="0" w:color="auto"/>
            <w:right w:val="none" w:sz="0" w:space="0" w:color="auto"/>
          </w:divBdr>
        </w:div>
        <w:div w:id="1090127390">
          <w:marLeft w:val="640"/>
          <w:marRight w:val="0"/>
          <w:marTop w:val="0"/>
          <w:marBottom w:val="0"/>
          <w:divBdr>
            <w:top w:val="none" w:sz="0" w:space="0" w:color="auto"/>
            <w:left w:val="none" w:sz="0" w:space="0" w:color="auto"/>
            <w:bottom w:val="none" w:sz="0" w:space="0" w:color="auto"/>
            <w:right w:val="none" w:sz="0" w:space="0" w:color="auto"/>
          </w:divBdr>
        </w:div>
        <w:div w:id="1102723814">
          <w:marLeft w:val="640"/>
          <w:marRight w:val="0"/>
          <w:marTop w:val="0"/>
          <w:marBottom w:val="0"/>
          <w:divBdr>
            <w:top w:val="none" w:sz="0" w:space="0" w:color="auto"/>
            <w:left w:val="none" w:sz="0" w:space="0" w:color="auto"/>
            <w:bottom w:val="none" w:sz="0" w:space="0" w:color="auto"/>
            <w:right w:val="none" w:sz="0" w:space="0" w:color="auto"/>
          </w:divBdr>
        </w:div>
        <w:div w:id="1139420550">
          <w:marLeft w:val="640"/>
          <w:marRight w:val="0"/>
          <w:marTop w:val="0"/>
          <w:marBottom w:val="0"/>
          <w:divBdr>
            <w:top w:val="none" w:sz="0" w:space="0" w:color="auto"/>
            <w:left w:val="none" w:sz="0" w:space="0" w:color="auto"/>
            <w:bottom w:val="none" w:sz="0" w:space="0" w:color="auto"/>
            <w:right w:val="none" w:sz="0" w:space="0" w:color="auto"/>
          </w:divBdr>
        </w:div>
        <w:div w:id="1161434452">
          <w:marLeft w:val="640"/>
          <w:marRight w:val="0"/>
          <w:marTop w:val="0"/>
          <w:marBottom w:val="0"/>
          <w:divBdr>
            <w:top w:val="none" w:sz="0" w:space="0" w:color="auto"/>
            <w:left w:val="none" w:sz="0" w:space="0" w:color="auto"/>
            <w:bottom w:val="none" w:sz="0" w:space="0" w:color="auto"/>
            <w:right w:val="none" w:sz="0" w:space="0" w:color="auto"/>
          </w:divBdr>
        </w:div>
        <w:div w:id="1189103833">
          <w:marLeft w:val="640"/>
          <w:marRight w:val="0"/>
          <w:marTop w:val="0"/>
          <w:marBottom w:val="0"/>
          <w:divBdr>
            <w:top w:val="none" w:sz="0" w:space="0" w:color="auto"/>
            <w:left w:val="none" w:sz="0" w:space="0" w:color="auto"/>
            <w:bottom w:val="none" w:sz="0" w:space="0" w:color="auto"/>
            <w:right w:val="none" w:sz="0" w:space="0" w:color="auto"/>
          </w:divBdr>
        </w:div>
        <w:div w:id="1302149395">
          <w:marLeft w:val="640"/>
          <w:marRight w:val="0"/>
          <w:marTop w:val="0"/>
          <w:marBottom w:val="0"/>
          <w:divBdr>
            <w:top w:val="none" w:sz="0" w:space="0" w:color="auto"/>
            <w:left w:val="none" w:sz="0" w:space="0" w:color="auto"/>
            <w:bottom w:val="none" w:sz="0" w:space="0" w:color="auto"/>
            <w:right w:val="none" w:sz="0" w:space="0" w:color="auto"/>
          </w:divBdr>
        </w:div>
        <w:div w:id="1310280614">
          <w:marLeft w:val="640"/>
          <w:marRight w:val="0"/>
          <w:marTop w:val="0"/>
          <w:marBottom w:val="0"/>
          <w:divBdr>
            <w:top w:val="none" w:sz="0" w:space="0" w:color="auto"/>
            <w:left w:val="none" w:sz="0" w:space="0" w:color="auto"/>
            <w:bottom w:val="none" w:sz="0" w:space="0" w:color="auto"/>
            <w:right w:val="none" w:sz="0" w:space="0" w:color="auto"/>
          </w:divBdr>
        </w:div>
        <w:div w:id="1339193512">
          <w:marLeft w:val="640"/>
          <w:marRight w:val="0"/>
          <w:marTop w:val="0"/>
          <w:marBottom w:val="0"/>
          <w:divBdr>
            <w:top w:val="none" w:sz="0" w:space="0" w:color="auto"/>
            <w:left w:val="none" w:sz="0" w:space="0" w:color="auto"/>
            <w:bottom w:val="none" w:sz="0" w:space="0" w:color="auto"/>
            <w:right w:val="none" w:sz="0" w:space="0" w:color="auto"/>
          </w:divBdr>
        </w:div>
        <w:div w:id="1416510736">
          <w:marLeft w:val="640"/>
          <w:marRight w:val="0"/>
          <w:marTop w:val="0"/>
          <w:marBottom w:val="0"/>
          <w:divBdr>
            <w:top w:val="none" w:sz="0" w:space="0" w:color="auto"/>
            <w:left w:val="none" w:sz="0" w:space="0" w:color="auto"/>
            <w:bottom w:val="none" w:sz="0" w:space="0" w:color="auto"/>
            <w:right w:val="none" w:sz="0" w:space="0" w:color="auto"/>
          </w:divBdr>
        </w:div>
        <w:div w:id="1446073460">
          <w:marLeft w:val="640"/>
          <w:marRight w:val="0"/>
          <w:marTop w:val="0"/>
          <w:marBottom w:val="0"/>
          <w:divBdr>
            <w:top w:val="none" w:sz="0" w:space="0" w:color="auto"/>
            <w:left w:val="none" w:sz="0" w:space="0" w:color="auto"/>
            <w:bottom w:val="none" w:sz="0" w:space="0" w:color="auto"/>
            <w:right w:val="none" w:sz="0" w:space="0" w:color="auto"/>
          </w:divBdr>
        </w:div>
        <w:div w:id="1642811157">
          <w:marLeft w:val="640"/>
          <w:marRight w:val="0"/>
          <w:marTop w:val="0"/>
          <w:marBottom w:val="0"/>
          <w:divBdr>
            <w:top w:val="none" w:sz="0" w:space="0" w:color="auto"/>
            <w:left w:val="none" w:sz="0" w:space="0" w:color="auto"/>
            <w:bottom w:val="none" w:sz="0" w:space="0" w:color="auto"/>
            <w:right w:val="none" w:sz="0" w:space="0" w:color="auto"/>
          </w:divBdr>
        </w:div>
        <w:div w:id="1663004159">
          <w:marLeft w:val="640"/>
          <w:marRight w:val="0"/>
          <w:marTop w:val="0"/>
          <w:marBottom w:val="0"/>
          <w:divBdr>
            <w:top w:val="none" w:sz="0" w:space="0" w:color="auto"/>
            <w:left w:val="none" w:sz="0" w:space="0" w:color="auto"/>
            <w:bottom w:val="none" w:sz="0" w:space="0" w:color="auto"/>
            <w:right w:val="none" w:sz="0" w:space="0" w:color="auto"/>
          </w:divBdr>
        </w:div>
        <w:div w:id="1680541611">
          <w:marLeft w:val="640"/>
          <w:marRight w:val="0"/>
          <w:marTop w:val="0"/>
          <w:marBottom w:val="0"/>
          <w:divBdr>
            <w:top w:val="none" w:sz="0" w:space="0" w:color="auto"/>
            <w:left w:val="none" w:sz="0" w:space="0" w:color="auto"/>
            <w:bottom w:val="none" w:sz="0" w:space="0" w:color="auto"/>
            <w:right w:val="none" w:sz="0" w:space="0" w:color="auto"/>
          </w:divBdr>
        </w:div>
        <w:div w:id="1709798270">
          <w:marLeft w:val="640"/>
          <w:marRight w:val="0"/>
          <w:marTop w:val="0"/>
          <w:marBottom w:val="0"/>
          <w:divBdr>
            <w:top w:val="none" w:sz="0" w:space="0" w:color="auto"/>
            <w:left w:val="none" w:sz="0" w:space="0" w:color="auto"/>
            <w:bottom w:val="none" w:sz="0" w:space="0" w:color="auto"/>
            <w:right w:val="none" w:sz="0" w:space="0" w:color="auto"/>
          </w:divBdr>
        </w:div>
        <w:div w:id="1746146669">
          <w:marLeft w:val="640"/>
          <w:marRight w:val="0"/>
          <w:marTop w:val="0"/>
          <w:marBottom w:val="0"/>
          <w:divBdr>
            <w:top w:val="none" w:sz="0" w:space="0" w:color="auto"/>
            <w:left w:val="none" w:sz="0" w:space="0" w:color="auto"/>
            <w:bottom w:val="none" w:sz="0" w:space="0" w:color="auto"/>
            <w:right w:val="none" w:sz="0" w:space="0" w:color="auto"/>
          </w:divBdr>
        </w:div>
        <w:div w:id="1752044540">
          <w:marLeft w:val="640"/>
          <w:marRight w:val="0"/>
          <w:marTop w:val="0"/>
          <w:marBottom w:val="0"/>
          <w:divBdr>
            <w:top w:val="none" w:sz="0" w:space="0" w:color="auto"/>
            <w:left w:val="none" w:sz="0" w:space="0" w:color="auto"/>
            <w:bottom w:val="none" w:sz="0" w:space="0" w:color="auto"/>
            <w:right w:val="none" w:sz="0" w:space="0" w:color="auto"/>
          </w:divBdr>
        </w:div>
        <w:div w:id="1895387255">
          <w:marLeft w:val="640"/>
          <w:marRight w:val="0"/>
          <w:marTop w:val="0"/>
          <w:marBottom w:val="0"/>
          <w:divBdr>
            <w:top w:val="none" w:sz="0" w:space="0" w:color="auto"/>
            <w:left w:val="none" w:sz="0" w:space="0" w:color="auto"/>
            <w:bottom w:val="none" w:sz="0" w:space="0" w:color="auto"/>
            <w:right w:val="none" w:sz="0" w:space="0" w:color="auto"/>
          </w:divBdr>
        </w:div>
        <w:div w:id="1913537609">
          <w:marLeft w:val="640"/>
          <w:marRight w:val="0"/>
          <w:marTop w:val="0"/>
          <w:marBottom w:val="0"/>
          <w:divBdr>
            <w:top w:val="none" w:sz="0" w:space="0" w:color="auto"/>
            <w:left w:val="none" w:sz="0" w:space="0" w:color="auto"/>
            <w:bottom w:val="none" w:sz="0" w:space="0" w:color="auto"/>
            <w:right w:val="none" w:sz="0" w:space="0" w:color="auto"/>
          </w:divBdr>
        </w:div>
        <w:div w:id="1916697389">
          <w:marLeft w:val="640"/>
          <w:marRight w:val="0"/>
          <w:marTop w:val="0"/>
          <w:marBottom w:val="0"/>
          <w:divBdr>
            <w:top w:val="none" w:sz="0" w:space="0" w:color="auto"/>
            <w:left w:val="none" w:sz="0" w:space="0" w:color="auto"/>
            <w:bottom w:val="none" w:sz="0" w:space="0" w:color="auto"/>
            <w:right w:val="none" w:sz="0" w:space="0" w:color="auto"/>
          </w:divBdr>
        </w:div>
        <w:div w:id="2030837986">
          <w:marLeft w:val="640"/>
          <w:marRight w:val="0"/>
          <w:marTop w:val="0"/>
          <w:marBottom w:val="0"/>
          <w:divBdr>
            <w:top w:val="none" w:sz="0" w:space="0" w:color="auto"/>
            <w:left w:val="none" w:sz="0" w:space="0" w:color="auto"/>
            <w:bottom w:val="none" w:sz="0" w:space="0" w:color="auto"/>
            <w:right w:val="none" w:sz="0" w:space="0" w:color="auto"/>
          </w:divBdr>
        </w:div>
        <w:div w:id="2048526981">
          <w:marLeft w:val="640"/>
          <w:marRight w:val="0"/>
          <w:marTop w:val="0"/>
          <w:marBottom w:val="0"/>
          <w:divBdr>
            <w:top w:val="none" w:sz="0" w:space="0" w:color="auto"/>
            <w:left w:val="none" w:sz="0" w:space="0" w:color="auto"/>
            <w:bottom w:val="none" w:sz="0" w:space="0" w:color="auto"/>
            <w:right w:val="none" w:sz="0" w:space="0" w:color="auto"/>
          </w:divBdr>
        </w:div>
        <w:div w:id="2105878295">
          <w:marLeft w:val="640"/>
          <w:marRight w:val="0"/>
          <w:marTop w:val="0"/>
          <w:marBottom w:val="0"/>
          <w:divBdr>
            <w:top w:val="none" w:sz="0" w:space="0" w:color="auto"/>
            <w:left w:val="none" w:sz="0" w:space="0" w:color="auto"/>
            <w:bottom w:val="none" w:sz="0" w:space="0" w:color="auto"/>
            <w:right w:val="none" w:sz="0" w:space="0" w:color="auto"/>
          </w:divBdr>
        </w:div>
        <w:div w:id="2130706613">
          <w:marLeft w:val="640"/>
          <w:marRight w:val="0"/>
          <w:marTop w:val="0"/>
          <w:marBottom w:val="0"/>
          <w:divBdr>
            <w:top w:val="none" w:sz="0" w:space="0" w:color="auto"/>
            <w:left w:val="none" w:sz="0" w:space="0" w:color="auto"/>
            <w:bottom w:val="none" w:sz="0" w:space="0" w:color="auto"/>
            <w:right w:val="none" w:sz="0" w:space="0" w:color="auto"/>
          </w:divBdr>
        </w:div>
      </w:divsChild>
    </w:div>
    <w:div w:id="957486683">
      <w:bodyDiv w:val="1"/>
      <w:marLeft w:val="0"/>
      <w:marRight w:val="0"/>
      <w:marTop w:val="0"/>
      <w:marBottom w:val="0"/>
      <w:divBdr>
        <w:top w:val="none" w:sz="0" w:space="0" w:color="auto"/>
        <w:left w:val="none" w:sz="0" w:space="0" w:color="auto"/>
        <w:bottom w:val="none" w:sz="0" w:space="0" w:color="auto"/>
        <w:right w:val="none" w:sz="0" w:space="0" w:color="auto"/>
      </w:divBdr>
      <w:divsChild>
        <w:div w:id="10844310">
          <w:marLeft w:val="640"/>
          <w:marRight w:val="0"/>
          <w:marTop w:val="0"/>
          <w:marBottom w:val="0"/>
          <w:divBdr>
            <w:top w:val="none" w:sz="0" w:space="0" w:color="auto"/>
            <w:left w:val="none" w:sz="0" w:space="0" w:color="auto"/>
            <w:bottom w:val="none" w:sz="0" w:space="0" w:color="auto"/>
            <w:right w:val="none" w:sz="0" w:space="0" w:color="auto"/>
          </w:divBdr>
        </w:div>
        <w:div w:id="20329498">
          <w:marLeft w:val="640"/>
          <w:marRight w:val="0"/>
          <w:marTop w:val="0"/>
          <w:marBottom w:val="0"/>
          <w:divBdr>
            <w:top w:val="none" w:sz="0" w:space="0" w:color="auto"/>
            <w:left w:val="none" w:sz="0" w:space="0" w:color="auto"/>
            <w:bottom w:val="none" w:sz="0" w:space="0" w:color="auto"/>
            <w:right w:val="none" w:sz="0" w:space="0" w:color="auto"/>
          </w:divBdr>
        </w:div>
        <w:div w:id="35396237">
          <w:marLeft w:val="640"/>
          <w:marRight w:val="0"/>
          <w:marTop w:val="0"/>
          <w:marBottom w:val="0"/>
          <w:divBdr>
            <w:top w:val="none" w:sz="0" w:space="0" w:color="auto"/>
            <w:left w:val="none" w:sz="0" w:space="0" w:color="auto"/>
            <w:bottom w:val="none" w:sz="0" w:space="0" w:color="auto"/>
            <w:right w:val="none" w:sz="0" w:space="0" w:color="auto"/>
          </w:divBdr>
        </w:div>
        <w:div w:id="81024392">
          <w:marLeft w:val="640"/>
          <w:marRight w:val="0"/>
          <w:marTop w:val="0"/>
          <w:marBottom w:val="0"/>
          <w:divBdr>
            <w:top w:val="none" w:sz="0" w:space="0" w:color="auto"/>
            <w:left w:val="none" w:sz="0" w:space="0" w:color="auto"/>
            <w:bottom w:val="none" w:sz="0" w:space="0" w:color="auto"/>
            <w:right w:val="none" w:sz="0" w:space="0" w:color="auto"/>
          </w:divBdr>
        </w:div>
        <w:div w:id="175190245">
          <w:marLeft w:val="640"/>
          <w:marRight w:val="0"/>
          <w:marTop w:val="0"/>
          <w:marBottom w:val="0"/>
          <w:divBdr>
            <w:top w:val="none" w:sz="0" w:space="0" w:color="auto"/>
            <w:left w:val="none" w:sz="0" w:space="0" w:color="auto"/>
            <w:bottom w:val="none" w:sz="0" w:space="0" w:color="auto"/>
            <w:right w:val="none" w:sz="0" w:space="0" w:color="auto"/>
          </w:divBdr>
        </w:div>
        <w:div w:id="209193523">
          <w:marLeft w:val="640"/>
          <w:marRight w:val="0"/>
          <w:marTop w:val="0"/>
          <w:marBottom w:val="0"/>
          <w:divBdr>
            <w:top w:val="none" w:sz="0" w:space="0" w:color="auto"/>
            <w:left w:val="none" w:sz="0" w:space="0" w:color="auto"/>
            <w:bottom w:val="none" w:sz="0" w:space="0" w:color="auto"/>
            <w:right w:val="none" w:sz="0" w:space="0" w:color="auto"/>
          </w:divBdr>
        </w:div>
        <w:div w:id="211701063">
          <w:marLeft w:val="640"/>
          <w:marRight w:val="0"/>
          <w:marTop w:val="0"/>
          <w:marBottom w:val="0"/>
          <w:divBdr>
            <w:top w:val="none" w:sz="0" w:space="0" w:color="auto"/>
            <w:left w:val="none" w:sz="0" w:space="0" w:color="auto"/>
            <w:bottom w:val="none" w:sz="0" w:space="0" w:color="auto"/>
            <w:right w:val="none" w:sz="0" w:space="0" w:color="auto"/>
          </w:divBdr>
        </w:div>
        <w:div w:id="233859327">
          <w:marLeft w:val="640"/>
          <w:marRight w:val="0"/>
          <w:marTop w:val="0"/>
          <w:marBottom w:val="0"/>
          <w:divBdr>
            <w:top w:val="none" w:sz="0" w:space="0" w:color="auto"/>
            <w:left w:val="none" w:sz="0" w:space="0" w:color="auto"/>
            <w:bottom w:val="none" w:sz="0" w:space="0" w:color="auto"/>
            <w:right w:val="none" w:sz="0" w:space="0" w:color="auto"/>
          </w:divBdr>
        </w:div>
        <w:div w:id="253246638">
          <w:marLeft w:val="640"/>
          <w:marRight w:val="0"/>
          <w:marTop w:val="0"/>
          <w:marBottom w:val="0"/>
          <w:divBdr>
            <w:top w:val="none" w:sz="0" w:space="0" w:color="auto"/>
            <w:left w:val="none" w:sz="0" w:space="0" w:color="auto"/>
            <w:bottom w:val="none" w:sz="0" w:space="0" w:color="auto"/>
            <w:right w:val="none" w:sz="0" w:space="0" w:color="auto"/>
          </w:divBdr>
        </w:div>
        <w:div w:id="299769824">
          <w:marLeft w:val="640"/>
          <w:marRight w:val="0"/>
          <w:marTop w:val="0"/>
          <w:marBottom w:val="0"/>
          <w:divBdr>
            <w:top w:val="none" w:sz="0" w:space="0" w:color="auto"/>
            <w:left w:val="none" w:sz="0" w:space="0" w:color="auto"/>
            <w:bottom w:val="none" w:sz="0" w:space="0" w:color="auto"/>
            <w:right w:val="none" w:sz="0" w:space="0" w:color="auto"/>
          </w:divBdr>
        </w:div>
        <w:div w:id="376012512">
          <w:marLeft w:val="640"/>
          <w:marRight w:val="0"/>
          <w:marTop w:val="0"/>
          <w:marBottom w:val="0"/>
          <w:divBdr>
            <w:top w:val="none" w:sz="0" w:space="0" w:color="auto"/>
            <w:left w:val="none" w:sz="0" w:space="0" w:color="auto"/>
            <w:bottom w:val="none" w:sz="0" w:space="0" w:color="auto"/>
            <w:right w:val="none" w:sz="0" w:space="0" w:color="auto"/>
          </w:divBdr>
        </w:div>
        <w:div w:id="387143144">
          <w:marLeft w:val="640"/>
          <w:marRight w:val="0"/>
          <w:marTop w:val="0"/>
          <w:marBottom w:val="0"/>
          <w:divBdr>
            <w:top w:val="none" w:sz="0" w:space="0" w:color="auto"/>
            <w:left w:val="none" w:sz="0" w:space="0" w:color="auto"/>
            <w:bottom w:val="none" w:sz="0" w:space="0" w:color="auto"/>
            <w:right w:val="none" w:sz="0" w:space="0" w:color="auto"/>
          </w:divBdr>
        </w:div>
        <w:div w:id="635912877">
          <w:marLeft w:val="640"/>
          <w:marRight w:val="0"/>
          <w:marTop w:val="0"/>
          <w:marBottom w:val="0"/>
          <w:divBdr>
            <w:top w:val="none" w:sz="0" w:space="0" w:color="auto"/>
            <w:left w:val="none" w:sz="0" w:space="0" w:color="auto"/>
            <w:bottom w:val="none" w:sz="0" w:space="0" w:color="auto"/>
            <w:right w:val="none" w:sz="0" w:space="0" w:color="auto"/>
          </w:divBdr>
        </w:div>
        <w:div w:id="716392525">
          <w:marLeft w:val="640"/>
          <w:marRight w:val="0"/>
          <w:marTop w:val="0"/>
          <w:marBottom w:val="0"/>
          <w:divBdr>
            <w:top w:val="none" w:sz="0" w:space="0" w:color="auto"/>
            <w:left w:val="none" w:sz="0" w:space="0" w:color="auto"/>
            <w:bottom w:val="none" w:sz="0" w:space="0" w:color="auto"/>
            <w:right w:val="none" w:sz="0" w:space="0" w:color="auto"/>
          </w:divBdr>
        </w:div>
        <w:div w:id="756899599">
          <w:marLeft w:val="640"/>
          <w:marRight w:val="0"/>
          <w:marTop w:val="0"/>
          <w:marBottom w:val="0"/>
          <w:divBdr>
            <w:top w:val="none" w:sz="0" w:space="0" w:color="auto"/>
            <w:left w:val="none" w:sz="0" w:space="0" w:color="auto"/>
            <w:bottom w:val="none" w:sz="0" w:space="0" w:color="auto"/>
            <w:right w:val="none" w:sz="0" w:space="0" w:color="auto"/>
          </w:divBdr>
        </w:div>
        <w:div w:id="759058415">
          <w:marLeft w:val="640"/>
          <w:marRight w:val="0"/>
          <w:marTop w:val="0"/>
          <w:marBottom w:val="0"/>
          <w:divBdr>
            <w:top w:val="none" w:sz="0" w:space="0" w:color="auto"/>
            <w:left w:val="none" w:sz="0" w:space="0" w:color="auto"/>
            <w:bottom w:val="none" w:sz="0" w:space="0" w:color="auto"/>
            <w:right w:val="none" w:sz="0" w:space="0" w:color="auto"/>
          </w:divBdr>
        </w:div>
        <w:div w:id="781730122">
          <w:marLeft w:val="640"/>
          <w:marRight w:val="0"/>
          <w:marTop w:val="0"/>
          <w:marBottom w:val="0"/>
          <w:divBdr>
            <w:top w:val="none" w:sz="0" w:space="0" w:color="auto"/>
            <w:left w:val="none" w:sz="0" w:space="0" w:color="auto"/>
            <w:bottom w:val="none" w:sz="0" w:space="0" w:color="auto"/>
            <w:right w:val="none" w:sz="0" w:space="0" w:color="auto"/>
          </w:divBdr>
        </w:div>
        <w:div w:id="850074285">
          <w:marLeft w:val="640"/>
          <w:marRight w:val="0"/>
          <w:marTop w:val="0"/>
          <w:marBottom w:val="0"/>
          <w:divBdr>
            <w:top w:val="none" w:sz="0" w:space="0" w:color="auto"/>
            <w:left w:val="none" w:sz="0" w:space="0" w:color="auto"/>
            <w:bottom w:val="none" w:sz="0" w:space="0" w:color="auto"/>
            <w:right w:val="none" w:sz="0" w:space="0" w:color="auto"/>
          </w:divBdr>
        </w:div>
        <w:div w:id="872231717">
          <w:marLeft w:val="640"/>
          <w:marRight w:val="0"/>
          <w:marTop w:val="0"/>
          <w:marBottom w:val="0"/>
          <w:divBdr>
            <w:top w:val="none" w:sz="0" w:space="0" w:color="auto"/>
            <w:left w:val="none" w:sz="0" w:space="0" w:color="auto"/>
            <w:bottom w:val="none" w:sz="0" w:space="0" w:color="auto"/>
            <w:right w:val="none" w:sz="0" w:space="0" w:color="auto"/>
          </w:divBdr>
        </w:div>
        <w:div w:id="920985979">
          <w:marLeft w:val="640"/>
          <w:marRight w:val="0"/>
          <w:marTop w:val="0"/>
          <w:marBottom w:val="0"/>
          <w:divBdr>
            <w:top w:val="none" w:sz="0" w:space="0" w:color="auto"/>
            <w:left w:val="none" w:sz="0" w:space="0" w:color="auto"/>
            <w:bottom w:val="none" w:sz="0" w:space="0" w:color="auto"/>
            <w:right w:val="none" w:sz="0" w:space="0" w:color="auto"/>
          </w:divBdr>
        </w:div>
        <w:div w:id="1081489442">
          <w:marLeft w:val="640"/>
          <w:marRight w:val="0"/>
          <w:marTop w:val="0"/>
          <w:marBottom w:val="0"/>
          <w:divBdr>
            <w:top w:val="none" w:sz="0" w:space="0" w:color="auto"/>
            <w:left w:val="none" w:sz="0" w:space="0" w:color="auto"/>
            <w:bottom w:val="none" w:sz="0" w:space="0" w:color="auto"/>
            <w:right w:val="none" w:sz="0" w:space="0" w:color="auto"/>
          </w:divBdr>
        </w:div>
        <w:div w:id="1098065555">
          <w:marLeft w:val="640"/>
          <w:marRight w:val="0"/>
          <w:marTop w:val="0"/>
          <w:marBottom w:val="0"/>
          <w:divBdr>
            <w:top w:val="none" w:sz="0" w:space="0" w:color="auto"/>
            <w:left w:val="none" w:sz="0" w:space="0" w:color="auto"/>
            <w:bottom w:val="none" w:sz="0" w:space="0" w:color="auto"/>
            <w:right w:val="none" w:sz="0" w:space="0" w:color="auto"/>
          </w:divBdr>
        </w:div>
        <w:div w:id="1137258816">
          <w:marLeft w:val="640"/>
          <w:marRight w:val="0"/>
          <w:marTop w:val="0"/>
          <w:marBottom w:val="0"/>
          <w:divBdr>
            <w:top w:val="none" w:sz="0" w:space="0" w:color="auto"/>
            <w:left w:val="none" w:sz="0" w:space="0" w:color="auto"/>
            <w:bottom w:val="none" w:sz="0" w:space="0" w:color="auto"/>
            <w:right w:val="none" w:sz="0" w:space="0" w:color="auto"/>
          </w:divBdr>
        </w:div>
        <w:div w:id="1184242619">
          <w:marLeft w:val="640"/>
          <w:marRight w:val="0"/>
          <w:marTop w:val="0"/>
          <w:marBottom w:val="0"/>
          <w:divBdr>
            <w:top w:val="none" w:sz="0" w:space="0" w:color="auto"/>
            <w:left w:val="none" w:sz="0" w:space="0" w:color="auto"/>
            <w:bottom w:val="none" w:sz="0" w:space="0" w:color="auto"/>
            <w:right w:val="none" w:sz="0" w:space="0" w:color="auto"/>
          </w:divBdr>
        </w:div>
        <w:div w:id="1264339273">
          <w:marLeft w:val="640"/>
          <w:marRight w:val="0"/>
          <w:marTop w:val="0"/>
          <w:marBottom w:val="0"/>
          <w:divBdr>
            <w:top w:val="none" w:sz="0" w:space="0" w:color="auto"/>
            <w:left w:val="none" w:sz="0" w:space="0" w:color="auto"/>
            <w:bottom w:val="none" w:sz="0" w:space="0" w:color="auto"/>
            <w:right w:val="none" w:sz="0" w:space="0" w:color="auto"/>
          </w:divBdr>
        </w:div>
        <w:div w:id="1266691307">
          <w:marLeft w:val="640"/>
          <w:marRight w:val="0"/>
          <w:marTop w:val="0"/>
          <w:marBottom w:val="0"/>
          <w:divBdr>
            <w:top w:val="none" w:sz="0" w:space="0" w:color="auto"/>
            <w:left w:val="none" w:sz="0" w:space="0" w:color="auto"/>
            <w:bottom w:val="none" w:sz="0" w:space="0" w:color="auto"/>
            <w:right w:val="none" w:sz="0" w:space="0" w:color="auto"/>
          </w:divBdr>
        </w:div>
        <w:div w:id="1285693692">
          <w:marLeft w:val="640"/>
          <w:marRight w:val="0"/>
          <w:marTop w:val="0"/>
          <w:marBottom w:val="0"/>
          <w:divBdr>
            <w:top w:val="none" w:sz="0" w:space="0" w:color="auto"/>
            <w:left w:val="none" w:sz="0" w:space="0" w:color="auto"/>
            <w:bottom w:val="none" w:sz="0" w:space="0" w:color="auto"/>
            <w:right w:val="none" w:sz="0" w:space="0" w:color="auto"/>
          </w:divBdr>
        </w:div>
        <w:div w:id="1324892244">
          <w:marLeft w:val="640"/>
          <w:marRight w:val="0"/>
          <w:marTop w:val="0"/>
          <w:marBottom w:val="0"/>
          <w:divBdr>
            <w:top w:val="none" w:sz="0" w:space="0" w:color="auto"/>
            <w:left w:val="none" w:sz="0" w:space="0" w:color="auto"/>
            <w:bottom w:val="none" w:sz="0" w:space="0" w:color="auto"/>
            <w:right w:val="none" w:sz="0" w:space="0" w:color="auto"/>
          </w:divBdr>
        </w:div>
        <w:div w:id="1418943966">
          <w:marLeft w:val="640"/>
          <w:marRight w:val="0"/>
          <w:marTop w:val="0"/>
          <w:marBottom w:val="0"/>
          <w:divBdr>
            <w:top w:val="none" w:sz="0" w:space="0" w:color="auto"/>
            <w:left w:val="none" w:sz="0" w:space="0" w:color="auto"/>
            <w:bottom w:val="none" w:sz="0" w:space="0" w:color="auto"/>
            <w:right w:val="none" w:sz="0" w:space="0" w:color="auto"/>
          </w:divBdr>
        </w:div>
        <w:div w:id="1508792944">
          <w:marLeft w:val="640"/>
          <w:marRight w:val="0"/>
          <w:marTop w:val="0"/>
          <w:marBottom w:val="0"/>
          <w:divBdr>
            <w:top w:val="none" w:sz="0" w:space="0" w:color="auto"/>
            <w:left w:val="none" w:sz="0" w:space="0" w:color="auto"/>
            <w:bottom w:val="none" w:sz="0" w:space="0" w:color="auto"/>
            <w:right w:val="none" w:sz="0" w:space="0" w:color="auto"/>
          </w:divBdr>
        </w:div>
        <w:div w:id="1599871573">
          <w:marLeft w:val="640"/>
          <w:marRight w:val="0"/>
          <w:marTop w:val="0"/>
          <w:marBottom w:val="0"/>
          <w:divBdr>
            <w:top w:val="none" w:sz="0" w:space="0" w:color="auto"/>
            <w:left w:val="none" w:sz="0" w:space="0" w:color="auto"/>
            <w:bottom w:val="none" w:sz="0" w:space="0" w:color="auto"/>
            <w:right w:val="none" w:sz="0" w:space="0" w:color="auto"/>
          </w:divBdr>
        </w:div>
        <w:div w:id="1661881622">
          <w:marLeft w:val="640"/>
          <w:marRight w:val="0"/>
          <w:marTop w:val="0"/>
          <w:marBottom w:val="0"/>
          <w:divBdr>
            <w:top w:val="none" w:sz="0" w:space="0" w:color="auto"/>
            <w:left w:val="none" w:sz="0" w:space="0" w:color="auto"/>
            <w:bottom w:val="none" w:sz="0" w:space="0" w:color="auto"/>
            <w:right w:val="none" w:sz="0" w:space="0" w:color="auto"/>
          </w:divBdr>
        </w:div>
        <w:div w:id="1695302465">
          <w:marLeft w:val="640"/>
          <w:marRight w:val="0"/>
          <w:marTop w:val="0"/>
          <w:marBottom w:val="0"/>
          <w:divBdr>
            <w:top w:val="none" w:sz="0" w:space="0" w:color="auto"/>
            <w:left w:val="none" w:sz="0" w:space="0" w:color="auto"/>
            <w:bottom w:val="none" w:sz="0" w:space="0" w:color="auto"/>
            <w:right w:val="none" w:sz="0" w:space="0" w:color="auto"/>
          </w:divBdr>
        </w:div>
        <w:div w:id="1695494329">
          <w:marLeft w:val="640"/>
          <w:marRight w:val="0"/>
          <w:marTop w:val="0"/>
          <w:marBottom w:val="0"/>
          <w:divBdr>
            <w:top w:val="none" w:sz="0" w:space="0" w:color="auto"/>
            <w:left w:val="none" w:sz="0" w:space="0" w:color="auto"/>
            <w:bottom w:val="none" w:sz="0" w:space="0" w:color="auto"/>
            <w:right w:val="none" w:sz="0" w:space="0" w:color="auto"/>
          </w:divBdr>
        </w:div>
        <w:div w:id="1818570085">
          <w:marLeft w:val="640"/>
          <w:marRight w:val="0"/>
          <w:marTop w:val="0"/>
          <w:marBottom w:val="0"/>
          <w:divBdr>
            <w:top w:val="none" w:sz="0" w:space="0" w:color="auto"/>
            <w:left w:val="none" w:sz="0" w:space="0" w:color="auto"/>
            <w:bottom w:val="none" w:sz="0" w:space="0" w:color="auto"/>
            <w:right w:val="none" w:sz="0" w:space="0" w:color="auto"/>
          </w:divBdr>
          <w:divsChild>
            <w:div w:id="1140339477">
              <w:marLeft w:val="0"/>
              <w:marRight w:val="0"/>
              <w:marTop w:val="0"/>
              <w:marBottom w:val="0"/>
              <w:divBdr>
                <w:top w:val="none" w:sz="0" w:space="0" w:color="auto"/>
                <w:left w:val="none" w:sz="0" w:space="0" w:color="auto"/>
                <w:bottom w:val="none" w:sz="0" w:space="0" w:color="auto"/>
                <w:right w:val="none" w:sz="0" w:space="0" w:color="auto"/>
              </w:divBdr>
              <w:divsChild>
                <w:div w:id="31686137">
                  <w:marLeft w:val="640"/>
                  <w:marRight w:val="0"/>
                  <w:marTop w:val="0"/>
                  <w:marBottom w:val="0"/>
                  <w:divBdr>
                    <w:top w:val="none" w:sz="0" w:space="0" w:color="auto"/>
                    <w:left w:val="none" w:sz="0" w:space="0" w:color="auto"/>
                    <w:bottom w:val="none" w:sz="0" w:space="0" w:color="auto"/>
                    <w:right w:val="none" w:sz="0" w:space="0" w:color="auto"/>
                  </w:divBdr>
                </w:div>
                <w:div w:id="93016986">
                  <w:marLeft w:val="640"/>
                  <w:marRight w:val="0"/>
                  <w:marTop w:val="0"/>
                  <w:marBottom w:val="0"/>
                  <w:divBdr>
                    <w:top w:val="none" w:sz="0" w:space="0" w:color="auto"/>
                    <w:left w:val="none" w:sz="0" w:space="0" w:color="auto"/>
                    <w:bottom w:val="none" w:sz="0" w:space="0" w:color="auto"/>
                    <w:right w:val="none" w:sz="0" w:space="0" w:color="auto"/>
                  </w:divBdr>
                </w:div>
                <w:div w:id="141889864">
                  <w:marLeft w:val="640"/>
                  <w:marRight w:val="0"/>
                  <w:marTop w:val="0"/>
                  <w:marBottom w:val="0"/>
                  <w:divBdr>
                    <w:top w:val="none" w:sz="0" w:space="0" w:color="auto"/>
                    <w:left w:val="none" w:sz="0" w:space="0" w:color="auto"/>
                    <w:bottom w:val="none" w:sz="0" w:space="0" w:color="auto"/>
                    <w:right w:val="none" w:sz="0" w:space="0" w:color="auto"/>
                  </w:divBdr>
                </w:div>
                <w:div w:id="162207621">
                  <w:marLeft w:val="640"/>
                  <w:marRight w:val="0"/>
                  <w:marTop w:val="0"/>
                  <w:marBottom w:val="0"/>
                  <w:divBdr>
                    <w:top w:val="none" w:sz="0" w:space="0" w:color="auto"/>
                    <w:left w:val="none" w:sz="0" w:space="0" w:color="auto"/>
                    <w:bottom w:val="none" w:sz="0" w:space="0" w:color="auto"/>
                    <w:right w:val="none" w:sz="0" w:space="0" w:color="auto"/>
                  </w:divBdr>
                </w:div>
                <w:div w:id="176962873">
                  <w:marLeft w:val="640"/>
                  <w:marRight w:val="0"/>
                  <w:marTop w:val="0"/>
                  <w:marBottom w:val="0"/>
                  <w:divBdr>
                    <w:top w:val="none" w:sz="0" w:space="0" w:color="auto"/>
                    <w:left w:val="none" w:sz="0" w:space="0" w:color="auto"/>
                    <w:bottom w:val="none" w:sz="0" w:space="0" w:color="auto"/>
                    <w:right w:val="none" w:sz="0" w:space="0" w:color="auto"/>
                  </w:divBdr>
                </w:div>
                <w:div w:id="182867118">
                  <w:marLeft w:val="640"/>
                  <w:marRight w:val="0"/>
                  <w:marTop w:val="0"/>
                  <w:marBottom w:val="0"/>
                  <w:divBdr>
                    <w:top w:val="none" w:sz="0" w:space="0" w:color="auto"/>
                    <w:left w:val="none" w:sz="0" w:space="0" w:color="auto"/>
                    <w:bottom w:val="none" w:sz="0" w:space="0" w:color="auto"/>
                    <w:right w:val="none" w:sz="0" w:space="0" w:color="auto"/>
                  </w:divBdr>
                </w:div>
                <w:div w:id="220096075">
                  <w:marLeft w:val="640"/>
                  <w:marRight w:val="0"/>
                  <w:marTop w:val="0"/>
                  <w:marBottom w:val="0"/>
                  <w:divBdr>
                    <w:top w:val="none" w:sz="0" w:space="0" w:color="auto"/>
                    <w:left w:val="none" w:sz="0" w:space="0" w:color="auto"/>
                    <w:bottom w:val="none" w:sz="0" w:space="0" w:color="auto"/>
                    <w:right w:val="none" w:sz="0" w:space="0" w:color="auto"/>
                  </w:divBdr>
                </w:div>
                <w:div w:id="342705995">
                  <w:marLeft w:val="640"/>
                  <w:marRight w:val="0"/>
                  <w:marTop w:val="0"/>
                  <w:marBottom w:val="0"/>
                  <w:divBdr>
                    <w:top w:val="none" w:sz="0" w:space="0" w:color="auto"/>
                    <w:left w:val="none" w:sz="0" w:space="0" w:color="auto"/>
                    <w:bottom w:val="none" w:sz="0" w:space="0" w:color="auto"/>
                    <w:right w:val="none" w:sz="0" w:space="0" w:color="auto"/>
                  </w:divBdr>
                </w:div>
                <w:div w:id="413749461">
                  <w:marLeft w:val="640"/>
                  <w:marRight w:val="0"/>
                  <w:marTop w:val="0"/>
                  <w:marBottom w:val="0"/>
                  <w:divBdr>
                    <w:top w:val="none" w:sz="0" w:space="0" w:color="auto"/>
                    <w:left w:val="none" w:sz="0" w:space="0" w:color="auto"/>
                    <w:bottom w:val="none" w:sz="0" w:space="0" w:color="auto"/>
                    <w:right w:val="none" w:sz="0" w:space="0" w:color="auto"/>
                  </w:divBdr>
                </w:div>
                <w:div w:id="502162809">
                  <w:marLeft w:val="640"/>
                  <w:marRight w:val="0"/>
                  <w:marTop w:val="0"/>
                  <w:marBottom w:val="0"/>
                  <w:divBdr>
                    <w:top w:val="none" w:sz="0" w:space="0" w:color="auto"/>
                    <w:left w:val="none" w:sz="0" w:space="0" w:color="auto"/>
                    <w:bottom w:val="none" w:sz="0" w:space="0" w:color="auto"/>
                    <w:right w:val="none" w:sz="0" w:space="0" w:color="auto"/>
                  </w:divBdr>
                </w:div>
                <w:div w:id="513305355">
                  <w:marLeft w:val="640"/>
                  <w:marRight w:val="0"/>
                  <w:marTop w:val="0"/>
                  <w:marBottom w:val="0"/>
                  <w:divBdr>
                    <w:top w:val="none" w:sz="0" w:space="0" w:color="auto"/>
                    <w:left w:val="none" w:sz="0" w:space="0" w:color="auto"/>
                    <w:bottom w:val="none" w:sz="0" w:space="0" w:color="auto"/>
                    <w:right w:val="none" w:sz="0" w:space="0" w:color="auto"/>
                  </w:divBdr>
                </w:div>
                <w:div w:id="584731884">
                  <w:marLeft w:val="640"/>
                  <w:marRight w:val="0"/>
                  <w:marTop w:val="0"/>
                  <w:marBottom w:val="0"/>
                  <w:divBdr>
                    <w:top w:val="none" w:sz="0" w:space="0" w:color="auto"/>
                    <w:left w:val="none" w:sz="0" w:space="0" w:color="auto"/>
                    <w:bottom w:val="none" w:sz="0" w:space="0" w:color="auto"/>
                    <w:right w:val="none" w:sz="0" w:space="0" w:color="auto"/>
                  </w:divBdr>
                </w:div>
                <w:div w:id="626861658">
                  <w:marLeft w:val="640"/>
                  <w:marRight w:val="0"/>
                  <w:marTop w:val="0"/>
                  <w:marBottom w:val="0"/>
                  <w:divBdr>
                    <w:top w:val="none" w:sz="0" w:space="0" w:color="auto"/>
                    <w:left w:val="none" w:sz="0" w:space="0" w:color="auto"/>
                    <w:bottom w:val="none" w:sz="0" w:space="0" w:color="auto"/>
                    <w:right w:val="none" w:sz="0" w:space="0" w:color="auto"/>
                  </w:divBdr>
                </w:div>
                <w:div w:id="669450278">
                  <w:marLeft w:val="640"/>
                  <w:marRight w:val="0"/>
                  <w:marTop w:val="0"/>
                  <w:marBottom w:val="0"/>
                  <w:divBdr>
                    <w:top w:val="none" w:sz="0" w:space="0" w:color="auto"/>
                    <w:left w:val="none" w:sz="0" w:space="0" w:color="auto"/>
                    <w:bottom w:val="none" w:sz="0" w:space="0" w:color="auto"/>
                    <w:right w:val="none" w:sz="0" w:space="0" w:color="auto"/>
                  </w:divBdr>
                </w:div>
                <w:div w:id="708607888">
                  <w:marLeft w:val="640"/>
                  <w:marRight w:val="0"/>
                  <w:marTop w:val="0"/>
                  <w:marBottom w:val="0"/>
                  <w:divBdr>
                    <w:top w:val="none" w:sz="0" w:space="0" w:color="auto"/>
                    <w:left w:val="none" w:sz="0" w:space="0" w:color="auto"/>
                    <w:bottom w:val="none" w:sz="0" w:space="0" w:color="auto"/>
                    <w:right w:val="none" w:sz="0" w:space="0" w:color="auto"/>
                  </w:divBdr>
                </w:div>
                <w:div w:id="709957188">
                  <w:marLeft w:val="640"/>
                  <w:marRight w:val="0"/>
                  <w:marTop w:val="0"/>
                  <w:marBottom w:val="0"/>
                  <w:divBdr>
                    <w:top w:val="none" w:sz="0" w:space="0" w:color="auto"/>
                    <w:left w:val="none" w:sz="0" w:space="0" w:color="auto"/>
                    <w:bottom w:val="none" w:sz="0" w:space="0" w:color="auto"/>
                    <w:right w:val="none" w:sz="0" w:space="0" w:color="auto"/>
                  </w:divBdr>
                </w:div>
                <w:div w:id="782961089">
                  <w:marLeft w:val="640"/>
                  <w:marRight w:val="0"/>
                  <w:marTop w:val="0"/>
                  <w:marBottom w:val="0"/>
                  <w:divBdr>
                    <w:top w:val="none" w:sz="0" w:space="0" w:color="auto"/>
                    <w:left w:val="none" w:sz="0" w:space="0" w:color="auto"/>
                    <w:bottom w:val="none" w:sz="0" w:space="0" w:color="auto"/>
                    <w:right w:val="none" w:sz="0" w:space="0" w:color="auto"/>
                  </w:divBdr>
                </w:div>
                <w:div w:id="797722870">
                  <w:marLeft w:val="640"/>
                  <w:marRight w:val="0"/>
                  <w:marTop w:val="0"/>
                  <w:marBottom w:val="0"/>
                  <w:divBdr>
                    <w:top w:val="none" w:sz="0" w:space="0" w:color="auto"/>
                    <w:left w:val="none" w:sz="0" w:space="0" w:color="auto"/>
                    <w:bottom w:val="none" w:sz="0" w:space="0" w:color="auto"/>
                    <w:right w:val="none" w:sz="0" w:space="0" w:color="auto"/>
                  </w:divBdr>
                </w:div>
                <w:div w:id="812908878">
                  <w:marLeft w:val="640"/>
                  <w:marRight w:val="0"/>
                  <w:marTop w:val="0"/>
                  <w:marBottom w:val="0"/>
                  <w:divBdr>
                    <w:top w:val="none" w:sz="0" w:space="0" w:color="auto"/>
                    <w:left w:val="none" w:sz="0" w:space="0" w:color="auto"/>
                    <w:bottom w:val="none" w:sz="0" w:space="0" w:color="auto"/>
                    <w:right w:val="none" w:sz="0" w:space="0" w:color="auto"/>
                  </w:divBdr>
                </w:div>
                <w:div w:id="835851570">
                  <w:marLeft w:val="640"/>
                  <w:marRight w:val="0"/>
                  <w:marTop w:val="0"/>
                  <w:marBottom w:val="0"/>
                  <w:divBdr>
                    <w:top w:val="none" w:sz="0" w:space="0" w:color="auto"/>
                    <w:left w:val="none" w:sz="0" w:space="0" w:color="auto"/>
                    <w:bottom w:val="none" w:sz="0" w:space="0" w:color="auto"/>
                    <w:right w:val="none" w:sz="0" w:space="0" w:color="auto"/>
                  </w:divBdr>
                </w:div>
                <w:div w:id="871041781">
                  <w:marLeft w:val="640"/>
                  <w:marRight w:val="0"/>
                  <w:marTop w:val="0"/>
                  <w:marBottom w:val="0"/>
                  <w:divBdr>
                    <w:top w:val="none" w:sz="0" w:space="0" w:color="auto"/>
                    <w:left w:val="none" w:sz="0" w:space="0" w:color="auto"/>
                    <w:bottom w:val="none" w:sz="0" w:space="0" w:color="auto"/>
                    <w:right w:val="none" w:sz="0" w:space="0" w:color="auto"/>
                  </w:divBdr>
                </w:div>
                <w:div w:id="924613851">
                  <w:marLeft w:val="640"/>
                  <w:marRight w:val="0"/>
                  <w:marTop w:val="0"/>
                  <w:marBottom w:val="0"/>
                  <w:divBdr>
                    <w:top w:val="none" w:sz="0" w:space="0" w:color="auto"/>
                    <w:left w:val="none" w:sz="0" w:space="0" w:color="auto"/>
                    <w:bottom w:val="none" w:sz="0" w:space="0" w:color="auto"/>
                    <w:right w:val="none" w:sz="0" w:space="0" w:color="auto"/>
                  </w:divBdr>
                </w:div>
                <w:div w:id="992492610">
                  <w:marLeft w:val="640"/>
                  <w:marRight w:val="0"/>
                  <w:marTop w:val="0"/>
                  <w:marBottom w:val="0"/>
                  <w:divBdr>
                    <w:top w:val="none" w:sz="0" w:space="0" w:color="auto"/>
                    <w:left w:val="none" w:sz="0" w:space="0" w:color="auto"/>
                    <w:bottom w:val="none" w:sz="0" w:space="0" w:color="auto"/>
                    <w:right w:val="none" w:sz="0" w:space="0" w:color="auto"/>
                  </w:divBdr>
                </w:div>
                <w:div w:id="1035622543">
                  <w:marLeft w:val="640"/>
                  <w:marRight w:val="0"/>
                  <w:marTop w:val="0"/>
                  <w:marBottom w:val="0"/>
                  <w:divBdr>
                    <w:top w:val="none" w:sz="0" w:space="0" w:color="auto"/>
                    <w:left w:val="none" w:sz="0" w:space="0" w:color="auto"/>
                    <w:bottom w:val="none" w:sz="0" w:space="0" w:color="auto"/>
                    <w:right w:val="none" w:sz="0" w:space="0" w:color="auto"/>
                  </w:divBdr>
                </w:div>
                <w:div w:id="1170951699">
                  <w:marLeft w:val="640"/>
                  <w:marRight w:val="0"/>
                  <w:marTop w:val="0"/>
                  <w:marBottom w:val="0"/>
                  <w:divBdr>
                    <w:top w:val="none" w:sz="0" w:space="0" w:color="auto"/>
                    <w:left w:val="none" w:sz="0" w:space="0" w:color="auto"/>
                    <w:bottom w:val="none" w:sz="0" w:space="0" w:color="auto"/>
                    <w:right w:val="none" w:sz="0" w:space="0" w:color="auto"/>
                  </w:divBdr>
                </w:div>
                <w:div w:id="1175343900">
                  <w:marLeft w:val="640"/>
                  <w:marRight w:val="0"/>
                  <w:marTop w:val="0"/>
                  <w:marBottom w:val="0"/>
                  <w:divBdr>
                    <w:top w:val="none" w:sz="0" w:space="0" w:color="auto"/>
                    <w:left w:val="none" w:sz="0" w:space="0" w:color="auto"/>
                    <w:bottom w:val="none" w:sz="0" w:space="0" w:color="auto"/>
                    <w:right w:val="none" w:sz="0" w:space="0" w:color="auto"/>
                  </w:divBdr>
                </w:div>
                <w:div w:id="1264387501">
                  <w:marLeft w:val="640"/>
                  <w:marRight w:val="0"/>
                  <w:marTop w:val="0"/>
                  <w:marBottom w:val="0"/>
                  <w:divBdr>
                    <w:top w:val="none" w:sz="0" w:space="0" w:color="auto"/>
                    <w:left w:val="none" w:sz="0" w:space="0" w:color="auto"/>
                    <w:bottom w:val="none" w:sz="0" w:space="0" w:color="auto"/>
                    <w:right w:val="none" w:sz="0" w:space="0" w:color="auto"/>
                  </w:divBdr>
                </w:div>
                <w:div w:id="1270577904">
                  <w:marLeft w:val="640"/>
                  <w:marRight w:val="0"/>
                  <w:marTop w:val="0"/>
                  <w:marBottom w:val="0"/>
                  <w:divBdr>
                    <w:top w:val="none" w:sz="0" w:space="0" w:color="auto"/>
                    <w:left w:val="none" w:sz="0" w:space="0" w:color="auto"/>
                    <w:bottom w:val="none" w:sz="0" w:space="0" w:color="auto"/>
                    <w:right w:val="none" w:sz="0" w:space="0" w:color="auto"/>
                  </w:divBdr>
                </w:div>
                <w:div w:id="1330133870">
                  <w:marLeft w:val="640"/>
                  <w:marRight w:val="0"/>
                  <w:marTop w:val="0"/>
                  <w:marBottom w:val="0"/>
                  <w:divBdr>
                    <w:top w:val="none" w:sz="0" w:space="0" w:color="auto"/>
                    <w:left w:val="none" w:sz="0" w:space="0" w:color="auto"/>
                    <w:bottom w:val="none" w:sz="0" w:space="0" w:color="auto"/>
                    <w:right w:val="none" w:sz="0" w:space="0" w:color="auto"/>
                  </w:divBdr>
                </w:div>
                <w:div w:id="1423605354">
                  <w:marLeft w:val="640"/>
                  <w:marRight w:val="0"/>
                  <w:marTop w:val="0"/>
                  <w:marBottom w:val="0"/>
                  <w:divBdr>
                    <w:top w:val="none" w:sz="0" w:space="0" w:color="auto"/>
                    <w:left w:val="none" w:sz="0" w:space="0" w:color="auto"/>
                    <w:bottom w:val="none" w:sz="0" w:space="0" w:color="auto"/>
                    <w:right w:val="none" w:sz="0" w:space="0" w:color="auto"/>
                  </w:divBdr>
                </w:div>
                <w:div w:id="1489175210">
                  <w:marLeft w:val="640"/>
                  <w:marRight w:val="0"/>
                  <w:marTop w:val="0"/>
                  <w:marBottom w:val="0"/>
                  <w:divBdr>
                    <w:top w:val="none" w:sz="0" w:space="0" w:color="auto"/>
                    <w:left w:val="none" w:sz="0" w:space="0" w:color="auto"/>
                    <w:bottom w:val="none" w:sz="0" w:space="0" w:color="auto"/>
                    <w:right w:val="none" w:sz="0" w:space="0" w:color="auto"/>
                  </w:divBdr>
                </w:div>
                <w:div w:id="1506020177">
                  <w:marLeft w:val="640"/>
                  <w:marRight w:val="0"/>
                  <w:marTop w:val="0"/>
                  <w:marBottom w:val="0"/>
                  <w:divBdr>
                    <w:top w:val="none" w:sz="0" w:space="0" w:color="auto"/>
                    <w:left w:val="none" w:sz="0" w:space="0" w:color="auto"/>
                    <w:bottom w:val="none" w:sz="0" w:space="0" w:color="auto"/>
                    <w:right w:val="none" w:sz="0" w:space="0" w:color="auto"/>
                  </w:divBdr>
                </w:div>
                <w:div w:id="1506242344">
                  <w:marLeft w:val="640"/>
                  <w:marRight w:val="0"/>
                  <w:marTop w:val="0"/>
                  <w:marBottom w:val="0"/>
                  <w:divBdr>
                    <w:top w:val="none" w:sz="0" w:space="0" w:color="auto"/>
                    <w:left w:val="none" w:sz="0" w:space="0" w:color="auto"/>
                    <w:bottom w:val="none" w:sz="0" w:space="0" w:color="auto"/>
                    <w:right w:val="none" w:sz="0" w:space="0" w:color="auto"/>
                  </w:divBdr>
                </w:div>
                <w:div w:id="1538472198">
                  <w:marLeft w:val="640"/>
                  <w:marRight w:val="0"/>
                  <w:marTop w:val="0"/>
                  <w:marBottom w:val="0"/>
                  <w:divBdr>
                    <w:top w:val="none" w:sz="0" w:space="0" w:color="auto"/>
                    <w:left w:val="none" w:sz="0" w:space="0" w:color="auto"/>
                    <w:bottom w:val="none" w:sz="0" w:space="0" w:color="auto"/>
                    <w:right w:val="none" w:sz="0" w:space="0" w:color="auto"/>
                  </w:divBdr>
                </w:div>
                <w:div w:id="1632247027">
                  <w:marLeft w:val="640"/>
                  <w:marRight w:val="0"/>
                  <w:marTop w:val="0"/>
                  <w:marBottom w:val="0"/>
                  <w:divBdr>
                    <w:top w:val="none" w:sz="0" w:space="0" w:color="auto"/>
                    <w:left w:val="none" w:sz="0" w:space="0" w:color="auto"/>
                    <w:bottom w:val="none" w:sz="0" w:space="0" w:color="auto"/>
                    <w:right w:val="none" w:sz="0" w:space="0" w:color="auto"/>
                  </w:divBdr>
                </w:div>
                <w:div w:id="1662805789">
                  <w:marLeft w:val="640"/>
                  <w:marRight w:val="0"/>
                  <w:marTop w:val="0"/>
                  <w:marBottom w:val="0"/>
                  <w:divBdr>
                    <w:top w:val="none" w:sz="0" w:space="0" w:color="auto"/>
                    <w:left w:val="none" w:sz="0" w:space="0" w:color="auto"/>
                    <w:bottom w:val="none" w:sz="0" w:space="0" w:color="auto"/>
                    <w:right w:val="none" w:sz="0" w:space="0" w:color="auto"/>
                  </w:divBdr>
                </w:div>
                <w:div w:id="1712801270">
                  <w:marLeft w:val="640"/>
                  <w:marRight w:val="0"/>
                  <w:marTop w:val="0"/>
                  <w:marBottom w:val="0"/>
                  <w:divBdr>
                    <w:top w:val="none" w:sz="0" w:space="0" w:color="auto"/>
                    <w:left w:val="none" w:sz="0" w:space="0" w:color="auto"/>
                    <w:bottom w:val="none" w:sz="0" w:space="0" w:color="auto"/>
                    <w:right w:val="none" w:sz="0" w:space="0" w:color="auto"/>
                  </w:divBdr>
                </w:div>
                <w:div w:id="1888298671">
                  <w:marLeft w:val="640"/>
                  <w:marRight w:val="0"/>
                  <w:marTop w:val="0"/>
                  <w:marBottom w:val="0"/>
                  <w:divBdr>
                    <w:top w:val="none" w:sz="0" w:space="0" w:color="auto"/>
                    <w:left w:val="none" w:sz="0" w:space="0" w:color="auto"/>
                    <w:bottom w:val="none" w:sz="0" w:space="0" w:color="auto"/>
                    <w:right w:val="none" w:sz="0" w:space="0" w:color="auto"/>
                  </w:divBdr>
                </w:div>
                <w:div w:id="2020161801">
                  <w:marLeft w:val="640"/>
                  <w:marRight w:val="0"/>
                  <w:marTop w:val="0"/>
                  <w:marBottom w:val="0"/>
                  <w:divBdr>
                    <w:top w:val="none" w:sz="0" w:space="0" w:color="auto"/>
                    <w:left w:val="none" w:sz="0" w:space="0" w:color="auto"/>
                    <w:bottom w:val="none" w:sz="0" w:space="0" w:color="auto"/>
                    <w:right w:val="none" w:sz="0" w:space="0" w:color="auto"/>
                  </w:divBdr>
                </w:div>
                <w:div w:id="2061592552">
                  <w:marLeft w:val="640"/>
                  <w:marRight w:val="0"/>
                  <w:marTop w:val="0"/>
                  <w:marBottom w:val="0"/>
                  <w:divBdr>
                    <w:top w:val="none" w:sz="0" w:space="0" w:color="auto"/>
                    <w:left w:val="none" w:sz="0" w:space="0" w:color="auto"/>
                    <w:bottom w:val="none" w:sz="0" w:space="0" w:color="auto"/>
                    <w:right w:val="none" w:sz="0" w:space="0" w:color="auto"/>
                  </w:divBdr>
                </w:div>
                <w:div w:id="2090078997">
                  <w:marLeft w:val="640"/>
                  <w:marRight w:val="0"/>
                  <w:marTop w:val="0"/>
                  <w:marBottom w:val="0"/>
                  <w:divBdr>
                    <w:top w:val="none" w:sz="0" w:space="0" w:color="auto"/>
                    <w:left w:val="none" w:sz="0" w:space="0" w:color="auto"/>
                    <w:bottom w:val="none" w:sz="0" w:space="0" w:color="auto"/>
                    <w:right w:val="none" w:sz="0" w:space="0" w:color="auto"/>
                  </w:divBdr>
                </w:div>
                <w:div w:id="2092776836">
                  <w:marLeft w:val="640"/>
                  <w:marRight w:val="0"/>
                  <w:marTop w:val="0"/>
                  <w:marBottom w:val="0"/>
                  <w:divBdr>
                    <w:top w:val="none" w:sz="0" w:space="0" w:color="auto"/>
                    <w:left w:val="none" w:sz="0" w:space="0" w:color="auto"/>
                    <w:bottom w:val="none" w:sz="0" w:space="0" w:color="auto"/>
                    <w:right w:val="none" w:sz="0" w:space="0" w:color="auto"/>
                  </w:divBdr>
                </w:div>
                <w:div w:id="2109425794">
                  <w:marLeft w:val="640"/>
                  <w:marRight w:val="0"/>
                  <w:marTop w:val="0"/>
                  <w:marBottom w:val="0"/>
                  <w:divBdr>
                    <w:top w:val="none" w:sz="0" w:space="0" w:color="auto"/>
                    <w:left w:val="none" w:sz="0" w:space="0" w:color="auto"/>
                    <w:bottom w:val="none" w:sz="0" w:space="0" w:color="auto"/>
                    <w:right w:val="none" w:sz="0" w:space="0" w:color="auto"/>
                  </w:divBdr>
                </w:div>
              </w:divsChild>
            </w:div>
            <w:div w:id="1321497391">
              <w:marLeft w:val="0"/>
              <w:marRight w:val="0"/>
              <w:marTop w:val="0"/>
              <w:marBottom w:val="0"/>
              <w:divBdr>
                <w:top w:val="none" w:sz="0" w:space="0" w:color="auto"/>
                <w:left w:val="none" w:sz="0" w:space="0" w:color="auto"/>
                <w:bottom w:val="none" w:sz="0" w:space="0" w:color="auto"/>
                <w:right w:val="none" w:sz="0" w:space="0" w:color="auto"/>
              </w:divBdr>
              <w:divsChild>
                <w:div w:id="152722096">
                  <w:marLeft w:val="640"/>
                  <w:marRight w:val="0"/>
                  <w:marTop w:val="0"/>
                  <w:marBottom w:val="0"/>
                  <w:divBdr>
                    <w:top w:val="none" w:sz="0" w:space="0" w:color="auto"/>
                    <w:left w:val="none" w:sz="0" w:space="0" w:color="auto"/>
                    <w:bottom w:val="none" w:sz="0" w:space="0" w:color="auto"/>
                    <w:right w:val="none" w:sz="0" w:space="0" w:color="auto"/>
                  </w:divBdr>
                </w:div>
                <w:div w:id="164172039">
                  <w:marLeft w:val="640"/>
                  <w:marRight w:val="0"/>
                  <w:marTop w:val="0"/>
                  <w:marBottom w:val="0"/>
                  <w:divBdr>
                    <w:top w:val="none" w:sz="0" w:space="0" w:color="auto"/>
                    <w:left w:val="none" w:sz="0" w:space="0" w:color="auto"/>
                    <w:bottom w:val="none" w:sz="0" w:space="0" w:color="auto"/>
                    <w:right w:val="none" w:sz="0" w:space="0" w:color="auto"/>
                  </w:divBdr>
                </w:div>
                <w:div w:id="187724180">
                  <w:marLeft w:val="640"/>
                  <w:marRight w:val="0"/>
                  <w:marTop w:val="0"/>
                  <w:marBottom w:val="0"/>
                  <w:divBdr>
                    <w:top w:val="none" w:sz="0" w:space="0" w:color="auto"/>
                    <w:left w:val="none" w:sz="0" w:space="0" w:color="auto"/>
                    <w:bottom w:val="none" w:sz="0" w:space="0" w:color="auto"/>
                    <w:right w:val="none" w:sz="0" w:space="0" w:color="auto"/>
                  </w:divBdr>
                </w:div>
                <w:div w:id="211818187">
                  <w:marLeft w:val="640"/>
                  <w:marRight w:val="0"/>
                  <w:marTop w:val="0"/>
                  <w:marBottom w:val="0"/>
                  <w:divBdr>
                    <w:top w:val="none" w:sz="0" w:space="0" w:color="auto"/>
                    <w:left w:val="none" w:sz="0" w:space="0" w:color="auto"/>
                    <w:bottom w:val="none" w:sz="0" w:space="0" w:color="auto"/>
                    <w:right w:val="none" w:sz="0" w:space="0" w:color="auto"/>
                  </w:divBdr>
                </w:div>
                <w:div w:id="254291601">
                  <w:marLeft w:val="640"/>
                  <w:marRight w:val="0"/>
                  <w:marTop w:val="0"/>
                  <w:marBottom w:val="0"/>
                  <w:divBdr>
                    <w:top w:val="none" w:sz="0" w:space="0" w:color="auto"/>
                    <w:left w:val="none" w:sz="0" w:space="0" w:color="auto"/>
                    <w:bottom w:val="none" w:sz="0" w:space="0" w:color="auto"/>
                    <w:right w:val="none" w:sz="0" w:space="0" w:color="auto"/>
                  </w:divBdr>
                </w:div>
                <w:div w:id="266272908">
                  <w:marLeft w:val="640"/>
                  <w:marRight w:val="0"/>
                  <w:marTop w:val="0"/>
                  <w:marBottom w:val="0"/>
                  <w:divBdr>
                    <w:top w:val="none" w:sz="0" w:space="0" w:color="auto"/>
                    <w:left w:val="none" w:sz="0" w:space="0" w:color="auto"/>
                    <w:bottom w:val="none" w:sz="0" w:space="0" w:color="auto"/>
                    <w:right w:val="none" w:sz="0" w:space="0" w:color="auto"/>
                  </w:divBdr>
                </w:div>
                <w:div w:id="319772465">
                  <w:marLeft w:val="640"/>
                  <w:marRight w:val="0"/>
                  <w:marTop w:val="0"/>
                  <w:marBottom w:val="0"/>
                  <w:divBdr>
                    <w:top w:val="none" w:sz="0" w:space="0" w:color="auto"/>
                    <w:left w:val="none" w:sz="0" w:space="0" w:color="auto"/>
                    <w:bottom w:val="none" w:sz="0" w:space="0" w:color="auto"/>
                    <w:right w:val="none" w:sz="0" w:space="0" w:color="auto"/>
                  </w:divBdr>
                </w:div>
                <w:div w:id="406539180">
                  <w:marLeft w:val="640"/>
                  <w:marRight w:val="0"/>
                  <w:marTop w:val="0"/>
                  <w:marBottom w:val="0"/>
                  <w:divBdr>
                    <w:top w:val="none" w:sz="0" w:space="0" w:color="auto"/>
                    <w:left w:val="none" w:sz="0" w:space="0" w:color="auto"/>
                    <w:bottom w:val="none" w:sz="0" w:space="0" w:color="auto"/>
                    <w:right w:val="none" w:sz="0" w:space="0" w:color="auto"/>
                  </w:divBdr>
                </w:div>
                <w:div w:id="522400778">
                  <w:marLeft w:val="640"/>
                  <w:marRight w:val="0"/>
                  <w:marTop w:val="0"/>
                  <w:marBottom w:val="0"/>
                  <w:divBdr>
                    <w:top w:val="none" w:sz="0" w:space="0" w:color="auto"/>
                    <w:left w:val="none" w:sz="0" w:space="0" w:color="auto"/>
                    <w:bottom w:val="none" w:sz="0" w:space="0" w:color="auto"/>
                    <w:right w:val="none" w:sz="0" w:space="0" w:color="auto"/>
                  </w:divBdr>
                </w:div>
                <w:div w:id="535629713">
                  <w:marLeft w:val="640"/>
                  <w:marRight w:val="0"/>
                  <w:marTop w:val="0"/>
                  <w:marBottom w:val="0"/>
                  <w:divBdr>
                    <w:top w:val="none" w:sz="0" w:space="0" w:color="auto"/>
                    <w:left w:val="none" w:sz="0" w:space="0" w:color="auto"/>
                    <w:bottom w:val="none" w:sz="0" w:space="0" w:color="auto"/>
                    <w:right w:val="none" w:sz="0" w:space="0" w:color="auto"/>
                  </w:divBdr>
                </w:div>
                <w:div w:id="538469725">
                  <w:marLeft w:val="640"/>
                  <w:marRight w:val="0"/>
                  <w:marTop w:val="0"/>
                  <w:marBottom w:val="0"/>
                  <w:divBdr>
                    <w:top w:val="none" w:sz="0" w:space="0" w:color="auto"/>
                    <w:left w:val="none" w:sz="0" w:space="0" w:color="auto"/>
                    <w:bottom w:val="none" w:sz="0" w:space="0" w:color="auto"/>
                    <w:right w:val="none" w:sz="0" w:space="0" w:color="auto"/>
                  </w:divBdr>
                </w:div>
                <w:div w:id="538669089">
                  <w:marLeft w:val="640"/>
                  <w:marRight w:val="0"/>
                  <w:marTop w:val="0"/>
                  <w:marBottom w:val="0"/>
                  <w:divBdr>
                    <w:top w:val="none" w:sz="0" w:space="0" w:color="auto"/>
                    <w:left w:val="none" w:sz="0" w:space="0" w:color="auto"/>
                    <w:bottom w:val="none" w:sz="0" w:space="0" w:color="auto"/>
                    <w:right w:val="none" w:sz="0" w:space="0" w:color="auto"/>
                  </w:divBdr>
                </w:div>
                <w:div w:id="588659037">
                  <w:marLeft w:val="640"/>
                  <w:marRight w:val="0"/>
                  <w:marTop w:val="0"/>
                  <w:marBottom w:val="0"/>
                  <w:divBdr>
                    <w:top w:val="none" w:sz="0" w:space="0" w:color="auto"/>
                    <w:left w:val="none" w:sz="0" w:space="0" w:color="auto"/>
                    <w:bottom w:val="none" w:sz="0" w:space="0" w:color="auto"/>
                    <w:right w:val="none" w:sz="0" w:space="0" w:color="auto"/>
                  </w:divBdr>
                </w:div>
                <w:div w:id="614942595">
                  <w:marLeft w:val="640"/>
                  <w:marRight w:val="0"/>
                  <w:marTop w:val="0"/>
                  <w:marBottom w:val="0"/>
                  <w:divBdr>
                    <w:top w:val="none" w:sz="0" w:space="0" w:color="auto"/>
                    <w:left w:val="none" w:sz="0" w:space="0" w:color="auto"/>
                    <w:bottom w:val="none" w:sz="0" w:space="0" w:color="auto"/>
                    <w:right w:val="none" w:sz="0" w:space="0" w:color="auto"/>
                  </w:divBdr>
                  <w:divsChild>
                    <w:div w:id="315304623">
                      <w:marLeft w:val="0"/>
                      <w:marRight w:val="0"/>
                      <w:marTop w:val="0"/>
                      <w:marBottom w:val="0"/>
                      <w:divBdr>
                        <w:top w:val="none" w:sz="0" w:space="0" w:color="auto"/>
                        <w:left w:val="none" w:sz="0" w:space="0" w:color="auto"/>
                        <w:bottom w:val="none" w:sz="0" w:space="0" w:color="auto"/>
                        <w:right w:val="none" w:sz="0" w:space="0" w:color="auto"/>
                      </w:divBdr>
                      <w:divsChild>
                        <w:div w:id="4525045">
                          <w:marLeft w:val="640"/>
                          <w:marRight w:val="0"/>
                          <w:marTop w:val="0"/>
                          <w:marBottom w:val="0"/>
                          <w:divBdr>
                            <w:top w:val="none" w:sz="0" w:space="0" w:color="auto"/>
                            <w:left w:val="none" w:sz="0" w:space="0" w:color="auto"/>
                            <w:bottom w:val="none" w:sz="0" w:space="0" w:color="auto"/>
                            <w:right w:val="none" w:sz="0" w:space="0" w:color="auto"/>
                          </w:divBdr>
                        </w:div>
                        <w:div w:id="17976732">
                          <w:marLeft w:val="640"/>
                          <w:marRight w:val="0"/>
                          <w:marTop w:val="0"/>
                          <w:marBottom w:val="0"/>
                          <w:divBdr>
                            <w:top w:val="none" w:sz="0" w:space="0" w:color="auto"/>
                            <w:left w:val="none" w:sz="0" w:space="0" w:color="auto"/>
                            <w:bottom w:val="none" w:sz="0" w:space="0" w:color="auto"/>
                            <w:right w:val="none" w:sz="0" w:space="0" w:color="auto"/>
                          </w:divBdr>
                        </w:div>
                        <w:div w:id="120194028">
                          <w:marLeft w:val="640"/>
                          <w:marRight w:val="0"/>
                          <w:marTop w:val="0"/>
                          <w:marBottom w:val="0"/>
                          <w:divBdr>
                            <w:top w:val="none" w:sz="0" w:space="0" w:color="auto"/>
                            <w:left w:val="none" w:sz="0" w:space="0" w:color="auto"/>
                            <w:bottom w:val="none" w:sz="0" w:space="0" w:color="auto"/>
                            <w:right w:val="none" w:sz="0" w:space="0" w:color="auto"/>
                          </w:divBdr>
                        </w:div>
                        <w:div w:id="174462893">
                          <w:marLeft w:val="640"/>
                          <w:marRight w:val="0"/>
                          <w:marTop w:val="0"/>
                          <w:marBottom w:val="0"/>
                          <w:divBdr>
                            <w:top w:val="none" w:sz="0" w:space="0" w:color="auto"/>
                            <w:left w:val="none" w:sz="0" w:space="0" w:color="auto"/>
                            <w:bottom w:val="none" w:sz="0" w:space="0" w:color="auto"/>
                            <w:right w:val="none" w:sz="0" w:space="0" w:color="auto"/>
                          </w:divBdr>
                        </w:div>
                        <w:div w:id="178399441">
                          <w:marLeft w:val="640"/>
                          <w:marRight w:val="0"/>
                          <w:marTop w:val="0"/>
                          <w:marBottom w:val="0"/>
                          <w:divBdr>
                            <w:top w:val="none" w:sz="0" w:space="0" w:color="auto"/>
                            <w:left w:val="none" w:sz="0" w:space="0" w:color="auto"/>
                            <w:bottom w:val="none" w:sz="0" w:space="0" w:color="auto"/>
                            <w:right w:val="none" w:sz="0" w:space="0" w:color="auto"/>
                          </w:divBdr>
                        </w:div>
                        <w:div w:id="275521853">
                          <w:marLeft w:val="640"/>
                          <w:marRight w:val="0"/>
                          <w:marTop w:val="0"/>
                          <w:marBottom w:val="0"/>
                          <w:divBdr>
                            <w:top w:val="none" w:sz="0" w:space="0" w:color="auto"/>
                            <w:left w:val="none" w:sz="0" w:space="0" w:color="auto"/>
                            <w:bottom w:val="none" w:sz="0" w:space="0" w:color="auto"/>
                            <w:right w:val="none" w:sz="0" w:space="0" w:color="auto"/>
                          </w:divBdr>
                        </w:div>
                        <w:div w:id="311755176">
                          <w:marLeft w:val="640"/>
                          <w:marRight w:val="0"/>
                          <w:marTop w:val="0"/>
                          <w:marBottom w:val="0"/>
                          <w:divBdr>
                            <w:top w:val="none" w:sz="0" w:space="0" w:color="auto"/>
                            <w:left w:val="none" w:sz="0" w:space="0" w:color="auto"/>
                            <w:bottom w:val="none" w:sz="0" w:space="0" w:color="auto"/>
                            <w:right w:val="none" w:sz="0" w:space="0" w:color="auto"/>
                          </w:divBdr>
                        </w:div>
                        <w:div w:id="324742360">
                          <w:marLeft w:val="640"/>
                          <w:marRight w:val="0"/>
                          <w:marTop w:val="0"/>
                          <w:marBottom w:val="0"/>
                          <w:divBdr>
                            <w:top w:val="none" w:sz="0" w:space="0" w:color="auto"/>
                            <w:left w:val="none" w:sz="0" w:space="0" w:color="auto"/>
                            <w:bottom w:val="none" w:sz="0" w:space="0" w:color="auto"/>
                            <w:right w:val="none" w:sz="0" w:space="0" w:color="auto"/>
                          </w:divBdr>
                        </w:div>
                        <w:div w:id="324941169">
                          <w:marLeft w:val="640"/>
                          <w:marRight w:val="0"/>
                          <w:marTop w:val="0"/>
                          <w:marBottom w:val="0"/>
                          <w:divBdr>
                            <w:top w:val="none" w:sz="0" w:space="0" w:color="auto"/>
                            <w:left w:val="none" w:sz="0" w:space="0" w:color="auto"/>
                            <w:bottom w:val="none" w:sz="0" w:space="0" w:color="auto"/>
                            <w:right w:val="none" w:sz="0" w:space="0" w:color="auto"/>
                          </w:divBdr>
                        </w:div>
                        <w:div w:id="327902080">
                          <w:marLeft w:val="640"/>
                          <w:marRight w:val="0"/>
                          <w:marTop w:val="0"/>
                          <w:marBottom w:val="0"/>
                          <w:divBdr>
                            <w:top w:val="none" w:sz="0" w:space="0" w:color="auto"/>
                            <w:left w:val="none" w:sz="0" w:space="0" w:color="auto"/>
                            <w:bottom w:val="none" w:sz="0" w:space="0" w:color="auto"/>
                            <w:right w:val="none" w:sz="0" w:space="0" w:color="auto"/>
                          </w:divBdr>
                        </w:div>
                        <w:div w:id="354964548">
                          <w:marLeft w:val="640"/>
                          <w:marRight w:val="0"/>
                          <w:marTop w:val="0"/>
                          <w:marBottom w:val="0"/>
                          <w:divBdr>
                            <w:top w:val="none" w:sz="0" w:space="0" w:color="auto"/>
                            <w:left w:val="none" w:sz="0" w:space="0" w:color="auto"/>
                            <w:bottom w:val="none" w:sz="0" w:space="0" w:color="auto"/>
                            <w:right w:val="none" w:sz="0" w:space="0" w:color="auto"/>
                          </w:divBdr>
                        </w:div>
                        <w:div w:id="380176218">
                          <w:marLeft w:val="640"/>
                          <w:marRight w:val="0"/>
                          <w:marTop w:val="0"/>
                          <w:marBottom w:val="0"/>
                          <w:divBdr>
                            <w:top w:val="none" w:sz="0" w:space="0" w:color="auto"/>
                            <w:left w:val="none" w:sz="0" w:space="0" w:color="auto"/>
                            <w:bottom w:val="none" w:sz="0" w:space="0" w:color="auto"/>
                            <w:right w:val="none" w:sz="0" w:space="0" w:color="auto"/>
                          </w:divBdr>
                        </w:div>
                        <w:div w:id="381054075">
                          <w:marLeft w:val="640"/>
                          <w:marRight w:val="0"/>
                          <w:marTop w:val="0"/>
                          <w:marBottom w:val="0"/>
                          <w:divBdr>
                            <w:top w:val="none" w:sz="0" w:space="0" w:color="auto"/>
                            <w:left w:val="none" w:sz="0" w:space="0" w:color="auto"/>
                            <w:bottom w:val="none" w:sz="0" w:space="0" w:color="auto"/>
                            <w:right w:val="none" w:sz="0" w:space="0" w:color="auto"/>
                          </w:divBdr>
                        </w:div>
                        <w:div w:id="415978317">
                          <w:marLeft w:val="640"/>
                          <w:marRight w:val="0"/>
                          <w:marTop w:val="0"/>
                          <w:marBottom w:val="0"/>
                          <w:divBdr>
                            <w:top w:val="none" w:sz="0" w:space="0" w:color="auto"/>
                            <w:left w:val="none" w:sz="0" w:space="0" w:color="auto"/>
                            <w:bottom w:val="none" w:sz="0" w:space="0" w:color="auto"/>
                            <w:right w:val="none" w:sz="0" w:space="0" w:color="auto"/>
                          </w:divBdr>
                        </w:div>
                        <w:div w:id="501160250">
                          <w:marLeft w:val="640"/>
                          <w:marRight w:val="0"/>
                          <w:marTop w:val="0"/>
                          <w:marBottom w:val="0"/>
                          <w:divBdr>
                            <w:top w:val="none" w:sz="0" w:space="0" w:color="auto"/>
                            <w:left w:val="none" w:sz="0" w:space="0" w:color="auto"/>
                            <w:bottom w:val="none" w:sz="0" w:space="0" w:color="auto"/>
                            <w:right w:val="none" w:sz="0" w:space="0" w:color="auto"/>
                          </w:divBdr>
                        </w:div>
                        <w:div w:id="530076513">
                          <w:marLeft w:val="640"/>
                          <w:marRight w:val="0"/>
                          <w:marTop w:val="0"/>
                          <w:marBottom w:val="0"/>
                          <w:divBdr>
                            <w:top w:val="none" w:sz="0" w:space="0" w:color="auto"/>
                            <w:left w:val="none" w:sz="0" w:space="0" w:color="auto"/>
                            <w:bottom w:val="none" w:sz="0" w:space="0" w:color="auto"/>
                            <w:right w:val="none" w:sz="0" w:space="0" w:color="auto"/>
                          </w:divBdr>
                        </w:div>
                        <w:div w:id="536546010">
                          <w:marLeft w:val="640"/>
                          <w:marRight w:val="0"/>
                          <w:marTop w:val="0"/>
                          <w:marBottom w:val="0"/>
                          <w:divBdr>
                            <w:top w:val="none" w:sz="0" w:space="0" w:color="auto"/>
                            <w:left w:val="none" w:sz="0" w:space="0" w:color="auto"/>
                            <w:bottom w:val="none" w:sz="0" w:space="0" w:color="auto"/>
                            <w:right w:val="none" w:sz="0" w:space="0" w:color="auto"/>
                          </w:divBdr>
                        </w:div>
                        <w:div w:id="695888907">
                          <w:marLeft w:val="640"/>
                          <w:marRight w:val="0"/>
                          <w:marTop w:val="0"/>
                          <w:marBottom w:val="0"/>
                          <w:divBdr>
                            <w:top w:val="none" w:sz="0" w:space="0" w:color="auto"/>
                            <w:left w:val="none" w:sz="0" w:space="0" w:color="auto"/>
                            <w:bottom w:val="none" w:sz="0" w:space="0" w:color="auto"/>
                            <w:right w:val="none" w:sz="0" w:space="0" w:color="auto"/>
                          </w:divBdr>
                        </w:div>
                        <w:div w:id="850025567">
                          <w:marLeft w:val="640"/>
                          <w:marRight w:val="0"/>
                          <w:marTop w:val="0"/>
                          <w:marBottom w:val="0"/>
                          <w:divBdr>
                            <w:top w:val="none" w:sz="0" w:space="0" w:color="auto"/>
                            <w:left w:val="none" w:sz="0" w:space="0" w:color="auto"/>
                            <w:bottom w:val="none" w:sz="0" w:space="0" w:color="auto"/>
                            <w:right w:val="none" w:sz="0" w:space="0" w:color="auto"/>
                          </w:divBdr>
                        </w:div>
                        <w:div w:id="888880500">
                          <w:marLeft w:val="640"/>
                          <w:marRight w:val="0"/>
                          <w:marTop w:val="0"/>
                          <w:marBottom w:val="0"/>
                          <w:divBdr>
                            <w:top w:val="none" w:sz="0" w:space="0" w:color="auto"/>
                            <w:left w:val="none" w:sz="0" w:space="0" w:color="auto"/>
                            <w:bottom w:val="none" w:sz="0" w:space="0" w:color="auto"/>
                            <w:right w:val="none" w:sz="0" w:space="0" w:color="auto"/>
                          </w:divBdr>
                        </w:div>
                        <w:div w:id="910774238">
                          <w:marLeft w:val="640"/>
                          <w:marRight w:val="0"/>
                          <w:marTop w:val="0"/>
                          <w:marBottom w:val="0"/>
                          <w:divBdr>
                            <w:top w:val="none" w:sz="0" w:space="0" w:color="auto"/>
                            <w:left w:val="none" w:sz="0" w:space="0" w:color="auto"/>
                            <w:bottom w:val="none" w:sz="0" w:space="0" w:color="auto"/>
                            <w:right w:val="none" w:sz="0" w:space="0" w:color="auto"/>
                          </w:divBdr>
                        </w:div>
                        <w:div w:id="945817312">
                          <w:marLeft w:val="640"/>
                          <w:marRight w:val="0"/>
                          <w:marTop w:val="0"/>
                          <w:marBottom w:val="0"/>
                          <w:divBdr>
                            <w:top w:val="none" w:sz="0" w:space="0" w:color="auto"/>
                            <w:left w:val="none" w:sz="0" w:space="0" w:color="auto"/>
                            <w:bottom w:val="none" w:sz="0" w:space="0" w:color="auto"/>
                            <w:right w:val="none" w:sz="0" w:space="0" w:color="auto"/>
                          </w:divBdr>
                        </w:div>
                        <w:div w:id="1041709577">
                          <w:marLeft w:val="640"/>
                          <w:marRight w:val="0"/>
                          <w:marTop w:val="0"/>
                          <w:marBottom w:val="0"/>
                          <w:divBdr>
                            <w:top w:val="none" w:sz="0" w:space="0" w:color="auto"/>
                            <w:left w:val="none" w:sz="0" w:space="0" w:color="auto"/>
                            <w:bottom w:val="none" w:sz="0" w:space="0" w:color="auto"/>
                            <w:right w:val="none" w:sz="0" w:space="0" w:color="auto"/>
                          </w:divBdr>
                        </w:div>
                        <w:div w:id="1055816142">
                          <w:marLeft w:val="640"/>
                          <w:marRight w:val="0"/>
                          <w:marTop w:val="0"/>
                          <w:marBottom w:val="0"/>
                          <w:divBdr>
                            <w:top w:val="none" w:sz="0" w:space="0" w:color="auto"/>
                            <w:left w:val="none" w:sz="0" w:space="0" w:color="auto"/>
                            <w:bottom w:val="none" w:sz="0" w:space="0" w:color="auto"/>
                            <w:right w:val="none" w:sz="0" w:space="0" w:color="auto"/>
                          </w:divBdr>
                        </w:div>
                        <w:div w:id="1151364473">
                          <w:marLeft w:val="640"/>
                          <w:marRight w:val="0"/>
                          <w:marTop w:val="0"/>
                          <w:marBottom w:val="0"/>
                          <w:divBdr>
                            <w:top w:val="none" w:sz="0" w:space="0" w:color="auto"/>
                            <w:left w:val="none" w:sz="0" w:space="0" w:color="auto"/>
                            <w:bottom w:val="none" w:sz="0" w:space="0" w:color="auto"/>
                            <w:right w:val="none" w:sz="0" w:space="0" w:color="auto"/>
                          </w:divBdr>
                        </w:div>
                        <w:div w:id="1154761537">
                          <w:marLeft w:val="640"/>
                          <w:marRight w:val="0"/>
                          <w:marTop w:val="0"/>
                          <w:marBottom w:val="0"/>
                          <w:divBdr>
                            <w:top w:val="none" w:sz="0" w:space="0" w:color="auto"/>
                            <w:left w:val="none" w:sz="0" w:space="0" w:color="auto"/>
                            <w:bottom w:val="none" w:sz="0" w:space="0" w:color="auto"/>
                            <w:right w:val="none" w:sz="0" w:space="0" w:color="auto"/>
                          </w:divBdr>
                        </w:div>
                        <w:div w:id="1241132394">
                          <w:marLeft w:val="640"/>
                          <w:marRight w:val="0"/>
                          <w:marTop w:val="0"/>
                          <w:marBottom w:val="0"/>
                          <w:divBdr>
                            <w:top w:val="none" w:sz="0" w:space="0" w:color="auto"/>
                            <w:left w:val="none" w:sz="0" w:space="0" w:color="auto"/>
                            <w:bottom w:val="none" w:sz="0" w:space="0" w:color="auto"/>
                            <w:right w:val="none" w:sz="0" w:space="0" w:color="auto"/>
                          </w:divBdr>
                        </w:div>
                        <w:div w:id="1280336255">
                          <w:marLeft w:val="640"/>
                          <w:marRight w:val="0"/>
                          <w:marTop w:val="0"/>
                          <w:marBottom w:val="0"/>
                          <w:divBdr>
                            <w:top w:val="none" w:sz="0" w:space="0" w:color="auto"/>
                            <w:left w:val="none" w:sz="0" w:space="0" w:color="auto"/>
                            <w:bottom w:val="none" w:sz="0" w:space="0" w:color="auto"/>
                            <w:right w:val="none" w:sz="0" w:space="0" w:color="auto"/>
                          </w:divBdr>
                        </w:div>
                        <w:div w:id="1288193874">
                          <w:marLeft w:val="640"/>
                          <w:marRight w:val="0"/>
                          <w:marTop w:val="0"/>
                          <w:marBottom w:val="0"/>
                          <w:divBdr>
                            <w:top w:val="none" w:sz="0" w:space="0" w:color="auto"/>
                            <w:left w:val="none" w:sz="0" w:space="0" w:color="auto"/>
                            <w:bottom w:val="none" w:sz="0" w:space="0" w:color="auto"/>
                            <w:right w:val="none" w:sz="0" w:space="0" w:color="auto"/>
                          </w:divBdr>
                        </w:div>
                        <w:div w:id="1313216487">
                          <w:marLeft w:val="640"/>
                          <w:marRight w:val="0"/>
                          <w:marTop w:val="0"/>
                          <w:marBottom w:val="0"/>
                          <w:divBdr>
                            <w:top w:val="none" w:sz="0" w:space="0" w:color="auto"/>
                            <w:left w:val="none" w:sz="0" w:space="0" w:color="auto"/>
                            <w:bottom w:val="none" w:sz="0" w:space="0" w:color="auto"/>
                            <w:right w:val="none" w:sz="0" w:space="0" w:color="auto"/>
                          </w:divBdr>
                        </w:div>
                        <w:div w:id="1317107919">
                          <w:marLeft w:val="640"/>
                          <w:marRight w:val="0"/>
                          <w:marTop w:val="0"/>
                          <w:marBottom w:val="0"/>
                          <w:divBdr>
                            <w:top w:val="none" w:sz="0" w:space="0" w:color="auto"/>
                            <w:left w:val="none" w:sz="0" w:space="0" w:color="auto"/>
                            <w:bottom w:val="none" w:sz="0" w:space="0" w:color="auto"/>
                            <w:right w:val="none" w:sz="0" w:space="0" w:color="auto"/>
                          </w:divBdr>
                        </w:div>
                        <w:div w:id="1465393981">
                          <w:marLeft w:val="640"/>
                          <w:marRight w:val="0"/>
                          <w:marTop w:val="0"/>
                          <w:marBottom w:val="0"/>
                          <w:divBdr>
                            <w:top w:val="none" w:sz="0" w:space="0" w:color="auto"/>
                            <w:left w:val="none" w:sz="0" w:space="0" w:color="auto"/>
                            <w:bottom w:val="none" w:sz="0" w:space="0" w:color="auto"/>
                            <w:right w:val="none" w:sz="0" w:space="0" w:color="auto"/>
                          </w:divBdr>
                        </w:div>
                        <w:div w:id="1465805731">
                          <w:marLeft w:val="640"/>
                          <w:marRight w:val="0"/>
                          <w:marTop w:val="0"/>
                          <w:marBottom w:val="0"/>
                          <w:divBdr>
                            <w:top w:val="none" w:sz="0" w:space="0" w:color="auto"/>
                            <w:left w:val="none" w:sz="0" w:space="0" w:color="auto"/>
                            <w:bottom w:val="none" w:sz="0" w:space="0" w:color="auto"/>
                            <w:right w:val="none" w:sz="0" w:space="0" w:color="auto"/>
                          </w:divBdr>
                        </w:div>
                        <w:div w:id="1488477659">
                          <w:marLeft w:val="640"/>
                          <w:marRight w:val="0"/>
                          <w:marTop w:val="0"/>
                          <w:marBottom w:val="0"/>
                          <w:divBdr>
                            <w:top w:val="none" w:sz="0" w:space="0" w:color="auto"/>
                            <w:left w:val="none" w:sz="0" w:space="0" w:color="auto"/>
                            <w:bottom w:val="none" w:sz="0" w:space="0" w:color="auto"/>
                            <w:right w:val="none" w:sz="0" w:space="0" w:color="auto"/>
                          </w:divBdr>
                        </w:div>
                        <w:div w:id="1579557797">
                          <w:marLeft w:val="640"/>
                          <w:marRight w:val="0"/>
                          <w:marTop w:val="0"/>
                          <w:marBottom w:val="0"/>
                          <w:divBdr>
                            <w:top w:val="none" w:sz="0" w:space="0" w:color="auto"/>
                            <w:left w:val="none" w:sz="0" w:space="0" w:color="auto"/>
                            <w:bottom w:val="none" w:sz="0" w:space="0" w:color="auto"/>
                            <w:right w:val="none" w:sz="0" w:space="0" w:color="auto"/>
                          </w:divBdr>
                        </w:div>
                        <w:div w:id="1620405601">
                          <w:marLeft w:val="640"/>
                          <w:marRight w:val="0"/>
                          <w:marTop w:val="0"/>
                          <w:marBottom w:val="0"/>
                          <w:divBdr>
                            <w:top w:val="none" w:sz="0" w:space="0" w:color="auto"/>
                            <w:left w:val="none" w:sz="0" w:space="0" w:color="auto"/>
                            <w:bottom w:val="none" w:sz="0" w:space="0" w:color="auto"/>
                            <w:right w:val="none" w:sz="0" w:space="0" w:color="auto"/>
                          </w:divBdr>
                        </w:div>
                        <w:div w:id="1637444555">
                          <w:marLeft w:val="640"/>
                          <w:marRight w:val="0"/>
                          <w:marTop w:val="0"/>
                          <w:marBottom w:val="0"/>
                          <w:divBdr>
                            <w:top w:val="none" w:sz="0" w:space="0" w:color="auto"/>
                            <w:left w:val="none" w:sz="0" w:space="0" w:color="auto"/>
                            <w:bottom w:val="none" w:sz="0" w:space="0" w:color="auto"/>
                            <w:right w:val="none" w:sz="0" w:space="0" w:color="auto"/>
                          </w:divBdr>
                        </w:div>
                        <w:div w:id="1670713315">
                          <w:marLeft w:val="640"/>
                          <w:marRight w:val="0"/>
                          <w:marTop w:val="0"/>
                          <w:marBottom w:val="0"/>
                          <w:divBdr>
                            <w:top w:val="none" w:sz="0" w:space="0" w:color="auto"/>
                            <w:left w:val="none" w:sz="0" w:space="0" w:color="auto"/>
                            <w:bottom w:val="none" w:sz="0" w:space="0" w:color="auto"/>
                            <w:right w:val="none" w:sz="0" w:space="0" w:color="auto"/>
                          </w:divBdr>
                        </w:div>
                        <w:div w:id="1681467084">
                          <w:marLeft w:val="640"/>
                          <w:marRight w:val="0"/>
                          <w:marTop w:val="0"/>
                          <w:marBottom w:val="0"/>
                          <w:divBdr>
                            <w:top w:val="none" w:sz="0" w:space="0" w:color="auto"/>
                            <w:left w:val="none" w:sz="0" w:space="0" w:color="auto"/>
                            <w:bottom w:val="none" w:sz="0" w:space="0" w:color="auto"/>
                            <w:right w:val="none" w:sz="0" w:space="0" w:color="auto"/>
                          </w:divBdr>
                        </w:div>
                        <w:div w:id="1693844899">
                          <w:marLeft w:val="640"/>
                          <w:marRight w:val="0"/>
                          <w:marTop w:val="0"/>
                          <w:marBottom w:val="0"/>
                          <w:divBdr>
                            <w:top w:val="none" w:sz="0" w:space="0" w:color="auto"/>
                            <w:left w:val="none" w:sz="0" w:space="0" w:color="auto"/>
                            <w:bottom w:val="none" w:sz="0" w:space="0" w:color="auto"/>
                            <w:right w:val="none" w:sz="0" w:space="0" w:color="auto"/>
                          </w:divBdr>
                        </w:div>
                        <w:div w:id="1708025899">
                          <w:marLeft w:val="640"/>
                          <w:marRight w:val="0"/>
                          <w:marTop w:val="0"/>
                          <w:marBottom w:val="0"/>
                          <w:divBdr>
                            <w:top w:val="none" w:sz="0" w:space="0" w:color="auto"/>
                            <w:left w:val="none" w:sz="0" w:space="0" w:color="auto"/>
                            <w:bottom w:val="none" w:sz="0" w:space="0" w:color="auto"/>
                            <w:right w:val="none" w:sz="0" w:space="0" w:color="auto"/>
                          </w:divBdr>
                        </w:div>
                        <w:div w:id="1785150439">
                          <w:marLeft w:val="640"/>
                          <w:marRight w:val="0"/>
                          <w:marTop w:val="0"/>
                          <w:marBottom w:val="0"/>
                          <w:divBdr>
                            <w:top w:val="none" w:sz="0" w:space="0" w:color="auto"/>
                            <w:left w:val="none" w:sz="0" w:space="0" w:color="auto"/>
                            <w:bottom w:val="none" w:sz="0" w:space="0" w:color="auto"/>
                            <w:right w:val="none" w:sz="0" w:space="0" w:color="auto"/>
                          </w:divBdr>
                        </w:div>
                        <w:div w:id="1892306657">
                          <w:marLeft w:val="640"/>
                          <w:marRight w:val="0"/>
                          <w:marTop w:val="0"/>
                          <w:marBottom w:val="0"/>
                          <w:divBdr>
                            <w:top w:val="none" w:sz="0" w:space="0" w:color="auto"/>
                            <w:left w:val="none" w:sz="0" w:space="0" w:color="auto"/>
                            <w:bottom w:val="none" w:sz="0" w:space="0" w:color="auto"/>
                            <w:right w:val="none" w:sz="0" w:space="0" w:color="auto"/>
                          </w:divBdr>
                        </w:div>
                        <w:div w:id="1943339592">
                          <w:marLeft w:val="640"/>
                          <w:marRight w:val="0"/>
                          <w:marTop w:val="0"/>
                          <w:marBottom w:val="0"/>
                          <w:divBdr>
                            <w:top w:val="none" w:sz="0" w:space="0" w:color="auto"/>
                            <w:left w:val="none" w:sz="0" w:space="0" w:color="auto"/>
                            <w:bottom w:val="none" w:sz="0" w:space="0" w:color="auto"/>
                            <w:right w:val="none" w:sz="0" w:space="0" w:color="auto"/>
                          </w:divBdr>
                        </w:div>
                        <w:div w:id="1970434196">
                          <w:marLeft w:val="640"/>
                          <w:marRight w:val="0"/>
                          <w:marTop w:val="0"/>
                          <w:marBottom w:val="0"/>
                          <w:divBdr>
                            <w:top w:val="none" w:sz="0" w:space="0" w:color="auto"/>
                            <w:left w:val="none" w:sz="0" w:space="0" w:color="auto"/>
                            <w:bottom w:val="none" w:sz="0" w:space="0" w:color="auto"/>
                            <w:right w:val="none" w:sz="0" w:space="0" w:color="auto"/>
                          </w:divBdr>
                        </w:div>
                        <w:div w:id="2079739332">
                          <w:marLeft w:val="640"/>
                          <w:marRight w:val="0"/>
                          <w:marTop w:val="0"/>
                          <w:marBottom w:val="0"/>
                          <w:divBdr>
                            <w:top w:val="none" w:sz="0" w:space="0" w:color="auto"/>
                            <w:left w:val="none" w:sz="0" w:space="0" w:color="auto"/>
                            <w:bottom w:val="none" w:sz="0" w:space="0" w:color="auto"/>
                            <w:right w:val="none" w:sz="0" w:space="0" w:color="auto"/>
                          </w:divBdr>
                        </w:div>
                      </w:divsChild>
                    </w:div>
                    <w:div w:id="542013097">
                      <w:marLeft w:val="0"/>
                      <w:marRight w:val="0"/>
                      <w:marTop w:val="0"/>
                      <w:marBottom w:val="0"/>
                      <w:divBdr>
                        <w:top w:val="none" w:sz="0" w:space="0" w:color="auto"/>
                        <w:left w:val="none" w:sz="0" w:space="0" w:color="auto"/>
                        <w:bottom w:val="none" w:sz="0" w:space="0" w:color="auto"/>
                        <w:right w:val="none" w:sz="0" w:space="0" w:color="auto"/>
                      </w:divBdr>
                      <w:divsChild>
                        <w:div w:id="8262177">
                          <w:marLeft w:val="640"/>
                          <w:marRight w:val="0"/>
                          <w:marTop w:val="0"/>
                          <w:marBottom w:val="0"/>
                          <w:divBdr>
                            <w:top w:val="none" w:sz="0" w:space="0" w:color="auto"/>
                            <w:left w:val="none" w:sz="0" w:space="0" w:color="auto"/>
                            <w:bottom w:val="none" w:sz="0" w:space="0" w:color="auto"/>
                            <w:right w:val="none" w:sz="0" w:space="0" w:color="auto"/>
                          </w:divBdr>
                        </w:div>
                        <w:div w:id="36781569">
                          <w:marLeft w:val="640"/>
                          <w:marRight w:val="0"/>
                          <w:marTop w:val="0"/>
                          <w:marBottom w:val="0"/>
                          <w:divBdr>
                            <w:top w:val="none" w:sz="0" w:space="0" w:color="auto"/>
                            <w:left w:val="none" w:sz="0" w:space="0" w:color="auto"/>
                            <w:bottom w:val="none" w:sz="0" w:space="0" w:color="auto"/>
                            <w:right w:val="none" w:sz="0" w:space="0" w:color="auto"/>
                          </w:divBdr>
                        </w:div>
                        <w:div w:id="120727912">
                          <w:marLeft w:val="640"/>
                          <w:marRight w:val="0"/>
                          <w:marTop w:val="0"/>
                          <w:marBottom w:val="0"/>
                          <w:divBdr>
                            <w:top w:val="none" w:sz="0" w:space="0" w:color="auto"/>
                            <w:left w:val="none" w:sz="0" w:space="0" w:color="auto"/>
                            <w:bottom w:val="none" w:sz="0" w:space="0" w:color="auto"/>
                            <w:right w:val="none" w:sz="0" w:space="0" w:color="auto"/>
                          </w:divBdr>
                        </w:div>
                        <w:div w:id="127163803">
                          <w:marLeft w:val="640"/>
                          <w:marRight w:val="0"/>
                          <w:marTop w:val="0"/>
                          <w:marBottom w:val="0"/>
                          <w:divBdr>
                            <w:top w:val="none" w:sz="0" w:space="0" w:color="auto"/>
                            <w:left w:val="none" w:sz="0" w:space="0" w:color="auto"/>
                            <w:bottom w:val="none" w:sz="0" w:space="0" w:color="auto"/>
                            <w:right w:val="none" w:sz="0" w:space="0" w:color="auto"/>
                          </w:divBdr>
                        </w:div>
                        <w:div w:id="130680029">
                          <w:marLeft w:val="640"/>
                          <w:marRight w:val="0"/>
                          <w:marTop w:val="0"/>
                          <w:marBottom w:val="0"/>
                          <w:divBdr>
                            <w:top w:val="none" w:sz="0" w:space="0" w:color="auto"/>
                            <w:left w:val="none" w:sz="0" w:space="0" w:color="auto"/>
                            <w:bottom w:val="none" w:sz="0" w:space="0" w:color="auto"/>
                            <w:right w:val="none" w:sz="0" w:space="0" w:color="auto"/>
                          </w:divBdr>
                        </w:div>
                        <w:div w:id="132065220">
                          <w:marLeft w:val="640"/>
                          <w:marRight w:val="0"/>
                          <w:marTop w:val="0"/>
                          <w:marBottom w:val="0"/>
                          <w:divBdr>
                            <w:top w:val="none" w:sz="0" w:space="0" w:color="auto"/>
                            <w:left w:val="none" w:sz="0" w:space="0" w:color="auto"/>
                            <w:bottom w:val="none" w:sz="0" w:space="0" w:color="auto"/>
                            <w:right w:val="none" w:sz="0" w:space="0" w:color="auto"/>
                          </w:divBdr>
                        </w:div>
                        <w:div w:id="153381512">
                          <w:marLeft w:val="640"/>
                          <w:marRight w:val="0"/>
                          <w:marTop w:val="0"/>
                          <w:marBottom w:val="0"/>
                          <w:divBdr>
                            <w:top w:val="none" w:sz="0" w:space="0" w:color="auto"/>
                            <w:left w:val="none" w:sz="0" w:space="0" w:color="auto"/>
                            <w:bottom w:val="none" w:sz="0" w:space="0" w:color="auto"/>
                            <w:right w:val="none" w:sz="0" w:space="0" w:color="auto"/>
                          </w:divBdr>
                        </w:div>
                        <w:div w:id="159544082">
                          <w:marLeft w:val="640"/>
                          <w:marRight w:val="0"/>
                          <w:marTop w:val="0"/>
                          <w:marBottom w:val="0"/>
                          <w:divBdr>
                            <w:top w:val="none" w:sz="0" w:space="0" w:color="auto"/>
                            <w:left w:val="none" w:sz="0" w:space="0" w:color="auto"/>
                            <w:bottom w:val="none" w:sz="0" w:space="0" w:color="auto"/>
                            <w:right w:val="none" w:sz="0" w:space="0" w:color="auto"/>
                          </w:divBdr>
                        </w:div>
                        <w:div w:id="167528978">
                          <w:marLeft w:val="640"/>
                          <w:marRight w:val="0"/>
                          <w:marTop w:val="0"/>
                          <w:marBottom w:val="0"/>
                          <w:divBdr>
                            <w:top w:val="none" w:sz="0" w:space="0" w:color="auto"/>
                            <w:left w:val="none" w:sz="0" w:space="0" w:color="auto"/>
                            <w:bottom w:val="none" w:sz="0" w:space="0" w:color="auto"/>
                            <w:right w:val="none" w:sz="0" w:space="0" w:color="auto"/>
                          </w:divBdr>
                        </w:div>
                        <w:div w:id="234898831">
                          <w:marLeft w:val="640"/>
                          <w:marRight w:val="0"/>
                          <w:marTop w:val="0"/>
                          <w:marBottom w:val="0"/>
                          <w:divBdr>
                            <w:top w:val="none" w:sz="0" w:space="0" w:color="auto"/>
                            <w:left w:val="none" w:sz="0" w:space="0" w:color="auto"/>
                            <w:bottom w:val="none" w:sz="0" w:space="0" w:color="auto"/>
                            <w:right w:val="none" w:sz="0" w:space="0" w:color="auto"/>
                          </w:divBdr>
                        </w:div>
                        <w:div w:id="261034682">
                          <w:marLeft w:val="640"/>
                          <w:marRight w:val="0"/>
                          <w:marTop w:val="0"/>
                          <w:marBottom w:val="0"/>
                          <w:divBdr>
                            <w:top w:val="none" w:sz="0" w:space="0" w:color="auto"/>
                            <w:left w:val="none" w:sz="0" w:space="0" w:color="auto"/>
                            <w:bottom w:val="none" w:sz="0" w:space="0" w:color="auto"/>
                            <w:right w:val="none" w:sz="0" w:space="0" w:color="auto"/>
                          </w:divBdr>
                        </w:div>
                        <w:div w:id="267079334">
                          <w:marLeft w:val="640"/>
                          <w:marRight w:val="0"/>
                          <w:marTop w:val="0"/>
                          <w:marBottom w:val="0"/>
                          <w:divBdr>
                            <w:top w:val="none" w:sz="0" w:space="0" w:color="auto"/>
                            <w:left w:val="none" w:sz="0" w:space="0" w:color="auto"/>
                            <w:bottom w:val="none" w:sz="0" w:space="0" w:color="auto"/>
                            <w:right w:val="none" w:sz="0" w:space="0" w:color="auto"/>
                          </w:divBdr>
                        </w:div>
                        <w:div w:id="385178730">
                          <w:marLeft w:val="640"/>
                          <w:marRight w:val="0"/>
                          <w:marTop w:val="0"/>
                          <w:marBottom w:val="0"/>
                          <w:divBdr>
                            <w:top w:val="none" w:sz="0" w:space="0" w:color="auto"/>
                            <w:left w:val="none" w:sz="0" w:space="0" w:color="auto"/>
                            <w:bottom w:val="none" w:sz="0" w:space="0" w:color="auto"/>
                            <w:right w:val="none" w:sz="0" w:space="0" w:color="auto"/>
                          </w:divBdr>
                        </w:div>
                        <w:div w:id="416634466">
                          <w:marLeft w:val="640"/>
                          <w:marRight w:val="0"/>
                          <w:marTop w:val="0"/>
                          <w:marBottom w:val="0"/>
                          <w:divBdr>
                            <w:top w:val="none" w:sz="0" w:space="0" w:color="auto"/>
                            <w:left w:val="none" w:sz="0" w:space="0" w:color="auto"/>
                            <w:bottom w:val="none" w:sz="0" w:space="0" w:color="auto"/>
                            <w:right w:val="none" w:sz="0" w:space="0" w:color="auto"/>
                          </w:divBdr>
                        </w:div>
                        <w:div w:id="417605354">
                          <w:marLeft w:val="640"/>
                          <w:marRight w:val="0"/>
                          <w:marTop w:val="0"/>
                          <w:marBottom w:val="0"/>
                          <w:divBdr>
                            <w:top w:val="none" w:sz="0" w:space="0" w:color="auto"/>
                            <w:left w:val="none" w:sz="0" w:space="0" w:color="auto"/>
                            <w:bottom w:val="none" w:sz="0" w:space="0" w:color="auto"/>
                            <w:right w:val="none" w:sz="0" w:space="0" w:color="auto"/>
                          </w:divBdr>
                        </w:div>
                        <w:div w:id="423574875">
                          <w:marLeft w:val="640"/>
                          <w:marRight w:val="0"/>
                          <w:marTop w:val="0"/>
                          <w:marBottom w:val="0"/>
                          <w:divBdr>
                            <w:top w:val="none" w:sz="0" w:space="0" w:color="auto"/>
                            <w:left w:val="none" w:sz="0" w:space="0" w:color="auto"/>
                            <w:bottom w:val="none" w:sz="0" w:space="0" w:color="auto"/>
                            <w:right w:val="none" w:sz="0" w:space="0" w:color="auto"/>
                          </w:divBdr>
                        </w:div>
                        <w:div w:id="459810932">
                          <w:marLeft w:val="640"/>
                          <w:marRight w:val="0"/>
                          <w:marTop w:val="0"/>
                          <w:marBottom w:val="0"/>
                          <w:divBdr>
                            <w:top w:val="none" w:sz="0" w:space="0" w:color="auto"/>
                            <w:left w:val="none" w:sz="0" w:space="0" w:color="auto"/>
                            <w:bottom w:val="none" w:sz="0" w:space="0" w:color="auto"/>
                            <w:right w:val="none" w:sz="0" w:space="0" w:color="auto"/>
                          </w:divBdr>
                        </w:div>
                        <w:div w:id="566771778">
                          <w:marLeft w:val="640"/>
                          <w:marRight w:val="0"/>
                          <w:marTop w:val="0"/>
                          <w:marBottom w:val="0"/>
                          <w:divBdr>
                            <w:top w:val="none" w:sz="0" w:space="0" w:color="auto"/>
                            <w:left w:val="none" w:sz="0" w:space="0" w:color="auto"/>
                            <w:bottom w:val="none" w:sz="0" w:space="0" w:color="auto"/>
                            <w:right w:val="none" w:sz="0" w:space="0" w:color="auto"/>
                          </w:divBdr>
                        </w:div>
                        <w:div w:id="629938276">
                          <w:marLeft w:val="640"/>
                          <w:marRight w:val="0"/>
                          <w:marTop w:val="0"/>
                          <w:marBottom w:val="0"/>
                          <w:divBdr>
                            <w:top w:val="none" w:sz="0" w:space="0" w:color="auto"/>
                            <w:left w:val="none" w:sz="0" w:space="0" w:color="auto"/>
                            <w:bottom w:val="none" w:sz="0" w:space="0" w:color="auto"/>
                            <w:right w:val="none" w:sz="0" w:space="0" w:color="auto"/>
                          </w:divBdr>
                        </w:div>
                        <w:div w:id="728724354">
                          <w:marLeft w:val="640"/>
                          <w:marRight w:val="0"/>
                          <w:marTop w:val="0"/>
                          <w:marBottom w:val="0"/>
                          <w:divBdr>
                            <w:top w:val="none" w:sz="0" w:space="0" w:color="auto"/>
                            <w:left w:val="none" w:sz="0" w:space="0" w:color="auto"/>
                            <w:bottom w:val="none" w:sz="0" w:space="0" w:color="auto"/>
                            <w:right w:val="none" w:sz="0" w:space="0" w:color="auto"/>
                          </w:divBdr>
                        </w:div>
                        <w:div w:id="756554755">
                          <w:marLeft w:val="640"/>
                          <w:marRight w:val="0"/>
                          <w:marTop w:val="0"/>
                          <w:marBottom w:val="0"/>
                          <w:divBdr>
                            <w:top w:val="none" w:sz="0" w:space="0" w:color="auto"/>
                            <w:left w:val="none" w:sz="0" w:space="0" w:color="auto"/>
                            <w:bottom w:val="none" w:sz="0" w:space="0" w:color="auto"/>
                            <w:right w:val="none" w:sz="0" w:space="0" w:color="auto"/>
                          </w:divBdr>
                        </w:div>
                        <w:div w:id="759176232">
                          <w:marLeft w:val="640"/>
                          <w:marRight w:val="0"/>
                          <w:marTop w:val="0"/>
                          <w:marBottom w:val="0"/>
                          <w:divBdr>
                            <w:top w:val="none" w:sz="0" w:space="0" w:color="auto"/>
                            <w:left w:val="none" w:sz="0" w:space="0" w:color="auto"/>
                            <w:bottom w:val="none" w:sz="0" w:space="0" w:color="auto"/>
                            <w:right w:val="none" w:sz="0" w:space="0" w:color="auto"/>
                          </w:divBdr>
                        </w:div>
                        <w:div w:id="759331174">
                          <w:marLeft w:val="640"/>
                          <w:marRight w:val="0"/>
                          <w:marTop w:val="0"/>
                          <w:marBottom w:val="0"/>
                          <w:divBdr>
                            <w:top w:val="none" w:sz="0" w:space="0" w:color="auto"/>
                            <w:left w:val="none" w:sz="0" w:space="0" w:color="auto"/>
                            <w:bottom w:val="none" w:sz="0" w:space="0" w:color="auto"/>
                            <w:right w:val="none" w:sz="0" w:space="0" w:color="auto"/>
                          </w:divBdr>
                        </w:div>
                        <w:div w:id="779956397">
                          <w:marLeft w:val="640"/>
                          <w:marRight w:val="0"/>
                          <w:marTop w:val="0"/>
                          <w:marBottom w:val="0"/>
                          <w:divBdr>
                            <w:top w:val="none" w:sz="0" w:space="0" w:color="auto"/>
                            <w:left w:val="none" w:sz="0" w:space="0" w:color="auto"/>
                            <w:bottom w:val="none" w:sz="0" w:space="0" w:color="auto"/>
                            <w:right w:val="none" w:sz="0" w:space="0" w:color="auto"/>
                          </w:divBdr>
                        </w:div>
                        <w:div w:id="880947231">
                          <w:marLeft w:val="640"/>
                          <w:marRight w:val="0"/>
                          <w:marTop w:val="0"/>
                          <w:marBottom w:val="0"/>
                          <w:divBdr>
                            <w:top w:val="none" w:sz="0" w:space="0" w:color="auto"/>
                            <w:left w:val="none" w:sz="0" w:space="0" w:color="auto"/>
                            <w:bottom w:val="none" w:sz="0" w:space="0" w:color="auto"/>
                            <w:right w:val="none" w:sz="0" w:space="0" w:color="auto"/>
                          </w:divBdr>
                        </w:div>
                        <w:div w:id="897521909">
                          <w:marLeft w:val="640"/>
                          <w:marRight w:val="0"/>
                          <w:marTop w:val="0"/>
                          <w:marBottom w:val="0"/>
                          <w:divBdr>
                            <w:top w:val="none" w:sz="0" w:space="0" w:color="auto"/>
                            <w:left w:val="none" w:sz="0" w:space="0" w:color="auto"/>
                            <w:bottom w:val="none" w:sz="0" w:space="0" w:color="auto"/>
                            <w:right w:val="none" w:sz="0" w:space="0" w:color="auto"/>
                          </w:divBdr>
                        </w:div>
                        <w:div w:id="938103919">
                          <w:marLeft w:val="640"/>
                          <w:marRight w:val="0"/>
                          <w:marTop w:val="0"/>
                          <w:marBottom w:val="0"/>
                          <w:divBdr>
                            <w:top w:val="none" w:sz="0" w:space="0" w:color="auto"/>
                            <w:left w:val="none" w:sz="0" w:space="0" w:color="auto"/>
                            <w:bottom w:val="none" w:sz="0" w:space="0" w:color="auto"/>
                            <w:right w:val="none" w:sz="0" w:space="0" w:color="auto"/>
                          </w:divBdr>
                        </w:div>
                        <w:div w:id="940725212">
                          <w:marLeft w:val="640"/>
                          <w:marRight w:val="0"/>
                          <w:marTop w:val="0"/>
                          <w:marBottom w:val="0"/>
                          <w:divBdr>
                            <w:top w:val="none" w:sz="0" w:space="0" w:color="auto"/>
                            <w:left w:val="none" w:sz="0" w:space="0" w:color="auto"/>
                            <w:bottom w:val="none" w:sz="0" w:space="0" w:color="auto"/>
                            <w:right w:val="none" w:sz="0" w:space="0" w:color="auto"/>
                          </w:divBdr>
                          <w:divsChild>
                            <w:div w:id="247740247">
                              <w:marLeft w:val="0"/>
                              <w:marRight w:val="0"/>
                              <w:marTop w:val="0"/>
                              <w:marBottom w:val="0"/>
                              <w:divBdr>
                                <w:top w:val="none" w:sz="0" w:space="0" w:color="auto"/>
                                <w:left w:val="none" w:sz="0" w:space="0" w:color="auto"/>
                                <w:bottom w:val="none" w:sz="0" w:space="0" w:color="auto"/>
                                <w:right w:val="none" w:sz="0" w:space="0" w:color="auto"/>
                              </w:divBdr>
                              <w:divsChild>
                                <w:div w:id="17507648">
                                  <w:marLeft w:val="640"/>
                                  <w:marRight w:val="0"/>
                                  <w:marTop w:val="0"/>
                                  <w:marBottom w:val="0"/>
                                  <w:divBdr>
                                    <w:top w:val="none" w:sz="0" w:space="0" w:color="auto"/>
                                    <w:left w:val="none" w:sz="0" w:space="0" w:color="auto"/>
                                    <w:bottom w:val="none" w:sz="0" w:space="0" w:color="auto"/>
                                    <w:right w:val="none" w:sz="0" w:space="0" w:color="auto"/>
                                  </w:divBdr>
                                </w:div>
                                <w:div w:id="19627269">
                                  <w:marLeft w:val="640"/>
                                  <w:marRight w:val="0"/>
                                  <w:marTop w:val="0"/>
                                  <w:marBottom w:val="0"/>
                                  <w:divBdr>
                                    <w:top w:val="none" w:sz="0" w:space="0" w:color="auto"/>
                                    <w:left w:val="none" w:sz="0" w:space="0" w:color="auto"/>
                                    <w:bottom w:val="none" w:sz="0" w:space="0" w:color="auto"/>
                                    <w:right w:val="none" w:sz="0" w:space="0" w:color="auto"/>
                                  </w:divBdr>
                                </w:div>
                                <w:div w:id="70592258">
                                  <w:marLeft w:val="640"/>
                                  <w:marRight w:val="0"/>
                                  <w:marTop w:val="0"/>
                                  <w:marBottom w:val="0"/>
                                  <w:divBdr>
                                    <w:top w:val="none" w:sz="0" w:space="0" w:color="auto"/>
                                    <w:left w:val="none" w:sz="0" w:space="0" w:color="auto"/>
                                    <w:bottom w:val="none" w:sz="0" w:space="0" w:color="auto"/>
                                    <w:right w:val="none" w:sz="0" w:space="0" w:color="auto"/>
                                  </w:divBdr>
                                </w:div>
                                <w:div w:id="80182382">
                                  <w:marLeft w:val="640"/>
                                  <w:marRight w:val="0"/>
                                  <w:marTop w:val="0"/>
                                  <w:marBottom w:val="0"/>
                                  <w:divBdr>
                                    <w:top w:val="none" w:sz="0" w:space="0" w:color="auto"/>
                                    <w:left w:val="none" w:sz="0" w:space="0" w:color="auto"/>
                                    <w:bottom w:val="none" w:sz="0" w:space="0" w:color="auto"/>
                                    <w:right w:val="none" w:sz="0" w:space="0" w:color="auto"/>
                                  </w:divBdr>
                                </w:div>
                                <w:div w:id="102043459">
                                  <w:marLeft w:val="640"/>
                                  <w:marRight w:val="0"/>
                                  <w:marTop w:val="0"/>
                                  <w:marBottom w:val="0"/>
                                  <w:divBdr>
                                    <w:top w:val="none" w:sz="0" w:space="0" w:color="auto"/>
                                    <w:left w:val="none" w:sz="0" w:space="0" w:color="auto"/>
                                    <w:bottom w:val="none" w:sz="0" w:space="0" w:color="auto"/>
                                    <w:right w:val="none" w:sz="0" w:space="0" w:color="auto"/>
                                  </w:divBdr>
                                </w:div>
                                <w:div w:id="143477435">
                                  <w:marLeft w:val="640"/>
                                  <w:marRight w:val="0"/>
                                  <w:marTop w:val="0"/>
                                  <w:marBottom w:val="0"/>
                                  <w:divBdr>
                                    <w:top w:val="none" w:sz="0" w:space="0" w:color="auto"/>
                                    <w:left w:val="none" w:sz="0" w:space="0" w:color="auto"/>
                                    <w:bottom w:val="none" w:sz="0" w:space="0" w:color="auto"/>
                                    <w:right w:val="none" w:sz="0" w:space="0" w:color="auto"/>
                                  </w:divBdr>
                                </w:div>
                                <w:div w:id="180164225">
                                  <w:marLeft w:val="640"/>
                                  <w:marRight w:val="0"/>
                                  <w:marTop w:val="0"/>
                                  <w:marBottom w:val="0"/>
                                  <w:divBdr>
                                    <w:top w:val="none" w:sz="0" w:space="0" w:color="auto"/>
                                    <w:left w:val="none" w:sz="0" w:space="0" w:color="auto"/>
                                    <w:bottom w:val="none" w:sz="0" w:space="0" w:color="auto"/>
                                    <w:right w:val="none" w:sz="0" w:space="0" w:color="auto"/>
                                  </w:divBdr>
                                </w:div>
                                <w:div w:id="182283637">
                                  <w:marLeft w:val="640"/>
                                  <w:marRight w:val="0"/>
                                  <w:marTop w:val="0"/>
                                  <w:marBottom w:val="0"/>
                                  <w:divBdr>
                                    <w:top w:val="none" w:sz="0" w:space="0" w:color="auto"/>
                                    <w:left w:val="none" w:sz="0" w:space="0" w:color="auto"/>
                                    <w:bottom w:val="none" w:sz="0" w:space="0" w:color="auto"/>
                                    <w:right w:val="none" w:sz="0" w:space="0" w:color="auto"/>
                                  </w:divBdr>
                                </w:div>
                                <w:div w:id="290209143">
                                  <w:marLeft w:val="640"/>
                                  <w:marRight w:val="0"/>
                                  <w:marTop w:val="0"/>
                                  <w:marBottom w:val="0"/>
                                  <w:divBdr>
                                    <w:top w:val="none" w:sz="0" w:space="0" w:color="auto"/>
                                    <w:left w:val="none" w:sz="0" w:space="0" w:color="auto"/>
                                    <w:bottom w:val="none" w:sz="0" w:space="0" w:color="auto"/>
                                    <w:right w:val="none" w:sz="0" w:space="0" w:color="auto"/>
                                  </w:divBdr>
                                </w:div>
                                <w:div w:id="294795572">
                                  <w:marLeft w:val="640"/>
                                  <w:marRight w:val="0"/>
                                  <w:marTop w:val="0"/>
                                  <w:marBottom w:val="0"/>
                                  <w:divBdr>
                                    <w:top w:val="none" w:sz="0" w:space="0" w:color="auto"/>
                                    <w:left w:val="none" w:sz="0" w:space="0" w:color="auto"/>
                                    <w:bottom w:val="none" w:sz="0" w:space="0" w:color="auto"/>
                                    <w:right w:val="none" w:sz="0" w:space="0" w:color="auto"/>
                                  </w:divBdr>
                                </w:div>
                                <w:div w:id="314257722">
                                  <w:marLeft w:val="640"/>
                                  <w:marRight w:val="0"/>
                                  <w:marTop w:val="0"/>
                                  <w:marBottom w:val="0"/>
                                  <w:divBdr>
                                    <w:top w:val="none" w:sz="0" w:space="0" w:color="auto"/>
                                    <w:left w:val="none" w:sz="0" w:space="0" w:color="auto"/>
                                    <w:bottom w:val="none" w:sz="0" w:space="0" w:color="auto"/>
                                    <w:right w:val="none" w:sz="0" w:space="0" w:color="auto"/>
                                  </w:divBdr>
                                </w:div>
                                <w:div w:id="316761353">
                                  <w:marLeft w:val="640"/>
                                  <w:marRight w:val="0"/>
                                  <w:marTop w:val="0"/>
                                  <w:marBottom w:val="0"/>
                                  <w:divBdr>
                                    <w:top w:val="none" w:sz="0" w:space="0" w:color="auto"/>
                                    <w:left w:val="none" w:sz="0" w:space="0" w:color="auto"/>
                                    <w:bottom w:val="none" w:sz="0" w:space="0" w:color="auto"/>
                                    <w:right w:val="none" w:sz="0" w:space="0" w:color="auto"/>
                                  </w:divBdr>
                                </w:div>
                                <w:div w:id="331181262">
                                  <w:marLeft w:val="640"/>
                                  <w:marRight w:val="0"/>
                                  <w:marTop w:val="0"/>
                                  <w:marBottom w:val="0"/>
                                  <w:divBdr>
                                    <w:top w:val="none" w:sz="0" w:space="0" w:color="auto"/>
                                    <w:left w:val="none" w:sz="0" w:space="0" w:color="auto"/>
                                    <w:bottom w:val="none" w:sz="0" w:space="0" w:color="auto"/>
                                    <w:right w:val="none" w:sz="0" w:space="0" w:color="auto"/>
                                  </w:divBdr>
                                </w:div>
                                <w:div w:id="376970426">
                                  <w:marLeft w:val="640"/>
                                  <w:marRight w:val="0"/>
                                  <w:marTop w:val="0"/>
                                  <w:marBottom w:val="0"/>
                                  <w:divBdr>
                                    <w:top w:val="none" w:sz="0" w:space="0" w:color="auto"/>
                                    <w:left w:val="none" w:sz="0" w:space="0" w:color="auto"/>
                                    <w:bottom w:val="none" w:sz="0" w:space="0" w:color="auto"/>
                                    <w:right w:val="none" w:sz="0" w:space="0" w:color="auto"/>
                                  </w:divBdr>
                                </w:div>
                                <w:div w:id="383606919">
                                  <w:marLeft w:val="640"/>
                                  <w:marRight w:val="0"/>
                                  <w:marTop w:val="0"/>
                                  <w:marBottom w:val="0"/>
                                  <w:divBdr>
                                    <w:top w:val="none" w:sz="0" w:space="0" w:color="auto"/>
                                    <w:left w:val="none" w:sz="0" w:space="0" w:color="auto"/>
                                    <w:bottom w:val="none" w:sz="0" w:space="0" w:color="auto"/>
                                    <w:right w:val="none" w:sz="0" w:space="0" w:color="auto"/>
                                  </w:divBdr>
                                </w:div>
                                <w:div w:id="443423704">
                                  <w:marLeft w:val="640"/>
                                  <w:marRight w:val="0"/>
                                  <w:marTop w:val="0"/>
                                  <w:marBottom w:val="0"/>
                                  <w:divBdr>
                                    <w:top w:val="none" w:sz="0" w:space="0" w:color="auto"/>
                                    <w:left w:val="none" w:sz="0" w:space="0" w:color="auto"/>
                                    <w:bottom w:val="none" w:sz="0" w:space="0" w:color="auto"/>
                                    <w:right w:val="none" w:sz="0" w:space="0" w:color="auto"/>
                                  </w:divBdr>
                                </w:div>
                                <w:div w:id="452024496">
                                  <w:marLeft w:val="640"/>
                                  <w:marRight w:val="0"/>
                                  <w:marTop w:val="0"/>
                                  <w:marBottom w:val="0"/>
                                  <w:divBdr>
                                    <w:top w:val="none" w:sz="0" w:space="0" w:color="auto"/>
                                    <w:left w:val="none" w:sz="0" w:space="0" w:color="auto"/>
                                    <w:bottom w:val="none" w:sz="0" w:space="0" w:color="auto"/>
                                    <w:right w:val="none" w:sz="0" w:space="0" w:color="auto"/>
                                  </w:divBdr>
                                </w:div>
                                <w:div w:id="570312598">
                                  <w:marLeft w:val="640"/>
                                  <w:marRight w:val="0"/>
                                  <w:marTop w:val="0"/>
                                  <w:marBottom w:val="0"/>
                                  <w:divBdr>
                                    <w:top w:val="none" w:sz="0" w:space="0" w:color="auto"/>
                                    <w:left w:val="none" w:sz="0" w:space="0" w:color="auto"/>
                                    <w:bottom w:val="none" w:sz="0" w:space="0" w:color="auto"/>
                                    <w:right w:val="none" w:sz="0" w:space="0" w:color="auto"/>
                                  </w:divBdr>
                                </w:div>
                                <w:div w:id="619608702">
                                  <w:marLeft w:val="640"/>
                                  <w:marRight w:val="0"/>
                                  <w:marTop w:val="0"/>
                                  <w:marBottom w:val="0"/>
                                  <w:divBdr>
                                    <w:top w:val="none" w:sz="0" w:space="0" w:color="auto"/>
                                    <w:left w:val="none" w:sz="0" w:space="0" w:color="auto"/>
                                    <w:bottom w:val="none" w:sz="0" w:space="0" w:color="auto"/>
                                    <w:right w:val="none" w:sz="0" w:space="0" w:color="auto"/>
                                  </w:divBdr>
                                </w:div>
                                <w:div w:id="659116828">
                                  <w:marLeft w:val="640"/>
                                  <w:marRight w:val="0"/>
                                  <w:marTop w:val="0"/>
                                  <w:marBottom w:val="0"/>
                                  <w:divBdr>
                                    <w:top w:val="none" w:sz="0" w:space="0" w:color="auto"/>
                                    <w:left w:val="none" w:sz="0" w:space="0" w:color="auto"/>
                                    <w:bottom w:val="none" w:sz="0" w:space="0" w:color="auto"/>
                                    <w:right w:val="none" w:sz="0" w:space="0" w:color="auto"/>
                                  </w:divBdr>
                                </w:div>
                                <w:div w:id="699235322">
                                  <w:marLeft w:val="640"/>
                                  <w:marRight w:val="0"/>
                                  <w:marTop w:val="0"/>
                                  <w:marBottom w:val="0"/>
                                  <w:divBdr>
                                    <w:top w:val="none" w:sz="0" w:space="0" w:color="auto"/>
                                    <w:left w:val="none" w:sz="0" w:space="0" w:color="auto"/>
                                    <w:bottom w:val="none" w:sz="0" w:space="0" w:color="auto"/>
                                    <w:right w:val="none" w:sz="0" w:space="0" w:color="auto"/>
                                  </w:divBdr>
                                </w:div>
                                <w:div w:id="774131372">
                                  <w:marLeft w:val="640"/>
                                  <w:marRight w:val="0"/>
                                  <w:marTop w:val="0"/>
                                  <w:marBottom w:val="0"/>
                                  <w:divBdr>
                                    <w:top w:val="none" w:sz="0" w:space="0" w:color="auto"/>
                                    <w:left w:val="none" w:sz="0" w:space="0" w:color="auto"/>
                                    <w:bottom w:val="none" w:sz="0" w:space="0" w:color="auto"/>
                                    <w:right w:val="none" w:sz="0" w:space="0" w:color="auto"/>
                                  </w:divBdr>
                                </w:div>
                                <w:div w:id="797605129">
                                  <w:marLeft w:val="640"/>
                                  <w:marRight w:val="0"/>
                                  <w:marTop w:val="0"/>
                                  <w:marBottom w:val="0"/>
                                  <w:divBdr>
                                    <w:top w:val="none" w:sz="0" w:space="0" w:color="auto"/>
                                    <w:left w:val="none" w:sz="0" w:space="0" w:color="auto"/>
                                    <w:bottom w:val="none" w:sz="0" w:space="0" w:color="auto"/>
                                    <w:right w:val="none" w:sz="0" w:space="0" w:color="auto"/>
                                  </w:divBdr>
                                </w:div>
                                <w:div w:id="817306189">
                                  <w:marLeft w:val="640"/>
                                  <w:marRight w:val="0"/>
                                  <w:marTop w:val="0"/>
                                  <w:marBottom w:val="0"/>
                                  <w:divBdr>
                                    <w:top w:val="none" w:sz="0" w:space="0" w:color="auto"/>
                                    <w:left w:val="none" w:sz="0" w:space="0" w:color="auto"/>
                                    <w:bottom w:val="none" w:sz="0" w:space="0" w:color="auto"/>
                                    <w:right w:val="none" w:sz="0" w:space="0" w:color="auto"/>
                                  </w:divBdr>
                                </w:div>
                                <w:div w:id="833573170">
                                  <w:marLeft w:val="640"/>
                                  <w:marRight w:val="0"/>
                                  <w:marTop w:val="0"/>
                                  <w:marBottom w:val="0"/>
                                  <w:divBdr>
                                    <w:top w:val="none" w:sz="0" w:space="0" w:color="auto"/>
                                    <w:left w:val="none" w:sz="0" w:space="0" w:color="auto"/>
                                    <w:bottom w:val="none" w:sz="0" w:space="0" w:color="auto"/>
                                    <w:right w:val="none" w:sz="0" w:space="0" w:color="auto"/>
                                  </w:divBdr>
                                </w:div>
                                <w:div w:id="936403095">
                                  <w:marLeft w:val="640"/>
                                  <w:marRight w:val="0"/>
                                  <w:marTop w:val="0"/>
                                  <w:marBottom w:val="0"/>
                                  <w:divBdr>
                                    <w:top w:val="none" w:sz="0" w:space="0" w:color="auto"/>
                                    <w:left w:val="none" w:sz="0" w:space="0" w:color="auto"/>
                                    <w:bottom w:val="none" w:sz="0" w:space="0" w:color="auto"/>
                                    <w:right w:val="none" w:sz="0" w:space="0" w:color="auto"/>
                                  </w:divBdr>
                                </w:div>
                                <w:div w:id="997348498">
                                  <w:marLeft w:val="640"/>
                                  <w:marRight w:val="0"/>
                                  <w:marTop w:val="0"/>
                                  <w:marBottom w:val="0"/>
                                  <w:divBdr>
                                    <w:top w:val="none" w:sz="0" w:space="0" w:color="auto"/>
                                    <w:left w:val="none" w:sz="0" w:space="0" w:color="auto"/>
                                    <w:bottom w:val="none" w:sz="0" w:space="0" w:color="auto"/>
                                    <w:right w:val="none" w:sz="0" w:space="0" w:color="auto"/>
                                  </w:divBdr>
                                </w:div>
                                <w:div w:id="1005287327">
                                  <w:marLeft w:val="640"/>
                                  <w:marRight w:val="0"/>
                                  <w:marTop w:val="0"/>
                                  <w:marBottom w:val="0"/>
                                  <w:divBdr>
                                    <w:top w:val="none" w:sz="0" w:space="0" w:color="auto"/>
                                    <w:left w:val="none" w:sz="0" w:space="0" w:color="auto"/>
                                    <w:bottom w:val="none" w:sz="0" w:space="0" w:color="auto"/>
                                    <w:right w:val="none" w:sz="0" w:space="0" w:color="auto"/>
                                  </w:divBdr>
                                </w:div>
                                <w:div w:id="1008143598">
                                  <w:marLeft w:val="640"/>
                                  <w:marRight w:val="0"/>
                                  <w:marTop w:val="0"/>
                                  <w:marBottom w:val="0"/>
                                  <w:divBdr>
                                    <w:top w:val="none" w:sz="0" w:space="0" w:color="auto"/>
                                    <w:left w:val="none" w:sz="0" w:space="0" w:color="auto"/>
                                    <w:bottom w:val="none" w:sz="0" w:space="0" w:color="auto"/>
                                    <w:right w:val="none" w:sz="0" w:space="0" w:color="auto"/>
                                  </w:divBdr>
                                </w:div>
                                <w:div w:id="1043021697">
                                  <w:marLeft w:val="640"/>
                                  <w:marRight w:val="0"/>
                                  <w:marTop w:val="0"/>
                                  <w:marBottom w:val="0"/>
                                  <w:divBdr>
                                    <w:top w:val="none" w:sz="0" w:space="0" w:color="auto"/>
                                    <w:left w:val="none" w:sz="0" w:space="0" w:color="auto"/>
                                    <w:bottom w:val="none" w:sz="0" w:space="0" w:color="auto"/>
                                    <w:right w:val="none" w:sz="0" w:space="0" w:color="auto"/>
                                  </w:divBdr>
                                </w:div>
                                <w:div w:id="1098256787">
                                  <w:marLeft w:val="640"/>
                                  <w:marRight w:val="0"/>
                                  <w:marTop w:val="0"/>
                                  <w:marBottom w:val="0"/>
                                  <w:divBdr>
                                    <w:top w:val="none" w:sz="0" w:space="0" w:color="auto"/>
                                    <w:left w:val="none" w:sz="0" w:space="0" w:color="auto"/>
                                    <w:bottom w:val="none" w:sz="0" w:space="0" w:color="auto"/>
                                    <w:right w:val="none" w:sz="0" w:space="0" w:color="auto"/>
                                  </w:divBdr>
                                </w:div>
                                <w:div w:id="1145440048">
                                  <w:marLeft w:val="640"/>
                                  <w:marRight w:val="0"/>
                                  <w:marTop w:val="0"/>
                                  <w:marBottom w:val="0"/>
                                  <w:divBdr>
                                    <w:top w:val="none" w:sz="0" w:space="0" w:color="auto"/>
                                    <w:left w:val="none" w:sz="0" w:space="0" w:color="auto"/>
                                    <w:bottom w:val="none" w:sz="0" w:space="0" w:color="auto"/>
                                    <w:right w:val="none" w:sz="0" w:space="0" w:color="auto"/>
                                  </w:divBdr>
                                </w:div>
                                <w:div w:id="1148281838">
                                  <w:marLeft w:val="640"/>
                                  <w:marRight w:val="0"/>
                                  <w:marTop w:val="0"/>
                                  <w:marBottom w:val="0"/>
                                  <w:divBdr>
                                    <w:top w:val="none" w:sz="0" w:space="0" w:color="auto"/>
                                    <w:left w:val="none" w:sz="0" w:space="0" w:color="auto"/>
                                    <w:bottom w:val="none" w:sz="0" w:space="0" w:color="auto"/>
                                    <w:right w:val="none" w:sz="0" w:space="0" w:color="auto"/>
                                  </w:divBdr>
                                </w:div>
                                <w:div w:id="1228685018">
                                  <w:marLeft w:val="640"/>
                                  <w:marRight w:val="0"/>
                                  <w:marTop w:val="0"/>
                                  <w:marBottom w:val="0"/>
                                  <w:divBdr>
                                    <w:top w:val="none" w:sz="0" w:space="0" w:color="auto"/>
                                    <w:left w:val="none" w:sz="0" w:space="0" w:color="auto"/>
                                    <w:bottom w:val="none" w:sz="0" w:space="0" w:color="auto"/>
                                    <w:right w:val="none" w:sz="0" w:space="0" w:color="auto"/>
                                  </w:divBdr>
                                </w:div>
                                <w:div w:id="1235629214">
                                  <w:marLeft w:val="640"/>
                                  <w:marRight w:val="0"/>
                                  <w:marTop w:val="0"/>
                                  <w:marBottom w:val="0"/>
                                  <w:divBdr>
                                    <w:top w:val="none" w:sz="0" w:space="0" w:color="auto"/>
                                    <w:left w:val="none" w:sz="0" w:space="0" w:color="auto"/>
                                    <w:bottom w:val="none" w:sz="0" w:space="0" w:color="auto"/>
                                    <w:right w:val="none" w:sz="0" w:space="0" w:color="auto"/>
                                  </w:divBdr>
                                </w:div>
                                <w:div w:id="1350911155">
                                  <w:marLeft w:val="640"/>
                                  <w:marRight w:val="0"/>
                                  <w:marTop w:val="0"/>
                                  <w:marBottom w:val="0"/>
                                  <w:divBdr>
                                    <w:top w:val="none" w:sz="0" w:space="0" w:color="auto"/>
                                    <w:left w:val="none" w:sz="0" w:space="0" w:color="auto"/>
                                    <w:bottom w:val="none" w:sz="0" w:space="0" w:color="auto"/>
                                    <w:right w:val="none" w:sz="0" w:space="0" w:color="auto"/>
                                  </w:divBdr>
                                </w:div>
                                <w:div w:id="1360426618">
                                  <w:marLeft w:val="640"/>
                                  <w:marRight w:val="0"/>
                                  <w:marTop w:val="0"/>
                                  <w:marBottom w:val="0"/>
                                  <w:divBdr>
                                    <w:top w:val="none" w:sz="0" w:space="0" w:color="auto"/>
                                    <w:left w:val="none" w:sz="0" w:space="0" w:color="auto"/>
                                    <w:bottom w:val="none" w:sz="0" w:space="0" w:color="auto"/>
                                    <w:right w:val="none" w:sz="0" w:space="0" w:color="auto"/>
                                  </w:divBdr>
                                </w:div>
                                <w:div w:id="1372194702">
                                  <w:marLeft w:val="640"/>
                                  <w:marRight w:val="0"/>
                                  <w:marTop w:val="0"/>
                                  <w:marBottom w:val="0"/>
                                  <w:divBdr>
                                    <w:top w:val="none" w:sz="0" w:space="0" w:color="auto"/>
                                    <w:left w:val="none" w:sz="0" w:space="0" w:color="auto"/>
                                    <w:bottom w:val="none" w:sz="0" w:space="0" w:color="auto"/>
                                    <w:right w:val="none" w:sz="0" w:space="0" w:color="auto"/>
                                  </w:divBdr>
                                </w:div>
                                <w:div w:id="1386833749">
                                  <w:marLeft w:val="640"/>
                                  <w:marRight w:val="0"/>
                                  <w:marTop w:val="0"/>
                                  <w:marBottom w:val="0"/>
                                  <w:divBdr>
                                    <w:top w:val="none" w:sz="0" w:space="0" w:color="auto"/>
                                    <w:left w:val="none" w:sz="0" w:space="0" w:color="auto"/>
                                    <w:bottom w:val="none" w:sz="0" w:space="0" w:color="auto"/>
                                    <w:right w:val="none" w:sz="0" w:space="0" w:color="auto"/>
                                  </w:divBdr>
                                </w:div>
                                <w:div w:id="1400786039">
                                  <w:marLeft w:val="640"/>
                                  <w:marRight w:val="0"/>
                                  <w:marTop w:val="0"/>
                                  <w:marBottom w:val="0"/>
                                  <w:divBdr>
                                    <w:top w:val="none" w:sz="0" w:space="0" w:color="auto"/>
                                    <w:left w:val="none" w:sz="0" w:space="0" w:color="auto"/>
                                    <w:bottom w:val="none" w:sz="0" w:space="0" w:color="auto"/>
                                    <w:right w:val="none" w:sz="0" w:space="0" w:color="auto"/>
                                  </w:divBdr>
                                </w:div>
                                <w:div w:id="1405646870">
                                  <w:marLeft w:val="640"/>
                                  <w:marRight w:val="0"/>
                                  <w:marTop w:val="0"/>
                                  <w:marBottom w:val="0"/>
                                  <w:divBdr>
                                    <w:top w:val="none" w:sz="0" w:space="0" w:color="auto"/>
                                    <w:left w:val="none" w:sz="0" w:space="0" w:color="auto"/>
                                    <w:bottom w:val="none" w:sz="0" w:space="0" w:color="auto"/>
                                    <w:right w:val="none" w:sz="0" w:space="0" w:color="auto"/>
                                  </w:divBdr>
                                </w:div>
                                <w:div w:id="1481968849">
                                  <w:marLeft w:val="640"/>
                                  <w:marRight w:val="0"/>
                                  <w:marTop w:val="0"/>
                                  <w:marBottom w:val="0"/>
                                  <w:divBdr>
                                    <w:top w:val="none" w:sz="0" w:space="0" w:color="auto"/>
                                    <w:left w:val="none" w:sz="0" w:space="0" w:color="auto"/>
                                    <w:bottom w:val="none" w:sz="0" w:space="0" w:color="auto"/>
                                    <w:right w:val="none" w:sz="0" w:space="0" w:color="auto"/>
                                  </w:divBdr>
                                </w:div>
                                <w:div w:id="1490293693">
                                  <w:marLeft w:val="640"/>
                                  <w:marRight w:val="0"/>
                                  <w:marTop w:val="0"/>
                                  <w:marBottom w:val="0"/>
                                  <w:divBdr>
                                    <w:top w:val="none" w:sz="0" w:space="0" w:color="auto"/>
                                    <w:left w:val="none" w:sz="0" w:space="0" w:color="auto"/>
                                    <w:bottom w:val="none" w:sz="0" w:space="0" w:color="auto"/>
                                    <w:right w:val="none" w:sz="0" w:space="0" w:color="auto"/>
                                  </w:divBdr>
                                </w:div>
                                <w:div w:id="1512258736">
                                  <w:marLeft w:val="640"/>
                                  <w:marRight w:val="0"/>
                                  <w:marTop w:val="0"/>
                                  <w:marBottom w:val="0"/>
                                  <w:divBdr>
                                    <w:top w:val="none" w:sz="0" w:space="0" w:color="auto"/>
                                    <w:left w:val="none" w:sz="0" w:space="0" w:color="auto"/>
                                    <w:bottom w:val="none" w:sz="0" w:space="0" w:color="auto"/>
                                    <w:right w:val="none" w:sz="0" w:space="0" w:color="auto"/>
                                  </w:divBdr>
                                </w:div>
                                <w:div w:id="1585140670">
                                  <w:marLeft w:val="640"/>
                                  <w:marRight w:val="0"/>
                                  <w:marTop w:val="0"/>
                                  <w:marBottom w:val="0"/>
                                  <w:divBdr>
                                    <w:top w:val="none" w:sz="0" w:space="0" w:color="auto"/>
                                    <w:left w:val="none" w:sz="0" w:space="0" w:color="auto"/>
                                    <w:bottom w:val="none" w:sz="0" w:space="0" w:color="auto"/>
                                    <w:right w:val="none" w:sz="0" w:space="0" w:color="auto"/>
                                  </w:divBdr>
                                </w:div>
                                <w:div w:id="1657806817">
                                  <w:marLeft w:val="640"/>
                                  <w:marRight w:val="0"/>
                                  <w:marTop w:val="0"/>
                                  <w:marBottom w:val="0"/>
                                  <w:divBdr>
                                    <w:top w:val="none" w:sz="0" w:space="0" w:color="auto"/>
                                    <w:left w:val="none" w:sz="0" w:space="0" w:color="auto"/>
                                    <w:bottom w:val="none" w:sz="0" w:space="0" w:color="auto"/>
                                    <w:right w:val="none" w:sz="0" w:space="0" w:color="auto"/>
                                  </w:divBdr>
                                </w:div>
                                <w:div w:id="1750808237">
                                  <w:marLeft w:val="640"/>
                                  <w:marRight w:val="0"/>
                                  <w:marTop w:val="0"/>
                                  <w:marBottom w:val="0"/>
                                  <w:divBdr>
                                    <w:top w:val="none" w:sz="0" w:space="0" w:color="auto"/>
                                    <w:left w:val="none" w:sz="0" w:space="0" w:color="auto"/>
                                    <w:bottom w:val="none" w:sz="0" w:space="0" w:color="auto"/>
                                    <w:right w:val="none" w:sz="0" w:space="0" w:color="auto"/>
                                  </w:divBdr>
                                </w:div>
                                <w:div w:id="2047099595">
                                  <w:marLeft w:val="640"/>
                                  <w:marRight w:val="0"/>
                                  <w:marTop w:val="0"/>
                                  <w:marBottom w:val="0"/>
                                  <w:divBdr>
                                    <w:top w:val="none" w:sz="0" w:space="0" w:color="auto"/>
                                    <w:left w:val="none" w:sz="0" w:space="0" w:color="auto"/>
                                    <w:bottom w:val="none" w:sz="0" w:space="0" w:color="auto"/>
                                    <w:right w:val="none" w:sz="0" w:space="0" w:color="auto"/>
                                  </w:divBdr>
                                  <w:divsChild>
                                    <w:div w:id="268245295">
                                      <w:marLeft w:val="0"/>
                                      <w:marRight w:val="0"/>
                                      <w:marTop w:val="0"/>
                                      <w:marBottom w:val="0"/>
                                      <w:divBdr>
                                        <w:top w:val="none" w:sz="0" w:space="0" w:color="auto"/>
                                        <w:left w:val="none" w:sz="0" w:space="0" w:color="auto"/>
                                        <w:bottom w:val="none" w:sz="0" w:space="0" w:color="auto"/>
                                        <w:right w:val="none" w:sz="0" w:space="0" w:color="auto"/>
                                      </w:divBdr>
                                      <w:divsChild>
                                        <w:div w:id="13847043">
                                          <w:marLeft w:val="640"/>
                                          <w:marRight w:val="0"/>
                                          <w:marTop w:val="0"/>
                                          <w:marBottom w:val="0"/>
                                          <w:divBdr>
                                            <w:top w:val="none" w:sz="0" w:space="0" w:color="auto"/>
                                            <w:left w:val="none" w:sz="0" w:space="0" w:color="auto"/>
                                            <w:bottom w:val="none" w:sz="0" w:space="0" w:color="auto"/>
                                            <w:right w:val="none" w:sz="0" w:space="0" w:color="auto"/>
                                          </w:divBdr>
                                        </w:div>
                                        <w:div w:id="33502030">
                                          <w:marLeft w:val="640"/>
                                          <w:marRight w:val="0"/>
                                          <w:marTop w:val="0"/>
                                          <w:marBottom w:val="0"/>
                                          <w:divBdr>
                                            <w:top w:val="none" w:sz="0" w:space="0" w:color="auto"/>
                                            <w:left w:val="none" w:sz="0" w:space="0" w:color="auto"/>
                                            <w:bottom w:val="none" w:sz="0" w:space="0" w:color="auto"/>
                                            <w:right w:val="none" w:sz="0" w:space="0" w:color="auto"/>
                                          </w:divBdr>
                                        </w:div>
                                        <w:div w:id="97911264">
                                          <w:marLeft w:val="640"/>
                                          <w:marRight w:val="0"/>
                                          <w:marTop w:val="0"/>
                                          <w:marBottom w:val="0"/>
                                          <w:divBdr>
                                            <w:top w:val="none" w:sz="0" w:space="0" w:color="auto"/>
                                            <w:left w:val="none" w:sz="0" w:space="0" w:color="auto"/>
                                            <w:bottom w:val="none" w:sz="0" w:space="0" w:color="auto"/>
                                            <w:right w:val="none" w:sz="0" w:space="0" w:color="auto"/>
                                          </w:divBdr>
                                        </w:div>
                                        <w:div w:id="150755906">
                                          <w:marLeft w:val="640"/>
                                          <w:marRight w:val="0"/>
                                          <w:marTop w:val="0"/>
                                          <w:marBottom w:val="0"/>
                                          <w:divBdr>
                                            <w:top w:val="none" w:sz="0" w:space="0" w:color="auto"/>
                                            <w:left w:val="none" w:sz="0" w:space="0" w:color="auto"/>
                                            <w:bottom w:val="none" w:sz="0" w:space="0" w:color="auto"/>
                                            <w:right w:val="none" w:sz="0" w:space="0" w:color="auto"/>
                                          </w:divBdr>
                                        </w:div>
                                        <w:div w:id="189688226">
                                          <w:marLeft w:val="640"/>
                                          <w:marRight w:val="0"/>
                                          <w:marTop w:val="0"/>
                                          <w:marBottom w:val="0"/>
                                          <w:divBdr>
                                            <w:top w:val="none" w:sz="0" w:space="0" w:color="auto"/>
                                            <w:left w:val="none" w:sz="0" w:space="0" w:color="auto"/>
                                            <w:bottom w:val="none" w:sz="0" w:space="0" w:color="auto"/>
                                            <w:right w:val="none" w:sz="0" w:space="0" w:color="auto"/>
                                          </w:divBdr>
                                        </w:div>
                                        <w:div w:id="205262206">
                                          <w:marLeft w:val="640"/>
                                          <w:marRight w:val="0"/>
                                          <w:marTop w:val="0"/>
                                          <w:marBottom w:val="0"/>
                                          <w:divBdr>
                                            <w:top w:val="none" w:sz="0" w:space="0" w:color="auto"/>
                                            <w:left w:val="none" w:sz="0" w:space="0" w:color="auto"/>
                                            <w:bottom w:val="none" w:sz="0" w:space="0" w:color="auto"/>
                                            <w:right w:val="none" w:sz="0" w:space="0" w:color="auto"/>
                                          </w:divBdr>
                                        </w:div>
                                        <w:div w:id="227570642">
                                          <w:marLeft w:val="640"/>
                                          <w:marRight w:val="0"/>
                                          <w:marTop w:val="0"/>
                                          <w:marBottom w:val="0"/>
                                          <w:divBdr>
                                            <w:top w:val="none" w:sz="0" w:space="0" w:color="auto"/>
                                            <w:left w:val="none" w:sz="0" w:space="0" w:color="auto"/>
                                            <w:bottom w:val="none" w:sz="0" w:space="0" w:color="auto"/>
                                            <w:right w:val="none" w:sz="0" w:space="0" w:color="auto"/>
                                          </w:divBdr>
                                        </w:div>
                                        <w:div w:id="298153774">
                                          <w:marLeft w:val="640"/>
                                          <w:marRight w:val="0"/>
                                          <w:marTop w:val="0"/>
                                          <w:marBottom w:val="0"/>
                                          <w:divBdr>
                                            <w:top w:val="none" w:sz="0" w:space="0" w:color="auto"/>
                                            <w:left w:val="none" w:sz="0" w:space="0" w:color="auto"/>
                                            <w:bottom w:val="none" w:sz="0" w:space="0" w:color="auto"/>
                                            <w:right w:val="none" w:sz="0" w:space="0" w:color="auto"/>
                                          </w:divBdr>
                                        </w:div>
                                        <w:div w:id="463276406">
                                          <w:marLeft w:val="640"/>
                                          <w:marRight w:val="0"/>
                                          <w:marTop w:val="0"/>
                                          <w:marBottom w:val="0"/>
                                          <w:divBdr>
                                            <w:top w:val="none" w:sz="0" w:space="0" w:color="auto"/>
                                            <w:left w:val="none" w:sz="0" w:space="0" w:color="auto"/>
                                            <w:bottom w:val="none" w:sz="0" w:space="0" w:color="auto"/>
                                            <w:right w:val="none" w:sz="0" w:space="0" w:color="auto"/>
                                          </w:divBdr>
                                        </w:div>
                                        <w:div w:id="489908411">
                                          <w:marLeft w:val="640"/>
                                          <w:marRight w:val="0"/>
                                          <w:marTop w:val="0"/>
                                          <w:marBottom w:val="0"/>
                                          <w:divBdr>
                                            <w:top w:val="none" w:sz="0" w:space="0" w:color="auto"/>
                                            <w:left w:val="none" w:sz="0" w:space="0" w:color="auto"/>
                                            <w:bottom w:val="none" w:sz="0" w:space="0" w:color="auto"/>
                                            <w:right w:val="none" w:sz="0" w:space="0" w:color="auto"/>
                                          </w:divBdr>
                                        </w:div>
                                        <w:div w:id="519776634">
                                          <w:marLeft w:val="640"/>
                                          <w:marRight w:val="0"/>
                                          <w:marTop w:val="0"/>
                                          <w:marBottom w:val="0"/>
                                          <w:divBdr>
                                            <w:top w:val="none" w:sz="0" w:space="0" w:color="auto"/>
                                            <w:left w:val="none" w:sz="0" w:space="0" w:color="auto"/>
                                            <w:bottom w:val="none" w:sz="0" w:space="0" w:color="auto"/>
                                            <w:right w:val="none" w:sz="0" w:space="0" w:color="auto"/>
                                          </w:divBdr>
                                        </w:div>
                                        <w:div w:id="660735920">
                                          <w:marLeft w:val="640"/>
                                          <w:marRight w:val="0"/>
                                          <w:marTop w:val="0"/>
                                          <w:marBottom w:val="0"/>
                                          <w:divBdr>
                                            <w:top w:val="none" w:sz="0" w:space="0" w:color="auto"/>
                                            <w:left w:val="none" w:sz="0" w:space="0" w:color="auto"/>
                                            <w:bottom w:val="none" w:sz="0" w:space="0" w:color="auto"/>
                                            <w:right w:val="none" w:sz="0" w:space="0" w:color="auto"/>
                                          </w:divBdr>
                                        </w:div>
                                        <w:div w:id="669717984">
                                          <w:marLeft w:val="640"/>
                                          <w:marRight w:val="0"/>
                                          <w:marTop w:val="0"/>
                                          <w:marBottom w:val="0"/>
                                          <w:divBdr>
                                            <w:top w:val="none" w:sz="0" w:space="0" w:color="auto"/>
                                            <w:left w:val="none" w:sz="0" w:space="0" w:color="auto"/>
                                            <w:bottom w:val="none" w:sz="0" w:space="0" w:color="auto"/>
                                            <w:right w:val="none" w:sz="0" w:space="0" w:color="auto"/>
                                          </w:divBdr>
                                        </w:div>
                                        <w:div w:id="683021811">
                                          <w:marLeft w:val="640"/>
                                          <w:marRight w:val="0"/>
                                          <w:marTop w:val="0"/>
                                          <w:marBottom w:val="0"/>
                                          <w:divBdr>
                                            <w:top w:val="none" w:sz="0" w:space="0" w:color="auto"/>
                                            <w:left w:val="none" w:sz="0" w:space="0" w:color="auto"/>
                                            <w:bottom w:val="none" w:sz="0" w:space="0" w:color="auto"/>
                                            <w:right w:val="none" w:sz="0" w:space="0" w:color="auto"/>
                                          </w:divBdr>
                                        </w:div>
                                        <w:div w:id="711805071">
                                          <w:marLeft w:val="640"/>
                                          <w:marRight w:val="0"/>
                                          <w:marTop w:val="0"/>
                                          <w:marBottom w:val="0"/>
                                          <w:divBdr>
                                            <w:top w:val="none" w:sz="0" w:space="0" w:color="auto"/>
                                            <w:left w:val="none" w:sz="0" w:space="0" w:color="auto"/>
                                            <w:bottom w:val="none" w:sz="0" w:space="0" w:color="auto"/>
                                            <w:right w:val="none" w:sz="0" w:space="0" w:color="auto"/>
                                          </w:divBdr>
                                        </w:div>
                                        <w:div w:id="769665659">
                                          <w:marLeft w:val="640"/>
                                          <w:marRight w:val="0"/>
                                          <w:marTop w:val="0"/>
                                          <w:marBottom w:val="0"/>
                                          <w:divBdr>
                                            <w:top w:val="none" w:sz="0" w:space="0" w:color="auto"/>
                                            <w:left w:val="none" w:sz="0" w:space="0" w:color="auto"/>
                                            <w:bottom w:val="none" w:sz="0" w:space="0" w:color="auto"/>
                                            <w:right w:val="none" w:sz="0" w:space="0" w:color="auto"/>
                                          </w:divBdr>
                                        </w:div>
                                        <w:div w:id="850221065">
                                          <w:marLeft w:val="640"/>
                                          <w:marRight w:val="0"/>
                                          <w:marTop w:val="0"/>
                                          <w:marBottom w:val="0"/>
                                          <w:divBdr>
                                            <w:top w:val="none" w:sz="0" w:space="0" w:color="auto"/>
                                            <w:left w:val="none" w:sz="0" w:space="0" w:color="auto"/>
                                            <w:bottom w:val="none" w:sz="0" w:space="0" w:color="auto"/>
                                            <w:right w:val="none" w:sz="0" w:space="0" w:color="auto"/>
                                          </w:divBdr>
                                        </w:div>
                                        <w:div w:id="899292636">
                                          <w:marLeft w:val="640"/>
                                          <w:marRight w:val="0"/>
                                          <w:marTop w:val="0"/>
                                          <w:marBottom w:val="0"/>
                                          <w:divBdr>
                                            <w:top w:val="none" w:sz="0" w:space="0" w:color="auto"/>
                                            <w:left w:val="none" w:sz="0" w:space="0" w:color="auto"/>
                                            <w:bottom w:val="none" w:sz="0" w:space="0" w:color="auto"/>
                                            <w:right w:val="none" w:sz="0" w:space="0" w:color="auto"/>
                                          </w:divBdr>
                                        </w:div>
                                        <w:div w:id="927037324">
                                          <w:marLeft w:val="640"/>
                                          <w:marRight w:val="0"/>
                                          <w:marTop w:val="0"/>
                                          <w:marBottom w:val="0"/>
                                          <w:divBdr>
                                            <w:top w:val="none" w:sz="0" w:space="0" w:color="auto"/>
                                            <w:left w:val="none" w:sz="0" w:space="0" w:color="auto"/>
                                            <w:bottom w:val="none" w:sz="0" w:space="0" w:color="auto"/>
                                            <w:right w:val="none" w:sz="0" w:space="0" w:color="auto"/>
                                          </w:divBdr>
                                        </w:div>
                                        <w:div w:id="976421192">
                                          <w:marLeft w:val="640"/>
                                          <w:marRight w:val="0"/>
                                          <w:marTop w:val="0"/>
                                          <w:marBottom w:val="0"/>
                                          <w:divBdr>
                                            <w:top w:val="none" w:sz="0" w:space="0" w:color="auto"/>
                                            <w:left w:val="none" w:sz="0" w:space="0" w:color="auto"/>
                                            <w:bottom w:val="none" w:sz="0" w:space="0" w:color="auto"/>
                                            <w:right w:val="none" w:sz="0" w:space="0" w:color="auto"/>
                                          </w:divBdr>
                                        </w:div>
                                        <w:div w:id="995450724">
                                          <w:marLeft w:val="640"/>
                                          <w:marRight w:val="0"/>
                                          <w:marTop w:val="0"/>
                                          <w:marBottom w:val="0"/>
                                          <w:divBdr>
                                            <w:top w:val="none" w:sz="0" w:space="0" w:color="auto"/>
                                            <w:left w:val="none" w:sz="0" w:space="0" w:color="auto"/>
                                            <w:bottom w:val="none" w:sz="0" w:space="0" w:color="auto"/>
                                            <w:right w:val="none" w:sz="0" w:space="0" w:color="auto"/>
                                          </w:divBdr>
                                        </w:div>
                                        <w:div w:id="1019091077">
                                          <w:marLeft w:val="640"/>
                                          <w:marRight w:val="0"/>
                                          <w:marTop w:val="0"/>
                                          <w:marBottom w:val="0"/>
                                          <w:divBdr>
                                            <w:top w:val="none" w:sz="0" w:space="0" w:color="auto"/>
                                            <w:left w:val="none" w:sz="0" w:space="0" w:color="auto"/>
                                            <w:bottom w:val="none" w:sz="0" w:space="0" w:color="auto"/>
                                            <w:right w:val="none" w:sz="0" w:space="0" w:color="auto"/>
                                          </w:divBdr>
                                        </w:div>
                                        <w:div w:id="1060252896">
                                          <w:marLeft w:val="640"/>
                                          <w:marRight w:val="0"/>
                                          <w:marTop w:val="0"/>
                                          <w:marBottom w:val="0"/>
                                          <w:divBdr>
                                            <w:top w:val="none" w:sz="0" w:space="0" w:color="auto"/>
                                            <w:left w:val="none" w:sz="0" w:space="0" w:color="auto"/>
                                            <w:bottom w:val="none" w:sz="0" w:space="0" w:color="auto"/>
                                            <w:right w:val="none" w:sz="0" w:space="0" w:color="auto"/>
                                          </w:divBdr>
                                        </w:div>
                                        <w:div w:id="1087187257">
                                          <w:marLeft w:val="640"/>
                                          <w:marRight w:val="0"/>
                                          <w:marTop w:val="0"/>
                                          <w:marBottom w:val="0"/>
                                          <w:divBdr>
                                            <w:top w:val="none" w:sz="0" w:space="0" w:color="auto"/>
                                            <w:left w:val="none" w:sz="0" w:space="0" w:color="auto"/>
                                            <w:bottom w:val="none" w:sz="0" w:space="0" w:color="auto"/>
                                            <w:right w:val="none" w:sz="0" w:space="0" w:color="auto"/>
                                          </w:divBdr>
                                        </w:div>
                                        <w:div w:id="1115756703">
                                          <w:marLeft w:val="640"/>
                                          <w:marRight w:val="0"/>
                                          <w:marTop w:val="0"/>
                                          <w:marBottom w:val="0"/>
                                          <w:divBdr>
                                            <w:top w:val="none" w:sz="0" w:space="0" w:color="auto"/>
                                            <w:left w:val="none" w:sz="0" w:space="0" w:color="auto"/>
                                            <w:bottom w:val="none" w:sz="0" w:space="0" w:color="auto"/>
                                            <w:right w:val="none" w:sz="0" w:space="0" w:color="auto"/>
                                          </w:divBdr>
                                        </w:div>
                                        <w:div w:id="1186675691">
                                          <w:marLeft w:val="640"/>
                                          <w:marRight w:val="0"/>
                                          <w:marTop w:val="0"/>
                                          <w:marBottom w:val="0"/>
                                          <w:divBdr>
                                            <w:top w:val="none" w:sz="0" w:space="0" w:color="auto"/>
                                            <w:left w:val="none" w:sz="0" w:space="0" w:color="auto"/>
                                            <w:bottom w:val="none" w:sz="0" w:space="0" w:color="auto"/>
                                            <w:right w:val="none" w:sz="0" w:space="0" w:color="auto"/>
                                          </w:divBdr>
                                        </w:div>
                                        <w:div w:id="1210844657">
                                          <w:marLeft w:val="640"/>
                                          <w:marRight w:val="0"/>
                                          <w:marTop w:val="0"/>
                                          <w:marBottom w:val="0"/>
                                          <w:divBdr>
                                            <w:top w:val="none" w:sz="0" w:space="0" w:color="auto"/>
                                            <w:left w:val="none" w:sz="0" w:space="0" w:color="auto"/>
                                            <w:bottom w:val="none" w:sz="0" w:space="0" w:color="auto"/>
                                            <w:right w:val="none" w:sz="0" w:space="0" w:color="auto"/>
                                          </w:divBdr>
                                        </w:div>
                                        <w:div w:id="1218859762">
                                          <w:marLeft w:val="640"/>
                                          <w:marRight w:val="0"/>
                                          <w:marTop w:val="0"/>
                                          <w:marBottom w:val="0"/>
                                          <w:divBdr>
                                            <w:top w:val="none" w:sz="0" w:space="0" w:color="auto"/>
                                            <w:left w:val="none" w:sz="0" w:space="0" w:color="auto"/>
                                            <w:bottom w:val="none" w:sz="0" w:space="0" w:color="auto"/>
                                            <w:right w:val="none" w:sz="0" w:space="0" w:color="auto"/>
                                          </w:divBdr>
                                        </w:div>
                                        <w:div w:id="1331131464">
                                          <w:marLeft w:val="640"/>
                                          <w:marRight w:val="0"/>
                                          <w:marTop w:val="0"/>
                                          <w:marBottom w:val="0"/>
                                          <w:divBdr>
                                            <w:top w:val="none" w:sz="0" w:space="0" w:color="auto"/>
                                            <w:left w:val="none" w:sz="0" w:space="0" w:color="auto"/>
                                            <w:bottom w:val="none" w:sz="0" w:space="0" w:color="auto"/>
                                            <w:right w:val="none" w:sz="0" w:space="0" w:color="auto"/>
                                          </w:divBdr>
                                        </w:div>
                                        <w:div w:id="1342778674">
                                          <w:marLeft w:val="640"/>
                                          <w:marRight w:val="0"/>
                                          <w:marTop w:val="0"/>
                                          <w:marBottom w:val="0"/>
                                          <w:divBdr>
                                            <w:top w:val="none" w:sz="0" w:space="0" w:color="auto"/>
                                            <w:left w:val="none" w:sz="0" w:space="0" w:color="auto"/>
                                            <w:bottom w:val="none" w:sz="0" w:space="0" w:color="auto"/>
                                            <w:right w:val="none" w:sz="0" w:space="0" w:color="auto"/>
                                          </w:divBdr>
                                        </w:div>
                                        <w:div w:id="1446266432">
                                          <w:marLeft w:val="640"/>
                                          <w:marRight w:val="0"/>
                                          <w:marTop w:val="0"/>
                                          <w:marBottom w:val="0"/>
                                          <w:divBdr>
                                            <w:top w:val="none" w:sz="0" w:space="0" w:color="auto"/>
                                            <w:left w:val="none" w:sz="0" w:space="0" w:color="auto"/>
                                            <w:bottom w:val="none" w:sz="0" w:space="0" w:color="auto"/>
                                            <w:right w:val="none" w:sz="0" w:space="0" w:color="auto"/>
                                          </w:divBdr>
                                        </w:div>
                                        <w:div w:id="1452939459">
                                          <w:marLeft w:val="640"/>
                                          <w:marRight w:val="0"/>
                                          <w:marTop w:val="0"/>
                                          <w:marBottom w:val="0"/>
                                          <w:divBdr>
                                            <w:top w:val="none" w:sz="0" w:space="0" w:color="auto"/>
                                            <w:left w:val="none" w:sz="0" w:space="0" w:color="auto"/>
                                            <w:bottom w:val="none" w:sz="0" w:space="0" w:color="auto"/>
                                            <w:right w:val="none" w:sz="0" w:space="0" w:color="auto"/>
                                          </w:divBdr>
                                        </w:div>
                                        <w:div w:id="1498963780">
                                          <w:marLeft w:val="640"/>
                                          <w:marRight w:val="0"/>
                                          <w:marTop w:val="0"/>
                                          <w:marBottom w:val="0"/>
                                          <w:divBdr>
                                            <w:top w:val="none" w:sz="0" w:space="0" w:color="auto"/>
                                            <w:left w:val="none" w:sz="0" w:space="0" w:color="auto"/>
                                            <w:bottom w:val="none" w:sz="0" w:space="0" w:color="auto"/>
                                            <w:right w:val="none" w:sz="0" w:space="0" w:color="auto"/>
                                          </w:divBdr>
                                        </w:div>
                                        <w:div w:id="1612007131">
                                          <w:marLeft w:val="640"/>
                                          <w:marRight w:val="0"/>
                                          <w:marTop w:val="0"/>
                                          <w:marBottom w:val="0"/>
                                          <w:divBdr>
                                            <w:top w:val="none" w:sz="0" w:space="0" w:color="auto"/>
                                            <w:left w:val="none" w:sz="0" w:space="0" w:color="auto"/>
                                            <w:bottom w:val="none" w:sz="0" w:space="0" w:color="auto"/>
                                            <w:right w:val="none" w:sz="0" w:space="0" w:color="auto"/>
                                          </w:divBdr>
                                        </w:div>
                                        <w:div w:id="1624312934">
                                          <w:marLeft w:val="640"/>
                                          <w:marRight w:val="0"/>
                                          <w:marTop w:val="0"/>
                                          <w:marBottom w:val="0"/>
                                          <w:divBdr>
                                            <w:top w:val="none" w:sz="0" w:space="0" w:color="auto"/>
                                            <w:left w:val="none" w:sz="0" w:space="0" w:color="auto"/>
                                            <w:bottom w:val="none" w:sz="0" w:space="0" w:color="auto"/>
                                            <w:right w:val="none" w:sz="0" w:space="0" w:color="auto"/>
                                          </w:divBdr>
                                        </w:div>
                                        <w:div w:id="1677415225">
                                          <w:marLeft w:val="640"/>
                                          <w:marRight w:val="0"/>
                                          <w:marTop w:val="0"/>
                                          <w:marBottom w:val="0"/>
                                          <w:divBdr>
                                            <w:top w:val="none" w:sz="0" w:space="0" w:color="auto"/>
                                            <w:left w:val="none" w:sz="0" w:space="0" w:color="auto"/>
                                            <w:bottom w:val="none" w:sz="0" w:space="0" w:color="auto"/>
                                            <w:right w:val="none" w:sz="0" w:space="0" w:color="auto"/>
                                          </w:divBdr>
                                        </w:div>
                                        <w:div w:id="1703241377">
                                          <w:marLeft w:val="640"/>
                                          <w:marRight w:val="0"/>
                                          <w:marTop w:val="0"/>
                                          <w:marBottom w:val="0"/>
                                          <w:divBdr>
                                            <w:top w:val="none" w:sz="0" w:space="0" w:color="auto"/>
                                            <w:left w:val="none" w:sz="0" w:space="0" w:color="auto"/>
                                            <w:bottom w:val="none" w:sz="0" w:space="0" w:color="auto"/>
                                            <w:right w:val="none" w:sz="0" w:space="0" w:color="auto"/>
                                          </w:divBdr>
                                        </w:div>
                                        <w:div w:id="1824158898">
                                          <w:marLeft w:val="640"/>
                                          <w:marRight w:val="0"/>
                                          <w:marTop w:val="0"/>
                                          <w:marBottom w:val="0"/>
                                          <w:divBdr>
                                            <w:top w:val="none" w:sz="0" w:space="0" w:color="auto"/>
                                            <w:left w:val="none" w:sz="0" w:space="0" w:color="auto"/>
                                            <w:bottom w:val="none" w:sz="0" w:space="0" w:color="auto"/>
                                            <w:right w:val="none" w:sz="0" w:space="0" w:color="auto"/>
                                          </w:divBdr>
                                        </w:div>
                                        <w:div w:id="1933003047">
                                          <w:marLeft w:val="640"/>
                                          <w:marRight w:val="0"/>
                                          <w:marTop w:val="0"/>
                                          <w:marBottom w:val="0"/>
                                          <w:divBdr>
                                            <w:top w:val="none" w:sz="0" w:space="0" w:color="auto"/>
                                            <w:left w:val="none" w:sz="0" w:space="0" w:color="auto"/>
                                            <w:bottom w:val="none" w:sz="0" w:space="0" w:color="auto"/>
                                            <w:right w:val="none" w:sz="0" w:space="0" w:color="auto"/>
                                          </w:divBdr>
                                        </w:div>
                                        <w:div w:id="1933929418">
                                          <w:marLeft w:val="640"/>
                                          <w:marRight w:val="0"/>
                                          <w:marTop w:val="0"/>
                                          <w:marBottom w:val="0"/>
                                          <w:divBdr>
                                            <w:top w:val="none" w:sz="0" w:space="0" w:color="auto"/>
                                            <w:left w:val="none" w:sz="0" w:space="0" w:color="auto"/>
                                            <w:bottom w:val="none" w:sz="0" w:space="0" w:color="auto"/>
                                            <w:right w:val="none" w:sz="0" w:space="0" w:color="auto"/>
                                          </w:divBdr>
                                        </w:div>
                                        <w:div w:id="2002000770">
                                          <w:marLeft w:val="640"/>
                                          <w:marRight w:val="0"/>
                                          <w:marTop w:val="0"/>
                                          <w:marBottom w:val="0"/>
                                          <w:divBdr>
                                            <w:top w:val="none" w:sz="0" w:space="0" w:color="auto"/>
                                            <w:left w:val="none" w:sz="0" w:space="0" w:color="auto"/>
                                            <w:bottom w:val="none" w:sz="0" w:space="0" w:color="auto"/>
                                            <w:right w:val="none" w:sz="0" w:space="0" w:color="auto"/>
                                          </w:divBdr>
                                        </w:div>
                                        <w:div w:id="2024087777">
                                          <w:marLeft w:val="640"/>
                                          <w:marRight w:val="0"/>
                                          <w:marTop w:val="0"/>
                                          <w:marBottom w:val="0"/>
                                          <w:divBdr>
                                            <w:top w:val="none" w:sz="0" w:space="0" w:color="auto"/>
                                            <w:left w:val="none" w:sz="0" w:space="0" w:color="auto"/>
                                            <w:bottom w:val="none" w:sz="0" w:space="0" w:color="auto"/>
                                            <w:right w:val="none" w:sz="0" w:space="0" w:color="auto"/>
                                          </w:divBdr>
                                        </w:div>
                                        <w:div w:id="2031174168">
                                          <w:marLeft w:val="640"/>
                                          <w:marRight w:val="0"/>
                                          <w:marTop w:val="0"/>
                                          <w:marBottom w:val="0"/>
                                          <w:divBdr>
                                            <w:top w:val="none" w:sz="0" w:space="0" w:color="auto"/>
                                            <w:left w:val="none" w:sz="0" w:space="0" w:color="auto"/>
                                            <w:bottom w:val="none" w:sz="0" w:space="0" w:color="auto"/>
                                            <w:right w:val="none" w:sz="0" w:space="0" w:color="auto"/>
                                          </w:divBdr>
                                        </w:div>
                                        <w:div w:id="2061442380">
                                          <w:marLeft w:val="640"/>
                                          <w:marRight w:val="0"/>
                                          <w:marTop w:val="0"/>
                                          <w:marBottom w:val="0"/>
                                          <w:divBdr>
                                            <w:top w:val="none" w:sz="0" w:space="0" w:color="auto"/>
                                            <w:left w:val="none" w:sz="0" w:space="0" w:color="auto"/>
                                            <w:bottom w:val="none" w:sz="0" w:space="0" w:color="auto"/>
                                            <w:right w:val="none" w:sz="0" w:space="0" w:color="auto"/>
                                          </w:divBdr>
                                        </w:div>
                                        <w:div w:id="2063212498">
                                          <w:marLeft w:val="640"/>
                                          <w:marRight w:val="0"/>
                                          <w:marTop w:val="0"/>
                                          <w:marBottom w:val="0"/>
                                          <w:divBdr>
                                            <w:top w:val="none" w:sz="0" w:space="0" w:color="auto"/>
                                            <w:left w:val="none" w:sz="0" w:space="0" w:color="auto"/>
                                            <w:bottom w:val="none" w:sz="0" w:space="0" w:color="auto"/>
                                            <w:right w:val="none" w:sz="0" w:space="0" w:color="auto"/>
                                          </w:divBdr>
                                        </w:div>
                                        <w:div w:id="2115245894">
                                          <w:marLeft w:val="640"/>
                                          <w:marRight w:val="0"/>
                                          <w:marTop w:val="0"/>
                                          <w:marBottom w:val="0"/>
                                          <w:divBdr>
                                            <w:top w:val="none" w:sz="0" w:space="0" w:color="auto"/>
                                            <w:left w:val="none" w:sz="0" w:space="0" w:color="auto"/>
                                            <w:bottom w:val="none" w:sz="0" w:space="0" w:color="auto"/>
                                            <w:right w:val="none" w:sz="0" w:space="0" w:color="auto"/>
                                          </w:divBdr>
                                        </w:div>
                                        <w:div w:id="2126384520">
                                          <w:marLeft w:val="640"/>
                                          <w:marRight w:val="0"/>
                                          <w:marTop w:val="0"/>
                                          <w:marBottom w:val="0"/>
                                          <w:divBdr>
                                            <w:top w:val="none" w:sz="0" w:space="0" w:color="auto"/>
                                            <w:left w:val="none" w:sz="0" w:space="0" w:color="auto"/>
                                            <w:bottom w:val="none" w:sz="0" w:space="0" w:color="auto"/>
                                            <w:right w:val="none" w:sz="0" w:space="0" w:color="auto"/>
                                          </w:divBdr>
                                        </w:div>
                                        <w:div w:id="2141608833">
                                          <w:marLeft w:val="640"/>
                                          <w:marRight w:val="0"/>
                                          <w:marTop w:val="0"/>
                                          <w:marBottom w:val="0"/>
                                          <w:divBdr>
                                            <w:top w:val="none" w:sz="0" w:space="0" w:color="auto"/>
                                            <w:left w:val="none" w:sz="0" w:space="0" w:color="auto"/>
                                            <w:bottom w:val="none" w:sz="0" w:space="0" w:color="auto"/>
                                            <w:right w:val="none" w:sz="0" w:space="0" w:color="auto"/>
                                          </w:divBdr>
                                        </w:div>
                                      </w:divsChild>
                                    </w:div>
                                    <w:div w:id="1003165445">
                                      <w:marLeft w:val="0"/>
                                      <w:marRight w:val="0"/>
                                      <w:marTop w:val="0"/>
                                      <w:marBottom w:val="0"/>
                                      <w:divBdr>
                                        <w:top w:val="none" w:sz="0" w:space="0" w:color="auto"/>
                                        <w:left w:val="none" w:sz="0" w:space="0" w:color="auto"/>
                                        <w:bottom w:val="none" w:sz="0" w:space="0" w:color="auto"/>
                                        <w:right w:val="none" w:sz="0" w:space="0" w:color="auto"/>
                                      </w:divBdr>
                                      <w:divsChild>
                                        <w:div w:id="63843332">
                                          <w:marLeft w:val="640"/>
                                          <w:marRight w:val="0"/>
                                          <w:marTop w:val="0"/>
                                          <w:marBottom w:val="0"/>
                                          <w:divBdr>
                                            <w:top w:val="none" w:sz="0" w:space="0" w:color="auto"/>
                                            <w:left w:val="none" w:sz="0" w:space="0" w:color="auto"/>
                                            <w:bottom w:val="none" w:sz="0" w:space="0" w:color="auto"/>
                                            <w:right w:val="none" w:sz="0" w:space="0" w:color="auto"/>
                                          </w:divBdr>
                                        </w:div>
                                        <w:div w:id="79105989">
                                          <w:marLeft w:val="640"/>
                                          <w:marRight w:val="0"/>
                                          <w:marTop w:val="0"/>
                                          <w:marBottom w:val="0"/>
                                          <w:divBdr>
                                            <w:top w:val="none" w:sz="0" w:space="0" w:color="auto"/>
                                            <w:left w:val="none" w:sz="0" w:space="0" w:color="auto"/>
                                            <w:bottom w:val="none" w:sz="0" w:space="0" w:color="auto"/>
                                            <w:right w:val="none" w:sz="0" w:space="0" w:color="auto"/>
                                          </w:divBdr>
                                        </w:div>
                                        <w:div w:id="88628620">
                                          <w:marLeft w:val="640"/>
                                          <w:marRight w:val="0"/>
                                          <w:marTop w:val="0"/>
                                          <w:marBottom w:val="0"/>
                                          <w:divBdr>
                                            <w:top w:val="none" w:sz="0" w:space="0" w:color="auto"/>
                                            <w:left w:val="none" w:sz="0" w:space="0" w:color="auto"/>
                                            <w:bottom w:val="none" w:sz="0" w:space="0" w:color="auto"/>
                                            <w:right w:val="none" w:sz="0" w:space="0" w:color="auto"/>
                                          </w:divBdr>
                                        </w:div>
                                        <w:div w:id="231476953">
                                          <w:marLeft w:val="640"/>
                                          <w:marRight w:val="0"/>
                                          <w:marTop w:val="0"/>
                                          <w:marBottom w:val="0"/>
                                          <w:divBdr>
                                            <w:top w:val="none" w:sz="0" w:space="0" w:color="auto"/>
                                            <w:left w:val="none" w:sz="0" w:space="0" w:color="auto"/>
                                            <w:bottom w:val="none" w:sz="0" w:space="0" w:color="auto"/>
                                            <w:right w:val="none" w:sz="0" w:space="0" w:color="auto"/>
                                          </w:divBdr>
                                        </w:div>
                                        <w:div w:id="240333896">
                                          <w:marLeft w:val="640"/>
                                          <w:marRight w:val="0"/>
                                          <w:marTop w:val="0"/>
                                          <w:marBottom w:val="0"/>
                                          <w:divBdr>
                                            <w:top w:val="none" w:sz="0" w:space="0" w:color="auto"/>
                                            <w:left w:val="none" w:sz="0" w:space="0" w:color="auto"/>
                                            <w:bottom w:val="none" w:sz="0" w:space="0" w:color="auto"/>
                                            <w:right w:val="none" w:sz="0" w:space="0" w:color="auto"/>
                                          </w:divBdr>
                                        </w:div>
                                        <w:div w:id="444270542">
                                          <w:marLeft w:val="640"/>
                                          <w:marRight w:val="0"/>
                                          <w:marTop w:val="0"/>
                                          <w:marBottom w:val="0"/>
                                          <w:divBdr>
                                            <w:top w:val="none" w:sz="0" w:space="0" w:color="auto"/>
                                            <w:left w:val="none" w:sz="0" w:space="0" w:color="auto"/>
                                            <w:bottom w:val="none" w:sz="0" w:space="0" w:color="auto"/>
                                            <w:right w:val="none" w:sz="0" w:space="0" w:color="auto"/>
                                          </w:divBdr>
                                        </w:div>
                                        <w:div w:id="484592307">
                                          <w:marLeft w:val="640"/>
                                          <w:marRight w:val="0"/>
                                          <w:marTop w:val="0"/>
                                          <w:marBottom w:val="0"/>
                                          <w:divBdr>
                                            <w:top w:val="none" w:sz="0" w:space="0" w:color="auto"/>
                                            <w:left w:val="none" w:sz="0" w:space="0" w:color="auto"/>
                                            <w:bottom w:val="none" w:sz="0" w:space="0" w:color="auto"/>
                                            <w:right w:val="none" w:sz="0" w:space="0" w:color="auto"/>
                                          </w:divBdr>
                                        </w:div>
                                        <w:div w:id="494956175">
                                          <w:marLeft w:val="640"/>
                                          <w:marRight w:val="0"/>
                                          <w:marTop w:val="0"/>
                                          <w:marBottom w:val="0"/>
                                          <w:divBdr>
                                            <w:top w:val="none" w:sz="0" w:space="0" w:color="auto"/>
                                            <w:left w:val="none" w:sz="0" w:space="0" w:color="auto"/>
                                            <w:bottom w:val="none" w:sz="0" w:space="0" w:color="auto"/>
                                            <w:right w:val="none" w:sz="0" w:space="0" w:color="auto"/>
                                          </w:divBdr>
                                        </w:div>
                                        <w:div w:id="511261224">
                                          <w:marLeft w:val="640"/>
                                          <w:marRight w:val="0"/>
                                          <w:marTop w:val="0"/>
                                          <w:marBottom w:val="0"/>
                                          <w:divBdr>
                                            <w:top w:val="none" w:sz="0" w:space="0" w:color="auto"/>
                                            <w:left w:val="none" w:sz="0" w:space="0" w:color="auto"/>
                                            <w:bottom w:val="none" w:sz="0" w:space="0" w:color="auto"/>
                                            <w:right w:val="none" w:sz="0" w:space="0" w:color="auto"/>
                                          </w:divBdr>
                                        </w:div>
                                        <w:div w:id="521895306">
                                          <w:marLeft w:val="640"/>
                                          <w:marRight w:val="0"/>
                                          <w:marTop w:val="0"/>
                                          <w:marBottom w:val="0"/>
                                          <w:divBdr>
                                            <w:top w:val="none" w:sz="0" w:space="0" w:color="auto"/>
                                            <w:left w:val="none" w:sz="0" w:space="0" w:color="auto"/>
                                            <w:bottom w:val="none" w:sz="0" w:space="0" w:color="auto"/>
                                            <w:right w:val="none" w:sz="0" w:space="0" w:color="auto"/>
                                          </w:divBdr>
                                        </w:div>
                                        <w:div w:id="562177551">
                                          <w:marLeft w:val="640"/>
                                          <w:marRight w:val="0"/>
                                          <w:marTop w:val="0"/>
                                          <w:marBottom w:val="0"/>
                                          <w:divBdr>
                                            <w:top w:val="none" w:sz="0" w:space="0" w:color="auto"/>
                                            <w:left w:val="none" w:sz="0" w:space="0" w:color="auto"/>
                                            <w:bottom w:val="none" w:sz="0" w:space="0" w:color="auto"/>
                                            <w:right w:val="none" w:sz="0" w:space="0" w:color="auto"/>
                                          </w:divBdr>
                                        </w:div>
                                        <w:div w:id="621041072">
                                          <w:marLeft w:val="640"/>
                                          <w:marRight w:val="0"/>
                                          <w:marTop w:val="0"/>
                                          <w:marBottom w:val="0"/>
                                          <w:divBdr>
                                            <w:top w:val="none" w:sz="0" w:space="0" w:color="auto"/>
                                            <w:left w:val="none" w:sz="0" w:space="0" w:color="auto"/>
                                            <w:bottom w:val="none" w:sz="0" w:space="0" w:color="auto"/>
                                            <w:right w:val="none" w:sz="0" w:space="0" w:color="auto"/>
                                          </w:divBdr>
                                        </w:div>
                                        <w:div w:id="623579297">
                                          <w:marLeft w:val="640"/>
                                          <w:marRight w:val="0"/>
                                          <w:marTop w:val="0"/>
                                          <w:marBottom w:val="0"/>
                                          <w:divBdr>
                                            <w:top w:val="none" w:sz="0" w:space="0" w:color="auto"/>
                                            <w:left w:val="none" w:sz="0" w:space="0" w:color="auto"/>
                                            <w:bottom w:val="none" w:sz="0" w:space="0" w:color="auto"/>
                                            <w:right w:val="none" w:sz="0" w:space="0" w:color="auto"/>
                                          </w:divBdr>
                                        </w:div>
                                        <w:div w:id="651180905">
                                          <w:marLeft w:val="640"/>
                                          <w:marRight w:val="0"/>
                                          <w:marTop w:val="0"/>
                                          <w:marBottom w:val="0"/>
                                          <w:divBdr>
                                            <w:top w:val="none" w:sz="0" w:space="0" w:color="auto"/>
                                            <w:left w:val="none" w:sz="0" w:space="0" w:color="auto"/>
                                            <w:bottom w:val="none" w:sz="0" w:space="0" w:color="auto"/>
                                            <w:right w:val="none" w:sz="0" w:space="0" w:color="auto"/>
                                          </w:divBdr>
                                        </w:div>
                                        <w:div w:id="670372624">
                                          <w:marLeft w:val="640"/>
                                          <w:marRight w:val="0"/>
                                          <w:marTop w:val="0"/>
                                          <w:marBottom w:val="0"/>
                                          <w:divBdr>
                                            <w:top w:val="none" w:sz="0" w:space="0" w:color="auto"/>
                                            <w:left w:val="none" w:sz="0" w:space="0" w:color="auto"/>
                                            <w:bottom w:val="none" w:sz="0" w:space="0" w:color="auto"/>
                                            <w:right w:val="none" w:sz="0" w:space="0" w:color="auto"/>
                                          </w:divBdr>
                                        </w:div>
                                        <w:div w:id="715932893">
                                          <w:marLeft w:val="640"/>
                                          <w:marRight w:val="0"/>
                                          <w:marTop w:val="0"/>
                                          <w:marBottom w:val="0"/>
                                          <w:divBdr>
                                            <w:top w:val="none" w:sz="0" w:space="0" w:color="auto"/>
                                            <w:left w:val="none" w:sz="0" w:space="0" w:color="auto"/>
                                            <w:bottom w:val="none" w:sz="0" w:space="0" w:color="auto"/>
                                            <w:right w:val="none" w:sz="0" w:space="0" w:color="auto"/>
                                          </w:divBdr>
                                        </w:div>
                                        <w:div w:id="717752511">
                                          <w:marLeft w:val="640"/>
                                          <w:marRight w:val="0"/>
                                          <w:marTop w:val="0"/>
                                          <w:marBottom w:val="0"/>
                                          <w:divBdr>
                                            <w:top w:val="none" w:sz="0" w:space="0" w:color="auto"/>
                                            <w:left w:val="none" w:sz="0" w:space="0" w:color="auto"/>
                                            <w:bottom w:val="none" w:sz="0" w:space="0" w:color="auto"/>
                                            <w:right w:val="none" w:sz="0" w:space="0" w:color="auto"/>
                                          </w:divBdr>
                                        </w:div>
                                        <w:div w:id="745955955">
                                          <w:marLeft w:val="640"/>
                                          <w:marRight w:val="0"/>
                                          <w:marTop w:val="0"/>
                                          <w:marBottom w:val="0"/>
                                          <w:divBdr>
                                            <w:top w:val="none" w:sz="0" w:space="0" w:color="auto"/>
                                            <w:left w:val="none" w:sz="0" w:space="0" w:color="auto"/>
                                            <w:bottom w:val="none" w:sz="0" w:space="0" w:color="auto"/>
                                            <w:right w:val="none" w:sz="0" w:space="0" w:color="auto"/>
                                          </w:divBdr>
                                        </w:div>
                                        <w:div w:id="756026280">
                                          <w:marLeft w:val="640"/>
                                          <w:marRight w:val="0"/>
                                          <w:marTop w:val="0"/>
                                          <w:marBottom w:val="0"/>
                                          <w:divBdr>
                                            <w:top w:val="none" w:sz="0" w:space="0" w:color="auto"/>
                                            <w:left w:val="none" w:sz="0" w:space="0" w:color="auto"/>
                                            <w:bottom w:val="none" w:sz="0" w:space="0" w:color="auto"/>
                                            <w:right w:val="none" w:sz="0" w:space="0" w:color="auto"/>
                                          </w:divBdr>
                                        </w:div>
                                        <w:div w:id="799496252">
                                          <w:marLeft w:val="640"/>
                                          <w:marRight w:val="0"/>
                                          <w:marTop w:val="0"/>
                                          <w:marBottom w:val="0"/>
                                          <w:divBdr>
                                            <w:top w:val="none" w:sz="0" w:space="0" w:color="auto"/>
                                            <w:left w:val="none" w:sz="0" w:space="0" w:color="auto"/>
                                            <w:bottom w:val="none" w:sz="0" w:space="0" w:color="auto"/>
                                            <w:right w:val="none" w:sz="0" w:space="0" w:color="auto"/>
                                          </w:divBdr>
                                        </w:div>
                                        <w:div w:id="925264765">
                                          <w:marLeft w:val="640"/>
                                          <w:marRight w:val="0"/>
                                          <w:marTop w:val="0"/>
                                          <w:marBottom w:val="0"/>
                                          <w:divBdr>
                                            <w:top w:val="none" w:sz="0" w:space="0" w:color="auto"/>
                                            <w:left w:val="none" w:sz="0" w:space="0" w:color="auto"/>
                                            <w:bottom w:val="none" w:sz="0" w:space="0" w:color="auto"/>
                                            <w:right w:val="none" w:sz="0" w:space="0" w:color="auto"/>
                                          </w:divBdr>
                                        </w:div>
                                        <w:div w:id="940064233">
                                          <w:marLeft w:val="640"/>
                                          <w:marRight w:val="0"/>
                                          <w:marTop w:val="0"/>
                                          <w:marBottom w:val="0"/>
                                          <w:divBdr>
                                            <w:top w:val="none" w:sz="0" w:space="0" w:color="auto"/>
                                            <w:left w:val="none" w:sz="0" w:space="0" w:color="auto"/>
                                            <w:bottom w:val="none" w:sz="0" w:space="0" w:color="auto"/>
                                            <w:right w:val="none" w:sz="0" w:space="0" w:color="auto"/>
                                          </w:divBdr>
                                        </w:div>
                                        <w:div w:id="955982488">
                                          <w:marLeft w:val="640"/>
                                          <w:marRight w:val="0"/>
                                          <w:marTop w:val="0"/>
                                          <w:marBottom w:val="0"/>
                                          <w:divBdr>
                                            <w:top w:val="none" w:sz="0" w:space="0" w:color="auto"/>
                                            <w:left w:val="none" w:sz="0" w:space="0" w:color="auto"/>
                                            <w:bottom w:val="none" w:sz="0" w:space="0" w:color="auto"/>
                                            <w:right w:val="none" w:sz="0" w:space="0" w:color="auto"/>
                                          </w:divBdr>
                                        </w:div>
                                        <w:div w:id="973407446">
                                          <w:marLeft w:val="640"/>
                                          <w:marRight w:val="0"/>
                                          <w:marTop w:val="0"/>
                                          <w:marBottom w:val="0"/>
                                          <w:divBdr>
                                            <w:top w:val="none" w:sz="0" w:space="0" w:color="auto"/>
                                            <w:left w:val="none" w:sz="0" w:space="0" w:color="auto"/>
                                            <w:bottom w:val="none" w:sz="0" w:space="0" w:color="auto"/>
                                            <w:right w:val="none" w:sz="0" w:space="0" w:color="auto"/>
                                          </w:divBdr>
                                        </w:div>
                                        <w:div w:id="976035318">
                                          <w:marLeft w:val="640"/>
                                          <w:marRight w:val="0"/>
                                          <w:marTop w:val="0"/>
                                          <w:marBottom w:val="0"/>
                                          <w:divBdr>
                                            <w:top w:val="none" w:sz="0" w:space="0" w:color="auto"/>
                                            <w:left w:val="none" w:sz="0" w:space="0" w:color="auto"/>
                                            <w:bottom w:val="none" w:sz="0" w:space="0" w:color="auto"/>
                                            <w:right w:val="none" w:sz="0" w:space="0" w:color="auto"/>
                                          </w:divBdr>
                                        </w:div>
                                        <w:div w:id="1007488368">
                                          <w:marLeft w:val="640"/>
                                          <w:marRight w:val="0"/>
                                          <w:marTop w:val="0"/>
                                          <w:marBottom w:val="0"/>
                                          <w:divBdr>
                                            <w:top w:val="none" w:sz="0" w:space="0" w:color="auto"/>
                                            <w:left w:val="none" w:sz="0" w:space="0" w:color="auto"/>
                                            <w:bottom w:val="none" w:sz="0" w:space="0" w:color="auto"/>
                                            <w:right w:val="none" w:sz="0" w:space="0" w:color="auto"/>
                                          </w:divBdr>
                                        </w:div>
                                        <w:div w:id="1016078145">
                                          <w:marLeft w:val="640"/>
                                          <w:marRight w:val="0"/>
                                          <w:marTop w:val="0"/>
                                          <w:marBottom w:val="0"/>
                                          <w:divBdr>
                                            <w:top w:val="none" w:sz="0" w:space="0" w:color="auto"/>
                                            <w:left w:val="none" w:sz="0" w:space="0" w:color="auto"/>
                                            <w:bottom w:val="none" w:sz="0" w:space="0" w:color="auto"/>
                                            <w:right w:val="none" w:sz="0" w:space="0" w:color="auto"/>
                                          </w:divBdr>
                                        </w:div>
                                        <w:div w:id="1021594090">
                                          <w:marLeft w:val="640"/>
                                          <w:marRight w:val="0"/>
                                          <w:marTop w:val="0"/>
                                          <w:marBottom w:val="0"/>
                                          <w:divBdr>
                                            <w:top w:val="none" w:sz="0" w:space="0" w:color="auto"/>
                                            <w:left w:val="none" w:sz="0" w:space="0" w:color="auto"/>
                                            <w:bottom w:val="none" w:sz="0" w:space="0" w:color="auto"/>
                                            <w:right w:val="none" w:sz="0" w:space="0" w:color="auto"/>
                                          </w:divBdr>
                                        </w:div>
                                        <w:div w:id="1151605147">
                                          <w:marLeft w:val="640"/>
                                          <w:marRight w:val="0"/>
                                          <w:marTop w:val="0"/>
                                          <w:marBottom w:val="0"/>
                                          <w:divBdr>
                                            <w:top w:val="none" w:sz="0" w:space="0" w:color="auto"/>
                                            <w:left w:val="none" w:sz="0" w:space="0" w:color="auto"/>
                                            <w:bottom w:val="none" w:sz="0" w:space="0" w:color="auto"/>
                                            <w:right w:val="none" w:sz="0" w:space="0" w:color="auto"/>
                                          </w:divBdr>
                                        </w:div>
                                        <w:div w:id="1165633741">
                                          <w:marLeft w:val="640"/>
                                          <w:marRight w:val="0"/>
                                          <w:marTop w:val="0"/>
                                          <w:marBottom w:val="0"/>
                                          <w:divBdr>
                                            <w:top w:val="none" w:sz="0" w:space="0" w:color="auto"/>
                                            <w:left w:val="none" w:sz="0" w:space="0" w:color="auto"/>
                                            <w:bottom w:val="none" w:sz="0" w:space="0" w:color="auto"/>
                                            <w:right w:val="none" w:sz="0" w:space="0" w:color="auto"/>
                                          </w:divBdr>
                                        </w:div>
                                        <w:div w:id="1185051203">
                                          <w:marLeft w:val="640"/>
                                          <w:marRight w:val="0"/>
                                          <w:marTop w:val="0"/>
                                          <w:marBottom w:val="0"/>
                                          <w:divBdr>
                                            <w:top w:val="none" w:sz="0" w:space="0" w:color="auto"/>
                                            <w:left w:val="none" w:sz="0" w:space="0" w:color="auto"/>
                                            <w:bottom w:val="none" w:sz="0" w:space="0" w:color="auto"/>
                                            <w:right w:val="none" w:sz="0" w:space="0" w:color="auto"/>
                                          </w:divBdr>
                                        </w:div>
                                        <w:div w:id="1262953298">
                                          <w:marLeft w:val="640"/>
                                          <w:marRight w:val="0"/>
                                          <w:marTop w:val="0"/>
                                          <w:marBottom w:val="0"/>
                                          <w:divBdr>
                                            <w:top w:val="none" w:sz="0" w:space="0" w:color="auto"/>
                                            <w:left w:val="none" w:sz="0" w:space="0" w:color="auto"/>
                                            <w:bottom w:val="none" w:sz="0" w:space="0" w:color="auto"/>
                                            <w:right w:val="none" w:sz="0" w:space="0" w:color="auto"/>
                                          </w:divBdr>
                                        </w:div>
                                        <w:div w:id="1294366692">
                                          <w:marLeft w:val="640"/>
                                          <w:marRight w:val="0"/>
                                          <w:marTop w:val="0"/>
                                          <w:marBottom w:val="0"/>
                                          <w:divBdr>
                                            <w:top w:val="none" w:sz="0" w:space="0" w:color="auto"/>
                                            <w:left w:val="none" w:sz="0" w:space="0" w:color="auto"/>
                                            <w:bottom w:val="none" w:sz="0" w:space="0" w:color="auto"/>
                                            <w:right w:val="none" w:sz="0" w:space="0" w:color="auto"/>
                                          </w:divBdr>
                                        </w:div>
                                        <w:div w:id="1299920070">
                                          <w:marLeft w:val="640"/>
                                          <w:marRight w:val="0"/>
                                          <w:marTop w:val="0"/>
                                          <w:marBottom w:val="0"/>
                                          <w:divBdr>
                                            <w:top w:val="none" w:sz="0" w:space="0" w:color="auto"/>
                                            <w:left w:val="none" w:sz="0" w:space="0" w:color="auto"/>
                                            <w:bottom w:val="none" w:sz="0" w:space="0" w:color="auto"/>
                                            <w:right w:val="none" w:sz="0" w:space="0" w:color="auto"/>
                                          </w:divBdr>
                                        </w:div>
                                        <w:div w:id="1588227252">
                                          <w:marLeft w:val="640"/>
                                          <w:marRight w:val="0"/>
                                          <w:marTop w:val="0"/>
                                          <w:marBottom w:val="0"/>
                                          <w:divBdr>
                                            <w:top w:val="none" w:sz="0" w:space="0" w:color="auto"/>
                                            <w:left w:val="none" w:sz="0" w:space="0" w:color="auto"/>
                                            <w:bottom w:val="none" w:sz="0" w:space="0" w:color="auto"/>
                                            <w:right w:val="none" w:sz="0" w:space="0" w:color="auto"/>
                                          </w:divBdr>
                                        </w:div>
                                        <w:div w:id="1644501130">
                                          <w:marLeft w:val="640"/>
                                          <w:marRight w:val="0"/>
                                          <w:marTop w:val="0"/>
                                          <w:marBottom w:val="0"/>
                                          <w:divBdr>
                                            <w:top w:val="none" w:sz="0" w:space="0" w:color="auto"/>
                                            <w:left w:val="none" w:sz="0" w:space="0" w:color="auto"/>
                                            <w:bottom w:val="none" w:sz="0" w:space="0" w:color="auto"/>
                                            <w:right w:val="none" w:sz="0" w:space="0" w:color="auto"/>
                                          </w:divBdr>
                                        </w:div>
                                        <w:div w:id="1675915637">
                                          <w:marLeft w:val="640"/>
                                          <w:marRight w:val="0"/>
                                          <w:marTop w:val="0"/>
                                          <w:marBottom w:val="0"/>
                                          <w:divBdr>
                                            <w:top w:val="none" w:sz="0" w:space="0" w:color="auto"/>
                                            <w:left w:val="none" w:sz="0" w:space="0" w:color="auto"/>
                                            <w:bottom w:val="none" w:sz="0" w:space="0" w:color="auto"/>
                                            <w:right w:val="none" w:sz="0" w:space="0" w:color="auto"/>
                                          </w:divBdr>
                                        </w:div>
                                        <w:div w:id="1700397509">
                                          <w:marLeft w:val="640"/>
                                          <w:marRight w:val="0"/>
                                          <w:marTop w:val="0"/>
                                          <w:marBottom w:val="0"/>
                                          <w:divBdr>
                                            <w:top w:val="none" w:sz="0" w:space="0" w:color="auto"/>
                                            <w:left w:val="none" w:sz="0" w:space="0" w:color="auto"/>
                                            <w:bottom w:val="none" w:sz="0" w:space="0" w:color="auto"/>
                                            <w:right w:val="none" w:sz="0" w:space="0" w:color="auto"/>
                                          </w:divBdr>
                                        </w:div>
                                        <w:div w:id="1748569586">
                                          <w:marLeft w:val="640"/>
                                          <w:marRight w:val="0"/>
                                          <w:marTop w:val="0"/>
                                          <w:marBottom w:val="0"/>
                                          <w:divBdr>
                                            <w:top w:val="none" w:sz="0" w:space="0" w:color="auto"/>
                                            <w:left w:val="none" w:sz="0" w:space="0" w:color="auto"/>
                                            <w:bottom w:val="none" w:sz="0" w:space="0" w:color="auto"/>
                                            <w:right w:val="none" w:sz="0" w:space="0" w:color="auto"/>
                                          </w:divBdr>
                                        </w:div>
                                        <w:div w:id="1771006417">
                                          <w:marLeft w:val="640"/>
                                          <w:marRight w:val="0"/>
                                          <w:marTop w:val="0"/>
                                          <w:marBottom w:val="0"/>
                                          <w:divBdr>
                                            <w:top w:val="none" w:sz="0" w:space="0" w:color="auto"/>
                                            <w:left w:val="none" w:sz="0" w:space="0" w:color="auto"/>
                                            <w:bottom w:val="none" w:sz="0" w:space="0" w:color="auto"/>
                                            <w:right w:val="none" w:sz="0" w:space="0" w:color="auto"/>
                                          </w:divBdr>
                                        </w:div>
                                        <w:div w:id="1831478445">
                                          <w:marLeft w:val="640"/>
                                          <w:marRight w:val="0"/>
                                          <w:marTop w:val="0"/>
                                          <w:marBottom w:val="0"/>
                                          <w:divBdr>
                                            <w:top w:val="none" w:sz="0" w:space="0" w:color="auto"/>
                                            <w:left w:val="none" w:sz="0" w:space="0" w:color="auto"/>
                                            <w:bottom w:val="none" w:sz="0" w:space="0" w:color="auto"/>
                                            <w:right w:val="none" w:sz="0" w:space="0" w:color="auto"/>
                                          </w:divBdr>
                                        </w:div>
                                        <w:div w:id="1864972700">
                                          <w:marLeft w:val="640"/>
                                          <w:marRight w:val="0"/>
                                          <w:marTop w:val="0"/>
                                          <w:marBottom w:val="0"/>
                                          <w:divBdr>
                                            <w:top w:val="none" w:sz="0" w:space="0" w:color="auto"/>
                                            <w:left w:val="none" w:sz="0" w:space="0" w:color="auto"/>
                                            <w:bottom w:val="none" w:sz="0" w:space="0" w:color="auto"/>
                                            <w:right w:val="none" w:sz="0" w:space="0" w:color="auto"/>
                                          </w:divBdr>
                                        </w:div>
                                        <w:div w:id="1890652366">
                                          <w:marLeft w:val="640"/>
                                          <w:marRight w:val="0"/>
                                          <w:marTop w:val="0"/>
                                          <w:marBottom w:val="0"/>
                                          <w:divBdr>
                                            <w:top w:val="none" w:sz="0" w:space="0" w:color="auto"/>
                                            <w:left w:val="none" w:sz="0" w:space="0" w:color="auto"/>
                                            <w:bottom w:val="none" w:sz="0" w:space="0" w:color="auto"/>
                                            <w:right w:val="none" w:sz="0" w:space="0" w:color="auto"/>
                                          </w:divBdr>
                                        </w:div>
                                        <w:div w:id="1914198024">
                                          <w:marLeft w:val="640"/>
                                          <w:marRight w:val="0"/>
                                          <w:marTop w:val="0"/>
                                          <w:marBottom w:val="0"/>
                                          <w:divBdr>
                                            <w:top w:val="none" w:sz="0" w:space="0" w:color="auto"/>
                                            <w:left w:val="none" w:sz="0" w:space="0" w:color="auto"/>
                                            <w:bottom w:val="none" w:sz="0" w:space="0" w:color="auto"/>
                                            <w:right w:val="none" w:sz="0" w:space="0" w:color="auto"/>
                                          </w:divBdr>
                                        </w:div>
                                        <w:div w:id="1925869540">
                                          <w:marLeft w:val="640"/>
                                          <w:marRight w:val="0"/>
                                          <w:marTop w:val="0"/>
                                          <w:marBottom w:val="0"/>
                                          <w:divBdr>
                                            <w:top w:val="none" w:sz="0" w:space="0" w:color="auto"/>
                                            <w:left w:val="none" w:sz="0" w:space="0" w:color="auto"/>
                                            <w:bottom w:val="none" w:sz="0" w:space="0" w:color="auto"/>
                                            <w:right w:val="none" w:sz="0" w:space="0" w:color="auto"/>
                                          </w:divBdr>
                                        </w:div>
                                        <w:div w:id="2014646545">
                                          <w:marLeft w:val="640"/>
                                          <w:marRight w:val="0"/>
                                          <w:marTop w:val="0"/>
                                          <w:marBottom w:val="0"/>
                                          <w:divBdr>
                                            <w:top w:val="none" w:sz="0" w:space="0" w:color="auto"/>
                                            <w:left w:val="none" w:sz="0" w:space="0" w:color="auto"/>
                                            <w:bottom w:val="none" w:sz="0" w:space="0" w:color="auto"/>
                                            <w:right w:val="none" w:sz="0" w:space="0" w:color="auto"/>
                                          </w:divBdr>
                                        </w:div>
                                        <w:div w:id="2055033840">
                                          <w:marLeft w:val="640"/>
                                          <w:marRight w:val="0"/>
                                          <w:marTop w:val="0"/>
                                          <w:marBottom w:val="0"/>
                                          <w:divBdr>
                                            <w:top w:val="none" w:sz="0" w:space="0" w:color="auto"/>
                                            <w:left w:val="none" w:sz="0" w:space="0" w:color="auto"/>
                                            <w:bottom w:val="none" w:sz="0" w:space="0" w:color="auto"/>
                                            <w:right w:val="none" w:sz="0" w:space="0" w:color="auto"/>
                                          </w:divBdr>
                                        </w:div>
                                        <w:div w:id="2065181092">
                                          <w:marLeft w:val="640"/>
                                          <w:marRight w:val="0"/>
                                          <w:marTop w:val="0"/>
                                          <w:marBottom w:val="0"/>
                                          <w:divBdr>
                                            <w:top w:val="none" w:sz="0" w:space="0" w:color="auto"/>
                                            <w:left w:val="none" w:sz="0" w:space="0" w:color="auto"/>
                                            <w:bottom w:val="none" w:sz="0" w:space="0" w:color="auto"/>
                                            <w:right w:val="none" w:sz="0" w:space="0" w:color="auto"/>
                                          </w:divBdr>
                                        </w:div>
                                      </w:divsChild>
                                    </w:div>
                                    <w:div w:id="1952080800">
                                      <w:marLeft w:val="0"/>
                                      <w:marRight w:val="0"/>
                                      <w:marTop w:val="0"/>
                                      <w:marBottom w:val="0"/>
                                      <w:divBdr>
                                        <w:top w:val="none" w:sz="0" w:space="0" w:color="auto"/>
                                        <w:left w:val="none" w:sz="0" w:space="0" w:color="auto"/>
                                        <w:bottom w:val="none" w:sz="0" w:space="0" w:color="auto"/>
                                        <w:right w:val="none" w:sz="0" w:space="0" w:color="auto"/>
                                      </w:divBdr>
                                      <w:divsChild>
                                        <w:div w:id="102459412">
                                          <w:marLeft w:val="640"/>
                                          <w:marRight w:val="0"/>
                                          <w:marTop w:val="0"/>
                                          <w:marBottom w:val="0"/>
                                          <w:divBdr>
                                            <w:top w:val="none" w:sz="0" w:space="0" w:color="auto"/>
                                            <w:left w:val="none" w:sz="0" w:space="0" w:color="auto"/>
                                            <w:bottom w:val="none" w:sz="0" w:space="0" w:color="auto"/>
                                            <w:right w:val="none" w:sz="0" w:space="0" w:color="auto"/>
                                          </w:divBdr>
                                        </w:div>
                                        <w:div w:id="119804981">
                                          <w:marLeft w:val="640"/>
                                          <w:marRight w:val="0"/>
                                          <w:marTop w:val="0"/>
                                          <w:marBottom w:val="0"/>
                                          <w:divBdr>
                                            <w:top w:val="none" w:sz="0" w:space="0" w:color="auto"/>
                                            <w:left w:val="none" w:sz="0" w:space="0" w:color="auto"/>
                                            <w:bottom w:val="none" w:sz="0" w:space="0" w:color="auto"/>
                                            <w:right w:val="none" w:sz="0" w:space="0" w:color="auto"/>
                                          </w:divBdr>
                                        </w:div>
                                        <w:div w:id="189224444">
                                          <w:marLeft w:val="640"/>
                                          <w:marRight w:val="0"/>
                                          <w:marTop w:val="0"/>
                                          <w:marBottom w:val="0"/>
                                          <w:divBdr>
                                            <w:top w:val="none" w:sz="0" w:space="0" w:color="auto"/>
                                            <w:left w:val="none" w:sz="0" w:space="0" w:color="auto"/>
                                            <w:bottom w:val="none" w:sz="0" w:space="0" w:color="auto"/>
                                            <w:right w:val="none" w:sz="0" w:space="0" w:color="auto"/>
                                          </w:divBdr>
                                        </w:div>
                                        <w:div w:id="249628293">
                                          <w:marLeft w:val="640"/>
                                          <w:marRight w:val="0"/>
                                          <w:marTop w:val="0"/>
                                          <w:marBottom w:val="0"/>
                                          <w:divBdr>
                                            <w:top w:val="none" w:sz="0" w:space="0" w:color="auto"/>
                                            <w:left w:val="none" w:sz="0" w:space="0" w:color="auto"/>
                                            <w:bottom w:val="none" w:sz="0" w:space="0" w:color="auto"/>
                                            <w:right w:val="none" w:sz="0" w:space="0" w:color="auto"/>
                                          </w:divBdr>
                                        </w:div>
                                        <w:div w:id="271399251">
                                          <w:marLeft w:val="640"/>
                                          <w:marRight w:val="0"/>
                                          <w:marTop w:val="0"/>
                                          <w:marBottom w:val="0"/>
                                          <w:divBdr>
                                            <w:top w:val="none" w:sz="0" w:space="0" w:color="auto"/>
                                            <w:left w:val="none" w:sz="0" w:space="0" w:color="auto"/>
                                            <w:bottom w:val="none" w:sz="0" w:space="0" w:color="auto"/>
                                            <w:right w:val="none" w:sz="0" w:space="0" w:color="auto"/>
                                          </w:divBdr>
                                        </w:div>
                                        <w:div w:id="311570825">
                                          <w:marLeft w:val="640"/>
                                          <w:marRight w:val="0"/>
                                          <w:marTop w:val="0"/>
                                          <w:marBottom w:val="0"/>
                                          <w:divBdr>
                                            <w:top w:val="none" w:sz="0" w:space="0" w:color="auto"/>
                                            <w:left w:val="none" w:sz="0" w:space="0" w:color="auto"/>
                                            <w:bottom w:val="none" w:sz="0" w:space="0" w:color="auto"/>
                                            <w:right w:val="none" w:sz="0" w:space="0" w:color="auto"/>
                                          </w:divBdr>
                                        </w:div>
                                        <w:div w:id="401176918">
                                          <w:marLeft w:val="640"/>
                                          <w:marRight w:val="0"/>
                                          <w:marTop w:val="0"/>
                                          <w:marBottom w:val="0"/>
                                          <w:divBdr>
                                            <w:top w:val="none" w:sz="0" w:space="0" w:color="auto"/>
                                            <w:left w:val="none" w:sz="0" w:space="0" w:color="auto"/>
                                            <w:bottom w:val="none" w:sz="0" w:space="0" w:color="auto"/>
                                            <w:right w:val="none" w:sz="0" w:space="0" w:color="auto"/>
                                          </w:divBdr>
                                        </w:div>
                                        <w:div w:id="403337281">
                                          <w:marLeft w:val="640"/>
                                          <w:marRight w:val="0"/>
                                          <w:marTop w:val="0"/>
                                          <w:marBottom w:val="0"/>
                                          <w:divBdr>
                                            <w:top w:val="none" w:sz="0" w:space="0" w:color="auto"/>
                                            <w:left w:val="none" w:sz="0" w:space="0" w:color="auto"/>
                                            <w:bottom w:val="none" w:sz="0" w:space="0" w:color="auto"/>
                                            <w:right w:val="none" w:sz="0" w:space="0" w:color="auto"/>
                                          </w:divBdr>
                                        </w:div>
                                        <w:div w:id="422146709">
                                          <w:marLeft w:val="640"/>
                                          <w:marRight w:val="0"/>
                                          <w:marTop w:val="0"/>
                                          <w:marBottom w:val="0"/>
                                          <w:divBdr>
                                            <w:top w:val="none" w:sz="0" w:space="0" w:color="auto"/>
                                            <w:left w:val="none" w:sz="0" w:space="0" w:color="auto"/>
                                            <w:bottom w:val="none" w:sz="0" w:space="0" w:color="auto"/>
                                            <w:right w:val="none" w:sz="0" w:space="0" w:color="auto"/>
                                          </w:divBdr>
                                        </w:div>
                                        <w:div w:id="429857781">
                                          <w:marLeft w:val="640"/>
                                          <w:marRight w:val="0"/>
                                          <w:marTop w:val="0"/>
                                          <w:marBottom w:val="0"/>
                                          <w:divBdr>
                                            <w:top w:val="none" w:sz="0" w:space="0" w:color="auto"/>
                                            <w:left w:val="none" w:sz="0" w:space="0" w:color="auto"/>
                                            <w:bottom w:val="none" w:sz="0" w:space="0" w:color="auto"/>
                                            <w:right w:val="none" w:sz="0" w:space="0" w:color="auto"/>
                                          </w:divBdr>
                                        </w:div>
                                        <w:div w:id="434519911">
                                          <w:marLeft w:val="640"/>
                                          <w:marRight w:val="0"/>
                                          <w:marTop w:val="0"/>
                                          <w:marBottom w:val="0"/>
                                          <w:divBdr>
                                            <w:top w:val="none" w:sz="0" w:space="0" w:color="auto"/>
                                            <w:left w:val="none" w:sz="0" w:space="0" w:color="auto"/>
                                            <w:bottom w:val="none" w:sz="0" w:space="0" w:color="auto"/>
                                            <w:right w:val="none" w:sz="0" w:space="0" w:color="auto"/>
                                          </w:divBdr>
                                        </w:div>
                                        <w:div w:id="436294092">
                                          <w:marLeft w:val="640"/>
                                          <w:marRight w:val="0"/>
                                          <w:marTop w:val="0"/>
                                          <w:marBottom w:val="0"/>
                                          <w:divBdr>
                                            <w:top w:val="none" w:sz="0" w:space="0" w:color="auto"/>
                                            <w:left w:val="none" w:sz="0" w:space="0" w:color="auto"/>
                                            <w:bottom w:val="none" w:sz="0" w:space="0" w:color="auto"/>
                                            <w:right w:val="none" w:sz="0" w:space="0" w:color="auto"/>
                                          </w:divBdr>
                                        </w:div>
                                        <w:div w:id="483548047">
                                          <w:marLeft w:val="640"/>
                                          <w:marRight w:val="0"/>
                                          <w:marTop w:val="0"/>
                                          <w:marBottom w:val="0"/>
                                          <w:divBdr>
                                            <w:top w:val="none" w:sz="0" w:space="0" w:color="auto"/>
                                            <w:left w:val="none" w:sz="0" w:space="0" w:color="auto"/>
                                            <w:bottom w:val="none" w:sz="0" w:space="0" w:color="auto"/>
                                            <w:right w:val="none" w:sz="0" w:space="0" w:color="auto"/>
                                          </w:divBdr>
                                        </w:div>
                                        <w:div w:id="527107066">
                                          <w:marLeft w:val="640"/>
                                          <w:marRight w:val="0"/>
                                          <w:marTop w:val="0"/>
                                          <w:marBottom w:val="0"/>
                                          <w:divBdr>
                                            <w:top w:val="none" w:sz="0" w:space="0" w:color="auto"/>
                                            <w:left w:val="none" w:sz="0" w:space="0" w:color="auto"/>
                                            <w:bottom w:val="none" w:sz="0" w:space="0" w:color="auto"/>
                                            <w:right w:val="none" w:sz="0" w:space="0" w:color="auto"/>
                                          </w:divBdr>
                                        </w:div>
                                        <w:div w:id="534387154">
                                          <w:marLeft w:val="640"/>
                                          <w:marRight w:val="0"/>
                                          <w:marTop w:val="0"/>
                                          <w:marBottom w:val="0"/>
                                          <w:divBdr>
                                            <w:top w:val="none" w:sz="0" w:space="0" w:color="auto"/>
                                            <w:left w:val="none" w:sz="0" w:space="0" w:color="auto"/>
                                            <w:bottom w:val="none" w:sz="0" w:space="0" w:color="auto"/>
                                            <w:right w:val="none" w:sz="0" w:space="0" w:color="auto"/>
                                          </w:divBdr>
                                        </w:div>
                                        <w:div w:id="536545465">
                                          <w:marLeft w:val="640"/>
                                          <w:marRight w:val="0"/>
                                          <w:marTop w:val="0"/>
                                          <w:marBottom w:val="0"/>
                                          <w:divBdr>
                                            <w:top w:val="none" w:sz="0" w:space="0" w:color="auto"/>
                                            <w:left w:val="none" w:sz="0" w:space="0" w:color="auto"/>
                                            <w:bottom w:val="none" w:sz="0" w:space="0" w:color="auto"/>
                                            <w:right w:val="none" w:sz="0" w:space="0" w:color="auto"/>
                                          </w:divBdr>
                                        </w:div>
                                        <w:div w:id="549538980">
                                          <w:marLeft w:val="640"/>
                                          <w:marRight w:val="0"/>
                                          <w:marTop w:val="0"/>
                                          <w:marBottom w:val="0"/>
                                          <w:divBdr>
                                            <w:top w:val="none" w:sz="0" w:space="0" w:color="auto"/>
                                            <w:left w:val="none" w:sz="0" w:space="0" w:color="auto"/>
                                            <w:bottom w:val="none" w:sz="0" w:space="0" w:color="auto"/>
                                            <w:right w:val="none" w:sz="0" w:space="0" w:color="auto"/>
                                          </w:divBdr>
                                        </w:div>
                                        <w:div w:id="610552938">
                                          <w:marLeft w:val="640"/>
                                          <w:marRight w:val="0"/>
                                          <w:marTop w:val="0"/>
                                          <w:marBottom w:val="0"/>
                                          <w:divBdr>
                                            <w:top w:val="none" w:sz="0" w:space="0" w:color="auto"/>
                                            <w:left w:val="none" w:sz="0" w:space="0" w:color="auto"/>
                                            <w:bottom w:val="none" w:sz="0" w:space="0" w:color="auto"/>
                                            <w:right w:val="none" w:sz="0" w:space="0" w:color="auto"/>
                                          </w:divBdr>
                                        </w:div>
                                        <w:div w:id="641811842">
                                          <w:marLeft w:val="640"/>
                                          <w:marRight w:val="0"/>
                                          <w:marTop w:val="0"/>
                                          <w:marBottom w:val="0"/>
                                          <w:divBdr>
                                            <w:top w:val="none" w:sz="0" w:space="0" w:color="auto"/>
                                            <w:left w:val="none" w:sz="0" w:space="0" w:color="auto"/>
                                            <w:bottom w:val="none" w:sz="0" w:space="0" w:color="auto"/>
                                            <w:right w:val="none" w:sz="0" w:space="0" w:color="auto"/>
                                          </w:divBdr>
                                        </w:div>
                                        <w:div w:id="702293212">
                                          <w:marLeft w:val="640"/>
                                          <w:marRight w:val="0"/>
                                          <w:marTop w:val="0"/>
                                          <w:marBottom w:val="0"/>
                                          <w:divBdr>
                                            <w:top w:val="none" w:sz="0" w:space="0" w:color="auto"/>
                                            <w:left w:val="none" w:sz="0" w:space="0" w:color="auto"/>
                                            <w:bottom w:val="none" w:sz="0" w:space="0" w:color="auto"/>
                                            <w:right w:val="none" w:sz="0" w:space="0" w:color="auto"/>
                                          </w:divBdr>
                                        </w:div>
                                        <w:div w:id="730079532">
                                          <w:marLeft w:val="640"/>
                                          <w:marRight w:val="0"/>
                                          <w:marTop w:val="0"/>
                                          <w:marBottom w:val="0"/>
                                          <w:divBdr>
                                            <w:top w:val="none" w:sz="0" w:space="0" w:color="auto"/>
                                            <w:left w:val="none" w:sz="0" w:space="0" w:color="auto"/>
                                            <w:bottom w:val="none" w:sz="0" w:space="0" w:color="auto"/>
                                            <w:right w:val="none" w:sz="0" w:space="0" w:color="auto"/>
                                          </w:divBdr>
                                        </w:div>
                                        <w:div w:id="789056178">
                                          <w:marLeft w:val="640"/>
                                          <w:marRight w:val="0"/>
                                          <w:marTop w:val="0"/>
                                          <w:marBottom w:val="0"/>
                                          <w:divBdr>
                                            <w:top w:val="none" w:sz="0" w:space="0" w:color="auto"/>
                                            <w:left w:val="none" w:sz="0" w:space="0" w:color="auto"/>
                                            <w:bottom w:val="none" w:sz="0" w:space="0" w:color="auto"/>
                                            <w:right w:val="none" w:sz="0" w:space="0" w:color="auto"/>
                                          </w:divBdr>
                                        </w:div>
                                        <w:div w:id="840316724">
                                          <w:marLeft w:val="640"/>
                                          <w:marRight w:val="0"/>
                                          <w:marTop w:val="0"/>
                                          <w:marBottom w:val="0"/>
                                          <w:divBdr>
                                            <w:top w:val="none" w:sz="0" w:space="0" w:color="auto"/>
                                            <w:left w:val="none" w:sz="0" w:space="0" w:color="auto"/>
                                            <w:bottom w:val="none" w:sz="0" w:space="0" w:color="auto"/>
                                            <w:right w:val="none" w:sz="0" w:space="0" w:color="auto"/>
                                          </w:divBdr>
                                        </w:div>
                                        <w:div w:id="906309026">
                                          <w:marLeft w:val="640"/>
                                          <w:marRight w:val="0"/>
                                          <w:marTop w:val="0"/>
                                          <w:marBottom w:val="0"/>
                                          <w:divBdr>
                                            <w:top w:val="none" w:sz="0" w:space="0" w:color="auto"/>
                                            <w:left w:val="none" w:sz="0" w:space="0" w:color="auto"/>
                                            <w:bottom w:val="none" w:sz="0" w:space="0" w:color="auto"/>
                                            <w:right w:val="none" w:sz="0" w:space="0" w:color="auto"/>
                                          </w:divBdr>
                                        </w:div>
                                        <w:div w:id="924997558">
                                          <w:marLeft w:val="640"/>
                                          <w:marRight w:val="0"/>
                                          <w:marTop w:val="0"/>
                                          <w:marBottom w:val="0"/>
                                          <w:divBdr>
                                            <w:top w:val="none" w:sz="0" w:space="0" w:color="auto"/>
                                            <w:left w:val="none" w:sz="0" w:space="0" w:color="auto"/>
                                            <w:bottom w:val="none" w:sz="0" w:space="0" w:color="auto"/>
                                            <w:right w:val="none" w:sz="0" w:space="0" w:color="auto"/>
                                          </w:divBdr>
                                        </w:div>
                                        <w:div w:id="969746158">
                                          <w:marLeft w:val="640"/>
                                          <w:marRight w:val="0"/>
                                          <w:marTop w:val="0"/>
                                          <w:marBottom w:val="0"/>
                                          <w:divBdr>
                                            <w:top w:val="none" w:sz="0" w:space="0" w:color="auto"/>
                                            <w:left w:val="none" w:sz="0" w:space="0" w:color="auto"/>
                                            <w:bottom w:val="none" w:sz="0" w:space="0" w:color="auto"/>
                                            <w:right w:val="none" w:sz="0" w:space="0" w:color="auto"/>
                                          </w:divBdr>
                                        </w:div>
                                        <w:div w:id="1000696012">
                                          <w:marLeft w:val="640"/>
                                          <w:marRight w:val="0"/>
                                          <w:marTop w:val="0"/>
                                          <w:marBottom w:val="0"/>
                                          <w:divBdr>
                                            <w:top w:val="none" w:sz="0" w:space="0" w:color="auto"/>
                                            <w:left w:val="none" w:sz="0" w:space="0" w:color="auto"/>
                                            <w:bottom w:val="none" w:sz="0" w:space="0" w:color="auto"/>
                                            <w:right w:val="none" w:sz="0" w:space="0" w:color="auto"/>
                                          </w:divBdr>
                                        </w:div>
                                        <w:div w:id="1048918169">
                                          <w:marLeft w:val="640"/>
                                          <w:marRight w:val="0"/>
                                          <w:marTop w:val="0"/>
                                          <w:marBottom w:val="0"/>
                                          <w:divBdr>
                                            <w:top w:val="none" w:sz="0" w:space="0" w:color="auto"/>
                                            <w:left w:val="none" w:sz="0" w:space="0" w:color="auto"/>
                                            <w:bottom w:val="none" w:sz="0" w:space="0" w:color="auto"/>
                                            <w:right w:val="none" w:sz="0" w:space="0" w:color="auto"/>
                                          </w:divBdr>
                                        </w:div>
                                        <w:div w:id="1210453789">
                                          <w:marLeft w:val="640"/>
                                          <w:marRight w:val="0"/>
                                          <w:marTop w:val="0"/>
                                          <w:marBottom w:val="0"/>
                                          <w:divBdr>
                                            <w:top w:val="none" w:sz="0" w:space="0" w:color="auto"/>
                                            <w:left w:val="none" w:sz="0" w:space="0" w:color="auto"/>
                                            <w:bottom w:val="none" w:sz="0" w:space="0" w:color="auto"/>
                                            <w:right w:val="none" w:sz="0" w:space="0" w:color="auto"/>
                                          </w:divBdr>
                                        </w:div>
                                        <w:div w:id="1219628224">
                                          <w:marLeft w:val="640"/>
                                          <w:marRight w:val="0"/>
                                          <w:marTop w:val="0"/>
                                          <w:marBottom w:val="0"/>
                                          <w:divBdr>
                                            <w:top w:val="none" w:sz="0" w:space="0" w:color="auto"/>
                                            <w:left w:val="none" w:sz="0" w:space="0" w:color="auto"/>
                                            <w:bottom w:val="none" w:sz="0" w:space="0" w:color="auto"/>
                                            <w:right w:val="none" w:sz="0" w:space="0" w:color="auto"/>
                                          </w:divBdr>
                                        </w:div>
                                        <w:div w:id="1256745646">
                                          <w:marLeft w:val="640"/>
                                          <w:marRight w:val="0"/>
                                          <w:marTop w:val="0"/>
                                          <w:marBottom w:val="0"/>
                                          <w:divBdr>
                                            <w:top w:val="none" w:sz="0" w:space="0" w:color="auto"/>
                                            <w:left w:val="none" w:sz="0" w:space="0" w:color="auto"/>
                                            <w:bottom w:val="none" w:sz="0" w:space="0" w:color="auto"/>
                                            <w:right w:val="none" w:sz="0" w:space="0" w:color="auto"/>
                                          </w:divBdr>
                                        </w:div>
                                        <w:div w:id="1289819822">
                                          <w:marLeft w:val="640"/>
                                          <w:marRight w:val="0"/>
                                          <w:marTop w:val="0"/>
                                          <w:marBottom w:val="0"/>
                                          <w:divBdr>
                                            <w:top w:val="none" w:sz="0" w:space="0" w:color="auto"/>
                                            <w:left w:val="none" w:sz="0" w:space="0" w:color="auto"/>
                                            <w:bottom w:val="none" w:sz="0" w:space="0" w:color="auto"/>
                                            <w:right w:val="none" w:sz="0" w:space="0" w:color="auto"/>
                                          </w:divBdr>
                                        </w:div>
                                        <w:div w:id="1353610504">
                                          <w:marLeft w:val="640"/>
                                          <w:marRight w:val="0"/>
                                          <w:marTop w:val="0"/>
                                          <w:marBottom w:val="0"/>
                                          <w:divBdr>
                                            <w:top w:val="none" w:sz="0" w:space="0" w:color="auto"/>
                                            <w:left w:val="none" w:sz="0" w:space="0" w:color="auto"/>
                                            <w:bottom w:val="none" w:sz="0" w:space="0" w:color="auto"/>
                                            <w:right w:val="none" w:sz="0" w:space="0" w:color="auto"/>
                                          </w:divBdr>
                                        </w:div>
                                        <w:div w:id="1359937773">
                                          <w:marLeft w:val="640"/>
                                          <w:marRight w:val="0"/>
                                          <w:marTop w:val="0"/>
                                          <w:marBottom w:val="0"/>
                                          <w:divBdr>
                                            <w:top w:val="none" w:sz="0" w:space="0" w:color="auto"/>
                                            <w:left w:val="none" w:sz="0" w:space="0" w:color="auto"/>
                                            <w:bottom w:val="none" w:sz="0" w:space="0" w:color="auto"/>
                                            <w:right w:val="none" w:sz="0" w:space="0" w:color="auto"/>
                                          </w:divBdr>
                                        </w:div>
                                        <w:div w:id="1547788614">
                                          <w:marLeft w:val="640"/>
                                          <w:marRight w:val="0"/>
                                          <w:marTop w:val="0"/>
                                          <w:marBottom w:val="0"/>
                                          <w:divBdr>
                                            <w:top w:val="none" w:sz="0" w:space="0" w:color="auto"/>
                                            <w:left w:val="none" w:sz="0" w:space="0" w:color="auto"/>
                                            <w:bottom w:val="none" w:sz="0" w:space="0" w:color="auto"/>
                                            <w:right w:val="none" w:sz="0" w:space="0" w:color="auto"/>
                                          </w:divBdr>
                                        </w:div>
                                        <w:div w:id="1583562188">
                                          <w:marLeft w:val="640"/>
                                          <w:marRight w:val="0"/>
                                          <w:marTop w:val="0"/>
                                          <w:marBottom w:val="0"/>
                                          <w:divBdr>
                                            <w:top w:val="none" w:sz="0" w:space="0" w:color="auto"/>
                                            <w:left w:val="none" w:sz="0" w:space="0" w:color="auto"/>
                                            <w:bottom w:val="none" w:sz="0" w:space="0" w:color="auto"/>
                                            <w:right w:val="none" w:sz="0" w:space="0" w:color="auto"/>
                                          </w:divBdr>
                                        </w:div>
                                        <w:div w:id="1595867751">
                                          <w:marLeft w:val="640"/>
                                          <w:marRight w:val="0"/>
                                          <w:marTop w:val="0"/>
                                          <w:marBottom w:val="0"/>
                                          <w:divBdr>
                                            <w:top w:val="none" w:sz="0" w:space="0" w:color="auto"/>
                                            <w:left w:val="none" w:sz="0" w:space="0" w:color="auto"/>
                                            <w:bottom w:val="none" w:sz="0" w:space="0" w:color="auto"/>
                                            <w:right w:val="none" w:sz="0" w:space="0" w:color="auto"/>
                                          </w:divBdr>
                                        </w:div>
                                        <w:div w:id="1616405714">
                                          <w:marLeft w:val="640"/>
                                          <w:marRight w:val="0"/>
                                          <w:marTop w:val="0"/>
                                          <w:marBottom w:val="0"/>
                                          <w:divBdr>
                                            <w:top w:val="none" w:sz="0" w:space="0" w:color="auto"/>
                                            <w:left w:val="none" w:sz="0" w:space="0" w:color="auto"/>
                                            <w:bottom w:val="none" w:sz="0" w:space="0" w:color="auto"/>
                                            <w:right w:val="none" w:sz="0" w:space="0" w:color="auto"/>
                                          </w:divBdr>
                                        </w:div>
                                        <w:div w:id="1658340500">
                                          <w:marLeft w:val="640"/>
                                          <w:marRight w:val="0"/>
                                          <w:marTop w:val="0"/>
                                          <w:marBottom w:val="0"/>
                                          <w:divBdr>
                                            <w:top w:val="none" w:sz="0" w:space="0" w:color="auto"/>
                                            <w:left w:val="none" w:sz="0" w:space="0" w:color="auto"/>
                                            <w:bottom w:val="none" w:sz="0" w:space="0" w:color="auto"/>
                                            <w:right w:val="none" w:sz="0" w:space="0" w:color="auto"/>
                                          </w:divBdr>
                                        </w:div>
                                        <w:div w:id="1671789320">
                                          <w:marLeft w:val="640"/>
                                          <w:marRight w:val="0"/>
                                          <w:marTop w:val="0"/>
                                          <w:marBottom w:val="0"/>
                                          <w:divBdr>
                                            <w:top w:val="none" w:sz="0" w:space="0" w:color="auto"/>
                                            <w:left w:val="none" w:sz="0" w:space="0" w:color="auto"/>
                                            <w:bottom w:val="none" w:sz="0" w:space="0" w:color="auto"/>
                                            <w:right w:val="none" w:sz="0" w:space="0" w:color="auto"/>
                                          </w:divBdr>
                                        </w:div>
                                        <w:div w:id="1674644284">
                                          <w:marLeft w:val="640"/>
                                          <w:marRight w:val="0"/>
                                          <w:marTop w:val="0"/>
                                          <w:marBottom w:val="0"/>
                                          <w:divBdr>
                                            <w:top w:val="none" w:sz="0" w:space="0" w:color="auto"/>
                                            <w:left w:val="none" w:sz="0" w:space="0" w:color="auto"/>
                                            <w:bottom w:val="none" w:sz="0" w:space="0" w:color="auto"/>
                                            <w:right w:val="none" w:sz="0" w:space="0" w:color="auto"/>
                                          </w:divBdr>
                                        </w:div>
                                        <w:div w:id="1697390533">
                                          <w:marLeft w:val="640"/>
                                          <w:marRight w:val="0"/>
                                          <w:marTop w:val="0"/>
                                          <w:marBottom w:val="0"/>
                                          <w:divBdr>
                                            <w:top w:val="none" w:sz="0" w:space="0" w:color="auto"/>
                                            <w:left w:val="none" w:sz="0" w:space="0" w:color="auto"/>
                                            <w:bottom w:val="none" w:sz="0" w:space="0" w:color="auto"/>
                                            <w:right w:val="none" w:sz="0" w:space="0" w:color="auto"/>
                                          </w:divBdr>
                                        </w:div>
                                        <w:div w:id="1707637407">
                                          <w:marLeft w:val="640"/>
                                          <w:marRight w:val="0"/>
                                          <w:marTop w:val="0"/>
                                          <w:marBottom w:val="0"/>
                                          <w:divBdr>
                                            <w:top w:val="none" w:sz="0" w:space="0" w:color="auto"/>
                                            <w:left w:val="none" w:sz="0" w:space="0" w:color="auto"/>
                                            <w:bottom w:val="none" w:sz="0" w:space="0" w:color="auto"/>
                                            <w:right w:val="none" w:sz="0" w:space="0" w:color="auto"/>
                                          </w:divBdr>
                                        </w:div>
                                        <w:div w:id="1759248599">
                                          <w:marLeft w:val="640"/>
                                          <w:marRight w:val="0"/>
                                          <w:marTop w:val="0"/>
                                          <w:marBottom w:val="0"/>
                                          <w:divBdr>
                                            <w:top w:val="none" w:sz="0" w:space="0" w:color="auto"/>
                                            <w:left w:val="none" w:sz="0" w:space="0" w:color="auto"/>
                                            <w:bottom w:val="none" w:sz="0" w:space="0" w:color="auto"/>
                                            <w:right w:val="none" w:sz="0" w:space="0" w:color="auto"/>
                                          </w:divBdr>
                                        </w:div>
                                        <w:div w:id="1816141409">
                                          <w:marLeft w:val="640"/>
                                          <w:marRight w:val="0"/>
                                          <w:marTop w:val="0"/>
                                          <w:marBottom w:val="0"/>
                                          <w:divBdr>
                                            <w:top w:val="none" w:sz="0" w:space="0" w:color="auto"/>
                                            <w:left w:val="none" w:sz="0" w:space="0" w:color="auto"/>
                                            <w:bottom w:val="none" w:sz="0" w:space="0" w:color="auto"/>
                                            <w:right w:val="none" w:sz="0" w:space="0" w:color="auto"/>
                                          </w:divBdr>
                                        </w:div>
                                        <w:div w:id="1919627388">
                                          <w:marLeft w:val="640"/>
                                          <w:marRight w:val="0"/>
                                          <w:marTop w:val="0"/>
                                          <w:marBottom w:val="0"/>
                                          <w:divBdr>
                                            <w:top w:val="none" w:sz="0" w:space="0" w:color="auto"/>
                                            <w:left w:val="none" w:sz="0" w:space="0" w:color="auto"/>
                                            <w:bottom w:val="none" w:sz="0" w:space="0" w:color="auto"/>
                                            <w:right w:val="none" w:sz="0" w:space="0" w:color="auto"/>
                                          </w:divBdr>
                                        </w:div>
                                        <w:div w:id="1979341894">
                                          <w:marLeft w:val="640"/>
                                          <w:marRight w:val="0"/>
                                          <w:marTop w:val="0"/>
                                          <w:marBottom w:val="0"/>
                                          <w:divBdr>
                                            <w:top w:val="none" w:sz="0" w:space="0" w:color="auto"/>
                                            <w:left w:val="none" w:sz="0" w:space="0" w:color="auto"/>
                                            <w:bottom w:val="none" w:sz="0" w:space="0" w:color="auto"/>
                                            <w:right w:val="none" w:sz="0" w:space="0" w:color="auto"/>
                                          </w:divBdr>
                                        </w:div>
                                        <w:div w:id="2033413103">
                                          <w:marLeft w:val="640"/>
                                          <w:marRight w:val="0"/>
                                          <w:marTop w:val="0"/>
                                          <w:marBottom w:val="0"/>
                                          <w:divBdr>
                                            <w:top w:val="none" w:sz="0" w:space="0" w:color="auto"/>
                                            <w:left w:val="none" w:sz="0" w:space="0" w:color="auto"/>
                                            <w:bottom w:val="none" w:sz="0" w:space="0" w:color="auto"/>
                                            <w:right w:val="none" w:sz="0" w:space="0" w:color="auto"/>
                                          </w:divBdr>
                                        </w:div>
                                        <w:div w:id="2116055719">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9889420">
                              <w:marLeft w:val="0"/>
                              <w:marRight w:val="0"/>
                              <w:marTop w:val="0"/>
                              <w:marBottom w:val="0"/>
                              <w:divBdr>
                                <w:top w:val="none" w:sz="0" w:space="0" w:color="auto"/>
                                <w:left w:val="none" w:sz="0" w:space="0" w:color="auto"/>
                                <w:bottom w:val="none" w:sz="0" w:space="0" w:color="auto"/>
                                <w:right w:val="none" w:sz="0" w:space="0" w:color="auto"/>
                              </w:divBdr>
                              <w:divsChild>
                                <w:div w:id="27225515">
                                  <w:marLeft w:val="640"/>
                                  <w:marRight w:val="0"/>
                                  <w:marTop w:val="0"/>
                                  <w:marBottom w:val="0"/>
                                  <w:divBdr>
                                    <w:top w:val="none" w:sz="0" w:space="0" w:color="auto"/>
                                    <w:left w:val="none" w:sz="0" w:space="0" w:color="auto"/>
                                    <w:bottom w:val="none" w:sz="0" w:space="0" w:color="auto"/>
                                    <w:right w:val="none" w:sz="0" w:space="0" w:color="auto"/>
                                  </w:divBdr>
                                </w:div>
                                <w:div w:id="29646928">
                                  <w:marLeft w:val="640"/>
                                  <w:marRight w:val="0"/>
                                  <w:marTop w:val="0"/>
                                  <w:marBottom w:val="0"/>
                                  <w:divBdr>
                                    <w:top w:val="none" w:sz="0" w:space="0" w:color="auto"/>
                                    <w:left w:val="none" w:sz="0" w:space="0" w:color="auto"/>
                                    <w:bottom w:val="none" w:sz="0" w:space="0" w:color="auto"/>
                                    <w:right w:val="none" w:sz="0" w:space="0" w:color="auto"/>
                                  </w:divBdr>
                                </w:div>
                                <w:div w:id="29887363">
                                  <w:marLeft w:val="640"/>
                                  <w:marRight w:val="0"/>
                                  <w:marTop w:val="0"/>
                                  <w:marBottom w:val="0"/>
                                  <w:divBdr>
                                    <w:top w:val="none" w:sz="0" w:space="0" w:color="auto"/>
                                    <w:left w:val="none" w:sz="0" w:space="0" w:color="auto"/>
                                    <w:bottom w:val="none" w:sz="0" w:space="0" w:color="auto"/>
                                    <w:right w:val="none" w:sz="0" w:space="0" w:color="auto"/>
                                  </w:divBdr>
                                </w:div>
                                <w:div w:id="79525754">
                                  <w:marLeft w:val="640"/>
                                  <w:marRight w:val="0"/>
                                  <w:marTop w:val="0"/>
                                  <w:marBottom w:val="0"/>
                                  <w:divBdr>
                                    <w:top w:val="none" w:sz="0" w:space="0" w:color="auto"/>
                                    <w:left w:val="none" w:sz="0" w:space="0" w:color="auto"/>
                                    <w:bottom w:val="none" w:sz="0" w:space="0" w:color="auto"/>
                                    <w:right w:val="none" w:sz="0" w:space="0" w:color="auto"/>
                                  </w:divBdr>
                                </w:div>
                                <w:div w:id="109935425">
                                  <w:marLeft w:val="640"/>
                                  <w:marRight w:val="0"/>
                                  <w:marTop w:val="0"/>
                                  <w:marBottom w:val="0"/>
                                  <w:divBdr>
                                    <w:top w:val="none" w:sz="0" w:space="0" w:color="auto"/>
                                    <w:left w:val="none" w:sz="0" w:space="0" w:color="auto"/>
                                    <w:bottom w:val="none" w:sz="0" w:space="0" w:color="auto"/>
                                    <w:right w:val="none" w:sz="0" w:space="0" w:color="auto"/>
                                  </w:divBdr>
                                </w:div>
                                <w:div w:id="191236895">
                                  <w:marLeft w:val="640"/>
                                  <w:marRight w:val="0"/>
                                  <w:marTop w:val="0"/>
                                  <w:marBottom w:val="0"/>
                                  <w:divBdr>
                                    <w:top w:val="none" w:sz="0" w:space="0" w:color="auto"/>
                                    <w:left w:val="none" w:sz="0" w:space="0" w:color="auto"/>
                                    <w:bottom w:val="none" w:sz="0" w:space="0" w:color="auto"/>
                                    <w:right w:val="none" w:sz="0" w:space="0" w:color="auto"/>
                                  </w:divBdr>
                                </w:div>
                                <w:div w:id="195852595">
                                  <w:marLeft w:val="640"/>
                                  <w:marRight w:val="0"/>
                                  <w:marTop w:val="0"/>
                                  <w:marBottom w:val="0"/>
                                  <w:divBdr>
                                    <w:top w:val="none" w:sz="0" w:space="0" w:color="auto"/>
                                    <w:left w:val="none" w:sz="0" w:space="0" w:color="auto"/>
                                    <w:bottom w:val="none" w:sz="0" w:space="0" w:color="auto"/>
                                    <w:right w:val="none" w:sz="0" w:space="0" w:color="auto"/>
                                  </w:divBdr>
                                </w:div>
                                <w:div w:id="201132435">
                                  <w:marLeft w:val="640"/>
                                  <w:marRight w:val="0"/>
                                  <w:marTop w:val="0"/>
                                  <w:marBottom w:val="0"/>
                                  <w:divBdr>
                                    <w:top w:val="none" w:sz="0" w:space="0" w:color="auto"/>
                                    <w:left w:val="none" w:sz="0" w:space="0" w:color="auto"/>
                                    <w:bottom w:val="none" w:sz="0" w:space="0" w:color="auto"/>
                                    <w:right w:val="none" w:sz="0" w:space="0" w:color="auto"/>
                                  </w:divBdr>
                                </w:div>
                                <w:div w:id="256715394">
                                  <w:marLeft w:val="640"/>
                                  <w:marRight w:val="0"/>
                                  <w:marTop w:val="0"/>
                                  <w:marBottom w:val="0"/>
                                  <w:divBdr>
                                    <w:top w:val="none" w:sz="0" w:space="0" w:color="auto"/>
                                    <w:left w:val="none" w:sz="0" w:space="0" w:color="auto"/>
                                    <w:bottom w:val="none" w:sz="0" w:space="0" w:color="auto"/>
                                    <w:right w:val="none" w:sz="0" w:space="0" w:color="auto"/>
                                  </w:divBdr>
                                </w:div>
                                <w:div w:id="279266673">
                                  <w:marLeft w:val="640"/>
                                  <w:marRight w:val="0"/>
                                  <w:marTop w:val="0"/>
                                  <w:marBottom w:val="0"/>
                                  <w:divBdr>
                                    <w:top w:val="none" w:sz="0" w:space="0" w:color="auto"/>
                                    <w:left w:val="none" w:sz="0" w:space="0" w:color="auto"/>
                                    <w:bottom w:val="none" w:sz="0" w:space="0" w:color="auto"/>
                                    <w:right w:val="none" w:sz="0" w:space="0" w:color="auto"/>
                                  </w:divBdr>
                                </w:div>
                                <w:div w:id="286670631">
                                  <w:marLeft w:val="640"/>
                                  <w:marRight w:val="0"/>
                                  <w:marTop w:val="0"/>
                                  <w:marBottom w:val="0"/>
                                  <w:divBdr>
                                    <w:top w:val="none" w:sz="0" w:space="0" w:color="auto"/>
                                    <w:left w:val="none" w:sz="0" w:space="0" w:color="auto"/>
                                    <w:bottom w:val="none" w:sz="0" w:space="0" w:color="auto"/>
                                    <w:right w:val="none" w:sz="0" w:space="0" w:color="auto"/>
                                  </w:divBdr>
                                </w:div>
                                <w:div w:id="304242897">
                                  <w:marLeft w:val="640"/>
                                  <w:marRight w:val="0"/>
                                  <w:marTop w:val="0"/>
                                  <w:marBottom w:val="0"/>
                                  <w:divBdr>
                                    <w:top w:val="none" w:sz="0" w:space="0" w:color="auto"/>
                                    <w:left w:val="none" w:sz="0" w:space="0" w:color="auto"/>
                                    <w:bottom w:val="none" w:sz="0" w:space="0" w:color="auto"/>
                                    <w:right w:val="none" w:sz="0" w:space="0" w:color="auto"/>
                                  </w:divBdr>
                                </w:div>
                                <w:div w:id="363362587">
                                  <w:marLeft w:val="640"/>
                                  <w:marRight w:val="0"/>
                                  <w:marTop w:val="0"/>
                                  <w:marBottom w:val="0"/>
                                  <w:divBdr>
                                    <w:top w:val="none" w:sz="0" w:space="0" w:color="auto"/>
                                    <w:left w:val="none" w:sz="0" w:space="0" w:color="auto"/>
                                    <w:bottom w:val="none" w:sz="0" w:space="0" w:color="auto"/>
                                    <w:right w:val="none" w:sz="0" w:space="0" w:color="auto"/>
                                  </w:divBdr>
                                </w:div>
                                <w:div w:id="386078209">
                                  <w:marLeft w:val="640"/>
                                  <w:marRight w:val="0"/>
                                  <w:marTop w:val="0"/>
                                  <w:marBottom w:val="0"/>
                                  <w:divBdr>
                                    <w:top w:val="none" w:sz="0" w:space="0" w:color="auto"/>
                                    <w:left w:val="none" w:sz="0" w:space="0" w:color="auto"/>
                                    <w:bottom w:val="none" w:sz="0" w:space="0" w:color="auto"/>
                                    <w:right w:val="none" w:sz="0" w:space="0" w:color="auto"/>
                                  </w:divBdr>
                                </w:div>
                                <w:div w:id="391663803">
                                  <w:marLeft w:val="640"/>
                                  <w:marRight w:val="0"/>
                                  <w:marTop w:val="0"/>
                                  <w:marBottom w:val="0"/>
                                  <w:divBdr>
                                    <w:top w:val="none" w:sz="0" w:space="0" w:color="auto"/>
                                    <w:left w:val="none" w:sz="0" w:space="0" w:color="auto"/>
                                    <w:bottom w:val="none" w:sz="0" w:space="0" w:color="auto"/>
                                    <w:right w:val="none" w:sz="0" w:space="0" w:color="auto"/>
                                  </w:divBdr>
                                </w:div>
                                <w:div w:id="431828281">
                                  <w:marLeft w:val="640"/>
                                  <w:marRight w:val="0"/>
                                  <w:marTop w:val="0"/>
                                  <w:marBottom w:val="0"/>
                                  <w:divBdr>
                                    <w:top w:val="none" w:sz="0" w:space="0" w:color="auto"/>
                                    <w:left w:val="none" w:sz="0" w:space="0" w:color="auto"/>
                                    <w:bottom w:val="none" w:sz="0" w:space="0" w:color="auto"/>
                                    <w:right w:val="none" w:sz="0" w:space="0" w:color="auto"/>
                                  </w:divBdr>
                                </w:div>
                                <w:div w:id="480581759">
                                  <w:marLeft w:val="640"/>
                                  <w:marRight w:val="0"/>
                                  <w:marTop w:val="0"/>
                                  <w:marBottom w:val="0"/>
                                  <w:divBdr>
                                    <w:top w:val="none" w:sz="0" w:space="0" w:color="auto"/>
                                    <w:left w:val="none" w:sz="0" w:space="0" w:color="auto"/>
                                    <w:bottom w:val="none" w:sz="0" w:space="0" w:color="auto"/>
                                    <w:right w:val="none" w:sz="0" w:space="0" w:color="auto"/>
                                  </w:divBdr>
                                </w:div>
                                <w:div w:id="523902864">
                                  <w:marLeft w:val="640"/>
                                  <w:marRight w:val="0"/>
                                  <w:marTop w:val="0"/>
                                  <w:marBottom w:val="0"/>
                                  <w:divBdr>
                                    <w:top w:val="none" w:sz="0" w:space="0" w:color="auto"/>
                                    <w:left w:val="none" w:sz="0" w:space="0" w:color="auto"/>
                                    <w:bottom w:val="none" w:sz="0" w:space="0" w:color="auto"/>
                                    <w:right w:val="none" w:sz="0" w:space="0" w:color="auto"/>
                                  </w:divBdr>
                                </w:div>
                                <w:div w:id="592511862">
                                  <w:marLeft w:val="640"/>
                                  <w:marRight w:val="0"/>
                                  <w:marTop w:val="0"/>
                                  <w:marBottom w:val="0"/>
                                  <w:divBdr>
                                    <w:top w:val="none" w:sz="0" w:space="0" w:color="auto"/>
                                    <w:left w:val="none" w:sz="0" w:space="0" w:color="auto"/>
                                    <w:bottom w:val="none" w:sz="0" w:space="0" w:color="auto"/>
                                    <w:right w:val="none" w:sz="0" w:space="0" w:color="auto"/>
                                  </w:divBdr>
                                </w:div>
                                <w:div w:id="678166917">
                                  <w:marLeft w:val="640"/>
                                  <w:marRight w:val="0"/>
                                  <w:marTop w:val="0"/>
                                  <w:marBottom w:val="0"/>
                                  <w:divBdr>
                                    <w:top w:val="none" w:sz="0" w:space="0" w:color="auto"/>
                                    <w:left w:val="none" w:sz="0" w:space="0" w:color="auto"/>
                                    <w:bottom w:val="none" w:sz="0" w:space="0" w:color="auto"/>
                                    <w:right w:val="none" w:sz="0" w:space="0" w:color="auto"/>
                                  </w:divBdr>
                                </w:div>
                                <w:div w:id="777410740">
                                  <w:marLeft w:val="640"/>
                                  <w:marRight w:val="0"/>
                                  <w:marTop w:val="0"/>
                                  <w:marBottom w:val="0"/>
                                  <w:divBdr>
                                    <w:top w:val="none" w:sz="0" w:space="0" w:color="auto"/>
                                    <w:left w:val="none" w:sz="0" w:space="0" w:color="auto"/>
                                    <w:bottom w:val="none" w:sz="0" w:space="0" w:color="auto"/>
                                    <w:right w:val="none" w:sz="0" w:space="0" w:color="auto"/>
                                  </w:divBdr>
                                </w:div>
                                <w:div w:id="801388249">
                                  <w:marLeft w:val="640"/>
                                  <w:marRight w:val="0"/>
                                  <w:marTop w:val="0"/>
                                  <w:marBottom w:val="0"/>
                                  <w:divBdr>
                                    <w:top w:val="none" w:sz="0" w:space="0" w:color="auto"/>
                                    <w:left w:val="none" w:sz="0" w:space="0" w:color="auto"/>
                                    <w:bottom w:val="none" w:sz="0" w:space="0" w:color="auto"/>
                                    <w:right w:val="none" w:sz="0" w:space="0" w:color="auto"/>
                                  </w:divBdr>
                                </w:div>
                                <w:div w:id="815799214">
                                  <w:marLeft w:val="640"/>
                                  <w:marRight w:val="0"/>
                                  <w:marTop w:val="0"/>
                                  <w:marBottom w:val="0"/>
                                  <w:divBdr>
                                    <w:top w:val="none" w:sz="0" w:space="0" w:color="auto"/>
                                    <w:left w:val="none" w:sz="0" w:space="0" w:color="auto"/>
                                    <w:bottom w:val="none" w:sz="0" w:space="0" w:color="auto"/>
                                    <w:right w:val="none" w:sz="0" w:space="0" w:color="auto"/>
                                  </w:divBdr>
                                </w:div>
                                <w:div w:id="890965334">
                                  <w:marLeft w:val="640"/>
                                  <w:marRight w:val="0"/>
                                  <w:marTop w:val="0"/>
                                  <w:marBottom w:val="0"/>
                                  <w:divBdr>
                                    <w:top w:val="none" w:sz="0" w:space="0" w:color="auto"/>
                                    <w:left w:val="none" w:sz="0" w:space="0" w:color="auto"/>
                                    <w:bottom w:val="none" w:sz="0" w:space="0" w:color="auto"/>
                                    <w:right w:val="none" w:sz="0" w:space="0" w:color="auto"/>
                                  </w:divBdr>
                                </w:div>
                                <w:div w:id="989210049">
                                  <w:marLeft w:val="640"/>
                                  <w:marRight w:val="0"/>
                                  <w:marTop w:val="0"/>
                                  <w:marBottom w:val="0"/>
                                  <w:divBdr>
                                    <w:top w:val="none" w:sz="0" w:space="0" w:color="auto"/>
                                    <w:left w:val="none" w:sz="0" w:space="0" w:color="auto"/>
                                    <w:bottom w:val="none" w:sz="0" w:space="0" w:color="auto"/>
                                    <w:right w:val="none" w:sz="0" w:space="0" w:color="auto"/>
                                  </w:divBdr>
                                </w:div>
                                <w:div w:id="1003819258">
                                  <w:marLeft w:val="640"/>
                                  <w:marRight w:val="0"/>
                                  <w:marTop w:val="0"/>
                                  <w:marBottom w:val="0"/>
                                  <w:divBdr>
                                    <w:top w:val="none" w:sz="0" w:space="0" w:color="auto"/>
                                    <w:left w:val="none" w:sz="0" w:space="0" w:color="auto"/>
                                    <w:bottom w:val="none" w:sz="0" w:space="0" w:color="auto"/>
                                    <w:right w:val="none" w:sz="0" w:space="0" w:color="auto"/>
                                  </w:divBdr>
                                </w:div>
                                <w:div w:id="1043872239">
                                  <w:marLeft w:val="640"/>
                                  <w:marRight w:val="0"/>
                                  <w:marTop w:val="0"/>
                                  <w:marBottom w:val="0"/>
                                  <w:divBdr>
                                    <w:top w:val="none" w:sz="0" w:space="0" w:color="auto"/>
                                    <w:left w:val="none" w:sz="0" w:space="0" w:color="auto"/>
                                    <w:bottom w:val="none" w:sz="0" w:space="0" w:color="auto"/>
                                    <w:right w:val="none" w:sz="0" w:space="0" w:color="auto"/>
                                  </w:divBdr>
                                </w:div>
                                <w:div w:id="1044601173">
                                  <w:marLeft w:val="640"/>
                                  <w:marRight w:val="0"/>
                                  <w:marTop w:val="0"/>
                                  <w:marBottom w:val="0"/>
                                  <w:divBdr>
                                    <w:top w:val="none" w:sz="0" w:space="0" w:color="auto"/>
                                    <w:left w:val="none" w:sz="0" w:space="0" w:color="auto"/>
                                    <w:bottom w:val="none" w:sz="0" w:space="0" w:color="auto"/>
                                    <w:right w:val="none" w:sz="0" w:space="0" w:color="auto"/>
                                  </w:divBdr>
                                </w:div>
                                <w:div w:id="1077898223">
                                  <w:marLeft w:val="640"/>
                                  <w:marRight w:val="0"/>
                                  <w:marTop w:val="0"/>
                                  <w:marBottom w:val="0"/>
                                  <w:divBdr>
                                    <w:top w:val="none" w:sz="0" w:space="0" w:color="auto"/>
                                    <w:left w:val="none" w:sz="0" w:space="0" w:color="auto"/>
                                    <w:bottom w:val="none" w:sz="0" w:space="0" w:color="auto"/>
                                    <w:right w:val="none" w:sz="0" w:space="0" w:color="auto"/>
                                  </w:divBdr>
                                </w:div>
                                <w:div w:id="1133134233">
                                  <w:marLeft w:val="640"/>
                                  <w:marRight w:val="0"/>
                                  <w:marTop w:val="0"/>
                                  <w:marBottom w:val="0"/>
                                  <w:divBdr>
                                    <w:top w:val="none" w:sz="0" w:space="0" w:color="auto"/>
                                    <w:left w:val="none" w:sz="0" w:space="0" w:color="auto"/>
                                    <w:bottom w:val="none" w:sz="0" w:space="0" w:color="auto"/>
                                    <w:right w:val="none" w:sz="0" w:space="0" w:color="auto"/>
                                  </w:divBdr>
                                </w:div>
                                <w:div w:id="1178041690">
                                  <w:marLeft w:val="640"/>
                                  <w:marRight w:val="0"/>
                                  <w:marTop w:val="0"/>
                                  <w:marBottom w:val="0"/>
                                  <w:divBdr>
                                    <w:top w:val="none" w:sz="0" w:space="0" w:color="auto"/>
                                    <w:left w:val="none" w:sz="0" w:space="0" w:color="auto"/>
                                    <w:bottom w:val="none" w:sz="0" w:space="0" w:color="auto"/>
                                    <w:right w:val="none" w:sz="0" w:space="0" w:color="auto"/>
                                  </w:divBdr>
                                </w:div>
                                <w:div w:id="1279070231">
                                  <w:marLeft w:val="640"/>
                                  <w:marRight w:val="0"/>
                                  <w:marTop w:val="0"/>
                                  <w:marBottom w:val="0"/>
                                  <w:divBdr>
                                    <w:top w:val="none" w:sz="0" w:space="0" w:color="auto"/>
                                    <w:left w:val="none" w:sz="0" w:space="0" w:color="auto"/>
                                    <w:bottom w:val="none" w:sz="0" w:space="0" w:color="auto"/>
                                    <w:right w:val="none" w:sz="0" w:space="0" w:color="auto"/>
                                  </w:divBdr>
                                </w:div>
                                <w:div w:id="1305814291">
                                  <w:marLeft w:val="640"/>
                                  <w:marRight w:val="0"/>
                                  <w:marTop w:val="0"/>
                                  <w:marBottom w:val="0"/>
                                  <w:divBdr>
                                    <w:top w:val="none" w:sz="0" w:space="0" w:color="auto"/>
                                    <w:left w:val="none" w:sz="0" w:space="0" w:color="auto"/>
                                    <w:bottom w:val="none" w:sz="0" w:space="0" w:color="auto"/>
                                    <w:right w:val="none" w:sz="0" w:space="0" w:color="auto"/>
                                  </w:divBdr>
                                </w:div>
                                <w:div w:id="1373921214">
                                  <w:marLeft w:val="640"/>
                                  <w:marRight w:val="0"/>
                                  <w:marTop w:val="0"/>
                                  <w:marBottom w:val="0"/>
                                  <w:divBdr>
                                    <w:top w:val="none" w:sz="0" w:space="0" w:color="auto"/>
                                    <w:left w:val="none" w:sz="0" w:space="0" w:color="auto"/>
                                    <w:bottom w:val="none" w:sz="0" w:space="0" w:color="auto"/>
                                    <w:right w:val="none" w:sz="0" w:space="0" w:color="auto"/>
                                  </w:divBdr>
                                </w:div>
                                <w:div w:id="1385325942">
                                  <w:marLeft w:val="640"/>
                                  <w:marRight w:val="0"/>
                                  <w:marTop w:val="0"/>
                                  <w:marBottom w:val="0"/>
                                  <w:divBdr>
                                    <w:top w:val="none" w:sz="0" w:space="0" w:color="auto"/>
                                    <w:left w:val="none" w:sz="0" w:space="0" w:color="auto"/>
                                    <w:bottom w:val="none" w:sz="0" w:space="0" w:color="auto"/>
                                    <w:right w:val="none" w:sz="0" w:space="0" w:color="auto"/>
                                  </w:divBdr>
                                </w:div>
                                <w:div w:id="1409115401">
                                  <w:marLeft w:val="640"/>
                                  <w:marRight w:val="0"/>
                                  <w:marTop w:val="0"/>
                                  <w:marBottom w:val="0"/>
                                  <w:divBdr>
                                    <w:top w:val="none" w:sz="0" w:space="0" w:color="auto"/>
                                    <w:left w:val="none" w:sz="0" w:space="0" w:color="auto"/>
                                    <w:bottom w:val="none" w:sz="0" w:space="0" w:color="auto"/>
                                    <w:right w:val="none" w:sz="0" w:space="0" w:color="auto"/>
                                  </w:divBdr>
                                </w:div>
                                <w:div w:id="1429349453">
                                  <w:marLeft w:val="640"/>
                                  <w:marRight w:val="0"/>
                                  <w:marTop w:val="0"/>
                                  <w:marBottom w:val="0"/>
                                  <w:divBdr>
                                    <w:top w:val="none" w:sz="0" w:space="0" w:color="auto"/>
                                    <w:left w:val="none" w:sz="0" w:space="0" w:color="auto"/>
                                    <w:bottom w:val="none" w:sz="0" w:space="0" w:color="auto"/>
                                    <w:right w:val="none" w:sz="0" w:space="0" w:color="auto"/>
                                  </w:divBdr>
                                </w:div>
                                <w:div w:id="1442872140">
                                  <w:marLeft w:val="640"/>
                                  <w:marRight w:val="0"/>
                                  <w:marTop w:val="0"/>
                                  <w:marBottom w:val="0"/>
                                  <w:divBdr>
                                    <w:top w:val="none" w:sz="0" w:space="0" w:color="auto"/>
                                    <w:left w:val="none" w:sz="0" w:space="0" w:color="auto"/>
                                    <w:bottom w:val="none" w:sz="0" w:space="0" w:color="auto"/>
                                    <w:right w:val="none" w:sz="0" w:space="0" w:color="auto"/>
                                  </w:divBdr>
                                </w:div>
                                <w:div w:id="1466655990">
                                  <w:marLeft w:val="640"/>
                                  <w:marRight w:val="0"/>
                                  <w:marTop w:val="0"/>
                                  <w:marBottom w:val="0"/>
                                  <w:divBdr>
                                    <w:top w:val="none" w:sz="0" w:space="0" w:color="auto"/>
                                    <w:left w:val="none" w:sz="0" w:space="0" w:color="auto"/>
                                    <w:bottom w:val="none" w:sz="0" w:space="0" w:color="auto"/>
                                    <w:right w:val="none" w:sz="0" w:space="0" w:color="auto"/>
                                  </w:divBdr>
                                </w:div>
                                <w:div w:id="1471509203">
                                  <w:marLeft w:val="640"/>
                                  <w:marRight w:val="0"/>
                                  <w:marTop w:val="0"/>
                                  <w:marBottom w:val="0"/>
                                  <w:divBdr>
                                    <w:top w:val="none" w:sz="0" w:space="0" w:color="auto"/>
                                    <w:left w:val="none" w:sz="0" w:space="0" w:color="auto"/>
                                    <w:bottom w:val="none" w:sz="0" w:space="0" w:color="auto"/>
                                    <w:right w:val="none" w:sz="0" w:space="0" w:color="auto"/>
                                  </w:divBdr>
                                </w:div>
                                <w:div w:id="1471551750">
                                  <w:marLeft w:val="640"/>
                                  <w:marRight w:val="0"/>
                                  <w:marTop w:val="0"/>
                                  <w:marBottom w:val="0"/>
                                  <w:divBdr>
                                    <w:top w:val="none" w:sz="0" w:space="0" w:color="auto"/>
                                    <w:left w:val="none" w:sz="0" w:space="0" w:color="auto"/>
                                    <w:bottom w:val="none" w:sz="0" w:space="0" w:color="auto"/>
                                    <w:right w:val="none" w:sz="0" w:space="0" w:color="auto"/>
                                  </w:divBdr>
                                </w:div>
                                <w:div w:id="1478645993">
                                  <w:marLeft w:val="640"/>
                                  <w:marRight w:val="0"/>
                                  <w:marTop w:val="0"/>
                                  <w:marBottom w:val="0"/>
                                  <w:divBdr>
                                    <w:top w:val="none" w:sz="0" w:space="0" w:color="auto"/>
                                    <w:left w:val="none" w:sz="0" w:space="0" w:color="auto"/>
                                    <w:bottom w:val="none" w:sz="0" w:space="0" w:color="auto"/>
                                    <w:right w:val="none" w:sz="0" w:space="0" w:color="auto"/>
                                  </w:divBdr>
                                </w:div>
                                <w:div w:id="1675952507">
                                  <w:marLeft w:val="640"/>
                                  <w:marRight w:val="0"/>
                                  <w:marTop w:val="0"/>
                                  <w:marBottom w:val="0"/>
                                  <w:divBdr>
                                    <w:top w:val="none" w:sz="0" w:space="0" w:color="auto"/>
                                    <w:left w:val="none" w:sz="0" w:space="0" w:color="auto"/>
                                    <w:bottom w:val="none" w:sz="0" w:space="0" w:color="auto"/>
                                    <w:right w:val="none" w:sz="0" w:space="0" w:color="auto"/>
                                  </w:divBdr>
                                </w:div>
                                <w:div w:id="1705054703">
                                  <w:marLeft w:val="640"/>
                                  <w:marRight w:val="0"/>
                                  <w:marTop w:val="0"/>
                                  <w:marBottom w:val="0"/>
                                  <w:divBdr>
                                    <w:top w:val="none" w:sz="0" w:space="0" w:color="auto"/>
                                    <w:left w:val="none" w:sz="0" w:space="0" w:color="auto"/>
                                    <w:bottom w:val="none" w:sz="0" w:space="0" w:color="auto"/>
                                    <w:right w:val="none" w:sz="0" w:space="0" w:color="auto"/>
                                  </w:divBdr>
                                </w:div>
                                <w:div w:id="1719696208">
                                  <w:marLeft w:val="640"/>
                                  <w:marRight w:val="0"/>
                                  <w:marTop w:val="0"/>
                                  <w:marBottom w:val="0"/>
                                  <w:divBdr>
                                    <w:top w:val="none" w:sz="0" w:space="0" w:color="auto"/>
                                    <w:left w:val="none" w:sz="0" w:space="0" w:color="auto"/>
                                    <w:bottom w:val="none" w:sz="0" w:space="0" w:color="auto"/>
                                    <w:right w:val="none" w:sz="0" w:space="0" w:color="auto"/>
                                  </w:divBdr>
                                </w:div>
                                <w:div w:id="1865899005">
                                  <w:marLeft w:val="640"/>
                                  <w:marRight w:val="0"/>
                                  <w:marTop w:val="0"/>
                                  <w:marBottom w:val="0"/>
                                  <w:divBdr>
                                    <w:top w:val="none" w:sz="0" w:space="0" w:color="auto"/>
                                    <w:left w:val="none" w:sz="0" w:space="0" w:color="auto"/>
                                    <w:bottom w:val="none" w:sz="0" w:space="0" w:color="auto"/>
                                    <w:right w:val="none" w:sz="0" w:space="0" w:color="auto"/>
                                  </w:divBdr>
                                </w:div>
                                <w:div w:id="2052798511">
                                  <w:marLeft w:val="640"/>
                                  <w:marRight w:val="0"/>
                                  <w:marTop w:val="0"/>
                                  <w:marBottom w:val="0"/>
                                  <w:divBdr>
                                    <w:top w:val="none" w:sz="0" w:space="0" w:color="auto"/>
                                    <w:left w:val="none" w:sz="0" w:space="0" w:color="auto"/>
                                    <w:bottom w:val="none" w:sz="0" w:space="0" w:color="auto"/>
                                    <w:right w:val="none" w:sz="0" w:space="0" w:color="auto"/>
                                  </w:divBdr>
                                </w:div>
                              </w:divsChild>
                            </w:div>
                            <w:div w:id="2082478675">
                              <w:marLeft w:val="0"/>
                              <w:marRight w:val="0"/>
                              <w:marTop w:val="0"/>
                              <w:marBottom w:val="0"/>
                              <w:divBdr>
                                <w:top w:val="none" w:sz="0" w:space="0" w:color="auto"/>
                                <w:left w:val="none" w:sz="0" w:space="0" w:color="auto"/>
                                <w:bottom w:val="none" w:sz="0" w:space="0" w:color="auto"/>
                                <w:right w:val="none" w:sz="0" w:space="0" w:color="auto"/>
                              </w:divBdr>
                              <w:divsChild>
                                <w:div w:id="113985479">
                                  <w:marLeft w:val="640"/>
                                  <w:marRight w:val="0"/>
                                  <w:marTop w:val="0"/>
                                  <w:marBottom w:val="0"/>
                                  <w:divBdr>
                                    <w:top w:val="none" w:sz="0" w:space="0" w:color="auto"/>
                                    <w:left w:val="none" w:sz="0" w:space="0" w:color="auto"/>
                                    <w:bottom w:val="none" w:sz="0" w:space="0" w:color="auto"/>
                                    <w:right w:val="none" w:sz="0" w:space="0" w:color="auto"/>
                                  </w:divBdr>
                                </w:div>
                                <w:div w:id="115834658">
                                  <w:marLeft w:val="640"/>
                                  <w:marRight w:val="0"/>
                                  <w:marTop w:val="0"/>
                                  <w:marBottom w:val="0"/>
                                  <w:divBdr>
                                    <w:top w:val="none" w:sz="0" w:space="0" w:color="auto"/>
                                    <w:left w:val="none" w:sz="0" w:space="0" w:color="auto"/>
                                    <w:bottom w:val="none" w:sz="0" w:space="0" w:color="auto"/>
                                    <w:right w:val="none" w:sz="0" w:space="0" w:color="auto"/>
                                  </w:divBdr>
                                </w:div>
                                <w:div w:id="121467418">
                                  <w:marLeft w:val="640"/>
                                  <w:marRight w:val="0"/>
                                  <w:marTop w:val="0"/>
                                  <w:marBottom w:val="0"/>
                                  <w:divBdr>
                                    <w:top w:val="none" w:sz="0" w:space="0" w:color="auto"/>
                                    <w:left w:val="none" w:sz="0" w:space="0" w:color="auto"/>
                                    <w:bottom w:val="none" w:sz="0" w:space="0" w:color="auto"/>
                                    <w:right w:val="none" w:sz="0" w:space="0" w:color="auto"/>
                                  </w:divBdr>
                                </w:div>
                                <w:div w:id="153255253">
                                  <w:marLeft w:val="640"/>
                                  <w:marRight w:val="0"/>
                                  <w:marTop w:val="0"/>
                                  <w:marBottom w:val="0"/>
                                  <w:divBdr>
                                    <w:top w:val="none" w:sz="0" w:space="0" w:color="auto"/>
                                    <w:left w:val="none" w:sz="0" w:space="0" w:color="auto"/>
                                    <w:bottom w:val="none" w:sz="0" w:space="0" w:color="auto"/>
                                    <w:right w:val="none" w:sz="0" w:space="0" w:color="auto"/>
                                  </w:divBdr>
                                </w:div>
                                <w:div w:id="168713419">
                                  <w:marLeft w:val="640"/>
                                  <w:marRight w:val="0"/>
                                  <w:marTop w:val="0"/>
                                  <w:marBottom w:val="0"/>
                                  <w:divBdr>
                                    <w:top w:val="none" w:sz="0" w:space="0" w:color="auto"/>
                                    <w:left w:val="none" w:sz="0" w:space="0" w:color="auto"/>
                                    <w:bottom w:val="none" w:sz="0" w:space="0" w:color="auto"/>
                                    <w:right w:val="none" w:sz="0" w:space="0" w:color="auto"/>
                                  </w:divBdr>
                                </w:div>
                                <w:div w:id="259265501">
                                  <w:marLeft w:val="640"/>
                                  <w:marRight w:val="0"/>
                                  <w:marTop w:val="0"/>
                                  <w:marBottom w:val="0"/>
                                  <w:divBdr>
                                    <w:top w:val="none" w:sz="0" w:space="0" w:color="auto"/>
                                    <w:left w:val="none" w:sz="0" w:space="0" w:color="auto"/>
                                    <w:bottom w:val="none" w:sz="0" w:space="0" w:color="auto"/>
                                    <w:right w:val="none" w:sz="0" w:space="0" w:color="auto"/>
                                  </w:divBdr>
                                </w:div>
                                <w:div w:id="282424349">
                                  <w:marLeft w:val="640"/>
                                  <w:marRight w:val="0"/>
                                  <w:marTop w:val="0"/>
                                  <w:marBottom w:val="0"/>
                                  <w:divBdr>
                                    <w:top w:val="none" w:sz="0" w:space="0" w:color="auto"/>
                                    <w:left w:val="none" w:sz="0" w:space="0" w:color="auto"/>
                                    <w:bottom w:val="none" w:sz="0" w:space="0" w:color="auto"/>
                                    <w:right w:val="none" w:sz="0" w:space="0" w:color="auto"/>
                                  </w:divBdr>
                                </w:div>
                                <w:div w:id="323752330">
                                  <w:marLeft w:val="640"/>
                                  <w:marRight w:val="0"/>
                                  <w:marTop w:val="0"/>
                                  <w:marBottom w:val="0"/>
                                  <w:divBdr>
                                    <w:top w:val="none" w:sz="0" w:space="0" w:color="auto"/>
                                    <w:left w:val="none" w:sz="0" w:space="0" w:color="auto"/>
                                    <w:bottom w:val="none" w:sz="0" w:space="0" w:color="auto"/>
                                    <w:right w:val="none" w:sz="0" w:space="0" w:color="auto"/>
                                  </w:divBdr>
                                </w:div>
                                <w:div w:id="412121559">
                                  <w:marLeft w:val="640"/>
                                  <w:marRight w:val="0"/>
                                  <w:marTop w:val="0"/>
                                  <w:marBottom w:val="0"/>
                                  <w:divBdr>
                                    <w:top w:val="none" w:sz="0" w:space="0" w:color="auto"/>
                                    <w:left w:val="none" w:sz="0" w:space="0" w:color="auto"/>
                                    <w:bottom w:val="none" w:sz="0" w:space="0" w:color="auto"/>
                                    <w:right w:val="none" w:sz="0" w:space="0" w:color="auto"/>
                                  </w:divBdr>
                                </w:div>
                                <w:div w:id="435254399">
                                  <w:marLeft w:val="640"/>
                                  <w:marRight w:val="0"/>
                                  <w:marTop w:val="0"/>
                                  <w:marBottom w:val="0"/>
                                  <w:divBdr>
                                    <w:top w:val="none" w:sz="0" w:space="0" w:color="auto"/>
                                    <w:left w:val="none" w:sz="0" w:space="0" w:color="auto"/>
                                    <w:bottom w:val="none" w:sz="0" w:space="0" w:color="auto"/>
                                    <w:right w:val="none" w:sz="0" w:space="0" w:color="auto"/>
                                  </w:divBdr>
                                </w:div>
                                <w:div w:id="448739288">
                                  <w:marLeft w:val="640"/>
                                  <w:marRight w:val="0"/>
                                  <w:marTop w:val="0"/>
                                  <w:marBottom w:val="0"/>
                                  <w:divBdr>
                                    <w:top w:val="none" w:sz="0" w:space="0" w:color="auto"/>
                                    <w:left w:val="none" w:sz="0" w:space="0" w:color="auto"/>
                                    <w:bottom w:val="none" w:sz="0" w:space="0" w:color="auto"/>
                                    <w:right w:val="none" w:sz="0" w:space="0" w:color="auto"/>
                                  </w:divBdr>
                                </w:div>
                                <w:div w:id="468866899">
                                  <w:marLeft w:val="640"/>
                                  <w:marRight w:val="0"/>
                                  <w:marTop w:val="0"/>
                                  <w:marBottom w:val="0"/>
                                  <w:divBdr>
                                    <w:top w:val="none" w:sz="0" w:space="0" w:color="auto"/>
                                    <w:left w:val="none" w:sz="0" w:space="0" w:color="auto"/>
                                    <w:bottom w:val="none" w:sz="0" w:space="0" w:color="auto"/>
                                    <w:right w:val="none" w:sz="0" w:space="0" w:color="auto"/>
                                  </w:divBdr>
                                </w:div>
                                <w:div w:id="509950029">
                                  <w:marLeft w:val="640"/>
                                  <w:marRight w:val="0"/>
                                  <w:marTop w:val="0"/>
                                  <w:marBottom w:val="0"/>
                                  <w:divBdr>
                                    <w:top w:val="none" w:sz="0" w:space="0" w:color="auto"/>
                                    <w:left w:val="none" w:sz="0" w:space="0" w:color="auto"/>
                                    <w:bottom w:val="none" w:sz="0" w:space="0" w:color="auto"/>
                                    <w:right w:val="none" w:sz="0" w:space="0" w:color="auto"/>
                                  </w:divBdr>
                                </w:div>
                                <w:div w:id="553347950">
                                  <w:marLeft w:val="640"/>
                                  <w:marRight w:val="0"/>
                                  <w:marTop w:val="0"/>
                                  <w:marBottom w:val="0"/>
                                  <w:divBdr>
                                    <w:top w:val="none" w:sz="0" w:space="0" w:color="auto"/>
                                    <w:left w:val="none" w:sz="0" w:space="0" w:color="auto"/>
                                    <w:bottom w:val="none" w:sz="0" w:space="0" w:color="auto"/>
                                    <w:right w:val="none" w:sz="0" w:space="0" w:color="auto"/>
                                  </w:divBdr>
                                </w:div>
                                <w:div w:id="721368160">
                                  <w:marLeft w:val="640"/>
                                  <w:marRight w:val="0"/>
                                  <w:marTop w:val="0"/>
                                  <w:marBottom w:val="0"/>
                                  <w:divBdr>
                                    <w:top w:val="none" w:sz="0" w:space="0" w:color="auto"/>
                                    <w:left w:val="none" w:sz="0" w:space="0" w:color="auto"/>
                                    <w:bottom w:val="none" w:sz="0" w:space="0" w:color="auto"/>
                                    <w:right w:val="none" w:sz="0" w:space="0" w:color="auto"/>
                                  </w:divBdr>
                                </w:div>
                                <w:div w:id="811751173">
                                  <w:marLeft w:val="640"/>
                                  <w:marRight w:val="0"/>
                                  <w:marTop w:val="0"/>
                                  <w:marBottom w:val="0"/>
                                  <w:divBdr>
                                    <w:top w:val="none" w:sz="0" w:space="0" w:color="auto"/>
                                    <w:left w:val="none" w:sz="0" w:space="0" w:color="auto"/>
                                    <w:bottom w:val="none" w:sz="0" w:space="0" w:color="auto"/>
                                    <w:right w:val="none" w:sz="0" w:space="0" w:color="auto"/>
                                  </w:divBdr>
                                </w:div>
                                <w:div w:id="830830707">
                                  <w:marLeft w:val="640"/>
                                  <w:marRight w:val="0"/>
                                  <w:marTop w:val="0"/>
                                  <w:marBottom w:val="0"/>
                                  <w:divBdr>
                                    <w:top w:val="none" w:sz="0" w:space="0" w:color="auto"/>
                                    <w:left w:val="none" w:sz="0" w:space="0" w:color="auto"/>
                                    <w:bottom w:val="none" w:sz="0" w:space="0" w:color="auto"/>
                                    <w:right w:val="none" w:sz="0" w:space="0" w:color="auto"/>
                                  </w:divBdr>
                                </w:div>
                                <w:div w:id="906720385">
                                  <w:marLeft w:val="640"/>
                                  <w:marRight w:val="0"/>
                                  <w:marTop w:val="0"/>
                                  <w:marBottom w:val="0"/>
                                  <w:divBdr>
                                    <w:top w:val="none" w:sz="0" w:space="0" w:color="auto"/>
                                    <w:left w:val="none" w:sz="0" w:space="0" w:color="auto"/>
                                    <w:bottom w:val="none" w:sz="0" w:space="0" w:color="auto"/>
                                    <w:right w:val="none" w:sz="0" w:space="0" w:color="auto"/>
                                  </w:divBdr>
                                </w:div>
                                <w:div w:id="1066683764">
                                  <w:marLeft w:val="640"/>
                                  <w:marRight w:val="0"/>
                                  <w:marTop w:val="0"/>
                                  <w:marBottom w:val="0"/>
                                  <w:divBdr>
                                    <w:top w:val="none" w:sz="0" w:space="0" w:color="auto"/>
                                    <w:left w:val="none" w:sz="0" w:space="0" w:color="auto"/>
                                    <w:bottom w:val="none" w:sz="0" w:space="0" w:color="auto"/>
                                    <w:right w:val="none" w:sz="0" w:space="0" w:color="auto"/>
                                  </w:divBdr>
                                </w:div>
                                <w:div w:id="1070075554">
                                  <w:marLeft w:val="640"/>
                                  <w:marRight w:val="0"/>
                                  <w:marTop w:val="0"/>
                                  <w:marBottom w:val="0"/>
                                  <w:divBdr>
                                    <w:top w:val="none" w:sz="0" w:space="0" w:color="auto"/>
                                    <w:left w:val="none" w:sz="0" w:space="0" w:color="auto"/>
                                    <w:bottom w:val="none" w:sz="0" w:space="0" w:color="auto"/>
                                    <w:right w:val="none" w:sz="0" w:space="0" w:color="auto"/>
                                  </w:divBdr>
                                </w:div>
                                <w:div w:id="1257328433">
                                  <w:marLeft w:val="640"/>
                                  <w:marRight w:val="0"/>
                                  <w:marTop w:val="0"/>
                                  <w:marBottom w:val="0"/>
                                  <w:divBdr>
                                    <w:top w:val="none" w:sz="0" w:space="0" w:color="auto"/>
                                    <w:left w:val="none" w:sz="0" w:space="0" w:color="auto"/>
                                    <w:bottom w:val="none" w:sz="0" w:space="0" w:color="auto"/>
                                    <w:right w:val="none" w:sz="0" w:space="0" w:color="auto"/>
                                  </w:divBdr>
                                </w:div>
                                <w:div w:id="1271232333">
                                  <w:marLeft w:val="640"/>
                                  <w:marRight w:val="0"/>
                                  <w:marTop w:val="0"/>
                                  <w:marBottom w:val="0"/>
                                  <w:divBdr>
                                    <w:top w:val="none" w:sz="0" w:space="0" w:color="auto"/>
                                    <w:left w:val="none" w:sz="0" w:space="0" w:color="auto"/>
                                    <w:bottom w:val="none" w:sz="0" w:space="0" w:color="auto"/>
                                    <w:right w:val="none" w:sz="0" w:space="0" w:color="auto"/>
                                  </w:divBdr>
                                </w:div>
                                <w:div w:id="1274938632">
                                  <w:marLeft w:val="640"/>
                                  <w:marRight w:val="0"/>
                                  <w:marTop w:val="0"/>
                                  <w:marBottom w:val="0"/>
                                  <w:divBdr>
                                    <w:top w:val="none" w:sz="0" w:space="0" w:color="auto"/>
                                    <w:left w:val="none" w:sz="0" w:space="0" w:color="auto"/>
                                    <w:bottom w:val="none" w:sz="0" w:space="0" w:color="auto"/>
                                    <w:right w:val="none" w:sz="0" w:space="0" w:color="auto"/>
                                  </w:divBdr>
                                </w:div>
                                <w:div w:id="1280376975">
                                  <w:marLeft w:val="640"/>
                                  <w:marRight w:val="0"/>
                                  <w:marTop w:val="0"/>
                                  <w:marBottom w:val="0"/>
                                  <w:divBdr>
                                    <w:top w:val="none" w:sz="0" w:space="0" w:color="auto"/>
                                    <w:left w:val="none" w:sz="0" w:space="0" w:color="auto"/>
                                    <w:bottom w:val="none" w:sz="0" w:space="0" w:color="auto"/>
                                    <w:right w:val="none" w:sz="0" w:space="0" w:color="auto"/>
                                  </w:divBdr>
                                </w:div>
                                <w:div w:id="1297444933">
                                  <w:marLeft w:val="640"/>
                                  <w:marRight w:val="0"/>
                                  <w:marTop w:val="0"/>
                                  <w:marBottom w:val="0"/>
                                  <w:divBdr>
                                    <w:top w:val="none" w:sz="0" w:space="0" w:color="auto"/>
                                    <w:left w:val="none" w:sz="0" w:space="0" w:color="auto"/>
                                    <w:bottom w:val="none" w:sz="0" w:space="0" w:color="auto"/>
                                    <w:right w:val="none" w:sz="0" w:space="0" w:color="auto"/>
                                  </w:divBdr>
                                </w:div>
                                <w:div w:id="1463964041">
                                  <w:marLeft w:val="640"/>
                                  <w:marRight w:val="0"/>
                                  <w:marTop w:val="0"/>
                                  <w:marBottom w:val="0"/>
                                  <w:divBdr>
                                    <w:top w:val="none" w:sz="0" w:space="0" w:color="auto"/>
                                    <w:left w:val="none" w:sz="0" w:space="0" w:color="auto"/>
                                    <w:bottom w:val="none" w:sz="0" w:space="0" w:color="auto"/>
                                    <w:right w:val="none" w:sz="0" w:space="0" w:color="auto"/>
                                  </w:divBdr>
                                </w:div>
                                <w:div w:id="1477644166">
                                  <w:marLeft w:val="640"/>
                                  <w:marRight w:val="0"/>
                                  <w:marTop w:val="0"/>
                                  <w:marBottom w:val="0"/>
                                  <w:divBdr>
                                    <w:top w:val="none" w:sz="0" w:space="0" w:color="auto"/>
                                    <w:left w:val="none" w:sz="0" w:space="0" w:color="auto"/>
                                    <w:bottom w:val="none" w:sz="0" w:space="0" w:color="auto"/>
                                    <w:right w:val="none" w:sz="0" w:space="0" w:color="auto"/>
                                  </w:divBdr>
                                </w:div>
                                <w:div w:id="1589532607">
                                  <w:marLeft w:val="640"/>
                                  <w:marRight w:val="0"/>
                                  <w:marTop w:val="0"/>
                                  <w:marBottom w:val="0"/>
                                  <w:divBdr>
                                    <w:top w:val="none" w:sz="0" w:space="0" w:color="auto"/>
                                    <w:left w:val="none" w:sz="0" w:space="0" w:color="auto"/>
                                    <w:bottom w:val="none" w:sz="0" w:space="0" w:color="auto"/>
                                    <w:right w:val="none" w:sz="0" w:space="0" w:color="auto"/>
                                  </w:divBdr>
                                </w:div>
                                <w:div w:id="1610310102">
                                  <w:marLeft w:val="640"/>
                                  <w:marRight w:val="0"/>
                                  <w:marTop w:val="0"/>
                                  <w:marBottom w:val="0"/>
                                  <w:divBdr>
                                    <w:top w:val="none" w:sz="0" w:space="0" w:color="auto"/>
                                    <w:left w:val="none" w:sz="0" w:space="0" w:color="auto"/>
                                    <w:bottom w:val="none" w:sz="0" w:space="0" w:color="auto"/>
                                    <w:right w:val="none" w:sz="0" w:space="0" w:color="auto"/>
                                  </w:divBdr>
                                </w:div>
                                <w:div w:id="1634486370">
                                  <w:marLeft w:val="640"/>
                                  <w:marRight w:val="0"/>
                                  <w:marTop w:val="0"/>
                                  <w:marBottom w:val="0"/>
                                  <w:divBdr>
                                    <w:top w:val="none" w:sz="0" w:space="0" w:color="auto"/>
                                    <w:left w:val="none" w:sz="0" w:space="0" w:color="auto"/>
                                    <w:bottom w:val="none" w:sz="0" w:space="0" w:color="auto"/>
                                    <w:right w:val="none" w:sz="0" w:space="0" w:color="auto"/>
                                  </w:divBdr>
                                </w:div>
                                <w:div w:id="1773086815">
                                  <w:marLeft w:val="640"/>
                                  <w:marRight w:val="0"/>
                                  <w:marTop w:val="0"/>
                                  <w:marBottom w:val="0"/>
                                  <w:divBdr>
                                    <w:top w:val="none" w:sz="0" w:space="0" w:color="auto"/>
                                    <w:left w:val="none" w:sz="0" w:space="0" w:color="auto"/>
                                    <w:bottom w:val="none" w:sz="0" w:space="0" w:color="auto"/>
                                    <w:right w:val="none" w:sz="0" w:space="0" w:color="auto"/>
                                  </w:divBdr>
                                </w:div>
                                <w:div w:id="1807703510">
                                  <w:marLeft w:val="640"/>
                                  <w:marRight w:val="0"/>
                                  <w:marTop w:val="0"/>
                                  <w:marBottom w:val="0"/>
                                  <w:divBdr>
                                    <w:top w:val="none" w:sz="0" w:space="0" w:color="auto"/>
                                    <w:left w:val="none" w:sz="0" w:space="0" w:color="auto"/>
                                    <w:bottom w:val="none" w:sz="0" w:space="0" w:color="auto"/>
                                    <w:right w:val="none" w:sz="0" w:space="0" w:color="auto"/>
                                  </w:divBdr>
                                </w:div>
                                <w:div w:id="1811825535">
                                  <w:marLeft w:val="640"/>
                                  <w:marRight w:val="0"/>
                                  <w:marTop w:val="0"/>
                                  <w:marBottom w:val="0"/>
                                  <w:divBdr>
                                    <w:top w:val="none" w:sz="0" w:space="0" w:color="auto"/>
                                    <w:left w:val="none" w:sz="0" w:space="0" w:color="auto"/>
                                    <w:bottom w:val="none" w:sz="0" w:space="0" w:color="auto"/>
                                    <w:right w:val="none" w:sz="0" w:space="0" w:color="auto"/>
                                  </w:divBdr>
                                </w:div>
                                <w:div w:id="1857961734">
                                  <w:marLeft w:val="640"/>
                                  <w:marRight w:val="0"/>
                                  <w:marTop w:val="0"/>
                                  <w:marBottom w:val="0"/>
                                  <w:divBdr>
                                    <w:top w:val="none" w:sz="0" w:space="0" w:color="auto"/>
                                    <w:left w:val="none" w:sz="0" w:space="0" w:color="auto"/>
                                    <w:bottom w:val="none" w:sz="0" w:space="0" w:color="auto"/>
                                    <w:right w:val="none" w:sz="0" w:space="0" w:color="auto"/>
                                  </w:divBdr>
                                </w:div>
                                <w:div w:id="1886209894">
                                  <w:marLeft w:val="640"/>
                                  <w:marRight w:val="0"/>
                                  <w:marTop w:val="0"/>
                                  <w:marBottom w:val="0"/>
                                  <w:divBdr>
                                    <w:top w:val="none" w:sz="0" w:space="0" w:color="auto"/>
                                    <w:left w:val="none" w:sz="0" w:space="0" w:color="auto"/>
                                    <w:bottom w:val="none" w:sz="0" w:space="0" w:color="auto"/>
                                    <w:right w:val="none" w:sz="0" w:space="0" w:color="auto"/>
                                  </w:divBdr>
                                </w:div>
                                <w:div w:id="1924685246">
                                  <w:marLeft w:val="640"/>
                                  <w:marRight w:val="0"/>
                                  <w:marTop w:val="0"/>
                                  <w:marBottom w:val="0"/>
                                  <w:divBdr>
                                    <w:top w:val="none" w:sz="0" w:space="0" w:color="auto"/>
                                    <w:left w:val="none" w:sz="0" w:space="0" w:color="auto"/>
                                    <w:bottom w:val="none" w:sz="0" w:space="0" w:color="auto"/>
                                    <w:right w:val="none" w:sz="0" w:space="0" w:color="auto"/>
                                  </w:divBdr>
                                </w:div>
                                <w:div w:id="1937208771">
                                  <w:marLeft w:val="640"/>
                                  <w:marRight w:val="0"/>
                                  <w:marTop w:val="0"/>
                                  <w:marBottom w:val="0"/>
                                  <w:divBdr>
                                    <w:top w:val="none" w:sz="0" w:space="0" w:color="auto"/>
                                    <w:left w:val="none" w:sz="0" w:space="0" w:color="auto"/>
                                    <w:bottom w:val="none" w:sz="0" w:space="0" w:color="auto"/>
                                    <w:right w:val="none" w:sz="0" w:space="0" w:color="auto"/>
                                  </w:divBdr>
                                </w:div>
                                <w:div w:id="1946577343">
                                  <w:marLeft w:val="640"/>
                                  <w:marRight w:val="0"/>
                                  <w:marTop w:val="0"/>
                                  <w:marBottom w:val="0"/>
                                  <w:divBdr>
                                    <w:top w:val="none" w:sz="0" w:space="0" w:color="auto"/>
                                    <w:left w:val="none" w:sz="0" w:space="0" w:color="auto"/>
                                    <w:bottom w:val="none" w:sz="0" w:space="0" w:color="auto"/>
                                    <w:right w:val="none" w:sz="0" w:space="0" w:color="auto"/>
                                  </w:divBdr>
                                </w:div>
                                <w:div w:id="1952203537">
                                  <w:marLeft w:val="640"/>
                                  <w:marRight w:val="0"/>
                                  <w:marTop w:val="0"/>
                                  <w:marBottom w:val="0"/>
                                  <w:divBdr>
                                    <w:top w:val="none" w:sz="0" w:space="0" w:color="auto"/>
                                    <w:left w:val="none" w:sz="0" w:space="0" w:color="auto"/>
                                    <w:bottom w:val="none" w:sz="0" w:space="0" w:color="auto"/>
                                    <w:right w:val="none" w:sz="0" w:space="0" w:color="auto"/>
                                  </w:divBdr>
                                </w:div>
                                <w:div w:id="1988391969">
                                  <w:marLeft w:val="640"/>
                                  <w:marRight w:val="0"/>
                                  <w:marTop w:val="0"/>
                                  <w:marBottom w:val="0"/>
                                  <w:divBdr>
                                    <w:top w:val="none" w:sz="0" w:space="0" w:color="auto"/>
                                    <w:left w:val="none" w:sz="0" w:space="0" w:color="auto"/>
                                    <w:bottom w:val="none" w:sz="0" w:space="0" w:color="auto"/>
                                    <w:right w:val="none" w:sz="0" w:space="0" w:color="auto"/>
                                  </w:divBdr>
                                </w:div>
                                <w:div w:id="1997562885">
                                  <w:marLeft w:val="640"/>
                                  <w:marRight w:val="0"/>
                                  <w:marTop w:val="0"/>
                                  <w:marBottom w:val="0"/>
                                  <w:divBdr>
                                    <w:top w:val="none" w:sz="0" w:space="0" w:color="auto"/>
                                    <w:left w:val="none" w:sz="0" w:space="0" w:color="auto"/>
                                    <w:bottom w:val="none" w:sz="0" w:space="0" w:color="auto"/>
                                    <w:right w:val="none" w:sz="0" w:space="0" w:color="auto"/>
                                  </w:divBdr>
                                </w:div>
                                <w:div w:id="2012947263">
                                  <w:marLeft w:val="640"/>
                                  <w:marRight w:val="0"/>
                                  <w:marTop w:val="0"/>
                                  <w:marBottom w:val="0"/>
                                  <w:divBdr>
                                    <w:top w:val="none" w:sz="0" w:space="0" w:color="auto"/>
                                    <w:left w:val="none" w:sz="0" w:space="0" w:color="auto"/>
                                    <w:bottom w:val="none" w:sz="0" w:space="0" w:color="auto"/>
                                    <w:right w:val="none" w:sz="0" w:space="0" w:color="auto"/>
                                  </w:divBdr>
                                </w:div>
                                <w:div w:id="2026714485">
                                  <w:marLeft w:val="640"/>
                                  <w:marRight w:val="0"/>
                                  <w:marTop w:val="0"/>
                                  <w:marBottom w:val="0"/>
                                  <w:divBdr>
                                    <w:top w:val="none" w:sz="0" w:space="0" w:color="auto"/>
                                    <w:left w:val="none" w:sz="0" w:space="0" w:color="auto"/>
                                    <w:bottom w:val="none" w:sz="0" w:space="0" w:color="auto"/>
                                    <w:right w:val="none" w:sz="0" w:space="0" w:color="auto"/>
                                  </w:divBdr>
                                </w:div>
                                <w:div w:id="2088190604">
                                  <w:marLeft w:val="640"/>
                                  <w:marRight w:val="0"/>
                                  <w:marTop w:val="0"/>
                                  <w:marBottom w:val="0"/>
                                  <w:divBdr>
                                    <w:top w:val="none" w:sz="0" w:space="0" w:color="auto"/>
                                    <w:left w:val="none" w:sz="0" w:space="0" w:color="auto"/>
                                    <w:bottom w:val="none" w:sz="0" w:space="0" w:color="auto"/>
                                    <w:right w:val="none" w:sz="0" w:space="0" w:color="auto"/>
                                  </w:divBdr>
                                </w:div>
                                <w:div w:id="2118133136">
                                  <w:marLeft w:val="640"/>
                                  <w:marRight w:val="0"/>
                                  <w:marTop w:val="0"/>
                                  <w:marBottom w:val="0"/>
                                  <w:divBdr>
                                    <w:top w:val="none" w:sz="0" w:space="0" w:color="auto"/>
                                    <w:left w:val="none" w:sz="0" w:space="0" w:color="auto"/>
                                    <w:bottom w:val="none" w:sz="0" w:space="0" w:color="auto"/>
                                    <w:right w:val="none" w:sz="0" w:space="0" w:color="auto"/>
                                  </w:divBdr>
                                </w:div>
                                <w:div w:id="2123765051">
                                  <w:marLeft w:val="640"/>
                                  <w:marRight w:val="0"/>
                                  <w:marTop w:val="0"/>
                                  <w:marBottom w:val="0"/>
                                  <w:divBdr>
                                    <w:top w:val="none" w:sz="0" w:space="0" w:color="auto"/>
                                    <w:left w:val="none" w:sz="0" w:space="0" w:color="auto"/>
                                    <w:bottom w:val="none" w:sz="0" w:space="0" w:color="auto"/>
                                    <w:right w:val="none" w:sz="0" w:space="0" w:color="auto"/>
                                  </w:divBdr>
                                </w:div>
                                <w:div w:id="2134250383">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1014305130">
                          <w:marLeft w:val="640"/>
                          <w:marRight w:val="0"/>
                          <w:marTop w:val="0"/>
                          <w:marBottom w:val="0"/>
                          <w:divBdr>
                            <w:top w:val="none" w:sz="0" w:space="0" w:color="auto"/>
                            <w:left w:val="none" w:sz="0" w:space="0" w:color="auto"/>
                            <w:bottom w:val="none" w:sz="0" w:space="0" w:color="auto"/>
                            <w:right w:val="none" w:sz="0" w:space="0" w:color="auto"/>
                          </w:divBdr>
                        </w:div>
                        <w:div w:id="1069115823">
                          <w:marLeft w:val="640"/>
                          <w:marRight w:val="0"/>
                          <w:marTop w:val="0"/>
                          <w:marBottom w:val="0"/>
                          <w:divBdr>
                            <w:top w:val="none" w:sz="0" w:space="0" w:color="auto"/>
                            <w:left w:val="none" w:sz="0" w:space="0" w:color="auto"/>
                            <w:bottom w:val="none" w:sz="0" w:space="0" w:color="auto"/>
                            <w:right w:val="none" w:sz="0" w:space="0" w:color="auto"/>
                          </w:divBdr>
                        </w:div>
                        <w:div w:id="1105688604">
                          <w:marLeft w:val="640"/>
                          <w:marRight w:val="0"/>
                          <w:marTop w:val="0"/>
                          <w:marBottom w:val="0"/>
                          <w:divBdr>
                            <w:top w:val="none" w:sz="0" w:space="0" w:color="auto"/>
                            <w:left w:val="none" w:sz="0" w:space="0" w:color="auto"/>
                            <w:bottom w:val="none" w:sz="0" w:space="0" w:color="auto"/>
                            <w:right w:val="none" w:sz="0" w:space="0" w:color="auto"/>
                          </w:divBdr>
                        </w:div>
                        <w:div w:id="1183738978">
                          <w:marLeft w:val="640"/>
                          <w:marRight w:val="0"/>
                          <w:marTop w:val="0"/>
                          <w:marBottom w:val="0"/>
                          <w:divBdr>
                            <w:top w:val="none" w:sz="0" w:space="0" w:color="auto"/>
                            <w:left w:val="none" w:sz="0" w:space="0" w:color="auto"/>
                            <w:bottom w:val="none" w:sz="0" w:space="0" w:color="auto"/>
                            <w:right w:val="none" w:sz="0" w:space="0" w:color="auto"/>
                          </w:divBdr>
                        </w:div>
                        <w:div w:id="1363700911">
                          <w:marLeft w:val="640"/>
                          <w:marRight w:val="0"/>
                          <w:marTop w:val="0"/>
                          <w:marBottom w:val="0"/>
                          <w:divBdr>
                            <w:top w:val="none" w:sz="0" w:space="0" w:color="auto"/>
                            <w:left w:val="none" w:sz="0" w:space="0" w:color="auto"/>
                            <w:bottom w:val="none" w:sz="0" w:space="0" w:color="auto"/>
                            <w:right w:val="none" w:sz="0" w:space="0" w:color="auto"/>
                          </w:divBdr>
                        </w:div>
                        <w:div w:id="1405108667">
                          <w:marLeft w:val="640"/>
                          <w:marRight w:val="0"/>
                          <w:marTop w:val="0"/>
                          <w:marBottom w:val="0"/>
                          <w:divBdr>
                            <w:top w:val="none" w:sz="0" w:space="0" w:color="auto"/>
                            <w:left w:val="none" w:sz="0" w:space="0" w:color="auto"/>
                            <w:bottom w:val="none" w:sz="0" w:space="0" w:color="auto"/>
                            <w:right w:val="none" w:sz="0" w:space="0" w:color="auto"/>
                          </w:divBdr>
                        </w:div>
                        <w:div w:id="1469393385">
                          <w:marLeft w:val="640"/>
                          <w:marRight w:val="0"/>
                          <w:marTop w:val="0"/>
                          <w:marBottom w:val="0"/>
                          <w:divBdr>
                            <w:top w:val="none" w:sz="0" w:space="0" w:color="auto"/>
                            <w:left w:val="none" w:sz="0" w:space="0" w:color="auto"/>
                            <w:bottom w:val="none" w:sz="0" w:space="0" w:color="auto"/>
                            <w:right w:val="none" w:sz="0" w:space="0" w:color="auto"/>
                          </w:divBdr>
                        </w:div>
                        <w:div w:id="1494103724">
                          <w:marLeft w:val="640"/>
                          <w:marRight w:val="0"/>
                          <w:marTop w:val="0"/>
                          <w:marBottom w:val="0"/>
                          <w:divBdr>
                            <w:top w:val="none" w:sz="0" w:space="0" w:color="auto"/>
                            <w:left w:val="none" w:sz="0" w:space="0" w:color="auto"/>
                            <w:bottom w:val="none" w:sz="0" w:space="0" w:color="auto"/>
                            <w:right w:val="none" w:sz="0" w:space="0" w:color="auto"/>
                          </w:divBdr>
                        </w:div>
                        <w:div w:id="1499609817">
                          <w:marLeft w:val="640"/>
                          <w:marRight w:val="0"/>
                          <w:marTop w:val="0"/>
                          <w:marBottom w:val="0"/>
                          <w:divBdr>
                            <w:top w:val="none" w:sz="0" w:space="0" w:color="auto"/>
                            <w:left w:val="none" w:sz="0" w:space="0" w:color="auto"/>
                            <w:bottom w:val="none" w:sz="0" w:space="0" w:color="auto"/>
                            <w:right w:val="none" w:sz="0" w:space="0" w:color="auto"/>
                          </w:divBdr>
                        </w:div>
                        <w:div w:id="1551648796">
                          <w:marLeft w:val="640"/>
                          <w:marRight w:val="0"/>
                          <w:marTop w:val="0"/>
                          <w:marBottom w:val="0"/>
                          <w:divBdr>
                            <w:top w:val="none" w:sz="0" w:space="0" w:color="auto"/>
                            <w:left w:val="none" w:sz="0" w:space="0" w:color="auto"/>
                            <w:bottom w:val="none" w:sz="0" w:space="0" w:color="auto"/>
                            <w:right w:val="none" w:sz="0" w:space="0" w:color="auto"/>
                          </w:divBdr>
                        </w:div>
                        <w:div w:id="1577934732">
                          <w:marLeft w:val="640"/>
                          <w:marRight w:val="0"/>
                          <w:marTop w:val="0"/>
                          <w:marBottom w:val="0"/>
                          <w:divBdr>
                            <w:top w:val="none" w:sz="0" w:space="0" w:color="auto"/>
                            <w:left w:val="none" w:sz="0" w:space="0" w:color="auto"/>
                            <w:bottom w:val="none" w:sz="0" w:space="0" w:color="auto"/>
                            <w:right w:val="none" w:sz="0" w:space="0" w:color="auto"/>
                          </w:divBdr>
                        </w:div>
                        <w:div w:id="1599017469">
                          <w:marLeft w:val="640"/>
                          <w:marRight w:val="0"/>
                          <w:marTop w:val="0"/>
                          <w:marBottom w:val="0"/>
                          <w:divBdr>
                            <w:top w:val="none" w:sz="0" w:space="0" w:color="auto"/>
                            <w:left w:val="none" w:sz="0" w:space="0" w:color="auto"/>
                            <w:bottom w:val="none" w:sz="0" w:space="0" w:color="auto"/>
                            <w:right w:val="none" w:sz="0" w:space="0" w:color="auto"/>
                          </w:divBdr>
                        </w:div>
                        <w:div w:id="1604266562">
                          <w:marLeft w:val="640"/>
                          <w:marRight w:val="0"/>
                          <w:marTop w:val="0"/>
                          <w:marBottom w:val="0"/>
                          <w:divBdr>
                            <w:top w:val="none" w:sz="0" w:space="0" w:color="auto"/>
                            <w:left w:val="none" w:sz="0" w:space="0" w:color="auto"/>
                            <w:bottom w:val="none" w:sz="0" w:space="0" w:color="auto"/>
                            <w:right w:val="none" w:sz="0" w:space="0" w:color="auto"/>
                          </w:divBdr>
                        </w:div>
                        <w:div w:id="1777216434">
                          <w:marLeft w:val="640"/>
                          <w:marRight w:val="0"/>
                          <w:marTop w:val="0"/>
                          <w:marBottom w:val="0"/>
                          <w:divBdr>
                            <w:top w:val="none" w:sz="0" w:space="0" w:color="auto"/>
                            <w:left w:val="none" w:sz="0" w:space="0" w:color="auto"/>
                            <w:bottom w:val="none" w:sz="0" w:space="0" w:color="auto"/>
                            <w:right w:val="none" w:sz="0" w:space="0" w:color="auto"/>
                          </w:divBdr>
                        </w:div>
                        <w:div w:id="1877966737">
                          <w:marLeft w:val="640"/>
                          <w:marRight w:val="0"/>
                          <w:marTop w:val="0"/>
                          <w:marBottom w:val="0"/>
                          <w:divBdr>
                            <w:top w:val="none" w:sz="0" w:space="0" w:color="auto"/>
                            <w:left w:val="none" w:sz="0" w:space="0" w:color="auto"/>
                            <w:bottom w:val="none" w:sz="0" w:space="0" w:color="auto"/>
                            <w:right w:val="none" w:sz="0" w:space="0" w:color="auto"/>
                          </w:divBdr>
                        </w:div>
                        <w:div w:id="1949117902">
                          <w:marLeft w:val="640"/>
                          <w:marRight w:val="0"/>
                          <w:marTop w:val="0"/>
                          <w:marBottom w:val="0"/>
                          <w:divBdr>
                            <w:top w:val="none" w:sz="0" w:space="0" w:color="auto"/>
                            <w:left w:val="none" w:sz="0" w:space="0" w:color="auto"/>
                            <w:bottom w:val="none" w:sz="0" w:space="0" w:color="auto"/>
                            <w:right w:val="none" w:sz="0" w:space="0" w:color="auto"/>
                          </w:divBdr>
                        </w:div>
                        <w:div w:id="1966816482">
                          <w:marLeft w:val="640"/>
                          <w:marRight w:val="0"/>
                          <w:marTop w:val="0"/>
                          <w:marBottom w:val="0"/>
                          <w:divBdr>
                            <w:top w:val="none" w:sz="0" w:space="0" w:color="auto"/>
                            <w:left w:val="none" w:sz="0" w:space="0" w:color="auto"/>
                            <w:bottom w:val="none" w:sz="0" w:space="0" w:color="auto"/>
                            <w:right w:val="none" w:sz="0" w:space="0" w:color="auto"/>
                          </w:divBdr>
                        </w:div>
                        <w:div w:id="2018264473">
                          <w:marLeft w:val="640"/>
                          <w:marRight w:val="0"/>
                          <w:marTop w:val="0"/>
                          <w:marBottom w:val="0"/>
                          <w:divBdr>
                            <w:top w:val="none" w:sz="0" w:space="0" w:color="auto"/>
                            <w:left w:val="none" w:sz="0" w:space="0" w:color="auto"/>
                            <w:bottom w:val="none" w:sz="0" w:space="0" w:color="auto"/>
                            <w:right w:val="none" w:sz="0" w:space="0" w:color="auto"/>
                          </w:divBdr>
                        </w:div>
                        <w:div w:id="2102021731">
                          <w:marLeft w:val="640"/>
                          <w:marRight w:val="0"/>
                          <w:marTop w:val="0"/>
                          <w:marBottom w:val="0"/>
                          <w:divBdr>
                            <w:top w:val="none" w:sz="0" w:space="0" w:color="auto"/>
                            <w:left w:val="none" w:sz="0" w:space="0" w:color="auto"/>
                            <w:bottom w:val="none" w:sz="0" w:space="0" w:color="auto"/>
                            <w:right w:val="none" w:sz="0" w:space="0" w:color="auto"/>
                          </w:divBdr>
                        </w:div>
                      </w:divsChild>
                    </w:div>
                    <w:div w:id="649360636">
                      <w:marLeft w:val="0"/>
                      <w:marRight w:val="0"/>
                      <w:marTop w:val="0"/>
                      <w:marBottom w:val="0"/>
                      <w:divBdr>
                        <w:top w:val="none" w:sz="0" w:space="0" w:color="auto"/>
                        <w:left w:val="none" w:sz="0" w:space="0" w:color="auto"/>
                        <w:bottom w:val="none" w:sz="0" w:space="0" w:color="auto"/>
                        <w:right w:val="none" w:sz="0" w:space="0" w:color="auto"/>
                      </w:divBdr>
                      <w:divsChild>
                        <w:div w:id="140970696">
                          <w:marLeft w:val="640"/>
                          <w:marRight w:val="0"/>
                          <w:marTop w:val="0"/>
                          <w:marBottom w:val="0"/>
                          <w:divBdr>
                            <w:top w:val="none" w:sz="0" w:space="0" w:color="auto"/>
                            <w:left w:val="none" w:sz="0" w:space="0" w:color="auto"/>
                            <w:bottom w:val="none" w:sz="0" w:space="0" w:color="auto"/>
                            <w:right w:val="none" w:sz="0" w:space="0" w:color="auto"/>
                          </w:divBdr>
                        </w:div>
                        <w:div w:id="181480444">
                          <w:marLeft w:val="640"/>
                          <w:marRight w:val="0"/>
                          <w:marTop w:val="0"/>
                          <w:marBottom w:val="0"/>
                          <w:divBdr>
                            <w:top w:val="none" w:sz="0" w:space="0" w:color="auto"/>
                            <w:left w:val="none" w:sz="0" w:space="0" w:color="auto"/>
                            <w:bottom w:val="none" w:sz="0" w:space="0" w:color="auto"/>
                            <w:right w:val="none" w:sz="0" w:space="0" w:color="auto"/>
                          </w:divBdr>
                        </w:div>
                        <w:div w:id="198665044">
                          <w:marLeft w:val="640"/>
                          <w:marRight w:val="0"/>
                          <w:marTop w:val="0"/>
                          <w:marBottom w:val="0"/>
                          <w:divBdr>
                            <w:top w:val="none" w:sz="0" w:space="0" w:color="auto"/>
                            <w:left w:val="none" w:sz="0" w:space="0" w:color="auto"/>
                            <w:bottom w:val="none" w:sz="0" w:space="0" w:color="auto"/>
                            <w:right w:val="none" w:sz="0" w:space="0" w:color="auto"/>
                          </w:divBdr>
                        </w:div>
                        <w:div w:id="290592705">
                          <w:marLeft w:val="640"/>
                          <w:marRight w:val="0"/>
                          <w:marTop w:val="0"/>
                          <w:marBottom w:val="0"/>
                          <w:divBdr>
                            <w:top w:val="none" w:sz="0" w:space="0" w:color="auto"/>
                            <w:left w:val="none" w:sz="0" w:space="0" w:color="auto"/>
                            <w:bottom w:val="none" w:sz="0" w:space="0" w:color="auto"/>
                            <w:right w:val="none" w:sz="0" w:space="0" w:color="auto"/>
                          </w:divBdr>
                        </w:div>
                        <w:div w:id="416052530">
                          <w:marLeft w:val="640"/>
                          <w:marRight w:val="0"/>
                          <w:marTop w:val="0"/>
                          <w:marBottom w:val="0"/>
                          <w:divBdr>
                            <w:top w:val="none" w:sz="0" w:space="0" w:color="auto"/>
                            <w:left w:val="none" w:sz="0" w:space="0" w:color="auto"/>
                            <w:bottom w:val="none" w:sz="0" w:space="0" w:color="auto"/>
                            <w:right w:val="none" w:sz="0" w:space="0" w:color="auto"/>
                          </w:divBdr>
                        </w:div>
                        <w:div w:id="460536887">
                          <w:marLeft w:val="640"/>
                          <w:marRight w:val="0"/>
                          <w:marTop w:val="0"/>
                          <w:marBottom w:val="0"/>
                          <w:divBdr>
                            <w:top w:val="none" w:sz="0" w:space="0" w:color="auto"/>
                            <w:left w:val="none" w:sz="0" w:space="0" w:color="auto"/>
                            <w:bottom w:val="none" w:sz="0" w:space="0" w:color="auto"/>
                            <w:right w:val="none" w:sz="0" w:space="0" w:color="auto"/>
                          </w:divBdr>
                        </w:div>
                        <w:div w:id="463162919">
                          <w:marLeft w:val="640"/>
                          <w:marRight w:val="0"/>
                          <w:marTop w:val="0"/>
                          <w:marBottom w:val="0"/>
                          <w:divBdr>
                            <w:top w:val="none" w:sz="0" w:space="0" w:color="auto"/>
                            <w:left w:val="none" w:sz="0" w:space="0" w:color="auto"/>
                            <w:bottom w:val="none" w:sz="0" w:space="0" w:color="auto"/>
                            <w:right w:val="none" w:sz="0" w:space="0" w:color="auto"/>
                          </w:divBdr>
                        </w:div>
                        <w:div w:id="487551035">
                          <w:marLeft w:val="640"/>
                          <w:marRight w:val="0"/>
                          <w:marTop w:val="0"/>
                          <w:marBottom w:val="0"/>
                          <w:divBdr>
                            <w:top w:val="none" w:sz="0" w:space="0" w:color="auto"/>
                            <w:left w:val="none" w:sz="0" w:space="0" w:color="auto"/>
                            <w:bottom w:val="none" w:sz="0" w:space="0" w:color="auto"/>
                            <w:right w:val="none" w:sz="0" w:space="0" w:color="auto"/>
                          </w:divBdr>
                        </w:div>
                        <w:div w:id="497963187">
                          <w:marLeft w:val="640"/>
                          <w:marRight w:val="0"/>
                          <w:marTop w:val="0"/>
                          <w:marBottom w:val="0"/>
                          <w:divBdr>
                            <w:top w:val="none" w:sz="0" w:space="0" w:color="auto"/>
                            <w:left w:val="none" w:sz="0" w:space="0" w:color="auto"/>
                            <w:bottom w:val="none" w:sz="0" w:space="0" w:color="auto"/>
                            <w:right w:val="none" w:sz="0" w:space="0" w:color="auto"/>
                          </w:divBdr>
                        </w:div>
                        <w:div w:id="554315167">
                          <w:marLeft w:val="640"/>
                          <w:marRight w:val="0"/>
                          <w:marTop w:val="0"/>
                          <w:marBottom w:val="0"/>
                          <w:divBdr>
                            <w:top w:val="none" w:sz="0" w:space="0" w:color="auto"/>
                            <w:left w:val="none" w:sz="0" w:space="0" w:color="auto"/>
                            <w:bottom w:val="none" w:sz="0" w:space="0" w:color="auto"/>
                            <w:right w:val="none" w:sz="0" w:space="0" w:color="auto"/>
                          </w:divBdr>
                        </w:div>
                        <w:div w:id="571424822">
                          <w:marLeft w:val="640"/>
                          <w:marRight w:val="0"/>
                          <w:marTop w:val="0"/>
                          <w:marBottom w:val="0"/>
                          <w:divBdr>
                            <w:top w:val="none" w:sz="0" w:space="0" w:color="auto"/>
                            <w:left w:val="none" w:sz="0" w:space="0" w:color="auto"/>
                            <w:bottom w:val="none" w:sz="0" w:space="0" w:color="auto"/>
                            <w:right w:val="none" w:sz="0" w:space="0" w:color="auto"/>
                          </w:divBdr>
                        </w:div>
                        <w:div w:id="580330103">
                          <w:marLeft w:val="640"/>
                          <w:marRight w:val="0"/>
                          <w:marTop w:val="0"/>
                          <w:marBottom w:val="0"/>
                          <w:divBdr>
                            <w:top w:val="none" w:sz="0" w:space="0" w:color="auto"/>
                            <w:left w:val="none" w:sz="0" w:space="0" w:color="auto"/>
                            <w:bottom w:val="none" w:sz="0" w:space="0" w:color="auto"/>
                            <w:right w:val="none" w:sz="0" w:space="0" w:color="auto"/>
                          </w:divBdr>
                        </w:div>
                        <w:div w:id="631134668">
                          <w:marLeft w:val="640"/>
                          <w:marRight w:val="0"/>
                          <w:marTop w:val="0"/>
                          <w:marBottom w:val="0"/>
                          <w:divBdr>
                            <w:top w:val="none" w:sz="0" w:space="0" w:color="auto"/>
                            <w:left w:val="none" w:sz="0" w:space="0" w:color="auto"/>
                            <w:bottom w:val="none" w:sz="0" w:space="0" w:color="auto"/>
                            <w:right w:val="none" w:sz="0" w:space="0" w:color="auto"/>
                          </w:divBdr>
                        </w:div>
                        <w:div w:id="664363112">
                          <w:marLeft w:val="640"/>
                          <w:marRight w:val="0"/>
                          <w:marTop w:val="0"/>
                          <w:marBottom w:val="0"/>
                          <w:divBdr>
                            <w:top w:val="none" w:sz="0" w:space="0" w:color="auto"/>
                            <w:left w:val="none" w:sz="0" w:space="0" w:color="auto"/>
                            <w:bottom w:val="none" w:sz="0" w:space="0" w:color="auto"/>
                            <w:right w:val="none" w:sz="0" w:space="0" w:color="auto"/>
                          </w:divBdr>
                        </w:div>
                        <w:div w:id="756750208">
                          <w:marLeft w:val="640"/>
                          <w:marRight w:val="0"/>
                          <w:marTop w:val="0"/>
                          <w:marBottom w:val="0"/>
                          <w:divBdr>
                            <w:top w:val="none" w:sz="0" w:space="0" w:color="auto"/>
                            <w:left w:val="none" w:sz="0" w:space="0" w:color="auto"/>
                            <w:bottom w:val="none" w:sz="0" w:space="0" w:color="auto"/>
                            <w:right w:val="none" w:sz="0" w:space="0" w:color="auto"/>
                          </w:divBdr>
                        </w:div>
                        <w:div w:id="757288228">
                          <w:marLeft w:val="640"/>
                          <w:marRight w:val="0"/>
                          <w:marTop w:val="0"/>
                          <w:marBottom w:val="0"/>
                          <w:divBdr>
                            <w:top w:val="none" w:sz="0" w:space="0" w:color="auto"/>
                            <w:left w:val="none" w:sz="0" w:space="0" w:color="auto"/>
                            <w:bottom w:val="none" w:sz="0" w:space="0" w:color="auto"/>
                            <w:right w:val="none" w:sz="0" w:space="0" w:color="auto"/>
                          </w:divBdr>
                        </w:div>
                        <w:div w:id="781531342">
                          <w:marLeft w:val="640"/>
                          <w:marRight w:val="0"/>
                          <w:marTop w:val="0"/>
                          <w:marBottom w:val="0"/>
                          <w:divBdr>
                            <w:top w:val="none" w:sz="0" w:space="0" w:color="auto"/>
                            <w:left w:val="none" w:sz="0" w:space="0" w:color="auto"/>
                            <w:bottom w:val="none" w:sz="0" w:space="0" w:color="auto"/>
                            <w:right w:val="none" w:sz="0" w:space="0" w:color="auto"/>
                          </w:divBdr>
                        </w:div>
                        <w:div w:id="799304078">
                          <w:marLeft w:val="640"/>
                          <w:marRight w:val="0"/>
                          <w:marTop w:val="0"/>
                          <w:marBottom w:val="0"/>
                          <w:divBdr>
                            <w:top w:val="none" w:sz="0" w:space="0" w:color="auto"/>
                            <w:left w:val="none" w:sz="0" w:space="0" w:color="auto"/>
                            <w:bottom w:val="none" w:sz="0" w:space="0" w:color="auto"/>
                            <w:right w:val="none" w:sz="0" w:space="0" w:color="auto"/>
                          </w:divBdr>
                        </w:div>
                        <w:div w:id="832574538">
                          <w:marLeft w:val="640"/>
                          <w:marRight w:val="0"/>
                          <w:marTop w:val="0"/>
                          <w:marBottom w:val="0"/>
                          <w:divBdr>
                            <w:top w:val="none" w:sz="0" w:space="0" w:color="auto"/>
                            <w:left w:val="none" w:sz="0" w:space="0" w:color="auto"/>
                            <w:bottom w:val="none" w:sz="0" w:space="0" w:color="auto"/>
                            <w:right w:val="none" w:sz="0" w:space="0" w:color="auto"/>
                          </w:divBdr>
                        </w:div>
                        <w:div w:id="876234913">
                          <w:marLeft w:val="640"/>
                          <w:marRight w:val="0"/>
                          <w:marTop w:val="0"/>
                          <w:marBottom w:val="0"/>
                          <w:divBdr>
                            <w:top w:val="none" w:sz="0" w:space="0" w:color="auto"/>
                            <w:left w:val="none" w:sz="0" w:space="0" w:color="auto"/>
                            <w:bottom w:val="none" w:sz="0" w:space="0" w:color="auto"/>
                            <w:right w:val="none" w:sz="0" w:space="0" w:color="auto"/>
                          </w:divBdr>
                        </w:div>
                        <w:div w:id="923536586">
                          <w:marLeft w:val="640"/>
                          <w:marRight w:val="0"/>
                          <w:marTop w:val="0"/>
                          <w:marBottom w:val="0"/>
                          <w:divBdr>
                            <w:top w:val="none" w:sz="0" w:space="0" w:color="auto"/>
                            <w:left w:val="none" w:sz="0" w:space="0" w:color="auto"/>
                            <w:bottom w:val="none" w:sz="0" w:space="0" w:color="auto"/>
                            <w:right w:val="none" w:sz="0" w:space="0" w:color="auto"/>
                          </w:divBdr>
                        </w:div>
                        <w:div w:id="949513818">
                          <w:marLeft w:val="640"/>
                          <w:marRight w:val="0"/>
                          <w:marTop w:val="0"/>
                          <w:marBottom w:val="0"/>
                          <w:divBdr>
                            <w:top w:val="none" w:sz="0" w:space="0" w:color="auto"/>
                            <w:left w:val="none" w:sz="0" w:space="0" w:color="auto"/>
                            <w:bottom w:val="none" w:sz="0" w:space="0" w:color="auto"/>
                            <w:right w:val="none" w:sz="0" w:space="0" w:color="auto"/>
                          </w:divBdr>
                        </w:div>
                        <w:div w:id="962030916">
                          <w:marLeft w:val="640"/>
                          <w:marRight w:val="0"/>
                          <w:marTop w:val="0"/>
                          <w:marBottom w:val="0"/>
                          <w:divBdr>
                            <w:top w:val="none" w:sz="0" w:space="0" w:color="auto"/>
                            <w:left w:val="none" w:sz="0" w:space="0" w:color="auto"/>
                            <w:bottom w:val="none" w:sz="0" w:space="0" w:color="auto"/>
                            <w:right w:val="none" w:sz="0" w:space="0" w:color="auto"/>
                          </w:divBdr>
                        </w:div>
                        <w:div w:id="1005210738">
                          <w:marLeft w:val="640"/>
                          <w:marRight w:val="0"/>
                          <w:marTop w:val="0"/>
                          <w:marBottom w:val="0"/>
                          <w:divBdr>
                            <w:top w:val="none" w:sz="0" w:space="0" w:color="auto"/>
                            <w:left w:val="none" w:sz="0" w:space="0" w:color="auto"/>
                            <w:bottom w:val="none" w:sz="0" w:space="0" w:color="auto"/>
                            <w:right w:val="none" w:sz="0" w:space="0" w:color="auto"/>
                          </w:divBdr>
                        </w:div>
                        <w:div w:id="1022322387">
                          <w:marLeft w:val="640"/>
                          <w:marRight w:val="0"/>
                          <w:marTop w:val="0"/>
                          <w:marBottom w:val="0"/>
                          <w:divBdr>
                            <w:top w:val="none" w:sz="0" w:space="0" w:color="auto"/>
                            <w:left w:val="none" w:sz="0" w:space="0" w:color="auto"/>
                            <w:bottom w:val="none" w:sz="0" w:space="0" w:color="auto"/>
                            <w:right w:val="none" w:sz="0" w:space="0" w:color="auto"/>
                          </w:divBdr>
                        </w:div>
                        <w:div w:id="1059324579">
                          <w:marLeft w:val="640"/>
                          <w:marRight w:val="0"/>
                          <w:marTop w:val="0"/>
                          <w:marBottom w:val="0"/>
                          <w:divBdr>
                            <w:top w:val="none" w:sz="0" w:space="0" w:color="auto"/>
                            <w:left w:val="none" w:sz="0" w:space="0" w:color="auto"/>
                            <w:bottom w:val="none" w:sz="0" w:space="0" w:color="auto"/>
                            <w:right w:val="none" w:sz="0" w:space="0" w:color="auto"/>
                          </w:divBdr>
                        </w:div>
                        <w:div w:id="1116557289">
                          <w:marLeft w:val="640"/>
                          <w:marRight w:val="0"/>
                          <w:marTop w:val="0"/>
                          <w:marBottom w:val="0"/>
                          <w:divBdr>
                            <w:top w:val="none" w:sz="0" w:space="0" w:color="auto"/>
                            <w:left w:val="none" w:sz="0" w:space="0" w:color="auto"/>
                            <w:bottom w:val="none" w:sz="0" w:space="0" w:color="auto"/>
                            <w:right w:val="none" w:sz="0" w:space="0" w:color="auto"/>
                          </w:divBdr>
                        </w:div>
                        <w:div w:id="1125274337">
                          <w:marLeft w:val="640"/>
                          <w:marRight w:val="0"/>
                          <w:marTop w:val="0"/>
                          <w:marBottom w:val="0"/>
                          <w:divBdr>
                            <w:top w:val="none" w:sz="0" w:space="0" w:color="auto"/>
                            <w:left w:val="none" w:sz="0" w:space="0" w:color="auto"/>
                            <w:bottom w:val="none" w:sz="0" w:space="0" w:color="auto"/>
                            <w:right w:val="none" w:sz="0" w:space="0" w:color="auto"/>
                          </w:divBdr>
                        </w:div>
                        <w:div w:id="1173377733">
                          <w:marLeft w:val="640"/>
                          <w:marRight w:val="0"/>
                          <w:marTop w:val="0"/>
                          <w:marBottom w:val="0"/>
                          <w:divBdr>
                            <w:top w:val="none" w:sz="0" w:space="0" w:color="auto"/>
                            <w:left w:val="none" w:sz="0" w:space="0" w:color="auto"/>
                            <w:bottom w:val="none" w:sz="0" w:space="0" w:color="auto"/>
                            <w:right w:val="none" w:sz="0" w:space="0" w:color="auto"/>
                          </w:divBdr>
                        </w:div>
                        <w:div w:id="1207373089">
                          <w:marLeft w:val="640"/>
                          <w:marRight w:val="0"/>
                          <w:marTop w:val="0"/>
                          <w:marBottom w:val="0"/>
                          <w:divBdr>
                            <w:top w:val="none" w:sz="0" w:space="0" w:color="auto"/>
                            <w:left w:val="none" w:sz="0" w:space="0" w:color="auto"/>
                            <w:bottom w:val="none" w:sz="0" w:space="0" w:color="auto"/>
                            <w:right w:val="none" w:sz="0" w:space="0" w:color="auto"/>
                          </w:divBdr>
                        </w:div>
                        <w:div w:id="1265570932">
                          <w:marLeft w:val="640"/>
                          <w:marRight w:val="0"/>
                          <w:marTop w:val="0"/>
                          <w:marBottom w:val="0"/>
                          <w:divBdr>
                            <w:top w:val="none" w:sz="0" w:space="0" w:color="auto"/>
                            <w:left w:val="none" w:sz="0" w:space="0" w:color="auto"/>
                            <w:bottom w:val="none" w:sz="0" w:space="0" w:color="auto"/>
                            <w:right w:val="none" w:sz="0" w:space="0" w:color="auto"/>
                          </w:divBdr>
                        </w:div>
                        <w:div w:id="1306424319">
                          <w:marLeft w:val="640"/>
                          <w:marRight w:val="0"/>
                          <w:marTop w:val="0"/>
                          <w:marBottom w:val="0"/>
                          <w:divBdr>
                            <w:top w:val="none" w:sz="0" w:space="0" w:color="auto"/>
                            <w:left w:val="none" w:sz="0" w:space="0" w:color="auto"/>
                            <w:bottom w:val="none" w:sz="0" w:space="0" w:color="auto"/>
                            <w:right w:val="none" w:sz="0" w:space="0" w:color="auto"/>
                          </w:divBdr>
                        </w:div>
                        <w:div w:id="1321272976">
                          <w:marLeft w:val="640"/>
                          <w:marRight w:val="0"/>
                          <w:marTop w:val="0"/>
                          <w:marBottom w:val="0"/>
                          <w:divBdr>
                            <w:top w:val="none" w:sz="0" w:space="0" w:color="auto"/>
                            <w:left w:val="none" w:sz="0" w:space="0" w:color="auto"/>
                            <w:bottom w:val="none" w:sz="0" w:space="0" w:color="auto"/>
                            <w:right w:val="none" w:sz="0" w:space="0" w:color="auto"/>
                          </w:divBdr>
                        </w:div>
                        <w:div w:id="1396078301">
                          <w:marLeft w:val="640"/>
                          <w:marRight w:val="0"/>
                          <w:marTop w:val="0"/>
                          <w:marBottom w:val="0"/>
                          <w:divBdr>
                            <w:top w:val="none" w:sz="0" w:space="0" w:color="auto"/>
                            <w:left w:val="none" w:sz="0" w:space="0" w:color="auto"/>
                            <w:bottom w:val="none" w:sz="0" w:space="0" w:color="auto"/>
                            <w:right w:val="none" w:sz="0" w:space="0" w:color="auto"/>
                          </w:divBdr>
                        </w:div>
                        <w:div w:id="1447509150">
                          <w:marLeft w:val="640"/>
                          <w:marRight w:val="0"/>
                          <w:marTop w:val="0"/>
                          <w:marBottom w:val="0"/>
                          <w:divBdr>
                            <w:top w:val="none" w:sz="0" w:space="0" w:color="auto"/>
                            <w:left w:val="none" w:sz="0" w:space="0" w:color="auto"/>
                            <w:bottom w:val="none" w:sz="0" w:space="0" w:color="auto"/>
                            <w:right w:val="none" w:sz="0" w:space="0" w:color="auto"/>
                          </w:divBdr>
                        </w:div>
                        <w:div w:id="1533761457">
                          <w:marLeft w:val="640"/>
                          <w:marRight w:val="0"/>
                          <w:marTop w:val="0"/>
                          <w:marBottom w:val="0"/>
                          <w:divBdr>
                            <w:top w:val="none" w:sz="0" w:space="0" w:color="auto"/>
                            <w:left w:val="none" w:sz="0" w:space="0" w:color="auto"/>
                            <w:bottom w:val="none" w:sz="0" w:space="0" w:color="auto"/>
                            <w:right w:val="none" w:sz="0" w:space="0" w:color="auto"/>
                          </w:divBdr>
                        </w:div>
                        <w:div w:id="1558013315">
                          <w:marLeft w:val="640"/>
                          <w:marRight w:val="0"/>
                          <w:marTop w:val="0"/>
                          <w:marBottom w:val="0"/>
                          <w:divBdr>
                            <w:top w:val="none" w:sz="0" w:space="0" w:color="auto"/>
                            <w:left w:val="none" w:sz="0" w:space="0" w:color="auto"/>
                            <w:bottom w:val="none" w:sz="0" w:space="0" w:color="auto"/>
                            <w:right w:val="none" w:sz="0" w:space="0" w:color="auto"/>
                          </w:divBdr>
                        </w:div>
                        <w:div w:id="1662584577">
                          <w:marLeft w:val="640"/>
                          <w:marRight w:val="0"/>
                          <w:marTop w:val="0"/>
                          <w:marBottom w:val="0"/>
                          <w:divBdr>
                            <w:top w:val="none" w:sz="0" w:space="0" w:color="auto"/>
                            <w:left w:val="none" w:sz="0" w:space="0" w:color="auto"/>
                            <w:bottom w:val="none" w:sz="0" w:space="0" w:color="auto"/>
                            <w:right w:val="none" w:sz="0" w:space="0" w:color="auto"/>
                          </w:divBdr>
                        </w:div>
                        <w:div w:id="1693648811">
                          <w:marLeft w:val="640"/>
                          <w:marRight w:val="0"/>
                          <w:marTop w:val="0"/>
                          <w:marBottom w:val="0"/>
                          <w:divBdr>
                            <w:top w:val="none" w:sz="0" w:space="0" w:color="auto"/>
                            <w:left w:val="none" w:sz="0" w:space="0" w:color="auto"/>
                            <w:bottom w:val="none" w:sz="0" w:space="0" w:color="auto"/>
                            <w:right w:val="none" w:sz="0" w:space="0" w:color="auto"/>
                          </w:divBdr>
                        </w:div>
                        <w:div w:id="1751661139">
                          <w:marLeft w:val="640"/>
                          <w:marRight w:val="0"/>
                          <w:marTop w:val="0"/>
                          <w:marBottom w:val="0"/>
                          <w:divBdr>
                            <w:top w:val="none" w:sz="0" w:space="0" w:color="auto"/>
                            <w:left w:val="none" w:sz="0" w:space="0" w:color="auto"/>
                            <w:bottom w:val="none" w:sz="0" w:space="0" w:color="auto"/>
                            <w:right w:val="none" w:sz="0" w:space="0" w:color="auto"/>
                          </w:divBdr>
                        </w:div>
                        <w:div w:id="1773934289">
                          <w:marLeft w:val="640"/>
                          <w:marRight w:val="0"/>
                          <w:marTop w:val="0"/>
                          <w:marBottom w:val="0"/>
                          <w:divBdr>
                            <w:top w:val="none" w:sz="0" w:space="0" w:color="auto"/>
                            <w:left w:val="none" w:sz="0" w:space="0" w:color="auto"/>
                            <w:bottom w:val="none" w:sz="0" w:space="0" w:color="auto"/>
                            <w:right w:val="none" w:sz="0" w:space="0" w:color="auto"/>
                          </w:divBdr>
                        </w:div>
                        <w:div w:id="1798522305">
                          <w:marLeft w:val="640"/>
                          <w:marRight w:val="0"/>
                          <w:marTop w:val="0"/>
                          <w:marBottom w:val="0"/>
                          <w:divBdr>
                            <w:top w:val="none" w:sz="0" w:space="0" w:color="auto"/>
                            <w:left w:val="none" w:sz="0" w:space="0" w:color="auto"/>
                            <w:bottom w:val="none" w:sz="0" w:space="0" w:color="auto"/>
                            <w:right w:val="none" w:sz="0" w:space="0" w:color="auto"/>
                          </w:divBdr>
                        </w:div>
                        <w:div w:id="1849248036">
                          <w:marLeft w:val="640"/>
                          <w:marRight w:val="0"/>
                          <w:marTop w:val="0"/>
                          <w:marBottom w:val="0"/>
                          <w:divBdr>
                            <w:top w:val="none" w:sz="0" w:space="0" w:color="auto"/>
                            <w:left w:val="none" w:sz="0" w:space="0" w:color="auto"/>
                            <w:bottom w:val="none" w:sz="0" w:space="0" w:color="auto"/>
                            <w:right w:val="none" w:sz="0" w:space="0" w:color="auto"/>
                          </w:divBdr>
                        </w:div>
                        <w:div w:id="1867209684">
                          <w:marLeft w:val="640"/>
                          <w:marRight w:val="0"/>
                          <w:marTop w:val="0"/>
                          <w:marBottom w:val="0"/>
                          <w:divBdr>
                            <w:top w:val="none" w:sz="0" w:space="0" w:color="auto"/>
                            <w:left w:val="none" w:sz="0" w:space="0" w:color="auto"/>
                            <w:bottom w:val="none" w:sz="0" w:space="0" w:color="auto"/>
                            <w:right w:val="none" w:sz="0" w:space="0" w:color="auto"/>
                          </w:divBdr>
                        </w:div>
                        <w:div w:id="1966736619">
                          <w:marLeft w:val="640"/>
                          <w:marRight w:val="0"/>
                          <w:marTop w:val="0"/>
                          <w:marBottom w:val="0"/>
                          <w:divBdr>
                            <w:top w:val="none" w:sz="0" w:space="0" w:color="auto"/>
                            <w:left w:val="none" w:sz="0" w:space="0" w:color="auto"/>
                            <w:bottom w:val="none" w:sz="0" w:space="0" w:color="auto"/>
                            <w:right w:val="none" w:sz="0" w:space="0" w:color="auto"/>
                          </w:divBdr>
                        </w:div>
                        <w:div w:id="2039699172">
                          <w:marLeft w:val="640"/>
                          <w:marRight w:val="0"/>
                          <w:marTop w:val="0"/>
                          <w:marBottom w:val="0"/>
                          <w:divBdr>
                            <w:top w:val="none" w:sz="0" w:space="0" w:color="auto"/>
                            <w:left w:val="none" w:sz="0" w:space="0" w:color="auto"/>
                            <w:bottom w:val="none" w:sz="0" w:space="0" w:color="auto"/>
                            <w:right w:val="none" w:sz="0" w:space="0" w:color="auto"/>
                          </w:divBdr>
                        </w:div>
                        <w:div w:id="2086486019">
                          <w:marLeft w:val="640"/>
                          <w:marRight w:val="0"/>
                          <w:marTop w:val="0"/>
                          <w:marBottom w:val="0"/>
                          <w:divBdr>
                            <w:top w:val="none" w:sz="0" w:space="0" w:color="auto"/>
                            <w:left w:val="none" w:sz="0" w:space="0" w:color="auto"/>
                            <w:bottom w:val="none" w:sz="0" w:space="0" w:color="auto"/>
                            <w:right w:val="none" w:sz="0" w:space="0" w:color="auto"/>
                          </w:divBdr>
                        </w:div>
                      </w:divsChild>
                    </w:div>
                    <w:div w:id="903491132">
                      <w:marLeft w:val="0"/>
                      <w:marRight w:val="0"/>
                      <w:marTop w:val="0"/>
                      <w:marBottom w:val="0"/>
                      <w:divBdr>
                        <w:top w:val="none" w:sz="0" w:space="0" w:color="auto"/>
                        <w:left w:val="none" w:sz="0" w:space="0" w:color="auto"/>
                        <w:bottom w:val="none" w:sz="0" w:space="0" w:color="auto"/>
                        <w:right w:val="none" w:sz="0" w:space="0" w:color="auto"/>
                      </w:divBdr>
                      <w:divsChild>
                        <w:div w:id="102043392">
                          <w:marLeft w:val="640"/>
                          <w:marRight w:val="0"/>
                          <w:marTop w:val="0"/>
                          <w:marBottom w:val="0"/>
                          <w:divBdr>
                            <w:top w:val="none" w:sz="0" w:space="0" w:color="auto"/>
                            <w:left w:val="none" w:sz="0" w:space="0" w:color="auto"/>
                            <w:bottom w:val="none" w:sz="0" w:space="0" w:color="auto"/>
                            <w:right w:val="none" w:sz="0" w:space="0" w:color="auto"/>
                          </w:divBdr>
                        </w:div>
                        <w:div w:id="121193884">
                          <w:marLeft w:val="640"/>
                          <w:marRight w:val="0"/>
                          <w:marTop w:val="0"/>
                          <w:marBottom w:val="0"/>
                          <w:divBdr>
                            <w:top w:val="none" w:sz="0" w:space="0" w:color="auto"/>
                            <w:left w:val="none" w:sz="0" w:space="0" w:color="auto"/>
                            <w:bottom w:val="none" w:sz="0" w:space="0" w:color="auto"/>
                            <w:right w:val="none" w:sz="0" w:space="0" w:color="auto"/>
                          </w:divBdr>
                        </w:div>
                        <w:div w:id="139352306">
                          <w:marLeft w:val="640"/>
                          <w:marRight w:val="0"/>
                          <w:marTop w:val="0"/>
                          <w:marBottom w:val="0"/>
                          <w:divBdr>
                            <w:top w:val="none" w:sz="0" w:space="0" w:color="auto"/>
                            <w:left w:val="none" w:sz="0" w:space="0" w:color="auto"/>
                            <w:bottom w:val="none" w:sz="0" w:space="0" w:color="auto"/>
                            <w:right w:val="none" w:sz="0" w:space="0" w:color="auto"/>
                          </w:divBdr>
                        </w:div>
                        <w:div w:id="160315056">
                          <w:marLeft w:val="640"/>
                          <w:marRight w:val="0"/>
                          <w:marTop w:val="0"/>
                          <w:marBottom w:val="0"/>
                          <w:divBdr>
                            <w:top w:val="none" w:sz="0" w:space="0" w:color="auto"/>
                            <w:left w:val="none" w:sz="0" w:space="0" w:color="auto"/>
                            <w:bottom w:val="none" w:sz="0" w:space="0" w:color="auto"/>
                            <w:right w:val="none" w:sz="0" w:space="0" w:color="auto"/>
                          </w:divBdr>
                        </w:div>
                        <w:div w:id="162478937">
                          <w:marLeft w:val="640"/>
                          <w:marRight w:val="0"/>
                          <w:marTop w:val="0"/>
                          <w:marBottom w:val="0"/>
                          <w:divBdr>
                            <w:top w:val="none" w:sz="0" w:space="0" w:color="auto"/>
                            <w:left w:val="none" w:sz="0" w:space="0" w:color="auto"/>
                            <w:bottom w:val="none" w:sz="0" w:space="0" w:color="auto"/>
                            <w:right w:val="none" w:sz="0" w:space="0" w:color="auto"/>
                          </w:divBdr>
                        </w:div>
                        <w:div w:id="183598048">
                          <w:marLeft w:val="640"/>
                          <w:marRight w:val="0"/>
                          <w:marTop w:val="0"/>
                          <w:marBottom w:val="0"/>
                          <w:divBdr>
                            <w:top w:val="none" w:sz="0" w:space="0" w:color="auto"/>
                            <w:left w:val="none" w:sz="0" w:space="0" w:color="auto"/>
                            <w:bottom w:val="none" w:sz="0" w:space="0" w:color="auto"/>
                            <w:right w:val="none" w:sz="0" w:space="0" w:color="auto"/>
                          </w:divBdr>
                        </w:div>
                        <w:div w:id="201213972">
                          <w:marLeft w:val="640"/>
                          <w:marRight w:val="0"/>
                          <w:marTop w:val="0"/>
                          <w:marBottom w:val="0"/>
                          <w:divBdr>
                            <w:top w:val="none" w:sz="0" w:space="0" w:color="auto"/>
                            <w:left w:val="none" w:sz="0" w:space="0" w:color="auto"/>
                            <w:bottom w:val="none" w:sz="0" w:space="0" w:color="auto"/>
                            <w:right w:val="none" w:sz="0" w:space="0" w:color="auto"/>
                          </w:divBdr>
                        </w:div>
                        <w:div w:id="215822611">
                          <w:marLeft w:val="640"/>
                          <w:marRight w:val="0"/>
                          <w:marTop w:val="0"/>
                          <w:marBottom w:val="0"/>
                          <w:divBdr>
                            <w:top w:val="none" w:sz="0" w:space="0" w:color="auto"/>
                            <w:left w:val="none" w:sz="0" w:space="0" w:color="auto"/>
                            <w:bottom w:val="none" w:sz="0" w:space="0" w:color="auto"/>
                            <w:right w:val="none" w:sz="0" w:space="0" w:color="auto"/>
                          </w:divBdr>
                        </w:div>
                        <w:div w:id="217936395">
                          <w:marLeft w:val="640"/>
                          <w:marRight w:val="0"/>
                          <w:marTop w:val="0"/>
                          <w:marBottom w:val="0"/>
                          <w:divBdr>
                            <w:top w:val="none" w:sz="0" w:space="0" w:color="auto"/>
                            <w:left w:val="none" w:sz="0" w:space="0" w:color="auto"/>
                            <w:bottom w:val="none" w:sz="0" w:space="0" w:color="auto"/>
                            <w:right w:val="none" w:sz="0" w:space="0" w:color="auto"/>
                          </w:divBdr>
                        </w:div>
                        <w:div w:id="244649423">
                          <w:marLeft w:val="640"/>
                          <w:marRight w:val="0"/>
                          <w:marTop w:val="0"/>
                          <w:marBottom w:val="0"/>
                          <w:divBdr>
                            <w:top w:val="none" w:sz="0" w:space="0" w:color="auto"/>
                            <w:left w:val="none" w:sz="0" w:space="0" w:color="auto"/>
                            <w:bottom w:val="none" w:sz="0" w:space="0" w:color="auto"/>
                            <w:right w:val="none" w:sz="0" w:space="0" w:color="auto"/>
                          </w:divBdr>
                        </w:div>
                        <w:div w:id="253780844">
                          <w:marLeft w:val="640"/>
                          <w:marRight w:val="0"/>
                          <w:marTop w:val="0"/>
                          <w:marBottom w:val="0"/>
                          <w:divBdr>
                            <w:top w:val="none" w:sz="0" w:space="0" w:color="auto"/>
                            <w:left w:val="none" w:sz="0" w:space="0" w:color="auto"/>
                            <w:bottom w:val="none" w:sz="0" w:space="0" w:color="auto"/>
                            <w:right w:val="none" w:sz="0" w:space="0" w:color="auto"/>
                          </w:divBdr>
                        </w:div>
                        <w:div w:id="262425258">
                          <w:marLeft w:val="640"/>
                          <w:marRight w:val="0"/>
                          <w:marTop w:val="0"/>
                          <w:marBottom w:val="0"/>
                          <w:divBdr>
                            <w:top w:val="none" w:sz="0" w:space="0" w:color="auto"/>
                            <w:left w:val="none" w:sz="0" w:space="0" w:color="auto"/>
                            <w:bottom w:val="none" w:sz="0" w:space="0" w:color="auto"/>
                            <w:right w:val="none" w:sz="0" w:space="0" w:color="auto"/>
                          </w:divBdr>
                        </w:div>
                        <w:div w:id="283659858">
                          <w:marLeft w:val="640"/>
                          <w:marRight w:val="0"/>
                          <w:marTop w:val="0"/>
                          <w:marBottom w:val="0"/>
                          <w:divBdr>
                            <w:top w:val="none" w:sz="0" w:space="0" w:color="auto"/>
                            <w:left w:val="none" w:sz="0" w:space="0" w:color="auto"/>
                            <w:bottom w:val="none" w:sz="0" w:space="0" w:color="auto"/>
                            <w:right w:val="none" w:sz="0" w:space="0" w:color="auto"/>
                          </w:divBdr>
                        </w:div>
                        <w:div w:id="333143847">
                          <w:marLeft w:val="640"/>
                          <w:marRight w:val="0"/>
                          <w:marTop w:val="0"/>
                          <w:marBottom w:val="0"/>
                          <w:divBdr>
                            <w:top w:val="none" w:sz="0" w:space="0" w:color="auto"/>
                            <w:left w:val="none" w:sz="0" w:space="0" w:color="auto"/>
                            <w:bottom w:val="none" w:sz="0" w:space="0" w:color="auto"/>
                            <w:right w:val="none" w:sz="0" w:space="0" w:color="auto"/>
                          </w:divBdr>
                        </w:div>
                        <w:div w:id="359475286">
                          <w:marLeft w:val="640"/>
                          <w:marRight w:val="0"/>
                          <w:marTop w:val="0"/>
                          <w:marBottom w:val="0"/>
                          <w:divBdr>
                            <w:top w:val="none" w:sz="0" w:space="0" w:color="auto"/>
                            <w:left w:val="none" w:sz="0" w:space="0" w:color="auto"/>
                            <w:bottom w:val="none" w:sz="0" w:space="0" w:color="auto"/>
                            <w:right w:val="none" w:sz="0" w:space="0" w:color="auto"/>
                          </w:divBdr>
                        </w:div>
                        <w:div w:id="375398089">
                          <w:marLeft w:val="640"/>
                          <w:marRight w:val="0"/>
                          <w:marTop w:val="0"/>
                          <w:marBottom w:val="0"/>
                          <w:divBdr>
                            <w:top w:val="none" w:sz="0" w:space="0" w:color="auto"/>
                            <w:left w:val="none" w:sz="0" w:space="0" w:color="auto"/>
                            <w:bottom w:val="none" w:sz="0" w:space="0" w:color="auto"/>
                            <w:right w:val="none" w:sz="0" w:space="0" w:color="auto"/>
                          </w:divBdr>
                        </w:div>
                        <w:div w:id="460152747">
                          <w:marLeft w:val="640"/>
                          <w:marRight w:val="0"/>
                          <w:marTop w:val="0"/>
                          <w:marBottom w:val="0"/>
                          <w:divBdr>
                            <w:top w:val="none" w:sz="0" w:space="0" w:color="auto"/>
                            <w:left w:val="none" w:sz="0" w:space="0" w:color="auto"/>
                            <w:bottom w:val="none" w:sz="0" w:space="0" w:color="auto"/>
                            <w:right w:val="none" w:sz="0" w:space="0" w:color="auto"/>
                          </w:divBdr>
                        </w:div>
                        <w:div w:id="463693047">
                          <w:marLeft w:val="640"/>
                          <w:marRight w:val="0"/>
                          <w:marTop w:val="0"/>
                          <w:marBottom w:val="0"/>
                          <w:divBdr>
                            <w:top w:val="none" w:sz="0" w:space="0" w:color="auto"/>
                            <w:left w:val="none" w:sz="0" w:space="0" w:color="auto"/>
                            <w:bottom w:val="none" w:sz="0" w:space="0" w:color="auto"/>
                            <w:right w:val="none" w:sz="0" w:space="0" w:color="auto"/>
                          </w:divBdr>
                        </w:div>
                        <w:div w:id="510224913">
                          <w:marLeft w:val="640"/>
                          <w:marRight w:val="0"/>
                          <w:marTop w:val="0"/>
                          <w:marBottom w:val="0"/>
                          <w:divBdr>
                            <w:top w:val="none" w:sz="0" w:space="0" w:color="auto"/>
                            <w:left w:val="none" w:sz="0" w:space="0" w:color="auto"/>
                            <w:bottom w:val="none" w:sz="0" w:space="0" w:color="auto"/>
                            <w:right w:val="none" w:sz="0" w:space="0" w:color="auto"/>
                          </w:divBdr>
                        </w:div>
                        <w:div w:id="613364393">
                          <w:marLeft w:val="640"/>
                          <w:marRight w:val="0"/>
                          <w:marTop w:val="0"/>
                          <w:marBottom w:val="0"/>
                          <w:divBdr>
                            <w:top w:val="none" w:sz="0" w:space="0" w:color="auto"/>
                            <w:left w:val="none" w:sz="0" w:space="0" w:color="auto"/>
                            <w:bottom w:val="none" w:sz="0" w:space="0" w:color="auto"/>
                            <w:right w:val="none" w:sz="0" w:space="0" w:color="auto"/>
                          </w:divBdr>
                        </w:div>
                        <w:div w:id="639918524">
                          <w:marLeft w:val="640"/>
                          <w:marRight w:val="0"/>
                          <w:marTop w:val="0"/>
                          <w:marBottom w:val="0"/>
                          <w:divBdr>
                            <w:top w:val="none" w:sz="0" w:space="0" w:color="auto"/>
                            <w:left w:val="none" w:sz="0" w:space="0" w:color="auto"/>
                            <w:bottom w:val="none" w:sz="0" w:space="0" w:color="auto"/>
                            <w:right w:val="none" w:sz="0" w:space="0" w:color="auto"/>
                          </w:divBdr>
                        </w:div>
                        <w:div w:id="666329376">
                          <w:marLeft w:val="640"/>
                          <w:marRight w:val="0"/>
                          <w:marTop w:val="0"/>
                          <w:marBottom w:val="0"/>
                          <w:divBdr>
                            <w:top w:val="none" w:sz="0" w:space="0" w:color="auto"/>
                            <w:left w:val="none" w:sz="0" w:space="0" w:color="auto"/>
                            <w:bottom w:val="none" w:sz="0" w:space="0" w:color="auto"/>
                            <w:right w:val="none" w:sz="0" w:space="0" w:color="auto"/>
                          </w:divBdr>
                        </w:div>
                        <w:div w:id="674042351">
                          <w:marLeft w:val="640"/>
                          <w:marRight w:val="0"/>
                          <w:marTop w:val="0"/>
                          <w:marBottom w:val="0"/>
                          <w:divBdr>
                            <w:top w:val="none" w:sz="0" w:space="0" w:color="auto"/>
                            <w:left w:val="none" w:sz="0" w:space="0" w:color="auto"/>
                            <w:bottom w:val="none" w:sz="0" w:space="0" w:color="auto"/>
                            <w:right w:val="none" w:sz="0" w:space="0" w:color="auto"/>
                          </w:divBdr>
                        </w:div>
                        <w:div w:id="700204305">
                          <w:marLeft w:val="640"/>
                          <w:marRight w:val="0"/>
                          <w:marTop w:val="0"/>
                          <w:marBottom w:val="0"/>
                          <w:divBdr>
                            <w:top w:val="none" w:sz="0" w:space="0" w:color="auto"/>
                            <w:left w:val="none" w:sz="0" w:space="0" w:color="auto"/>
                            <w:bottom w:val="none" w:sz="0" w:space="0" w:color="auto"/>
                            <w:right w:val="none" w:sz="0" w:space="0" w:color="auto"/>
                          </w:divBdr>
                        </w:div>
                        <w:div w:id="765075192">
                          <w:marLeft w:val="640"/>
                          <w:marRight w:val="0"/>
                          <w:marTop w:val="0"/>
                          <w:marBottom w:val="0"/>
                          <w:divBdr>
                            <w:top w:val="none" w:sz="0" w:space="0" w:color="auto"/>
                            <w:left w:val="none" w:sz="0" w:space="0" w:color="auto"/>
                            <w:bottom w:val="none" w:sz="0" w:space="0" w:color="auto"/>
                            <w:right w:val="none" w:sz="0" w:space="0" w:color="auto"/>
                          </w:divBdr>
                        </w:div>
                        <w:div w:id="821124118">
                          <w:marLeft w:val="640"/>
                          <w:marRight w:val="0"/>
                          <w:marTop w:val="0"/>
                          <w:marBottom w:val="0"/>
                          <w:divBdr>
                            <w:top w:val="none" w:sz="0" w:space="0" w:color="auto"/>
                            <w:left w:val="none" w:sz="0" w:space="0" w:color="auto"/>
                            <w:bottom w:val="none" w:sz="0" w:space="0" w:color="auto"/>
                            <w:right w:val="none" w:sz="0" w:space="0" w:color="auto"/>
                          </w:divBdr>
                        </w:div>
                        <w:div w:id="886450453">
                          <w:marLeft w:val="640"/>
                          <w:marRight w:val="0"/>
                          <w:marTop w:val="0"/>
                          <w:marBottom w:val="0"/>
                          <w:divBdr>
                            <w:top w:val="none" w:sz="0" w:space="0" w:color="auto"/>
                            <w:left w:val="none" w:sz="0" w:space="0" w:color="auto"/>
                            <w:bottom w:val="none" w:sz="0" w:space="0" w:color="auto"/>
                            <w:right w:val="none" w:sz="0" w:space="0" w:color="auto"/>
                          </w:divBdr>
                        </w:div>
                        <w:div w:id="895169173">
                          <w:marLeft w:val="640"/>
                          <w:marRight w:val="0"/>
                          <w:marTop w:val="0"/>
                          <w:marBottom w:val="0"/>
                          <w:divBdr>
                            <w:top w:val="none" w:sz="0" w:space="0" w:color="auto"/>
                            <w:left w:val="none" w:sz="0" w:space="0" w:color="auto"/>
                            <w:bottom w:val="none" w:sz="0" w:space="0" w:color="auto"/>
                            <w:right w:val="none" w:sz="0" w:space="0" w:color="auto"/>
                          </w:divBdr>
                        </w:div>
                        <w:div w:id="901525395">
                          <w:marLeft w:val="640"/>
                          <w:marRight w:val="0"/>
                          <w:marTop w:val="0"/>
                          <w:marBottom w:val="0"/>
                          <w:divBdr>
                            <w:top w:val="none" w:sz="0" w:space="0" w:color="auto"/>
                            <w:left w:val="none" w:sz="0" w:space="0" w:color="auto"/>
                            <w:bottom w:val="none" w:sz="0" w:space="0" w:color="auto"/>
                            <w:right w:val="none" w:sz="0" w:space="0" w:color="auto"/>
                          </w:divBdr>
                        </w:div>
                        <w:div w:id="954824018">
                          <w:marLeft w:val="640"/>
                          <w:marRight w:val="0"/>
                          <w:marTop w:val="0"/>
                          <w:marBottom w:val="0"/>
                          <w:divBdr>
                            <w:top w:val="none" w:sz="0" w:space="0" w:color="auto"/>
                            <w:left w:val="none" w:sz="0" w:space="0" w:color="auto"/>
                            <w:bottom w:val="none" w:sz="0" w:space="0" w:color="auto"/>
                            <w:right w:val="none" w:sz="0" w:space="0" w:color="auto"/>
                          </w:divBdr>
                        </w:div>
                        <w:div w:id="955059849">
                          <w:marLeft w:val="640"/>
                          <w:marRight w:val="0"/>
                          <w:marTop w:val="0"/>
                          <w:marBottom w:val="0"/>
                          <w:divBdr>
                            <w:top w:val="none" w:sz="0" w:space="0" w:color="auto"/>
                            <w:left w:val="none" w:sz="0" w:space="0" w:color="auto"/>
                            <w:bottom w:val="none" w:sz="0" w:space="0" w:color="auto"/>
                            <w:right w:val="none" w:sz="0" w:space="0" w:color="auto"/>
                          </w:divBdr>
                        </w:div>
                        <w:div w:id="1195967617">
                          <w:marLeft w:val="640"/>
                          <w:marRight w:val="0"/>
                          <w:marTop w:val="0"/>
                          <w:marBottom w:val="0"/>
                          <w:divBdr>
                            <w:top w:val="none" w:sz="0" w:space="0" w:color="auto"/>
                            <w:left w:val="none" w:sz="0" w:space="0" w:color="auto"/>
                            <w:bottom w:val="none" w:sz="0" w:space="0" w:color="auto"/>
                            <w:right w:val="none" w:sz="0" w:space="0" w:color="auto"/>
                          </w:divBdr>
                        </w:div>
                        <w:div w:id="1364331124">
                          <w:marLeft w:val="640"/>
                          <w:marRight w:val="0"/>
                          <w:marTop w:val="0"/>
                          <w:marBottom w:val="0"/>
                          <w:divBdr>
                            <w:top w:val="none" w:sz="0" w:space="0" w:color="auto"/>
                            <w:left w:val="none" w:sz="0" w:space="0" w:color="auto"/>
                            <w:bottom w:val="none" w:sz="0" w:space="0" w:color="auto"/>
                            <w:right w:val="none" w:sz="0" w:space="0" w:color="auto"/>
                          </w:divBdr>
                        </w:div>
                        <w:div w:id="1369791762">
                          <w:marLeft w:val="640"/>
                          <w:marRight w:val="0"/>
                          <w:marTop w:val="0"/>
                          <w:marBottom w:val="0"/>
                          <w:divBdr>
                            <w:top w:val="none" w:sz="0" w:space="0" w:color="auto"/>
                            <w:left w:val="none" w:sz="0" w:space="0" w:color="auto"/>
                            <w:bottom w:val="none" w:sz="0" w:space="0" w:color="auto"/>
                            <w:right w:val="none" w:sz="0" w:space="0" w:color="auto"/>
                          </w:divBdr>
                        </w:div>
                        <w:div w:id="1387727343">
                          <w:marLeft w:val="640"/>
                          <w:marRight w:val="0"/>
                          <w:marTop w:val="0"/>
                          <w:marBottom w:val="0"/>
                          <w:divBdr>
                            <w:top w:val="none" w:sz="0" w:space="0" w:color="auto"/>
                            <w:left w:val="none" w:sz="0" w:space="0" w:color="auto"/>
                            <w:bottom w:val="none" w:sz="0" w:space="0" w:color="auto"/>
                            <w:right w:val="none" w:sz="0" w:space="0" w:color="auto"/>
                          </w:divBdr>
                        </w:div>
                        <w:div w:id="1420103270">
                          <w:marLeft w:val="640"/>
                          <w:marRight w:val="0"/>
                          <w:marTop w:val="0"/>
                          <w:marBottom w:val="0"/>
                          <w:divBdr>
                            <w:top w:val="none" w:sz="0" w:space="0" w:color="auto"/>
                            <w:left w:val="none" w:sz="0" w:space="0" w:color="auto"/>
                            <w:bottom w:val="none" w:sz="0" w:space="0" w:color="auto"/>
                            <w:right w:val="none" w:sz="0" w:space="0" w:color="auto"/>
                          </w:divBdr>
                        </w:div>
                        <w:div w:id="1537037788">
                          <w:marLeft w:val="640"/>
                          <w:marRight w:val="0"/>
                          <w:marTop w:val="0"/>
                          <w:marBottom w:val="0"/>
                          <w:divBdr>
                            <w:top w:val="none" w:sz="0" w:space="0" w:color="auto"/>
                            <w:left w:val="none" w:sz="0" w:space="0" w:color="auto"/>
                            <w:bottom w:val="none" w:sz="0" w:space="0" w:color="auto"/>
                            <w:right w:val="none" w:sz="0" w:space="0" w:color="auto"/>
                          </w:divBdr>
                        </w:div>
                        <w:div w:id="1622541376">
                          <w:marLeft w:val="640"/>
                          <w:marRight w:val="0"/>
                          <w:marTop w:val="0"/>
                          <w:marBottom w:val="0"/>
                          <w:divBdr>
                            <w:top w:val="none" w:sz="0" w:space="0" w:color="auto"/>
                            <w:left w:val="none" w:sz="0" w:space="0" w:color="auto"/>
                            <w:bottom w:val="none" w:sz="0" w:space="0" w:color="auto"/>
                            <w:right w:val="none" w:sz="0" w:space="0" w:color="auto"/>
                          </w:divBdr>
                        </w:div>
                        <w:div w:id="1652370407">
                          <w:marLeft w:val="640"/>
                          <w:marRight w:val="0"/>
                          <w:marTop w:val="0"/>
                          <w:marBottom w:val="0"/>
                          <w:divBdr>
                            <w:top w:val="none" w:sz="0" w:space="0" w:color="auto"/>
                            <w:left w:val="none" w:sz="0" w:space="0" w:color="auto"/>
                            <w:bottom w:val="none" w:sz="0" w:space="0" w:color="auto"/>
                            <w:right w:val="none" w:sz="0" w:space="0" w:color="auto"/>
                          </w:divBdr>
                        </w:div>
                        <w:div w:id="1723015165">
                          <w:marLeft w:val="640"/>
                          <w:marRight w:val="0"/>
                          <w:marTop w:val="0"/>
                          <w:marBottom w:val="0"/>
                          <w:divBdr>
                            <w:top w:val="none" w:sz="0" w:space="0" w:color="auto"/>
                            <w:left w:val="none" w:sz="0" w:space="0" w:color="auto"/>
                            <w:bottom w:val="none" w:sz="0" w:space="0" w:color="auto"/>
                            <w:right w:val="none" w:sz="0" w:space="0" w:color="auto"/>
                          </w:divBdr>
                        </w:div>
                        <w:div w:id="1892182665">
                          <w:marLeft w:val="640"/>
                          <w:marRight w:val="0"/>
                          <w:marTop w:val="0"/>
                          <w:marBottom w:val="0"/>
                          <w:divBdr>
                            <w:top w:val="none" w:sz="0" w:space="0" w:color="auto"/>
                            <w:left w:val="none" w:sz="0" w:space="0" w:color="auto"/>
                            <w:bottom w:val="none" w:sz="0" w:space="0" w:color="auto"/>
                            <w:right w:val="none" w:sz="0" w:space="0" w:color="auto"/>
                          </w:divBdr>
                        </w:div>
                        <w:div w:id="1924994306">
                          <w:marLeft w:val="640"/>
                          <w:marRight w:val="0"/>
                          <w:marTop w:val="0"/>
                          <w:marBottom w:val="0"/>
                          <w:divBdr>
                            <w:top w:val="none" w:sz="0" w:space="0" w:color="auto"/>
                            <w:left w:val="none" w:sz="0" w:space="0" w:color="auto"/>
                            <w:bottom w:val="none" w:sz="0" w:space="0" w:color="auto"/>
                            <w:right w:val="none" w:sz="0" w:space="0" w:color="auto"/>
                          </w:divBdr>
                        </w:div>
                        <w:div w:id="1941254517">
                          <w:marLeft w:val="640"/>
                          <w:marRight w:val="0"/>
                          <w:marTop w:val="0"/>
                          <w:marBottom w:val="0"/>
                          <w:divBdr>
                            <w:top w:val="none" w:sz="0" w:space="0" w:color="auto"/>
                            <w:left w:val="none" w:sz="0" w:space="0" w:color="auto"/>
                            <w:bottom w:val="none" w:sz="0" w:space="0" w:color="auto"/>
                            <w:right w:val="none" w:sz="0" w:space="0" w:color="auto"/>
                          </w:divBdr>
                        </w:div>
                        <w:div w:id="2022076594">
                          <w:marLeft w:val="640"/>
                          <w:marRight w:val="0"/>
                          <w:marTop w:val="0"/>
                          <w:marBottom w:val="0"/>
                          <w:divBdr>
                            <w:top w:val="none" w:sz="0" w:space="0" w:color="auto"/>
                            <w:left w:val="none" w:sz="0" w:space="0" w:color="auto"/>
                            <w:bottom w:val="none" w:sz="0" w:space="0" w:color="auto"/>
                            <w:right w:val="none" w:sz="0" w:space="0" w:color="auto"/>
                          </w:divBdr>
                        </w:div>
                        <w:div w:id="2057854071">
                          <w:marLeft w:val="640"/>
                          <w:marRight w:val="0"/>
                          <w:marTop w:val="0"/>
                          <w:marBottom w:val="0"/>
                          <w:divBdr>
                            <w:top w:val="none" w:sz="0" w:space="0" w:color="auto"/>
                            <w:left w:val="none" w:sz="0" w:space="0" w:color="auto"/>
                            <w:bottom w:val="none" w:sz="0" w:space="0" w:color="auto"/>
                            <w:right w:val="none" w:sz="0" w:space="0" w:color="auto"/>
                          </w:divBdr>
                        </w:div>
                        <w:div w:id="2068382352">
                          <w:marLeft w:val="640"/>
                          <w:marRight w:val="0"/>
                          <w:marTop w:val="0"/>
                          <w:marBottom w:val="0"/>
                          <w:divBdr>
                            <w:top w:val="none" w:sz="0" w:space="0" w:color="auto"/>
                            <w:left w:val="none" w:sz="0" w:space="0" w:color="auto"/>
                            <w:bottom w:val="none" w:sz="0" w:space="0" w:color="auto"/>
                            <w:right w:val="none" w:sz="0" w:space="0" w:color="auto"/>
                          </w:divBdr>
                        </w:div>
                      </w:divsChild>
                    </w:div>
                    <w:div w:id="1374233948">
                      <w:marLeft w:val="0"/>
                      <w:marRight w:val="0"/>
                      <w:marTop w:val="0"/>
                      <w:marBottom w:val="0"/>
                      <w:divBdr>
                        <w:top w:val="none" w:sz="0" w:space="0" w:color="auto"/>
                        <w:left w:val="none" w:sz="0" w:space="0" w:color="auto"/>
                        <w:bottom w:val="none" w:sz="0" w:space="0" w:color="auto"/>
                        <w:right w:val="none" w:sz="0" w:space="0" w:color="auto"/>
                      </w:divBdr>
                      <w:divsChild>
                        <w:div w:id="24642243">
                          <w:marLeft w:val="640"/>
                          <w:marRight w:val="0"/>
                          <w:marTop w:val="0"/>
                          <w:marBottom w:val="0"/>
                          <w:divBdr>
                            <w:top w:val="none" w:sz="0" w:space="0" w:color="auto"/>
                            <w:left w:val="none" w:sz="0" w:space="0" w:color="auto"/>
                            <w:bottom w:val="none" w:sz="0" w:space="0" w:color="auto"/>
                            <w:right w:val="none" w:sz="0" w:space="0" w:color="auto"/>
                          </w:divBdr>
                        </w:div>
                        <w:div w:id="114757111">
                          <w:marLeft w:val="640"/>
                          <w:marRight w:val="0"/>
                          <w:marTop w:val="0"/>
                          <w:marBottom w:val="0"/>
                          <w:divBdr>
                            <w:top w:val="none" w:sz="0" w:space="0" w:color="auto"/>
                            <w:left w:val="none" w:sz="0" w:space="0" w:color="auto"/>
                            <w:bottom w:val="none" w:sz="0" w:space="0" w:color="auto"/>
                            <w:right w:val="none" w:sz="0" w:space="0" w:color="auto"/>
                          </w:divBdr>
                        </w:div>
                        <w:div w:id="151259835">
                          <w:marLeft w:val="640"/>
                          <w:marRight w:val="0"/>
                          <w:marTop w:val="0"/>
                          <w:marBottom w:val="0"/>
                          <w:divBdr>
                            <w:top w:val="none" w:sz="0" w:space="0" w:color="auto"/>
                            <w:left w:val="none" w:sz="0" w:space="0" w:color="auto"/>
                            <w:bottom w:val="none" w:sz="0" w:space="0" w:color="auto"/>
                            <w:right w:val="none" w:sz="0" w:space="0" w:color="auto"/>
                          </w:divBdr>
                        </w:div>
                        <w:div w:id="208809846">
                          <w:marLeft w:val="640"/>
                          <w:marRight w:val="0"/>
                          <w:marTop w:val="0"/>
                          <w:marBottom w:val="0"/>
                          <w:divBdr>
                            <w:top w:val="none" w:sz="0" w:space="0" w:color="auto"/>
                            <w:left w:val="none" w:sz="0" w:space="0" w:color="auto"/>
                            <w:bottom w:val="none" w:sz="0" w:space="0" w:color="auto"/>
                            <w:right w:val="none" w:sz="0" w:space="0" w:color="auto"/>
                          </w:divBdr>
                        </w:div>
                        <w:div w:id="244800073">
                          <w:marLeft w:val="640"/>
                          <w:marRight w:val="0"/>
                          <w:marTop w:val="0"/>
                          <w:marBottom w:val="0"/>
                          <w:divBdr>
                            <w:top w:val="none" w:sz="0" w:space="0" w:color="auto"/>
                            <w:left w:val="none" w:sz="0" w:space="0" w:color="auto"/>
                            <w:bottom w:val="none" w:sz="0" w:space="0" w:color="auto"/>
                            <w:right w:val="none" w:sz="0" w:space="0" w:color="auto"/>
                          </w:divBdr>
                        </w:div>
                        <w:div w:id="278612753">
                          <w:marLeft w:val="640"/>
                          <w:marRight w:val="0"/>
                          <w:marTop w:val="0"/>
                          <w:marBottom w:val="0"/>
                          <w:divBdr>
                            <w:top w:val="none" w:sz="0" w:space="0" w:color="auto"/>
                            <w:left w:val="none" w:sz="0" w:space="0" w:color="auto"/>
                            <w:bottom w:val="none" w:sz="0" w:space="0" w:color="auto"/>
                            <w:right w:val="none" w:sz="0" w:space="0" w:color="auto"/>
                          </w:divBdr>
                        </w:div>
                        <w:div w:id="416831445">
                          <w:marLeft w:val="640"/>
                          <w:marRight w:val="0"/>
                          <w:marTop w:val="0"/>
                          <w:marBottom w:val="0"/>
                          <w:divBdr>
                            <w:top w:val="none" w:sz="0" w:space="0" w:color="auto"/>
                            <w:left w:val="none" w:sz="0" w:space="0" w:color="auto"/>
                            <w:bottom w:val="none" w:sz="0" w:space="0" w:color="auto"/>
                            <w:right w:val="none" w:sz="0" w:space="0" w:color="auto"/>
                          </w:divBdr>
                        </w:div>
                        <w:div w:id="439028876">
                          <w:marLeft w:val="640"/>
                          <w:marRight w:val="0"/>
                          <w:marTop w:val="0"/>
                          <w:marBottom w:val="0"/>
                          <w:divBdr>
                            <w:top w:val="none" w:sz="0" w:space="0" w:color="auto"/>
                            <w:left w:val="none" w:sz="0" w:space="0" w:color="auto"/>
                            <w:bottom w:val="none" w:sz="0" w:space="0" w:color="auto"/>
                            <w:right w:val="none" w:sz="0" w:space="0" w:color="auto"/>
                          </w:divBdr>
                        </w:div>
                        <w:div w:id="485365396">
                          <w:marLeft w:val="640"/>
                          <w:marRight w:val="0"/>
                          <w:marTop w:val="0"/>
                          <w:marBottom w:val="0"/>
                          <w:divBdr>
                            <w:top w:val="none" w:sz="0" w:space="0" w:color="auto"/>
                            <w:left w:val="none" w:sz="0" w:space="0" w:color="auto"/>
                            <w:bottom w:val="none" w:sz="0" w:space="0" w:color="auto"/>
                            <w:right w:val="none" w:sz="0" w:space="0" w:color="auto"/>
                          </w:divBdr>
                        </w:div>
                        <w:div w:id="573931234">
                          <w:marLeft w:val="640"/>
                          <w:marRight w:val="0"/>
                          <w:marTop w:val="0"/>
                          <w:marBottom w:val="0"/>
                          <w:divBdr>
                            <w:top w:val="none" w:sz="0" w:space="0" w:color="auto"/>
                            <w:left w:val="none" w:sz="0" w:space="0" w:color="auto"/>
                            <w:bottom w:val="none" w:sz="0" w:space="0" w:color="auto"/>
                            <w:right w:val="none" w:sz="0" w:space="0" w:color="auto"/>
                          </w:divBdr>
                        </w:div>
                        <w:div w:id="638145787">
                          <w:marLeft w:val="640"/>
                          <w:marRight w:val="0"/>
                          <w:marTop w:val="0"/>
                          <w:marBottom w:val="0"/>
                          <w:divBdr>
                            <w:top w:val="none" w:sz="0" w:space="0" w:color="auto"/>
                            <w:left w:val="none" w:sz="0" w:space="0" w:color="auto"/>
                            <w:bottom w:val="none" w:sz="0" w:space="0" w:color="auto"/>
                            <w:right w:val="none" w:sz="0" w:space="0" w:color="auto"/>
                          </w:divBdr>
                        </w:div>
                        <w:div w:id="665013221">
                          <w:marLeft w:val="640"/>
                          <w:marRight w:val="0"/>
                          <w:marTop w:val="0"/>
                          <w:marBottom w:val="0"/>
                          <w:divBdr>
                            <w:top w:val="none" w:sz="0" w:space="0" w:color="auto"/>
                            <w:left w:val="none" w:sz="0" w:space="0" w:color="auto"/>
                            <w:bottom w:val="none" w:sz="0" w:space="0" w:color="auto"/>
                            <w:right w:val="none" w:sz="0" w:space="0" w:color="auto"/>
                          </w:divBdr>
                        </w:div>
                        <w:div w:id="683746161">
                          <w:marLeft w:val="640"/>
                          <w:marRight w:val="0"/>
                          <w:marTop w:val="0"/>
                          <w:marBottom w:val="0"/>
                          <w:divBdr>
                            <w:top w:val="none" w:sz="0" w:space="0" w:color="auto"/>
                            <w:left w:val="none" w:sz="0" w:space="0" w:color="auto"/>
                            <w:bottom w:val="none" w:sz="0" w:space="0" w:color="auto"/>
                            <w:right w:val="none" w:sz="0" w:space="0" w:color="auto"/>
                          </w:divBdr>
                        </w:div>
                        <w:div w:id="763494542">
                          <w:marLeft w:val="640"/>
                          <w:marRight w:val="0"/>
                          <w:marTop w:val="0"/>
                          <w:marBottom w:val="0"/>
                          <w:divBdr>
                            <w:top w:val="none" w:sz="0" w:space="0" w:color="auto"/>
                            <w:left w:val="none" w:sz="0" w:space="0" w:color="auto"/>
                            <w:bottom w:val="none" w:sz="0" w:space="0" w:color="auto"/>
                            <w:right w:val="none" w:sz="0" w:space="0" w:color="auto"/>
                          </w:divBdr>
                        </w:div>
                        <w:div w:id="770049038">
                          <w:marLeft w:val="640"/>
                          <w:marRight w:val="0"/>
                          <w:marTop w:val="0"/>
                          <w:marBottom w:val="0"/>
                          <w:divBdr>
                            <w:top w:val="none" w:sz="0" w:space="0" w:color="auto"/>
                            <w:left w:val="none" w:sz="0" w:space="0" w:color="auto"/>
                            <w:bottom w:val="none" w:sz="0" w:space="0" w:color="auto"/>
                            <w:right w:val="none" w:sz="0" w:space="0" w:color="auto"/>
                          </w:divBdr>
                        </w:div>
                        <w:div w:id="805701949">
                          <w:marLeft w:val="640"/>
                          <w:marRight w:val="0"/>
                          <w:marTop w:val="0"/>
                          <w:marBottom w:val="0"/>
                          <w:divBdr>
                            <w:top w:val="none" w:sz="0" w:space="0" w:color="auto"/>
                            <w:left w:val="none" w:sz="0" w:space="0" w:color="auto"/>
                            <w:bottom w:val="none" w:sz="0" w:space="0" w:color="auto"/>
                            <w:right w:val="none" w:sz="0" w:space="0" w:color="auto"/>
                          </w:divBdr>
                        </w:div>
                        <w:div w:id="819619239">
                          <w:marLeft w:val="640"/>
                          <w:marRight w:val="0"/>
                          <w:marTop w:val="0"/>
                          <w:marBottom w:val="0"/>
                          <w:divBdr>
                            <w:top w:val="none" w:sz="0" w:space="0" w:color="auto"/>
                            <w:left w:val="none" w:sz="0" w:space="0" w:color="auto"/>
                            <w:bottom w:val="none" w:sz="0" w:space="0" w:color="auto"/>
                            <w:right w:val="none" w:sz="0" w:space="0" w:color="auto"/>
                          </w:divBdr>
                        </w:div>
                        <w:div w:id="848062818">
                          <w:marLeft w:val="640"/>
                          <w:marRight w:val="0"/>
                          <w:marTop w:val="0"/>
                          <w:marBottom w:val="0"/>
                          <w:divBdr>
                            <w:top w:val="none" w:sz="0" w:space="0" w:color="auto"/>
                            <w:left w:val="none" w:sz="0" w:space="0" w:color="auto"/>
                            <w:bottom w:val="none" w:sz="0" w:space="0" w:color="auto"/>
                            <w:right w:val="none" w:sz="0" w:space="0" w:color="auto"/>
                          </w:divBdr>
                        </w:div>
                        <w:div w:id="854147930">
                          <w:marLeft w:val="640"/>
                          <w:marRight w:val="0"/>
                          <w:marTop w:val="0"/>
                          <w:marBottom w:val="0"/>
                          <w:divBdr>
                            <w:top w:val="none" w:sz="0" w:space="0" w:color="auto"/>
                            <w:left w:val="none" w:sz="0" w:space="0" w:color="auto"/>
                            <w:bottom w:val="none" w:sz="0" w:space="0" w:color="auto"/>
                            <w:right w:val="none" w:sz="0" w:space="0" w:color="auto"/>
                          </w:divBdr>
                        </w:div>
                        <w:div w:id="861477979">
                          <w:marLeft w:val="640"/>
                          <w:marRight w:val="0"/>
                          <w:marTop w:val="0"/>
                          <w:marBottom w:val="0"/>
                          <w:divBdr>
                            <w:top w:val="none" w:sz="0" w:space="0" w:color="auto"/>
                            <w:left w:val="none" w:sz="0" w:space="0" w:color="auto"/>
                            <w:bottom w:val="none" w:sz="0" w:space="0" w:color="auto"/>
                            <w:right w:val="none" w:sz="0" w:space="0" w:color="auto"/>
                          </w:divBdr>
                        </w:div>
                        <w:div w:id="861935363">
                          <w:marLeft w:val="640"/>
                          <w:marRight w:val="0"/>
                          <w:marTop w:val="0"/>
                          <w:marBottom w:val="0"/>
                          <w:divBdr>
                            <w:top w:val="none" w:sz="0" w:space="0" w:color="auto"/>
                            <w:left w:val="none" w:sz="0" w:space="0" w:color="auto"/>
                            <w:bottom w:val="none" w:sz="0" w:space="0" w:color="auto"/>
                            <w:right w:val="none" w:sz="0" w:space="0" w:color="auto"/>
                          </w:divBdr>
                        </w:div>
                        <w:div w:id="876309932">
                          <w:marLeft w:val="640"/>
                          <w:marRight w:val="0"/>
                          <w:marTop w:val="0"/>
                          <w:marBottom w:val="0"/>
                          <w:divBdr>
                            <w:top w:val="none" w:sz="0" w:space="0" w:color="auto"/>
                            <w:left w:val="none" w:sz="0" w:space="0" w:color="auto"/>
                            <w:bottom w:val="none" w:sz="0" w:space="0" w:color="auto"/>
                            <w:right w:val="none" w:sz="0" w:space="0" w:color="auto"/>
                          </w:divBdr>
                        </w:div>
                        <w:div w:id="946472344">
                          <w:marLeft w:val="640"/>
                          <w:marRight w:val="0"/>
                          <w:marTop w:val="0"/>
                          <w:marBottom w:val="0"/>
                          <w:divBdr>
                            <w:top w:val="none" w:sz="0" w:space="0" w:color="auto"/>
                            <w:left w:val="none" w:sz="0" w:space="0" w:color="auto"/>
                            <w:bottom w:val="none" w:sz="0" w:space="0" w:color="auto"/>
                            <w:right w:val="none" w:sz="0" w:space="0" w:color="auto"/>
                          </w:divBdr>
                        </w:div>
                        <w:div w:id="950741969">
                          <w:marLeft w:val="640"/>
                          <w:marRight w:val="0"/>
                          <w:marTop w:val="0"/>
                          <w:marBottom w:val="0"/>
                          <w:divBdr>
                            <w:top w:val="none" w:sz="0" w:space="0" w:color="auto"/>
                            <w:left w:val="none" w:sz="0" w:space="0" w:color="auto"/>
                            <w:bottom w:val="none" w:sz="0" w:space="0" w:color="auto"/>
                            <w:right w:val="none" w:sz="0" w:space="0" w:color="auto"/>
                          </w:divBdr>
                        </w:div>
                        <w:div w:id="1087457352">
                          <w:marLeft w:val="640"/>
                          <w:marRight w:val="0"/>
                          <w:marTop w:val="0"/>
                          <w:marBottom w:val="0"/>
                          <w:divBdr>
                            <w:top w:val="none" w:sz="0" w:space="0" w:color="auto"/>
                            <w:left w:val="none" w:sz="0" w:space="0" w:color="auto"/>
                            <w:bottom w:val="none" w:sz="0" w:space="0" w:color="auto"/>
                            <w:right w:val="none" w:sz="0" w:space="0" w:color="auto"/>
                          </w:divBdr>
                        </w:div>
                        <w:div w:id="1144926880">
                          <w:marLeft w:val="640"/>
                          <w:marRight w:val="0"/>
                          <w:marTop w:val="0"/>
                          <w:marBottom w:val="0"/>
                          <w:divBdr>
                            <w:top w:val="none" w:sz="0" w:space="0" w:color="auto"/>
                            <w:left w:val="none" w:sz="0" w:space="0" w:color="auto"/>
                            <w:bottom w:val="none" w:sz="0" w:space="0" w:color="auto"/>
                            <w:right w:val="none" w:sz="0" w:space="0" w:color="auto"/>
                          </w:divBdr>
                        </w:div>
                        <w:div w:id="1258975892">
                          <w:marLeft w:val="640"/>
                          <w:marRight w:val="0"/>
                          <w:marTop w:val="0"/>
                          <w:marBottom w:val="0"/>
                          <w:divBdr>
                            <w:top w:val="none" w:sz="0" w:space="0" w:color="auto"/>
                            <w:left w:val="none" w:sz="0" w:space="0" w:color="auto"/>
                            <w:bottom w:val="none" w:sz="0" w:space="0" w:color="auto"/>
                            <w:right w:val="none" w:sz="0" w:space="0" w:color="auto"/>
                          </w:divBdr>
                        </w:div>
                        <w:div w:id="1300957769">
                          <w:marLeft w:val="640"/>
                          <w:marRight w:val="0"/>
                          <w:marTop w:val="0"/>
                          <w:marBottom w:val="0"/>
                          <w:divBdr>
                            <w:top w:val="none" w:sz="0" w:space="0" w:color="auto"/>
                            <w:left w:val="none" w:sz="0" w:space="0" w:color="auto"/>
                            <w:bottom w:val="none" w:sz="0" w:space="0" w:color="auto"/>
                            <w:right w:val="none" w:sz="0" w:space="0" w:color="auto"/>
                          </w:divBdr>
                        </w:div>
                        <w:div w:id="1345789307">
                          <w:marLeft w:val="640"/>
                          <w:marRight w:val="0"/>
                          <w:marTop w:val="0"/>
                          <w:marBottom w:val="0"/>
                          <w:divBdr>
                            <w:top w:val="none" w:sz="0" w:space="0" w:color="auto"/>
                            <w:left w:val="none" w:sz="0" w:space="0" w:color="auto"/>
                            <w:bottom w:val="none" w:sz="0" w:space="0" w:color="auto"/>
                            <w:right w:val="none" w:sz="0" w:space="0" w:color="auto"/>
                          </w:divBdr>
                        </w:div>
                        <w:div w:id="1435590389">
                          <w:marLeft w:val="640"/>
                          <w:marRight w:val="0"/>
                          <w:marTop w:val="0"/>
                          <w:marBottom w:val="0"/>
                          <w:divBdr>
                            <w:top w:val="none" w:sz="0" w:space="0" w:color="auto"/>
                            <w:left w:val="none" w:sz="0" w:space="0" w:color="auto"/>
                            <w:bottom w:val="none" w:sz="0" w:space="0" w:color="auto"/>
                            <w:right w:val="none" w:sz="0" w:space="0" w:color="auto"/>
                          </w:divBdr>
                        </w:div>
                        <w:div w:id="1518152669">
                          <w:marLeft w:val="640"/>
                          <w:marRight w:val="0"/>
                          <w:marTop w:val="0"/>
                          <w:marBottom w:val="0"/>
                          <w:divBdr>
                            <w:top w:val="none" w:sz="0" w:space="0" w:color="auto"/>
                            <w:left w:val="none" w:sz="0" w:space="0" w:color="auto"/>
                            <w:bottom w:val="none" w:sz="0" w:space="0" w:color="auto"/>
                            <w:right w:val="none" w:sz="0" w:space="0" w:color="auto"/>
                          </w:divBdr>
                        </w:div>
                        <w:div w:id="1523586811">
                          <w:marLeft w:val="640"/>
                          <w:marRight w:val="0"/>
                          <w:marTop w:val="0"/>
                          <w:marBottom w:val="0"/>
                          <w:divBdr>
                            <w:top w:val="none" w:sz="0" w:space="0" w:color="auto"/>
                            <w:left w:val="none" w:sz="0" w:space="0" w:color="auto"/>
                            <w:bottom w:val="none" w:sz="0" w:space="0" w:color="auto"/>
                            <w:right w:val="none" w:sz="0" w:space="0" w:color="auto"/>
                          </w:divBdr>
                        </w:div>
                        <w:div w:id="1551771239">
                          <w:marLeft w:val="640"/>
                          <w:marRight w:val="0"/>
                          <w:marTop w:val="0"/>
                          <w:marBottom w:val="0"/>
                          <w:divBdr>
                            <w:top w:val="none" w:sz="0" w:space="0" w:color="auto"/>
                            <w:left w:val="none" w:sz="0" w:space="0" w:color="auto"/>
                            <w:bottom w:val="none" w:sz="0" w:space="0" w:color="auto"/>
                            <w:right w:val="none" w:sz="0" w:space="0" w:color="auto"/>
                          </w:divBdr>
                        </w:div>
                        <w:div w:id="1563953294">
                          <w:marLeft w:val="640"/>
                          <w:marRight w:val="0"/>
                          <w:marTop w:val="0"/>
                          <w:marBottom w:val="0"/>
                          <w:divBdr>
                            <w:top w:val="none" w:sz="0" w:space="0" w:color="auto"/>
                            <w:left w:val="none" w:sz="0" w:space="0" w:color="auto"/>
                            <w:bottom w:val="none" w:sz="0" w:space="0" w:color="auto"/>
                            <w:right w:val="none" w:sz="0" w:space="0" w:color="auto"/>
                          </w:divBdr>
                        </w:div>
                        <w:div w:id="1617131401">
                          <w:marLeft w:val="640"/>
                          <w:marRight w:val="0"/>
                          <w:marTop w:val="0"/>
                          <w:marBottom w:val="0"/>
                          <w:divBdr>
                            <w:top w:val="none" w:sz="0" w:space="0" w:color="auto"/>
                            <w:left w:val="none" w:sz="0" w:space="0" w:color="auto"/>
                            <w:bottom w:val="none" w:sz="0" w:space="0" w:color="auto"/>
                            <w:right w:val="none" w:sz="0" w:space="0" w:color="auto"/>
                          </w:divBdr>
                        </w:div>
                        <w:div w:id="1649936068">
                          <w:marLeft w:val="640"/>
                          <w:marRight w:val="0"/>
                          <w:marTop w:val="0"/>
                          <w:marBottom w:val="0"/>
                          <w:divBdr>
                            <w:top w:val="none" w:sz="0" w:space="0" w:color="auto"/>
                            <w:left w:val="none" w:sz="0" w:space="0" w:color="auto"/>
                            <w:bottom w:val="none" w:sz="0" w:space="0" w:color="auto"/>
                            <w:right w:val="none" w:sz="0" w:space="0" w:color="auto"/>
                          </w:divBdr>
                        </w:div>
                        <w:div w:id="1685324174">
                          <w:marLeft w:val="640"/>
                          <w:marRight w:val="0"/>
                          <w:marTop w:val="0"/>
                          <w:marBottom w:val="0"/>
                          <w:divBdr>
                            <w:top w:val="none" w:sz="0" w:space="0" w:color="auto"/>
                            <w:left w:val="none" w:sz="0" w:space="0" w:color="auto"/>
                            <w:bottom w:val="none" w:sz="0" w:space="0" w:color="auto"/>
                            <w:right w:val="none" w:sz="0" w:space="0" w:color="auto"/>
                          </w:divBdr>
                        </w:div>
                        <w:div w:id="1773628004">
                          <w:marLeft w:val="640"/>
                          <w:marRight w:val="0"/>
                          <w:marTop w:val="0"/>
                          <w:marBottom w:val="0"/>
                          <w:divBdr>
                            <w:top w:val="none" w:sz="0" w:space="0" w:color="auto"/>
                            <w:left w:val="none" w:sz="0" w:space="0" w:color="auto"/>
                            <w:bottom w:val="none" w:sz="0" w:space="0" w:color="auto"/>
                            <w:right w:val="none" w:sz="0" w:space="0" w:color="auto"/>
                          </w:divBdr>
                        </w:div>
                        <w:div w:id="1781222247">
                          <w:marLeft w:val="640"/>
                          <w:marRight w:val="0"/>
                          <w:marTop w:val="0"/>
                          <w:marBottom w:val="0"/>
                          <w:divBdr>
                            <w:top w:val="none" w:sz="0" w:space="0" w:color="auto"/>
                            <w:left w:val="none" w:sz="0" w:space="0" w:color="auto"/>
                            <w:bottom w:val="none" w:sz="0" w:space="0" w:color="auto"/>
                            <w:right w:val="none" w:sz="0" w:space="0" w:color="auto"/>
                          </w:divBdr>
                        </w:div>
                        <w:div w:id="1862356351">
                          <w:marLeft w:val="640"/>
                          <w:marRight w:val="0"/>
                          <w:marTop w:val="0"/>
                          <w:marBottom w:val="0"/>
                          <w:divBdr>
                            <w:top w:val="none" w:sz="0" w:space="0" w:color="auto"/>
                            <w:left w:val="none" w:sz="0" w:space="0" w:color="auto"/>
                            <w:bottom w:val="none" w:sz="0" w:space="0" w:color="auto"/>
                            <w:right w:val="none" w:sz="0" w:space="0" w:color="auto"/>
                          </w:divBdr>
                        </w:div>
                        <w:div w:id="1871643599">
                          <w:marLeft w:val="640"/>
                          <w:marRight w:val="0"/>
                          <w:marTop w:val="0"/>
                          <w:marBottom w:val="0"/>
                          <w:divBdr>
                            <w:top w:val="none" w:sz="0" w:space="0" w:color="auto"/>
                            <w:left w:val="none" w:sz="0" w:space="0" w:color="auto"/>
                            <w:bottom w:val="none" w:sz="0" w:space="0" w:color="auto"/>
                            <w:right w:val="none" w:sz="0" w:space="0" w:color="auto"/>
                          </w:divBdr>
                        </w:div>
                        <w:div w:id="1892230011">
                          <w:marLeft w:val="640"/>
                          <w:marRight w:val="0"/>
                          <w:marTop w:val="0"/>
                          <w:marBottom w:val="0"/>
                          <w:divBdr>
                            <w:top w:val="none" w:sz="0" w:space="0" w:color="auto"/>
                            <w:left w:val="none" w:sz="0" w:space="0" w:color="auto"/>
                            <w:bottom w:val="none" w:sz="0" w:space="0" w:color="auto"/>
                            <w:right w:val="none" w:sz="0" w:space="0" w:color="auto"/>
                          </w:divBdr>
                        </w:div>
                        <w:div w:id="1902789858">
                          <w:marLeft w:val="640"/>
                          <w:marRight w:val="0"/>
                          <w:marTop w:val="0"/>
                          <w:marBottom w:val="0"/>
                          <w:divBdr>
                            <w:top w:val="none" w:sz="0" w:space="0" w:color="auto"/>
                            <w:left w:val="none" w:sz="0" w:space="0" w:color="auto"/>
                            <w:bottom w:val="none" w:sz="0" w:space="0" w:color="auto"/>
                            <w:right w:val="none" w:sz="0" w:space="0" w:color="auto"/>
                          </w:divBdr>
                        </w:div>
                        <w:div w:id="1950237860">
                          <w:marLeft w:val="640"/>
                          <w:marRight w:val="0"/>
                          <w:marTop w:val="0"/>
                          <w:marBottom w:val="0"/>
                          <w:divBdr>
                            <w:top w:val="none" w:sz="0" w:space="0" w:color="auto"/>
                            <w:left w:val="none" w:sz="0" w:space="0" w:color="auto"/>
                            <w:bottom w:val="none" w:sz="0" w:space="0" w:color="auto"/>
                            <w:right w:val="none" w:sz="0" w:space="0" w:color="auto"/>
                          </w:divBdr>
                        </w:div>
                        <w:div w:id="2061316321">
                          <w:marLeft w:val="640"/>
                          <w:marRight w:val="0"/>
                          <w:marTop w:val="0"/>
                          <w:marBottom w:val="0"/>
                          <w:divBdr>
                            <w:top w:val="none" w:sz="0" w:space="0" w:color="auto"/>
                            <w:left w:val="none" w:sz="0" w:space="0" w:color="auto"/>
                            <w:bottom w:val="none" w:sz="0" w:space="0" w:color="auto"/>
                            <w:right w:val="none" w:sz="0" w:space="0" w:color="auto"/>
                          </w:divBdr>
                        </w:div>
                        <w:div w:id="2123499280">
                          <w:marLeft w:val="640"/>
                          <w:marRight w:val="0"/>
                          <w:marTop w:val="0"/>
                          <w:marBottom w:val="0"/>
                          <w:divBdr>
                            <w:top w:val="none" w:sz="0" w:space="0" w:color="auto"/>
                            <w:left w:val="none" w:sz="0" w:space="0" w:color="auto"/>
                            <w:bottom w:val="none" w:sz="0" w:space="0" w:color="auto"/>
                            <w:right w:val="none" w:sz="0" w:space="0" w:color="auto"/>
                          </w:divBdr>
                        </w:div>
                        <w:div w:id="2125878758">
                          <w:marLeft w:val="640"/>
                          <w:marRight w:val="0"/>
                          <w:marTop w:val="0"/>
                          <w:marBottom w:val="0"/>
                          <w:divBdr>
                            <w:top w:val="none" w:sz="0" w:space="0" w:color="auto"/>
                            <w:left w:val="none" w:sz="0" w:space="0" w:color="auto"/>
                            <w:bottom w:val="none" w:sz="0" w:space="0" w:color="auto"/>
                            <w:right w:val="none" w:sz="0" w:space="0" w:color="auto"/>
                          </w:divBdr>
                        </w:div>
                      </w:divsChild>
                    </w:div>
                    <w:div w:id="1714497965">
                      <w:marLeft w:val="0"/>
                      <w:marRight w:val="0"/>
                      <w:marTop w:val="0"/>
                      <w:marBottom w:val="0"/>
                      <w:divBdr>
                        <w:top w:val="none" w:sz="0" w:space="0" w:color="auto"/>
                        <w:left w:val="none" w:sz="0" w:space="0" w:color="auto"/>
                        <w:bottom w:val="none" w:sz="0" w:space="0" w:color="auto"/>
                        <w:right w:val="none" w:sz="0" w:space="0" w:color="auto"/>
                      </w:divBdr>
                      <w:divsChild>
                        <w:div w:id="84308508">
                          <w:marLeft w:val="640"/>
                          <w:marRight w:val="0"/>
                          <w:marTop w:val="0"/>
                          <w:marBottom w:val="0"/>
                          <w:divBdr>
                            <w:top w:val="none" w:sz="0" w:space="0" w:color="auto"/>
                            <w:left w:val="none" w:sz="0" w:space="0" w:color="auto"/>
                            <w:bottom w:val="none" w:sz="0" w:space="0" w:color="auto"/>
                            <w:right w:val="none" w:sz="0" w:space="0" w:color="auto"/>
                          </w:divBdr>
                        </w:div>
                        <w:div w:id="150414232">
                          <w:marLeft w:val="640"/>
                          <w:marRight w:val="0"/>
                          <w:marTop w:val="0"/>
                          <w:marBottom w:val="0"/>
                          <w:divBdr>
                            <w:top w:val="none" w:sz="0" w:space="0" w:color="auto"/>
                            <w:left w:val="none" w:sz="0" w:space="0" w:color="auto"/>
                            <w:bottom w:val="none" w:sz="0" w:space="0" w:color="auto"/>
                            <w:right w:val="none" w:sz="0" w:space="0" w:color="auto"/>
                          </w:divBdr>
                        </w:div>
                        <w:div w:id="181825707">
                          <w:marLeft w:val="640"/>
                          <w:marRight w:val="0"/>
                          <w:marTop w:val="0"/>
                          <w:marBottom w:val="0"/>
                          <w:divBdr>
                            <w:top w:val="none" w:sz="0" w:space="0" w:color="auto"/>
                            <w:left w:val="none" w:sz="0" w:space="0" w:color="auto"/>
                            <w:bottom w:val="none" w:sz="0" w:space="0" w:color="auto"/>
                            <w:right w:val="none" w:sz="0" w:space="0" w:color="auto"/>
                          </w:divBdr>
                        </w:div>
                        <w:div w:id="292634164">
                          <w:marLeft w:val="640"/>
                          <w:marRight w:val="0"/>
                          <w:marTop w:val="0"/>
                          <w:marBottom w:val="0"/>
                          <w:divBdr>
                            <w:top w:val="none" w:sz="0" w:space="0" w:color="auto"/>
                            <w:left w:val="none" w:sz="0" w:space="0" w:color="auto"/>
                            <w:bottom w:val="none" w:sz="0" w:space="0" w:color="auto"/>
                            <w:right w:val="none" w:sz="0" w:space="0" w:color="auto"/>
                          </w:divBdr>
                        </w:div>
                        <w:div w:id="350575761">
                          <w:marLeft w:val="640"/>
                          <w:marRight w:val="0"/>
                          <w:marTop w:val="0"/>
                          <w:marBottom w:val="0"/>
                          <w:divBdr>
                            <w:top w:val="none" w:sz="0" w:space="0" w:color="auto"/>
                            <w:left w:val="none" w:sz="0" w:space="0" w:color="auto"/>
                            <w:bottom w:val="none" w:sz="0" w:space="0" w:color="auto"/>
                            <w:right w:val="none" w:sz="0" w:space="0" w:color="auto"/>
                          </w:divBdr>
                        </w:div>
                        <w:div w:id="382674856">
                          <w:marLeft w:val="640"/>
                          <w:marRight w:val="0"/>
                          <w:marTop w:val="0"/>
                          <w:marBottom w:val="0"/>
                          <w:divBdr>
                            <w:top w:val="none" w:sz="0" w:space="0" w:color="auto"/>
                            <w:left w:val="none" w:sz="0" w:space="0" w:color="auto"/>
                            <w:bottom w:val="none" w:sz="0" w:space="0" w:color="auto"/>
                            <w:right w:val="none" w:sz="0" w:space="0" w:color="auto"/>
                          </w:divBdr>
                        </w:div>
                        <w:div w:id="395974673">
                          <w:marLeft w:val="640"/>
                          <w:marRight w:val="0"/>
                          <w:marTop w:val="0"/>
                          <w:marBottom w:val="0"/>
                          <w:divBdr>
                            <w:top w:val="none" w:sz="0" w:space="0" w:color="auto"/>
                            <w:left w:val="none" w:sz="0" w:space="0" w:color="auto"/>
                            <w:bottom w:val="none" w:sz="0" w:space="0" w:color="auto"/>
                            <w:right w:val="none" w:sz="0" w:space="0" w:color="auto"/>
                          </w:divBdr>
                        </w:div>
                        <w:div w:id="460805493">
                          <w:marLeft w:val="640"/>
                          <w:marRight w:val="0"/>
                          <w:marTop w:val="0"/>
                          <w:marBottom w:val="0"/>
                          <w:divBdr>
                            <w:top w:val="none" w:sz="0" w:space="0" w:color="auto"/>
                            <w:left w:val="none" w:sz="0" w:space="0" w:color="auto"/>
                            <w:bottom w:val="none" w:sz="0" w:space="0" w:color="auto"/>
                            <w:right w:val="none" w:sz="0" w:space="0" w:color="auto"/>
                          </w:divBdr>
                        </w:div>
                        <w:div w:id="477574008">
                          <w:marLeft w:val="640"/>
                          <w:marRight w:val="0"/>
                          <w:marTop w:val="0"/>
                          <w:marBottom w:val="0"/>
                          <w:divBdr>
                            <w:top w:val="none" w:sz="0" w:space="0" w:color="auto"/>
                            <w:left w:val="none" w:sz="0" w:space="0" w:color="auto"/>
                            <w:bottom w:val="none" w:sz="0" w:space="0" w:color="auto"/>
                            <w:right w:val="none" w:sz="0" w:space="0" w:color="auto"/>
                          </w:divBdr>
                        </w:div>
                        <w:div w:id="482044507">
                          <w:marLeft w:val="640"/>
                          <w:marRight w:val="0"/>
                          <w:marTop w:val="0"/>
                          <w:marBottom w:val="0"/>
                          <w:divBdr>
                            <w:top w:val="none" w:sz="0" w:space="0" w:color="auto"/>
                            <w:left w:val="none" w:sz="0" w:space="0" w:color="auto"/>
                            <w:bottom w:val="none" w:sz="0" w:space="0" w:color="auto"/>
                            <w:right w:val="none" w:sz="0" w:space="0" w:color="auto"/>
                          </w:divBdr>
                        </w:div>
                        <w:div w:id="508107001">
                          <w:marLeft w:val="640"/>
                          <w:marRight w:val="0"/>
                          <w:marTop w:val="0"/>
                          <w:marBottom w:val="0"/>
                          <w:divBdr>
                            <w:top w:val="none" w:sz="0" w:space="0" w:color="auto"/>
                            <w:left w:val="none" w:sz="0" w:space="0" w:color="auto"/>
                            <w:bottom w:val="none" w:sz="0" w:space="0" w:color="auto"/>
                            <w:right w:val="none" w:sz="0" w:space="0" w:color="auto"/>
                          </w:divBdr>
                        </w:div>
                        <w:div w:id="551386663">
                          <w:marLeft w:val="640"/>
                          <w:marRight w:val="0"/>
                          <w:marTop w:val="0"/>
                          <w:marBottom w:val="0"/>
                          <w:divBdr>
                            <w:top w:val="none" w:sz="0" w:space="0" w:color="auto"/>
                            <w:left w:val="none" w:sz="0" w:space="0" w:color="auto"/>
                            <w:bottom w:val="none" w:sz="0" w:space="0" w:color="auto"/>
                            <w:right w:val="none" w:sz="0" w:space="0" w:color="auto"/>
                          </w:divBdr>
                        </w:div>
                        <w:div w:id="557401749">
                          <w:marLeft w:val="640"/>
                          <w:marRight w:val="0"/>
                          <w:marTop w:val="0"/>
                          <w:marBottom w:val="0"/>
                          <w:divBdr>
                            <w:top w:val="none" w:sz="0" w:space="0" w:color="auto"/>
                            <w:left w:val="none" w:sz="0" w:space="0" w:color="auto"/>
                            <w:bottom w:val="none" w:sz="0" w:space="0" w:color="auto"/>
                            <w:right w:val="none" w:sz="0" w:space="0" w:color="auto"/>
                          </w:divBdr>
                        </w:div>
                        <w:div w:id="654605693">
                          <w:marLeft w:val="640"/>
                          <w:marRight w:val="0"/>
                          <w:marTop w:val="0"/>
                          <w:marBottom w:val="0"/>
                          <w:divBdr>
                            <w:top w:val="none" w:sz="0" w:space="0" w:color="auto"/>
                            <w:left w:val="none" w:sz="0" w:space="0" w:color="auto"/>
                            <w:bottom w:val="none" w:sz="0" w:space="0" w:color="auto"/>
                            <w:right w:val="none" w:sz="0" w:space="0" w:color="auto"/>
                          </w:divBdr>
                        </w:div>
                        <w:div w:id="819543906">
                          <w:marLeft w:val="640"/>
                          <w:marRight w:val="0"/>
                          <w:marTop w:val="0"/>
                          <w:marBottom w:val="0"/>
                          <w:divBdr>
                            <w:top w:val="none" w:sz="0" w:space="0" w:color="auto"/>
                            <w:left w:val="none" w:sz="0" w:space="0" w:color="auto"/>
                            <w:bottom w:val="none" w:sz="0" w:space="0" w:color="auto"/>
                            <w:right w:val="none" w:sz="0" w:space="0" w:color="auto"/>
                          </w:divBdr>
                        </w:div>
                        <w:div w:id="845823382">
                          <w:marLeft w:val="640"/>
                          <w:marRight w:val="0"/>
                          <w:marTop w:val="0"/>
                          <w:marBottom w:val="0"/>
                          <w:divBdr>
                            <w:top w:val="none" w:sz="0" w:space="0" w:color="auto"/>
                            <w:left w:val="none" w:sz="0" w:space="0" w:color="auto"/>
                            <w:bottom w:val="none" w:sz="0" w:space="0" w:color="auto"/>
                            <w:right w:val="none" w:sz="0" w:space="0" w:color="auto"/>
                          </w:divBdr>
                        </w:div>
                        <w:div w:id="887108051">
                          <w:marLeft w:val="640"/>
                          <w:marRight w:val="0"/>
                          <w:marTop w:val="0"/>
                          <w:marBottom w:val="0"/>
                          <w:divBdr>
                            <w:top w:val="none" w:sz="0" w:space="0" w:color="auto"/>
                            <w:left w:val="none" w:sz="0" w:space="0" w:color="auto"/>
                            <w:bottom w:val="none" w:sz="0" w:space="0" w:color="auto"/>
                            <w:right w:val="none" w:sz="0" w:space="0" w:color="auto"/>
                          </w:divBdr>
                        </w:div>
                        <w:div w:id="951134428">
                          <w:marLeft w:val="640"/>
                          <w:marRight w:val="0"/>
                          <w:marTop w:val="0"/>
                          <w:marBottom w:val="0"/>
                          <w:divBdr>
                            <w:top w:val="none" w:sz="0" w:space="0" w:color="auto"/>
                            <w:left w:val="none" w:sz="0" w:space="0" w:color="auto"/>
                            <w:bottom w:val="none" w:sz="0" w:space="0" w:color="auto"/>
                            <w:right w:val="none" w:sz="0" w:space="0" w:color="auto"/>
                          </w:divBdr>
                        </w:div>
                        <w:div w:id="965965357">
                          <w:marLeft w:val="640"/>
                          <w:marRight w:val="0"/>
                          <w:marTop w:val="0"/>
                          <w:marBottom w:val="0"/>
                          <w:divBdr>
                            <w:top w:val="none" w:sz="0" w:space="0" w:color="auto"/>
                            <w:left w:val="none" w:sz="0" w:space="0" w:color="auto"/>
                            <w:bottom w:val="none" w:sz="0" w:space="0" w:color="auto"/>
                            <w:right w:val="none" w:sz="0" w:space="0" w:color="auto"/>
                          </w:divBdr>
                        </w:div>
                        <w:div w:id="1021779210">
                          <w:marLeft w:val="640"/>
                          <w:marRight w:val="0"/>
                          <w:marTop w:val="0"/>
                          <w:marBottom w:val="0"/>
                          <w:divBdr>
                            <w:top w:val="none" w:sz="0" w:space="0" w:color="auto"/>
                            <w:left w:val="none" w:sz="0" w:space="0" w:color="auto"/>
                            <w:bottom w:val="none" w:sz="0" w:space="0" w:color="auto"/>
                            <w:right w:val="none" w:sz="0" w:space="0" w:color="auto"/>
                          </w:divBdr>
                        </w:div>
                        <w:div w:id="1029649025">
                          <w:marLeft w:val="640"/>
                          <w:marRight w:val="0"/>
                          <w:marTop w:val="0"/>
                          <w:marBottom w:val="0"/>
                          <w:divBdr>
                            <w:top w:val="none" w:sz="0" w:space="0" w:color="auto"/>
                            <w:left w:val="none" w:sz="0" w:space="0" w:color="auto"/>
                            <w:bottom w:val="none" w:sz="0" w:space="0" w:color="auto"/>
                            <w:right w:val="none" w:sz="0" w:space="0" w:color="auto"/>
                          </w:divBdr>
                        </w:div>
                        <w:div w:id="1033459386">
                          <w:marLeft w:val="640"/>
                          <w:marRight w:val="0"/>
                          <w:marTop w:val="0"/>
                          <w:marBottom w:val="0"/>
                          <w:divBdr>
                            <w:top w:val="none" w:sz="0" w:space="0" w:color="auto"/>
                            <w:left w:val="none" w:sz="0" w:space="0" w:color="auto"/>
                            <w:bottom w:val="none" w:sz="0" w:space="0" w:color="auto"/>
                            <w:right w:val="none" w:sz="0" w:space="0" w:color="auto"/>
                          </w:divBdr>
                        </w:div>
                        <w:div w:id="1078750967">
                          <w:marLeft w:val="640"/>
                          <w:marRight w:val="0"/>
                          <w:marTop w:val="0"/>
                          <w:marBottom w:val="0"/>
                          <w:divBdr>
                            <w:top w:val="none" w:sz="0" w:space="0" w:color="auto"/>
                            <w:left w:val="none" w:sz="0" w:space="0" w:color="auto"/>
                            <w:bottom w:val="none" w:sz="0" w:space="0" w:color="auto"/>
                            <w:right w:val="none" w:sz="0" w:space="0" w:color="auto"/>
                          </w:divBdr>
                        </w:div>
                        <w:div w:id="1192455749">
                          <w:marLeft w:val="640"/>
                          <w:marRight w:val="0"/>
                          <w:marTop w:val="0"/>
                          <w:marBottom w:val="0"/>
                          <w:divBdr>
                            <w:top w:val="none" w:sz="0" w:space="0" w:color="auto"/>
                            <w:left w:val="none" w:sz="0" w:space="0" w:color="auto"/>
                            <w:bottom w:val="none" w:sz="0" w:space="0" w:color="auto"/>
                            <w:right w:val="none" w:sz="0" w:space="0" w:color="auto"/>
                          </w:divBdr>
                        </w:div>
                        <w:div w:id="1194727702">
                          <w:marLeft w:val="640"/>
                          <w:marRight w:val="0"/>
                          <w:marTop w:val="0"/>
                          <w:marBottom w:val="0"/>
                          <w:divBdr>
                            <w:top w:val="none" w:sz="0" w:space="0" w:color="auto"/>
                            <w:left w:val="none" w:sz="0" w:space="0" w:color="auto"/>
                            <w:bottom w:val="none" w:sz="0" w:space="0" w:color="auto"/>
                            <w:right w:val="none" w:sz="0" w:space="0" w:color="auto"/>
                          </w:divBdr>
                        </w:div>
                        <w:div w:id="1197036869">
                          <w:marLeft w:val="640"/>
                          <w:marRight w:val="0"/>
                          <w:marTop w:val="0"/>
                          <w:marBottom w:val="0"/>
                          <w:divBdr>
                            <w:top w:val="none" w:sz="0" w:space="0" w:color="auto"/>
                            <w:left w:val="none" w:sz="0" w:space="0" w:color="auto"/>
                            <w:bottom w:val="none" w:sz="0" w:space="0" w:color="auto"/>
                            <w:right w:val="none" w:sz="0" w:space="0" w:color="auto"/>
                          </w:divBdr>
                        </w:div>
                        <w:div w:id="1226335580">
                          <w:marLeft w:val="640"/>
                          <w:marRight w:val="0"/>
                          <w:marTop w:val="0"/>
                          <w:marBottom w:val="0"/>
                          <w:divBdr>
                            <w:top w:val="none" w:sz="0" w:space="0" w:color="auto"/>
                            <w:left w:val="none" w:sz="0" w:space="0" w:color="auto"/>
                            <w:bottom w:val="none" w:sz="0" w:space="0" w:color="auto"/>
                            <w:right w:val="none" w:sz="0" w:space="0" w:color="auto"/>
                          </w:divBdr>
                        </w:div>
                        <w:div w:id="1281298248">
                          <w:marLeft w:val="640"/>
                          <w:marRight w:val="0"/>
                          <w:marTop w:val="0"/>
                          <w:marBottom w:val="0"/>
                          <w:divBdr>
                            <w:top w:val="none" w:sz="0" w:space="0" w:color="auto"/>
                            <w:left w:val="none" w:sz="0" w:space="0" w:color="auto"/>
                            <w:bottom w:val="none" w:sz="0" w:space="0" w:color="auto"/>
                            <w:right w:val="none" w:sz="0" w:space="0" w:color="auto"/>
                          </w:divBdr>
                        </w:div>
                        <w:div w:id="1281497915">
                          <w:marLeft w:val="640"/>
                          <w:marRight w:val="0"/>
                          <w:marTop w:val="0"/>
                          <w:marBottom w:val="0"/>
                          <w:divBdr>
                            <w:top w:val="none" w:sz="0" w:space="0" w:color="auto"/>
                            <w:left w:val="none" w:sz="0" w:space="0" w:color="auto"/>
                            <w:bottom w:val="none" w:sz="0" w:space="0" w:color="auto"/>
                            <w:right w:val="none" w:sz="0" w:space="0" w:color="auto"/>
                          </w:divBdr>
                        </w:div>
                        <w:div w:id="1308124567">
                          <w:marLeft w:val="640"/>
                          <w:marRight w:val="0"/>
                          <w:marTop w:val="0"/>
                          <w:marBottom w:val="0"/>
                          <w:divBdr>
                            <w:top w:val="none" w:sz="0" w:space="0" w:color="auto"/>
                            <w:left w:val="none" w:sz="0" w:space="0" w:color="auto"/>
                            <w:bottom w:val="none" w:sz="0" w:space="0" w:color="auto"/>
                            <w:right w:val="none" w:sz="0" w:space="0" w:color="auto"/>
                          </w:divBdr>
                        </w:div>
                        <w:div w:id="1309048475">
                          <w:marLeft w:val="640"/>
                          <w:marRight w:val="0"/>
                          <w:marTop w:val="0"/>
                          <w:marBottom w:val="0"/>
                          <w:divBdr>
                            <w:top w:val="none" w:sz="0" w:space="0" w:color="auto"/>
                            <w:left w:val="none" w:sz="0" w:space="0" w:color="auto"/>
                            <w:bottom w:val="none" w:sz="0" w:space="0" w:color="auto"/>
                            <w:right w:val="none" w:sz="0" w:space="0" w:color="auto"/>
                          </w:divBdr>
                        </w:div>
                        <w:div w:id="1350644700">
                          <w:marLeft w:val="640"/>
                          <w:marRight w:val="0"/>
                          <w:marTop w:val="0"/>
                          <w:marBottom w:val="0"/>
                          <w:divBdr>
                            <w:top w:val="none" w:sz="0" w:space="0" w:color="auto"/>
                            <w:left w:val="none" w:sz="0" w:space="0" w:color="auto"/>
                            <w:bottom w:val="none" w:sz="0" w:space="0" w:color="auto"/>
                            <w:right w:val="none" w:sz="0" w:space="0" w:color="auto"/>
                          </w:divBdr>
                        </w:div>
                        <w:div w:id="1356690774">
                          <w:marLeft w:val="640"/>
                          <w:marRight w:val="0"/>
                          <w:marTop w:val="0"/>
                          <w:marBottom w:val="0"/>
                          <w:divBdr>
                            <w:top w:val="none" w:sz="0" w:space="0" w:color="auto"/>
                            <w:left w:val="none" w:sz="0" w:space="0" w:color="auto"/>
                            <w:bottom w:val="none" w:sz="0" w:space="0" w:color="auto"/>
                            <w:right w:val="none" w:sz="0" w:space="0" w:color="auto"/>
                          </w:divBdr>
                        </w:div>
                        <w:div w:id="1394347647">
                          <w:marLeft w:val="640"/>
                          <w:marRight w:val="0"/>
                          <w:marTop w:val="0"/>
                          <w:marBottom w:val="0"/>
                          <w:divBdr>
                            <w:top w:val="none" w:sz="0" w:space="0" w:color="auto"/>
                            <w:left w:val="none" w:sz="0" w:space="0" w:color="auto"/>
                            <w:bottom w:val="none" w:sz="0" w:space="0" w:color="auto"/>
                            <w:right w:val="none" w:sz="0" w:space="0" w:color="auto"/>
                          </w:divBdr>
                        </w:div>
                        <w:div w:id="1427383921">
                          <w:marLeft w:val="640"/>
                          <w:marRight w:val="0"/>
                          <w:marTop w:val="0"/>
                          <w:marBottom w:val="0"/>
                          <w:divBdr>
                            <w:top w:val="none" w:sz="0" w:space="0" w:color="auto"/>
                            <w:left w:val="none" w:sz="0" w:space="0" w:color="auto"/>
                            <w:bottom w:val="none" w:sz="0" w:space="0" w:color="auto"/>
                            <w:right w:val="none" w:sz="0" w:space="0" w:color="auto"/>
                          </w:divBdr>
                        </w:div>
                        <w:div w:id="1455950150">
                          <w:marLeft w:val="640"/>
                          <w:marRight w:val="0"/>
                          <w:marTop w:val="0"/>
                          <w:marBottom w:val="0"/>
                          <w:divBdr>
                            <w:top w:val="none" w:sz="0" w:space="0" w:color="auto"/>
                            <w:left w:val="none" w:sz="0" w:space="0" w:color="auto"/>
                            <w:bottom w:val="none" w:sz="0" w:space="0" w:color="auto"/>
                            <w:right w:val="none" w:sz="0" w:space="0" w:color="auto"/>
                          </w:divBdr>
                        </w:div>
                        <w:div w:id="1538858528">
                          <w:marLeft w:val="640"/>
                          <w:marRight w:val="0"/>
                          <w:marTop w:val="0"/>
                          <w:marBottom w:val="0"/>
                          <w:divBdr>
                            <w:top w:val="none" w:sz="0" w:space="0" w:color="auto"/>
                            <w:left w:val="none" w:sz="0" w:space="0" w:color="auto"/>
                            <w:bottom w:val="none" w:sz="0" w:space="0" w:color="auto"/>
                            <w:right w:val="none" w:sz="0" w:space="0" w:color="auto"/>
                          </w:divBdr>
                        </w:div>
                        <w:div w:id="1565024178">
                          <w:marLeft w:val="640"/>
                          <w:marRight w:val="0"/>
                          <w:marTop w:val="0"/>
                          <w:marBottom w:val="0"/>
                          <w:divBdr>
                            <w:top w:val="none" w:sz="0" w:space="0" w:color="auto"/>
                            <w:left w:val="none" w:sz="0" w:space="0" w:color="auto"/>
                            <w:bottom w:val="none" w:sz="0" w:space="0" w:color="auto"/>
                            <w:right w:val="none" w:sz="0" w:space="0" w:color="auto"/>
                          </w:divBdr>
                        </w:div>
                        <w:div w:id="1646620025">
                          <w:marLeft w:val="640"/>
                          <w:marRight w:val="0"/>
                          <w:marTop w:val="0"/>
                          <w:marBottom w:val="0"/>
                          <w:divBdr>
                            <w:top w:val="none" w:sz="0" w:space="0" w:color="auto"/>
                            <w:left w:val="none" w:sz="0" w:space="0" w:color="auto"/>
                            <w:bottom w:val="none" w:sz="0" w:space="0" w:color="auto"/>
                            <w:right w:val="none" w:sz="0" w:space="0" w:color="auto"/>
                          </w:divBdr>
                        </w:div>
                        <w:div w:id="1692337968">
                          <w:marLeft w:val="640"/>
                          <w:marRight w:val="0"/>
                          <w:marTop w:val="0"/>
                          <w:marBottom w:val="0"/>
                          <w:divBdr>
                            <w:top w:val="none" w:sz="0" w:space="0" w:color="auto"/>
                            <w:left w:val="none" w:sz="0" w:space="0" w:color="auto"/>
                            <w:bottom w:val="none" w:sz="0" w:space="0" w:color="auto"/>
                            <w:right w:val="none" w:sz="0" w:space="0" w:color="auto"/>
                          </w:divBdr>
                        </w:div>
                        <w:div w:id="1754163592">
                          <w:marLeft w:val="640"/>
                          <w:marRight w:val="0"/>
                          <w:marTop w:val="0"/>
                          <w:marBottom w:val="0"/>
                          <w:divBdr>
                            <w:top w:val="none" w:sz="0" w:space="0" w:color="auto"/>
                            <w:left w:val="none" w:sz="0" w:space="0" w:color="auto"/>
                            <w:bottom w:val="none" w:sz="0" w:space="0" w:color="auto"/>
                            <w:right w:val="none" w:sz="0" w:space="0" w:color="auto"/>
                          </w:divBdr>
                        </w:div>
                        <w:div w:id="1775322552">
                          <w:marLeft w:val="640"/>
                          <w:marRight w:val="0"/>
                          <w:marTop w:val="0"/>
                          <w:marBottom w:val="0"/>
                          <w:divBdr>
                            <w:top w:val="none" w:sz="0" w:space="0" w:color="auto"/>
                            <w:left w:val="none" w:sz="0" w:space="0" w:color="auto"/>
                            <w:bottom w:val="none" w:sz="0" w:space="0" w:color="auto"/>
                            <w:right w:val="none" w:sz="0" w:space="0" w:color="auto"/>
                          </w:divBdr>
                        </w:div>
                        <w:div w:id="1880627117">
                          <w:marLeft w:val="640"/>
                          <w:marRight w:val="0"/>
                          <w:marTop w:val="0"/>
                          <w:marBottom w:val="0"/>
                          <w:divBdr>
                            <w:top w:val="none" w:sz="0" w:space="0" w:color="auto"/>
                            <w:left w:val="none" w:sz="0" w:space="0" w:color="auto"/>
                            <w:bottom w:val="none" w:sz="0" w:space="0" w:color="auto"/>
                            <w:right w:val="none" w:sz="0" w:space="0" w:color="auto"/>
                          </w:divBdr>
                        </w:div>
                        <w:div w:id="1958750328">
                          <w:marLeft w:val="640"/>
                          <w:marRight w:val="0"/>
                          <w:marTop w:val="0"/>
                          <w:marBottom w:val="0"/>
                          <w:divBdr>
                            <w:top w:val="none" w:sz="0" w:space="0" w:color="auto"/>
                            <w:left w:val="none" w:sz="0" w:space="0" w:color="auto"/>
                            <w:bottom w:val="none" w:sz="0" w:space="0" w:color="auto"/>
                            <w:right w:val="none" w:sz="0" w:space="0" w:color="auto"/>
                          </w:divBdr>
                        </w:div>
                        <w:div w:id="2004316767">
                          <w:marLeft w:val="640"/>
                          <w:marRight w:val="0"/>
                          <w:marTop w:val="0"/>
                          <w:marBottom w:val="0"/>
                          <w:divBdr>
                            <w:top w:val="none" w:sz="0" w:space="0" w:color="auto"/>
                            <w:left w:val="none" w:sz="0" w:space="0" w:color="auto"/>
                            <w:bottom w:val="none" w:sz="0" w:space="0" w:color="auto"/>
                            <w:right w:val="none" w:sz="0" w:space="0" w:color="auto"/>
                          </w:divBdr>
                        </w:div>
                        <w:div w:id="2046444737">
                          <w:marLeft w:val="640"/>
                          <w:marRight w:val="0"/>
                          <w:marTop w:val="0"/>
                          <w:marBottom w:val="0"/>
                          <w:divBdr>
                            <w:top w:val="none" w:sz="0" w:space="0" w:color="auto"/>
                            <w:left w:val="none" w:sz="0" w:space="0" w:color="auto"/>
                            <w:bottom w:val="none" w:sz="0" w:space="0" w:color="auto"/>
                            <w:right w:val="none" w:sz="0" w:space="0" w:color="auto"/>
                          </w:divBdr>
                        </w:div>
                      </w:divsChild>
                    </w:div>
                    <w:div w:id="1770080185">
                      <w:marLeft w:val="0"/>
                      <w:marRight w:val="0"/>
                      <w:marTop w:val="0"/>
                      <w:marBottom w:val="0"/>
                      <w:divBdr>
                        <w:top w:val="none" w:sz="0" w:space="0" w:color="auto"/>
                        <w:left w:val="none" w:sz="0" w:space="0" w:color="auto"/>
                        <w:bottom w:val="none" w:sz="0" w:space="0" w:color="auto"/>
                        <w:right w:val="none" w:sz="0" w:space="0" w:color="auto"/>
                      </w:divBdr>
                      <w:divsChild>
                        <w:div w:id="4134391">
                          <w:marLeft w:val="640"/>
                          <w:marRight w:val="0"/>
                          <w:marTop w:val="0"/>
                          <w:marBottom w:val="0"/>
                          <w:divBdr>
                            <w:top w:val="none" w:sz="0" w:space="0" w:color="auto"/>
                            <w:left w:val="none" w:sz="0" w:space="0" w:color="auto"/>
                            <w:bottom w:val="none" w:sz="0" w:space="0" w:color="auto"/>
                            <w:right w:val="none" w:sz="0" w:space="0" w:color="auto"/>
                          </w:divBdr>
                        </w:div>
                        <w:div w:id="38751454">
                          <w:marLeft w:val="640"/>
                          <w:marRight w:val="0"/>
                          <w:marTop w:val="0"/>
                          <w:marBottom w:val="0"/>
                          <w:divBdr>
                            <w:top w:val="none" w:sz="0" w:space="0" w:color="auto"/>
                            <w:left w:val="none" w:sz="0" w:space="0" w:color="auto"/>
                            <w:bottom w:val="none" w:sz="0" w:space="0" w:color="auto"/>
                            <w:right w:val="none" w:sz="0" w:space="0" w:color="auto"/>
                          </w:divBdr>
                        </w:div>
                        <w:div w:id="97871469">
                          <w:marLeft w:val="640"/>
                          <w:marRight w:val="0"/>
                          <w:marTop w:val="0"/>
                          <w:marBottom w:val="0"/>
                          <w:divBdr>
                            <w:top w:val="none" w:sz="0" w:space="0" w:color="auto"/>
                            <w:left w:val="none" w:sz="0" w:space="0" w:color="auto"/>
                            <w:bottom w:val="none" w:sz="0" w:space="0" w:color="auto"/>
                            <w:right w:val="none" w:sz="0" w:space="0" w:color="auto"/>
                          </w:divBdr>
                        </w:div>
                        <w:div w:id="149297531">
                          <w:marLeft w:val="640"/>
                          <w:marRight w:val="0"/>
                          <w:marTop w:val="0"/>
                          <w:marBottom w:val="0"/>
                          <w:divBdr>
                            <w:top w:val="none" w:sz="0" w:space="0" w:color="auto"/>
                            <w:left w:val="none" w:sz="0" w:space="0" w:color="auto"/>
                            <w:bottom w:val="none" w:sz="0" w:space="0" w:color="auto"/>
                            <w:right w:val="none" w:sz="0" w:space="0" w:color="auto"/>
                          </w:divBdr>
                        </w:div>
                        <w:div w:id="172843252">
                          <w:marLeft w:val="640"/>
                          <w:marRight w:val="0"/>
                          <w:marTop w:val="0"/>
                          <w:marBottom w:val="0"/>
                          <w:divBdr>
                            <w:top w:val="none" w:sz="0" w:space="0" w:color="auto"/>
                            <w:left w:val="none" w:sz="0" w:space="0" w:color="auto"/>
                            <w:bottom w:val="none" w:sz="0" w:space="0" w:color="auto"/>
                            <w:right w:val="none" w:sz="0" w:space="0" w:color="auto"/>
                          </w:divBdr>
                        </w:div>
                        <w:div w:id="194007145">
                          <w:marLeft w:val="640"/>
                          <w:marRight w:val="0"/>
                          <w:marTop w:val="0"/>
                          <w:marBottom w:val="0"/>
                          <w:divBdr>
                            <w:top w:val="none" w:sz="0" w:space="0" w:color="auto"/>
                            <w:left w:val="none" w:sz="0" w:space="0" w:color="auto"/>
                            <w:bottom w:val="none" w:sz="0" w:space="0" w:color="auto"/>
                            <w:right w:val="none" w:sz="0" w:space="0" w:color="auto"/>
                          </w:divBdr>
                        </w:div>
                        <w:div w:id="232938005">
                          <w:marLeft w:val="640"/>
                          <w:marRight w:val="0"/>
                          <w:marTop w:val="0"/>
                          <w:marBottom w:val="0"/>
                          <w:divBdr>
                            <w:top w:val="none" w:sz="0" w:space="0" w:color="auto"/>
                            <w:left w:val="none" w:sz="0" w:space="0" w:color="auto"/>
                            <w:bottom w:val="none" w:sz="0" w:space="0" w:color="auto"/>
                            <w:right w:val="none" w:sz="0" w:space="0" w:color="auto"/>
                          </w:divBdr>
                        </w:div>
                        <w:div w:id="244192907">
                          <w:marLeft w:val="640"/>
                          <w:marRight w:val="0"/>
                          <w:marTop w:val="0"/>
                          <w:marBottom w:val="0"/>
                          <w:divBdr>
                            <w:top w:val="none" w:sz="0" w:space="0" w:color="auto"/>
                            <w:left w:val="none" w:sz="0" w:space="0" w:color="auto"/>
                            <w:bottom w:val="none" w:sz="0" w:space="0" w:color="auto"/>
                            <w:right w:val="none" w:sz="0" w:space="0" w:color="auto"/>
                          </w:divBdr>
                        </w:div>
                        <w:div w:id="276061912">
                          <w:marLeft w:val="640"/>
                          <w:marRight w:val="0"/>
                          <w:marTop w:val="0"/>
                          <w:marBottom w:val="0"/>
                          <w:divBdr>
                            <w:top w:val="none" w:sz="0" w:space="0" w:color="auto"/>
                            <w:left w:val="none" w:sz="0" w:space="0" w:color="auto"/>
                            <w:bottom w:val="none" w:sz="0" w:space="0" w:color="auto"/>
                            <w:right w:val="none" w:sz="0" w:space="0" w:color="auto"/>
                          </w:divBdr>
                        </w:div>
                        <w:div w:id="298539073">
                          <w:marLeft w:val="640"/>
                          <w:marRight w:val="0"/>
                          <w:marTop w:val="0"/>
                          <w:marBottom w:val="0"/>
                          <w:divBdr>
                            <w:top w:val="none" w:sz="0" w:space="0" w:color="auto"/>
                            <w:left w:val="none" w:sz="0" w:space="0" w:color="auto"/>
                            <w:bottom w:val="none" w:sz="0" w:space="0" w:color="auto"/>
                            <w:right w:val="none" w:sz="0" w:space="0" w:color="auto"/>
                          </w:divBdr>
                        </w:div>
                        <w:div w:id="311639825">
                          <w:marLeft w:val="640"/>
                          <w:marRight w:val="0"/>
                          <w:marTop w:val="0"/>
                          <w:marBottom w:val="0"/>
                          <w:divBdr>
                            <w:top w:val="none" w:sz="0" w:space="0" w:color="auto"/>
                            <w:left w:val="none" w:sz="0" w:space="0" w:color="auto"/>
                            <w:bottom w:val="none" w:sz="0" w:space="0" w:color="auto"/>
                            <w:right w:val="none" w:sz="0" w:space="0" w:color="auto"/>
                          </w:divBdr>
                        </w:div>
                        <w:div w:id="342560950">
                          <w:marLeft w:val="640"/>
                          <w:marRight w:val="0"/>
                          <w:marTop w:val="0"/>
                          <w:marBottom w:val="0"/>
                          <w:divBdr>
                            <w:top w:val="none" w:sz="0" w:space="0" w:color="auto"/>
                            <w:left w:val="none" w:sz="0" w:space="0" w:color="auto"/>
                            <w:bottom w:val="none" w:sz="0" w:space="0" w:color="auto"/>
                            <w:right w:val="none" w:sz="0" w:space="0" w:color="auto"/>
                          </w:divBdr>
                        </w:div>
                        <w:div w:id="371227237">
                          <w:marLeft w:val="640"/>
                          <w:marRight w:val="0"/>
                          <w:marTop w:val="0"/>
                          <w:marBottom w:val="0"/>
                          <w:divBdr>
                            <w:top w:val="none" w:sz="0" w:space="0" w:color="auto"/>
                            <w:left w:val="none" w:sz="0" w:space="0" w:color="auto"/>
                            <w:bottom w:val="none" w:sz="0" w:space="0" w:color="auto"/>
                            <w:right w:val="none" w:sz="0" w:space="0" w:color="auto"/>
                          </w:divBdr>
                        </w:div>
                        <w:div w:id="393771881">
                          <w:marLeft w:val="640"/>
                          <w:marRight w:val="0"/>
                          <w:marTop w:val="0"/>
                          <w:marBottom w:val="0"/>
                          <w:divBdr>
                            <w:top w:val="none" w:sz="0" w:space="0" w:color="auto"/>
                            <w:left w:val="none" w:sz="0" w:space="0" w:color="auto"/>
                            <w:bottom w:val="none" w:sz="0" w:space="0" w:color="auto"/>
                            <w:right w:val="none" w:sz="0" w:space="0" w:color="auto"/>
                          </w:divBdr>
                        </w:div>
                        <w:div w:id="399639504">
                          <w:marLeft w:val="640"/>
                          <w:marRight w:val="0"/>
                          <w:marTop w:val="0"/>
                          <w:marBottom w:val="0"/>
                          <w:divBdr>
                            <w:top w:val="none" w:sz="0" w:space="0" w:color="auto"/>
                            <w:left w:val="none" w:sz="0" w:space="0" w:color="auto"/>
                            <w:bottom w:val="none" w:sz="0" w:space="0" w:color="auto"/>
                            <w:right w:val="none" w:sz="0" w:space="0" w:color="auto"/>
                          </w:divBdr>
                        </w:div>
                        <w:div w:id="444885773">
                          <w:marLeft w:val="640"/>
                          <w:marRight w:val="0"/>
                          <w:marTop w:val="0"/>
                          <w:marBottom w:val="0"/>
                          <w:divBdr>
                            <w:top w:val="none" w:sz="0" w:space="0" w:color="auto"/>
                            <w:left w:val="none" w:sz="0" w:space="0" w:color="auto"/>
                            <w:bottom w:val="none" w:sz="0" w:space="0" w:color="auto"/>
                            <w:right w:val="none" w:sz="0" w:space="0" w:color="auto"/>
                          </w:divBdr>
                        </w:div>
                        <w:div w:id="451360713">
                          <w:marLeft w:val="640"/>
                          <w:marRight w:val="0"/>
                          <w:marTop w:val="0"/>
                          <w:marBottom w:val="0"/>
                          <w:divBdr>
                            <w:top w:val="none" w:sz="0" w:space="0" w:color="auto"/>
                            <w:left w:val="none" w:sz="0" w:space="0" w:color="auto"/>
                            <w:bottom w:val="none" w:sz="0" w:space="0" w:color="auto"/>
                            <w:right w:val="none" w:sz="0" w:space="0" w:color="auto"/>
                          </w:divBdr>
                        </w:div>
                        <w:div w:id="504591328">
                          <w:marLeft w:val="640"/>
                          <w:marRight w:val="0"/>
                          <w:marTop w:val="0"/>
                          <w:marBottom w:val="0"/>
                          <w:divBdr>
                            <w:top w:val="none" w:sz="0" w:space="0" w:color="auto"/>
                            <w:left w:val="none" w:sz="0" w:space="0" w:color="auto"/>
                            <w:bottom w:val="none" w:sz="0" w:space="0" w:color="auto"/>
                            <w:right w:val="none" w:sz="0" w:space="0" w:color="auto"/>
                          </w:divBdr>
                        </w:div>
                        <w:div w:id="514541026">
                          <w:marLeft w:val="640"/>
                          <w:marRight w:val="0"/>
                          <w:marTop w:val="0"/>
                          <w:marBottom w:val="0"/>
                          <w:divBdr>
                            <w:top w:val="none" w:sz="0" w:space="0" w:color="auto"/>
                            <w:left w:val="none" w:sz="0" w:space="0" w:color="auto"/>
                            <w:bottom w:val="none" w:sz="0" w:space="0" w:color="auto"/>
                            <w:right w:val="none" w:sz="0" w:space="0" w:color="auto"/>
                          </w:divBdr>
                        </w:div>
                        <w:div w:id="521936120">
                          <w:marLeft w:val="640"/>
                          <w:marRight w:val="0"/>
                          <w:marTop w:val="0"/>
                          <w:marBottom w:val="0"/>
                          <w:divBdr>
                            <w:top w:val="none" w:sz="0" w:space="0" w:color="auto"/>
                            <w:left w:val="none" w:sz="0" w:space="0" w:color="auto"/>
                            <w:bottom w:val="none" w:sz="0" w:space="0" w:color="auto"/>
                            <w:right w:val="none" w:sz="0" w:space="0" w:color="auto"/>
                          </w:divBdr>
                        </w:div>
                        <w:div w:id="581136983">
                          <w:marLeft w:val="640"/>
                          <w:marRight w:val="0"/>
                          <w:marTop w:val="0"/>
                          <w:marBottom w:val="0"/>
                          <w:divBdr>
                            <w:top w:val="none" w:sz="0" w:space="0" w:color="auto"/>
                            <w:left w:val="none" w:sz="0" w:space="0" w:color="auto"/>
                            <w:bottom w:val="none" w:sz="0" w:space="0" w:color="auto"/>
                            <w:right w:val="none" w:sz="0" w:space="0" w:color="auto"/>
                          </w:divBdr>
                        </w:div>
                        <w:div w:id="594705931">
                          <w:marLeft w:val="640"/>
                          <w:marRight w:val="0"/>
                          <w:marTop w:val="0"/>
                          <w:marBottom w:val="0"/>
                          <w:divBdr>
                            <w:top w:val="none" w:sz="0" w:space="0" w:color="auto"/>
                            <w:left w:val="none" w:sz="0" w:space="0" w:color="auto"/>
                            <w:bottom w:val="none" w:sz="0" w:space="0" w:color="auto"/>
                            <w:right w:val="none" w:sz="0" w:space="0" w:color="auto"/>
                          </w:divBdr>
                        </w:div>
                        <w:div w:id="636036999">
                          <w:marLeft w:val="640"/>
                          <w:marRight w:val="0"/>
                          <w:marTop w:val="0"/>
                          <w:marBottom w:val="0"/>
                          <w:divBdr>
                            <w:top w:val="none" w:sz="0" w:space="0" w:color="auto"/>
                            <w:left w:val="none" w:sz="0" w:space="0" w:color="auto"/>
                            <w:bottom w:val="none" w:sz="0" w:space="0" w:color="auto"/>
                            <w:right w:val="none" w:sz="0" w:space="0" w:color="auto"/>
                          </w:divBdr>
                        </w:div>
                        <w:div w:id="665205307">
                          <w:marLeft w:val="640"/>
                          <w:marRight w:val="0"/>
                          <w:marTop w:val="0"/>
                          <w:marBottom w:val="0"/>
                          <w:divBdr>
                            <w:top w:val="none" w:sz="0" w:space="0" w:color="auto"/>
                            <w:left w:val="none" w:sz="0" w:space="0" w:color="auto"/>
                            <w:bottom w:val="none" w:sz="0" w:space="0" w:color="auto"/>
                            <w:right w:val="none" w:sz="0" w:space="0" w:color="auto"/>
                          </w:divBdr>
                        </w:div>
                        <w:div w:id="685861596">
                          <w:marLeft w:val="640"/>
                          <w:marRight w:val="0"/>
                          <w:marTop w:val="0"/>
                          <w:marBottom w:val="0"/>
                          <w:divBdr>
                            <w:top w:val="none" w:sz="0" w:space="0" w:color="auto"/>
                            <w:left w:val="none" w:sz="0" w:space="0" w:color="auto"/>
                            <w:bottom w:val="none" w:sz="0" w:space="0" w:color="auto"/>
                            <w:right w:val="none" w:sz="0" w:space="0" w:color="auto"/>
                          </w:divBdr>
                        </w:div>
                        <w:div w:id="710961123">
                          <w:marLeft w:val="640"/>
                          <w:marRight w:val="0"/>
                          <w:marTop w:val="0"/>
                          <w:marBottom w:val="0"/>
                          <w:divBdr>
                            <w:top w:val="none" w:sz="0" w:space="0" w:color="auto"/>
                            <w:left w:val="none" w:sz="0" w:space="0" w:color="auto"/>
                            <w:bottom w:val="none" w:sz="0" w:space="0" w:color="auto"/>
                            <w:right w:val="none" w:sz="0" w:space="0" w:color="auto"/>
                          </w:divBdr>
                        </w:div>
                        <w:div w:id="719943836">
                          <w:marLeft w:val="640"/>
                          <w:marRight w:val="0"/>
                          <w:marTop w:val="0"/>
                          <w:marBottom w:val="0"/>
                          <w:divBdr>
                            <w:top w:val="none" w:sz="0" w:space="0" w:color="auto"/>
                            <w:left w:val="none" w:sz="0" w:space="0" w:color="auto"/>
                            <w:bottom w:val="none" w:sz="0" w:space="0" w:color="auto"/>
                            <w:right w:val="none" w:sz="0" w:space="0" w:color="auto"/>
                          </w:divBdr>
                        </w:div>
                        <w:div w:id="790826209">
                          <w:marLeft w:val="640"/>
                          <w:marRight w:val="0"/>
                          <w:marTop w:val="0"/>
                          <w:marBottom w:val="0"/>
                          <w:divBdr>
                            <w:top w:val="none" w:sz="0" w:space="0" w:color="auto"/>
                            <w:left w:val="none" w:sz="0" w:space="0" w:color="auto"/>
                            <w:bottom w:val="none" w:sz="0" w:space="0" w:color="auto"/>
                            <w:right w:val="none" w:sz="0" w:space="0" w:color="auto"/>
                          </w:divBdr>
                        </w:div>
                        <w:div w:id="805975518">
                          <w:marLeft w:val="640"/>
                          <w:marRight w:val="0"/>
                          <w:marTop w:val="0"/>
                          <w:marBottom w:val="0"/>
                          <w:divBdr>
                            <w:top w:val="none" w:sz="0" w:space="0" w:color="auto"/>
                            <w:left w:val="none" w:sz="0" w:space="0" w:color="auto"/>
                            <w:bottom w:val="none" w:sz="0" w:space="0" w:color="auto"/>
                            <w:right w:val="none" w:sz="0" w:space="0" w:color="auto"/>
                          </w:divBdr>
                        </w:div>
                        <w:div w:id="925769900">
                          <w:marLeft w:val="640"/>
                          <w:marRight w:val="0"/>
                          <w:marTop w:val="0"/>
                          <w:marBottom w:val="0"/>
                          <w:divBdr>
                            <w:top w:val="none" w:sz="0" w:space="0" w:color="auto"/>
                            <w:left w:val="none" w:sz="0" w:space="0" w:color="auto"/>
                            <w:bottom w:val="none" w:sz="0" w:space="0" w:color="auto"/>
                            <w:right w:val="none" w:sz="0" w:space="0" w:color="auto"/>
                          </w:divBdr>
                        </w:div>
                        <w:div w:id="1024594509">
                          <w:marLeft w:val="640"/>
                          <w:marRight w:val="0"/>
                          <w:marTop w:val="0"/>
                          <w:marBottom w:val="0"/>
                          <w:divBdr>
                            <w:top w:val="none" w:sz="0" w:space="0" w:color="auto"/>
                            <w:left w:val="none" w:sz="0" w:space="0" w:color="auto"/>
                            <w:bottom w:val="none" w:sz="0" w:space="0" w:color="auto"/>
                            <w:right w:val="none" w:sz="0" w:space="0" w:color="auto"/>
                          </w:divBdr>
                        </w:div>
                        <w:div w:id="1050805299">
                          <w:marLeft w:val="640"/>
                          <w:marRight w:val="0"/>
                          <w:marTop w:val="0"/>
                          <w:marBottom w:val="0"/>
                          <w:divBdr>
                            <w:top w:val="none" w:sz="0" w:space="0" w:color="auto"/>
                            <w:left w:val="none" w:sz="0" w:space="0" w:color="auto"/>
                            <w:bottom w:val="none" w:sz="0" w:space="0" w:color="auto"/>
                            <w:right w:val="none" w:sz="0" w:space="0" w:color="auto"/>
                          </w:divBdr>
                        </w:div>
                        <w:div w:id="1121264157">
                          <w:marLeft w:val="640"/>
                          <w:marRight w:val="0"/>
                          <w:marTop w:val="0"/>
                          <w:marBottom w:val="0"/>
                          <w:divBdr>
                            <w:top w:val="none" w:sz="0" w:space="0" w:color="auto"/>
                            <w:left w:val="none" w:sz="0" w:space="0" w:color="auto"/>
                            <w:bottom w:val="none" w:sz="0" w:space="0" w:color="auto"/>
                            <w:right w:val="none" w:sz="0" w:space="0" w:color="auto"/>
                          </w:divBdr>
                        </w:div>
                        <w:div w:id="1136948189">
                          <w:marLeft w:val="640"/>
                          <w:marRight w:val="0"/>
                          <w:marTop w:val="0"/>
                          <w:marBottom w:val="0"/>
                          <w:divBdr>
                            <w:top w:val="none" w:sz="0" w:space="0" w:color="auto"/>
                            <w:left w:val="none" w:sz="0" w:space="0" w:color="auto"/>
                            <w:bottom w:val="none" w:sz="0" w:space="0" w:color="auto"/>
                            <w:right w:val="none" w:sz="0" w:space="0" w:color="auto"/>
                          </w:divBdr>
                        </w:div>
                        <w:div w:id="1164512003">
                          <w:marLeft w:val="640"/>
                          <w:marRight w:val="0"/>
                          <w:marTop w:val="0"/>
                          <w:marBottom w:val="0"/>
                          <w:divBdr>
                            <w:top w:val="none" w:sz="0" w:space="0" w:color="auto"/>
                            <w:left w:val="none" w:sz="0" w:space="0" w:color="auto"/>
                            <w:bottom w:val="none" w:sz="0" w:space="0" w:color="auto"/>
                            <w:right w:val="none" w:sz="0" w:space="0" w:color="auto"/>
                          </w:divBdr>
                        </w:div>
                        <w:div w:id="1258715244">
                          <w:marLeft w:val="640"/>
                          <w:marRight w:val="0"/>
                          <w:marTop w:val="0"/>
                          <w:marBottom w:val="0"/>
                          <w:divBdr>
                            <w:top w:val="none" w:sz="0" w:space="0" w:color="auto"/>
                            <w:left w:val="none" w:sz="0" w:space="0" w:color="auto"/>
                            <w:bottom w:val="none" w:sz="0" w:space="0" w:color="auto"/>
                            <w:right w:val="none" w:sz="0" w:space="0" w:color="auto"/>
                          </w:divBdr>
                        </w:div>
                        <w:div w:id="1267080925">
                          <w:marLeft w:val="640"/>
                          <w:marRight w:val="0"/>
                          <w:marTop w:val="0"/>
                          <w:marBottom w:val="0"/>
                          <w:divBdr>
                            <w:top w:val="none" w:sz="0" w:space="0" w:color="auto"/>
                            <w:left w:val="none" w:sz="0" w:space="0" w:color="auto"/>
                            <w:bottom w:val="none" w:sz="0" w:space="0" w:color="auto"/>
                            <w:right w:val="none" w:sz="0" w:space="0" w:color="auto"/>
                          </w:divBdr>
                        </w:div>
                        <w:div w:id="1554998873">
                          <w:marLeft w:val="640"/>
                          <w:marRight w:val="0"/>
                          <w:marTop w:val="0"/>
                          <w:marBottom w:val="0"/>
                          <w:divBdr>
                            <w:top w:val="none" w:sz="0" w:space="0" w:color="auto"/>
                            <w:left w:val="none" w:sz="0" w:space="0" w:color="auto"/>
                            <w:bottom w:val="none" w:sz="0" w:space="0" w:color="auto"/>
                            <w:right w:val="none" w:sz="0" w:space="0" w:color="auto"/>
                          </w:divBdr>
                        </w:div>
                        <w:div w:id="1594513438">
                          <w:marLeft w:val="640"/>
                          <w:marRight w:val="0"/>
                          <w:marTop w:val="0"/>
                          <w:marBottom w:val="0"/>
                          <w:divBdr>
                            <w:top w:val="none" w:sz="0" w:space="0" w:color="auto"/>
                            <w:left w:val="none" w:sz="0" w:space="0" w:color="auto"/>
                            <w:bottom w:val="none" w:sz="0" w:space="0" w:color="auto"/>
                            <w:right w:val="none" w:sz="0" w:space="0" w:color="auto"/>
                          </w:divBdr>
                        </w:div>
                        <w:div w:id="1699164665">
                          <w:marLeft w:val="640"/>
                          <w:marRight w:val="0"/>
                          <w:marTop w:val="0"/>
                          <w:marBottom w:val="0"/>
                          <w:divBdr>
                            <w:top w:val="none" w:sz="0" w:space="0" w:color="auto"/>
                            <w:left w:val="none" w:sz="0" w:space="0" w:color="auto"/>
                            <w:bottom w:val="none" w:sz="0" w:space="0" w:color="auto"/>
                            <w:right w:val="none" w:sz="0" w:space="0" w:color="auto"/>
                          </w:divBdr>
                        </w:div>
                        <w:div w:id="1736513352">
                          <w:marLeft w:val="640"/>
                          <w:marRight w:val="0"/>
                          <w:marTop w:val="0"/>
                          <w:marBottom w:val="0"/>
                          <w:divBdr>
                            <w:top w:val="none" w:sz="0" w:space="0" w:color="auto"/>
                            <w:left w:val="none" w:sz="0" w:space="0" w:color="auto"/>
                            <w:bottom w:val="none" w:sz="0" w:space="0" w:color="auto"/>
                            <w:right w:val="none" w:sz="0" w:space="0" w:color="auto"/>
                          </w:divBdr>
                        </w:div>
                        <w:div w:id="1806462067">
                          <w:marLeft w:val="640"/>
                          <w:marRight w:val="0"/>
                          <w:marTop w:val="0"/>
                          <w:marBottom w:val="0"/>
                          <w:divBdr>
                            <w:top w:val="none" w:sz="0" w:space="0" w:color="auto"/>
                            <w:left w:val="none" w:sz="0" w:space="0" w:color="auto"/>
                            <w:bottom w:val="none" w:sz="0" w:space="0" w:color="auto"/>
                            <w:right w:val="none" w:sz="0" w:space="0" w:color="auto"/>
                          </w:divBdr>
                        </w:div>
                        <w:div w:id="1831749127">
                          <w:marLeft w:val="640"/>
                          <w:marRight w:val="0"/>
                          <w:marTop w:val="0"/>
                          <w:marBottom w:val="0"/>
                          <w:divBdr>
                            <w:top w:val="none" w:sz="0" w:space="0" w:color="auto"/>
                            <w:left w:val="none" w:sz="0" w:space="0" w:color="auto"/>
                            <w:bottom w:val="none" w:sz="0" w:space="0" w:color="auto"/>
                            <w:right w:val="none" w:sz="0" w:space="0" w:color="auto"/>
                          </w:divBdr>
                        </w:div>
                        <w:div w:id="1932470629">
                          <w:marLeft w:val="640"/>
                          <w:marRight w:val="0"/>
                          <w:marTop w:val="0"/>
                          <w:marBottom w:val="0"/>
                          <w:divBdr>
                            <w:top w:val="none" w:sz="0" w:space="0" w:color="auto"/>
                            <w:left w:val="none" w:sz="0" w:space="0" w:color="auto"/>
                            <w:bottom w:val="none" w:sz="0" w:space="0" w:color="auto"/>
                            <w:right w:val="none" w:sz="0" w:space="0" w:color="auto"/>
                          </w:divBdr>
                        </w:div>
                        <w:div w:id="1966540485">
                          <w:marLeft w:val="640"/>
                          <w:marRight w:val="0"/>
                          <w:marTop w:val="0"/>
                          <w:marBottom w:val="0"/>
                          <w:divBdr>
                            <w:top w:val="none" w:sz="0" w:space="0" w:color="auto"/>
                            <w:left w:val="none" w:sz="0" w:space="0" w:color="auto"/>
                            <w:bottom w:val="none" w:sz="0" w:space="0" w:color="auto"/>
                            <w:right w:val="none" w:sz="0" w:space="0" w:color="auto"/>
                          </w:divBdr>
                        </w:div>
                        <w:div w:id="2015837551">
                          <w:marLeft w:val="640"/>
                          <w:marRight w:val="0"/>
                          <w:marTop w:val="0"/>
                          <w:marBottom w:val="0"/>
                          <w:divBdr>
                            <w:top w:val="none" w:sz="0" w:space="0" w:color="auto"/>
                            <w:left w:val="none" w:sz="0" w:space="0" w:color="auto"/>
                            <w:bottom w:val="none" w:sz="0" w:space="0" w:color="auto"/>
                            <w:right w:val="none" w:sz="0" w:space="0" w:color="auto"/>
                          </w:divBdr>
                        </w:div>
                        <w:div w:id="2106536101">
                          <w:marLeft w:val="640"/>
                          <w:marRight w:val="0"/>
                          <w:marTop w:val="0"/>
                          <w:marBottom w:val="0"/>
                          <w:divBdr>
                            <w:top w:val="none" w:sz="0" w:space="0" w:color="auto"/>
                            <w:left w:val="none" w:sz="0" w:space="0" w:color="auto"/>
                            <w:bottom w:val="none" w:sz="0" w:space="0" w:color="auto"/>
                            <w:right w:val="none" w:sz="0" w:space="0" w:color="auto"/>
                          </w:divBdr>
                        </w:div>
                      </w:divsChild>
                    </w:div>
                    <w:div w:id="1797680863">
                      <w:marLeft w:val="0"/>
                      <w:marRight w:val="0"/>
                      <w:marTop w:val="0"/>
                      <w:marBottom w:val="0"/>
                      <w:divBdr>
                        <w:top w:val="none" w:sz="0" w:space="0" w:color="auto"/>
                        <w:left w:val="none" w:sz="0" w:space="0" w:color="auto"/>
                        <w:bottom w:val="none" w:sz="0" w:space="0" w:color="auto"/>
                        <w:right w:val="none" w:sz="0" w:space="0" w:color="auto"/>
                      </w:divBdr>
                      <w:divsChild>
                        <w:div w:id="22705612">
                          <w:marLeft w:val="640"/>
                          <w:marRight w:val="0"/>
                          <w:marTop w:val="0"/>
                          <w:marBottom w:val="0"/>
                          <w:divBdr>
                            <w:top w:val="none" w:sz="0" w:space="0" w:color="auto"/>
                            <w:left w:val="none" w:sz="0" w:space="0" w:color="auto"/>
                            <w:bottom w:val="none" w:sz="0" w:space="0" w:color="auto"/>
                            <w:right w:val="none" w:sz="0" w:space="0" w:color="auto"/>
                          </w:divBdr>
                        </w:div>
                        <w:div w:id="99761705">
                          <w:marLeft w:val="640"/>
                          <w:marRight w:val="0"/>
                          <w:marTop w:val="0"/>
                          <w:marBottom w:val="0"/>
                          <w:divBdr>
                            <w:top w:val="none" w:sz="0" w:space="0" w:color="auto"/>
                            <w:left w:val="none" w:sz="0" w:space="0" w:color="auto"/>
                            <w:bottom w:val="none" w:sz="0" w:space="0" w:color="auto"/>
                            <w:right w:val="none" w:sz="0" w:space="0" w:color="auto"/>
                          </w:divBdr>
                        </w:div>
                        <w:div w:id="141430597">
                          <w:marLeft w:val="640"/>
                          <w:marRight w:val="0"/>
                          <w:marTop w:val="0"/>
                          <w:marBottom w:val="0"/>
                          <w:divBdr>
                            <w:top w:val="none" w:sz="0" w:space="0" w:color="auto"/>
                            <w:left w:val="none" w:sz="0" w:space="0" w:color="auto"/>
                            <w:bottom w:val="none" w:sz="0" w:space="0" w:color="auto"/>
                            <w:right w:val="none" w:sz="0" w:space="0" w:color="auto"/>
                          </w:divBdr>
                        </w:div>
                        <w:div w:id="290285329">
                          <w:marLeft w:val="640"/>
                          <w:marRight w:val="0"/>
                          <w:marTop w:val="0"/>
                          <w:marBottom w:val="0"/>
                          <w:divBdr>
                            <w:top w:val="none" w:sz="0" w:space="0" w:color="auto"/>
                            <w:left w:val="none" w:sz="0" w:space="0" w:color="auto"/>
                            <w:bottom w:val="none" w:sz="0" w:space="0" w:color="auto"/>
                            <w:right w:val="none" w:sz="0" w:space="0" w:color="auto"/>
                          </w:divBdr>
                        </w:div>
                        <w:div w:id="370302134">
                          <w:marLeft w:val="640"/>
                          <w:marRight w:val="0"/>
                          <w:marTop w:val="0"/>
                          <w:marBottom w:val="0"/>
                          <w:divBdr>
                            <w:top w:val="none" w:sz="0" w:space="0" w:color="auto"/>
                            <w:left w:val="none" w:sz="0" w:space="0" w:color="auto"/>
                            <w:bottom w:val="none" w:sz="0" w:space="0" w:color="auto"/>
                            <w:right w:val="none" w:sz="0" w:space="0" w:color="auto"/>
                          </w:divBdr>
                        </w:div>
                        <w:div w:id="402720171">
                          <w:marLeft w:val="640"/>
                          <w:marRight w:val="0"/>
                          <w:marTop w:val="0"/>
                          <w:marBottom w:val="0"/>
                          <w:divBdr>
                            <w:top w:val="none" w:sz="0" w:space="0" w:color="auto"/>
                            <w:left w:val="none" w:sz="0" w:space="0" w:color="auto"/>
                            <w:bottom w:val="none" w:sz="0" w:space="0" w:color="auto"/>
                            <w:right w:val="none" w:sz="0" w:space="0" w:color="auto"/>
                          </w:divBdr>
                        </w:div>
                        <w:div w:id="450435941">
                          <w:marLeft w:val="640"/>
                          <w:marRight w:val="0"/>
                          <w:marTop w:val="0"/>
                          <w:marBottom w:val="0"/>
                          <w:divBdr>
                            <w:top w:val="none" w:sz="0" w:space="0" w:color="auto"/>
                            <w:left w:val="none" w:sz="0" w:space="0" w:color="auto"/>
                            <w:bottom w:val="none" w:sz="0" w:space="0" w:color="auto"/>
                            <w:right w:val="none" w:sz="0" w:space="0" w:color="auto"/>
                          </w:divBdr>
                        </w:div>
                        <w:div w:id="489365237">
                          <w:marLeft w:val="640"/>
                          <w:marRight w:val="0"/>
                          <w:marTop w:val="0"/>
                          <w:marBottom w:val="0"/>
                          <w:divBdr>
                            <w:top w:val="none" w:sz="0" w:space="0" w:color="auto"/>
                            <w:left w:val="none" w:sz="0" w:space="0" w:color="auto"/>
                            <w:bottom w:val="none" w:sz="0" w:space="0" w:color="auto"/>
                            <w:right w:val="none" w:sz="0" w:space="0" w:color="auto"/>
                          </w:divBdr>
                        </w:div>
                        <w:div w:id="515996302">
                          <w:marLeft w:val="640"/>
                          <w:marRight w:val="0"/>
                          <w:marTop w:val="0"/>
                          <w:marBottom w:val="0"/>
                          <w:divBdr>
                            <w:top w:val="none" w:sz="0" w:space="0" w:color="auto"/>
                            <w:left w:val="none" w:sz="0" w:space="0" w:color="auto"/>
                            <w:bottom w:val="none" w:sz="0" w:space="0" w:color="auto"/>
                            <w:right w:val="none" w:sz="0" w:space="0" w:color="auto"/>
                          </w:divBdr>
                        </w:div>
                        <w:div w:id="541288059">
                          <w:marLeft w:val="640"/>
                          <w:marRight w:val="0"/>
                          <w:marTop w:val="0"/>
                          <w:marBottom w:val="0"/>
                          <w:divBdr>
                            <w:top w:val="none" w:sz="0" w:space="0" w:color="auto"/>
                            <w:left w:val="none" w:sz="0" w:space="0" w:color="auto"/>
                            <w:bottom w:val="none" w:sz="0" w:space="0" w:color="auto"/>
                            <w:right w:val="none" w:sz="0" w:space="0" w:color="auto"/>
                          </w:divBdr>
                        </w:div>
                        <w:div w:id="555707178">
                          <w:marLeft w:val="640"/>
                          <w:marRight w:val="0"/>
                          <w:marTop w:val="0"/>
                          <w:marBottom w:val="0"/>
                          <w:divBdr>
                            <w:top w:val="none" w:sz="0" w:space="0" w:color="auto"/>
                            <w:left w:val="none" w:sz="0" w:space="0" w:color="auto"/>
                            <w:bottom w:val="none" w:sz="0" w:space="0" w:color="auto"/>
                            <w:right w:val="none" w:sz="0" w:space="0" w:color="auto"/>
                          </w:divBdr>
                        </w:div>
                        <w:div w:id="613095650">
                          <w:marLeft w:val="640"/>
                          <w:marRight w:val="0"/>
                          <w:marTop w:val="0"/>
                          <w:marBottom w:val="0"/>
                          <w:divBdr>
                            <w:top w:val="none" w:sz="0" w:space="0" w:color="auto"/>
                            <w:left w:val="none" w:sz="0" w:space="0" w:color="auto"/>
                            <w:bottom w:val="none" w:sz="0" w:space="0" w:color="auto"/>
                            <w:right w:val="none" w:sz="0" w:space="0" w:color="auto"/>
                          </w:divBdr>
                        </w:div>
                        <w:div w:id="638844981">
                          <w:marLeft w:val="640"/>
                          <w:marRight w:val="0"/>
                          <w:marTop w:val="0"/>
                          <w:marBottom w:val="0"/>
                          <w:divBdr>
                            <w:top w:val="none" w:sz="0" w:space="0" w:color="auto"/>
                            <w:left w:val="none" w:sz="0" w:space="0" w:color="auto"/>
                            <w:bottom w:val="none" w:sz="0" w:space="0" w:color="auto"/>
                            <w:right w:val="none" w:sz="0" w:space="0" w:color="auto"/>
                          </w:divBdr>
                        </w:div>
                        <w:div w:id="699429631">
                          <w:marLeft w:val="640"/>
                          <w:marRight w:val="0"/>
                          <w:marTop w:val="0"/>
                          <w:marBottom w:val="0"/>
                          <w:divBdr>
                            <w:top w:val="none" w:sz="0" w:space="0" w:color="auto"/>
                            <w:left w:val="none" w:sz="0" w:space="0" w:color="auto"/>
                            <w:bottom w:val="none" w:sz="0" w:space="0" w:color="auto"/>
                            <w:right w:val="none" w:sz="0" w:space="0" w:color="auto"/>
                          </w:divBdr>
                        </w:div>
                        <w:div w:id="722288359">
                          <w:marLeft w:val="640"/>
                          <w:marRight w:val="0"/>
                          <w:marTop w:val="0"/>
                          <w:marBottom w:val="0"/>
                          <w:divBdr>
                            <w:top w:val="none" w:sz="0" w:space="0" w:color="auto"/>
                            <w:left w:val="none" w:sz="0" w:space="0" w:color="auto"/>
                            <w:bottom w:val="none" w:sz="0" w:space="0" w:color="auto"/>
                            <w:right w:val="none" w:sz="0" w:space="0" w:color="auto"/>
                          </w:divBdr>
                        </w:div>
                        <w:div w:id="757948856">
                          <w:marLeft w:val="640"/>
                          <w:marRight w:val="0"/>
                          <w:marTop w:val="0"/>
                          <w:marBottom w:val="0"/>
                          <w:divBdr>
                            <w:top w:val="none" w:sz="0" w:space="0" w:color="auto"/>
                            <w:left w:val="none" w:sz="0" w:space="0" w:color="auto"/>
                            <w:bottom w:val="none" w:sz="0" w:space="0" w:color="auto"/>
                            <w:right w:val="none" w:sz="0" w:space="0" w:color="auto"/>
                          </w:divBdr>
                        </w:div>
                        <w:div w:id="767887585">
                          <w:marLeft w:val="640"/>
                          <w:marRight w:val="0"/>
                          <w:marTop w:val="0"/>
                          <w:marBottom w:val="0"/>
                          <w:divBdr>
                            <w:top w:val="none" w:sz="0" w:space="0" w:color="auto"/>
                            <w:left w:val="none" w:sz="0" w:space="0" w:color="auto"/>
                            <w:bottom w:val="none" w:sz="0" w:space="0" w:color="auto"/>
                            <w:right w:val="none" w:sz="0" w:space="0" w:color="auto"/>
                          </w:divBdr>
                        </w:div>
                        <w:div w:id="821123900">
                          <w:marLeft w:val="640"/>
                          <w:marRight w:val="0"/>
                          <w:marTop w:val="0"/>
                          <w:marBottom w:val="0"/>
                          <w:divBdr>
                            <w:top w:val="none" w:sz="0" w:space="0" w:color="auto"/>
                            <w:left w:val="none" w:sz="0" w:space="0" w:color="auto"/>
                            <w:bottom w:val="none" w:sz="0" w:space="0" w:color="auto"/>
                            <w:right w:val="none" w:sz="0" w:space="0" w:color="auto"/>
                          </w:divBdr>
                        </w:div>
                        <w:div w:id="927808141">
                          <w:marLeft w:val="640"/>
                          <w:marRight w:val="0"/>
                          <w:marTop w:val="0"/>
                          <w:marBottom w:val="0"/>
                          <w:divBdr>
                            <w:top w:val="none" w:sz="0" w:space="0" w:color="auto"/>
                            <w:left w:val="none" w:sz="0" w:space="0" w:color="auto"/>
                            <w:bottom w:val="none" w:sz="0" w:space="0" w:color="auto"/>
                            <w:right w:val="none" w:sz="0" w:space="0" w:color="auto"/>
                          </w:divBdr>
                        </w:div>
                        <w:div w:id="958688013">
                          <w:marLeft w:val="640"/>
                          <w:marRight w:val="0"/>
                          <w:marTop w:val="0"/>
                          <w:marBottom w:val="0"/>
                          <w:divBdr>
                            <w:top w:val="none" w:sz="0" w:space="0" w:color="auto"/>
                            <w:left w:val="none" w:sz="0" w:space="0" w:color="auto"/>
                            <w:bottom w:val="none" w:sz="0" w:space="0" w:color="auto"/>
                            <w:right w:val="none" w:sz="0" w:space="0" w:color="auto"/>
                          </w:divBdr>
                        </w:div>
                        <w:div w:id="981277646">
                          <w:marLeft w:val="640"/>
                          <w:marRight w:val="0"/>
                          <w:marTop w:val="0"/>
                          <w:marBottom w:val="0"/>
                          <w:divBdr>
                            <w:top w:val="none" w:sz="0" w:space="0" w:color="auto"/>
                            <w:left w:val="none" w:sz="0" w:space="0" w:color="auto"/>
                            <w:bottom w:val="none" w:sz="0" w:space="0" w:color="auto"/>
                            <w:right w:val="none" w:sz="0" w:space="0" w:color="auto"/>
                          </w:divBdr>
                        </w:div>
                        <w:div w:id="1015881251">
                          <w:marLeft w:val="640"/>
                          <w:marRight w:val="0"/>
                          <w:marTop w:val="0"/>
                          <w:marBottom w:val="0"/>
                          <w:divBdr>
                            <w:top w:val="none" w:sz="0" w:space="0" w:color="auto"/>
                            <w:left w:val="none" w:sz="0" w:space="0" w:color="auto"/>
                            <w:bottom w:val="none" w:sz="0" w:space="0" w:color="auto"/>
                            <w:right w:val="none" w:sz="0" w:space="0" w:color="auto"/>
                          </w:divBdr>
                        </w:div>
                        <w:div w:id="1063525037">
                          <w:marLeft w:val="640"/>
                          <w:marRight w:val="0"/>
                          <w:marTop w:val="0"/>
                          <w:marBottom w:val="0"/>
                          <w:divBdr>
                            <w:top w:val="none" w:sz="0" w:space="0" w:color="auto"/>
                            <w:left w:val="none" w:sz="0" w:space="0" w:color="auto"/>
                            <w:bottom w:val="none" w:sz="0" w:space="0" w:color="auto"/>
                            <w:right w:val="none" w:sz="0" w:space="0" w:color="auto"/>
                          </w:divBdr>
                        </w:div>
                        <w:div w:id="1184782512">
                          <w:marLeft w:val="640"/>
                          <w:marRight w:val="0"/>
                          <w:marTop w:val="0"/>
                          <w:marBottom w:val="0"/>
                          <w:divBdr>
                            <w:top w:val="none" w:sz="0" w:space="0" w:color="auto"/>
                            <w:left w:val="none" w:sz="0" w:space="0" w:color="auto"/>
                            <w:bottom w:val="none" w:sz="0" w:space="0" w:color="auto"/>
                            <w:right w:val="none" w:sz="0" w:space="0" w:color="auto"/>
                          </w:divBdr>
                        </w:div>
                        <w:div w:id="1225605386">
                          <w:marLeft w:val="640"/>
                          <w:marRight w:val="0"/>
                          <w:marTop w:val="0"/>
                          <w:marBottom w:val="0"/>
                          <w:divBdr>
                            <w:top w:val="none" w:sz="0" w:space="0" w:color="auto"/>
                            <w:left w:val="none" w:sz="0" w:space="0" w:color="auto"/>
                            <w:bottom w:val="none" w:sz="0" w:space="0" w:color="auto"/>
                            <w:right w:val="none" w:sz="0" w:space="0" w:color="auto"/>
                          </w:divBdr>
                        </w:div>
                        <w:div w:id="1271429035">
                          <w:marLeft w:val="640"/>
                          <w:marRight w:val="0"/>
                          <w:marTop w:val="0"/>
                          <w:marBottom w:val="0"/>
                          <w:divBdr>
                            <w:top w:val="none" w:sz="0" w:space="0" w:color="auto"/>
                            <w:left w:val="none" w:sz="0" w:space="0" w:color="auto"/>
                            <w:bottom w:val="none" w:sz="0" w:space="0" w:color="auto"/>
                            <w:right w:val="none" w:sz="0" w:space="0" w:color="auto"/>
                          </w:divBdr>
                        </w:div>
                        <w:div w:id="1275789978">
                          <w:marLeft w:val="640"/>
                          <w:marRight w:val="0"/>
                          <w:marTop w:val="0"/>
                          <w:marBottom w:val="0"/>
                          <w:divBdr>
                            <w:top w:val="none" w:sz="0" w:space="0" w:color="auto"/>
                            <w:left w:val="none" w:sz="0" w:space="0" w:color="auto"/>
                            <w:bottom w:val="none" w:sz="0" w:space="0" w:color="auto"/>
                            <w:right w:val="none" w:sz="0" w:space="0" w:color="auto"/>
                          </w:divBdr>
                        </w:div>
                        <w:div w:id="1277980118">
                          <w:marLeft w:val="640"/>
                          <w:marRight w:val="0"/>
                          <w:marTop w:val="0"/>
                          <w:marBottom w:val="0"/>
                          <w:divBdr>
                            <w:top w:val="none" w:sz="0" w:space="0" w:color="auto"/>
                            <w:left w:val="none" w:sz="0" w:space="0" w:color="auto"/>
                            <w:bottom w:val="none" w:sz="0" w:space="0" w:color="auto"/>
                            <w:right w:val="none" w:sz="0" w:space="0" w:color="auto"/>
                          </w:divBdr>
                        </w:div>
                        <w:div w:id="1292245877">
                          <w:marLeft w:val="640"/>
                          <w:marRight w:val="0"/>
                          <w:marTop w:val="0"/>
                          <w:marBottom w:val="0"/>
                          <w:divBdr>
                            <w:top w:val="none" w:sz="0" w:space="0" w:color="auto"/>
                            <w:left w:val="none" w:sz="0" w:space="0" w:color="auto"/>
                            <w:bottom w:val="none" w:sz="0" w:space="0" w:color="auto"/>
                            <w:right w:val="none" w:sz="0" w:space="0" w:color="auto"/>
                          </w:divBdr>
                        </w:div>
                        <w:div w:id="1346513120">
                          <w:marLeft w:val="640"/>
                          <w:marRight w:val="0"/>
                          <w:marTop w:val="0"/>
                          <w:marBottom w:val="0"/>
                          <w:divBdr>
                            <w:top w:val="none" w:sz="0" w:space="0" w:color="auto"/>
                            <w:left w:val="none" w:sz="0" w:space="0" w:color="auto"/>
                            <w:bottom w:val="none" w:sz="0" w:space="0" w:color="auto"/>
                            <w:right w:val="none" w:sz="0" w:space="0" w:color="auto"/>
                          </w:divBdr>
                        </w:div>
                        <w:div w:id="1349287232">
                          <w:marLeft w:val="640"/>
                          <w:marRight w:val="0"/>
                          <w:marTop w:val="0"/>
                          <w:marBottom w:val="0"/>
                          <w:divBdr>
                            <w:top w:val="none" w:sz="0" w:space="0" w:color="auto"/>
                            <w:left w:val="none" w:sz="0" w:space="0" w:color="auto"/>
                            <w:bottom w:val="none" w:sz="0" w:space="0" w:color="auto"/>
                            <w:right w:val="none" w:sz="0" w:space="0" w:color="auto"/>
                          </w:divBdr>
                        </w:div>
                        <w:div w:id="1383946368">
                          <w:marLeft w:val="640"/>
                          <w:marRight w:val="0"/>
                          <w:marTop w:val="0"/>
                          <w:marBottom w:val="0"/>
                          <w:divBdr>
                            <w:top w:val="none" w:sz="0" w:space="0" w:color="auto"/>
                            <w:left w:val="none" w:sz="0" w:space="0" w:color="auto"/>
                            <w:bottom w:val="none" w:sz="0" w:space="0" w:color="auto"/>
                            <w:right w:val="none" w:sz="0" w:space="0" w:color="auto"/>
                          </w:divBdr>
                        </w:div>
                        <w:div w:id="1393426683">
                          <w:marLeft w:val="640"/>
                          <w:marRight w:val="0"/>
                          <w:marTop w:val="0"/>
                          <w:marBottom w:val="0"/>
                          <w:divBdr>
                            <w:top w:val="none" w:sz="0" w:space="0" w:color="auto"/>
                            <w:left w:val="none" w:sz="0" w:space="0" w:color="auto"/>
                            <w:bottom w:val="none" w:sz="0" w:space="0" w:color="auto"/>
                            <w:right w:val="none" w:sz="0" w:space="0" w:color="auto"/>
                          </w:divBdr>
                        </w:div>
                        <w:div w:id="1444617184">
                          <w:marLeft w:val="640"/>
                          <w:marRight w:val="0"/>
                          <w:marTop w:val="0"/>
                          <w:marBottom w:val="0"/>
                          <w:divBdr>
                            <w:top w:val="none" w:sz="0" w:space="0" w:color="auto"/>
                            <w:left w:val="none" w:sz="0" w:space="0" w:color="auto"/>
                            <w:bottom w:val="none" w:sz="0" w:space="0" w:color="auto"/>
                            <w:right w:val="none" w:sz="0" w:space="0" w:color="auto"/>
                          </w:divBdr>
                        </w:div>
                        <w:div w:id="1445734444">
                          <w:marLeft w:val="640"/>
                          <w:marRight w:val="0"/>
                          <w:marTop w:val="0"/>
                          <w:marBottom w:val="0"/>
                          <w:divBdr>
                            <w:top w:val="none" w:sz="0" w:space="0" w:color="auto"/>
                            <w:left w:val="none" w:sz="0" w:space="0" w:color="auto"/>
                            <w:bottom w:val="none" w:sz="0" w:space="0" w:color="auto"/>
                            <w:right w:val="none" w:sz="0" w:space="0" w:color="auto"/>
                          </w:divBdr>
                        </w:div>
                        <w:div w:id="1498687264">
                          <w:marLeft w:val="640"/>
                          <w:marRight w:val="0"/>
                          <w:marTop w:val="0"/>
                          <w:marBottom w:val="0"/>
                          <w:divBdr>
                            <w:top w:val="none" w:sz="0" w:space="0" w:color="auto"/>
                            <w:left w:val="none" w:sz="0" w:space="0" w:color="auto"/>
                            <w:bottom w:val="none" w:sz="0" w:space="0" w:color="auto"/>
                            <w:right w:val="none" w:sz="0" w:space="0" w:color="auto"/>
                          </w:divBdr>
                        </w:div>
                        <w:div w:id="1534925444">
                          <w:marLeft w:val="640"/>
                          <w:marRight w:val="0"/>
                          <w:marTop w:val="0"/>
                          <w:marBottom w:val="0"/>
                          <w:divBdr>
                            <w:top w:val="none" w:sz="0" w:space="0" w:color="auto"/>
                            <w:left w:val="none" w:sz="0" w:space="0" w:color="auto"/>
                            <w:bottom w:val="none" w:sz="0" w:space="0" w:color="auto"/>
                            <w:right w:val="none" w:sz="0" w:space="0" w:color="auto"/>
                          </w:divBdr>
                        </w:div>
                        <w:div w:id="1538085901">
                          <w:marLeft w:val="640"/>
                          <w:marRight w:val="0"/>
                          <w:marTop w:val="0"/>
                          <w:marBottom w:val="0"/>
                          <w:divBdr>
                            <w:top w:val="none" w:sz="0" w:space="0" w:color="auto"/>
                            <w:left w:val="none" w:sz="0" w:space="0" w:color="auto"/>
                            <w:bottom w:val="none" w:sz="0" w:space="0" w:color="auto"/>
                            <w:right w:val="none" w:sz="0" w:space="0" w:color="auto"/>
                          </w:divBdr>
                        </w:div>
                        <w:div w:id="1603370045">
                          <w:marLeft w:val="640"/>
                          <w:marRight w:val="0"/>
                          <w:marTop w:val="0"/>
                          <w:marBottom w:val="0"/>
                          <w:divBdr>
                            <w:top w:val="none" w:sz="0" w:space="0" w:color="auto"/>
                            <w:left w:val="none" w:sz="0" w:space="0" w:color="auto"/>
                            <w:bottom w:val="none" w:sz="0" w:space="0" w:color="auto"/>
                            <w:right w:val="none" w:sz="0" w:space="0" w:color="auto"/>
                          </w:divBdr>
                        </w:div>
                        <w:div w:id="1779565091">
                          <w:marLeft w:val="640"/>
                          <w:marRight w:val="0"/>
                          <w:marTop w:val="0"/>
                          <w:marBottom w:val="0"/>
                          <w:divBdr>
                            <w:top w:val="none" w:sz="0" w:space="0" w:color="auto"/>
                            <w:left w:val="none" w:sz="0" w:space="0" w:color="auto"/>
                            <w:bottom w:val="none" w:sz="0" w:space="0" w:color="auto"/>
                            <w:right w:val="none" w:sz="0" w:space="0" w:color="auto"/>
                          </w:divBdr>
                        </w:div>
                        <w:div w:id="1780442452">
                          <w:marLeft w:val="640"/>
                          <w:marRight w:val="0"/>
                          <w:marTop w:val="0"/>
                          <w:marBottom w:val="0"/>
                          <w:divBdr>
                            <w:top w:val="none" w:sz="0" w:space="0" w:color="auto"/>
                            <w:left w:val="none" w:sz="0" w:space="0" w:color="auto"/>
                            <w:bottom w:val="none" w:sz="0" w:space="0" w:color="auto"/>
                            <w:right w:val="none" w:sz="0" w:space="0" w:color="auto"/>
                          </w:divBdr>
                        </w:div>
                        <w:div w:id="1850825855">
                          <w:marLeft w:val="640"/>
                          <w:marRight w:val="0"/>
                          <w:marTop w:val="0"/>
                          <w:marBottom w:val="0"/>
                          <w:divBdr>
                            <w:top w:val="none" w:sz="0" w:space="0" w:color="auto"/>
                            <w:left w:val="none" w:sz="0" w:space="0" w:color="auto"/>
                            <w:bottom w:val="none" w:sz="0" w:space="0" w:color="auto"/>
                            <w:right w:val="none" w:sz="0" w:space="0" w:color="auto"/>
                          </w:divBdr>
                        </w:div>
                        <w:div w:id="2029215948">
                          <w:marLeft w:val="640"/>
                          <w:marRight w:val="0"/>
                          <w:marTop w:val="0"/>
                          <w:marBottom w:val="0"/>
                          <w:divBdr>
                            <w:top w:val="none" w:sz="0" w:space="0" w:color="auto"/>
                            <w:left w:val="none" w:sz="0" w:space="0" w:color="auto"/>
                            <w:bottom w:val="none" w:sz="0" w:space="0" w:color="auto"/>
                            <w:right w:val="none" w:sz="0" w:space="0" w:color="auto"/>
                          </w:divBdr>
                        </w:div>
                        <w:div w:id="2038697453">
                          <w:marLeft w:val="640"/>
                          <w:marRight w:val="0"/>
                          <w:marTop w:val="0"/>
                          <w:marBottom w:val="0"/>
                          <w:divBdr>
                            <w:top w:val="none" w:sz="0" w:space="0" w:color="auto"/>
                            <w:left w:val="none" w:sz="0" w:space="0" w:color="auto"/>
                            <w:bottom w:val="none" w:sz="0" w:space="0" w:color="auto"/>
                            <w:right w:val="none" w:sz="0" w:space="0" w:color="auto"/>
                          </w:divBdr>
                        </w:div>
                        <w:div w:id="2064140294">
                          <w:marLeft w:val="640"/>
                          <w:marRight w:val="0"/>
                          <w:marTop w:val="0"/>
                          <w:marBottom w:val="0"/>
                          <w:divBdr>
                            <w:top w:val="none" w:sz="0" w:space="0" w:color="auto"/>
                            <w:left w:val="none" w:sz="0" w:space="0" w:color="auto"/>
                            <w:bottom w:val="none" w:sz="0" w:space="0" w:color="auto"/>
                            <w:right w:val="none" w:sz="0" w:space="0" w:color="auto"/>
                          </w:divBdr>
                        </w:div>
                        <w:div w:id="2069568175">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629944779">
                  <w:marLeft w:val="640"/>
                  <w:marRight w:val="0"/>
                  <w:marTop w:val="0"/>
                  <w:marBottom w:val="0"/>
                  <w:divBdr>
                    <w:top w:val="none" w:sz="0" w:space="0" w:color="auto"/>
                    <w:left w:val="none" w:sz="0" w:space="0" w:color="auto"/>
                    <w:bottom w:val="none" w:sz="0" w:space="0" w:color="auto"/>
                    <w:right w:val="none" w:sz="0" w:space="0" w:color="auto"/>
                  </w:divBdr>
                </w:div>
                <w:div w:id="631835711">
                  <w:marLeft w:val="640"/>
                  <w:marRight w:val="0"/>
                  <w:marTop w:val="0"/>
                  <w:marBottom w:val="0"/>
                  <w:divBdr>
                    <w:top w:val="none" w:sz="0" w:space="0" w:color="auto"/>
                    <w:left w:val="none" w:sz="0" w:space="0" w:color="auto"/>
                    <w:bottom w:val="none" w:sz="0" w:space="0" w:color="auto"/>
                    <w:right w:val="none" w:sz="0" w:space="0" w:color="auto"/>
                  </w:divBdr>
                </w:div>
                <w:div w:id="690037933">
                  <w:marLeft w:val="640"/>
                  <w:marRight w:val="0"/>
                  <w:marTop w:val="0"/>
                  <w:marBottom w:val="0"/>
                  <w:divBdr>
                    <w:top w:val="none" w:sz="0" w:space="0" w:color="auto"/>
                    <w:left w:val="none" w:sz="0" w:space="0" w:color="auto"/>
                    <w:bottom w:val="none" w:sz="0" w:space="0" w:color="auto"/>
                    <w:right w:val="none" w:sz="0" w:space="0" w:color="auto"/>
                  </w:divBdr>
                </w:div>
                <w:div w:id="707997249">
                  <w:marLeft w:val="640"/>
                  <w:marRight w:val="0"/>
                  <w:marTop w:val="0"/>
                  <w:marBottom w:val="0"/>
                  <w:divBdr>
                    <w:top w:val="none" w:sz="0" w:space="0" w:color="auto"/>
                    <w:left w:val="none" w:sz="0" w:space="0" w:color="auto"/>
                    <w:bottom w:val="none" w:sz="0" w:space="0" w:color="auto"/>
                    <w:right w:val="none" w:sz="0" w:space="0" w:color="auto"/>
                  </w:divBdr>
                </w:div>
                <w:div w:id="722557350">
                  <w:marLeft w:val="640"/>
                  <w:marRight w:val="0"/>
                  <w:marTop w:val="0"/>
                  <w:marBottom w:val="0"/>
                  <w:divBdr>
                    <w:top w:val="none" w:sz="0" w:space="0" w:color="auto"/>
                    <w:left w:val="none" w:sz="0" w:space="0" w:color="auto"/>
                    <w:bottom w:val="none" w:sz="0" w:space="0" w:color="auto"/>
                    <w:right w:val="none" w:sz="0" w:space="0" w:color="auto"/>
                  </w:divBdr>
                </w:div>
                <w:div w:id="774401145">
                  <w:marLeft w:val="640"/>
                  <w:marRight w:val="0"/>
                  <w:marTop w:val="0"/>
                  <w:marBottom w:val="0"/>
                  <w:divBdr>
                    <w:top w:val="none" w:sz="0" w:space="0" w:color="auto"/>
                    <w:left w:val="none" w:sz="0" w:space="0" w:color="auto"/>
                    <w:bottom w:val="none" w:sz="0" w:space="0" w:color="auto"/>
                    <w:right w:val="none" w:sz="0" w:space="0" w:color="auto"/>
                  </w:divBdr>
                </w:div>
                <w:div w:id="863324562">
                  <w:marLeft w:val="640"/>
                  <w:marRight w:val="0"/>
                  <w:marTop w:val="0"/>
                  <w:marBottom w:val="0"/>
                  <w:divBdr>
                    <w:top w:val="none" w:sz="0" w:space="0" w:color="auto"/>
                    <w:left w:val="none" w:sz="0" w:space="0" w:color="auto"/>
                    <w:bottom w:val="none" w:sz="0" w:space="0" w:color="auto"/>
                    <w:right w:val="none" w:sz="0" w:space="0" w:color="auto"/>
                  </w:divBdr>
                </w:div>
                <w:div w:id="887259098">
                  <w:marLeft w:val="640"/>
                  <w:marRight w:val="0"/>
                  <w:marTop w:val="0"/>
                  <w:marBottom w:val="0"/>
                  <w:divBdr>
                    <w:top w:val="none" w:sz="0" w:space="0" w:color="auto"/>
                    <w:left w:val="none" w:sz="0" w:space="0" w:color="auto"/>
                    <w:bottom w:val="none" w:sz="0" w:space="0" w:color="auto"/>
                    <w:right w:val="none" w:sz="0" w:space="0" w:color="auto"/>
                  </w:divBdr>
                </w:div>
                <w:div w:id="891967857">
                  <w:marLeft w:val="640"/>
                  <w:marRight w:val="0"/>
                  <w:marTop w:val="0"/>
                  <w:marBottom w:val="0"/>
                  <w:divBdr>
                    <w:top w:val="none" w:sz="0" w:space="0" w:color="auto"/>
                    <w:left w:val="none" w:sz="0" w:space="0" w:color="auto"/>
                    <w:bottom w:val="none" w:sz="0" w:space="0" w:color="auto"/>
                    <w:right w:val="none" w:sz="0" w:space="0" w:color="auto"/>
                  </w:divBdr>
                </w:div>
                <w:div w:id="989213702">
                  <w:marLeft w:val="640"/>
                  <w:marRight w:val="0"/>
                  <w:marTop w:val="0"/>
                  <w:marBottom w:val="0"/>
                  <w:divBdr>
                    <w:top w:val="none" w:sz="0" w:space="0" w:color="auto"/>
                    <w:left w:val="none" w:sz="0" w:space="0" w:color="auto"/>
                    <w:bottom w:val="none" w:sz="0" w:space="0" w:color="auto"/>
                    <w:right w:val="none" w:sz="0" w:space="0" w:color="auto"/>
                  </w:divBdr>
                </w:div>
                <w:div w:id="1063681387">
                  <w:marLeft w:val="640"/>
                  <w:marRight w:val="0"/>
                  <w:marTop w:val="0"/>
                  <w:marBottom w:val="0"/>
                  <w:divBdr>
                    <w:top w:val="none" w:sz="0" w:space="0" w:color="auto"/>
                    <w:left w:val="none" w:sz="0" w:space="0" w:color="auto"/>
                    <w:bottom w:val="none" w:sz="0" w:space="0" w:color="auto"/>
                    <w:right w:val="none" w:sz="0" w:space="0" w:color="auto"/>
                  </w:divBdr>
                </w:div>
                <w:div w:id="1263955030">
                  <w:marLeft w:val="640"/>
                  <w:marRight w:val="0"/>
                  <w:marTop w:val="0"/>
                  <w:marBottom w:val="0"/>
                  <w:divBdr>
                    <w:top w:val="none" w:sz="0" w:space="0" w:color="auto"/>
                    <w:left w:val="none" w:sz="0" w:space="0" w:color="auto"/>
                    <w:bottom w:val="none" w:sz="0" w:space="0" w:color="auto"/>
                    <w:right w:val="none" w:sz="0" w:space="0" w:color="auto"/>
                  </w:divBdr>
                </w:div>
                <w:div w:id="1319305262">
                  <w:marLeft w:val="640"/>
                  <w:marRight w:val="0"/>
                  <w:marTop w:val="0"/>
                  <w:marBottom w:val="0"/>
                  <w:divBdr>
                    <w:top w:val="none" w:sz="0" w:space="0" w:color="auto"/>
                    <w:left w:val="none" w:sz="0" w:space="0" w:color="auto"/>
                    <w:bottom w:val="none" w:sz="0" w:space="0" w:color="auto"/>
                    <w:right w:val="none" w:sz="0" w:space="0" w:color="auto"/>
                  </w:divBdr>
                </w:div>
                <w:div w:id="1466660720">
                  <w:marLeft w:val="640"/>
                  <w:marRight w:val="0"/>
                  <w:marTop w:val="0"/>
                  <w:marBottom w:val="0"/>
                  <w:divBdr>
                    <w:top w:val="none" w:sz="0" w:space="0" w:color="auto"/>
                    <w:left w:val="none" w:sz="0" w:space="0" w:color="auto"/>
                    <w:bottom w:val="none" w:sz="0" w:space="0" w:color="auto"/>
                    <w:right w:val="none" w:sz="0" w:space="0" w:color="auto"/>
                  </w:divBdr>
                </w:div>
                <w:div w:id="1500583555">
                  <w:marLeft w:val="640"/>
                  <w:marRight w:val="0"/>
                  <w:marTop w:val="0"/>
                  <w:marBottom w:val="0"/>
                  <w:divBdr>
                    <w:top w:val="none" w:sz="0" w:space="0" w:color="auto"/>
                    <w:left w:val="none" w:sz="0" w:space="0" w:color="auto"/>
                    <w:bottom w:val="none" w:sz="0" w:space="0" w:color="auto"/>
                    <w:right w:val="none" w:sz="0" w:space="0" w:color="auto"/>
                  </w:divBdr>
                </w:div>
                <w:div w:id="1541504877">
                  <w:marLeft w:val="640"/>
                  <w:marRight w:val="0"/>
                  <w:marTop w:val="0"/>
                  <w:marBottom w:val="0"/>
                  <w:divBdr>
                    <w:top w:val="none" w:sz="0" w:space="0" w:color="auto"/>
                    <w:left w:val="none" w:sz="0" w:space="0" w:color="auto"/>
                    <w:bottom w:val="none" w:sz="0" w:space="0" w:color="auto"/>
                    <w:right w:val="none" w:sz="0" w:space="0" w:color="auto"/>
                  </w:divBdr>
                </w:div>
                <w:div w:id="1552573020">
                  <w:marLeft w:val="640"/>
                  <w:marRight w:val="0"/>
                  <w:marTop w:val="0"/>
                  <w:marBottom w:val="0"/>
                  <w:divBdr>
                    <w:top w:val="none" w:sz="0" w:space="0" w:color="auto"/>
                    <w:left w:val="none" w:sz="0" w:space="0" w:color="auto"/>
                    <w:bottom w:val="none" w:sz="0" w:space="0" w:color="auto"/>
                    <w:right w:val="none" w:sz="0" w:space="0" w:color="auto"/>
                  </w:divBdr>
                </w:div>
                <w:div w:id="1583761474">
                  <w:marLeft w:val="640"/>
                  <w:marRight w:val="0"/>
                  <w:marTop w:val="0"/>
                  <w:marBottom w:val="0"/>
                  <w:divBdr>
                    <w:top w:val="none" w:sz="0" w:space="0" w:color="auto"/>
                    <w:left w:val="none" w:sz="0" w:space="0" w:color="auto"/>
                    <w:bottom w:val="none" w:sz="0" w:space="0" w:color="auto"/>
                    <w:right w:val="none" w:sz="0" w:space="0" w:color="auto"/>
                  </w:divBdr>
                </w:div>
                <w:div w:id="1704751333">
                  <w:marLeft w:val="640"/>
                  <w:marRight w:val="0"/>
                  <w:marTop w:val="0"/>
                  <w:marBottom w:val="0"/>
                  <w:divBdr>
                    <w:top w:val="none" w:sz="0" w:space="0" w:color="auto"/>
                    <w:left w:val="none" w:sz="0" w:space="0" w:color="auto"/>
                    <w:bottom w:val="none" w:sz="0" w:space="0" w:color="auto"/>
                    <w:right w:val="none" w:sz="0" w:space="0" w:color="auto"/>
                  </w:divBdr>
                </w:div>
                <w:div w:id="1708795327">
                  <w:marLeft w:val="640"/>
                  <w:marRight w:val="0"/>
                  <w:marTop w:val="0"/>
                  <w:marBottom w:val="0"/>
                  <w:divBdr>
                    <w:top w:val="none" w:sz="0" w:space="0" w:color="auto"/>
                    <w:left w:val="none" w:sz="0" w:space="0" w:color="auto"/>
                    <w:bottom w:val="none" w:sz="0" w:space="0" w:color="auto"/>
                    <w:right w:val="none" w:sz="0" w:space="0" w:color="auto"/>
                  </w:divBdr>
                </w:div>
                <w:div w:id="1719551631">
                  <w:marLeft w:val="640"/>
                  <w:marRight w:val="0"/>
                  <w:marTop w:val="0"/>
                  <w:marBottom w:val="0"/>
                  <w:divBdr>
                    <w:top w:val="none" w:sz="0" w:space="0" w:color="auto"/>
                    <w:left w:val="none" w:sz="0" w:space="0" w:color="auto"/>
                    <w:bottom w:val="none" w:sz="0" w:space="0" w:color="auto"/>
                    <w:right w:val="none" w:sz="0" w:space="0" w:color="auto"/>
                  </w:divBdr>
                </w:div>
                <w:div w:id="1764497195">
                  <w:marLeft w:val="640"/>
                  <w:marRight w:val="0"/>
                  <w:marTop w:val="0"/>
                  <w:marBottom w:val="0"/>
                  <w:divBdr>
                    <w:top w:val="none" w:sz="0" w:space="0" w:color="auto"/>
                    <w:left w:val="none" w:sz="0" w:space="0" w:color="auto"/>
                    <w:bottom w:val="none" w:sz="0" w:space="0" w:color="auto"/>
                    <w:right w:val="none" w:sz="0" w:space="0" w:color="auto"/>
                  </w:divBdr>
                </w:div>
                <w:div w:id="1772243894">
                  <w:marLeft w:val="640"/>
                  <w:marRight w:val="0"/>
                  <w:marTop w:val="0"/>
                  <w:marBottom w:val="0"/>
                  <w:divBdr>
                    <w:top w:val="none" w:sz="0" w:space="0" w:color="auto"/>
                    <w:left w:val="none" w:sz="0" w:space="0" w:color="auto"/>
                    <w:bottom w:val="none" w:sz="0" w:space="0" w:color="auto"/>
                    <w:right w:val="none" w:sz="0" w:space="0" w:color="auto"/>
                  </w:divBdr>
                </w:div>
                <w:div w:id="1813978379">
                  <w:marLeft w:val="640"/>
                  <w:marRight w:val="0"/>
                  <w:marTop w:val="0"/>
                  <w:marBottom w:val="0"/>
                  <w:divBdr>
                    <w:top w:val="none" w:sz="0" w:space="0" w:color="auto"/>
                    <w:left w:val="none" w:sz="0" w:space="0" w:color="auto"/>
                    <w:bottom w:val="none" w:sz="0" w:space="0" w:color="auto"/>
                    <w:right w:val="none" w:sz="0" w:space="0" w:color="auto"/>
                  </w:divBdr>
                </w:div>
                <w:div w:id="1819491986">
                  <w:marLeft w:val="640"/>
                  <w:marRight w:val="0"/>
                  <w:marTop w:val="0"/>
                  <w:marBottom w:val="0"/>
                  <w:divBdr>
                    <w:top w:val="none" w:sz="0" w:space="0" w:color="auto"/>
                    <w:left w:val="none" w:sz="0" w:space="0" w:color="auto"/>
                    <w:bottom w:val="none" w:sz="0" w:space="0" w:color="auto"/>
                    <w:right w:val="none" w:sz="0" w:space="0" w:color="auto"/>
                  </w:divBdr>
                </w:div>
                <w:div w:id="1991523005">
                  <w:marLeft w:val="640"/>
                  <w:marRight w:val="0"/>
                  <w:marTop w:val="0"/>
                  <w:marBottom w:val="0"/>
                  <w:divBdr>
                    <w:top w:val="none" w:sz="0" w:space="0" w:color="auto"/>
                    <w:left w:val="none" w:sz="0" w:space="0" w:color="auto"/>
                    <w:bottom w:val="none" w:sz="0" w:space="0" w:color="auto"/>
                    <w:right w:val="none" w:sz="0" w:space="0" w:color="auto"/>
                  </w:divBdr>
                </w:div>
                <w:div w:id="2018730174">
                  <w:marLeft w:val="640"/>
                  <w:marRight w:val="0"/>
                  <w:marTop w:val="0"/>
                  <w:marBottom w:val="0"/>
                  <w:divBdr>
                    <w:top w:val="none" w:sz="0" w:space="0" w:color="auto"/>
                    <w:left w:val="none" w:sz="0" w:space="0" w:color="auto"/>
                    <w:bottom w:val="none" w:sz="0" w:space="0" w:color="auto"/>
                    <w:right w:val="none" w:sz="0" w:space="0" w:color="auto"/>
                  </w:divBdr>
                </w:div>
                <w:div w:id="2064135420">
                  <w:marLeft w:val="640"/>
                  <w:marRight w:val="0"/>
                  <w:marTop w:val="0"/>
                  <w:marBottom w:val="0"/>
                  <w:divBdr>
                    <w:top w:val="none" w:sz="0" w:space="0" w:color="auto"/>
                    <w:left w:val="none" w:sz="0" w:space="0" w:color="auto"/>
                    <w:bottom w:val="none" w:sz="0" w:space="0" w:color="auto"/>
                    <w:right w:val="none" w:sz="0" w:space="0" w:color="auto"/>
                  </w:divBdr>
                </w:div>
                <w:div w:id="2069526422">
                  <w:marLeft w:val="640"/>
                  <w:marRight w:val="0"/>
                  <w:marTop w:val="0"/>
                  <w:marBottom w:val="0"/>
                  <w:divBdr>
                    <w:top w:val="none" w:sz="0" w:space="0" w:color="auto"/>
                    <w:left w:val="none" w:sz="0" w:space="0" w:color="auto"/>
                    <w:bottom w:val="none" w:sz="0" w:space="0" w:color="auto"/>
                    <w:right w:val="none" w:sz="0" w:space="0" w:color="auto"/>
                  </w:divBdr>
                </w:div>
                <w:div w:id="2076312432">
                  <w:marLeft w:val="640"/>
                  <w:marRight w:val="0"/>
                  <w:marTop w:val="0"/>
                  <w:marBottom w:val="0"/>
                  <w:divBdr>
                    <w:top w:val="none" w:sz="0" w:space="0" w:color="auto"/>
                    <w:left w:val="none" w:sz="0" w:space="0" w:color="auto"/>
                    <w:bottom w:val="none" w:sz="0" w:space="0" w:color="auto"/>
                    <w:right w:val="none" w:sz="0" w:space="0" w:color="auto"/>
                  </w:divBdr>
                </w:div>
                <w:div w:id="2101102526">
                  <w:marLeft w:val="640"/>
                  <w:marRight w:val="0"/>
                  <w:marTop w:val="0"/>
                  <w:marBottom w:val="0"/>
                  <w:divBdr>
                    <w:top w:val="none" w:sz="0" w:space="0" w:color="auto"/>
                    <w:left w:val="none" w:sz="0" w:space="0" w:color="auto"/>
                    <w:bottom w:val="none" w:sz="0" w:space="0" w:color="auto"/>
                    <w:right w:val="none" w:sz="0" w:space="0" w:color="auto"/>
                  </w:divBdr>
                </w:div>
                <w:div w:id="2105763723">
                  <w:marLeft w:val="640"/>
                  <w:marRight w:val="0"/>
                  <w:marTop w:val="0"/>
                  <w:marBottom w:val="0"/>
                  <w:divBdr>
                    <w:top w:val="none" w:sz="0" w:space="0" w:color="auto"/>
                    <w:left w:val="none" w:sz="0" w:space="0" w:color="auto"/>
                    <w:bottom w:val="none" w:sz="0" w:space="0" w:color="auto"/>
                    <w:right w:val="none" w:sz="0" w:space="0" w:color="auto"/>
                  </w:divBdr>
                </w:div>
              </w:divsChild>
            </w:div>
            <w:div w:id="1374650346">
              <w:marLeft w:val="0"/>
              <w:marRight w:val="0"/>
              <w:marTop w:val="0"/>
              <w:marBottom w:val="0"/>
              <w:divBdr>
                <w:top w:val="none" w:sz="0" w:space="0" w:color="auto"/>
                <w:left w:val="none" w:sz="0" w:space="0" w:color="auto"/>
                <w:bottom w:val="none" w:sz="0" w:space="0" w:color="auto"/>
                <w:right w:val="none" w:sz="0" w:space="0" w:color="auto"/>
              </w:divBdr>
              <w:divsChild>
                <w:div w:id="171914077">
                  <w:marLeft w:val="640"/>
                  <w:marRight w:val="0"/>
                  <w:marTop w:val="0"/>
                  <w:marBottom w:val="0"/>
                  <w:divBdr>
                    <w:top w:val="none" w:sz="0" w:space="0" w:color="auto"/>
                    <w:left w:val="none" w:sz="0" w:space="0" w:color="auto"/>
                    <w:bottom w:val="none" w:sz="0" w:space="0" w:color="auto"/>
                    <w:right w:val="none" w:sz="0" w:space="0" w:color="auto"/>
                  </w:divBdr>
                </w:div>
                <w:div w:id="181286640">
                  <w:marLeft w:val="640"/>
                  <w:marRight w:val="0"/>
                  <w:marTop w:val="0"/>
                  <w:marBottom w:val="0"/>
                  <w:divBdr>
                    <w:top w:val="none" w:sz="0" w:space="0" w:color="auto"/>
                    <w:left w:val="none" w:sz="0" w:space="0" w:color="auto"/>
                    <w:bottom w:val="none" w:sz="0" w:space="0" w:color="auto"/>
                    <w:right w:val="none" w:sz="0" w:space="0" w:color="auto"/>
                  </w:divBdr>
                </w:div>
                <w:div w:id="200636985">
                  <w:marLeft w:val="640"/>
                  <w:marRight w:val="0"/>
                  <w:marTop w:val="0"/>
                  <w:marBottom w:val="0"/>
                  <w:divBdr>
                    <w:top w:val="none" w:sz="0" w:space="0" w:color="auto"/>
                    <w:left w:val="none" w:sz="0" w:space="0" w:color="auto"/>
                    <w:bottom w:val="none" w:sz="0" w:space="0" w:color="auto"/>
                    <w:right w:val="none" w:sz="0" w:space="0" w:color="auto"/>
                  </w:divBdr>
                </w:div>
                <w:div w:id="240675820">
                  <w:marLeft w:val="640"/>
                  <w:marRight w:val="0"/>
                  <w:marTop w:val="0"/>
                  <w:marBottom w:val="0"/>
                  <w:divBdr>
                    <w:top w:val="none" w:sz="0" w:space="0" w:color="auto"/>
                    <w:left w:val="none" w:sz="0" w:space="0" w:color="auto"/>
                    <w:bottom w:val="none" w:sz="0" w:space="0" w:color="auto"/>
                    <w:right w:val="none" w:sz="0" w:space="0" w:color="auto"/>
                  </w:divBdr>
                </w:div>
                <w:div w:id="275211409">
                  <w:marLeft w:val="640"/>
                  <w:marRight w:val="0"/>
                  <w:marTop w:val="0"/>
                  <w:marBottom w:val="0"/>
                  <w:divBdr>
                    <w:top w:val="none" w:sz="0" w:space="0" w:color="auto"/>
                    <w:left w:val="none" w:sz="0" w:space="0" w:color="auto"/>
                    <w:bottom w:val="none" w:sz="0" w:space="0" w:color="auto"/>
                    <w:right w:val="none" w:sz="0" w:space="0" w:color="auto"/>
                  </w:divBdr>
                </w:div>
                <w:div w:id="283199881">
                  <w:marLeft w:val="640"/>
                  <w:marRight w:val="0"/>
                  <w:marTop w:val="0"/>
                  <w:marBottom w:val="0"/>
                  <w:divBdr>
                    <w:top w:val="none" w:sz="0" w:space="0" w:color="auto"/>
                    <w:left w:val="none" w:sz="0" w:space="0" w:color="auto"/>
                    <w:bottom w:val="none" w:sz="0" w:space="0" w:color="auto"/>
                    <w:right w:val="none" w:sz="0" w:space="0" w:color="auto"/>
                  </w:divBdr>
                </w:div>
                <w:div w:id="288436847">
                  <w:marLeft w:val="640"/>
                  <w:marRight w:val="0"/>
                  <w:marTop w:val="0"/>
                  <w:marBottom w:val="0"/>
                  <w:divBdr>
                    <w:top w:val="none" w:sz="0" w:space="0" w:color="auto"/>
                    <w:left w:val="none" w:sz="0" w:space="0" w:color="auto"/>
                    <w:bottom w:val="none" w:sz="0" w:space="0" w:color="auto"/>
                    <w:right w:val="none" w:sz="0" w:space="0" w:color="auto"/>
                  </w:divBdr>
                </w:div>
                <w:div w:id="385690272">
                  <w:marLeft w:val="640"/>
                  <w:marRight w:val="0"/>
                  <w:marTop w:val="0"/>
                  <w:marBottom w:val="0"/>
                  <w:divBdr>
                    <w:top w:val="none" w:sz="0" w:space="0" w:color="auto"/>
                    <w:left w:val="none" w:sz="0" w:space="0" w:color="auto"/>
                    <w:bottom w:val="none" w:sz="0" w:space="0" w:color="auto"/>
                    <w:right w:val="none" w:sz="0" w:space="0" w:color="auto"/>
                  </w:divBdr>
                </w:div>
                <w:div w:id="420183019">
                  <w:marLeft w:val="640"/>
                  <w:marRight w:val="0"/>
                  <w:marTop w:val="0"/>
                  <w:marBottom w:val="0"/>
                  <w:divBdr>
                    <w:top w:val="none" w:sz="0" w:space="0" w:color="auto"/>
                    <w:left w:val="none" w:sz="0" w:space="0" w:color="auto"/>
                    <w:bottom w:val="none" w:sz="0" w:space="0" w:color="auto"/>
                    <w:right w:val="none" w:sz="0" w:space="0" w:color="auto"/>
                  </w:divBdr>
                </w:div>
                <w:div w:id="524250091">
                  <w:marLeft w:val="640"/>
                  <w:marRight w:val="0"/>
                  <w:marTop w:val="0"/>
                  <w:marBottom w:val="0"/>
                  <w:divBdr>
                    <w:top w:val="none" w:sz="0" w:space="0" w:color="auto"/>
                    <w:left w:val="none" w:sz="0" w:space="0" w:color="auto"/>
                    <w:bottom w:val="none" w:sz="0" w:space="0" w:color="auto"/>
                    <w:right w:val="none" w:sz="0" w:space="0" w:color="auto"/>
                  </w:divBdr>
                </w:div>
                <w:div w:id="535389795">
                  <w:marLeft w:val="640"/>
                  <w:marRight w:val="0"/>
                  <w:marTop w:val="0"/>
                  <w:marBottom w:val="0"/>
                  <w:divBdr>
                    <w:top w:val="none" w:sz="0" w:space="0" w:color="auto"/>
                    <w:left w:val="none" w:sz="0" w:space="0" w:color="auto"/>
                    <w:bottom w:val="none" w:sz="0" w:space="0" w:color="auto"/>
                    <w:right w:val="none" w:sz="0" w:space="0" w:color="auto"/>
                  </w:divBdr>
                </w:div>
                <w:div w:id="556084855">
                  <w:marLeft w:val="640"/>
                  <w:marRight w:val="0"/>
                  <w:marTop w:val="0"/>
                  <w:marBottom w:val="0"/>
                  <w:divBdr>
                    <w:top w:val="none" w:sz="0" w:space="0" w:color="auto"/>
                    <w:left w:val="none" w:sz="0" w:space="0" w:color="auto"/>
                    <w:bottom w:val="none" w:sz="0" w:space="0" w:color="auto"/>
                    <w:right w:val="none" w:sz="0" w:space="0" w:color="auto"/>
                  </w:divBdr>
                </w:div>
                <w:div w:id="567419637">
                  <w:marLeft w:val="640"/>
                  <w:marRight w:val="0"/>
                  <w:marTop w:val="0"/>
                  <w:marBottom w:val="0"/>
                  <w:divBdr>
                    <w:top w:val="none" w:sz="0" w:space="0" w:color="auto"/>
                    <w:left w:val="none" w:sz="0" w:space="0" w:color="auto"/>
                    <w:bottom w:val="none" w:sz="0" w:space="0" w:color="auto"/>
                    <w:right w:val="none" w:sz="0" w:space="0" w:color="auto"/>
                  </w:divBdr>
                </w:div>
                <w:div w:id="639461296">
                  <w:marLeft w:val="640"/>
                  <w:marRight w:val="0"/>
                  <w:marTop w:val="0"/>
                  <w:marBottom w:val="0"/>
                  <w:divBdr>
                    <w:top w:val="none" w:sz="0" w:space="0" w:color="auto"/>
                    <w:left w:val="none" w:sz="0" w:space="0" w:color="auto"/>
                    <w:bottom w:val="none" w:sz="0" w:space="0" w:color="auto"/>
                    <w:right w:val="none" w:sz="0" w:space="0" w:color="auto"/>
                  </w:divBdr>
                </w:div>
                <w:div w:id="681854809">
                  <w:marLeft w:val="640"/>
                  <w:marRight w:val="0"/>
                  <w:marTop w:val="0"/>
                  <w:marBottom w:val="0"/>
                  <w:divBdr>
                    <w:top w:val="none" w:sz="0" w:space="0" w:color="auto"/>
                    <w:left w:val="none" w:sz="0" w:space="0" w:color="auto"/>
                    <w:bottom w:val="none" w:sz="0" w:space="0" w:color="auto"/>
                    <w:right w:val="none" w:sz="0" w:space="0" w:color="auto"/>
                  </w:divBdr>
                </w:div>
                <w:div w:id="690837461">
                  <w:marLeft w:val="640"/>
                  <w:marRight w:val="0"/>
                  <w:marTop w:val="0"/>
                  <w:marBottom w:val="0"/>
                  <w:divBdr>
                    <w:top w:val="none" w:sz="0" w:space="0" w:color="auto"/>
                    <w:left w:val="none" w:sz="0" w:space="0" w:color="auto"/>
                    <w:bottom w:val="none" w:sz="0" w:space="0" w:color="auto"/>
                    <w:right w:val="none" w:sz="0" w:space="0" w:color="auto"/>
                  </w:divBdr>
                </w:div>
                <w:div w:id="724178572">
                  <w:marLeft w:val="640"/>
                  <w:marRight w:val="0"/>
                  <w:marTop w:val="0"/>
                  <w:marBottom w:val="0"/>
                  <w:divBdr>
                    <w:top w:val="none" w:sz="0" w:space="0" w:color="auto"/>
                    <w:left w:val="none" w:sz="0" w:space="0" w:color="auto"/>
                    <w:bottom w:val="none" w:sz="0" w:space="0" w:color="auto"/>
                    <w:right w:val="none" w:sz="0" w:space="0" w:color="auto"/>
                  </w:divBdr>
                </w:div>
                <w:div w:id="753356368">
                  <w:marLeft w:val="640"/>
                  <w:marRight w:val="0"/>
                  <w:marTop w:val="0"/>
                  <w:marBottom w:val="0"/>
                  <w:divBdr>
                    <w:top w:val="none" w:sz="0" w:space="0" w:color="auto"/>
                    <w:left w:val="none" w:sz="0" w:space="0" w:color="auto"/>
                    <w:bottom w:val="none" w:sz="0" w:space="0" w:color="auto"/>
                    <w:right w:val="none" w:sz="0" w:space="0" w:color="auto"/>
                  </w:divBdr>
                </w:div>
                <w:div w:id="816529593">
                  <w:marLeft w:val="640"/>
                  <w:marRight w:val="0"/>
                  <w:marTop w:val="0"/>
                  <w:marBottom w:val="0"/>
                  <w:divBdr>
                    <w:top w:val="none" w:sz="0" w:space="0" w:color="auto"/>
                    <w:left w:val="none" w:sz="0" w:space="0" w:color="auto"/>
                    <w:bottom w:val="none" w:sz="0" w:space="0" w:color="auto"/>
                    <w:right w:val="none" w:sz="0" w:space="0" w:color="auto"/>
                  </w:divBdr>
                </w:div>
                <w:div w:id="872378952">
                  <w:marLeft w:val="640"/>
                  <w:marRight w:val="0"/>
                  <w:marTop w:val="0"/>
                  <w:marBottom w:val="0"/>
                  <w:divBdr>
                    <w:top w:val="none" w:sz="0" w:space="0" w:color="auto"/>
                    <w:left w:val="none" w:sz="0" w:space="0" w:color="auto"/>
                    <w:bottom w:val="none" w:sz="0" w:space="0" w:color="auto"/>
                    <w:right w:val="none" w:sz="0" w:space="0" w:color="auto"/>
                  </w:divBdr>
                </w:div>
                <w:div w:id="948776748">
                  <w:marLeft w:val="640"/>
                  <w:marRight w:val="0"/>
                  <w:marTop w:val="0"/>
                  <w:marBottom w:val="0"/>
                  <w:divBdr>
                    <w:top w:val="none" w:sz="0" w:space="0" w:color="auto"/>
                    <w:left w:val="none" w:sz="0" w:space="0" w:color="auto"/>
                    <w:bottom w:val="none" w:sz="0" w:space="0" w:color="auto"/>
                    <w:right w:val="none" w:sz="0" w:space="0" w:color="auto"/>
                  </w:divBdr>
                </w:div>
                <w:div w:id="958025341">
                  <w:marLeft w:val="640"/>
                  <w:marRight w:val="0"/>
                  <w:marTop w:val="0"/>
                  <w:marBottom w:val="0"/>
                  <w:divBdr>
                    <w:top w:val="none" w:sz="0" w:space="0" w:color="auto"/>
                    <w:left w:val="none" w:sz="0" w:space="0" w:color="auto"/>
                    <w:bottom w:val="none" w:sz="0" w:space="0" w:color="auto"/>
                    <w:right w:val="none" w:sz="0" w:space="0" w:color="auto"/>
                  </w:divBdr>
                </w:div>
                <w:div w:id="970288196">
                  <w:marLeft w:val="640"/>
                  <w:marRight w:val="0"/>
                  <w:marTop w:val="0"/>
                  <w:marBottom w:val="0"/>
                  <w:divBdr>
                    <w:top w:val="none" w:sz="0" w:space="0" w:color="auto"/>
                    <w:left w:val="none" w:sz="0" w:space="0" w:color="auto"/>
                    <w:bottom w:val="none" w:sz="0" w:space="0" w:color="auto"/>
                    <w:right w:val="none" w:sz="0" w:space="0" w:color="auto"/>
                  </w:divBdr>
                </w:div>
                <w:div w:id="1038775079">
                  <w:marLeft w:val="640"/>
                  <w:marRight w:val="0"/>
                  <w:marTop w:val="0"/>
                  <w:marBottom w:val="0"/>
                  <w:divBdr>
                    <w:top w:val="none" w:sz="0" w:space="0" w:color="auto"/>
                    <w:left w:val="none" w:sz="0" w:space="0" w:color="auto"/>
                    <w:bottom w:val="none" w:sz="0" w:space="0" w:color="auto"/>
                    <w:right w:val="none" w:sz="0" w:space="0" w:color="auto"/>
                  </w:divBdr>
                </w:div>
                <w:div w:id="1088965215">
                  <w:marLeft w:val="640"/>
                  <w:marRight w:val="0"/>
                  <w:marTop w:val="0"/>
                  <w:marBottom w:val="0"/>
                  <w:divBdr>
                    <w:top w:val="none" w:sz="0" w:space="0" w:color="auto"/>
                    <w:left w:val="none" w:sz="0" w:space="0" w:color="auto"/>
                    <w:bottom w:val="none" w:sz="0" w:space="0" w:color="auto"/>
                    <w:right w:val="none" w:sz="0" w:space="0" w:color="auto"/>
                  </w:divBdr>
                </w:div>
                <w:div w:id="1096710432">
                  <w:marLeft w:val="640"/>
                  <w:marRight w:val="0"/>
                  <w:marTop w:val="0"/>
                  <w:marBottom w:val="0"/>
                  <w:divBdr>
                    <w:top w:val="none" w:sz="0" w:space="0" w:color="auto"/>
                    <w:left w:val="none" w:sz="0" w:space="0" w:color="auto"/>
                    <w:bottom w:val="none" w:sz="0" w:space="0" w:color="auto"/>
                    <w:right w:val="none" w:sz="0" w:space="0" w:color="auto"/>
                  </w:divBdr>
                </w:div>
                <w:div w:id="1163932493">
                  <w:marLeft w:val="640"/>
                  <w:marRight w:val="0"/>
                  <w:marTop w:val="0"/>
                  <w:marBottom w:val="0"/>
                  <w:divBdr>
                    <w:top w:val="none" w:sz="0" w:space="0" w:color="auto"/>
                    <w:left w:val="none" w:sz="0" w:space="0" w:color="auto"/>
                    <w:bottom w:val="none" w:sz="0" w:space="0" w:color="auto"/>
                    <w:right w:val="none" w:sz="0" w:space="0" w:color="auto"/>
                  </w:divBdr>
                </w:div>
                <w:div w:id="1187282705">
                  <w:marLeft w:val="640"/>
                  <w:marRight w:val="0"/>
                  <w:marTop w:val="0"/>
                  <w:marBottom w:val="0"/>
                  <w:divBdr>
                    <w:top w:val="none" w:sz="0" w:space="0" w:color="auto"/>
                    <w:left w:val="none" w:sz="0" w:space="0" w:color="auto"/>
                    <w:bottom w:val="none" w:sz="0" w:space="0" w:color="auto"/>
                    <w:right w:val="none" w:sz="0" w:space="0" w:color="auto"/>
                  </w:divBdr>
                </w:div>
                <w:div w:id="1211071121">
                  <w:marLeft w:val="640"/>
                  <w:marRight w:val="0"/>
                  <w:marTop w:val="0"/>
                  <w:marBottom w:val="0"/>
                  <w:divBdr>
                    <w:top w:val="none" w:sz="0" w:space="0" w:color="auto"/>
                    <w:left w:val="none" w:sz="0" w:space="0" w:color="auto"/>
                    <w:bottom w:val="none" w:sz="0" w:space="0" w:color="auto"/>
                    <w:right w:val="none" w:sz="0" w:space="0" w:color="auto"/>
                  </w:divBdr>
                </w:div>
                <w:div w:id="1284456820">
                  <w:marLeft w:val="640"/>
                  <w:marRight w:val="0"/>
                  <w:marTop w:val="0"/>
                  <w:marBottom w:val="0"/>
                  <w:divBdr>
                    <w:top w:val="none" w:sz="0" w:space="0" w:color="auto"/>
                    <w:left w:val="none" w:sz="0" w:space="0" w:color="auto"/>
                    <w:bottom w:val="none" w:sz="0" w:space="0" w:color="auto"/>
                    <w:right w:val="none" w:sz="0" w:space="0" w:color="auto"/>
                  </w:divBdr>
                </w:div>
                <w:div w:id="1306085950">
                  <w:marLeft w:val="640"/>
                  <w:marRight w:val="0"/>
                  <w:marTop w:val="0"/>
                  <w:marBottom w:val="0"/>
                  <w:divBdr>
                    <w:top w:val="none" w:sz="0" w:space="0" w:color="auto"/>
                    <w:left w:val="none" w:sz="0" w:space="0" w:color="auto"/>
                    <w:bottom w:val="none" w:sz="0" w:space="0" w:color="auto"/>
                    <w:right w:val="none" w:sz="0" w:space="0" w:color="auto"/>
                  </w:divBdr>
                </w:div>
                <w:div w:id="1321082303">
                  <w:marLeft w:val="640"/>
                  <w:marRight w:val="0"/>
                  <w:marTop w:val="0"/>
                  <w:marBottom w:val="0"/>
                  <w:divBdr>
                    <w:top w:val="none" w:sz="0" w:space="0" w:color="auto"/>
                    <w:left w:val="none" w:sz="0" w:space="0" w:color="auto"/>
                    <w:bottom w:val="none" w:sz="0" w:space="0" w:color="auto"/>
                    <w:right w:val="none" w:sz="0" w:space="0" w:color="auto"/>
                  </w:divBdr>
                </w:div>
                <w:div w:id="1321690421">
                  <w:marLeft w:val="640"/>
                  <w:marRight w:val="0"/>
                  <w:marTop w:val="0"/>
                  <w:marBottom w:val="0"/>
                  <w:divBdr>
                    <w:top w:val="none" w:sz="0" w:space="0" w:color="auto"/>
                    <w:left w:val="none" w:sz="0" w:space="0" w:color="auto"/>
                    <w:bottom w:val="none" w:sz="0" w:space="0" w:color="auto"/>
                    <w:right w:val="none" w:sz="0" w:space="0" w:color="auto"/>
                  </w:divBdr>
                </w:div>
                <w:div w:id="1366906542">
                  <w:marLeft w:val="640"/>
                  <w:marRight w:val="0"/>
                  <w:marTop w:val="0"/>
                  <w:marBottom w:val="0"/>
                  <w:divBdr>
                    <w:top w:val="none" w:sz="0" w:space="0" w:color="auto"/>
                    <w:left w:val="none" w:sz="0" w:space="0" w:color="auto"/>
                    <w:bottom w:val="none" w:sz="0" w:space="0" w:color="auto"/>
                    <w:right w:val="none" w:sz="0" w:space="0" w:color="auto"/>
                  </w:divBdr>
                </w:div>
                <w:div w:id="1420716099">
                  <w:marLeft w:val="640"/>
                  <w:marRight w:val="0"/>
                  <w:marTop w:val="0"/>
                  <w:marBottom w:val="0"/>
                  <w:divBdr>
                    <w:top w:val="none" w:sz="0" w:space="0" w:color="auto"/>
                    <w:left w:val="none" w:sz="0" w:space="0" w:color="auto"/>
                    <w:bottom w:val="none" w:sz="0" w:space="0" w:color="auto"/>
                    <w:right w:val="none" w:sz="0" w:space="0" w:color="auto"/>
                  </w:divBdr>
                </w:div>
                <w:div w:id="1485463560">
                  <w:marLeft w:val="640"/>
                  <w:marRight w:val="0"/>
                  <w:marTop w:val="0"/>
                  <w:marBottom w:val="0"/>
                  <w:divBdr>
                    <w:top w:val="none" w:sz="0" w:space="0" w:color="auto"/>
                    <w:left w:val="none" w:sz="0" w:space="0" w:color="auto"/>
                    <w:bottom w:val="none" w:sz="0" w:space="0" w:color="auto"/>
                    <w:right w:val="none" w:sz="0" w:space="0" w:color="auto"/>
                  </w:divBdr>
                </w:div>
                <w:div w:id="1549801889">
                  <w:marLeft w:val="640"/>
                  <w:marRight w:val="0"/>
                  <w:marTop w:val="0"/>
                  <w:marBottom w:val="0"/>
                  <w:divBdr>
                    <w:top w:val="none" w:sz="0" w:space="0" w:color="auto"/>
                    <w:left w:val="none" w:sz="0" w:space="0" w:color="auto"/>
                    <w:bottom w:val="none" w:sz="0" w:space="0" w:color="auto"/>
                    <w:right w:val="none" w:sz="0" w:space="0" w:color="auto"/>
                  </w:divBdr>
                </w:div>
                <w:div w:id="1630890439">
                  <w:marLeft w:val="640"/>
                  <w:marRight w:val="0"/>
                  <w:marTop w:val="0"/>
                  <w:marBottom w:val="0"/>
                  <w:divBdr>
                    <w:top w:val="none" w:sz="0" w:space="0" w:color="auto"/>
                    <w:left w:val="none" w:sz="0" w:space="0" w:color="auto"/>
                    <w:bottom w:val="none" w:sz="0" w:space="0" w:color="auto"/>
                    <w:right w:val="none" w:sz="0" w:space="0" w:color="auto"/>
                  </w:divBdr>
                </w:div>
                <w:div w:id="1760246427">
                  <w:marLeft w:val="640"/>
                  <w:marRight w:val="0"/>
                  <w:marTop w:val="0"/>
                  <w:marBottom w:val="0"/>
                  <w:divBdr>
                    <w:top w:val="none" w:sz="0" w:space="0" w:color="auto"/>
                    <w:left w:val="none" w:sz="0" w:space="0" w:color="auto"/>
                    <w:bottom w:val="none" w:sz="0" w:space="0" w:color="auto"/>
                    <w:right w:val="none" w:sz="0" w:space="0" w:color="auto"/>
                  </w:divBdr>
                </w:div>
                <w:div w:id="1776750160">
                  <w:marLeft w:val="640"/>
                  <w:marRight w:val="0"/>
                  <w:marTop w:val="0"/>
                  <w:marBottom w:val="0"/>
                  <w:divBdr>
                    <w:top w:val="none" w:sz="0" w:space="0" w:color="auto"/>
                    <w:left w:val="none" w:sz="0" w:space="0" w:color="auto"/>
                    <w:bottom w:val="none" w:sz="0" w:space="0" w:color="auto"/>
                    <w:right w:val="none" w:sz="0" w:space="0" w:color="auto"/>
                  </w:divBdr>
                </w:div>
                <w:div w:id="1804545154">
                  <w:marLeft w:val="640"/>
                  <w:marRight w:val="0"/>
                  <w:marTop w:val="0"/>
                  <w:marBottom w:val="0"/>
                  <w:divBdr>
                    <w:top w:val="none" w:sz="0" w:space="0" w:color="auto"/>
                    <w:left w:val="none" w:sz="0" w:space="0" w:color="auto"/>
                    <w:bottom w:val="none" w:sz="0" w:space="0" w:color="auto"/>
                    <w:right w:val="none" w:sz="0" w:space="0" w:color="auto"/>
                  </w:divBdr>
                </w:div>
                <w:div w:id="1833058731">
                  <w:marLeft w:val="640"/>
                  <w:marRight w:val="0"/>
                  <w:marTop w:val="0"/>
                  <w:marBottom w:val="0"/>
                  <w:divBdr>
                    <w:top w:val="none" w:sz="0" w:space="0" w:color="auto"/>
                    <w:left w:val="none" w:sz="0" w:space="0" w:color="auto"/>
                    <w:bottom w:val="none" w:sz="0" w:space="0" w:color="auto"/>
                    <w:right w:val="none" w:sz="0" w:space="0" w:color="auto"/>
                  </w:divBdr>
                </w:div>
                <w:div w:id="1922982774">
                  <w:marLeft w:val="640"/>
                  <w:marRight w:val="0"/>
                  <w:marTop w:val="0"/>
                  <w:marBottom w:val="0"/>
                  <w:divBdr>
                    <w:top w:val="none" w:sz="0" w:space="0" w:color="auto"/>
                    <w:left w:val="none" w:sz="0" w:space="0" w:color="auto"/>
                    <w:bottom w:val="none" w:sz="0" w:space="0" w:color="auto"/>
                    <w:right w:val="none" w:sz="0" w:space="0" w:color="auto"/>
                  </w:divBdr>
                </w:div>
                <w:div w:id="2032147128">
                  <w:marLeft w:val="640"/>
                  <w:marRight w:val="0"/>
                  <w:marTop w:val="0"/>
                  <w:marBottom w:val="0"/>
                  <w:divBdr>
                    <w:top w:val="none" w:sz="0" w:space="0" w:color="auto"/>
                    <w:left w:val="none" w:sz="0" w:space="0" w:color="auto"/>
                    <w:bottom w:val="none" w:sz="0" w:space="0" w:color="auto"/>
                    <w:right w:val="none" w:sz="0" w:space="0" w:color="auto"/>
                  </w:divBdr>
                </w:div>
                <w:div w:id="2049184272">
                  <w:marLeft w:val="640"/>
                  <w:marRight w:val="0"/>
                  <w:marTop w:val="0"/>
                  <w:marBottom w:val="0"/>
                  <w:divBdr>
                    <w:top w:val="none" w:sz="0" w:space="0" w:color="auto"/>
                    <w:left w:val="none" w:sz="0" w:space="0" w:color="auto"/>
                    <w:bottom w:val="none" w:sz="0" w:space="0" w:color="auto"/>
                    <w:right w:val="none" w:sz="0" w:space="0" w:color="auto"/>
                  </w:divBdr>
                </w:div>
              </w:divsChild>
            </w:div>
            <w:div w:id="1727289694">
              <w:marLeft w:val="0"/>
              <w:marRight w:val="0"/>
              <w:marTop w:val="0"/>
              <w:marBottom w:val="0"/>
              <w:divBdr>
                <w:top w:val="none" w:sz="0" w:space="0" w:color="auto"/>
                <w:left w:val="none" w:sz="0" w:space="0" w:color="auto"/>
                <w:bottom w:val="none" w:sz="0" w:space="0" w:color="auto"/>
                <w:right w:val="none" w:sz="0" w:space="0" w:color="auto"/>
              </w:divBdr>
              <w:divsChild>
                <w:div w:id="2124741">
                  <w:marLeft w:val="640"/>
                  <w:marRight w:val="0"/>
                  <w:marTop w:val="0"/>
                  <w:marBottom w:val="0"/>
                  <w:divBdr>
                    <w:top w:val="none" w:sz="0" w:space="0" w:color="auto"/>
                    <w:left w:val="none" w:sz="0" w:space="0" w:color="auto"/>
                    <w:bottom w:val="none" w:sz="0" w:space="0" w:color="auto"/>
                    <w:right w:val="none" w:sz="0" w:space="0" w:color="auto"/>
                  </w:divBdr>
                </w:div>
                <w:div w:id="22094888">
                  <w:marLeft w:val="640"/>
                  <w:marRight w:val="0"/>
                  <w:marTop w:val="0"/>
                  <w:marBottom w:val="0"/>
                  <w:divBdr>
                    <w:top w:val="none" w:sz="0" w:space="0" w:color="auto"/>
                    <w:left w:val="none" w:sz="0" w:space="0" w:color="auto"/>
                    <w:bottom w:val="none" w:sz="0" w:space="0" w:color="auto"/>
                    <w:right w:val="none" w:sz="0" w:space="0" w:color="auto"/>
                  </w:divBdr>
                </w:div>
                <w:div w:id="81879159">
                  <w:marLeft w:val="640"/>
                  <w:marRight w:val="0"/>
                  <w:marTop w:val="0"/>
                  <w:marBottom w:val="0"/>
                  <w:divBdr>
                    <w:top w:val="none" w:sz="0" w:space="0" w:color="auto"/>
                    <w:left w:val="none" w:sz="0" w:space="0" w:color="auto"/>
                    <w:bottom w:val="none" w:sz="0" w:space="0" w:color="auto"/>
                    <w:right w:val="none" w:sz="0" w:space="0" w:color="auto"/>
                  </w:divBdr>
                </w:div>
                <w:div w:id="137382528">
                  <w:marLeft w:val="640"/>
                  <w:marRight w:val="0"/>
                  <w:marTop w:val="0"/>
                  <w:marBottom w:val="0"/>
                  <w:divBdr>
                    <w:top w:val="none" w:sz="0" w:space="0" w:color="auto"/>
                    <w:left w:val="none" w:sz="0" w:space="0" w:color="auto"/>
                    <w:bottom w:val="none" w:sz="0" w:space="0" w:color="auto"/>
                    <w:right w:val="none" w:sz="0" w:space="0" w:color="auto"/>
                  </w:divBdr>
                </w:div>
                <w:div w:id="143742791">
                  <w:marLeft w:val="640"/>
                  <w:marRight w:val="0"/>
                  <w:marTop w:val="0"/>
                  <w:marBottom w:val="0"/>
                  <w:divBdr>
                    <w:top w:val="none" w:sz="0" w:space="0" w:color="auto"/>
                    <w:left w:val="none" w:sz="0" w:space="0" w:color="auto"/>
                    <w:bottom w:val="none" w:sz="0" w:space="0" w:color="auto"/>
                    <w:right w:val="none" w:sz="0" w:space="0" w:color="auto"/>
                  </w:divBdr>
                </w:div>
                <w:div w:id="163322832">
                  <w:marLeft w:val="640"/>
                  <w:marRight w:val="0"/>
                  <w:marTop w:val="0"/>
                  <w:marBottom w:val="0"/>
                  <w:divBdr>
                    <w:top w:val="none" w:sz="0" w:space="0" w:color="auto"/>
                    <w:left w:val="none" w:sz="0" w:space="0" w:color="auto"/>
                    <w:bottom w:val="none" w:sz="0" w:space="0" w:color="auto"/>
                    <w:right w:val="none" w:sz="0" w:space="0" w:color="auto"/>
                  </w:divBdr>
                </w:div>
                <w:div w:id="196743588">
                  <w:marLeft w:val="640"/>
                  <w:marRight w:val="0"/>
                  <w:marTop w:val="0"/>
                  <w:marBottom w:val="0"/>
                  <w:divBdr>
                    <w:top w:val="none" w:sz="0" w:space="0" w:color="auto"/>
                    <w:left w:val="none" w:sz="0" w:space="0" w:color="auto"/>
                    <w:bottom w:val="none" w:sz="0" w:space="0" w:color="auto"/>
                    <w:right w:val="none" w:sz="0" w:space="0" w:color="auto"/>
                  </w:divBdr>
                </w:div>
                <w:div w:id="322583115">
                  <w:marLeft w:val="640"/>
                  <w:marRight w:val="0"/>
                  <w:marTop w:val="0"/>
                  <w:marBottom w:val="0"/>
                  <w:divBdr>
                    <w:top w:val="none" w:sz="0" w:space="0" w:color="auto"/>
                    <w:left w:val="none" w:sz="0" w:space="0" w:color="auto"/>
                    <w:bottom w:val="none" w:sz="0" w:space="0" w:color="auto"/>
                    <w:right w:val="none" w:sz="0" w:space="0" w:color="auto"/>
                  </w:divBdr>
                </w:div>
                <w:div w:id="383602583">
                  <w:marLeft w:val="640"/>
                  <w:marRight w:val="0"/>
                  <w:marTop w:val="0"/>
                  <w:marBottom w:val="0"/>
                  <w:divBdr>
                    <w:top w:val="none" w:sz="0" w:space="0" w:color="auto"/>
                    <w:left w:val="none" w:sz="0" w:space="0" w:color="auto"/>
                    <w:bottom w:val="none" w:sz="0" w:space="0" w:color="auto"/>
                    <w:right w:val="none" w:sz="0" w:space="0" w:color="auto"/>
                  </w:divBdr>
                </w:div>
                <w:div w:id="395053379">
                  <w:marLeft w:val="640"/>
                  <w:marRight w:val="0"/>
                  <w:marTop w:val="0"/>
                  <w:marBottom w:val="0"/>
                  <w:divBdr>
                    <w:top w:val="none" w:sz="0" w:space="0" w:color="auto"/>
                    <w:left w:val="none" w:sz="0" w:space="0" w:color="auto"/>
                    <w:bottom w:val="none" w:sz="0" w:space="0" w:color="auto"/>
                    <w:right w:val="none" w:sz="0" w:space="0" w:color="auto"/>
                  </w:divBdr>
                </w:div>
                <w:div w:id="418137339">
                  <w:marLeft w:val="640"/>
                  <w:marRight w:val="0"/>
                  <w:marTop w:val="0"/>
                  <w:marBottom w:val="0"/>
                  <w:divBdr>
                    <w:top w:val="none" w:sz="0" w:space="0" w:color="auto"/>
                    <w:left w:val="none" w:sz="0" w:space="0" w:color="auto"/>
                    <w:bottom w:val="none" w:sz="0" w:space="0" w:color="auto"/>
                    <w:right w:val="none" w:sz="0" w:space="0" w:color="auto"/>
                  </w:divBdr>
                </w:div>
                <w:div w:id="522402801">
                  <w:marLeft w:val="640"/>
                  <w:marRight w:val="0"/>
                  <w:marTop w:val="0"/>
                  <w:marBottom w:val="0"/>
                  <w:divBdr>
                    <w:top w:val="none" w:sz="0" w:space="0" w:color="auto"/>
                    <w:left w:val="none" w:sz="0" w:space="0" w:color="auto"/>
                    <w:bottom w:val="none" w:sz="0" w:space="0" w:color="auto"/>
                    <w:right w:val="none" w:sz="0" w:space="0" w:color="auto"/>
                  </w:divBdr>
                </w:div>
                <w:div w:id="523903292">
                  <w:marLeft w:val="640"/>
                  <w:marRight w:val="0"/>
                  <w:marTop w:val="0"/>
                  <w:marBottom w:val="0"/>
                  <w:divBdr>
                    <w:top w:val="none" w:sz="0" w:space="0" w:color="auto"/>
                    <w:left w:val="none" w:sz="0" w:space="0" w:color="auto"/>
                    <w:bottom w:val="none" w:sz="0" w:space="0" w:color="auto"/>
                    <w:right w:val="none" w:sz="0" w:space="0" w:color="auto"/>
                  </w:divBdr>
                </w:div>
                <w:div w:id="525211820">
                  <w:marLeft w:val="640"/>
                  <w:marRight w:val="0"/>
                  <w:marTop w:val="0"/>
                  <w:marBottom w:val="0"/>
                  <w:divBdr>
                    <w:top w:val="none" w:sz="0" w:space="0" w:color="auto"/>
                    <w:left w:val="none" w:sz="0" w:space="0" w:color="auto"/>
                    <w:bottom w:val="none" w:sz="0" w:space="0" w:color="auto"/>
                    <w:right w:val="none" w:sz="0" w:space="0" w:color="auto"/>
                  </w:divBdr>
                </w:div>
                <w:div w:id="561259627">
                  <w:marLeft w:val="640"/>
                  <w:marRight w:val="0"/>
                  <w:marTop w:val="0"/>
                  <w:marBottom w:val="0"/>
                  <w:divBdr>
                    <w:top w:val="none" w:sz="0" w:space="0" w:color="auto"/>
                    <w:left w:val="none" w:sz="0" w:space="0" w:color="auto"/>
                    <w:bottom w:val="none" w:sz="0" w:space="0" w:color="auto"/>
                    <w:right w:val="none" w:sz="0" w:space="0" w:color="auto"/>
                  </w:divBdr>
                </w:div>
                <w:div w:id="715663175">
                  <w:marLeft w:val="640"/>
                  <w:marRight w:val="0"/>
                  <w:marTop w:val="0"/>
                  <w:marBottom w:val="0"/>
                  <w:divBdr>
                    <w:top w:val="none" w:sz="0" w:space="0" w:color="auto"/>
                    <w:left w:val="none" w:sz="0" w:space="0" w:color="auto"/>
                    <w:bottom w:val="none" w:sz="0" w:space="0" w:color="auto"/>
                    <w:right w:val="none" w:sz="0" w:space="0" w:color="auto"/>
                  </w:divBdr>
                </w:div>
                <w:div w:id="768240147">
                  <w:marLeft w:val="640"/>
                  <w:marRight w:val="0"/>
                  <w:marTop w:val="0"/>
                  <w:marBottom w:val="0"/>
                  <w:divBdr>
                    <w:top w:val="none" w:sz="0" w:space="0" w:color="auto"/>
                    <w:left w:val="none" w:sz="0" w:space="0" w:color="auto"/>
                    <w:bottom w:val="none" w:sz="0" w:space="0" w:color="auto"/>
                    <w:right w:val="none" w:sz="0" w:space="0" w:color="auto"/>
                  </w:divBdr>
                </w:div>
                <w:div w:id="775978048">
                  <w:marLeft w:val="640"/>
                  <w:marRight w:val="0"/>
                  <w:marTop w:val="0"/>
                  <w:marBottom w:val="0"/>
                  <w:divBdr>
                    <w:top w:val="none" w:sz="0" w:space="0" w:color="auto"/>
                    <w:left w:val="none" w:sz="0" w:space="0" w:color="auto"/>
                    <w:bottom w:val="none" w:sz="0" w:space="0" w:color="auto"/>
                    <w:right w:val="none" w:sz="0" w:space="0" w:color="auto"/>
                  </w:divBdr>
                </w:div>
                <w:div w:id="834146188">
                  <w:marLeft w:val="640"/>
                  <w:marRight w:val="0"/>
                  <w:marTop w:val="0"/>
                  <w:marBottom w:val="0"/>
                  <w:divBdr>
                    <w:top w:val="none" w:sz="0" w:space="0" w:color="auto"/>
                    <w:left w:val="none" w:sz="0" w:space="0" w:color="auto"/>
                    <w:bottom w:val="none" w:sz="0" w:space="0" w:color="auto"/>
                    <w:right w:val="none" w:sz="0" w:space="0" w:color="auto"/>
                  </w:divBdr>
                </w:div>
                <w:div w:id="987634309">
                  <w:marLeft w:val="640"/>
                  <w:marRight w:val="0"/>
                  <w:marTop w:val="0"/>
                  <w:marBottom w:val="0"/>
                  <w:divBdr>
                    <w:top w:val="none" w:sz="0" w:space="0" w:color="auto"/>
                    <w:left w:val="none" w:sz="0" w:space="0" w:color="auto"/>
                    <w:bottom w:val="none" w:sz="0" w:space="0" w:color="auto"/>
                    <w:right w:val="none" w:sz="0" w:space="0" w:color="auto"/>
                  </w:divBdr>
                </w:div>
                <w:div w:id="1020281234">
                  <w:marLeft w:val="640"/>
                  <w:marRight w:val="0"/>
                  <w:marTop w:val="0"/>
                  <w:marBottom w:val="0"/>
                  <w:divBdr>
                    <w:top w:val="none" w:sz="0" w:space="0" w:color="auto"/>
                    <w:left w:val="none" w:sz="0" w:space="0" w:color="auto"/>
                    <w:bottom w:val="none" w:sz="0" w:space="0" w:color="auto"/>
                    <w:right w:val="none" w:sz="0" w:space="0" w:color="auto"/>
                  </w:divBdr>
                </w:div>
                <w:div w:id="1121070707">
                  <w:marLeft w:val="640"/>
                  <w:marRight w:val="0"/>
                  <w:marTop w:val="0"/>
                  <w:marBottom w:val="0"/>
                  <w:divBdr>
                    <w:top w:val="none" w:sz="0" w:space="0" w:color="auto"/>
                    <w:left w:val="none" w:sz="0" w:space="0" w:color="auto"/>
                    <w:bottom w:val="none" w:sz="0" w:space="0" w:color="auto"/>
                    <w:right w:val="none" w:sz="0" w:space="0" w:color="auto"/>
                  </w:divBdr>
                </w:div>
                <w:div w:id="1142842330">
                  <w:marLeft w:val="640"/>
                  <w:marRight w:val="0"/>
                  <w:marTop w:val="0"/>
                  <w:marBottom w:val="0"/>
                  <w:divBdr>
                    <w:top w:val="none" w:sz="0" w:space="0" w:color="auto"/>
                    <w:left w:val="none" w:sz="0" w:space="0" w:color="auto"/>
                    <w:bottom w:val="none" w:sz="0" w:space="0" w:color="auto"/>
                    <w:right w:val="none" w:sz="0" w:space="0" w:color="auto"/>
                  </w:divBdr>
                </w:div>
                <w:div w:id="1143348876">
                  <w:marLeft w:val="640"/>
                  <w:marRight w:val="0"/>
                  <w:marTop w:val="0"/>
                  <w:marBottom w:val="0"/>
                  <w:divBdr>
                    <w:top w:val="none" w:sz="0" w:space="0" w:color="auto"/>
                    <w:left w:val="none" w:sz="0" w:space="0" w:color="auto"/>
                    <w:bottom w:val="none" w:sz="0" w:space="0" w:color="auto"/>
                    <w:right w:val="none" w:sz="0" w:space="0" w:color="auto"/>
                  </w:divBdr>
                </w:div>
                <w:div w:id="1179779935">
                  <w:marLeft w:val="640"/>
                  <w:marRight w:val="0"/>
                  <w:marTop w:val="0"/>
                  <w:marBottom w:val="0"/>
                  <w:divBdr>
                    <w:top w:val="none" w:sz="0" w:space="0" w:color="auto"/>
                    <w:left w:val="none" w:sz="0" w:space="0" w:color="auto"/>
                    <w:bottom w:val="none" w:sz="0" w:space="0" w:color="auto"/>
                    <w:right w:val="none" w:sz="0" w:space="0" w:color="auto"/>
                  </w:divBdr>
                </w:div>
                <w:div w:id="1330716005">
                  <w:marLeft w:val="640"/>
                  <w:marRight w:val="0"/>
                  <w:marTop w:val="0"/>
                  <w:marBottom w:val="0"/>
                  <w:divBdr>
                    <w:top w:val="none" w:sz="0" w:space="0" w:color="auto"/>
                    <w:left w:val="none" w:sz="0" w:space="0" w:color="auto"/>
                    <w:bottom w:val="none" w:sz="0" w:space="0" w:color="auto"/>
                    <w:right w:val="none" w:sz="0" w:space="0" w:color="auto"/>
                  </w:divBdr>
                </w:div>
                <w:div w:id="1355185070">
                  <w:marLeft w:val="640"/>
                  <w:marRight w:val="0"/>
                  <w:marTop w:val="0"/>
                  <w:marBottom w:val="0"/>
                  <w:divBdr>
                    <w:top w:val="none" w:sz="0" w:space="0" w:color="auto"/>
                    <w:left w:val="none" w:sz="0" w:space="0" w:color="auto"/>
                    <w:bottom w:val="none" w:sz="0" w:space="0" w:color="auto"/>
                    <w:right w:val="none" w:sz="0" w:space="0" w:color="auto"/>
                  </w:divBdr>
                </w:div>
                <w:div w:id="1378696745">
                  <w:marLeft w:val="640"/>
                  <w:marRight w:val="0"/>
                  <w:marTop w:val="0"/>
                  <w:marBottom w:val="0"/>
                  <w:divBdr>
                    <w:top w:val="none" w:sz="0" w:space="0" w:color="auto"/>
                    <w:left w:val="none" w:sz="0" w:space="0" w:color="auto"/>
                    <w:bottom w:val="none" w:sz="0" w:space="0" w:color="auto"/>
                    <w:right w:val="none" w:sz="0" w:space="0" w:color="auto"/>
                  </w:divBdr>
                </w:div>
                <w:div w:id="1411347620">
                  <w:marLeft w:val="640"/>
                  <w:marRight w:val="0"/>
                  <w:marTop w:val="0"/>
                  <w:marBottom w:val="0"/>
                  <w:divBdr>
                    <w:top w:val="none" w:sz="0" w:space="0" w:color="auto"/>
                    <w:left w:val="none" w:sz="0" w:space="0" w:color="auto"/>
                    <w:bottom w:val="none" w:sz="0" w:space="0" w:color="auto"/>
                    <w:right w:val="none" w:sz="0" w:space="0" w:color="auto"/>
                  </w:divBdr>
                </w:div>
                <w:div w:id="1412849826">
                  <w:marLeft w:val="640"/>
                  <w:marRight w:val="0"/>
                  <w:marTop w:val="0"/>
                  <w:marBottom w:val="0"/>
                  <w:divBdr>
                    <w:top w:val="none" w:sz="0" w:space="0" w:color="auto"/>
                    <w:left w:val="none" w:sz="0" w:space="0" w:color="auto"/>
                    <w:bottom w:val="none" w:sz="0" w:space="0" w:color="auto"/>
                    <w:right w:val="none" w:sz="0" w:space="0" w:color="auto"/>
                  </w:divBdr>
                </w:div>
                <w:div w:id="1417048742">
                  <w:marLeft w:val="640"/>
                  <w:marRight w:val="0"/>
                  <w:marTop w:val="0"/>
                  <w:marBottom w:val="0"/>
                  <w:divBdr>
                    <w:top w:val="none" w:sz="0" w:space="0" w:color="auto"/>
                    <w:left w:val="none" w:sz="0" w:space="0" w:color="auto"/>
                    <w:bottom w:val="none" w:sz="0" w:space="0" w:color="auto"/>
                    <w:right w:val="none" w:sz="0" w:space="0" w:color="auto"/>
                  </w:divBdr>
                </w:div>
                <w:div w:id="1419861563">
                  <w:marLeft w:val="640"/>
                  <w:marRight w:val="0"/>
                  <w:marTop w:val="0"/>
                  <w:marBottom w:val="0"/>
                  <w:divBdr>
                    <w:top w:val="none" w:sz="0" w:space="0" w:color="auto"/>
                    <w:left w:val="none" w:sz="0" w:space="0" w:color="auto"/>
                    <w:bottom w:val="none" w:sz="0" w:space="0" w:color="auto"/>
                    <w:right w:val="none" w:sz="0" w:space="0" w:color="auto"/>
                  </w:divBdr>
                </w:div>
                <w:div w:id="1432435276">
                  <w:marLeft w:val="640"/>
                  <w:marRight w:val="0"/>
                  <w:marTop w:val="0"/>
                  <w:marBottom w:val="0"/>
                  <w:divBdr>
                    <w:top w:val="none" w:sz="0" w:space="0" w:color="auto"/>
                    <w:left w:val="none" w:sz="0" w:space="0" w:color="auto"/>
                    <w:bottom w:val="none" w:sz="0" w:space="0" w:color="auto"/>
                    <w:right w:val="none" w:sz="0" w:space="0" w:color="auto"/>
                  </w:divBdr>
                </w:div>
                <w:div w:id="1561089782">
                  <w:marLeft w:val="640"/>
                  <w:marRight w:val="0"/>
                  <w:marTop w:val="0"/>
                  <w:marBottom w:val="0"/>
                  <w:divBdr>
                    <w:top w:val="none" w:sz="0" w:space="0" w:color="auto"/>
                    <w:left w:val="none" w:sz="0" w:space="0" w:color="auto"/>
                    <w:bottom w:val="none" w:sz="0" w:space="0" w:color="auto"/>
                    <w:right w:val="none" w:sz="0" w:space="0" w:color="auto"/>
                  </w:divBdr>
                </w:div>
                <w:div w:id="1660378663">
                  <w:marLeft w:val="640"/>
                  <w:marRight w:val="0"/>
                  <w:marTop w:val="0"/>
                  <w:marBottom w:val="0"/>
                  <w:divBdr>
                    <w:top w:val="none" w:sz="0" w:space="0" w:color="auto"/>
                    <w:left w:val="none" w:sz="0" w:space="0" w:color="auto"/>
                    <w:bottom w:val="none" w:sz="0" w:space="0" w:color="auto"/>
                    <w:right w:val="none" w:sz="0" w:space="0" w:color="auto"/>
                  </w:divBdr>
                </w:div>
                <w:div w:id="1768846917">
                  <w:marLeft w:val="640"/>
                  <w:marRight w:val="0"/>
                  <w:marTop w:val="0"/>
                  <w:marBottom w:val="0"/>
                  <w:divBdr>
                    <w:top w:val="none" w:sz="0" w:space="0" w:color="auto"/>
                    <w:left w:val="none" w:sz="0" w:space="0" w:color="auto"/>
                    <w:bottom w:val="none" w:sz="0" w:space="0" w:color="auto"/>
                    <w:right w:val="none" w:sz="0" w:space="0" w:color="auto"/>
                  </w:divBdr>
                </w:div>
                <w:div w:id="1788817166">
                  <w:marLeft w:val="640"/>
                  <w:marRight w:val="0"/>
                  <w:marTop w:val="0"/>
                  <w:marBottom w:val="0"/>
                  <w:divBdr>
                    <w:top w:val="none" w:sz="0" w:space="0" w:color="auto"/>
                    <w:left w:val="none" w:sz="0" w:space="0" w:color="auto"/>
                    <w:bottom w:val="none" w:sz="0" w:space="0" w:color="auto"/>
                    <w:right w:val="none" w:sz="0" w:space="0" w:color="auto"/>
                  </w:divBdr>
                </w:div>
                <w:div w:id="1798525762">
                  <w:marLeft w:val="640"/>
                  <w:marRight w:val="0"/>
                  <w:marTop w:val="0"/>
                  <w:marBottom w:val="0"/>
                  <w:divBdr>
                    <w:top w:val="none" w:sz="0" w:space="0" w:color="auto"/>
                    <w:left w:val="none" w:sz="0" w:space="0" w:color="auto"/>
                    <w:bottom w:val="none" w:sz="0" w:space="0" w:color="auto"/>
                    <w:right w:val="none" w:sz="0" w:space="0" w:color="auto"/>
                  </w:divBdr>
                </w:div>
                <w:div w:id="1827626238">
                  <w:marLeft w:val="640"/>
                  <w:marRight w:val="0"/>
                  <w:marTop w:val="0"/>
                  <w:marBottom w:val="0"/>
                  <w:divBdr>
                    <w:top w:val="none" w:sz="0" w:space="0" w:color="auto"/>
                    <w:left w:val="none" w:sz="0" w:space="0" w:color="auto"/>
                    <w:bottom w:val="none" w:sz="0" w:space="0" w:color="auto"/>
                    <w:right w:val="none" w:sz="0" w:space="0" w:color="auto"/>
                  </w:divBdr>
                </w:div>
                <w:div w:id="1869641755">
                  <w:marLeft w:val="640"/>
                  <w:marRight w:val="0"/>
                  <w:marTop w:val="0"/>
                  <w:marBottom w:val="0"/>
                  <w:divBdr>
                    <w:top w:val="none" w:sz="0" w:space="0" w:color="auto"/>
                    <w:left w:val="none" w:sz="0" w:space="0" w:color="auto"/>
                    <w:bottom w:val="none" w:sz="0" w:space="0" w:color="auto"/>
                    <w:right w:val="none" w:sz="0" w:space="0" w:color="auto"/>
                  </w:divBdr>
                </w:div>
                <w:div w:id="1874348119">
                  <w:marLeft w:val="640"/>
                  <w:marRight w:val="0"/>
                  <w:marTop w:val="0"/>
                  <w:marBottom w:val="0"/>
                  <w:divBdr>
                    <w:top w:val="none" w:sz="0" w:space="0" w:color="auto"/>
                    <w:left w:val="none" w:sz="0" w:space="0" w:color="auto"/>
                    <w:bottom w:val="none" w:sz="0" w:space="0" w:color="auto"/>
                    <w:right w:val="none" w:sz="0" w:space="0" w:color="auto"/>
                  </w:divBdr>
                </w:div>
                <w:div w:id="1904486593">
                  <w:marLeft w:val="640"/>
                  <w:marRight w:val="0"/>
                  <w:marTop w:val="0"/>
                  <w:marBottom w:val="0"/>
                  <w:divBdr>
                    <w:top w:val="none" w:sz="0" w:space="0" w:color="auto"/>
                    <w:left w:val="none" w:sz="0" w:space="0" w:color="auto"/>
                    <w:bottom w:val="none" w:sz="0" w:space="0" w:color="auto"/>
                    <w:right w:val="none" w:sz="0" w:space="0" w:color="auto"/>
                  </w:divBdr>
                </w:div>
                <w:div w:id="1925720883">
                  <w:marLeft w:val="640"/>
                  <w:marRight w:val="0"/>
                  <w:marTop w:val="0"/>
                  <w:marBottom w:val="0"/>
                  <w:divBdr>
                    <w:top w:val="none" w:sz="0" w:space="0" w:color="auto"/>
                    <w:left w:val="none" w:sz="0" w:space="0" w:color="auto"/>
                    <w:bottom w:val="none" w:sz="0" w:space="0" w:color="auto"/>
                    <w:right w:val="none" w:sz="0" w:space="0" w:color="auto"/>
                  </w:divBdr>
                </w:div>
                <w:div w:id="2071230198">
                  <w:marLeft w:val="640"/>
                  <w:marRight w:val="0"/>
                  <w:marTop w:val="0"/>
                  <w:marBottom w:val="0"/>
                  <w:divBdr>
                    <w:top w:val="none" w:sz="0" w:space="0" w:color="auto"/>
                    <w:left w:val="none" w:sz="0" w:space="0" w:color="auto"/>
                    <w:bottom w:val="none" w:sz="0" w:space="0" w:color="auto"/>
                    <w:right w:val="none" w:sz="0" w:space="0" w:color="auto"/>
                  </w:divBdr>
                </w:div>
                <w:div w:id="2112165371">
                  <w:marLeft w:val="640"/>
                  <w:marRight w:val="0"/>
                  <w:marTop w:val="0"/>
                  <w:marBottom w:val="0"/>
                  <w:divBdr>
                    <w:top w:val="none" w:sz="0" w:space="0" w:color="auto"/>
                    <w:left w:val="none" w:sz="0" w:space="0" w:color="auto"/>
                    <w:bottom w:val="none" w:sz="0" w:space="0" w:color="auto"/>
                    <w:right w:val="none" w:sz="0" w:space="0" w:color="auto"/>
                  </w:divBdr>
                </w:div>
              </w:divsChild>
            </w:div>
            <w:div w:id="1769962713">
              <w:marLeft w:val="0"/>
              <w:marRight w:val="0"/>
              <w:marTop w:val="0"/>
              <w:marBottom w:val="0"/>
              <w:divBdr>
                <w:top w:val="none" w:sz="0" w:space="0" w:color="auto"/>
                <w:left w:val="none" w:sz="0" w:space="0" w:color="auto"/>
                <w:bottom w:val="none" w:sz="0" w:space="0" w:color="auto"/>
                <w:right w:val="none" w:sz="0" w:space="0" w:color="auto"/>
              </w:divBdr>
              <w:divsChild>
                <w:div w:id="80180927">
                  <w:marLeft w:val="640"/>
                  <w:marRight w:val="0"/>
                  <w:marTop w:val="0"/>
                  <w:marBottom w:val="0"/>
                  <w:divBdr>
                    <w:top w:val="none" w:sz="0" w:space="0" w:color="auto"/>
                    <w:left w:val="none" w:sz="0" w:space="0" w:color="auto"/>
                    <w:bottom w:val="none" w:sz="0" w:space="0" w:color="auto"/>
                    <w:right w:val="none" w:sz="0" w:space="0" w:color="auto"/>
                  </w:divBdr>
                </w:div>
                <w:div w:id="165025974">
                  <w:marLeft w:val="640"/>
                  <w:marRight w:val="0"/>
                  <w:marTop w:val="0"/>
                  <w:marBottom w:val="0"/>
                  <w:divBdr>
                    <w:top w:val="none" w:sz="0" w:space="0" w:color="auto"/>
                    <w:left w:val="none" w:sz="0" w:space="0" w:color="auto"/>
                    <w:bottom w:val="none" w:sz="0" w:space="0" w:color="auto"/>
                    <w:right w:val="none" w:sz="0" w:space="0" w:color="auto"/>
                  </w:divBdr>
                </w:div>
                <w:div w:id="169758040">
                  <w:marLeft w:val="640"/>
                  <w:marRight w:val="0"/>
                  <w:marTop w:val="0"/>
                  <w:marBottom w:val="0"/>
                  <w:divBdr>
                    <w:top w:val="none" w:sz="0" w:space="0" w:color="auto"/>
                    <w:left w:val="none" w:sz="0" w:space="0" w:color="auto"/>
                    <w:bottom w:val="none" w:sz="0" w:space="0" w:color="auto"/>
                    <w:right w:val="none" w:sz="0" w:space="0" w:color="auto"/>
                  </w:divBdr>
                </w:div>
                <w:div w:id="269775164">
                  <w:marLeft w:val="640"/>
                  <w:marRight w:val="0"/>
                  <w:marTop w:val="0"/>
                  <w:marBottom w:val="0"/>
                  <w:divBdr>
                    <w:top w:val="none" w:sz="0" w:space="0" w:color="auto"/>
                    <w:left w:val="none" w:sz="0" w:space="0" w:color="auto"/>
                    <w:bottom w:val="none" w:sz="0" w:space="0" w:color="auto"/>
                    <w:right w:val="none" w:sz="0" w:space="0" w:color="auto"/>
                  </w:divBdr>
                </w:div>
                <w:div w:id="306471550">
                  <w:marLeft w:val="640"/>
                  <w:marRight w:val="0"/>
                  <w:marTop w:val="0"/>
                  <w:marBottom w:val="0"/>
                  <w:divBdr>
                    <w:top w:val="none" w:sz="0" w:space="0" w:color="auto"/>
                    <w:left w:val="none" w:sz="0" w:space="0" w:color="auto"/>
                    <w:bottom w:val="none" w:sz="0" w:space="0" w:color="auto"/>
                    <w:right w:val="none" w:sz="0" w:space="0" w:color="auto"/>
                  </w:divBdr>
                </w:div>
                <w:div w:id="317540839">
                  <w:marLeft w:val="640"/>
                  <w:marRight w:val="0"/>
                  <w:marTop w:val="0"/>
                  <w:marBottom w:val="0"/>
                  <w:divBdr>
                    <w:top w:val="none" w:sz="0" w:space="0" w:color="auto"/>
                    <w:left w:val="none" w:sz="0" w:space="0" w:color="auto"/>
                    <w:bottom w:val="none" w:sz="0" w:space="0" w:color="auto"/>
                    <w:right w:val="none" w:sz="0" w:space="0" w:color="auto"/>
                  </w:divBdr>
                </w:div>
                <w:div w:id="348992517">
                  <w:marLeft w:val="640"/>
                  <w:marRight w:val="0"/>
                  <w:marTop w:val="0"/>
                  <w:marBottom w:val="0"/>
                  <w:divBdr>
                    <w:top w:val="none" w:sz="0" w:space="0" w:color="auto"/>
                    <w:left w:val="none" w:sz="0" w:space="0" w:color="auto"/>
                    <w:bottom w:val="none" w:sz="0" w:space="0" w:color="auto"/>
                    <w:right w:val="none" w:sz="0" w:space="0" w:color="auto"/>
                  </w:divBdr>
                </w:div>
                <w:div w:id="381945702">
                  <w:marLeft w:val="640"/>
                  <w:marRight w:val="0"/>
                  <w:marTop w:val="0"/>
                  <w:marBottom w:val="0"/>
                  <w:divBdr>
                    <w:top w:val="none" w:sz="0" w:space="0" w:color="auto"/>
                    <w:left w:val="none" w:sz="0" w:space="0" w:color="auto"/>
                    <w:bottom w:val="none" w:sz="0" w:space="0" w:color="auto"/>
                    <w:right w:val="none" w:sz="0" w:space="0" w:color="auto"/>
                  </w:divBdr>
                </w:div>
                <w:div w:id="511997857">
                  <w:marLeft w:val="640"/>
                  <w:marRight w:val="0"/>
                  <w:marTop w:val="0"/>
                  <w:marBottom w:val="0"/>
                  <w:divBdr>
                    <w:top w:val="none" w:sz="0" w:space="0" w:color="auto"/>
                    <w:left w:val="none" w:sz="0" w:space="0" w:color="auto"/>
                    <w:bottom w:val="none" w:sz="0" w:space="0" w:color="auto"/>
                    <w:right w:val="none" w:sz="0" w:space="0" w:color="auto"/>
                  </w:divBdr>
                </w:div>
                <w:div w:id="529876078">
                  <w:marLeft w:val="640"/>
                  <w:marRight w:val="0"/>
                  <w:marTop w:val="0"/>
                  <w:marBottom w:val="0"/>
                  <w:divBdr>
                    <w:top w:val="none" w:sz="0" w:space="0" w:color="auto"/>
                    <w:left w:val="none" w:sz="0" w:space="0" w:color="auto"/>
                    <w:bottom w:val="none" w:sz="0" w:space="0" w:color="auto"/>
                    <w:right w:val="none" w:sz="0" w:space="0" w:color="auto"/>
                  </w:divBdr>
                </w:div>
                <w:div w:id="657536584">
                  <w:marLeft w:val="640"/>
                  <w:marRight w:val="0"/>
                  <w:marTop w:val="0"/>
                  <w:marBottom w:val="0"/>
                  <w:divBdr>
                    <w:top w:val="none" w:sz="0" w:space="0" w:color="auto"/>
                    <w:left w:val="none" w:sz="0" w:space="0" w:color="auto"/>
                    <w:bottom w:val="none" w:sz="0" w:space="0" w:color="auto"/>
                    <w:right w:val="none" w:sz="0" w:space="0" w:color="auto"/>
                  </w:divBdr>
                </w:div>
                <w:div w:id="740518396">
                  <w:marLeft w:val="640"/>
                  <w:marRight w:val="0"/>
                  <w:marTop w:val="0"/>
                  <w:marBottom w:val="0"/>
                  <w:divBdr>
                    <w:top w:val="none" w:sz="0" w:space="0" w:color="auto"/>
                    <w:left w:val="none" w:sz="0" w:space="0" w:color="auto"/>
                    <w:bottom w:val="none" w:sz="0" w:space="0" w:color="auto"/>
                    <w:right w:val="none" w:sz="0" w:space="0" w:color="auto"/>
                  </w:divBdr>
                </w:div>
                <w:div w:id="776218728">
                  <w:marLeft w:val="640"/>
                  <w:marRight w:val="0"/>
                  <w:marTop w:val="0"/>
                  <w:marBottom w:val="0"/>
                  <w:divBdr>
                    <w:top w:val="none" w:sz="0" w:space="0" w:color="auto"/>
                    <w:left w:val="none" w:sz="0" w:space="0" w:color="auto"/>
                    <w:bottom w:val="none" w:sz="0" w:space="0" w:color="auto"/>
                    <w:right w:val="none" w:sz="0" w:space="0" w:color="auto"/>
                  </w:divBdr>
                </w:div>
                <w:div w:id="799418066">
                  <w:marLeft w:val="640"/>
                  <w:marRight w:val="0"/>
                  <w:marTop w:val="0"/>
                  <w:marBottom w:val="0"/>
                  <w:divBdr>
                    <w:top w:val="none" w:sz="0" w:space="0" w:color="auto"/>
                    <w:left w:val="none" w:sz="0" w:space="0" w:color="auto"/>
                    <w:bottom w:val="none" w:sz="0" w:space="0" w:color="auto"/>
                    <w:right w:val="none" w:sz="0" w:space="0" w:color="auto"/>
                  </w:divBdr>
                </w:div>
                <w:div w:id="899630153">
                  <w:marLeft w:val="640"/>
                  <w:marRight w:val="0"/>
                  <w:marTop w:val="0"/>
                  <w:marBottom w:val="0"/>
                  <w:divBdr>
                    <w:top w:val="none" w:sz="0" w:space="0" w:color="auto"/>
                    <w:left w:val="none" w:sz="0" w:space="0" w:color="auto"/>
                    <w:bottom w:val="none" w:sz="0" w:space="0" w:color="auto"/>
                    <w:right w:val="none" w:sz="0" w:space="0" w:color="auto"/>
                  </w:divBdr>
                </w:div>
                <w:div w:id="908271610">
                  <w:marLeft w:val="640"/>
                  <w:marRight w:val="0"/>
                  <w:marTop w:val="0"/>
                  <w:marBottom w:val="0"/>
                  <w:divBdr>
                    <w:top w:val="none" w:sz="0" w:space="0" w:color="auto"/>
                    <w:left w:val="none" w:sz="0" w:space="0" w:color="auto"/>
                    <w:bottom w:val="none" w:sz="0" w:space="0" w:color="auto"/>
                    <w:right w:val="none" w:sz="0" w:space="0" w:color="auto"/>
                  </w:divBdr>
                </w:div>
                <w:div w:id="917516237">
                  <w:marLeft w:val="640"/>
                  <w:marRight w:val="0"/>
                  <w:marTop w:val="0"/>
                  <w:marBottom w:val="0"/>
                  <w:divBdr>
                    <w:top w:val="none" w:sz="0" w:space="0" w:color="auto"/>
                    <w:left w:val="none" w:sz="0" w:space="0" w:color="auto"/>
                    <w:bottom w:val="none" w:sz="0" w:space="0" w:color="auto"/>
                    <w:right w:val="none" w:sz="0" w:space="0" w:color="auto"/>
                  </w:divBdr>
                </w:div>
                <w:div w:id="963657336">
                  <w:marLeft w:val="640"/>
                  <w:marRight w:val="0"/>
                  <w:marTop w:val="0"/>
                  <w:marBottom w:val="0"/>
                  <w:divBdr>
                    <w:top w:val="none" w:sz="0" w:space="0" w:color="auto"/>
                    <w:left w:val="none" w:sz="0" w:space="0" w:color="auto"/>
                    <w:bottom w:val="none" w:sz="0" w:space="0" w:color="auto"/>
                    <w:right w:val="none" w:sz="0" w:space="0" w:color="auto"/>
                  </w:divBdr>
                </w:div>
                <w:div w:id="1004750494">
                  <w:marLeft w:val="640"/>
                  <w:marRight w:val="0"/>
                  <w:marTop w:val="0"/>
                  <w:marBottom w:val="0"/>
                  <w:divBdr>
                    <w:top w:val="none" w:sz="0" w:space="0" w:color="auto"/>
                    <w:left w:val="none" w:sz="0" w:space="0" w:color="auto"/>
                    <w:bottom w:val="none" w:sz="0" w:space="0" w:color="auto"/>
                    <w:right w:val="none" w:sz="0" w:space="0" w:color="auto"/>
                  </w:divBdr>
                </w:div>
                <w:div w:id="1067339682">
                  <w:marLeft w:val="640"/>
                  <w:marRight w:val="0"/>
                  <w:marTop w:val="0"/>
                  <w:marBottom w:val="0"/>
                  <w:divBdr>
                    <w:top w:val="none" w:sz="0" w:space="0" w:color="auto"/>
                    <w:left w:val="none" w:sz="0" w:space="0" w:color="auto"/>
                    <w:bottom w:val="none" w:sz="0" w:space="0" w:color="auto"/>
                    <w:right w:val="none" w:sz="0" w:space="0" w:color="auto"/>
                  </w:divBdr>
                </w:div>
                <w:div w:id="1085878235">
                  <w:marLeft w:val="640"/>
                  <w:marRight w:val="0"/>
                  <w:marTop w:val="0"/>
                  <w:marBottom w:val="0"/>
                  <w:divBdr>
                    <w:top w:val="none" w:sz="0" w:space="0" w:color="auto"/>
                    <w:left w:val="none" w:sz="0" w:space="0" w:color="auto"/>
                    <w:bottom w:val="none" w:sz="0" w:space="0" w:color="auto"/>
                    <w:right w:val="none" w:sz="0" w:space="0" w:color="auto"/>
                  </w:divBdr>
                </w:div>
                <w:div w:id="1109546930">
                  <w:marLeft w:val="640"/>
                  <w:marRight w:val="0"/>
                  <w:marTop w:val="0"/>
                  <w:marBottom w:val="0"/>
                  <w:divBdr>
                    <w:top w:val="none" w:sz="0" w:space="0" w:color="auto"/>
                    <w:left w:val="none" w:sz="0" w:space="0" w:color="auto"/>
                    <w:bottom w:val="none" w:sz="0" w:space="0" w:color="auto"/>
                    <w:right w:val="none" w:sz="0" w:space="0" w:color="auto"/>
                  </w:divBdr>
                </w:div>
                <w:div w:id="1132862530">
                  <w:marLeft w:val="640"/>
                  <w:marRight w:val="0"/>
                  <w:marTop w:val="0"/>
                  <w:marBottom w:val="0"/>
                  <w:divBdr>
                    <w:top w:val="none" w:sz="0" w:space="0" w:color="auto"/>
                    <w:left w:val="none" w:sz="0" w:space="0" w:color="auto"/>
                    <w:bottom w:val="none" w:sz="0" w:space="0" w:color="auto"/>
                    <w:right w:val="none" w:sz="0" w:space="0" w:color="auto"/>
                  </w:divBdr>
                </w:div>
                <w:div w:id="1148013075">
                  <w:marLeft w:val="640"/>
                  <w:marRight w:val="0"/>
                  <w:marTop w:val="0"/>
                  <w:marBottom w:val="0"/>
                  <w:divBdr>
                    <w:top w:val="none" w:sz="0" w:space="0" w:color="auto"/>
                    <w:left w:val="none" w:sz="0" w:space="0" w:color="auto"/>
                    <w:bottom w:val="none" w:sz="0" w:space="0" w:color="auto"/>
                    <w:right w:val="none" w:sz="0" w:space="0" w:color="auto"/>
                  </w:divBdr>
                </w:div>
                <w:div w:id="1152214857">
                  <w:marLeft w:val="640"/>
                  <w:marRight w:val="0"/>
                  <w:marTop w:val="0"/>
                  <w:marBottom w:val="0"/>
                  <w:divBdr>
                    <w:top w:val="none" w:sz="0" w:space="0" w:color="auto"/>
                    <w:left w:val="none" w:sz="0" w:space="0" w:color="auto"/>
                    <w:bottom w:val="none" w:sz="0" w:space="0" w:color="auto"/>
                    <w:right w:val="none" w:sz="0" w:space="0" w:color="auto"/>
                  </w:divBdr>
                </w:div>
                <w:div w:id="1243298507">
                  <w:marLeft w:val="640"/>
                  <w:marRight w:val="0"/>
                  <w:marTop w:val="0"/>
                  <w:marBottom w:val="0"/>
                  <w:divBdr>
                    <w:top w:val="none" w:sz="0" w:space="0" w:color="auto"/>
                    <w:left w:val="none" w:sz="0" w:space="0" w:color="auto"/>
                    <w:bottom w:val="none" w:sz="0" w:space="0" w:color="auto"/>
                    <w:right w:val="none" w:sz="0" w:space="0" w:color="auto"/>
                  </w:divBdr>
                </w:div>
                <w:div w:id="1255867945">
                  <w:marLeft w:val="640"/>
                  <w:marRight w:val="0"/>
                  <w:marTop w:val="0"/>
                  <w:marBottom w:val="0"/>
                  <w:divBdr>
                    <w:top w:val="none" w:sz="0" w:space="0" w:color="auto"/>
                    <w:left w:val="none" w:sz="0" w:space="0" w:color="auto"/>
                    <w:bottom w:val="none" w:sz="0" w:space="0" w:color="auto"/>
                    <w:right w:val="none" w:sz="0" w:space="0" w:color="auto"/>
                  </w:divBdr>
                </w:div>
                <w:div w:id="1282571741">
                  <w:marLeft w:val="640"/>
                  <w:marRight w:val="0"/>
                  <w:marTop w:val="0"/>
                  <w:marBottom w:val="0"/>
                  <w:divBdr>
                    <w:top w:val="none" w:sz="0" w:space="0" w:color="auto"/>
                    <w:left w:val="none" w:sz="0" w:space="0" w:color="auto"/>
                    <w:bottom w:val="none" w:sz="0" w:space="0" w:color="auto"/>
                    <w:right w:val="none" w:sz="0" w:space="0" w:color="auto"/>
                  </w:divBdr>
                </w:div>
                <w:div w:id="1339624469">
                  <w:marLeft w:val="640"/>
                  <w:marRight w:val="0"/>
                  <w:marTop w:val="0"/>
                  <w:marBottom w:val="0"/>
                  <w:divBdr>
                    <w:top w:val="none" w:sz="0" w:space="0" w:color="auto"/>
                    <w:left w:val="none" w:sz="0" w:space="0" w:color="auto"/>
                    <w:bottom w:val="none" w:sz="0" w:space="0" w:color="auto"/>
                    <w:right w:val="none" w:sz="0" w:space="0" w:color="auto"/>
                  </w:divBdr>
                </w:div>
                <w:div w:id="1359817729">
                  <w:marLeft w:val="640"/>
                  <w:marRight w:val="0"/>
                  <w:marTop w:val="0"/>
                  <w:marBottom w:val="0"/>
                  <w:divBdr>
                    <w:top w:val="none" w:sz="0" w:space="0" w:color="auto"/>
                    <w:left w:val="none" w:sz="0" w:space="0" w:color="auto"/>
                    <w:bottom w:val="none" w:sz="0" w:space="0" w:color="auto"/>
                    <w:right w:val="none" w:sz="0" w:space="0" w:color="auto"/>
                  </w:divBdr>
                </w:div>
                <w:div w:id="1392120254">
                  <w:marLeft w:val="640"/>
                  <w:marRight w:val="0"/>
                  <w:marTop w:val="0"/>
                  <w:marBottom w:val="0"/>
                  <w:divBdr>
                    <w:top w:val="none" w:sz="0" w:space="0" w:color="auto"/>
                    <w:left w:val="none" w:sz="0" w:space="0" w:color="auto"/>
                    <w:bottom w:val="none" w:sz="0" w:space="0" w:color="auto"/>
                    <w:right w:val="none" w:sz="0" w:space="0" w:color="auto"/>
                  </w:divBdr>
                </w:div>
                <w:div w:id="1527475681">
                  <w:marLeft w:val="640"/>
                  <w:marRight w:val="0"/>
                  <w:marTop w:val="0"/>
                  <w:marBottom w:val="0"/>
                  <w:divBdr>
                    <w:top w:val="none" w:sz="0" w:space="0" w:color="auto"/>
                    <w:left w:val="none" w:sz="0" w:space="0" w:color="auto"/>
                    <w:bottom w:val="none" w:sz="0" w:space="0" w:color="auto"/>
                    <w:right w:val="none" w:sz="0" w:space="0" w:color="auto"/>
                  </w:divBdr>
                </w:div>
                <w:div w:id="1544169728">
                  <w:marLeft w:val="640"/>
                  <w:marRight w:val="0"/>
                  <w:marTop w:val="0"/>
                  <w:marBottom w:val="0"/>
                  <w:divBdr>
                    <w:top w:val="none" w:sz="0" w:space="0" w:color="auto"/>
                    <w:left w:val="none" w:sz="0" w:space="0" w:color="auto"/>
                    <w:bottom w:val="none" w:sz="0" w:space="0" w:color="auto"/>
                    <w:right w:val="none" w:sz="0" w:space="0" w:color="auto"/>
                  </w:divBdr>
                </w:div>
                <w:div w:id="1591231805">
                  <w:marLeft w:val="640"/>
                  <w:marRight w:val="0"/>
                  <w:marTop w:val="0"/>
                  <w:marBottom w:val="0"/>
                  <w:divBdr>
                    <w:top w:val="none" w:sz="0" w:space="0" w:color="auto"/>
                    <w:left w:val="none" w:sz="0" w:space="0" w:color="auto"/>
                    <w:bottom w:val="none" w:sz="0" w:space="0" w:color="auto"/>
                    <w:right w:val="none" w:sz="0" w:space="0" w:color="auto"/>
                  </w:divBdr>
                </w:div>
                <w:div w:id="1594050540">
                  <w:marLeft w:val="640"/>
                  <w:marRight w:val="0"/>
                  <w:marTop w:val="0"/>
                  <w:marBottom w:val="0"/>
                  <w:divBdr>
                    <w:top w:val="none" w:sz="0" w:space="0" w:color="auto"/>
                    <w:left w:val="none" w:sz="0" w:space="0" w:color="auto"/>
                    <w:bottom w:val="none" w:sz="0" w:space="0" w:color="auto"/>
                    <w:right w:val="none" w:sz="0" w:space="0" w:color="auto"/>
                  </w:divBdr>
                </w:div>
                <w:div w:id="1597010790">
                  <w:marLeft w:val="640"/>
                  <w:marRight w:val="0"/>
                  <w:marTop w:val="0"/>
                  <w:marBottom w:val="0"/>
                  <w:divBdr>
                    <w:top w:val="none" w:sz="0" w:space="0" w:color="auto"/>
                    <w:left w:val="none" w:sz="0" w:space="0" w:color="auto"/>
                    <w:bottom w:val="none" w:sz="0" w:space="0" w:color="auto"/>
                    <w:right w:val="none" w:sz="0" w:space="0" w:color="auto"/>
                  </w:divBdr>
                </w:div>
                <w:div w:id="1668633163">
                  <w:marLeft w:val="640"/>
                  <w:marRight w:val="0"/>
                  <w:marTop w:val="0"/>
                  <w:marBottom w:val="0"/>
                  <w:divBdr>
                    <w:top w:val="none" w:sz="0" w:space="0" w:color="auto"/>
                    <w:left w:val="none" w:sz="0" w:space="0" w:color="auto"/>
                    <w:bottom w:val="none" w:sz="0" w:space="0" w:color="auto"/>
                    <w:right w:val="none" w:sz="0" w:space="0" w:color="auto"/>
                  </w:divBdr>
                </w:div>
                <w:div w:id="1779062495">
                  <w:marLeft w:val="640"/>
                  <w:marRight w:val="0"/>
                  <w:marTop w:val="0"/>
                  <w:marBottom w:val="0"/>
                  <w:divBdr>
                    <w:top w:val="none" w:sz="0" w:space="0" w:color="auto"/>
                    <w:left w:val="none" w:sz="0" w:space="0" w:color="auto"/>
                    <w:bottom w:val="none" w:sz="0" w:space="0" w:color="auto"/>
                    <w:right w:val="none" w:sz="0" w:space="0" w:color="auto"/>
                  </w:divBdr>
                </w:div>
                <w:div w:id="1802072767">
                  <w:marLeft w:val="640"/>
                  <w:marRight w:val="0"/>
                  <w:marTop w:val="0"/>
                  <w:marBottom w:val="0"/>
                  <w:divBdr>
                    <w:top w:val="none" w:sz="0" w:space="0" w:color="auto"/>
                    <w:left w:val="none" w:sz="0" w:space="0" w:color="auto"/>
                    <w:bottom w:val="none" w:sz="0" w:space="0" w:color="auto"/>
                    <w:right w:val="none" w:sz="0" w:space="0" w:color="auto"/>
                  </w:divBdr>
                </w:div>
                <w:div w:id="1821728698">
                  <w:marLeft w:val="640"/>
                  <w:marRight w:val="0"/>
                  <w:marTop w:val="0"/>
                  <w:marBottom w:val="0"/>
                  <w:divBdr>
                    <w:top w:val="none" w:sz="0" w:space="0" w:color="auto"/>
                    <w:left w:val="none" w:sz="0" w:space="0" w:color="auto"/>
                    <w:bottom w:val="none" w:sz="0" w:space="0" w:color="auto"/>
                    <w:right w:val="none" w:sz="0" w:space="0" w:color="auto"/>
                  </w:divBdr>
                </w:div>
                <w:div w:id="1896771721">
                  <w:marLeft w:val="640"/>
                  <w:marRight w:val="0"/>
                  <w:marTop w:val="0"/>
                  <w:marBottom w:val="0"/>
                  <w:divBdr>
                    <w:top w:val="none" w:sz="0" w:space="0" w:color="auto"/>
                    <w:left w:val="none" w:sz="0" w:space="0" w:color="auto"/>
                    <w:bottom w:val="none" w:sz="0" w:space="0" w:color="auto"/>
                    <w:right w:val="none" w:sz="0" w:space="0" w:color="auto"/>
                  </w:divBdr>
                </w:div>
                <w:div w:id="1897155024">
                  <w:marLeft w:val="640"/>
                  <w:marRight w:val="0"/>
                  <w:marTop w:val="0"/>
                  <w:marBottom w:val="0"/>
                  <w:divBdr>
                    <w:top w:val="none" w:sz="0" w:space="0" w:color="auto"/>
                    <w:left w:val="none" w:sz="0" w:space="0" w:color="auto"/>
                    <w:bottom w:val="none" w:sz="0" w:space="0" w:color="auto"/>
                    <w:right w:val="none" w:sz="0" w:space="0" w:color="auto"/>
                  </w:divBdr>
                </w:div>
                <w:div w:id="1927113277">
                  <w:marLeft w:val="640"/>
                  <w:marRight w:val="0"/>
                  <w:marTop w:val="0"/>
                  <w:marBottom w:val="0"/>
                  <w:divBdr>
                    <w:top w:val="none" w:sz="0" w:space="0" w:color="auto"/>
                    <w:left w:val="none" w:sz="0" w:space="0" w:color="auto"/>
                    <w:bottom w:val="none" w:sz="0" w:space="0" w:color="auto"/>
                    <w:right w:val="none" w:sz="0" w:space="0" w:color="auto"/>
                  </w:divBdr>
                </w:div>
                <w:div w:id="2028868178">
                  <w:marLeft w:val="640"/>
                  <w:marRight w:val="0"/>
                  <w:marTop w:val="0"/>
                  <w:marBottom w:val="0"/>
                  <w:divBdr>
                    <w:top w:val="none" w:sz="0" w:space="0" w:color="auto"/>
                    <w:left w:val="none" w:sz="0" w:space="0" w:color="auto"/>
                    <w:bottom w:val="none" w:sz="0" w:space="0" w:color="auto"/>
                    <w:right w:val="none" w:sz="0" w:space="0" w:color="auto"/>
                  </w:divBdr>
                </w:div>
                <w:div w:id="2097507376">
                  <w:marLeft w:val="640"/>
                  <w:marRight w:val="0"/>
                  <w:marTop w:val="0"/>
                  <w:marBottom w:val="0"/>
                  <w:divBdr>
                    <w:top w:val="none" w:sz="0" w:space="0" w:color="auto"/>
                    <w:left w:val="none" w:sz="0" w:space="0" w:color="auto"/>
                    <w:bottom w:val="none" w:sz="0" w:space="0" w:color="auto"/>
                    <w:right w:val="none" w:sz="0" w:space="0" w:color="auto"/>
                  </w:divBdr>
                </w:div>
              </w:divsChild>
            </w:div>
            <w:div w:id="1795371053">
              <w:marLeft w:val="0"/>
              <w:marRight w:val="0"/>
              <w:marTop w:val="0"/>
              <w:marBottom w:val="0"/>
              <w:divBdr>
                <w:top w:val="none" w:sz="0" w:space="0" w:color="auto"/>
                <w:left w:val="none" w:sz="0" w:space="0" w:color="auto"/>
                <w:bottom w:val="none" w:sz="0" w:space="0" w:color="auto"/>
                <w:right w:val="none" w:sz="0" w:space="0" w:color="auto"/>
              </w:divBdr>
              <w:divsChild>
                <w:div w:id="61148128">
                  <w:marLeft w:val="640"/>
                  <w:marRight w:val="0"/>
                  <w:marTop w:val="0"/>
                  <w:marBottom w:val="0"/>
                  <w:divBdr>
                    <w:top w:val="none" w:sz="0" w:space="0" w:color="auto"/>
                    <w:left w:val="none" w:sz="0" w:space="0" w:color="auto"/>
                    <w:bottom w:val="none" w:sz="0" w:space="0" w:color="auto"/>
                    <w:right w:val="none" w:sz="0" w:space="0" w:color="auto"/>
                  </w:divBdr>
                </w:div>
                <w:div w:id="170216835">
                  <w:marLeft w:val="640"/>
                  <w:marRight w:val="0"/>
                  <w:marTop w:val="0"/>
                  <w:marBottom w:val="0"/>
                  <w:divBdr>
                    <w:top w:val="none" w:sz="0" w:space="0" w:color="auto"/>
                    <w:left w:val="none" w:sz="0" w:space="0" w:color="auto"/>
                    <w:bottom w:val="none" w:sz="0" w:space="0" w:color="auto"/>
                    <w:right w:val="none" w:sz="0" w:space="0" w:color="auto"/>
                  </w:divBdr>
                </w:div>
                <w:div w:id="214313965">
                  <w:marLeft w:val="640"/>
                  <w:marRight w:val="0"/>
                  <w:marTop w:val="0"/>
                  <w:marBottom w:val="0"/>
                  <w:divBdr>
                    <w:top w:val="none" w:sz="0" w:space="0" w:color="auto"/>
                    <w:left w:val="none" w:sz="0" w:space="0" w:color="auto"/>
                    <w:bottom w:val="none" w:sz="0" w:space="0" w:color="auto"/>
                    <w:right w:val="none" w:sz="0" w:space="0" w:color="auto"/>
                  </w:divBdr>
                </w:div>
                <w:div w:id="224877713">
                  <w:marLeft w:val="640"/>
                  <w:marRight w:val="0"/>
                  <w:marTop w:val="0"/>
                  <w:marBottom w:val="0"/>
                  <w:divBdr>
                    <w:top w:val="none" w:sz="0" w:space="0" w:color="auto"/>
                    <w:left w:val="none" w:sz="0" w:space="0" w:color="auto"/>
                    <w:bottom w:val="none" w:sz="0" w:space="0" w:color="auto"/>
                    <w:right w:val="none" w:sz="0" w:space="0" w:color="auto"/>
                  </w:divBdr>
                </w:div>
                <w:div w:id="225653581">
                  <w:marLeft w:val="640"/>
                  <w:marRight w:val="0"/>
                  <w:marTop w:val="0"/>
                  <w:marBottom w:val="0"/>
                  <w:divBdr>
                    <w:top w:val="none" w:sz="0" w:space="0" w:color="auto"/>
                    <w:left w:val="none" w:sz="0" w:space="0" w:color="auto"/>
                    <w:bottom w:val="none" w:sz="0" w:space="0" w:color="auto"/>
                    <w:right w:val="none" w:sz="0" w:space="0" w:color="auto"/>
                  </w:divBdr>
                </w:div>
                <w:div w:id="267465221">
                  <w:marLeft w:val="640"/>
                  <w:marRight w:val="0"/>
                  <w:marTop w:val="0"/>
                  <w:marBottom w:val="0"/>
                  <w:divBdr>
                    <w:top w:val="none" w:sz="0" w:space="0" w:color="auto"/>
                    <w:left w:val="none" w:sz="0" w:space="0" w:color="auto"/>
                    <w:bottom w:val="none" w:sz="0" w:space="0" w:color="auto"/>
                    <w:right w:val="none" w:sz="0" w:space="0" w:color="auto"/>
                  </w:divBdr>
                </w:div>
                <w:div w:id="278951031">
                  <w:marLeft w:val="640"/>
                  <w:marRight w:val="0"/>
                  <w:marTop w:val="0"/>
                  <w:marBottom w:val="0"/>
                  <w:divBdr>
                    <w:top w:val="none" w:sz="0" w:space="0" w:color="auto"/>
                    <w:left w:val="none" w:sz="0" w:space="0" w:color="auto"/>
                    <w:bottom w:val="none" w:sz="0" w:space="0" w:color="auto"/>
                    <w:right w:val="none" w:sz="0" w:space="0" w:color="auto"/>
                  </w:divBdr>
                </w:div>
                <w:div w:id="294608599">
                  <w:marLeft w:val="640"/>
                  <w:marRight w:val="0"/>
                  <w:marTop w:val="0"/>
                  <w:marBottom w:val="0"/>
                  <w:divBdr>
                    <w:top w:val="none" w:sz="0" w:space="0" w:color="auto"/>
                    <w:left w:val="none" w:sz="0" w:space="0" w:color="auto"/>
                    <w:bottom w:val="none" w:sz="0" w:space="0" w:color="auto"/>
                    <w:right w:val="none" w:sz="0" w:space="0" w:color="auto"/>
                  </w:divBdr>
                </w:div>
                <w:div w:id="349917257">
                  <w:marLeft w:val="640"/>
                  <w:marRight w:val="0"/>
                  <w:marTop w:val="0"/>
                  <w:marBottom w:val="0"/>
                  <w:divBdr>
                    <w:top w:val="none" w:sz="0" w:space="0" w:color="auto"/>
                    <w:left w:val="none" w:sz="0" w:space="0" w:color="auto"/>
                    <w:bottom w:val="none" w:sz="0" w:space="0" w:color="auto"/>
                    <w:right w:val="none" w:sz="0" w:space="0" w:color="auto"/>
                  </w:divBdr>
                </w:div>
                <w:div w:id="356778322">
                  <w:marLeft w:val="640"/>
                  <w:marRight w:val="0"/>
                  <w:marTop w:val="0"/>
                  <w:marBottom w:val="0"/>
                  <w:divBdr>
                    <w:top w:val="none" w:sz="0" w:space="0" w:color="auto"/>
                    <w:left w:val="none" w:sz="0" w:space="0" w:color="auto"/>
                    <w:bottom w:val="none" w:sz="0" w:space="0" w:color="auto"/>
                    <w:right w:val="none" w:sz="0" w:space="0" w:color="auto"/>
                  </w:divBdr>
                </w:div>
                <w:div w:id="357508693">
                  <w:marLeft w:val="640"/>
                  <w:marRight w:val="0"/>
                  <w:marTop w:val="0"/>
                  <w:marBottom w:val="0"/>
                  <w:divBdr>
                    <w:top w:val="none" w:sz="0" w:space="0" w:color="auto"/>
                    <w:left w:val="none" w:sz="0" w:space="0" w:color="auto"/>
                    <w:bottom w:val="none" w:sz="0" w:space="0" w:color="auto"/>
                    <w:right w:val="none" w:sz="0" w:space="0" w:color="auto"/>
                  </w:divBdr>
                </w:div>
                <w:div w:id="468017071">
                  <w:marLeft w:val="640"/>
                  <w:marRight w:val="0"/>
                  <w:marTop w:val="0"/>
                  <w:marBottom w:val="0"/>
                  <w:divBdr>
                    <w:top w:val="none" w:sz="0" w:space="0" w:color="auto"/>
                    <w:left w:val="none" w:sz="0" w:space="0" w:color="auto"/>
                    <w:bottom w:val="none" w:sz="0" w:space="0" w:color="auto"/>
                    <w:right w:val="none" w:sz="0" w:space="0" w:color="auto"/>
                  </w:divBdr>
                </w:div>
                <w:div w:id="610824410">
                  <w:marLeft w:val="640"/>
                  <w:marRight w:val="0"/>
                  <w:marTop w:val="0"/>
                  <w:marBottom w:val="0"/>
                  <w:divBdr>
                    <w:top w:val="none" w:sz="0" w:space="0" w:color="auto"/>
                    <w:left w:val="none" w:sz="0" w:space="0" w:color="auto"/>
                    <w:bottom w:val="none" w:sz="0" w:space="0" w:color="auto"/>
                    <w:right w:val="none" w:sz="0" w:space="0" w:color="auto"/>
                  </w:divBdr>
                </w:div>
                <w:div w:id="653798189">
                  <w:marLeft w:val="640"/>
                  <w:marRight w:val="0"/>
                  <w:marTop w:val="0"/>
                  <w:marBottom w:val="0"/>
                  <w:divBdr>
                    <w:top w:val="none" w:sz="0" w:space="0" w:color="auto"/>
                    <w:left w:val="none" w:sz="0" w:space="0" w:color="auto"/>
                    <w:bottom w:val="none" w:sz="0" w:space="0" w:color="auto"/>
                    <w:right w:val="none" w:sz="0" w:space="0" w:color="auto"/>
                  </w:divBdr>
                </w:div>
                <w:div w:id="655306720">
                  <w:marLeft w:val="640"/>
                  <w:marRight w:val="0"/>
                  <w:marTop w:val="0"/>
                  <w:marBottom w:val="0"/>
                  <w:divBdr>
                    <w:top w:val="none" w:sz="0" w:space="0" w:color="auto"/>
                    <w:left w:val="none" w:sz="0" w:space="0" w:color="auto"/>
                    <w:bottom w:val="none" w:sz="0" w:space="0" w:color="auto"/>
                    <w:right w:val="none" w:sz="0" w:space="0" w:color="auto"/>
                  </w:divBdr>
                </w:div>
                <w:div w:id="708184620">
                  <w:marLeft w:val="640"/>
                  <w:marRight w:val="0"/>
                  <w:marTop w:val="0"/>
                  <w:marBottom w:val="0"/>
                  <w:divBdr>
                    <w:top w:val="none" w:sz="0" w:space="0" w:color="auto"/>
                    <w:left w:val="none" w:sz="0" w:space="0" w:color="auto"/>
                    <w:bottom w:val="none" w:sz="0" w:space="0" w:color="auto"/>
                    <w:right w:val="none" w:sz="0" w:space="0" w:color="auto"/>
                  </w:divBdr>
                </w:div>
                <w:div w:id="848445443">
                  <w:marLeft w:val="640"/>
                  <w:marRight w:val="0"/>
                  <w:marTop w:val="0"/>
                  <w:marBottom w:val="0"/>
                  <w:divBdr>
                    <w:top w:val="none" w:sz="0" w:space="0" w:color="auto"/>
                    <w:left w:val="none" w:sz="0" w:space="0" w:color="auto"/>
                    <w:bottom w:val="none" w:sz="0" w:space="0" w:color="auto"/>
                    <w:right w:val="none" w:sz="0" w:space="0" w:color="auto"/>
                  </w:divBdr>
                </w:div>
                <w:div w:id="880023022">
                  <w:marLeft w:val="640"/>
                  <w:marRight w:val="0"/>
                  <w:marTop w:val="0"/>
                  <w:marBottom w:val="0"/>
                  <w:divBdr>
                    <w:top w:val="none" w:sz="0" w:space="0" w:color="auto"/>
                    <w:left w:val="none" w:sz="0" w:space="0" w:color="auto"/>
                    <w:bottom w:val="none" w:sz="0" w:space="0" w:color="auto"/>
                    <w:right w:val="none" w:sz="0" w:space="0" w:color="auto"/>
                  </w:divBdr>
                </w:div>
                <w:div w:id="888146161">
                  <w:marLeft w:val="640"/>
                  <w:marRight w:val="0"/>
                  <w:marTop w:val="0"/>
                  <w:marBottom w:val="0"/>
                  <w:divBdr>
                    <w:top w:val="none" w:sz="0" w:space="0" w:color="auto"/>
                    <w:left w:val="none" w:sz="0" w:space="0" w:color="auto"/>
                    <w:bottom w:val="none" w:sz="0" w:space="0" w:color="auto"/>
                    <w:right w:val="none" w:sz="0" w:space="0" w:color="auto"/>
                  </w:divBdr>
                </w:div>
                <w:div w:id="969938541">
                  <w:marLeft w:val="640"/>
                  <w:marRight w:val="0"/>
                  <w:marTop w:val="0"/>
                  <w:marBottom w:val="0"/>
                  <w:divBdr>
                    <w:top w:val="none" w:sz="0" w:space="0" w:color="auto"/>
                    <w:left w:val="none" w:sz="0" w:space="0" w:color="auto"/>
                    <w:bottom w:val="none" w:sz="0" w:space="0" w:color="auto"/>
                    <w:right w:val="none" w:sz="0" w:space="0" w:color="auto"/>
                  </w:divBdr>
                </w:div>
                <w:div w:id="982975586">
                  <w:marLeft w:val="640"/>
                  <w:marRight w:val="0"/>
                  <w:marTop w:val="0"/>
                  <w:marBottom w:val="0"/>
                  <w:divBdr>
                    <w:top w:val="none" w:sz="0" w:space="0" w:color="auto"/>
                    <w:left w:val="none" w:sz="0" w:space="0" w:color="auto"/>
                    <w:bottom w:val="none" w:sz="0" w:space="0" w:color="auto"/>
                    <w:right w:val="none" w:sz="0" w:space="0" w:color="auto"/>
                  </w:divBdr>
                </w:div>
                <w:div w:id="1066759154">
                  <w:marLeft w:val="640"/>
                  <w:marRight w:val="0"/>
                  <w:marTop w:val="0"/>
                  <w:marBottom w:val="0"/>
                  <w:divBdr>
                    <w:top w:val="none" w:sz="0" w:space="0" w:color="auto"/>
                    <w:left w:val="none" w:sz="0" w:space="0" w:color="auto"/>
                    <w:bottom w:val="none" w:sz="0" w:space="0" w:color="auto"/>
                    <w:right w:val="none" w:sz="0" w:space="0" w:color="auto"/>
                  </w:divBdr>
                </w:div>
                <w:div w:id="1126704919">
                  <w:marLeft w:val="640"/>
                  <w:marRight w:val="0"/>
                  <w:marTop w:val="0"/>
                  <w:marBottom w:val="0"/>
                  <w:divBdr>
                    <w:top w:val="none" w:sz="0" w:space="0" w:color="auto"/>
                    <w:left w:val="none" w:sz="0" w:space="0" w:color="auto"/>
                    <w:bottom w:val="none" w:sz="0" w:space="0" w:color="auto"/>
                    <w:right w:val="none" w:sz="0" w:space="0" w:color="auto"/>
                  </w:divBdr>
                </w:div>
                <w:div w:id="1152528483">
                  <w:marLeft w:val="640"/>
                  <w:marRight w:val="0"/>
                  <w:marTop w:val="0"/>
                  <w:marBottom w:val="0"/>
                  <w:divBdr>
                    <w:top w:val="none" w:sz="0" w:space="0" w:color="auto"/>
                    <w:left w:val="none" w:sz="0" w:space="0" w:color="auto"/>
                    <w:bottom w:val="none" w:sz="0" w:space="0" w:color="auto"/>
                    <w:right w:val="none" w:sz="0" w:space="0" w:color="auto"/>
                  </w:divBdr>
                </w:div>
                <w:div w:id="1198395500">
                  <w:marLeft w:val="640"/>
                  <w:marRight w:val="0"/>
                  <w:marTop w:val="0"/>
                  <w:marBottom w:val="0"/>
                  <w:divBdr>
                    <w:top w:val="none" w:sz="0" w:space="0" w:color="auto"/>
                    <w:left w:val="none" w:sz="0" w:space="0" w:color="auto"/>
                    <w:bottom w:val="none" w:sz="0" w:space="0" w:color="auto"/>
                    <w:right w:val="none" w:sz="0" w:space="0" w:color="auto"/>
                  </w:divBdr>
                </w:div>
                <w:div w:id="1205827170">
                  <w:marLeft w:val="640"/>
                  <w:marRight w:val="0"/>
                  <w:marTop w:val="0"/>
                  <w:marBottom w:val="0"/>
                  <w:divBdr>
                    <w:top w:val="none" w:sz="0" w:space="0" w:color="auto"/>
                    <w:left w:val="none" w:sz="0" w:space="0" w:color="auto"/>
                    <w:bottom w:val="none" w:sz="0" w:space="0" w:color="auto"/>
                    <w:right w:val="none" w:sz="0" w:space="0" w:color="auto"/>
                  </w:divBdr>
                </w:div>
                <w:div w:id="1243176748">
                  <w:marLeft w:val="640"/>
                  <w:marRight w:val="0"/>
                  <w:marTop w:val="0"/>
                  <w:marBottom w:val="0"/>
                  <w:divBdr>
                    <w:top w:val="none" w:sz="0" w:space="0" w:color="auto"/>
                    <w:left w:val="none" w:sz="0" w:space="0" w:color="auto"/>
                    <w:bottom w:val="none" w:sz="0" w:space="0" w:color="auto"/>
                    <w:right w:val="none" w:sz="0" w:space="0" w:color="auto"/>
                  </w:divBdr>
                </w:div>
                <w:div w:id="1243414583">
                  <w:marLeft w:val="640"/>
                  <w:marRight w:val="0"/>
                  <w:marTop w:val="0"/>
                  <w:marBottom w:val="0"/>
                  <w:divBdr>
                    <w:top w:val="none" w:sz="0" w:space="0" w:color="auto"/>
                    <w:left w:val="none" w:sz="0" w:space="0" w:color="auto"/>
                    <w:bottom w:val="none" w:sz="0" w:space="0" w:color="auto"/>
                    <w:right w:val="none" w:sz="0" w:space="0" w:color="auto"/>
                  </w:divBdr>
                </w:div>
                <w:div w:id="1352873509">
                  <w:marLeft w:val="640"/>
                  <w:marRight w:val="0"/>
                  <w:marTop w:val="0"/>
                  <w:marBottom w:val="0"/>
                  <w:divBdr>
                    <w:top w:val="none" w:sz="0" w:space="0" w:color="auto"/>
                    <w:left w:val="none" w:sz="0" w:space="0" w:color="auto"/>
                    <w:bottom w:val="none" w:sz="0" w:space="0" w:color="auto"/>
                    <w:right w:val="none" w:sz="0" w:space="0" w:color="auto"/>
                  </w:divBdr>
                </w:div>
                <w:div w:id="1469125830">
                  <w:marLeft w:val="640"/>
                  <w:marRight w:val="0"/>
                  <w:marTop w:val="0"/>
                  <w:marBottom w:val="0"/>
                  <w:divBdr>
                    <w:top w:val="none" w:sz="0" w:space="0" w:color="auto"/>
                    <w:left w:val="none" w:sz="0" w:space="0" w:color="auto"/>
                    <w:bottom w:val="none" w:sz="0" w:space="0" w:color="auto"/>
                    <w:right w:val="none" w:sz="0" w:space="0" w:color="auto"/>
                  </w:divBdr>
                </w:div>
                <w:div w:id="1539581360">
                  <w:marLeft w:val="640"/>
                  <w:marRight w:val="0"/>
                  <w:marTop w:val="0"/>
                  <w:marBottom w:val="0"/>
                  <w:divBdr>
                    <w:top w:val="none" w:sz="0" w:space="0" w:color="auto"/>
                    <w:left w:val="none" w:sz="0" w:space="0" w:color="auto"/>
                    <w:bottom w:val="none" w:sz="0" w:space="0" w:color="auto"/>
                    <w:right w:val="none" w:sz="0" w:space="0" w:color="auto"/>
                  </w:divBdr>
                </w:div>
                <w:div w:id="1720590045">
                  <w:marLeft w:val="640"/>
                  <w:marRight w:val="0"/>
                  <w:marTop w:val="0"/>
                  <w:marBottom w:val="0"/>
                  <w:divBdr>
                    <w:top w:val="none" w:sz="0" w:space="0" w:color="auto"/>
                    <w:left w:val="none" w:sz="0" w:space="0" w:color="auto"/>
                    <w:bottom w:val="none" w:sz="0" w:space="0" w:color="auto"/>
                    <w:right w:val="none" w:sz="0" w:space="0" w:color="auto"/>
                  </w:divBdr>
                </w:div>
                <w:div w:id="1732390644">
                  <w:marLeft w:val="640"/>
                  <w:marRight w:val="0"/>
                  <w:marTop w:val="0"/>
                  <w:marBottom w:val="0"/>
                  <w:divBdr>
                    <w:top w:val="none" w:sz="0" w:space="0" w:color="auto"/>
                    <w:left w:val="none" w:sz="0" w:space="0" w:color="auto"/>
                    <w:bottom w:val="none" w:sz="0" w:space="0" w:color="auto"/>
                    <w:right w:val="none" w:sz="0" w:space="0" w:color="auto"/>
                  </w:divBdr>
                </w:div>
                <w:div w:id="1830124779">
                  <w:marLeft w:val="640"/>
                  <w:marRight w:val="0"/>
                  <w:marTop w:val="0"/>
                  <w:marBottom w:val="0"/>
                  <w:divBdr>
                    <w:top w:val="none" w:sz="0" w:space="0" w:color="auto"/>
                    <w:left w:val="none" w:sz="0" w:space="0" w:color="auto"/>
                    <w:bottom w:val="none" w:sz="0" w:space="0" w:color="auto"/>
                    <w:right w:val="none" w:sz="0" w:space="0" w:color="auto"/>
                  </w:divBdr>
                </w:div>
                <w:div w:id="1830899904">
                  <w:marLeft w:val="640"/>
                  <w:marRight w:val="0"/>
                  <w:marTop w:val="0"/>
                  <w:marBottom w:val="0"/>
                  <w:divBdr>
                    <w:top w:val="none" w:sz="0" w:space="0" w:color="auto"/>
                    <w:left w:val="none" w:sz="0" w:space="0" w:color="auto"/>
                    <w:bottom w:val="none" w:sz="0" w:space="0" w:color="auto"/>
                    <w:right w:val="none" w:sz="0" w:space="0" w:color="auto"/>
                  </w:divBdr>
                </w:div>
                <w:div w:id="1835141981">
                  <w:marLeft w:val="640"/>
                  <w:marRight w:val="0"/>
                  <w:marTop w:val="0"/>
                  <w:marBottom w:val="0"/>
                  <w:divBdr>
                    <w:top w:val="none" w:sz="0" w:space="0" w:color="auto"/>
                    <w:left w:val="none" w:sz="0" w:space="0" w:color="auto"/>
                    <w:bottom w:val="none" w:sz="0" w:space="0" w:color="auto"/>
                    <w:right w:val="none" w:sz="0" w:space="0" w:color="auto"/>
                  </w:divBdr>
                </w:div>
                <w:div w:id="1858739029">
                  <w:marLeft w:val="640"/>
                  <w:marRight w:val="0"/>
                  <w:marTop w:val="0"/>
                  <w:marBottom w:val="0"/>
                  <w:divBdr>
                    <w:top w:val="none" w:sz="0" w:space="0" w:color="auto"/>
                    <w:left w:val="none" w:sz="0" w:space="0" w:color="auto"/>
                    <w:bottom w:val="none" w:sz="0" w:space="0" w:color="auto"/>
                    <w:right w:val="none" w:sz="0" w:space="0" w:color="auto"/>
                  </w:divBdr>
                </w:div>
                <w:div w:id="1880781697">
                  <w:marLeft w:val="640"/>
                  <w:marRight w:val="0"/>
                  <w:marTop w:val="0"/>
                  <w:marBottom w:val="0"/>
                  <w:divBdr>
                    <w:top w:val="none" w:sz="0" w:space="0" w:color="auto"/>
                    <w:left w:val="none" w:sz="0" w:space="0" w:color="auto"/>
                    <w:bottom w:val="none" w:sz="0" w:space="0" w:color="auto"/>
                    <w:right w:val="none" w:sz="0" w:space="0" w:color="auto"/>
                  </w:divBdr>
                </w:div>
                <w:div w:id="1900358819">
                  <w:marLeft w:val="640"/>
                  <w:marRight w:val="0"/>
                  <w:marTop w:val="0"/>
                  <w:marBottom w:val="0"/>
                  <w:divBdr>
                    <w:top w:val="none" w:sz="0" w:space="0" w:color="auto"/>
                    <w:left w:val="none" w:sz="0" w:space="0" w:color="auto"/>
                    <w:bottom w:val="none" w:sz="0" w:space="0" w:color="auto"/>
                    <w:right w:val="none" w:sz="0" w:space="0" w:color="auto"/>
                  </w:divBdr>
                </w:div>
                <w:div w:id="1951619681">
                  <w:marLeft w:val="640"/>
                  <w:marRight w:val="0"/>
                  <w:marTop w:val="0"/>
                  <w:marBottom w:val="0"/>
                  <w:divBdr>
                    <w:top w:val="none" w:sz="0" w:space="0" w:color="auto"/>
                    <w:left w:val="none" w:sz="0" w:space="0" w:color="auto"/>
                    <w:bottom w:val="none" w:sz="0" w:space="0" w:color="auto"/>
                    <w:right w:val="none" w:sz="0" w:space="0" w:color="auto"/>
                  </w:divBdr>
                </w:div>
                <w:div w:id="1999310323">
                  <w:marLeft w:val="640"/>
                  <w:marRight w:val="0"/>
                  <w:marTop w:val="0"/>
                  <w:marBottom w:val="0"/>
                  <w:divBdr>
                    <w:top w:val="none" w:sz="0" w:space="0" w:color="auto"/>
                    <w:left w:val="none" w:sz="0" w:space="0" w:color="auto"/>
                    <w:bottom w:val="none" w:sz="0" w:space="0" w:color="auto"/>
                    <w:right w:val="none" w:sz="0" w:space="0" w:color="auto"/>
                  </w:divBdr>
                </w:div>
                <w:div w:id="2065910685">
                  <w:marLeft w:val="640"/>
                  <w:marRight w:val="0"/>
                  <w:marTop w:val="0"/>
                  <w:marBottom w:val="0"/>
                  <w:divBdr>
                    <w:top w:val="none" w:sz="0" w:space="0" w:color="auto"/>
                    <w:left w:val="none" w:sz="0" w:space="0" w:color="auto"/>
                    <w:bottom w:val="none" w:sz="0" w:space="0" w:color="auto"/>
                    <w:right w:val="none" w:sz="0" w:space="0" w:color="auto"/>
                  </w:divBdr>
                </w:div>
                <w:div w:id="2114199884">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1862622176">
          <w:marLeft w:val="640"/>
          <w:marRight w:val="0"/>
          <w:marTop w:val="0"/>
          <w:marBottom w:val="0"/>
          <w:divBdr>
            <w:top w:val="none" w:sz="0" w:space="0" w:color="auto"/>
            <w:left w:val="none" w:sz="0" w:space="0" w:color="auto"/>
            <w:bottom w:val="none" w:sz="0" w:space="0" w:color="auto"/>
            <w:right w:val="none" w:sz="0" w:space="0" w:color="auto"/>
          </w:divBdr>
        </w:div>
        <w:div w:id="1880047268">
          <w:marLeft w:val="640"/>
          <w:marRight w:val="0"/>
          <w:marTop w:val="0"/>
          <w:marBottom w:val="0"/>
          <w:divBdr>
            <w:top w:val="none" w:sz="0" w:space="0" w:color="auto"/>
            <w:left w:val="none" w:sz="0" w:space="0" w:color="auto"/>
            <w:bottom w:val="none" w:sz="0" w:space="0" w:color="auto"/>
            <w:right w:val="none" w:sz="0" w:space="0" w:color="auto"/>
          </w:divBdr>
        </w:div>
        <w:div w:id="1895894801">
          <w:marLeft w:val="640"/>
          <w:marRight w:val="0"/>
          <w:marTop w:val="0"/>
          <w:marBottom w:val="0"/>
          <w:divBdr>
            <w:top w:val="none" w:sz="0" w:space="0" w:color="auto"/>
            <w:left w:val="none" w:sz="0" w:space="0" w:color="auto"/>
            <w:bottom w:val="none" w:sz="0" w:space="0" w:color="auto"/>
            <w:right w:val="none" w:sz="0" w:space="0" w:color="auto"/>
          </w:divBdr>
        </w:div>
        <w:div w:id="1900628953">
          <w:marLeft w:val="640"/>
          <w:marRight w:val="0"/>
          <w:marTop w:val="0"/>
          <w:marBottom w:val="0"/>
          <w:divBdr>
            <w:top w:val="none" w:sz="0" w:space="0" w:color="auto"/>
            <w:left w:val="none" w:sz="0" w:space="0" w:color="auto"/>
            <w:bottom w:val="none" w:sz="0" w:space="0" w:color="auto"/>
            <w:right w:val="none" w:sz="0" w:space="0" w:color="auto"/>
          </w:divBdr>
        </w:div>
        <w:div w:id="1910916261">
          <w:marLeft w:val="640"/>
          <w:marRight w:val="0"/>
          <w:marTop w:val="0"/>
          <w:marBottom w:val="0"/>
          <w:divBdr>
            <w:top w:val="none" w:sz="0" w:space="0" w:color="auto"/>
            <w:left w:val="none" w:sz="0" w:space="0" w:color="auto"/>
            <w:bottom w:val="none" w:sz="0" w:space="0" w:color="auto"/>
            <w:right w:val="none" w:sz="0" w:space="0" w:color="auto"/>
          </w:divBdr>
        </w:div>
        <w:div w:id="2016347078">
          <w:marLeft w:val="640"/>
          <w:marRight w:val="0"/>
          <w:marTop w:val="0"/>
          <w:marBottom w:val="0"/>
          <w:divBdr>
            <w:top w:val="none" w:sz="0" w:space="0" w:color="auto"/>
            <w:left w:val="none" w:sz="0" w:space="0" w:color="auto"/>
            <w:bottom w:val="none" w:sz="0" w:space="0" w:color="auto"/>
            <w:right w:val="none" w:sz="0" w:space="0" w:color="auto"/>
          </w:divBdr>
        </w:div>
        <w:div w:id="2037075877">
          <w:marLeft w:val="640"/>
          <w:marRight w:val="0"/>
          <w:marTop w:val="0"/>
          <w:marBottom w:val="0"/>
          <w:divBdr>
            <w:top w:val="none" w:sz="0" w:space="0" w:color="auto"/>
            <w:left w:val="none" w:sz="0" w:space="0" w:color="auto"/>
            <w:bottom w:val="none" w:sz="0" w:space="0" w:color="auto"/>
            <w:right w:val="none" w:sz="0" w:space="0" w:color="auto"/>
          </w:divBdr>
        </w:div>
        <w:div w:id="2090733290">
          <w:marLeft w:val="640"/>
          <w:marRight w:val="0"/>
          <w:marTop w:val="0"/>
          <w:marBottom w:val="0"/>
          <w:divBdr>
            <w:top w:val="none" w:sz="0" w:space="0" w:color="auto"/>
            <w:left w:val="none" w:sz="0" w:space="0" w:color="auto"/>
            <w:bottom w:val="none" w:sz="0" w:space="0" w:color="auto"/>
            <w:right w:val="none" w:sz="0" w:space="0" w:color="auto"/>
          </w:divBdr>
        </w:div>
      </w:divsChild>
    </w:div>
    <w:div w:id="962032739">
      <w:bodyDiv w:val="1"/>
      <w:marLeft w:val="0"/>
      <w:marRight w:val="0"/>
      <w:marTop w:val="0"/>
      <w:marBottom w:val="0"/>
      <w:divBdr>
        <w:top w:val="none" w:sz="0" w:space="0" w:color="auto"/>
        <w:left w:val="none" w:sz="0" w:space="0" w:color="auto"/>
        <w:bottom w:val="none" w:sz="0" w:space="0" w:color="auto"/>
        <w:right w:val="none" w:sz="0" w:space="0" w:color="auto"/>
      </w:divBdr>
      <w:divsChild>
        <w:div w:id="158690604">
          <w:marLeft w:val="0"/>
          <w:marRight w:val="0"/>
          <w:marTop w:val="0"/>
          <w:marBottom w:val="0"/>
          <w:divBdr>
            <w:top w:val="none" w:sz="0" w:space="0" w:color="auto"/>
            <w:left w:val="none" w:sz="0" w:space="0" w:color="auto"/>
            <w:bottom w:val="none" w:sz="0" w:space="0" w:color="auto"/>
            <w:right w:val="none" w:sz="0" w:space="0" w:color="auto"/>
          </w:divBdr>
        </w:div>
        <w:div w:id="1422529315">
          <w:marLeft w:val="0"/>
          <w:marRight w:val="0"/>
          <w:marTop w:val="0"/>
          <w:marBottom w:val="0"/>
          <w:divBdr>
            <w:top w:val="none" w:sz="0" w:space="0" w:color="auto"/>
            <w:left w:val="none" w:sz="0" w:space="0" w:color="auto"/>
            <w:bottom w:val="none" w:sz="0" w:space="0" w:color="auto"/>
            <w:right w:val="none" w:sz="0" w:space="0" w:color="auto"/>
          </w:divBdr>
        </w:div>
        <w:div w:id="1932421601">
          <w:marLeft w:val="0"/>
          <w:marRight w:val="0"/>
          <w:marTop w:val="0"/>
          <w:marBottom w:val="0"/>
          <w:divBdr>
            <w:top w:val="none" w:sz="0" w:space="0" w:color="auto"/>
            <w:left w:val="none" w:sz="0" w:space="0" w:color="auto"/>
            <w:bottom w:val="none" w:sz="0" w:space="0" w:color="auto"/>
            <w:right w:val="none" w:sz="0" w:space="0" w:color="auto"/>
          </w:divBdr>
        </w:div>
      </w:divsChild>
    </w:div>
    <w:div w:id="973099883">
      <w:bodyDiv w:val="1"/>
      <w:marLeft w:val="0"/>
      <w:marRight w:val="0"/>
      <w:marTop w:val="0"/>
      <w:marBottom w:val="0"/>
      <w:divBdr>
        <w:top w:val="none" w:sz="0" w:space="0" w:color="auto"/>
        <w:left w:val="none" w:sz="0" w:space="0" w:color="auto"/>
        <w:bottom w:val="none" w:sz="0" w:space="0" w:color="auto"/>
        <w:right w:val="none" w:sz="0" w:space="0" w:color="auto"/>
      </w:divBdr>
      <w:divsChild>
        <w:div w:id="530806096">
          <w:marLeft w:val="640"/>
          <w:marRight w:val="0"/>
          <w:marTop w:val="0"/>
          <w:marBottom w:val="0"/>
          <w:divBdr>
            <w:top w:val="none" w:sz="0" w:space="0" w:color="auto"/>
            <w:left w:val="none" w:sz="0" w:space="0" w:color="auto"/>
            <w:bottom w:val="none" w:sz="0" w:space="0" w:color="auto"/>
            <w:right w:val="none" w:sz="0" w:space="0" w:color="auto"/>
          </w:divBdr>
        </w:div>
        <w:div w:id="645208236">
          <w:marLeft w:val="640"/>
          <w:marRight w:val="0"/>
          <w:marTop w:val="0"/>
          <w:marBottom w:val="0"/>
          <w:divBdr>
            <w:top w:val="none" w:sz="0" w:space="0" w:color="auto"/>
            <w:left w:val="none" w:sz="0" w:space="0" w:color="auto"/>
            <w:bottom w:val="none" w:sz="0" w:space="0" w:color="auto"/>
            <w:right w:val="none" w:sz="0" w:space="0" w:color="auto"/>
          </w:divBdr>
        </w:div>
        <w:div w:id="652562772">
          <w:marLeft w:val="640"/>
          <w:marRight w:val="0"/>
          <w:marTop w:val="0"/>
          <w:marBottom w:val="0"/>
          <w:divBdr>
            <w:top w:val="none" w:sz="0" w:space="0" w:color="auto"/>
            <w:left w:val="none" w:sz="0" w:space="0" w:color="auto"/>
            <w:bottom w:val="none" w:sz="0" w:space="0" w:color="auto"/>
            <w:right w:val="none" w:sz="0" w:space="0" w:color="auto"/>
          </w:divBdr>
        </w:div>
        <w:div w:id="773087220">
          <w:marLeft w:val="640"/>
          <w:marRight w:val="0"/>
          <w:marTop w:val="0"/>
          <w:marBottom w:val="0"/>
          <w:divBdr>
            <w:top w:val="none" w:sz="0" w:space="0" w:color="auto"/>
            <w:left w:val="none" w:sz="0" w:space="0" w:color="auto"/>
            <w:bottom w:val="none" w:sz="0" w:space="0" w:color="auto"/>
            <w:right w:val="none" w:sz="0" w:space="0" w:color="auto"/>
          </w:divBdr>
        </w:div>
        <w:div w:id="882332966">
          <w:marLeft w:val="640"/>
          <w:marRight w:val="0"/>
          <w:marTop w:val="0"/>
          <w:marBottom w:val="0"/>
          <w:divBdr>
            <w:top w:val="none" w:sz="0" w:space="0" w:color="auto"/>
            <w:left w:val="none" w:sz="0" w:space="0" w:color="auto"/>
            <w:bottom w:val="none" w:sz="0" w:space="0" w:color="auto"/>
            <w:right w:val="none" w:sz="0" w:space="0" w:color="auto"/>
          </w:divBdr>
        </w:div>
        <w:div w:id="932590632">
          <w:marLeft w:val="640"/>
          <w:marRight w:val="0"/>
          <w:marTop w:val="0"/>
          <w:marBottom w:val="0"/>
          <w:divBdr>
            <w:top w:val="none" w:sz="0" w:space="0" w:color="auto"/>
            <w:left w:val="none" w:sz="0" w:space="0" w:color="auto"/>
            <w:bottom w:val="none" w:sz="0" w:space="0" w:color="auto"/>
            <w:right w:val="none" w:sz="0" w:space="0" w:color="auto"/>
          </w:divBdr>
        </w:div>
        <w:div w:id="1689257692">
          <w:marLeft w:val="640"/>
          <w:marRight w:val="0"/>
          <w:marTop w:val="0"/>
          <w:marBottom w:val="0"/>
          <w:divBdr>
            <w:top w:val="none" w:sz="0" w:space="0" w:color="auto"/>
            <w:left w:val="none" w:sz="0" w:space="0" w:color="auto"/>
            <w:bottom w:val="none" w:sz="0" w:space="0" w:color="auto"/>
            <w:right w:val="none" w:sz="0" w:space="0" w:color="auto"/>
          </w:divBdr>
        </w:div>
        <w:div w:id="2054886511">
          <w:marLeft w:val="640"/>
          <w:marRight w:val="0"/>
          <w:marTop w:val="0"/>
          <w:marBottom w:val="0"/>
          <w:divBdr>
            <w:top w:val="none" w:sz="0" w:space="0" w:color="auto"/>
            <w:left w:val="none" w:sz="0" w:space="0" w:color="auto"/>
            <w:bottom w:val="none" w:sz="0" w:space="0" w:color="auto"/>
            <w:right w:val="none" w:sz="0" w:space="0" w:color="auto"/>
          </w:divBdr>
        </w:div>
      </w:divsChild>
    </w:div>
    <w:div w:id="975834722">
      <w:bodyDiv w:val="1"/>
      <w:marLeft w:val="0"/>
      <w:marRight w:val="0"/>
      <w:marTop w:val="0"/>
      <w:marBottom w:val="0"/>
      <w:divBdr>
        <w:top w:val="none" w:sz="0" w:space="0" w:color="auto"/>
        <w:left w:val="none" w:sz="0" w:space="0" w:color="auto"/>
        <w:bottom w:val="none" w:sz="0" w:space="0" w:color="auto"/>
        <w:right w:val="none" w:sz="0" w:space="0" w:color="auto"/>
      </w:divBdr>
      <w:divsChild>
        <w:div w:id="5133296">
          <w:marLeft w:val="640"/>
          <w:marRight w:val="0"/>
          <w:marTop w:val="0"/>
          <w:marBottom w:val="0"/>
          <w:divBdr>
            <w:top w:val="none" w:sz="0" w:space="0" w:color="auto"/>
            <w:left w:val="none" w:sz="0" w:space="0" w:color="auto"/>
            <w:bottom w:val="none" w:sz="0" w:space="0" w:color="auto"/>
            <w:right w:val="none" w:sz="0" w:space="0" w:color="auto"/>
          </w:divBdr>
        </w:div>
        <w:div w:id="138958780">
          <w:marLeft w:val="640"/>
          <w:marRight w:val="0"/>
          <w:marTop w:val="0"/>
          <w:marBottom w:val="0"/>
          <w:divBdr>
            <w:top w:val="none" w:sz="0" w:space="0" w:color="auto"/>
            <w:left w:val="none" w:sz="0" w:space="0" w:color="auto"/>
            <w:bottom w:val="none" w:sz="0" w:space="0" w:color="auto"/>
            <w:right w:val="none" w:sz="0" w:space="0" w:color="auto"/>
          </w:divBdr>
        </w:div>
        <w:div w:id="563953800">
          <w:marLeft w:val="640"/>
          <w:marRight w:val="0"/>
          <w:marTop w:val="0"/>
          <w:marBottom w:val="0"/>
          <w:divBdr>
            <w:top w:val="none" w:sz="0" w:space="0" w:color="auto"/>
            <w:left w:val="none" w:sz="0" w:space="0" w:color="auto"/>
            <w:bottom w:val="none" w:sz="0" w:space="0" w:color="auto"/>
            <w:right w:val="none" w:sz="0" w:space="0" w:color="auto"/>
          </w:divBdr>
        </w:div>
        <w:div w:id="588196121">
          <w:marLeft w:val="640"/>
          <w:marRight w:val="0"/>
          <w:marTop w:val="0"/>
          <w:marBottom w:val="0"/>
          <w:divBdr>
            <w:top w:val="none" w:sz="0" w:space="0" w:color="auto"/>
            <w:left w:val="none" w:sz="0" w:space="0" w:color="auto"/>
            <w:bottom w:val="none" w:sz="0" w:space="0" w:color="auto"/>
            <w:right w:val="none" w:sz="0" w:space="0" w:color="auto"/>
          </w:divBdr>
        </w:div>
        <w:div w:id="588854070">
          <w:marLeft w:val="640"/>
          <w:marRight w:val="0"/>
          <w:marTop w:val="0"/>
          <w:marBottom w:val="0"/>
          <w:divBdr>
            <w:top w:val="none" w:sz="0" w:space="0" w:color="auto"/>
            <w:left w:val="none" w:sz="0" w:space="0" w:color="auto"/>
            <w:bottom w:val="none" w:sz="0" w:space="0" w:color="auto"/>
            <w:right w:val="none" w:sz="0" w:space="0" w:color="auto"/>
          </w:divBdr>
        </w:div>
        <w:div w:id="593245602">
          <w:marLeft w:val="640"/>
          <w:marRight w:val="0"/>
          <w:marTop w:val="0"/>
          <w:marBottom w:val="0"/>
          <w:divBdr>
            <w:top w:val="none" w:sz="0" w:space="0" w:color="auto"/>
            <w:left w:val="none" w:sz="0" w:space="0" w:color="auto"/>
            <w:bottom w:val="none" w:sz="0" w:space="0" w:color="auto"/>
            <w:right w:val="none" w:sz="0" w:space="0" w:color="auto"/>
          </w:divBdr>
        </w:div>
        <w:div w:id="753671962">
          <w:marLeft w:val="640"/>
          <w:marRight w:val="0"/>
          <w:marTop w:val="0"/>
          <w:marBottom w:val="0"/>
          <w:divBdr>
            <w:top w:val="none" w:sz="0" w:space="0" w:color="auto"/>
            <w:left w:val="none" w:sz="0" w:space="0" w:color="auto"/>
            <w:bottom w:val="none" w:sz="0" w:space="0" w:color="auto"/>
            <w:right w:val="none" w:sz="0" w:space="0" w:color="auto"/>
          </w:divBdr>
        </w:div>
        <w:div w:id="772211584">
          <w:marLeft w:val="640"/>
          <w:marRight w:val="0"/>
          <w:marTop w:val="0"/>
          <w:marBottom w:val="0"/>
          <w:divBdr>
            <w:top w:val="none" w:sz="0" w:space="0" w:color="auto"/>
            <w:left w:val="none" w:sz="0" w:space="0" w:color="auto"/>
            <w:bottom w:val="none" w:sz="0" w:space="0" w:color="auto"/>
            <w:right w:val="none" w:sz="0" w:space="0" w:color="auto"/>
          </w:divBdr>
        </w:div>
        <w:div w:id="785854409">
          <w:marLeft w:val="640"/>
          <w:marRight w:val="0"/>
          <w:marTop w:val="0"/>
          <w:marBottom w:val="0"/>
          <w:divBdr>
            <w:top w:val="none" w:sz="0" w:space="0" w:color="auto"/>
            <w:left w:val="none" w:sz="0" w:space="0" w:color="auto"/>
            <w:bottom w:val="none" w:sz="0" w:space="0" w:color="auto"/>
            <w:right w:val="none" w:sz="0" w:space="0" w:color="auto"/>
          </w:divBdr>
        </w:div>
        <w:div w:id="845940177">
          <w:marLeft w:val="640"/>
          <w:marRight w:val="0"/>
          <w:marTop w:val="0"/>
          <w:marBottom w:val="0"/>
          <w:divBdr>
            <w:top w:val="none" w:sz="0" w:space="0" w:color="auto"/>
            <w:left w:val="none" w:sz="0" w:space="0" w:color="auto"/>
            <w:bottom w:val="none" w:sz="0" w:space="0" w:color="auto"/>
            <w:right w:val="none" w:sz="0" w:space="0" w:color="auto"/>
          </w:divBdr>
        </w:div>
        <w:div w:id="1146899914">
          <w:marLeft w:val="640"/>
          <w:marRight w:val="0"/>
          <w:marTop w:val="0"/>
          <w:marBottom w:val="0"/>
          <w:divBdr>
            <w:top w:val="none" w:sz="0" w:space="0" w:color="auto"/>
            <w:left w:val="none" w:sz="0" w:space="0" w:color="auto"/>
            <w:bottom w:val="none" w:sz="0" w:space="0" w:color="auto"/>
            <w:right w:val="none" w:sz="0" w:space="0" w:color="auto"/>
          </w:divBdr>
        </w:div>
        <w:div w:id="1180004089">
          <w:marLeft w:val="640"/>
          <w:marRight w:val="0"/>
          <w:marTop w:val="0"/>
          <w:marBottom w:val="0"/>
          <w:divBdr>
            <w:top w:val="none" w:sz="0" w:space="0" w:color="auto"/>
            <w:left w:val="none" w:sz="0" w:space="0" w:color="auto"/>
            <w:bottom w:val="none" w:sz="0" w:space="0" w:color="auto"/>
            <w:right w:val="none" w:sz="0" w:space="0" w:color="auto"/>
          </w:divBdr>
        </w:div>
        <w:div w:id="1187060902">
          <w:marLeft w:val="640"/>
          <w:marRight w:val="0"/>
          <w:marTop w:val="0"/>
          <w:marBottom w:val="0"/>
          <w:divBdr>
            <w:top w:val="none" w:sz="0" w:space="0" w:color="auto"/>
            <w:left w:val="none" w:sz="0" w:space="0" w:color="auto"/>
            <w:bottom w:val="none" w:sz="0" w:space="0" w:color="auto"/>
            <w:right w:val="none" w:sz="0" w:space="0" w:color="auto"/>
          </w:divBdr>
        </w:div>
        <w:div w:id="1234848344">
          <w:marLeft w:val="640"/>
          <w:marRight w:val="0"/>
          <w:marTop w:val="0"/>
          <w:marBottom w:val="0"/>
          <w:divBdr>
            <w:top w:val="none" w:sz="0" w:space="0" w:color="auto"/>
            <w:left w:val="none" w:sz="0" w:space="0" w:color="auto"/>
            <w:bottom w:val="none" w:sz="0" w:space="0" w:color="auto"/>
            <w:right w:val="none" w:sz="0" w:space="0" w:color="auto"/>
          </w:divBdr>
        </w:div>
        <w:div w:id="1294287267">
          <w:marLeft w:val="640"/>
          <w:marRight w:val="0"/>
          <w:marTop w:val="0"/>
          <w:marBottom w:val="0"/>
          <w:divBdr>
            <w:top w:val="none" w:sz="0" w:space="0" w:color="auto"/>
            <w:left w:val="none" w:sz="0" w:space="0" w:color="auto"/>
            <w:bottom w:val="none" w:sz="0" w:space="0" w:color="auto"/>
            <w:right w:val="none" w:sz="0" w:space="0" w:color="auto"/>
          </w:divBdr>
        </w:div>
        <w:div w:id="1362821326">
          <w:marLeft w:val="640"/>
          <w:marRight w:val="0"/>
          <w:marTop w:val="0"/>
          <w:marBottom w:val="0"/>
          <w:divBdr>
            <w:top w:val="none" w:sz="0" w:space="0" w:color="auto"/>
            <w:left w:val="none" w:sz="0" w:space="0" w:color="auto"/>
            <w:bottom w:val="none" w:sz="0" w:space="0" w:color="auto"/>
            <w:right w:val="none" w:sz="0" w:space="0" w:color="auto"/>
          </w:divBdr>
        </w:div>
        <w:div w:id="1541211560">
          <w:marLeft w:val="640"/>
          <w:marRight w:val="0"/>
          <w:marTop w:val="0"/>
          <w:marBottom w:val="0"/>
          <w:divBdr>
            <w:top w:val="none" w:sz="0" w:space="0" w:color="auto"/>
            <w:left w:val="none" w:sz="0" w:space="0" w:color="auto"/>
            <w:bottom w:val="none" w:sz="0" w:space="0" w:color="auto"/>
            <w:right w:val="none" w:sz="0" w:space="0" w:color="auto"/>
          </w:divBdr>
        </w:div>
        <w:div w:id="1633830593">
          <w:marLeft w:val="640"/>
          <w:marRight w:val="0"/>
          <w:marTop w:val="0"/>
          <w:marBottom w:val="0"/>
          <w:divBdr>
            <w:top w:val="none" w:sz="0" w:space="0" w:color="auto"/>
            <w:left w:val="none" w:sz="0" w:space="0" w:color="auto"/>
            <w:bottom w:val="none" w:sz="0" w:space="0" w:color="auto"/>
            <w:right w:val="none" w:sz="0" w:space="0" w:color="auto"/>
          </w:divBdr>
        </w:div>
        <w:div w:id="1645544352">
          <w:marLeft w:val="640"/>
          <w:marRight w:val="0"/>
          <w:marTop w:val="0"/>
          <w:marBottom w:val="0"/>
          <w:divBdr>
            <w:top w:val="none" w:sz="0" w:space="0" w:color="auto"/>
            <w:left w:val="none" w:sz="0" w:space="0" w:color="auto"/>
            <w:bottom w:val="none" w:sz="0" w:space="0" w:color="auto"/>
            <w:right w:val="none" w:sz="0" w:space="0" w:color="auto"/>
          </w:divBdr>
        </w:div>
        <w:div w:id="1739593711">
          <w:marLeft w:val="640"/>
          <w:marRight w:val="0"/>
          <w:marTop w:val="0"/>
          <w:marBottom w:val="0"/>
          <w:divBdr>
            <w:top w:val="none" w:sz="0" w:space="0" w:color="auto"/>
            <w:left w:val="none" w:sz="0" w:space="0" w:color="auto"/>
            <w:bottom w:val="none" w:sz="0" w:space="0" w:color="auto"/>
            <w:right w:val="none" w:sz="0" w:space="0" w:color="auto"/>
          </w:divBdr>
        </w:div>
      </w:divsChild>
    </w:div>
    <w:div w:id="1023748017">
      <w:bodyDiv w:val="1"/>
      <w:marLeft w:val="0"/>
      <w:marRight w:val="0"/>
      <w:marTop w:val="0"/>
      <w:marBottom w:val="0"/>
      <w:divBdr>
        <w:top w:val="none" w:sz="0" w:space="0" w:color="auto"/>
        <w:left w:val="none" w:sz="0" w:space="0" w:color="auto"/>
        <w:bottom w:val="none" w:sz="0" w:space="0" w:color="auto"/>
        <w:right w:val="none" w:sz="0" w:space="0" w:color="auto"/>
      </w:divBdr>
      <w:divsChild>
        <w:div w:id="71053428">
          <w:marLeft w:val="640"/>
          <w:marRight w:val="0"/>
          <w:marTop w:val="0"/>
          <w:marBottom w:val="0"/>
          <w:divBdr>
            <w:top w:val="none" w:sz="0" w:space="0" w:color="auto"/>
            <w:left w:val="none" w:sz="0" w:space="0" w:color="auto"/>
            <w:bottom w:val="none" w:sz="0" w:space="0" w:color="auto"/>
            <w:right w:val="none" w:sz="0" w:space="0" w:color="auto"/>
          </w:divBdr>
        </w:div>
        <w:div w:id="132647145">
          <w:marLeft w:val="640"/>
          <w:marRight w:val="0"/>
          <w:marTop w:val="0"/>
          <w:marBottom w:val="0"/>
          <w:divBdr>
            <w:top w:val="none" w:sz="0" w:space="0" w:color="auto"/>
            <w:left w:val="none" w:sz="0" w:space="0" w:color="auto"/>
            <w:bottom w:val="none" w:sz="0" w:space="0" w:color="auto"/>
            <w:right w:val="none" w:sz="0" w:space="0" w:color="auto"/>
          </w:divBdr>
        </w:div>
        <w:div w:id="499732535">
          <w:marLeft w:val="640"/>
          <w:marRight w:val="0"/>
          <w:marTop w:val="0"/>
          <w:marBottom w:val="0"/>
          <w:divBdr>
            <w:top w:val="none" w:sz="0" w:space="0" w:color="auto"/>
            <w:left w:val="none" w:sz="0" w:space="0" w:color="auto"/>
            <w:bottom w:val="none" w:sz="0" w:space="0" w:color="auto"/>
            <w:right w:val="none" w:sz="0" w:space="0" w:color="auto"/>
          </w:divBdr>
        </w:div>
        <w:div w:id="521018482">
          <w:marLeft w:val="640"/>
          <w:marRight w:val="0"/>
          <w:marTop w:val="0"/>
          <w:marBottom w:val="0"/>
          <w:divBdr>
            <w:top w:val="none" w:sz="0" w:space="0" w:color="auto"/>
            <w:left w:val="none" w:sz="0" w:space="0" w:color="auto"/>
            <w:bottom w:val="none" w:sz="0" w:space="0" w:color="auto"/>
            <w:right w:val="none" w:sz="0" w:space="0" w:color="auto"/>
          </w:divBdr>
        </w:div>
        <w:div w:id="539828861">
          <w:marLeft w:val="640"/>
          <w:marRight w:val="0"/>
          <w:marTop w:val="0"/>
          <w:marBottom w:val="0"/>
          <w:divBdr>
            <w:top w:val="none" w:sz="0" w:space="0" w:color="auto"/>
            <w:left w:val="none" w:sz="0" w:space="0" w:color="auto"/>
            <w:bottom w:val="none" w:sz="0" w:space="0" w:color="auto"/>
            <w:right w:val="none" w:sz="0" w:space="0" w:color="auto"/>
          </w:divBdr>
        </w:div>
        <w:div w:id="628901196">
          <w:marLeft w:val="640"/>
          <w:marRight w:val="0"/>
          <w:marTop w:val="0"/>
          <w:marBottom w:val="0"/>
          <w:divBdr>
            <w:top w:val="none" w:sz="0" w:space="0" w:color="auto"/>
            <w:left w:val="none" w:sz="0" w:space="0" w:color="auto"/>
            <w:bottom w:val="none" w:sz="0" w:space="0" w:color="auto"/>
            <w:right w:val="none" w:sz="0" w:space="0" w:color="auto"/>
          </w:divBdr>
        </w:div>
        <w:div w:id="665941906">
          <w:marLeft w:val="640"/>
          <w:marRight w:val="0"/>
          <w:marTop w:val="0"/>
          <w:marBottom w:val="0"/>
          <w:divBdr>
            <w:top w:val="none" w:sz="0" w:space="0" w:color="auto"/>
            <w:left w:val="none" w:sz="0" w:space="0" w:color="auto"/>
            <w:bottom w:val="none" w:sz="0" w:space="0" w:color="auto"/>
            <w:right w:val="none" w:sz="0" w:space="0" w:color="auto"/>
          </w:divBdr>
        </w:div>
        <w:div w:id="713578107">
          <w:marLeft w:val="640"/>
          <w:marRight w:val="0"/>
          <w:marTop w:val="0"/>
          <w:marBottom w:val="0"/>
          <w:divBdr>
            <w:top w:val="none" w:sz="0" w:space="0" w:color="auto"/>
            <w:left w:val="none" w:sz="0" w:space="0" w:color="auto"/>
            <w:bottom w:val="none" w:sz="0" w:space="0" w:color="auto"/>
            <w:right w:val="none" w:sz="0" w:space="0" w:color="auto"/>
          </w:divBdr>
        </w:div>
        <w:div w:id="736438997">
          <w:marLeft w:val="640"/>
          <w:marRight w:val="0"/>
          <w:marTop w:val="0"/>
          <w:marBottom w:val="0"/>
          <w:divBdr>
            <w:top w:val="none" w:sz="0" w:space="0" w:color="auto"/>
            <w:left w:val="none" w:sz="0" w:space="0" w:color="auto"/>
            <w:bottom w:val="none" w:sz="0" w:space="0" w:color="auto"/>
            <w:right w:val="none" w:sz="0" w:space="0" w:color="auto"/>
          </w:divBdr>
        </w:div>
        <w:div w:id="742020526">
          <w:marLeft w:val="640"/>
          <w:marRight w:val="0"/>
          <w:marTop w:val="0"/>
          <w:marBottom w:val="0"/>
          <w:divBdr>
            <w:top w:val="none" w:sz="0" w:space="0" w:color="auto"/>
            <w:left w:val="none" w:sz="0" w:space="0" w:color="auto"/>
            <w:bottom w:val="none" w:sz="0" w:space="0" w:color="auto"/>
            <w:right w:val="none" w:sz="0" w:space="0" w:color="auto"/>
          </w:divBdr>
        </w:div>
        <w:div w:id="1025787773">
          <w:marLeft w:val="640"/>
          <w:marRight w:val="0"/>
          <w:marTop w:val="0"/>
          <w:marBottom w:val="0"/>
          <w:divBdr>
            <w:top w:val="none" w:sz="0" w:space="0" w:color="auto"/>
            <w:left w:val="none" w:sz="0" w:space="0" w:color="auto"/>
            <w:bottom w:val="none" w:sz="0" w:space="0" w:color="auto"/>
            <w:right w:val="none" w:sz="0" w:space="0" w:color="auto"/>
          </w:divBdr>
        </w:div>
        <w:div w:id="1139542215">
          <w:marLeft w:val="640"/>
          <w:marRight w:val="0"/>
          <w:marTop w:val="0"/>
          <w:marBottom w:val="0"/>
          <w:divBdr>
            <w:top w:val="none" w:sz="0" w:space="0" w:color="auto"/>
            <w:left w:val="none" w:sz="0" w:space="0" w:color="auto"/>
            <w:bottom w:val="none" w:sz="0" w:space="0" w:color="auto"/>
            <w:right w:val="none" w:sz="0" w:space="0" w:color="auto"/>
          </w:divBdr>
        </w:div>
        <w:div w:id="1273826161">
          <w:marLeft w:val="640"/>
          <w:marRight w:val="0"/>
          <w:marTop w:val="0"/>
          <w:marBottom w:val="0"/>
          <w:divBdr>
            <w:top w:val="none" w:sz="0" w:space="0" w:color="auto"/>
            <w:left w:val="none" w:sz="0" w:space="0" w:color="auto"/>
            <w:bottom w:val="none" w:sz="0" w:space="0" w:color="auto"/>
            <w:right w:val="none" w:sz="0" w:space="0" w:color="auto"/>
          </w:divBdr>
        </w:div>
        <w:div w:id="1336763634">
          <w:marLeft w:val="640"/>
          <w:marRight w:val="0"/>
          <w:marTop w:val="0"/>
          <w:marBottom w:val="0"/>
          <w:divBdr>
            <w:top w:val="none" w:sz="0" w:space="0" w:color="auto"/>
            <w:left w:val="none" w:sz="0" w:space="0" w:color="auto"/>
            <w:bottom w:val="none" w:sz="0" w:space="0" w:color="auto"/>
            <w:right w:val="none" w:sz="0" w:space="0" w:color="auto"/>
          </w:divBdr>
        </w:div>
        <w:div w:id="1379285010">
          <w:marLeft w:val="640"/>
          <w:marRight w:val="0"/>
          <w:marTop w:val="0"/>
          <w:marBottom w:val="0"/>
          <w:divBdr>
            <w:top w:val="none" w:sz="0" w:space="0" w:color="auto"/>
            <w:left w:val="none" w:sz="0" w:space="0" w:color="auto"/>
            <w:bottom w:val="none" w:sz="0" w:space="0" w:color="auto"/>
            <w:right w:val="none" w:sz="0" w:space="0" w:color="auto"/>
          </w:divBdr>
        </w:div>
        <w:div w:id="1394162155">
          <w:marLeft w:val="640"/>
          <w:marRight w:val="0"/>
          <w:marTop w:val="0"/>
          <w:marBottom w:val="0"/>
          <w:divBdr>
            <w:top w:val="none" w:sz="0" w:space="0" w:color="auto"/>
            <w:left w:val="none" w:sz="0" w:space="0" w:color="auto"/>
            <w:bottom w:val="none" w:sz="0" w:space="0" w:color="auto"/>
            <w:right w:val="none" w:sz="0" w:space="0" w:color="auto"/>
          </w:divBdr>
        </w:div>
        <w:div w:id="1445416068">
          <w:marLeft w:val="640"/>
          <w:marRight w:val="0"/>
          <w:marTop w:val="0"/>
          <w:marBottom w:val="0"/>
          <w:divBdr>
            <w:top w:val="none" w:sz="0" w:space="0" w:color="auto"/>
            <w:left w:val="none" w:sz="0" w:space="0" w:color="auto"/>
            <w:bottom w:val="none" w:sz="0" w:space="0" w:color="auto"/>
            <w:right w:val="none" w:sz="0" w:space="0" w:color="auto"/>
          </w:divBdr>
        </w:div>
        <w:div w:id="1638536138">
          <w:marLeft w:val="640"/>
          <w:marRight w:val="0"/>
          <w:marTop w:val="0"/>
          <w:marBottom w:val="0"/>
          <w:divBdr>
            <w:top w:val="none" w:sz="0" w:space="0" w:color="auto"/>
            <w:left w:val="none" w:sz="0" w:space="0" w:color="auto"/>
            <w:bottom w:val="none" w:sz="0" w:space="0" w:color="auto"/>
            <w:right w:val="none" w:sz="0" w:space="0" w:color="auto"/>
          </w:divBdr>
        </w:div>
        <w:div w:id="1678581314">
          <w:marLeft w:val="640"/>
          <w:marRight w:val="0"/>
          <w:marTop w:val="0"/>
          <w:marBottom w:val="0"/>
          <w:divBdr>
            <w:top w:val="none" w:sz="0" w:space="0" w:color="auto"/>
            <w:left w:val="none" w:sz="0" w:space="0" w:color="auto"/>
            <w:bottom w:val="none" w:sz="0" w:space="0" w:color="auto"/>
            <w:right w:val="none" w:sz="0" w:space="0" w:color="auto"/>
          </w:divBdr>
        </w:div>
        <w:div w:id="1736513119">
          <w:marLeft w:val="640"/>
          <w:marRight w:val="0"/>
          <w:marTop w:val="0"/>
          <w:marBottom w:val="0"/>
          <w:divBdr>
            <w:top w:val="none" w:sz="0" w:space="0" w:color="auto"/>
            <w:left w:val="none" w:sz="0" w:space="0" w:color="auto"/>
            <w:bottom w:val="none" w:sz="0" w:space="0" w:color="auto"/>
            <w:right w:val="none" w:sz="0" w:space="0" w:color="auto"/>
          </w:divBdr>
        </w:div>
        <w:div w:id="1782726097">
          <w:marLeft w:val="640"/>
          <w:marRight w:val="0"/>
          <w:marTop w:val="0"/>
          <w:marBottom w:val="0"/>
          <w:divBdr>
            <w:top w:val="none" w:sz="0" w:space="0" w:color="auto"/>
            <w:left w:val="none" w:sz="0" w:space="0" w:color="auto"/>
            <w:bottom w:val="none" w:sz="0" w:space="0" w:color="auto"/>
            <w:right w:val="none" w:sz="0" w:space="0" w:color="auto"/>
          </w:divBdr>
        </w:div>
        <w:div w:id="2056350988">
          <w:marLeft w:val="640"/>
          <w:marRight w:val="0"/>
          <w:marTop w:val="0"/>
          <w:marBottom w:val="0"/>
          <w:divBdr>
            <w:top w:val="none" w:sz="0" w:space="0" w:color="auto"/>
            <w:left w:val="none" w:sz="0" w:space="0" w:color="auto"/>
            <w:bottom w:val="none" w:sz="0" w:space="0" w:color="auto"/>
            <w:right w:val="none" w:sz="0" w:space="0" w:color="auto"/>
          </w:divBdr>
        </w:div>
      </w:divsChild>
    </w:div>
    <w:div w:id="1039431328">
      <w:bodyDiv w:val="1"/>
      <w:marLeft w:val="0"/>
      <w:marRight w:val="0"/>
      <w:marTop w:val="0"/>
      <w:marBottom w:val="0"/>
      <w:divBdr>
        <w:top w:val="none" w:sz="0" w:space="0" w:color="auto"/>
        <w:left w:val="none" w:sz="0" w:space="0" w:color="auto"/>
        <w:bottom w:val="none" w:sz="0" w:space="0" w:color="auto"/>
        <w:right w:val="none" w:sz="0" w:space="0" w:color="auto"/>
      </w:divBdr>
      <w:divsChild>
        <w:div w:id="58788866">
          <w:marLeft w:val="640"/>
          <w:marRight w:val="0"/>
          <w:marTop w:val="0"/>
          <w:marBottom w:val="0"/>
          <w:divBdr>
            <w:top w:val="none" w:sz="0" w:space="0" w:color="auto"/>
            <w:left w:val="none" w:sz="0" w:space="0" w:color="auto"/>
            <w:bottom w:val="none" w:sz="0" w:space="0" w:color="auto"/>
            <w:right w:val="none" w:sz="0" w:space="0" w:color="auto"/>
          </w:divBdr>
        </w:div>
        <w:div w:id="95291125">
          <w:marLeft w:val="640"/>
          <w:marRight w:val="0"/>
          <w:marTop w:val="0"/>
          <w:marBottom w:val="0"/>
          <w:divBdr>
            <w:top w:val="none" w:sz="0" w:space="0" w:color="auto"/>
            <w:left w:val="none" w:sz="0" w:space="0" w:color="auto"/>
            <w:bottom w:val="none" w:sz="0" w:space="0" w:color="auto"/>
            <w:right w:val="none" w:sz="0" w:space="0" w:color="auto"/>
          </w:divBdr>
        </w:div>
        <w:div w:id="360479819">
          <w:marLeft w:val="640"/>
          <w:marRight w:val="0"/>
          <w:marTop w:val="0"/>
          <w:marBottom w:val="0"/>
          <w:divBdr>
            <w:top w:val="none" w:sz="0" w:space="0" w:color="auto"/>
            <w:left w:val="none" w:sz="0" w:space="0" w:color="auto"/>
            <w:bottom w:val="none" w:sz="0" w:space="0" w:color="auto"/>
            <w:right w:val="none" w:sz="0" w:space="0" w:color="auto"/>
          </w:divBdr>
        </w:div>
        <w:div w:id="464007183">
          <w:marLeft w:val="640"/>
          <w:marRight w:val="0"/>
          <w:marTop w:val="0"/>
          <w:marBottom w:val="0"/>
          <w:divBdr>
            <w:top w:val="none" w:sz="0" w:space="0" w:color="auto"/>
            <w:left w:val="none" w:sz="0" w:space="0" w:color="auto"/>
            <w:bottom w:val="none" w:sz="0" w:space="0" w:color="auto"/>
            <w:right w:val="none" w:sz="0" w:space="0" w:color="auto"/>
          </w:divBdr>
        </w:div>
        <w:div w:id="500044442">
          <w:marLeft w:val="640"/>
          <w:marRight w:val="0"/>
          <w:marTop w:val="0"/>
          <w:marBottom w:val="0"/>
          <w:divBdr>
            <w:top w:val="none" w:sz="0" w:space="0" w:color="auto"/>
            <w:left w:val="none" w:sz="0" w:space="0" w:color="auto"/>
            <w:bottom w:val="none" w:sz="0" w:space="0" w:color="auto"/>
            <w:right w:val="none" w:sz="0" w:space="0" w:color="auto"/>
          </w:divBdr>
        </w:div>
        <w:div w:id="528222624">
          <w:marLeft w:val="640"/>
          <w:marRight w:val="0"/>
          <w:marTop w:val="0"/>
          <w:marBottom w:val="0"/>
          <w:divBdr>
            <w:top w:val="none" w:sz="0" w:space="0" w:color="auto"/>
            <w:left w:val="none" w:sz="0" w:space="0" w:color="auto"/>
            <w:bottom w:val="none" w:sz="0" w:space="0" w:color="auto"/>
            <w:right w:val="none" w:sz="0" w:space="0" w:color="auto"/>
          </w:divBdr>
        </w:div>
        <w:div w:id="543760605">
          <w:marLeft w:val="640"/>
          <w:marRight w:val="0"/>
          <w:marTop w:val="0"/>
          <w:marBottom w:val="0"/>
          <w:divBdr>
            <w:top w:val="none" w:sz="0" w:space="0" w:color="auto"/>
            <w:left w:val="none" w:sz="0" w:space="0" w:color="auto"/>
            <w:bottom w:val="none" w:sz="0" w:space="0" w:color="auto"/>
            <w:right w:val="none" w:sz="0" w:space="0" w:color="auto"/>
          </w:divBdr>
        </w:div>
        <w:div w:id="581837139">
          <w:marLeft w:val="640"/>
          <w:marRight w:val="0"/>
          <w:marTop w:val="0"/>
          <w:marBottom w:val="0"/>
          <w:divBdr>
            <w:top w:val="none" w:sz="0" w:space="0" w:color="auto"/>
            <w:left w:val="none" w:sz="0" w:space="0" w:color="auto"/>
            <w:bottom w:val="none" w:sz="0" w:space="0" w:color="auto"/>
            <w:right w:val="none" w:sz="0" w:space="0" w:color="auto"/>
          </w:divBdr>
        </w:div>
        <w:div w:id="596409558">
          <w:marLeft w:val="640"/>
          <w:marRight w:val="0"/>
          <w:marTop w:val="0"/>
          <w:marBottom w:val="0"/>
          <w:divBdr>
            <w:top w:val="none" w:sz="0" w:space="0" w:color="auto"/>
            <w:left w:val="none" w:sz="0" w:space="0" w:color="auto"/>
            <w:bottom w:val="none" w:sz="0" w:space="0" w:color="auto"/>
            <w:right w:val="none" w:sz="0" w:space="0" w:color="auto"/>
          </w:divBdr>
        </w:div>
        <w:div w:id="638926889">
          <w:marLeft w:val="640"/>
          <w:marRight w:val="0"/>
          <w:marTop w:val="0"/>
          <w:marBottom w:val="0"/>
          <w:divBdr>
            <w:top w:val="none" w:sz="0" w:space="0" w:color="auto"/>
            <w:left w:val="none" w:sz="0" w:space="0" w:color="auto"/>
            <w:bottom w:val="none" w:sz="0" w:space="0" w:color="auto"/>
            <w:right w:val="none" w:sz="0" w:space="0" w:color="auto"/>
          </w:divBdr>
        </w:div>
        <w:div w:id="689916035">
          <w:marLeft w:val="640"/>
          <w:marRight w:val="0"/>
          <w:marTop w:val="0"/>
          <w:marBottom w:val="0"/>
          <w:divBdr>
            <w:top w:val="none" w:sz="0" w:space="0" w:color="auto"/>
            <w:left w:val="none" w:sz="0" w:space="0" w:color="auto"/>
            <w:bottom w:val="none" w:sz="0" w:space="0" w:color="auto"/>
            <w:right w:val="none" w:sz="0" w:space="0" w:color="auto"/>
          </w:divBdr>
        </w:div>
        <w:div w:id="713846586">
          <w:marLeft w:val="640"/>
          <w:marRight w:val="0"/>
          <w:marTop w:val="0"/>
          <w:marBottom w:val="0"/>
          <w:divBdr>
            <w:top w:val="none" w:sz="0" w:space="0" w:color="auto"/>
            <w:left w:val="none" w:sz="0" w:space="0" w:color="auto"/>
            <w:bottom w:val="none" w:sz="0" w:space="0" w:color="auto"/>
            <w:right w:val="none" w:sz="0" w:space="0" w:color="auto"/>
          </w:divBdr>
        </w:div>
        <w:div w:id="724185738">
          <w:marLeft w:val="640"/>
          <w:marRight w:val="0"/>
          <w:marTop w:val="0"/>
          <w:marBottom w:val="0"/>
          <w:divBdr>
            <w:top w:val="none" w:sz="0" w:space="0" w:color="auto"/>
            <w:left w:val="none" w:sz="0" w:space="0" w:color="auto"/>
            <w:bottom w:val="none" w:sz="0" w:space="0" w:color="auto"/>
            <w:right w:val="none" w:sz="0" w:space="0" w:color="auto"/>
          </w:divBdr>
        </w:div>
        <w:div w:id="726151172">
          <w:marLeft w:val="640"/>
          <w:marRight w:val="0"/>
          <w:marTop w:val="0"/>
          <w:marBottom w:val="0"/>
          <w:divBdr>
            <w:top w:val="none" w:sz="0" w:space="0" w:color="auto"/>
            <w:left w:val="none" w:sz="0" w:space="0" w:color="auto"/>
            <w:bottom w:val="none" w:sz="0" w:space="0" w:color="auto"/>
            <w:right w:val="none" w:sz="0" w:space="0" w:color="auto"/>
          </w:divBdr>
        </w:div>
        <w:div w:id="738551276">
          <w:marLeft w:val="640"/>
          <w:marRight w:val="0"/>
          <w:marTop w:val="0"/>
          <w:marBottom w:val="0"/>
          <w:divBdr>
            <w:top w:val="none" w:sz="0" w:space="0" w:color="auto"/>
            <w:left w:val="none" w:sz="0" w:space="0" w:color="auto"/>
            <w:bottom w:val="none" w:sz="0" w:space="0" w:color="auto"/>
            <w:right w:val="none" w:sz="0" w:space="0" w:color="auto"/>
          </w:divBdr>
        </w:div>
        <w:div w:id="779837750">
          <w:marLeft w:val="640"/>
          <w:marRight w:val="0"/>
          <w:marTop w:val="0"/>
          <w:marBottom w:val="0"/>
          <w:divBdr>
            <w:top w:val="none" w:sz="0" w:space="0" w:color="auto"/>
            <w:left w:val="none" w:sz="0" w:space="0" w:color="auto"/>
            <w:bottom w:val="none" w:sz="0" w:space="0" w:color="auto"/>
            <w:right w:val="none" w:sz="0" w:space="0" w:color="auto"/>
          </w:divBdr>
        </w:div>
        <w:div w:id="899707051">
          <w:marLeft w:val="640"/>
          <w:marRight w:val="0"/>
          <w:marTop w:val="0"/>
          <w:marBottom w:val="0"/>
          <w:divBdr>
            <w:top w:val="none" w:sz="0" w:space="0" w:color="auto"/>
            <w:left w:val="none" w:sz="0" w:space="0" w:color="auto"/>
            <w:bottom w:val="none" w:sz="0" w:space="0" w:color="auto"/>
            <w:right w:val="none" w:sz="0" w:space="0" w:color="auto"/>
          </w:divBdr>
        </w:div>
        <w:div w:id="931204050">
          <w:marLeft w:val="640"/>
          <w:marRight w:val="0"/>
          <w:marTop w:val="0"/>
          <w:marBottom w:val="0"/>
          <w:divBdr>
            <w:top w:val="none" w:sz="0" w:space="0" w:color="auto"/>
            <w:left w:val="none" w:sz="0" w:space="0" w:color="auto"/>
            <w:bottom w:val="none" w:sz="0" w:space="0" w:color="auto"/>
            <w:right w:val="none" w:sz="0" w:space="0" w:color="auto"/>
          </w:divBdr>
        </w:div>
        <w:div w:id="1125004344">
          <w:marLeft w:val="640"/>
          <w:marRight w:val="0"/>
          <w:marTop w:val="0"/>
          <w:marBottom w:val="0"/>
          <w:divBdr>
            <w:top w:val="none" w:sz="0" w:space="0" w:color="auto"/>
            <w:left w:val="none" w:sz="0" w:space="0" w:color="auto"/>
            <w:bottom w:val="none" w:sz="0" w:space="0" w:color="auto"/>
            <w:right w:val="none" w:sz="0" w:space="0" w:color="auto"/>
          </w:divBdr>
        </w:div>
        <w:div w:id="1136676290">
          <w:marLeft w:val="640"/>
          <w:marRight w:val="0"/>
          <w:marTop w:val="0"/>
          <w:marBottom w:val="0"/>
          <w:divBdr>
            <w:top w:val="none" w:sz="0" w:space="0" w:color="auto"/>
            <w:left w:val="none" w:sz="0" w:space="0" w:color="auto"/>
            <w:bottom w:val="none" w:sz="0" w:space="0" w:color="auto"/>
            <w:right w:val="none" w:sz="0" w:space="0" w:color="auto"/>
          </w:divBdr>
        </w:div>
        <w:div w:id="1146316744">
          <w:marLeft w:val="640"/>
          <w:marRight w:val="0"/>
          <w:marTop w:val="0"/>
          <w:marBottom w:val="0"/>
          <w:divBdr>
            <w:top w:val="none" w:sz="0" w:space="0" w:color="auto"/>
            <w:left w:val="none" w:sz="0" w:space="0" w:color="auto"/>
            <w:bottom w:val="none" w:sz="0" w:space="0" w:color="auto"/>
            <w:right w:val="none" w:sz="0" w:space="0" w:color="auto"/>
          </w:divBdr>
        </w:div>
        <w:div w:id="1158233140">
          <w:marLeft w:val="640"/>
          <w:marRight w:val="0"/>
          <w:marTop w:val="0"/>
          <w:marBottom w:val="0"/>
          <w:divBdr>
            <w:top w:val="none" w:sz="0" w:space="0" w:color="auto"/>
            <w:left w:val="none" w:sz="0" w:space="0" w:color="auto"/>
            <w:bottom w:val="none" w:sz="0" w:space="0" w:color="auto"/>
            <w:right w:val="none" w:sz="0" w:space="0" w:color="auto"/>
          </w:divBdr>
        </w:div>
        <w:div w:id="1192377255">
          <w:marLeft w:val="640"/>
          <w:marRight w:val="0"/>
          <w:marTop w:val="0"/>
          <w:marBottom w:val="0"/>
          <w:divBdr>
            <w:top w:val="none" w:sz="0" w:space="0" w:color="auto"/>
            <w:left w:val="none" w:sz="0" w:space="0" w:color="auto"/>
            <w:bottom w:val="none" w:sz="0" w:space="0" w:color="auto"/>
            <w:right w:val="none" w:sz="0" w:space="0" w:color="auto"/>
          </w:divBdr>
        </w:div>
        <w:div w:id="1239706646">
          <w:marLeft w:val="640"/>
          <w:marRight w:val="0"/>
          <w:marTop w:val="0"/>
          <w:marBottom w:val="0"/>
          <w:divBdr>
            <w:top w:val="none" w:sz="0" w:space="0" w:color="auto"/>
            <w:left w:val="none" w:sz="0" w:space="0" w:color="auto"/>
            <w:bottom w:val="none" w:sz="0" w:space="0" w:color="auto"/>
            <w:right w:val="none" w:sz="0" w:space="0" w:color="auto"/>
          </w:divBdr>
        </w:div>
        <w:div w:id="1450782354">
          <w:marLeft w:val="640"/>
          <w:marRight w:val="0"/>
          <w:marTop w:val="0"/>
          <w:marBottom w:val="0"/>
          <w:divBdr>
            <w:top w:val="none" w:sz="0" w:space="0" w:color="auto"/>
            <w:left w:val="none" w:sz="0" w:space="0" w:color="auto"/>
            <w:bottom w:val="none" w:sz="0" w:space="0" w:color="auto"/>
            <w:right w:val="none" w:sz="0" w:space="0" w:color="auto"/>
          </w:divBdr>
        </w:div>
        <w:div w:id="1520969670">
          <w:marLeft w:val="640"/>
          <w:marRight w:val="0"/>
          <w:marTop w:val="0"/>
          <w:marBottom w:val="0"/>
          <w:divBdr>
            <w:top w:val="none" w:sz="0" w:space="0" w:color="auto"/>
            <w:left w:val="none" w:sz="0" w:space="0" w:color="auto"/>
            <w:bottom w:val="none" w:sz="0" w:space="0" w:color="auto"/>
            <w:right w:val="none" w:sz="0" w:space="0" w:color="auto"/>
          </w:divBdr>
          <w:divsChild>
            <w:div w:id="1361980244">
              <w:marLeft w:val="0"/>
              <w:marRight w:val="0"/>
              <w:marTop w:val="0"/>
              <w:marBottom w:val="0"/>
              <w:divBdr>
                <w:top w:val="none" w:sz="0" w:space="0" w:color="auto"/>
                <w:left w:val="none" w:sz="0" w:space="0" w:color="auto"/>
                <w:bottom w:val="none" w:sz="0" w:space="0" w:color="auto"/>
                <w:right w:val="none" w:sz="0" w:space="0" w:color="auto"/>
              </w:divBdr>
              <w:divsChild>
                <w:div w:id="31198176">
                  <w:marLeft w:val="640"/>
                  <w:marRight w:val="0"/>
                  <w:marTop w:val="0"/>
                  <w:marBottom w:val="0"/>
                  <w:divBdr>
                    <w:top w:val="none" w:sz="0" w:space="0" w:color="auto"/>
                    <w:left w:val="none" w:sz="0" w:space="0" w:color="auto"/>
                    <w:bottom w:val="none" w:sz="0" w:space="0" w:color="auto"/>
                    <w:right w:val="none" w:sz="0" w:space="0" w:color="auto"/>
                  </w:divBdr>
                </w:div>
                <w:div w:id="57093639">
                  <w:marLeft w:val="640"/>
                  <w:marRight w:val="0"/>
                  <w:marTop w:val="0"/>
                  <w:marBottom w:val="0"/>
                  <w:divBdr>
                    <w:top w:val="none" w:sz="0" w:space="0" w:color="auto"/>
                    <w:left w:val="none" w:sz="0" w:space="0" w:color="auto"/>
                    <w:bottom w:val="none" w:sz="0" w:space="0" w:color="auto"/>
                    <w:right w:val="none" w:sz="0" w:space="0" w:color="auto"/>
                  </w:divBdr>
                </w:div>
                <w:div w:id="182518748">
                  <w:marLeft w:val="640"/>
                  <w:marRight w:val="0"/>
                  <w:marTop w:val="0"/>
                  <w:marBottom w:val="0"/>
                  <w:divBdr>
                    <w:top w:val="none" w:sz="0" w:space="0" w:color="auto"/>
                    <w:left w:val="none" w:sz="0" w:space="0" w:color="auto"/>
                    <w:bottom w:val="none" w:sz="0" w:space="0" w:color="auto"/>
                    <w:right w:val="none" w:sz="0" w:space="0" w:color="auto"/>
                  </w:divBdr>
                </w:div>
                <w:div w:id="220405672">
                  <w:marLeft w:val="640"/>
                  <w:marRight w:val="0"/>
                  <w:marTop w:val="0"/>
                  <w:marBottom w:val="0"/>
                  <w:divBdr>
                    <w:top w:val="none" w:sz="0" w:space="0" w:color="auto"/>
                    <w:left w:val="none" w:sz="0" w:space="0" w:color="auto"/>
                    <w:bottom w:val="none" w:sz="0" w:space="0" w:color="auto"/>
                    <w:right w:val="none" w:sz="0" w:space="0" w:color="auto"/>
                  </w:divBdr>
                </w:div>
                <w:div w:id="261765109">
                  <w:marLeft w:val="640"/>
                  <w:marRight w:val="0"/>
                  <w:marTop w:val="0"/>
                  <w:marBottom w:val="0"/>
                  <w:divBdr>
                    <w:top w:val="none" w:sz="0" w:space="0" w:color="auto"/>
                    <w:left w:val="none" w:sz="0" w:space="0" w:color="auto"/>
                    <w:bottom w:val="none" w:sz="0" w:space="0" w:color="auto"/>
                    <w:right w:val="none" w:sz="0" w:space="0" w:color="auto"/>
                  </w:divBdr>
                </w:div>
                <w:div w:id="280309130">
                  <w:marLeft w:val="640"/>
                  <w:marRight w:val="0"/>
                  <w:marTop w:val="0"/>
                  <w:marBottom w:val="0"/>
                  <w:divBdr>
                    <w:top w:val="none" w:sz="0" w:space="0" w:color="auto"/>
                    <w:left w:val="none" w:sz="0" w:space="0" w:color="auto"/>
                    <w:bottom w:val="none" w:sz="0" w:space="0" w:color="auto"/>
                    <w:right w:val="none" w:sz="0" w:space="0" w:color="auto"/>
                  </w:divBdr>
                </w:div>
                <w:div w:id="287710941">
                  <w:marLeft w:val="640"/>
                  <w:marRight w:val="0"/>
                  <w:marTop w:val="0"/>
                  <w:marBottom w:val="0"/>
                  <w:divBdr>
                    <w:top w:val="none" w:sz="0" w:space="0" w:color="auto"/>
                    <w:left w:val="none" w:sz="0" w:space="0" w:color="auto"/>
                    <w:bottom w:val="none" w:sz="0" w:space="0" w:color="auto"/>
                    <w:right w:val="none" w:sz="0" w:space="0" w:color="auto"/>
                  </w:divBdr>
                </w:div>
                <w:div w:id="312637047">
                  <w:marLeft w:val="640"/>
                  <w:marRight w:val="0"/>
                  <w:marTop w:val="0"/>
                  <w:marBottom w:val="0"/>
                  <w:divBdr>
                    <w:top w:val="none" w:sz="0" w:space="0" w:color="auto"/>
                    <w:left w:val="none" w:sz="0" w:space="0" w:color="auto"/>
                    <w:bottom w:val="none" w:sz="0" w:space="0" w:color="auto"/>
                    <w:right w:val="none" w:sz="0" w:space="0" w:color="auto"/>
                  </w:divBdr>
                </w:div>
                <w:div w:id="460150286">
                  <w:marLeft w:val="640"/>
                  <w:marRight w:val="0"/>
                  <w:marTop w:val="0"/>
                  <w:marBottom w:val="0"/>
                  <w:divBdr>
                    <w:top w:val="none" w:sz="0" w:space="0" w:color="auto"/>
                    <w:left w:val="none" w:sz="0" w:space="0" w:color="auto"/>
                    <w:bottom w:val="none" w:sz="0" w:space="0" w:color="auto"/>
                    <w:right w:val="none" w:sz="0" w:space="0" w:color="auto"/>
                  </w:divBdr>
                </w:div>
                <w:div w:id="499122749">
                  <w:marLeft w:val="640"/>
                  <w:marRight w:val="0"/>
                  <w:marTop w:val="0"/>
                  <w:marBottom w:val="0"/>
                  <w:divBdr>
                    <w:top w:val="none" w:sz="0" w:space="0" w:color="auto"/>
                    <w:left w:val="none" w:sz="0" w:space="0" w:color="auto"/>
                    <w:bottom w:val="none" w:sz="0" w:space="0" w:color="auto"/>
                    <w:right w:val="none" w:sz="0" w:space="0" w:color="auto"/>
                  </w:divBdr>
                </w:div>
                <w:div w:id="548684137">
                  <w:marLeft w:val="640"/>
                  <w:marRight w:val="0"/>
                  <w:marTop w:val="0"/>
                  <w:marBottom w:val="0"/>
                  <w:divBdr>
                    <w:top w:val="none" w:sz="0" w:space="0" w:color="auto"/>
                    <w:left w:val="none" w:sz="0" w:space="0" w:color="auto"/>
                    <w:bottom w:val="none" w:sz="0" w:space="0" w:color="auto"/>
                    <w:right w:val="none" w:sz="0" w:space="0" w:color="auto"/>
                  </w:divBdr>
                </w:div>
                <w:div w:id="603659335">
                  <w:marLeft w:val="640"/>
                  <w:marRight w:val="0"/>
                  <w:marTop w:val="0"/>
                  <w:marBottom w:val="0"/>
                  <w:divBdr>
                    <w:top w:val="none" w:sz="0" w:space="0" w:color="auto"/>
                    <w:left w:val="none" w:sz="0" w:space="0" w:color="auto"/>
                    <w:bottom w:val="none" w:sz="0" w:space="0" w:color="auto"/>
                    <w:right w:val="none" w:sz="0" w:space="0" w:color="auto"/>
                  </w:divBdr>
                </w:div>
                <w:div w:id="625621409">
                  <w:marLeft w:val="640"/>
                  <w:marRight w:val="0"/>
                  <w:marTop w:val="0"/>
                  <w:marBottom w:val="0"/>
                  <w:divBdr>
                    <w:top w:val="none" w:sz="0" w:space="0" w:color="auto"/>
                    <w:left w:val="none" w:sz="0" w:space="0" w:color="auto"/>
                    <w:bottom w:val="none" w:sz="0" w:space="0" w:color="auto"/>
                    <w:right w:val="none" w:sz="0" w:space="0" w:color="auto"/>
                  </w:divBdr>
                </w:div>
                <w:div w:id="634602946">
                  <w:marLeft w:val="640"/>
                  <w:marRight w:val="0"/>
                  <w:marTop w:val="0"/>
                  <w:marBottom w:val="0"/>
                  <w:divBdr>
                    <w:top w:val="none" w:sz="0" w:space="0" w:color="auto"/>
                    <w:left w:val="none" w:sz="0" w:space="0" w:color="auto"/>
                    <w:bottom w:val="none" w:sz="0" w:space="0" w:color="auto"/>
                    <w:right w:val="none" w:sz="0" w:space="0" w:color="auto"/>
                  </w:divBdr>
                </w:div>
                <w:div w:id="701977054">
                  <w:marLeft w:val="640"/>
                  <w:marRight w:val="0"/>
                  <w:marTop w:val="0"/>
                  <w:marBottom w:val="0"/>
                  <w:divBdr>
                    <w:top w:val="none" w:sz="0" w:space="0" w:color="auto"/>
                    <w:left w:val="none" w:sz="0" w:space="0" w:color="auto"/>
                    <w:bottom w:val="none" w:sz="0" w:space="0" w:color="auto"/>
                    <w:right w:val="none" w:sz="0" w:space="0" w:color="auto"/>
                  </w:divBdr>
                </w:div>
                <w:div w:id="796532333">
                  <w:marLeft w:val="640"/>
                  <w:marRight w:val="0"/>
                  <w:marTop w:val="0"/>
                  <w:marBottom w:val="0"/>
                  <w:divBdr>
                    <w:top w:val="none" w:sz="0" w:space="0" w:color="auto"/>
                    <w:left w:val="none" w:sz="0" w:space="0" w:color="auto"/>
                    <w:bottom w:val="none" w:sz="0" w:space="0" w:color="auto"/>
                    <w:right w:val="none" w:sz="0" w:space="0" w:color="auto"/>
                  </w:divBdr>
                </w:div>
                <w:div w:id="875460543">
                  <w:marLeft w:val="640"/>
                  <w:marRight w:val="0"/>
                  <w:marTop w:val="0"/>
                  <w:marBottom w:val="0"/>
                  <w:divBdr>
                    <w:top w:val="none" w:sz="0" w:space="0" w:color="auto"/>
                    <w:left w:val="none" w:sz="0" w:space="0" w:color="auto"/>
                    <w:bottom w:val="none" w:sz="0" w:space="0" w:color="auto"/>
                    <w:right w:val="none" w:sz="0" w:space="0" w:color="auto"/>
                  </w:divBdr>
                </w:div>
                <w:div w:id="895776669">
                  <w:marLeft w:val="640"/>
                  <w:marRight w:val="0"/>
                  <w:marTop w:val="0"/>
                  <w:marBottom w:val="0"/>
                  <w:divBdr>
                    <w:top w:val="none" w:sz="0" w:space="0" w:color="auto"/>
                    <w:left w:val="none" w:sz="0" w:space="0" w:color="auto"/>
                    <w:bottom w:val="none" w:sz="0" w:space="0" w:color="auto"/>
                    <w:right w:val="none" w:sz="0" w:space="0" w:color="auto"/>
                  </w:divBdr>
                </w:div>
                <w:div w:id="915550473">
                  <w:marLeft w:val="640"/>
                  <w:marRight w:val="0"/>
                  <w:marTop w:val="0"/>
                  <w:marBottom w:val="0"/>
                  <w:divBdr>
                    <w:top w:val="none" w:sz="0" w:space="0" w:color="auto"/>
                    <w:left w:val="none" w:sz="0" w:space="0" w:color="auto"/>
                    <w:bottom w:val="none" w:sz="0" w:space="0" w:color="auto"/>
                    <w:right w:val="none" w:sz="0" w:space="0" w:color="auto"/>
                  </w:divBdr>
                </w:div>
                <w:div w:id="989139033">
                  <w:marLeft w:val="640"/>
                  <w:marRight w:val="0"/>
                  <w:marTop w:val="0"/>
                  <w:marBottom w:val="0"/>
                  <w:divBdr>
                    <w:top w:val="none" w:sz="0" w:space="0" w:color="auto"/>
                    <w:left w:val="none" w:sz="0" w:space="0" w:color="auto"/>
                    <w:bottom w:val="none" w:sz="0" w:space="0" w:color="auto"/>
                    <w:right w:val="none" w:sz="0" w:space="0" w:color="auto"/>
                  </w:divBdr>
                </w:div>
                <w:div w:id="1052927473">
                  <w:marLeft w:val="640"/>
                  <w:marRight w:val="0"/>
                  <w:marTop w:val="0"/>
                  <w:marBottom w:val="0"/>
                  <w:divBdr>
                    <w:top w:val="none" w:sz="0" w:space="0" w:color="auto"/>
                    <w:left w:val="none" w:sz="0" w:space="0" w:color="auto"/>
                    <w:bottom w:val="none" w:sz="0" w:space="0" w:color="auto"/>
                    <w:right w:val="none" w:sz="0" w:space="0" w:color="auto"/>
                  </w:divBdr>
                </w:div>
                <w:div w:id="1072315226">
                  <w:marLeft w:val="640"/>
                  <w:marRight w:val="0"/>
                  <w:marTop w:val="0"/>
                  <w:marBottom w:val="0"/>
                  <w:divBdr>
                    <w:top w:val="none" w:sz="0" w:space="0" w:color="auto"/>
                    <w:left w:val="none" w:sz="0" w:space="0" w:color="auto"/>
                    <w:bottom w:val="none" w:sz="0" w:space="0" w:color="auto"/>
                    <w:right w:val="none" w:sz="0" w:space="0" w:color="auto"/>
                  </w:divBdr>
                </w:div>
                <w:div w:id="1104838411">
                  <w:marLeft w:val="640"/>
                  <w:marRight w:val="0"/>
                  <w:marTop w:val="0"/>
                  <w:marBottom w:val="0"/>
                  <w:divBdr>
                    <w:top w:val="none" w:sz="0" w:space="0" w:color="auto"/>
                    <w:left w:val="none" w:sz="0" w:space="0" w:color="auto"/>
                    <w:bottom w:val="none" w:sz="0" w:space="0" w:color="auto"/>
                    <w:right w:val="none" w:sz="0" w:space="0" w:color="auto"/>
                  </w:divBdr>
                </w:div>
                <w:div w:id="1175456622">
                  <w:marLeft w:val="640"/>
                  <w:marRight w:val="0"/>
                  <w:marTop w:val="0"/>
                  <w:marBottom w:val="0"/>
                  <w:divBdr>
                    <w:top w:val="none" w:sz="0" w:space="0" w:color="auto"/>
                    <w:left w:val="none" w:sz="0" w:space="0" w:color="auto"/>
                    <w:bottom w:val="none" w:sz="0" w:space="0" w:color="auto"/>
                    <w:right w:val="none" w:sz="0" w:space="0" w:color="auto"/>
                  </w:divBdr>
                </w:div>
                <w:div w:id="1250239429">
                  <w:marLeft w:val="640"/>
                  <w:marRight w:val="0"/>
                  <w:marTop w:val="0"/>
                  <w:marBottom w:val="0"/>
                  <w:divBdr>
                    <w:top w:val="none" w:sz="0" w:space="0" w:color="auto"/>
                    <w:left w:val="none" w:sz="0" w:space="0" w:color="auto"/>
                    <w:bottom w:val="none" w:sz="0" w:space="0" w:color="auto"/>
                    <w:right w:val="none" w:sz="0" w:space="0" w:color="auto"/>
                  </w:divBdr>
                </w:div>
                <w:div w:id="1281910912">
                  <w:marLeft w:val="640"/>
                  <w:marRight w:val="0"/>
                  <w:marTop w:val="0"/>
                  <w:marBottom w:val="0"/>
                  <w:divBdr>
                    <w:top w:val="none" w:sz="0" w:space="0" w:color="auto"/>
                    <w:left w:val="none" w:sz="0" w:space="0" w:color="auto"/>
                    <w:bottom w:val="none" w:sz="0" w:space="0" w:color="auto"/>
                    <w:right w:val="none" w:sz="0" w:space="0" w:color="auto"/>
                  </w:divBdr>
                </w:div>
                <w:div w:id="1401639973">
                  <w:marLeft w:val="640"/>
                  <w:marRight w:val="0"/>
                  <w:marTop w:val="0"/>
                  <w:marBottom w:val="0"/>
                  <w:divBdr>
                    <w:top w:val="none" w:sz="0" w:space="0" w:color="auto"/>
                    <w:left w:val="none" w:sz="0" w:space="0" w:color="auto"/>
                    <w:bottom w:val="none" w:sz="0" w:space="0" w:color="auto"/>
                    <w:right w:val="none" w:sz="0" w:space="0" w:color="auto"/>
                  </w:divBdr>
                </w:div>
                <w:div w:id="1446921499">
                  <w:marLeft w:val="640"/>
                  <w:marRight w:val="0"/>
                  <w:marTop w:val="0"/>
                  <w:marBottom w:val="0"/>
                  <w:divBdr>
                    <w:top w:val="none" w:sz="0" w:space="0" w:color="auto"/>
                    <w:left w:val="none" w:sz="0" w:space="0" w:color="auto"/>
                    <w:bottom w:val="none" w:sz="0" w:space="0" w:color="auto"/>
                    <w:right w:val="none" w:sz="0" w:space="0" w:color="auto"/>
                  </w:divBdr>
                </w:div>
                <w:div w:id="1544100084">
                  <w:marLeft w:val="640"/>
                  <w:marRight w:val="0"/>
                  <w:marTop w:val="0"/>
                  <w:marBottom w:val="0"/>
                  <w:divBdr>
                    <w:top w:val="none" w:sz="0" w:space="0" w:color="auto"/>
                    <w:left w:val="none" w:sz="0" w:space="0" w:color="auto"/>
                    <w:bottom w:val="none" w:sz="0" w:space="0" w:color="auto"/>
                    <w:right w:val="none" w:sz="0" w:space="0" w:color="auto"/>
                  </w:divBdr>
                </w:div>
                <w:div w:id="1600677549">
                  <w:marLeft w:val="640"/>
                  <w:marRight w:val="0"/>
                  <w:marTop w:val="0"/>
                  <w:marBottom w:val="0"/>
                  <w:divBdr>
                    <w:top w:val="none" w:sz="0" w:space="0" w:color="auto"/>
                    <w:left w:val="none" w:sz="0" w:space="0" w:color="auto"/>
                    <w:bottom w:val="none" w:sz="0" w:space="0" w:color="auto"/>
                    <w:right w:val="none" w:sz="0" w:space="0" w:color="auto"/>
                  </w:divBdr>
                </w:div>
                <w:div w:id="1630473510">
                  <w:marLeft w:val="640"/>
                  <w:marRight w:val="0"/>
                  <w:marTop w:val="0"/>
                  <w:marBottom w:val="0"/>
                  <w:divBdr>
                    <w:top w:val="none" w:sz="0" w:space="0" w:color="auto"/>
                    <w:left w:val="none" w:sz="0" w:space="0" w:color="auto"/>
                    <w:bottom w:val="none" w:sz="0" w:space="0" w:color="auto"/>
                    <w:right w:val="none" w:sz="0" w:space="0" w:color="auto"/>
                  </w:divBdr>
                </w:div>
                <w:div w:id="1667510962">
                  <w:marLeft w:val="640"/>
                  <w:marRight w:val="0"/>
                  <w:marTop w:val="0"/>
                  <w:marBottom w:val="0"/>
                  <w:divBdr>
                    <w:top w:val="none" w:sz="0" w:space="0" w:color="auto"/>
                    <w:left w:val="none" w:sz="0" w:space="0" w:color="auto"/>
                    <w:bottom w:val="none" w:sz="0" w:space="0" w:color="auto"/>
                    <w:right w:val="none" w:sz="0" w:space="0" w:color="auto"/>
                  </w:divBdr>
                </w:div>
                <w:div w:id="1675567173">
                  <w:marLeft w:val="640"/>
                  <w:marRight w:val="0"/>
                  <w:marTop w:val="0"/>
                  <w:marBottom w:val="0"/>
                  <w:divBdr>
                    <w:top w:val="none" w:sz="0" w:space="0" w:color="auto"/>
                    <w:left w:val="none" w:sz="0" w:space="0" w:color="auto"/>
                    <w:bottom w:val="none" w:sz="0" w:space="0" w:color="auto"/>
                    <w:right w:val="none" w:sz="0" w:space="0" w:color="auto"/>
                  </w:divBdr>
                </w:div>
                <w:div w:id="1730959073">
                  <w:marLeft w:val="640"/>
                  <w:marRight w:val="0"/>
                  <w:marTop w:val="0"/>
                  <w:marBottom w:val="0"/>
                  <w:divBdr>
                    <w:top w:val="none" w:sz="0" w:space="0" w:color="auto"/>
                    <w:left w:val="none" w:sz="0" w:space="0" w:color="auto"/>
                    <w:bottom w:val="none" w:sz="0" w:space="0" w:color="auto"/>
                    <w:right w:val="none" w:sz="0" w:space="0" w:color="auto"/>
                  </w:divBdr>
                </w:div>
                <w:div w:id="1752502054">
                  <w:marLeft w:val="640"/>
                  <w:marRight w:val="0"/>
                  <w:marTop w:val="0"/>
                  <w:marBottom w:val="0"/>
                  <w:divBdr>
                    <w:top w:val="none" w:sz="0" w:space="0" w:color="auto"/>
                    <w:left w:val="none" w:sz="0" w:space="0" w:color="auto"/>
                    <w:bottom w:val="none" w:sz="0" w:space="0" w:color="auto"/>
                    <w:right w:val="none" w:sz="0" w:space="0" w:color="auto"/>
                  </w:divBdr>
                </w:div>
                <w:div w:id="1824853380">
                  <w:marLeft w:val="640"/>
                  <w:marRight w:val="0"/>
                  <w:marTop w:val="0"/>
                  <w:marBottom w:val="0"/>
                  <w:divBdr>
                    <w:top w:val="none" w:sz="0" w:space="0" w:color="auto"/>
                    <w:left w:val="none" w:sz="0" w:space="0" w:color="auto"/>
                    <w:bottom w:val="none" w:sz="0" w:space="0" w:color="auto"/>
                    <w:right w:val="none" w:sz="0" w:space="0" w:color="auto"/>
                  </w:divBdr>
                </w:div>
                <w:div w:id="1854298849">
                  <w:marLeft w:val="640"/>
                  <w:marRight w:val="0"/>
                  <w:marTop w:val="0"/>
                  <w:marBottom w:val="0"/>
                  <w:divBdr>
                    <w:top w:val="none" w:sz="0" w:space="0" w:color="auto"/>
                    <w:left w:val="none" w:sz="0" w:space="0" w:color="auto"/>
                    <w:bottom w:val="none" w:sz="0" w:space="0" w:color="auto"/>
                    <w:right w:val="none" w:sz="0" w:space="0" w:color="auto"/>
                  </w:divBdr>
                </w:div>
                <w:div w:id="1937056951">
                  <w:marLeft w:val="640"/>
                  <w:marRight w:val="0"/>
                  <w:marTop w:val="0"/>
                  <w:marBottom w:val="0"/>
                  <w:divBdr>
                    <w:top w:val="none" w:sz="0" w:space="0" w:color="auto"/>
                    <w:left w:val="none" w:sz="0" w:space="0" w:color="auto"/>
                    <w:bottom w:val="none" w:sz="0" w:space="0" w:color="auto"/>
                    <w:right w:val="none" w:sz="0" w:space="0" w:color="auto"/>
                  </w:divBdr>
                </w:div>
                <w:div w:id="2020350062">
                  <w:marLeft w:val="640"/>
                  <w:marRight w:val="0"/>
                  <w:marTop w:val="0"/>
                  <w:marBottom w:val="0"/>
                  <w:divBdr>
                    <w:top w:val="none" w:sz="0" w:space="0" w:color="auto"/>
                    <w:left w:val="none" w:sz="0" w:space="0" w:color="auto"/>
                    <w:bottom w:val="none" w:sz="0" w:space="0" w:color="auto"/>
                    <w:right w:val="none" w:sz="0" w:space="0" w:color="auto"/>
                  </w:divBdr>
                </w:div>
                <w:div w:id="2036809789">
                  <w:marLeft w:val="640"/>
                  <w:marRight w:val="0"/>
                  <w:marTop w:val="0"/>
                  <w:marBottom w:val="0"/>
                  <w:divBdr>
                    <w:top w:val="none" w:sz="0" w:space="0" w:color="auto"/>
                    <w:left w:val="none" w:sz="0" w:space="0" w:color="auto"/>
                    <w:bottom w:val="none" w:sz="0" w:space="0" w:color="auto"/>
                    <w:right w:val="none" w:sz="0" w:space="0" w:color="auto"/>
                  </w:divBdr>
                </w:div>
                <w:div w:id="2044095263">
                  <w:marLeft w:val="640"/>
                  <w:marRight w:val="0"/>
                  <w:marTop w:val="0"/>
                  <w:marBottom w:val="0"/>
                  <w:divBdr>
                    <w:top w:val="none" w:sz="0" w:space="0" w:color="auto"/>
                    <w:left w:val="none" w:sz="0" w:space="0" w:color="auto"/>
                    <w:bottom w:val="none" w:sz="0" w:space="0" w:color="auto"/>
                    <w:right w:val="none" w:sz="0" w:space="0" w:color="auto"/>
                  </w:divBdr>
                </w:div>
                <w:div w:id="2059812387">
                  <w:marLeft w:val="640"/>
                  <w:marRight w:val="0"/>
                  <w:marTop w:val="0"/>
                  <w:marBottom w:val="0"/>
                  <w:divBdr>
                    <w:top w:val="none" w:sz="0" w:space="0" w:color="auto"/>
                    <w:left w:val="none" w:sz="0" w:space="0" w:color="auto"/>
                    <w:bottom w:val="none" w:sz="0" w:space="0" w:color="auto"/>
                    <w:right w:val="none" w:sz="0" w:space="0" w:color="auto"/>
                  </w:divBdr>
                </w:div>
                <w:div w:id="2124687624">
                  <w:marLeft w:val="640"/>
                  <w:marRight w:val="0"/>
                  <w:marTop w:val="0"/>
                  <w:marBottom w:val="0"/>
                  <w:divBdr>
                    <w:top w:val="none" w:sz="0" w:space="0" w:color="auto"/>
                    <w:left w:val="none" w:sz="0" w:space="0" w:color="auto"/>
                    <w:bottom w:val="none" w:sz="0" w:space="0" w:color="auto"/>
                    <w:right w:val="none" w:sz="0" w:space="0" w:color="auto"/>
                  </w:divBdr>
                </w:div>
                <w:div w:id="2129733788">
                  <w:marLeft w:val="640"/>
                  <w:marRight w:val="0"/>
                  <w:marTop w:val="0"/>
                  <w:marBottom w:val="0"/>
                  <w:divBdr>
                    <w:top w:val="none" w:sz="0" w:space="0" w:color="auto"/>
                    <w:left w:val="none" w:sz="0" w:space="0" w:color="auto"/>
                    <w:bottom w:val="none" w:sz="0" w:space="0" w:color="auto"/>
                    <w:right w:val="none" w:sz="0" w:space="0" w:color="auto"/>
                  </w:divBdr>
                </w:div>
              </w:divsChild>
            </w:div>
            <w:div w:id="1518882623">
              <w:marLeft w:val="0"/>
              <w:marRight w:val="0"/>
              <w:marTop w:val="0"/>
              <w:marBottom w:val="0"/>
              <w:divBdr>
                <w:top w:val="none" w:sz="0" w:space="0" w:color="auto"/>
                <w:left w:val="none" w:sz="0" w:space="0" w:color="auto"/>
                <w:bottom w:val="none" w:sz="0" w:space="0" w:color="auto"/>
                <w:right w:val="none" w:sz="0" w:space="0" w:color="auto"/>
              </w:divBdr>
              <w:divsChild>
                <w:div w:id="161609">
                  <w:marLeft w:val="640"/>
                  <w:marRight w:val="0"/>
                  <w:marTop w:val="0"/>
                  <w:marBottom w:val="0"/>
                  <w:divBdr>
                    <w:top w:val="none" w:sz="0" w:space="0" w:color="auto"/>
                    <w:left w:val="none" w:sz="0" w:space="0" w:color="auto"/>
                    <w:bottom w:val="none" w:sz="0" w:space="0" w:color="auto"/>
                    <w:right w:val="none" w:sz="0" w:space="0" w:color="auto"/>
                  </w:divBdr>
                </w:div>
                <w:div w:id="4524507">
                  <w:marLeft w:val="640"/>
                  <w:marRight w:val="0"/>
                  <w:marTop w:val="0"/>
                  <w:marBottom w:val="0"/>
                  <w:divBdr>
                    <w:top w:val="none" w:sz="0" w:space="0" w:color="auto"/>
                    <w:left w:val="none" w:sz="0" w:space="0" w:color="auto"/>
                    <w:bottom w:val="none" w:sz="0" w:space="0" w:color="auto"/>
                    <w:right w:val="none" w:sz="0" w:space="0" w:color="auto"/>
                  </w:divBdr>
                </w:div>
                <w:div w:id="11692289">
                  <w:marLeft w:val="640"/>
                  <w:marRight w:val="0"/>
                  <w:marTop w:val="0"/>
                  <w:marBottom w:val="0"/>
                  <w:divBdr>
                    <w:top w:val="none" w:sz="0" w:space="0" w:color="auto"/>
                    <w:left w:val="none" w:sz="0" w:space="0" w:color="auto"/>
                    <w:bottom w:val="none" w:sz="0" w:space="0" w:color="auto"/>
                    <w:right w:val="none" w:sz="0" w:space="0" w:color="auto"/>
                  </w:divBdr>
                </w:div>
                <w:div w:id="87041005">
                  <w:marLeft w:val="640"/>
                  <w:marRight w:val="0"/>
                  <w:marTop w:val="0"/>
                  <w:marBottom w:val="0"/>
                  <w:divBdr>
                    <w:top w:val="none" w:sz="0" w:space="0" w:color="auto"/>
                    <w:left w:val="none" w:sz="0" w:space="0" w:color="auto"/>
                    <w:bottom w:val="none" w:sz="0" w:space="0" w:color="auto"/>
                    <w:right w:val="none" w:sz="0" w:space="0" w:color="auto"/>
                  </w:divBdr>
                </w:div>
                <w:div w:id="210659330">
                  <w:marLeft w:val="640"/>
                  <w:marRight w:val="0"/>
                  <w:marTop w:val="0"/>
                  <w:marBottom w:val="0"/>
                  <w:divBdr>
                    <w:top w:val="none" w:sz="0" w:space="0" w:color="auto"/>
                    <w:left w:val="none" w:sz="0" w:space="0" w:color="auto"/>
                    <w:bottom w:val="none" w:sz="0" w:space="0" w:color="auto"/>
                    <w:right w:val="none" w:sz="0" w:space="0" w:color="auto"/>
                  </w:divBdr>
                </w:div>
                <w:div w:id="251550767">
                  <w:marLeft w:val="640"/>
                  <w:marRight w:val="0"/>
                  <w:marTop w:val="0"/>
                  <w:marBottom w:val="0"/>
                  <w:divBdr>
                    <w:top w:val="none" w:sz="0" w:space="0" w:color="auto"/>
                    <w:left w:val="none" w:sz="0" w:space="0" w:color="auto"/>
                    <w:bottom w:val="none" w:sz="0" w:space="0" w:color="auto"/>
                    <w:right w:val="none" w:sz="0" w:space="0" w:color="auto"/>
                  </w:divBdr>
                </w:div>
                <w:div w:id="256137237">
                  <w:marLeft w:val="640"/>
                  <w:marRight w:val="0"/>
                  <w:marTop w:val="0"/>
                  <w:marBottom w:val="0"/>
                  <w:divBdr>
                    <w:top w:val="none" w:sz="0" w:space="0" w:color="auto"/>
                    <w:left w:val="none" w:sz="0" w:space="0" w:color="auto"/>
                    <w:bottom w:val="none" w:sz="0" w:space="0" w:color="auto"/>
                    <w:right w:val="none" w:sz="0" w:space="0" w:color="auto"/>
                  </w:divBdr>
                </w:div>
                <w:div w:id="275063109">
                  <w:marLeft w:val="640"/>
                  <w:marRight w:val="0"/>
                  <w:marTop w:val="0"/>
                  <w:marBottom w:val="0"/>
                  <w:divBdr>
                    <w:top w:val="none" w:sz="0" w:space="0" w:color="auto"/>
                    <w:left w:val="none" w:sz="0" w:space="0" w:color="auto"/>
                    <w:bottom w:val="none" w:sz="0" w:space="0" w:color="auto"/>
                    <w:right w:val="none" w:sz="0" w:space="0" w:color="auto"/>
                  </w:divBdr>
                </w:div>
                <w:div w:id="286357780">
                  <w:marLeft w:val="640"/>
                  <w:marRight w:val="0"/>
                  <w:marTop w:val="0"/>
                  <w:marBottom w:val="0"/>
                  <w:divBdr>
                    <w:top w:val="none" w:sz="0" w:space="0" w:color="auto"/>
                    <w:left w:val="none" w:sz="0" w:space="0" w:color="auto"/>
                    <w:bottom w:val="none" w:sz="0" w:space="0" w:color="auto"/>
                    <w:right w:val="none" w:sz="0" w:space="0" w:color="auto"/>
                  </w:divBdr>
                </w:div>
                <w:div w:id="293366111">
                  <w:marLeft w:val="640"/>
                  <w:marRight w:val="0"/>
                  <w:marTop w:val="0"/>
                  <w:marBottom w:val="0"/>
                  <w:divBdr>
                    <w:top w:val="none" w:sz="0" w:space="0" w:color="auto"/>
                    <w:left w:val="none" w:sz="0" w:space="0" w:color="auto"/>
                    <w:bottom w:val="none" w:sz="0" w:space="0" w:color="auto"/>
                    <w:right w:val="none" w:sz="0" w:space="0" w:color="auto"/>
                  </w:divBdr>
                </w:div>
                <w:div w:id="440610218">
                  <w:marLeft w:val="640"/>
                  <w:marRight w:val="0"/>
                  <w:marTop w:val="0"/>
                  <w:marBottom w:val="0"/>
                  <w:divBdr>
                    <w:top w:val="none" w:sz="0" w:space="0" w:color="auto"/>
                    <w:left w:val="none" w:sz="0" w:space="0" w:color="auto"/>
                    <w:bottom w:val="none" w:sz="0" w:space="0" w:color="auto"/>
                    <w:right w:val="none" w:sz="0" w:space="0" w:color="auto"/>
                  </w:divBdr>
                </w:div>
                <w:div w:id="478574111">
                  <w:marLeft w:val="640"/>
                  <w:marRight w:val="0"/>
                  <w:marTop w:val="0"/>
                  <w:marBottom w:val="0"/>
                  <w:divBdr>
                    <w:top w:val="none" w:sz="0" w:space="0" w:color="auto"/>
                    <w:left w:val="none" w:sz="0" w:space="0" w:color="auto"/>
                    <w:bottom w:val="none" w:sz="0" w:space="0" w:color="auto"/>
                    <w:right w:val="none" w:sz="0" w:space="0" w:color="auto"/>
                  </w:divBdr>
                </w:div>
                <w:div w:id="527454727">
                  <w:marLeft w:val="640"/>
                  <w:marRight w:val="0"/>
                  <w:marTop w:val="0"/>
                  <w:marBottom w:val="0"/>
                  <w:divBdr>
                    <w:top w:val="none" w:sz="0" w:space="0" w:color="auto"/>
                    <w:left w:val="none" w:sz="0" w:space="0" w:color="auto"/>
                    <w:bottom w:val="none" w:sz="0" w:space="0" w:color="auto"/>
                    <w:right w:val="none" w:sz="0" w:space="0" w:color="auto"/>
                  </w:divBdr>
                </w:div>
                <w:div w:id="568005594">
                  <w:marLeft w:val="640"/>
                  <w:marRight w:val="0"/>
                  <w:marTop w:val="0"/>
                  <w:marBottom w:val="0"/>
                  <w:divBdr>
                    <w:top w:val="none" w:sz="0" w:space="0" w:color="auto"/>
                    <w:left w:val="none" w:sz="0" w:space="0" w:color="auto"/>
                    <w:bottom w:val="none" w:sz="0" w:space="0" w:color="auto"/>
                    <w:right w:val="none" w:sz="0" w:space="0" w:color="auto"/>
                  </w:divBdr>
                </w:div>
                <w:div w:id="642929876">
                  <w:marLeft w:val="640"/>
                  <w:marRight w:val="0"/>
                  <w:marTop w:val="0"/>
                  <w:marBottom w:val="0"/>
                  <w:divBdr>
                    <w:top w:val="none" w:sz="0" w:space="0" w:color="auto"/>
                    <w:left w:val="none" w:sz="0" w:space="0" w:color="auto"/>
                    <w:bottom w:val="none" w:sz="0" w:space="0" w:color="auto"/>
                    <w:right w:val="none" w:sz="0" w:space="0" w:color="auto"/>
                  </w:divBdr>
                </w:div>
                <w:div w:id="695078662">
                  <w:marLeft w:val="640"/>
                  <w:marRight w:val="0"/>
                  <w:marTop w:val="0"/>
                  <w:marBottom w:val="0"/>
                  <w:divBdr>
                    <w:top w:val="none" w:sz="0" w:space="0" w:color="auto"/>
                    <w:left w:val="none" w:sz="0" w:space="0" w:color="auto"/>
                    <w:bottom w:val="none" w:sz="0" w:space="0" w:color="auto"/>
                    <w:right w:val="none" w:sz="0" w:space="0" w:color="auto"/>
                  </w:divBdr>
                </w:div>
                <w:div w:id="714934910">
                  <w:marLeft w:val="640"/>
                  <w:marRight w:val="0"/>
                  <w:marTop w:val="0"/>
                  <w:marBottom w:val="0"/>
                  <w:divBdr>
                    <w:top w:val="none" w:sz="0" w:space="0" w:color="auto"/>
                    <w:left w:val="none" w:sz="0" w:space="0" w:color="auto"/>
                    <w:bottom w:val="none" w:sz="0" w:space="0" w:color="auto"/>
                    <w:right w:val="none" w:sz="0" w:space="0" w:color="auto"/>
                  </w:divBdr>
                </w:div>
                <w:div w:id="840313105">
                  <w:marLeft w:val="640"/>
                  <w:marRight w:val="0"/>
                  <w:marTop w:val="0"/>
                  <w:marBottom w:val="0"/>
                  <w:divBdr>
                    <w:top w:val="none" w:sz="0" w:space="0" w:color="auto"/>
                    <w:left w:val="none" w:sz="0" w:space="0" w:color="auto"/>
                    <w:bottom w:val="none" w:sz="0" w:space="0" w:color="auto"/>
                    <w:right w:val="none" w:sz="0" w:space="0" w:color="auto"/>
                  </w:divBdr>
                </w:div>
                <w:div w:id="842208464">
                  <w:marLeft w:val="640"/>
                  <w:marRight w:val="0"/>
                  <w:marTop w:val="0"/>
                  <w:marBottom w:val="0"/>
                  <w:divBdr>
                    <w:top w:val="none" w:sz="0" w:space="0" w:color="auto"/>
                    <w:left w:val="none" w:sz="0" w:space="0" w:color="auto"/>
                    <w:bottom w:val="none" w:sz="0" w:space="0" w:color="auto"/>
                    <w:right w:val="none" w:sz="0" w:space="0" w:color="auto"/>
                  </w:divBdr>
                </w:div>
                <w:div w:id="973411623">
                  <w:marLeft w:val="640"/>
                  <w:marRight w:val="0"/>
                  <w:marTop w:val="0"/>
                  <w:marBottom w:val="0"/>
                  <w:divBdr>
                    <w:top w:val="none" w:sz="0" w:space="0" w:color="auto"/>
                    <w:left w:val="none" w:sz="0" w:space="0" w:color="auto"/>
                    <w:bottom w:val="none" w:sz="0" w:space="0" w:color="auto"/>
                    <w:right w:val="none" w:sz="0" w:space="0" w:color="auto"/>
                  </w:divBdr>
                </w:div>
                <w:div w:id="977490119">
                  <w:marLeft w:val="640"/>
                  <w:marRight w:val="0"/>
                  <w:marTop w:val="0"/>
                  <w:marBottom w:val="0"/>
                  <w:divBdr>
                    <w:top w:val="none" w:sz="0" w:space="0" w:color="auto"/>
                    <w:left w:val="none" w:sz="0" w:space="0" w:color="auto"/>
                    <w:bottom w:val="none" w:sz="0" w:space="0" w:color="auto"/>
                    <w:right w:val="none" w:sz="0" w:space="0" w:color="auto"/>
                  </w:divBdr>
                </w:div>
                <w:div w:id="995110863">
                  <w:marLeft w:val="640"/>
                  <w:marRight w:val="0"/>
                  <w:marTop w:val="0"/>
                  <w:marBottom w:val="0"/>
                  <w:divBdr>
                    <w:top w:val="none" w:sz="0" w:space="0" w:color="auto"/>
                    <w:left w:val="none" w:sz="0" w:space="0" w:color="auto"/>
                    <w:bottom w:val="none" w:sz="0" w:space="0" w:color="auto"/>
                    <w:right w:val="none" w:sz="0" w:space="0" w:color="auto"/>
                  </w:divBdr>
                </w:div>
                <w:div w:id="1063672576">
                  <w:marLeft w:val="640"/>
                  <w:marRight w:val="0"/>
                  <w:marTop w:val="0"/>
                  <w:marBottom w:val="0"/>
                  <w:divBdr>
                    <w:top w:val="none" w:sz="0" w:space="0" w:color="auto"/>
                    <w:left w:val="none" w:sz="0" w:space="0" w:color="auto"/>
                    <w:bottom w:val="none" w:sz="0" w:space="0" w:color="auto"/>
                    <w:right w:val="none" w:sz="0" w:space="0" w:color="auto"/>
                  </w:divBdr>
                </w:div>
                <w:div w:id="1159418287">
                  <w:marLeft w:val="640"/>
                  <w:marRight w:val="0"/>
                  <w:marTop w:val="0"/>
                  <w:marBottom w:val="0"/>
                  <w:divBdr>
                    <w:top w:val="none" w:sz="0" w:space="0" w:color="auto"/>
                    <w:left w:val="none" w:sz="0" w:space="0" w:color="auto"/>
                    <w:bottom w:val="none" w:sz="0" w:space="0" w:color="auto"/>
                    <w:right w:val="none" w:sz="0" w:space="0" w:color="auto"/>
                  </w:divBdr>
                </w:div>
                <w:div w:id="1213350358">
                  <w:marLeft w:val="640"/>
                  <w:marRight w:val="0"/>
                  <w:marTop w:val="0"/>
                  <w:marBottom w:val="0"/>
                  <w:divBdr>
                    <w:top w:val="none" w:sz="0" w:space="0" w:color="auto"/>
                    <w:left w:val="none" w:sz="0" w:space="0" w:color="auto"/>
                    <w:bottom w:val="none" w:sz="0" w:space="0" w:color="auto"/>
                    <w:right w:val="none" w:sz="0" w:space="0" w:color="auto"/>
                  </w:divBdr>
                </w:div>
                <w:div w:id="1281835700">
                  <w:marLeft w:val="640"/>
                  <w:marRight w:val="0"/>
                  <w:marTop w:val="0"/>
                  <w:marBottom w:val="0"/>
                  <w:divBdr>
                    <w:top w:val="none" w:sz="0" w:space="0" w:color="auto"/>
                    <w:left w:val="none" w:sz="0" w:space="0" w:color="auto"/>
                    <w:bottom w:val="none" w:sz="0" w:space="0" w:color="auto"/>
                    <w:right w:val="none" w:sz="0" w:space="0" w:color="auto"/>
                  </w:divBdr>
                </w:div>
                <w:div w:id="1293049682">
                  <w:marLeft w:val="640"/>
                  <w:marRight w:val="0"/>
                  <w:marTop w:val="0"/>
                  <w:marBottom w:val="0"/>
                  <w:divBdr>
                    <w:top w:val="none" w:sz="0" w:space="0" w:color="auto"/>
                    <w:left w:val="none" w:sz="0" w:space="0" w:color="auto"/>
                    <w:bottom w:val="none" w:sz="0" w:space="0" w:color="auto"/>
                    <w:right w:val="none" w:sz="0" w:space="0" w:color="auto"/>
                  </w:divBdr>
                </w:div>
                <w:div w:id="1337465453">
                  <w:marLeft w:val="640"/>
                  <w:marRight w:val="0"/>
                  <w:marTop w:val="0"/>
                  <w:marBottom w:val="0"/>
                  <w:divBdr>
                    <w:top w:val="none" w:sz="0" w:space="0" w:color="auto"/>
                    <w:left w:val="none" w:sz="0" w:space="0" w:color="auto"/>
                    <w:bottom w:val="none" w:sz="0" w:space="0" w:color="auto"/>
                    <w:right w:val="none" w:sz="0" w:space="0" w:color="auto"/>
                  </w:divBdr>
                </w:div>
                <w:div w:id="1367756111">
                  <w:marLeft w:val="640"/>
                  <w:marRight w:val="0"/>
                  <w:marTop w:val="0"/>
                  <w:marBottom w:val="0"/>
                  <w:divBdr>
                    <w:top w:val="none" w:sz="0" w:space="0" w:color="auto"/>
                    <w:left w:val="none" w:sz="0" w:space="0" w:color="auto"/>
                    <w:bottom w:val="none" w:sz="0" w:space="0" w:color="auto"/>
                    <w:right w:val="none" w:sz="0" w:space="0" w:color="auto"/>
                  </w:divBdr>
                </w:div>
                <w:div w:id="1456294654">
                  <w:marLeft w:val="640"/>
                  <w:marRight w:val="0"/>
                  <w:marTop w:val="0"/>
                  <w:marBottom w:val="0"/>
                  <w:divBdr>
                    <w:top w:val="none" w:sz="0" w:space="0" w:color="auto"/>
                    <w:left w:val="none" w:sz="0" w:space="0" w:color="auto"/>
                    <w:bottom w:val="none" w:sz="0" w:space="0" w:color="auto"/>
                    <w:right w:val="none" w:sz="0" w:space="0" w:color="auto"/>
                  </w:divBdr>
                </w:div>
                <w:div w:id="1567455766">
                  <w:marLeft w:val="640"/>
                  <w:marRight w:val="0"/>
                  <w:marTop w:val="0"/>
                  <w:marBottom w:val="0"/>
                  <w:divBdr>
                    <w:top w:val="none" w:sz="0" w:space="0" w:color="auto"/>
                    <w:left w:val="none" w:sz="0" w:space="0" w:color="auto"/>
                    <w:bottom w:val="none" w:sz="0" w:space="0" w:color="auto"/>
                    <w:right w:val="none" w:sz="0" w:space="0" w:color="auto"/>
                  </w:divBdr>
                </w:div>
                <w:div w:id="1605381979">
                  <w:marLeft w:val="640"/>
                  <w:marRight w:val="0"/>
                  <w:marTop w:val="0"/>
                  <w:marBottom w:val="0"/>
                  <w:divBdr>
                    <w:top w:val="none" w:sz="0" w:space="0" w:color="auto"/>
                    <w:left w:val="none" w:sz="0" w:space="0" w:color="auto"/>
                    <w:bottom w:val="none" w:sz="0" w:space="0" w:color="auto"/>
                    <w:right w:val="none" w:sz="0" w:space="0" w:color="auto"/>
                  </w:divBdr>
                </w:div>
                <w:div w:id="1608544756">
                  <w:marLeft w:val="640"/>
                  <w:marRight w:val="0"/>
                  <w:marTop w:val="0"/>
                  <w:marBottom w:val="0"/>
                  <w:divBdr>
                    <w:top w:val="none" w:sz="0" w:space="0" w:color="auto"/>
                    <w:left w:val="none" w:sz="0" w:space="0" w:color="auto"/>
                    <w:bottom w:val="none" w:sz="0" w:space="0" w:color="auto"/>
                    <w:right w:val="none" w:sz="0" w:space="0" w:color="auto"/>
                  </w:divBdr>
                </w:div>
                <w:div w:id="1738212036">
                  <w:marLeft w:val="640"/>
                  <w:marRight w:val="0"/>
                  <w:marTop w:val="0"/>
                  <w:marBottom w:val="0"/>
                  <w:divBdr>
                    <w:top w:val="none" w:sz="0" w:space="0" w:color="auto"/>
                    <w:left w:val="none" w:sz="0" w:space="0" w:color="auto"/>
                    <w:bottom w:val="none" w:sz="0" w:space="0" w:color="auto"/>
                    <w:right w:val="none" w:sz="0" w:space="0" w:color="auto"/>
                  </w:divBdr>
                </w:div>
                <w:div w:id="1758556186">
                  <w:marLeft w:val="640"/>
                  <w:marRight w:val="0"/>
                  <w:marTop w:val="0"/>
                  <w:marBottom w:val="0"/>
                  <w:divBdr>
                    <w:top w:val="none" w:sz="0" w:space="0" w:color="auto"/>
                    <w:left w:val="none" w:sz="0" w:space="0" w:color="auto"/>
                    <w:bottom w:val="none" w:sz="0" w:space="0" w:color="auto"/>
                    <w:right w:val="none" w:sz="0" w:space="0" w:color="auto"/>
                  </w:divBdr>
                </w:div>
                <w:div w:id="1835950758">
                  <w:marLeft w:val="640"/>
                  <w:marRight w:val="0"/>
                  <w:marTop w:val="0"/>
                  <w:marBottom w:val="0"/>
                  <w:divBdr>
                    <w:top w:val="none" w:sz="0" w:space="0" w:color="auto"/>
                    <w:left w:val="none" w:sz="0" w:space="0" w:color="auto"/>
                    <w:bottom w:val="none" w:sz="0" w:space="0" w:color="auto"/>
                    <w:right w:val="none" w:sz="0" w:space="0" w:color="auto"/>
                  </w:divBdr>
                </w:div>
                <w:div w:id="1854755856">
                  <w:marLeft w:val="640"/>
                  <w:marRight w:val="0"/>
                  <w:marTop w:val="0"/>
                  <w:marBottom w:val="0"/>
                  <w:divBdr>
                    <w:top w:val="none" w:sz="0" w:space="0" w:color="auto"/>
                    <w:left w:val="none" w:sz="0" w:space="0" w:color="auto"/>
                    <w:bottom w:val="none" w:sz="0" w:space="0" w:color="auto"/>
                    <w:right w:val="none" w:sz="0" w:space="0" w:color="auto"/>
                  </w:divBdr>
                </w:div>
                <w:div w:id="1863127129">
                  <w:marLeft w:val="640"/>
                  <w:marRight w:val="0"/>
                  <w:marTop w:val="0"/>
                  <w:marBottom w:val="0"/>
                  <w:divBdr>
                    <w:top w:val="none" w:sz="0" w:space="0" w:color="auto"/>
                    <w:left w:val="none" w:sz="0" w:space="0" w:color="auto"/>
                    <w:bottom w:val="none" w:sz="0" w:space="0" w:color="auto"/>
                    <w:right w:val="none" w:sz="0" w:space="0" w:color="auto"/>
                  </w:divBdr>
                </w:div>
                <w:div w:id="1983804104">
                  <w:marLeft w:val="640"/>
                  <w:marRight w:val="0"/>
                  <w:marTop w:val="0"/>
                  <w:marBottom w:val="0"/>
                  <w:divBdr>
                    <w:top w:val="none" w:sz="0" w:space="0" w:color="auto"/>
                    <w:left w:val="none" w:sz="0" w:space="0" w:color="auto"/>
                    <w:bottom w:val="none" w:sz="0" w:space="0" w:color="auto"/>
                    <w:right w:val="none" w:sz="0" w:space="0" w:color="auto"/>
                  </w:divBdr>
                </w:div>
                <w:div w:id="2014259363">
                  <w:marLeft w:val="640"/>
                  <w:marRight w:val="0"/>
                  <w:marTop w:val="0"/>
                  <w:marBottom w:val="0"/>
                  <w:divBdr>
                    <w:top w:val="none" w:sz="0" w:space="0" w:color="auto"/>
                    <w:left w:val="none" w:sz="0" w:space="0" w:color="auto"/>
                    <w:bottom w:val="none" w:sz="0" w:space="0" w:color="auto"/>
                    <w:right w:val="none" w:sz="0" w:space="0" w:color="auto"/>
                  </w:divBdr>
                </w:div>
                <w:div w:id="2052878370">
                  <w:marLeft w:val="640"/>
                  <w:marRight w:val="0"/>
                  <w:marTop w:val="0"/>
                  <w:marBottom w:val="0"/>
                  <w:divBdr>
                    <w:top w:val="none" w:sz="0" w:space="0" w:color="auto"/>
                    <w:left w:val="none" w:sz="0" w:space="0" w:color="auto"/>
                    <w:bottom w:val="none" w:sz="0" w:space="0" w:color="auto"/>
                    <w:right w:val="none" w:sz="0" w:space="0" w:color="auto"/>
                  </w:divBdr>
                </w:div>
                <w:div w:id="2118017467">
                  <w:marLeft w:val="640"/>
                  <w:marRight w:val="0"/>
                  <w:marTop w:val="0"/>
                  <w:marBottom w:val="0"/>
                  <w:divBdr>
                    <w:top w:val="none" w:sz="0" w:space="0" w:color="auto"/>
                    <w:left w:val="none" w:sz="0" w:space="0" w:color="auto"/>
                    <w:bottom w:val="none" w:sz="0" w:space="0" w:color="auto"/>
                    <w:right w:val="none" w:sz="0" w:space="0" w:color="auto"/>
                  </w:divBdr>
                </w:div>
                <w:div w:id="2118020676">
                  <w:marLeft w:val="640"/>
                  <w:marRight w:val="0"/>
                  <w:marTop w:val="0"/>
                  <w:marBottom w:val="0"/>
                  <w:divBdr>
                    <w:top w:val="none" w:sz="0" w:space="0" w:color="auto"/>
                    <w:left w:val="none" w:sz="0" w:space="0" w:color="auto"/>
                    <w:bottom w:val="none" w:sz="0" w:space="0" w:color="auto"/>
                    <w:right w:val="none" w:sz="0" w:space="0" w:color="auto"/>
                  </w:divBdr>
                </w:div>
                <w:div w:id="2123106650">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1571454495">
          <w:marLeft w:val="640"/>
          <w:marRight w:val="0"/>
          <w:marTop w:val="0"/>
          <w:marBottom w:val="0"/>
          <w:divBdr>
            <w:top w:val="none" w:sz="0" w:space="0" w:color="auto"/>
            <w:left w:val="none" w:sz="0" w:space="0" w:color="auto"/>
            <w:bottom w:val="none" w:sz="0" w:space="0" w:color="auto"/>
            <w:right w:val="none" w:sz="0" w:space="0" w:color="auto"/>
          </w:divBdr>
        </w:div>
        <w:div w:id="1577276531">
          <w:marLeft w:val="640"/>
          <w:marRight w:val="0"/>
          <w:marTop w:val="0"/>
          <w:marBottom w:val="0"/>
          <w:divBdr>
            <w:top w:val="none" w:sz="0" w:space="0" w:color="auto"/>
            <w:left w:val="none" w:sz="0" w:space="0" w:color="auto"/>
            <w:bottom w:val="none" w:sz="0" w:space="0" w:color="auto"/>
            <w:right w:val="none" w:sz="0" w:space="0" w:color="auto"/>
          </w:divBdr>
        </w:div>
        <w:div w:id="1635330368">
          <w:marLeft w:val="640"/>
          <w:marRight w:val="0"/>
          <w:marTop w:val="0"/>
          <w:marBottom w:val="0"/>
          <w:divBdr>
            <w:top w:val="none" w:sz="0" w:space="0" w:color="auto"/>
            <w:left w:val="none" w:sz="0" w:space="0" w:color="auto"/>
            <w:bottom w:val="none" w:sz="0" w:space="0" w:color="auto"/>
            <w:right w:val="none" w:sz="0" w:space="0" w:color="auto"/>
          </w:divBdr>
        </w:div>
        <w:div w:id="1730569881">
          <w:marLeft w:val="640"/>
          <w:marRight w:val="0"/>
          <w:marTop w:val="0"/>
          <w:marBottom w:val="0"/>
          <w:divBdr>
            <w:top w:val="none" w:sz="0" w:space="0" w:color="auto"/>
            <w:left w:val="none" w:sz="0" w:space="0" w:color="auto"/>
            <w:bottom w:val="none" w:sz="0" w:space="0" w:color="auto"/>
            <w:right w:val="none" w:sz="0" w:space="0" w:color="auto"/>
          </w:divBdr>
        </w:div>
        <w:div w:id="1760827644">
          <w:marLeft w:val="640"/>
          <w:marRight w:val="0"/>
          <w:marTop w:val="0"/>
          <w:marBottom w:val="0"/>
          <w:divBdr>
            <w:top w:val="none" w:sz="0" w:space="0" w:color="auto"/>
            <w:left w:val="none" w:sz="0" w:space="0" w:color="auto"/>
            <w:bottom w:val="none" w:sz="0" w:space="0" w:color="auto"/>
            <w:right w:val="none" w:sz="0" w:space="0" w:color="auto"/>
          </w:divBdr>
        </w:div>
        <w:div w:id="1778938057">
          <w:marLeft w:val="640"/>
          <w:marRight w:val="0"/>
          <w:marTop w:val="0"/>
          <w:marBottom w:val="0"/>
          <w:divBdr>
            <w:top w:val="none" w:sz="0" w:space="0" w:color="auto"/>
            <w:left w:val="none" w:sz="0" w:space="0" w:color="auto"/>
            <w:bottom w:val="none" w:sz="0" w:space="0" w:color="auto"/>
            <w:right w:val="none" w:sz="0" w:space="0" w:color="auto"/>
          </w:divBdr>
        </w:div>
        <w:div w:id="1780293408">
          <w:marLeft w:val="640"/>
          <w:marRight w:val="0"/>
          <w:marTop w:val="0"/>
          <w:marBottom w:val="0"/>
          <w:divBdr>
            <w:top w:val="none" w:sz="0" w:space="0" w:color="auto"/>
            <w:left w:val="none" w:sz="0" w:space="0" w:color="auto"/>
            <w:bottom w:val="none" w:sz="0" w:space="0" w:color="auto"/>
            <w:right w:val="none" w:sz="0" w:space="0" w:color="auto"/>
          </w:divBdr>
        </w:div>
        <w:div w:id="1781950412">
          <w:marLeft w:val="640"/>
          <w:marRight w:val="0"/>
          <w:marTop w:val="0"/>
          <w:marBottom w:val="0"/>
          <w:divBdr>
            <w:top w:val="none" w:sz="0" w:space="0" w:color="auto"/>
            <w:left w:val="none" w:sz="0" w:space="0" w:color="auto"/>
            <w:bottom w:val="none" w:sz="0" w:space="0" w:color="auto"/>
            <w:right w:val="none" w:sz="0" w:space="0" w:color="auto"/>
          </w:divBdr>
        </w:div>
        <w:div w:id="1922911466">
          <w:marLeft w:val="640"/>
          <w:marRight w:val="0"/>
          <w:marTop w:val="0"/>
          <w:marBottom w:val="0"/>
          <w:divBdr>
            <w:top w:val="none" w:sz="0" w:space="0" w:color="auto"/>
            <w:left w:val="none" w:sz="0" w:space="0" w:color="auto"/>
            <w:bottom w:val="none" w:sz="0" w:space="0" w:color="auto"/>
            <w:right w:val="none" w:sz="0" w:space="0" w:color="auto"/>
          </w:divBdr>
        </w:div>
        <w:div w:id="1925338626">
          <w:marLeft w:val="640"/>
          <w:marRight w:val="0"/>
          <w:marTop w:val="0"/>
          <w:marBottom w:val="0"/>
          <w:divBdr>
            <w:top w:val="none" w:sz="0" w:space="0" w:color="auto"/>
            <w:left w:val="none" w:sz="0" w:space="0" w:color="auto"/>
            <w:bottom w:val="none" w:sz="0" w:space="0" w:color="auto"/>
            <w:right w:val="none" w:sz="0" w:space="0" w:color="auto"/>
          </w:divBdr>
        </w:div>
        <w:div w:id="1935048141">
          <w:marLeft w:val="640"/>
          <w:marRight w:val="0"/>
          <w:marTop w:val="0"/>
          <w:marBottom w:val="0"/>
          <w:divBdr>
            <w:top w:val="none" w:sz="0" w:space="0" w:color="auto"/>
            <w:left w:val="none" w:sz="0" w:space="0" w:color="auto"/>
            <w:bottom w:val="none" w:sz="0" w:space="0" w:color="auto"/>
            <w:right w:val="none" w:sz="0" w:space="0" w:color="auto"/>
          </w:divBdr>
        </w:div>
        <w:div w:id="1942028595">
          <w:marLeft w:val="640"/>
          <w:marRight w:val="0"/>
          <w:marTop w:val="0"/>
          <w:marBottom w:val="0"/>
          <w:divBdr>
            <w:top w:val="none" w:sz="0" w:space="0" w:color="auto"/>
            <w:left w:val="none" w:sz="0" w:space="0" w:color="auto"/>
            <w:bottom w:val="none" w:sz="0" w:space="0" w:color="auto"/>
            <w:right w:val="none" w:sz="0" w:space="0" w:color="auto"/>
          </w:divBdr>
        </w:div>
        <w:div w:id="1945720748">
          <w:marLeft w:val="640"/>
          <w:marRight w:val="0"/>
          <w:marTop w:val="0"/>
          <w:marBottom w:val="0"/>
          <w:divBdr>
            <w:top w:val="none" w:sz="0" w:space="0" w:color="auto"/>
            <w:left w:val="none" w:sz="0" w:space="0" w:color="auto"/>
            <w:bottom w:val="none" w:sz="0" w:space="0" w:color="auto"/>
            <w:right w:val="none" w:sz="0" w:space="0" w:color="auto"/>
          </w:divBdr>
        </w:div>
        <w:div w:id="2010598314">
          <w:marLeft w:val="640"/>
          <w:marRight w:val="0"/>
          <w:marTop w:val="0"/>
          <w:marBottom w:val="0"/>
          <w:divBdr>
            <w:top w:val="none" w:sz="0" w:space="0" w:color="auto"/>
            <w:left w:val="none" w:sz="0" w:space="0" w:color="auto"/>
            <w:bottom w:val="none" w:sz="0" w:space="0" w:color="auto"/>
            <w:right w:val="none" w:sz="0" w:space="0" w:color="auto"/>
          </w:divBdr>
        </w:div>
        <w:div w:id="2025669315">
          <w:marLeft w:val="640"/>
          <w:marRight w:val="0"/>
          <w:marTop w:val="0"/>
          <w:marBottom w:val="0"/>
          <w:divBdr>
            <w:top w:val="none" w:sz="0" w:space="0" w:color="auto"/>
            <w:left w:val="none" w:sz="0" w:space="0" w:color="auto"/>
            <w:bottom w:val="none" w:sz="0" w:space="0" w:color="auto"/>
            <w:right w:val="none" w:sz="0" w:space="0" w:color="auto"/>
          </w:divBdr>
        </w:div>
        <w:div w:id="2075421089">
          <w:marLeft w:val="640"/>
          <w:marRight w:val="0"/>
          <w:marTop w:val="0"/>
          <w:marBottom w:val="0"/>
          <w:divBdr>
            <w:top w:val="none" w:sz="0" w:space="0" w:color="auto"/>
            <w:left w:val="none" w:sz="0" w:space="0" w:color="auto"/>
            <w:bottom w:val="none" w:sz="0" w:space="0" w:color="auto"/>
            <w:right w:val="none" w:sz="0" w:space="0" w:color="auto"/>
          </w:divBdr>
        </w:div>
        <w:div w:id="2080207847">
          <w:marLeft w:val="640"/>
          <w:marRight w:val="0"/>
          <w:marTop w:val="0"/>
          <w:marBottom w:val="0"/>
          <w:divBdr>
            <w:top w:val="none" w:sz="0" w:space="0" w:color="auto"/>
            <w:left w:val="none" w:sz="0" w:space="0" w:color="auto"/>
            <w:bottom w:val="none" w:sz="0" w:space="0" w:color="auto"/>
            <w:right w:val="none" w:sz="0" w:space="0" w:color="auto"/>
          </w:divBdr>
        </w:div>
        <w:div w:id="2080594535">
          <w:marLeft w:val="640"/>
          <w:marRight w:val="0"/>
          <w:marTop w:val="0"/>
          <w:marBottom w:val="0"/>
          <w:divBdr>
            <w:top w:val="none" w:sz="0" w:space="0" w:color="auto"/>
            <w:left w:val="none" w:sz="0" w:space="0" w:color="auto"/>
            <w:bottom w:val="none" w:sz="0" w:space="0" w:color="auto"/>
            <w:right w:val="none" w:sz="0" w:space="0" w:color="auto"/>
          </w:divBdr>
        </w:div>
      </w:divsChild>
    </w:div>
    <w:div w:id="1045176408">
      <w:bodyDiv w:val="1"/>
      <w:marLeft w:val="0"/>
      <w:marRight w:val="0"/>
      <w:marTop w:val="0"/>
      <w:marBottom w:val="0"/>
      <w:divBdr>
        <w:top w:val="none" w:sz="0" w:space="0" w:color="auto"/>
        <w:left w:val="none" w:sz="0" w:space="0" w:color="auto"/>
        <w:bottom w:val="none" w:sz="0" w:space="0" w:color="auto"/>
        <w:right w:val="none" w:sz="0" w:space="0" w:color="auto"/>
      </w:divBdr>
      <w:divsChild>
        <w:div w:id="2319156">
          <w:marLeft w:val="640"/>
          <w:marRight w:val="0"/>
          <w:marTop w:val="0"/>
          <w:marBottom w:val="0"/>
          <w:divBdr>
            <w:top w:val="none" w:sz="0" w:space="0" w:color="auto"/>
            <w:left w:val="none" w:sz="0" w:space="0" w:color="auto"/>
            <w:bottom w:val="none" w:sz="0" w:space="0" w:color="auto"/>
            <w:right w:val="none" w:sz="0" w:space="0" w:color="auto"/>
          </w:divBdr>
        </w:div>
        <w:div w:id="8799803">
          <w:marLeft w:val="640"/>
          <w:marRight w:val="0"/>
          <w:marTop w:val="0"/>
          <w:marBottom w:val="0"/>
          <w:divBdr>
            <w:top w:val="none" w:sz="0" w:space="0" w:color="auto"/>
            <w:left w:val="none" w:sz="0" w:space="0" w:color="auto"/>
            <w:bottom w:val="none" w:sz="0" w:space="0" w:color="auto"/>
            <w:right w:val="none" w:sz="0" w:space="0" w:color="auto"/>
          </w:divBdr>
        </w:div>
        <w:div w:id="11802862">
          <w:marLeft w:val="640"/>
          <w:marRight w:val="0"/>
          <w:marTop w:val="0"/>
          <w:marBottom w:val="0"/>
          <w:divBdr>
            <w:top w:val="none" w:sz="0" w:space="0" w:color="auto"/>
            <w:left w:val="none" w:sz="0" w:space="0" w:color="auto"/>
            <w:bottom w:val="none" w:sz="0" w:space="0" w:color="auto"/>
            <w:right w:val="none" w:sz="0" w:space="0" w:color="auto"/>
          </w:divBdr>
        </w:div>
        <w:div w:id="68777145">
          <w:marLeft w:val="640"/>
          <w:marRight w:val="0"/>
          <w:marTop w:val="0"/>
          <w:marBottom w:val="0"/>
          <w:divBdr>
            <w:top w:val="none" w:sz="0" w:space="0" w:color="auto"/>
            <w:left w:val="none" w:sz="0" w:space="0" w:color="auto"/>
            <w:bottom w:val="none" w:sz="0" w:space="0" w:color="auto"/>
            <w:right w:val="none" w:sz="0" w:space="0" w:color="auto"/>
          </w:divBdr>
        </w:div>
        <w:div w:id="87967262">
          <w:marLeft w:val="640"/>
          <w:marRight w:val="0"/>
          <w:marTop w:val="0"/>
          <w:marBottom w:val="0"/>
          <w:divBdr>
            <w:top w:val="none" w:sz="0" w:space="0" w:color="auto"/>
            <w:left w:val="none" w:sz="0" w:space="0" w:color="auto"/>
            <w:bottom w:val="none" w:sz="0" w:space="0" w:color="auto"/>
            <w:right w:val="none" w:sz="0" w:space="0" w:color="auto"/>
          </w:divBdr>
        </w:div>
        <w:div w:id="158235764">
          <w:marLeft w:val="640"/>
          <w:marRight w:val="0"/>
          <w:marTop w:val="0"/>
          <w:marBottom w:val="0"/>
          <w:divBdr>
            <w:top w:val="none" w:sz="0" w:space="0" w:color="auto"/>
            <w:left w:val="none" w:sz="0" w:space="0" w:color="auto"/>
            <w:bottom w:val="none" w:sz="0" w:space="0" w:color="auto"/>
            <w:right w:val="none" w:sz="0" w:space="0" w:color="auto"/>
          </w:divBdr>
        </w:div>
        <w:div w:id="160051901">
          <w:marLeft w:val="640"/>
          <w:marRight w:val="0"/>
          <w:marTop w:val="0"/>
          <w:marBottom w:val="0"/>
          <w:divBdr>
            <w:top w:val="none" w:sz="0" w:space="0" w:color="auto"/>
            <w:left w:val="none" w:sz="0" w:space="0" w:color="auto"/>
            <w:bottom w:val="none" w:sz="0" w:space="0" w:color="auto"/>
            <w:right w:val="none" w:sz="0" w:space="0" w:color="auto"/>
          </w:divBdr>
        </w:div>
        <w:div w:id="173302110">
          <w:marLeft w:val="640"/>
          <w:marRight w:val="0"/>
          <w:marTop w:val="0"/>
          <w:marBottom w:val="0"/>
          <w:divBdr>
            <w:top w:val="none" w:sz="0" w:space="0" w:color="auto"/>
            <w:left w:val="none" w:sz="0" w:space="0" w:color="auto"/>
            <w:bottom w:val="none" w:sz="0" w:space="0" w:color="auto"/>
            <w:right w:val="none" w:sz="0" w:space="0" w:color="auto"/>
          </w:divBdr>
        </w:div>
        <w:div w:id="189075064">
          <w:marLeft w:val="640"/>
          <w:marRight w:val="0"/>
          <w:marTop w:val="0"/>
          <w:marBottom w:val="0"/>
          <w:divBdr>
            <w:top w:val="none" w:sz="0" w:space="0" w:color="auto"/>
            <w:left w:val="none" w:sz="0" w:space="0" w:color="auto"/>
            <w:bottom w:val="none" w:sz="0" w:space="0" w:color="auto"/>
            <w:right w:val="none" w:sz="0" w:space="0" w:color="auto"/>
          </w:divBdr>
        </w:div>
        <w:div w:id="211307227">
          <w:marLeft w:val="640"/>
          <w:marRight w:val="0"/>
          <w:marTop w:val="0"/>
          <w:marBottom w:val="0"/>
          <w:divBdr>
            <w:top w:val="none" w:sz="0" w:space="0" w:color="auto"/>
            <w:left w:val="none" w:sz="0" w:space="0" w:color="auto"/>
            <w:bottom w:val="none" w:sz="0" w:space="0" w:color="auto"/>
            <w:right w:val="none" w:sz="0" w:space="0" w:color="auto"/>
          </w:divBdr>
        </w:div>
        <w:div w:id="255674645">
          <w:marLeft w:val="640"/>
          <w:marRight w:val="0"/>
          <w:marTop w:val="0"/>
          <w:marBottom w:val="0"/>
          <w:divBdr>
            <w:top w:val="none" w:sz="0" w:space="0" w:color="auto"/>
            <w:left w:val="none" w:sz="0" w:space="0" w:color="auto"/>
            <w:bottom w:val="none" w:sz="0" w:space="0" w:color="auto"/>
            <w:right w:val="none" w:sz="0" w:space="0" w:color="auto"/>
          </w:divBdr>
        </w:div>
        <w:div w:id="263878900">
          <w:marLeft w:val="640"/>
          <w:marRight w:val="0"/>
          <w:marTop w:val="0"/>
          <w:marBottom w:val="0"/>
          <w:divBdr>
            <w:top w:val="none" w:sz="0" w:space="0" w:color="auto"/>
            <w:left w:val="none" w:sz="0" w:space="0" w:color="auto"/>
            <w:bottom w:val="none" w:sz="0" w:space="0" w:color="auto"/>
            <w:right w:val="none" w:sz="0" w:space="0" w:color="auto"/>
          </w:divBdr>
        </w:div>
        <w:div w:id="377824035">
          <w:marLeft w:val="640"/>
          <w:marRight w:val="0"/>
          <w:marTop w:val="0"/>
          <w:marBottom w:val="0"/>
          <w:divBdr>
            <w:top w:val="none" w:sz="0" w:space="0" w:color="auto"/>
            <w:left w:val="none" w:sz="0" w:space="0" w:color="auto"/>
            <w:bottom w:val="none" w:sz="0" w:space="0" w:color="auto"/>
            <w:right w:val="none" w:sz="0" w:space="0" w:color="auto"/>
          </w:divBdr>
        </w:div>
        <w:div w:id="402408246">
          <w:marLeft w:val="640"/>
          <w:marRight w:val="0"/>
          <w:marTop w:val="0"/>
          <w:marBottom w:val="0"/>
          <w:divBdr>
            <w:top w:val="none" w:sz="0" w:space="0" w:color="auto"/>
            <w:left w:val="none" w:sz="0" w:space="0" w:color="auto"/>
            <w:bottom w:val="none" w:sz="0" w:space="0" w:color="auto"/>
            <w:right w:val="none" w:sz="0" w:space="0" w:color="auto"/>
          </w:divBdr>
        </w:div>
        <w:div w:id="412046680">
          <w:marLeft w:val="640"/>
          <w:marRight w:val="0"/>
          <w:marTop w:val="0"/>
          <w:marBottom w:val="0"/>
          <w:divBdr>
            <w:top w:val="none" w:sz="0" w:space="0" w:color="auto"/>
            <w:left w:val="none" w:sz="0" w:space="0" w:color="auto"/>
            <w:bottom w:val="none" w:sz="0" w:space="0" w:color="auto"/>
            <w:right w:val="none" w:sz="0" w:space="0" w:color="auto"/>
          </w:divBdr>
        </w:div>
        <w:div w:id="441342091">
          <w:marLeft w:val="640"/>
          <w:marRight w:val="0"/>
          <w:marTop w:val="0"/>
          <w:marBottom w:val="0"/>
          <w:divBdr>
            <w:top w:val="none" w:sz="0" w:space="0" w:color="auto"/>
            <w:left w:val="none" w:sz="0" w:space="0" w:color="auto"/>
            <w:bottom w:val="none" w:sz="0" w:space="0" w:color="auto"/>
            <w:right w:val="none" w:sz="0" w:space="0" w:color="auto"/>
          </w:divBdr>
        </w:div>
        <w:div w:id="507407720">
          <w:marLeft w:val="640"/>
          <w:marRight w:val="0"/>
          <w:marTop w:val="0"/>
          <w:marBottom w:val="0"/>
          <w:divBdr>
            <w:top w:val="none" w:sz="0" w:space="0" w:color="auto"/>
            <w:left w:val="none" w:sz="0" w:space="0" w:color="auto"/>
            <w:bottom w:val="none" w:sz="0" w:space="0" w:color="auto"/>
            <w:right w:val="none" w:sz="0" w:space="0" w:color="auto"/>
          </w:divBdr>
        </w:div>
        <w:div w:id="534082211">
          <w:marLeft w:val="640"/>
          <w:marRight w:val="0"/>
          <w:marTop w:val="0"/>
          <w:marBottom w:val="0"/>
          <w:divBdr>
            <w:top w:val="none" w:sz="0" w:space="0" w:color="auto"/>
            <w:left w:val="none" w:sz="0" w:space="0" w:color="auto"/>
            <w:bottom w:val="none" w:sz="0" w:space="0" w:color="auto"/>
            <w:right w:val="none" w:sz="0" w:space="0" w:color="auto"/>
          </w:divBdr>
        </w:div>
        <w:div w:id="554897473">
          <w:marLeft w:val="640"/>
          <w:marRight w:val="0"/>
          <w:marTop w:val="0"/>
          <w:marBottom w:val="0"/>
          <w:divBdr>
            <w:top w:val="none" w:sz="0" w:space="0" w:color="auto"/>
            <w:left w:val="none" w:sz="0" w:space="0" w:color="auto"/>
            <w:bottom w:val="none" w:sz="0" w:space="0" w:color="auto"/>
            <w:right w:val="none" w:sz="0" w:space="0" w:color="auto"/>
          </w:divBdr>
        </w:div>
        <w:div w:id="689917500">
          <w:marLeft w:val="640"/>
          <w:marRight w:val="0"/>
          <w:marTop w:val="0"/>
          <w:marBottom w:val="0"/>
          <w:divBdr>
            <w:top w:val="none" w:sz="0" w:space="0" w:color="auto"/>
            <w:left w:val="none" w:sz="0" w:space="0" w:color="auto"/>
            <w:bottom w:val="none" w:sz="0" w:space="0" w:color="auto"/>
            <w:right w:val="none" w:sz="0" w:space="0" w:color="auto"/>
          </w:divBdr>
        </w:div>
        <w:div w:id="703948448">
          <w:marLeft w:val="640"/>
          <w:marRight w:val="0"/>
          <w:marTop w:val="0"/>
          <w:marBottom w:val="0"/>
          <w:divBdr>
            <w:top w:val="none" w:sz="0" w:space="0" w:color="auto"/>
            <w:left w:val="none" w:sz="0" w:space="0" w:color="auto"/>
            <w:bottom w:val="none" w:sz="0" w:space="0" w:color="auto"/>
            <w:right w:val="none" w:sz="0" w:space="0" w:color="auto"/>
          </w:divBdr>
        </w:div>
        <w:div w:id="757604958">
          <w:marLeft w:val="640"/>
          <w:marRight w:val="0"/>
          <w:marTop w:val="0"/>
          <w:marBottom w:val="0"/>
          <w:divBdr>
            <w:top w:val="none" w:sz="0" w:space="0" w:color="auto"/>
            <w:left w:val="none" w:sz="0" w:space="0" w:color="auto"/>
            <w:bottom w:val="none" w:sz="0" w:space="0" w:color="auto"/>
            <w:right w:val="none" w:sz="0" w:space="0" w:color="auto"/>
          </w:divBdr>
        </w:div>
        <w:div w:id="851846669">
          <w:marLeft w:val="640"/>
          <w:marRight w:val="0"/>
          <w:marTop w:val="0"/>
          <w:marBottom w:val="0"/>
          <w:divBdr>
            <w:top w:val="none" w:sz="0" w:space="0" w:color="auto"/>
            <w:left w:val="none" w:sz="0" w:space="0" w:color="auto"/>
            <w:bottom w:val="none" w:sz="0" w:space="0" w:color="auto"/>
            <w:right w:val="none" w:sz="0" w:space="0" w:color="auto"/>
          </w:divBdr>
        </w:div>
        <w:div w:id="904293855">
          <w:marLeft w:val="640"/>
          <w:marRight w:val="0"/>
          <w:marTop w:val="0"/>
          <w:marBottom w:val="0"/>
          <w:divBdr>
            <w:top w:val="none" w:sz="0" w:space="0" w:color="auto"/>
            <w:left w:val="none" w:sz="0" w:space="0" w:color="auto"/>
            <w:bottom w:val="none" w:sz="0" w:space="0" w:color="auto"/>
            <w:right w:val="none" w:sz="0" w:space="0" w:color="auto"/>
          </w:divBdr>
        </w:div>
        <w:div w:id="1042708782">
          <w:marLeft w:val="640"/>
          <w:marRight w:val="0"/>
          <w:marTop w:val="0"/>
          <w:marBottom w:val="0"/>
          <w:divBdr>
            <w:top w:val="none" w:sz="0" w:space="0" w:color="auto"/>
            <w:left w:val="none" w:sz="0" w:space="0" w:color="auto"/>
            <w:bottom w:val="none" w:sz="0" w:space="0" w:color="auto"/>
            <w:right w:val="none" w:sz="0" w:space="0" w:color="auto"/>
          </w:divBdr>
        </w:div>
        <w:div w:id="1075281087">
          <w:marLeft w:val="640"/>
          <w:marRight w:val="0"/>
          <w:marTop w:val="0"/>
          <w:marBottom w:val="0"/>
          <w:divBdr>
            <w:top w:val="none" w:sz="0" w:space="0" w:color="auto"/>
            <w:left w:val="none" w:sz="0" w:space="0" w:color="auto"/>
            <w:bottom w:val="none" w:sz="0" w:space="0" w:color="auto"/>
            <w:right w:val="none" w:sz="0" w:space="0" w:color="auto"/>
          </w:divBdr>
        </w:div>
        <w:div w:id="1267929079">
          <w:marLeft w:val="640"/>
          <w:marRight w:val="0"/>
          <w:marTop w:val="0"/>
          <w:marBottom w:val="0"/>
          <w:divBdr>
            <w:top w:val="none" w:sz="0" w:space="0" w:color="auto"/>
            <w:left w:val="none" w:sz="0" w:space="0" w:color="auto"/>
            <w:bottom w:val="none" w:sz="0" w:space="0" w:color="auto"/>
            <w:right w:val="none" w:sz="0" w:space="0" w:color="auto"/>
          </w:divBdr>
        </w:div>
        <w:div w:id="1347512720">
          <w:marLeft w:val="640"/>
          <w:marRight w:val="0"/>
          <w:marTop w:val="0"/>
          <w:marBottom w:val="0"/>
          <w:divBdr>
            <w:top w:val="none" w:sz="0" w:space="0" w:color="auto"/>
            <w:left w:val="none" w:sz="0" w:space="0" w:color="auto"/>
            <w:bottom w:val="none" w:sz="0" w:space="0" w:color="auto"/>
            <w:right w:val="none" w:sz="0" w:space="0" w:color="auto"/>
          </w:divBdr>
        </w:div>
        <w:div w:id="1364549676">
          <w:marLeft w:val="640"/>
          <w:marRight w:val="0"/>
          <w:marTop w:val="0"/>
          <w:marBottom w:val="0"/>
          <w:divBdr>
            <w:top w:val="none" w:sz="0" w:space="0" w:color="auto"/>
            <w:left w:val="none" w:sz="0" w:space="0" w:color="auto"/>
            <w:bottom w:val="none" w:sz="0" w:space="0" w:color="auto"/>
            <w:right w:val="none" w:sz="0" w:space="0" w:color="auto"/>
          </w:divBdr>
        </w:div>
        <w:div w:id="1374111912">
          <w:marLeft w:val="640"/>
          <w:marRight w:val="0"/>
          <w:marTop w:val="0"/>
          <w:marBottom w:val="0"/>
          <w:divBdr>
            <w:top w:val="none" w:sz="0" w:space="0" w:color="auto"/>
            <w:left w:val="none" w:sz="0" w:space="0" w:color="auto"/>
            <w:bottom w:val="none" w:sz="0" w:space="0" w:color="auto"/>
            <w:right w:val="none" w:sz="0" w:space="0" w:color="auto"/>
          </w:divBdr>
        </w:div>
        <w:div w:id="1457067270">
          <w:marLeft w:val="640"/>
          <w:marRight w:val="0"/>
          <w:marTop w:val="0"/>
          <w:marBottom w:val="0"/>
          <w:divBdr>
            <w:top w:val="none" w:sz="0" w:space="0" w:color="auto"/>
            <w:left w:val="none" w:sz="0" w:space="0" w:color="auto"/>
            <w:bottom w:val="none" w:sz="0" w:space="0" w:color="auto"/>
            <w:right w:val="none" w:sz="0" w:space="0" w:color="auto"/>
          </w:divBdr>
        </w:div>
        <w:div w:id="1481651047">
          <w:marLeft w:val="640"/>
          <w:marRight w:val="0"/>
          <w:marTop w:val="0"/>
          <w:marBottom w:val="0"/>
          <w:divBdr>
            <w:top w:val="none" w:sz="0" w:space="0" w:color="auto"/>
            <w:left w:val="none" w:sz="0" w:space="0" w:color="auto"/>
            <w:bottom w:val="none" w:sz="0" w:space="0" w:color="auto"/>
            <w:right w:val="none" w:sz="0" w:space="0" w:color="auto"/>
          </w:divBdr>
        </w:div>
        <w:div w:id="1543707869">
          <w:marLeft w:val="640"/>
          <w:marRight w:val="0"/>
          <w:marTop w:val="0"/>
          <w:marBottom w:val="0"/>
          <w:divBdr>
            <w:top w:val="none" w:sz="0" w:space="0" w:color="auto"/>
            <w:left w:val="none" w:sz="0" w:space="0" w:color="auto"/>
            <w:bottom w:val="none" w:sz="0" w:space="0" w:color="auto"/>
            <w:right w:val="none" w:sz="0" w:space="0" w:color="auto"/>
          </w:divBdr>
        </w:div>
        <w:div w:id="1594968603">
          <w:marLeft w:val="640"/>
          <w:marRight w:val="0"/>
          <w:marTop w:val="0"/>
          <w:marBottom w:val="0"/>
          <w:divBdr>
            <w:top w:val="none" w:sz="0" w:space="0" w:color="auto"/>
            <w:left w:val="none" w:sz="0" w:space="0" w:color="auto"/>
            <w:bottom w:val="none" w:sz="0" w:space="0" w:color="auto"/>
            <w:right w:val="none" w:sz="0" w:space="0" w:color="auto"/>
          </w:divBdr>
        </w:div>
        <w:div w:id="1629773985">
          <w:marLeft w:val="640"/>
          <w:marRight w:val="0"/>
          <w:marTop w:val="0"/>
          <w:marBottom w:val="0"/>
          <w:divBdr>
            <w:top w:val="none" w:sz="0" w:space="0" w:color="auto"/>
            <w:left w:val="none" w:sz="0" w:space="0" w:color="auto"/>
            <w:bottom w:val="none" w:sz="0" w:space="0" w:color="auto"/>
            <w:right w:val="none" w:sz="0" w:space="0" w:color="auto"/>
          </w:divBdr>
        </w:div>
        <w:div w:id="1642078509">
          <w:marLeft w:val="640"/>
          <w:marRight w:val="0"/>
          <w:marTop w:val="0"/>
          <w:marBottom w:val="0"/>
          <w:divBdr>
            <w:top w:val="none" w:sz="0" w:space="0" w:color="auto"/>
            <w:left w:val="none" w:sz="0" w:space="0" w:color="auto"/>
            <w:bottom w:val="none" w:sz="0" w:space="0" w:color="auto"/>
            <w:right w:val="none" w:sz="0" w:space="0" w:color="auto"/>
          </w:divBdr>
        </w:div>
        <w:div w:id="1750494413">
          <w:marLeft w:val="640"/>
          <w:marRight w:val="0"/>
          <w:marTop w:val="0"/>
          <w:marBottom w:val="0"/>
          <w:divBdr>
            <w:top w:val="none" w:sz="0" w:space="0" w:color="auto"/>
            <w:left w:val="none" w:sz="0" w:space="0" w:color="auto"/>
            <w:bottom w:val="none" w:sz="0" w:space="0" w:color="auto"/>
            <w:right w:val="none" w:sz="0" w:space="0" w:color="auto"/>
          </w:divBdr>
        </w:div>
        <w:div w:id="1758750353">
          <w:marLeft w:val="640"/>
          <w:marRight w:val="0"/>
          <w:marTop w:val="0"/>
          <w:marBottom w:val="0"/>
          <w:divBdr>
            <w:top w:val="none" w:sz="0" w:space="0" w:color="auto"/>
            <w:left w:val="none" w:sz="0" w:space="0" w:color="auto"/>
            <w:bottom w:val="none" w:sz="0" w:space="0" w:color="auto"/>
            <w:right w:val="none" w:sz="0" w:space="0" w:color="auto"/>
          </w:divBdr>
        </w:div>
        <w:div w:id="1837643494">
          <w:marLeft w:val="640"/>
          <w:marRight w:val="0"/>
          <w:marTop w:val="0"/>
          <w:marBottom w:val="0"/>
          <w:divBdr>
            <w:top w:val="none" w:sz="0" w:space="0" w:color="auto"/>
            <w:left w:val="none" w:sz="0" w:space="0" w:color="auto"/>
            <w:bottom w:val="none" w:sz="0" w:space="0" w:color="auto"/>
            <w:right w:val="none" w:sz="0" w:space="0" w:color="auto"/>
          </w:divBdr>
        </w:div>
        <w:div w:id="1891264095">
          <w:marLeft w:val="640"/>
          <w:marRight w:val="0"/>
          <w:marTop w:val="0"/>
          <w:marBottom w:val="0"/>
          <w:divBdr>
            <w:top w:val="none" w:sz="0" w:space="0" w:color="auto"/>
            <w:left w:val="none" w:sz="0" w:space="0" w:color="auto"/>
            <w:bottom w:val="none" w:sz="0" w:space="0" w:color="auto"/>
            <w:right w:val="none" w:sz="0" w:space="0" w:color="auto"/>
          </w:divBdr>
        </w:div>
        <w:div w:id="1904830016">
          <w:marLeft w:val="640"/>
          <w:marRight w:val="0"/>
          <w:marTop w:val="0"/>
          <w:marBottom w:val="0"/>
          <w:divBdr>
            <w:top w:val="none" w:sz="0" w:space="0" w:color="auto"/>
            <w:left w:val="none" w:sz="0" w:space="0" w:color="auto"/>
            <w:bottom w:val="none" w:sz="0" w:space="0" w:color="auto"/>
            <w:right w:val="none" w:sz="0" w:space="0" w:color="auto"/>
          </w:divBdr>
        </w:div>
        <w:div w:id="1908034097">
          <w:marLeft w:val="640"/>
          <w:marRight w:val="0"/>
          <w:marTop w:val="0"/>
          <w:marBottom w:val="0"/>
          <w:divBdr>
            <w:top w:val="none" w:sz="0" w:space="0" w:color="auto"/>
            <w:left w:val="none" w:sz="0" w:space="0" w:color="auto"/>
            <w:bottom w:val="none" w:sz="0" w:space="0" w:color="auto"/>
            <w:right w:val="none" w:sz="0" w:space="0" w:color="auto"/>
          </w:divBdr>
        </w:div>
        <w:div w:id="1910967044">
          <w:marLeft w:val="640"/>
          <w:marRight w:val="0"/>
          <w:marTop w:val="0"/>
          <w:marBottom w:val="0"/>
          <w:divBdr>
            <w:top w:val="none" w:sz="0" w:space="0" w:color="auto"/>
            <w:left w:val="none" w:sz="0" w:space="0" w:color="auto"/>
            <w:bottom w:val="none" w:sz="0" w:space="0" w:color="auto"/>
            <w:right w:val="none" w:sz="0" w:space="0" w:color="auto"/>
          </w:divBdr>
        </w:div>
        <w:div w:id="1926721407">
          <w:marLeft w:val="640"/>
          <w:marRight w:val="0"/>
          <w:marTop w:val="0"/>
          <w:marBottom w:val="0"/>
          <w:divBdr>
            <w:top w:val="none" w:sz="0" w:space="0" w:color="auto"/>
            <w:left w:val="none" w:sz="0" w:space="0" w:color="auto"/>
            <w:bottom w:val="none" w:sz="0" w:space="0" w:color="auto"/>
            <w:right w:val="none" w:sz="0" w:space="0" w:color="auto"/>
          </w:divBdr>
        </w:div>
        <w:div w:id="1947690809">
          <w:marLeft w:val="640"/>
          <w:marRight w:val="0"/>
          <w:marTop w:val="0"/>
          <w:marBottom w:val="0"/>
          <w:divBdr>
            <w:top w:val="none" w:sz="0" w:space="0" w:color="auto"/>
            <w:left w:val="none" w:sz="0" w:space="0" w:color="auto"/>
            <w:bottom w:val="none" w:sz="0" w:space="0" w:color="auto"/>
            <w:right w:val="none" w:sz="0" w:space="0" w:color="auto"/>
          </w:divBdr>
        </w:div>
        <w:div w:id="1993899720">
          <w:marLeft w:val="640"/>
          <w:marRight w:val="0"/>
          <w:marTop w:val="0"/>
          <w:marBottom w:val="0"/>
          <w:divBdr>
            <w:top w:val="none" w:sz="0" w:space="0" w:color="auto"/>
            <w:left w:val="none" w:sz="0" w:space="0" w:color="auto"/>
            <w:bottom w:val="none" w:sz="0" w:space="0" w:color="auto"/>
            <w:right w:val="none" w:sz="0" w:space="0" w:color="auto"/>
          </w:divBdr>
        </w:div>
        <w:div w:id="2045135772">
          <w:marLeft w:val="640"/>
          <w:marRight w:val="0"/>
          <w:marTop w:val="0"/>
          <w:marBottom w:val="0"/>
          <w:divBdr>
            <w:top w:val="none" w:sz="0" w:space="0" w:color="auto"/>
            <w:left w:val="none" w:sz="0" w:space="0" w:color="auto"/>
            <w:bottom w:val="none" w:sz="0" w:space="0" w:color="auto"/>
            <w:right w:val="none" w:sz="0" w:space="0" w:color="auto"/>
          </w:divBdr>
        </w:div>
        <w:div w:id="2055078125">
          <w:marLeft w:val="640"/>
          <w:marRight w:val="0"/>
          <w:marTop w:val="0"/>
          <w:marBottom w:val="0"/>
          <w:divBdr>
            <w:top w:val="none" w:sz="0" w:space="0" w:color="auto"/>
            <w:left w:val="none" w:sz="0" w:space="0" w:color="auto"/>
            <w:bottom w:val="none" w:sz="0" w:space="0" w:color="auto"/>
            <w:right w:val="none" w:sz="0" w:space="0" w:color="auto"/>
          </w:divBdr>
        </w:div>
        <w:div w:id="2140872930">
          <w:marLeft w:val="640"/>
          <w:marRight w:val="0"/>
          <w:marTop w:val="0"/>
          <w:marBottom w:val="0"/>
          <w:divBdr>
            <w:top w:val="none" w:sz="0" w:space="0" w:color="auto"/>
            <w:left w:val="none" w:sz="0" w:space="0" w:color="auto"/>
            <w:bottom w:val="none" w:sz="0" w:space="0" w:color="auto"/>
            <w:right w:val="none" w:sz="0" w:space="0" w:color="auto"/>
          </w:divBdr>
        </w:div>
      </w:divsChild>
    </w:div>
    <w:div w:id="1048720474">
      <w:bodyDiv w:val="1"/>
      <w:marLeft w:val="0"/>
      <w:marRight w:val="0"/>
      <w:marTop w:val="0"/>
      <w:marBottom w:val="0"/>
      <w:divBdr>
        <w:top w:val="none" w:sz="0" w:space="0" w:color="auto"/>
        <w:left w:val="none" w:sz="0" w:space="0" w:color="auto"/>
        <w:bottom w:val="none" w:sz="0" w:space="0" w:color="auto"/>
        <w:right w:val="none" w:sz="0" w:space="0" w:color="auto"/>
      </w:divBdr>
      <w:divsChild>
        <w:div w:id="44106263">
          <w:marLeft w:val="640"/>
          <w:marRight w:val="0"/>
          <w:marTop w:val="0"/>
          <w:marBottom w:val="0"/>
          <w:divBdr>
            <w:top w:val="none" w:sz="0" w:space="0" w:color="auto"/>
            <w:left w:val="none" w:sz="0" w:space="0" w:color="auto"/>
            <w:bottom w:val="none" w:sz="0" w:space="0" w:color="auto"/>
            <w:right w:val="none" w:sz="0" w:space="0" w:color="auto"/>
          </w:divBdr>
        </w:div>
        <w:div w:id="89737826">
          <w:marLeft w:val="640"/>
          <w:marRight w:val="0"/>
          <w:marTop w:val="0"/>
          <w:marBottom w:val="0"/>
          <w:divBdr>
            <w:top w:val="none" w:sz="0" w:space="0" w:color="auto"/>
            <w:left w:val="none" w:sz="0" w:space="0" w:color="auto"/>
            <w:bottom w:val="none" w:sz="0" w:space="0" w:color="auto"/>
            <w:right w:val="none" w:sz="0" w:space="0" w:color="auto"/>
          </w:divBdr>
        </w:div>
        <w:div w:id="526256354">
          <w:marLeft w:val="640"/>
          <w:marRight w:val="0"/>
          <w:marTop w:val="0"/>
          <w:marBottom w:val="0"/>
          <w:divBdr>
            <w:top w:val="none" w:sz="0" w:space="0" w:color="auto"/>
            <w:left w:val="none" w:sz="0" w:space="0" w:color="auto"/>
            <w:bottom w:val="none" w:sz="0" w:space="0" w:color="auto"/>
            <w:right w:val="none" w:sz="0" w:space="0" w:color="auto"/>
          </w:divBdr>
        </w:div>
        <w:div w:id="588344475">
          <w:marLeft w:val="640"/>
          <w:marRight w:val="0"/>
          <w:marTop w:val="0"/>
          <w:marBottom w:val="0"/>
          <w:divBdr>
            <w:top w:val="none" w:sz="0" w:space="0" w:color="auto"/>
            <w:left w:val="none" w:sz="0" w:space="0" w:color="auto"/>
            <w:bottom w:val="none" w:sz="0" w:space="0" w:color="auto"/>
            <w:right w:val="none" w:sz="0" w:space="0" w:color="auto"/>
          </w:divBdr>
        </w:div>
        <w:div w:id="598831637">
          <w:marLeft w:val="640"/>
          <w:marRight w:val="0"/>
          <w:marTop w:val="0"/>
          <w:marBottom w:val="0"/>
          <w:divBdr>
            <w:top w:val="none" w:sz="0" w:space="0" w:color="auto"/>
            <w:left w:val="none" w:sz="0" w:space="0" w:color="auto"/>
            <w:bottom w:val="none" w:sz="0" w:space="0" w:color="auto"/>
            <w:right w:val="none" w:sz="0" w:space="0" w:color="auto"/>
          </w:divBdr>
        </w:div>
        <w:div w:id="662664394">
          <w:marLeft w:val="640"/>
          <w:marRight w:val="0"/>
          <w:marTop w:val="0"/>
          <w:marBottom w:val="0"/>
          <w:divBdr>
            <w:top w:val="none" w:sz="0" w:space="0" w:color="auto"/>
            <w:left w:val="none" w:sz="0" w:space="0" w:color="auto"/>
            <w:bottom w:val="none" w:sz="0" w:space="0" w:color="auto"/>
            <w:right w:val="none" w:sz="0" w:space="0" w:color="auto"/>
          </w:divBdr>
        </w:div>
        <w:div w:id="983511377">
          <w:marLeft w:val="640"/>
          <w:marRight w:val="0"/>
          <w:marTop w:val="0"/>
          <w:marBottom w:val="0"/>
          <w:divBdr>
            <w:top w:val="none" w:sz="0" w:space="0" w:color="auto"/>
            <w:left w:val="none" w:sz="0" w:space="0" w:color="auto"/>
            <w:bottom w:val="none" w:sz="0" w:space="0" w:color="auto"/>
            <w:right w:val="none" w:sz="0" w:space="0" w:color="auto"/>
          </w:divBdr>
        </w:div>
        <w:div w:id="1155878852">
          <w:marLeft w:val="640"/>
          <w:marRight w:val="0"/>
          <w:marTop w:val="0"/>
          <w:marBottom w:val="0"/>
          <w:divBdr>
            <w:top w:val="none" w:sz="0" w:space="0" w:color="auto"/>
            <w:left w:val="none" w:sz="0" w:space="0" w:color="auto"/>
            <w:bottom w:val="none" w:sz="0" w:space="0" w:color="auto"/>
            <w:right w:val="none" w:sz="0" w:space="0" w:color="auto"/>
          </w:divBdr>
        </w:div>
      </w:divsChild>
    </w:div>
    <w:div w:id="1052120083">
      <w:bodyDiv w:val="1"/>
      <w:marLeft w:val="0"/>
      <w:marRight w:val="0"/>
      <w:marTop w:val="0"/>
      <w:marBottom w:val="0"/>
      <w:divBdr>
        <w:top w:val="none" w:sz="0" w:space="0" w:color="auto"/>
        <w:left w:val="none" w:sz="0" w:space="0" w:color="auto"/>
        <w:bottom w:val="none" w:sz="0" w:space="0" w:color="auto"/>
        <w:right w:val="none" w:sz="0" w:space="0" w:color="auto"/>
      </w:divBdr>
      <w:divsChild>
        <w:div w:id="61566542">
          <w:marLeft w:val="640"/>
          <w:marRight w:val="0"/>
          <w:marTop w:val="0"/>
          <w:marBottom w:val="0"/>
          <w:divBdr>
            <w:top w:val="none" w:sz="0" w:space="0" w:color="auto"/>
            <w:left w:val="none" w:sz="0" w:space="0" w:color="auto"/>
            <w:bottom w:val="none" w:sz="0" w:space="0" w:color="auto"/>
            <w:right w:val="none" w:sz="0" w:space="0" w:color="auto"/>
          </w:divBdr>
        </w:div>
        <w:div w:id="71854269">
          <w:marLeft w:val="640"/>
          <w:marRight w:val="0"/>
          <w:marTop w:val="0"/>
          <w:marBottom w:val="0"/>
          <w:divBdr>
            <w:top w:val="none" w:sz="0" w:space="0" w:color="auto"/>
            <w:left w:val="none" w:sz="0" w:space="0" w:color="auto"/>
            <w:bottom w:val="none" w:sz="0" w:space="0" w:color="auto"/>
            <w:right w:val="none" w:sz="0" w:space="0" w:color="auto"/>
          </w:divBdr>
        </w:div>
        <w:div w:id="76558763">
          <w:marLeft w:val="640"/>
          <w:marRight w:val="0"/>
          <w:marTop w:val="0"/>
          <w:marBottom w:val="0"/>
          <w:divBdr>
            <w:top w:val="none" w:sz="0" w:space="0" w:color="auto"/>
            <w:left w:val="none" w:sz="0" w:space="0" w:color="auto"/>
            <w:bottom w:val="none" w:sz="0" w:space="0" w:color="auto"/>
            <w:right w:val="none" w:sz="0" w:space="0" w:color="auto"/>
          </w:divBdr>
        </w:div>
        <w:div w:id="95442866">
          <w:marLeft w:val="640"/>
          <w:marRight w:val="0"/>
          <w:marTop w:val="0"/>
          <w:marBottom w:val="0"/>
          <w:divBdr>
            <w:top w:val="none" w:sz="0" w:space="0" w:color="auto"/>
            <w:left w:val="none" w:sz="0" w:space="0" w:color="auto"/>
            <w:bottom w:val="none" w:sz="0" w:space="0" w:color="auto"/>
            <w:right w:val="none" w:sz="0" w:space="0" w:color="auto"/>
          </w:divBdr>
          <w:divsChild>
            <w:div w:id="1410612521">
              <w:marLeft w:val="0"/>
              <w:marRight w:val="0"/>
              <w:marTop w:val="0"/>
              <w:marBottom w:val="0"/>
              <w:divBdr>
                <w:top w:val="none" w:sz="0" w:space="0" w:color="auto"/>
                <w:left w:val="none" w:sz="0" w:space="0" w:color="auto"/>
                <w:bottom w:val="none" w:sz="0" w:space="0" w:color="auto"/>
                <w:right w:val="none" w:sz="0" w:space="0" w:color="auto"/>
              </w:divBdr>
              <w:divsChild>
                <w:div w:id="37704533">
                  <w:marLeft w:val="640"/>
                  <w:marRight w:val="0"/>
                  <w:marTop w:val="0"/>
                  <w:marBottom w:val="0"/>
                  <w:divBdr>
                    <w:top w:val="none" w:sz="0" w:space="0" w:color="auto"/>
                    <w:left w:val="none" w:sz="0" w:space="0" w:color="auto"/>
                    <w:bottom w:val="none" w:sz="0" w:space="0" w:color="auto"/>
                    <w:right w:val="none" w:sz="0" w:space="0" w:color="auto"/>
                  </w:divBdr>
                </w:div>
                <w:div w:id="61568687">
                  <w:marLeft w:val="640"/>
                  <w:marRight w:val="0"/>
                  <w:marTop w:val="0"/>
                  <w:marBottom w:val="0"/>
                  <w:divBdr>
                    <w:top w:val="none" w:sz="0" w:space="0" w:color="auto"/>
                    <w:left w:val="none" w:sz="0" w:space="0" w:color="auto"/>
                    <w:bottom w:val="none" w:sz="0" w:space="0" w:color="auto"/>
                    <w:right w:val="none" w:sz="0" w:space="0" w:color="auto"/>
                  </w:divBdr>
                </w:div>
                <w:div w:id="163397678">
                  <w:marLeft w:val="640"/>
                  <w:marRight w:val="0"/>
                  <w:marTop w:val="0"/>
                  <w:marBottom w:val="0"/>
                  <w:divBdr>
                    <w:top w:val="none" w:sz="0" w:space="0" w:color="auto"/>
                    <w:left w:val="none" w:sz="0" w:space="0" w:color="auto"/>
                    <w:bottom w:val="none" w:sz="0" w:space="0" w:color="auto"/>
                    <w:right w:val="none" w:sz="0" w:space="0" w:color="auto"/>
                  </w:divBdr>
                </w:div>
                <w:div w:id="195579596">
                  <w:marLeft w:val="640"/>
                  <w:marRight w:val="0"/>
                  <w:marTop w:val="0"/>
                  <w:marBottom w:val="0"/>
                  <w:divBdr>
                    <w:top w:val="none" w:sz="0" w:space="0" w:color="auto"/>
                    <w:left w:val="none" w:sz="0" w:space="0" w:color="auto"/>
                    <w:bottom w:val="none" w:sz="0" w:space="0" w:color="auto"/>
                    <w:right w:val="none" w:sz="0" w:space="0" w:color="auto"/>
                  </w:divBdr>
                </w:div>
                <w:div w:id="229771491">
                  <w:marLeft w:val="640"/>
                  <w:marRight w:val="0"/>
                  <w:marTop w:val="0"/>
                  <w:marBottom w:val="0"/>
                  <w:divBdr>
                    <w:top w:val="none" w:sz="0" w:space="0" w:color="auto"/>
                    <w:left w:val="none" w:sz="0" w:space="0" w:color="auto"/>
                    <w:bottom w:val="none" w:sz="0" w:space="0" w:color="auto"/>
                    <w:right w:val="none" w:sz="0" w:space="0" w:color="auto"/>
                  </w:divBdr>
                </w:div>
                <w:div w:id="237371458">
                  <w:marLeft w:val="640"/>
                  <w:marRight w:val="0"/>
                  <w:marTop w:val="0"/>
                  <w:marBottom w:val="0"/>
                  <w:divBdr>
                    <w:top w:val="none" w:sz="0" w:space="0" w:color="auto"/>
                    <w:left w:val="none" w:sz="0" w:space="0" w:color="auto"/>
                    <w:bottom w:val="none" w:sz="0" w:space="0" w:color="auto"/>
                    <w:right w:val="none" w:sz="0" w:space="0" w:color="auto"/>
                  </w:divBdr>
                </w:div>
                <w:div w:id="279841453">
                  <w:marLeft w:val="640"/>
                  <w:marRight w:val="0"/>
                  <w:marTop w:val="0"/>
                  <w:marBottom w:val="0"/>
                  <w:divBdr>
                    <w:top w:val="none" w:sz="0" w:space="0" w:color="auto"/>
                    <w:left w:val="none" w:sz="0" w:space="0" w:color="auto"/>
                    <w:bottom w:val="none" w:sz="0" w:space="0" w:color="auto"/>
                    <w:right w:val="none" w:sz="0" w:space="0" w:color="auto"/>
                  </w:divBdr>
                </w:div>
                <w:div w:id="295524112">
                  <w:marLeft w:val="640"/>
                  <w:marRight w:val="0"/>
                  <w:marTop w:val="0"/>
                  <w:marBottom w:val="0"/>
                  <w:divBdr>
                    <w:top w:val="none" w:sz="0" w:space="0" w:color="auto"/>
                    <w:left w:val="none" w:sz="0" w:space="0" w:color="auto"/>
                    <w:bottom w:val="none" w:sz="0" w:space="0" w:color="auto"/>
                    <w:right w:val="none" w:sz="0" w:space="0" w:color="auto"/>
                  </w:divBdr>
                </w:div>
                <w:div w:id="312561282">
                  <w:marLeft w:val="640"/>
                  <w:marRight w:val="0"/>
                  <w:marTop w:val="0"/>
                  <w:marBottom w:val="0"/>
                  <w:divBdr>
                    <w:top w:val="none" w:sz="0" w:space="0" w:color="auto"/>
                    <w:left w:val="none" w:sz="0" w:space="0" w:color="auto"/>
                    <w:bottom w:val="none" w:sz="0" w:space="0" w:color="auto"/>
                    <w:right w:val="none" w:sz="0" w:space="0" w:color="auto"/>
                  </w:divBdr>
                </w:div>
                <w:div w:id="363945894">
                  <w:marLeft w:val="640"/>
                  <w:marRight w:val="0"/>
                  <w:marTop w:val="0"/>
                  <w:marBottom w:val="0"/>
                  <w:divBdr>
                    <w:top w:val="none" w:sz="0" w:space="0" w:color="auto"/>
                    <w:left w:val="none" w:sz="0" w:space="0" w:color="auto"/>
                    <w:bottom w:val="none" w:sz="0" w:space="0" w:color="auto"/>
                    <w:right w:val="none" w:sz="0" w:space="0" w:color="auto"/>
                  </w:divBdr>
                </w:div>
                <w:div w:id="403914055">
                  <w:marLeft w:val="640"/>
                  <w:marRight w:val="0"/>
                  <w:marTop w:val="0"/>
                  <w:marBottom w:val="0"/>
                  <w:divBdr>
                    <w:top w:val="none" w:sz="0" w:space="0" w:color="auto"/>
                    <w:left w:val="none" w:sz="0" w:space="0" w:color="auto"/>
                    <w:bottom w:val="none" w:sz="0" w:space="0" w:color="auto"/>
                    <w:right w:val="none" w:sz="0" w:space="0" w:color="auto"/>
                  </w:divBdr>
                </w:div>
                <w:div w:id="456409365">
                  <w:marLeft w:val="640"/>
                  <w:marRight w:val="0"/>
                  <w:marTop w:val="0"/>
                  <w:marBottom w:val="0"/>
                  <w:divBdr>
                    <w:top w:val="none" w:sz="0" w:space="0" w:color="auto"/>
                    <w:left w:val="none" w:sz="0" w:space="0" w:color="auto"/>
                    <w:bottom w:val="none" w:sz="0" w:space="0" w:color="auto"/>
                    <w:right w:val="none" w:sz="0" w:space="0" w:color="auto"/>
                  </w:divBdr>
                </w:div>
                <w:div w:id="551309032">
                  <w:marLeft w:val="640"/>
                  <w:marRight w:val="0"/>
                  <w:marTop w:val="0"/>
                  <w:marBottom w:val="0"/>
                  <w:divBdr>
                    <w:top w:val="none" w:sz="0" w:space="0" w:color="auto"/>
                    <w:left w:val="none" w:sz="0" w:space="0" w:color="auto"/>
                    <w:bottom w:val="none" w:sz="0" w:space="0" w:color="auto"/>
                    <w:right w:val="none" w:sz="0" w:space="0" w:color="auto"/>
                  </w:divBdr>
                </w:div>
                <w:div w:id="658774375">
                  <w:marLeft w:val="640"/>
                  <w:marRight w:val="0"/>
                  <w:marTop w:val="0"/>
                  <w:marBottom w:val="0"/>
                  <w:divBdr>
                    <w:top w:val="none" w:sz="0" w:space="0" w:color="auto"/>
                    <w:left w:val="none" w:sz="0" w:space="0" w:color="auto"/>
                    <w:bottom w:val="none" w:sz="0" w:space="0" w:color="auto"/>
                    <w:right w:val="none" w:sz="0" w:space="0" w:color="auto"/>
                  </w:divBdr>
                </w:div>
                <w:div w:id="694624448">
                  <w:marLeft w:val="640"/>
                  <w:marRight w:val="0"/>
                  <w:marTop w:val="0"/>
                  <w:marBottom w:val="0"/>
                  <w:divBdr>
                    <w:top w:val="none" w:sz="0" w:space="0" w:color="auto"/>
                    <w:left w:val="none" w:sz="0" w:space="0" w:color="auto"/>
                    <w:bottom w:val="none" w:sz="0" w:space="0" w:color="auto"/>
                    <w:right w:val="none" w:sz="0" w:space="0" w:color="auto"/>
                  </w:divBdr>
                </w:div>
                <w:div w:id="717239961">
                  <w:marLeft w:val="640"/>
                  <w:marRight w:val="0"/>
                  <w:marTop w:val="0"/>
                  <w:marBottom w:val="0"/>
                  <w:divBdr>
                    <w:top w:val="none" w:sz="0" w:space="0" w:color="auto"/>
                    <w:left w:val="none" w:sz="0" w:space="0" w:color="auto"/>
                    <w:bottom w:val="none" w:sz="0" w:space="0" w:color="auto"/>
                    <w:right w:val="none" w:sz="0" w:space="0" w:color="auto"/>
                  </w:divBdr>
                </w:div>
                <w:div w:id="765930941">
                  <w:marLeft w:val="640"/>
                  <w:marRight w:val="0"/>
                  <w:marTop w:val="0"/>
                  <w:marBottom w:val="0"/>
                  <w:divBdr>
                    <w:top w:val="none" w:sz="0" w:space="0" w:color="auto"/>
                    <w:left w:val="none" w:sz="0" w:space="0" w:color="auto"/>
                    <w:bottom w:val="none" w:sz="0" w:space="0" w:color="auto"/>
                    <w:right w:val="none" w:sz="0" w:space="0" w:color="auto"/>
                  </w:divBdr>
                </w:div>
                <w:div w:id="857811985">
                  <w:marLeft w:val="640"/>
                  <w:marRight w:val="0"/>
                  <w:marTop w:val="0"/>
                  <w:marBottom w:val="0"/>
                  <w:divBdr>
                    <w:top w:val="none" w:sz="0" w:space="0" w:color="auto"/>
                    <w:left w:val="none" w:sz="0" w:space="0" w:color="auto"/>
                    <w:bottom w:val="none" w:sz="0" w:space="0" w:color="auto"/>
                    <w:right w:val="none" w:sz="0" w:space="0" w:color="auto"/>
                  </w:divBdr>
                </w:div>
                <w:div w:id="950206665">
                  <w:marLeft w:val="640"/>
                  <w:marRight w:val="0"/>
                  <w:marTop w:val="0"/>
                  <w:marBottom w:val="0"/>
                  <w:divBdr>
                    <w:top w:val="none" w:sz="0" w:space="0" w:color="auto"/>
                    <w:left w:val="none" w:sz="0" w:space="0" w:color="auto"/>
                    <w:bottom w:val="none" w:sz="0" w:space="0" w:color="auto"/>
                    <w:right w:val="none" w:sz="0" w:space="0" w:color="auto"/>
                  </w:divBdr>
                </w:div>
                <w:div w:id="1004093726">
                  <w:marLeft w:val="640"/>
                  <w:marRight w:val="0"/>
                  <w:marTop w:val="0"/>
                  <w:marBottom w:val="0"/>
                  <w:divBdr>
                    <w:top w:val="none" w:sz="0" w:space="0" w:color="auto"/>
                    <w:left w:val="none" w:sz="0" w:space="0" w:color="auto"/>
                    <w:bottom w:val="none" w:sz="0" w:space="0" w:color="auto"/>
                    <w:right w:val="none" w:sz="0" w:space="0" w:color="auto"/>
                  </w:divBdr>
                </w:div>
                <w:div w:id="1018316148">
                  <w:marLeft w:val="640"/>
                  <w:marRight w:val="0"/>
                  <w:marTop w:val="0"/>
                  <w:marBottom w:val="0"/>
                  <w:divBdr>
                    <w:top w:val="none" w:sz="0" w:space="0" w:color="auto"/>
                    <w:left w:val="none" w:sz="0" w:space="0" w:color="auto"/>
                    <w:bottom w:val="none" w:sz="0" w:space="0" w:color="auto"/>
                    <w:right w:val="none" w:sz="0" w:space="0" w:color="auto"/>
                  </w:divBdr>
                </w:div>
                <w:div w:id="1031758178">
                  <w:marLeft w:val="640"/>
                  <w:marRight w:val="0"/>
                  <w:marTop w:val="0"/>
                  <w:marBottom w:val="0"/>
                  <w:divBdr>
                    <w:top w:val="none" w:sz="0" w:space="0" w:color="auto"/>
                    <w:left w:val="none" w:sz="0" w:space="0" w:color="auto"/>
                    <w:bottom w:val="none" w:sz="0" w:space="0" w:color="auto"/>
                    <w:right w:val="none" w:sz="0" w:space="0" w:color="auto"/>
                  </w:divBdr>
                </w:div>
                <w:div w:id="1141726694">
                  <w:marLeft w:val="640"/>
                  <w:marRight w:val="0"/>
                  <w:marTop w:val="0"/>
                  <w:marBottom w:val="0"/>
                  <w:divBdr>
                    <w:top w:val="none" w:sz="0" w:space="0" w:color="auto"/>
                    <w:left w:val="none" w:sz="0" w:space="0" w:color="auto"/>
                    <w:bottom w:val="none" w:sz="0" w:space="0" w:color="auto"/>
                    <w:right w:val="none" w:sz="0" w:space="0" w:color="auto"/>
                  </w:divBdr>
                </w:div>
                <w:div w:id="1170174999">
                  <w:marLeft w:val="640"/>
                  <w:marRight w:val="0"/>
                  <w:marTop w:val="0"/>
                  <w:marBottom w:val="0"/>
                  <w:divBdr>
                    <w:top w:val="none" w:sz="0" w:space="0" w:color="auto"/>
                    <w:left w:val="none" w:sz="0" w:space="0" w:color="auto"/>
                    <w:bottom w:val="none" w:sz="0" w:space="0" w:color="auto"/>
                    <w:right w:val="none" w:sz="0" w:space="0" w:color="auto"/>
                  </w:divBdr>
                </w:div>
                <w:div w:id="1192765557">
                  <w:marLeft w:val="640"/>
                  <w:marRight w:val="0"/>
                  <w:marTop w:val="0"/>
                  <w:marBottom w:val="0"/>
                  <w:divBdr>
                    <w:top w:val="none" w:sz="0" w:space="0" w:color="auto"/>
                    <w:left w:val="none" w:sz="0" w:space="0" w:color="auto"/>
                    <w:bottom w:val="none" w:sz="0" w:space="0" w:color="auto"/>
                    <w:right w:val="none" w:sz="0" w:space="0" w:color="auto"/>
                  </w:divBdr>
                </w:div>
                <w:div w:id="1297104116">
                  <w:marLeft w:val="640"/>
                  <w:marRight w:val="0"/>
                  <w:marTop w:val="0"/>
                  <w:marBottom w:val="0"/>
                  <w:divBdr>
                    <w:top w:val="none" w:sz="0" w:space="0" w:color="auto"/>
                    <w:left w:val="none" w:sz="0" w:space="0" w:color="auto"/>
                    <w:bottom w:val="none" w:sz="0" w:space="0" w:color="auto"/>
                    <w:right w:val="none" w:sz="0" w:space="0" w:color="auto"/>
                  </w:divBdr>
                </w:div>
                <w:div w:id="1333291664">
                  <w:marLeft w:val="640"/>
                  <w:marRight w:val="0"/>
                  <w:marTop w:val="0"/>
                  <w:marBottom w:val="0"/>
                  <w:divBdr>
                    <w:top w:val="none" w:sz="0" w:space="0" w:color="auto"/>
                    <w:left w:val="none" w:sz="0" w:space="0" w:color="auto"/>
                    <w:bottom w:val="none" w:sz="0" w:space="0" w:color="auto"/>
                    <w:right w:val="none" w:sz="0" w:space="0" w:color="auto"/>
                  </w:divBdr>
                </w:div>
                <w:div w:id="1346905509">
                  <w:marLeft w:val="640"/>
                  <w:marRight w:val="0"/>
                  <w:marTop w:val="0"/>
                  <w:marBottom w:val="0"/>
                  <w:divBdr>
                    <w:top w:val="none" w:sz="0" w:space="0" w:color="auto"/>
                    <w:left w:val="none" w:sz="0" w:space="0" w:color="auto"/>
                    <w:bottom w:val="none" w:sz="0" w:space="0" w:color="auto"/>
                    <w:right w:val="none" w:sz="0" w:space="0" w:color="auto"/>
                  </w:divBdr>
                </w:div>
                <w:div w:id="1356616405">
                  <w:marLeft w:val="640"/>
                  <w:marRight w:val="0"/>
                  <w:marTop w:val="0"/>
                  <w:marBottom w:val="0"/>
                  <w:divBdr>
                    <w:top w:val="none" w:sz="0" w:space="0" w:color="auto"/>
                    <w:left w:val="none" w:sz="0" w:space="0" w:color="auto"/>
                    <w:bottom w:val="none" w:sz="0" w:space="0" w:color="auto"/>
                    <w:right w:val="none" w:sz="0" w:space="0" w:color="auto"/>
                  </w:divBdr>
                </w:div>
                <w:div w:id="1386442173">
                  <w:marLeft w:val="640"/>
                  <w:marRight w:val="0"/>
                  <w:marTop w:val="0"/>
                  <w:marBottom w:val="0"/>
                  <w:divBdr>
                    <w:top w:val="none" w:sz="0" w:space="0" w:color="auto"/>
                    <w:left w:val="none" w:sz="0" w:space="0" w:color="auto"/>
                    <w:bottom w:val="none" w:sz="0" w:space="0" w:color="auto"/>
                    <w:right w:val="none" w:sz="0" w:space="0" w:color="auto"/>
                  </w:divBdr>
                </w:div>
                <w:div w:id="1389642602">
                  <w:marLeft w:val="640"/>
                  <w:marRight w:val="0"/>
                  <w:marTop w:val="0"/>
                  <w:marBottom w:val="0"/>
                  <w:divBdr>
                    <w:top w:val="none" w:sz="0" w:space="0" w:color="auto"/>
                    <w:left w:val="none" w:sz="0" w:space="0" w:color="auto"/>
                    <w:bottom w:val="none" w:sz="0" w:space="0" w:color="auto"/>
                    <w:right w:val="none" w:sz="0" w:space="0" w:color="auto"/>
                  </w:divBdr>
                </w:div>
                <w:div w:id="1469515392">
                  <w:marLeft w:val="640"/>
                  <w:marRight w:val="0"/>
                  <w:marTop w:val="0"/>
                  <w:marBottom w:val="0"/>
                  <w:divBdr>
                    <w:top w:val="none" w:sz="0" w:space="0" w:color="auto"/>
                    <w:left w:val="none" w:sz="0" w:space="0" w:color="auto"/>
                    <w:bottom w:val="none" w:sz="0" w:space="0" w:color="auto"/>
                    <w:right w:val="none" w:sz="0" w:space="0" w:color="auto"/>
                  </w:divBdr>
                </w:div>
                <w:div w:id="1584726920">
                  <w:marLeft w:val="640"/>
                  <w:marRight w:val="0"/>
                  <w:marTop w:val="0"/>
                  <w:marBottom w:val="0"/>
                  <w:divBdr>
                    <w:top w:val="none" w:sz="0" w:space="0" w:color="auto"/>
                    <w:left w:val="none" w:sz="0" w:space="0" w:color="auto"/>
                    <w:bottom w:val="none" w:sz="0" w:space="0" w:color="auto"/>
                    <w:right w:val="none" w:sz="0" w:space="0" w:color="auto"/>
                  </w:divBdr>
                </w:div>
                <w:div w:id="1698503249">
                  <w:marLeft w:val="640"/>
                  <w:marRight w:val="0"/>
                  <w:marTop w:val="0"/>
                  <w:marBottom w:val="0"/>
                  <w:divBdr>
                    <w:top w:val="none" w:sz="0" w:space="0" w:color="auto"/>
                    <w:left w:val="none" w:sz="0" w:space="0" w:color="auto"/>
                    <w:bottom w:val="none" w:sz="0" w:space="0" w:color="auto"/>
                    <w:right w:val="none" w:sz="0" w:space="0" w:color="auto"/>
                  </w:divBdr>
                </w:div>
                <w:div w:id="1751652772">
                  <w:marLeft w:val="640"/>
                  <w:marRight w:val="0"/>
                  <w:marTop w:val="0"/>
                  <w:marBottom w:val="0"/>
                  <w:divBdr>
                    <w:top w:val="none" w:sz="0" w:space="0" w:color="auto"/>
                    <w:left w:val="none" w:sz="0" w:space="0" w:color="auto"/>
                    <w:bottom w:val="none" w:sz="0" w:space="0" w:color="auto"/>
                    <w:right w:val="none" w:sz="0" w:space="0" w:color="auto"/>
                  </w:divBdr>
                </w:div>
                <w:div w:id="1829393558">
                  <w:marLeft w:val="640"/>
                  <w:marRight w:val="0"/>
                  <w:marTop w:val="0"/>
                  <w:marBottom w:val="0"/>
                  <w:divBdr>
                    <w:top w:val="none" w:sz="0" w:space="0" w:color="auto"/>
                    <w:left w:val="none" w:sz="0" w:space="0" w:color="auto"/>
                    <w:bottom w:val="none" w:sz="0" w:space="0" w:color="auto"/>
                    <w:right w:val="none" w:sz="0" w:space="0" w:color="auto"/>
                  </w:divBdr>
                </w:div>
                <w:div w:id="1855221232">
                  <w:marLeft w:val="640"/>
                  <w:marRight w:val="0"/>
                  <w:marTop w:val="0"/>
                  <w:marBottom w:val="0"/>
                  <w:divBdr>
                    <w:top w:val="none" w:sz="0" w:space="0" w:color="auto"/>
                    <w:left w:val="none" w:sz="0" w:space="0" w:color="auto"/>
                    <w:bottom w:val="none" w:sz="0" w:space="0" w:color="auto"/>
                    <w:right w:val="none" w:sz="0" w:space="0" w:color="auto"/>
                  </w:divBdr>
                  <w:divsChild>
                    <w:div w:id="949750476">
                      <w:marLeft w:val="0"/>
                      <w:marRight w:val="0"/>
                      <w:marTop w:val="0"/>
                      <w:marBottom w:val="0"/>
                      <w:divBdr>
                        <w:top w:val="none" w:sz="0" w:space="0" w:color="auto"/>
                        <w:left w:val="none" w:sz="0" w:space="0" w:color="auto"/>
                        <w:bottom w:val="none" w:sz="0" w:space="0" w:color="auto"/>
                        <w:right w:val="none" w:sz="0" w:space="0" w:color="auto"/>
                      </w:divBdr>
                      <w:divsChild>
                        <w:div w:id="4554382">
                          <w:marLeft w:val="640"/>
                          <w:marRight w:val="0"/>
                          <w:marTop w:val="0"/>
                          <w:marBottom w:val="0"/>
                          <w:divBdr>
                            <w:top w:val="none" w:sz="0" w:space="0" w:color="auto"/>
                            <w:left w:val="none" w:sz="0" w:space="0" w:color="auto"/>
                            <w:bottom w:val="none" w:sz="0" w:space="0" w:color="auto"/>
                            <w:right w:val="none" w:sz="0" w:space="0" w:color="auto"/>
                          </w:divBdr>
                        </w:div>
                        <w:div w:id="20475061">
                          <w:marLeft w:val="640"/>
                          <w:marRight w:val="0"/>
                          <w:marTop w:val="0"/>
                          <w:marBottom w:val="0"/>
                          <w:divBdr>
                            <w:top w:val="none" w:sz="0" w:space="0" w:color="auto"/>
                            <w:left w:val="none" w:sz="0" w:space="0" w:color="auto"/>
                            <w:bottom w:val="none" w:sz="0" w:space="0" w:color="auto"/>
                            <w:right w:val="none" w:sz="0" w:space="0" w:color="auto"/>
                          </w:divBdr>
                        </w:div>
                        <w:div w:id="69893766">
                          <w:marLeft w:val="640"/>
                          <w:marRight w:val="0"/>
                          <w:marTop w:val="0"/>
                          <w:marBottom w:val="0"/>
                          <w:divBdr>
                            <w:top w:val="none" w:sz="0" w:space="0" w:color="auto"/>
                            <w:left w:val="none" w:sz="0" w:space="0" w:color="auto"/>
                            <w:bottom w:val="none" w:sz="0" w:space="0" w:color="auto"/>
                            <w:right w:val="none" w:sz="0" w:space="0" w:color="auto"/>
                          </w:divBdr>
                        </w:div>
                        <w:div w:id="140578669">
                          <w:marLeft w:val="640"/>
                          <w:marRight w:val="0"/>
                          <w:marTop w:val="0"/>
                          <w:marBottom w:val="0"/>
                          <w:divBdr>
                            <w:top w:val="none" w:sz="0" w:space="0" w:color="auto"/>
                            <w:left w:val="none" w:sz="0" w:space="0" w:color="auto"/>
                            <w:bottom w:val="none" w:sz="0" w:space="0" w:color="auto"/>
                            <w:right w:val="none" w:sz="0" w:space="0" w:color="auto"/>
                          </w:divBdr>
                        </w:div>
                        <w:div w:id="172234540">
                          <w:marLeft w:val="640"/>
                          <w:marRight w:val="0"/>
                          <w:marTop w:val="0"/>
                          <w:marBottom w:val="0"/>
                          <w:divBdr>
                            <w:top w:val="none" w:sz="0" w:space="0" w:color="auto"/>
                            <w:left w:val="none" w:sz="0" w:space="0" w:color="auto"/>
                            <w:bottom w:val="none" w:sz="0" w:space="0" w:color="auto"/>
                            <w:right w:val="none" w:sz="0" w:space="0" w:color="auto"/>
                          </w:divBdr>
                        </w:div>
                        <w:div w:id="174419471">
                          <w:marLeft w:val="640"/>
                          <w:marRight w:val="0"/>
                          <w:marTop w:val="0"/>
                          <w:marBottom w:val="0"/>
                          <w:divBdr>
                            <w:top w:val="none" w:sz="0" w:space="0" w:color="auto"/>
                            <w:left w:val="none" w:sz="0" w:space="0" w:color="auto"/>
                            <w:bottom w:val="none" w:sz="0" w:space="0" w:color="auto"/>
                            <w:right w:val="none" w:sz="0" w:space="0" w:color="auto"/>
                          </w:divBdr>
                        </w:div>
                        <w:div w:id="205219456">
                          <w:marLeft w:val="640"/>
                          <w:marRight w:val="0"/>
                          <w:marTop w:val="0"/>
                          <w:marBottom w:val="0"/>
                          <w:divBdr>
                            <w:top w:val="none" w:sz="0" w:space="0" w:color="auto"/>
                            <w:left w:val="none" w:sz="0" w:space="0" w:color="auto"/>
                            <w:bottom w:val="none" w:sz="0" w:space="0" w:color="auto"/>
                            <w:right w:val="none" w:sz="0" w:space="0" w:color="auto"/>
                          </w:divBdr>
                        </w:div>
                        <w:div w:id="446893755">
                          <w:marLeft w:val="640"/>
                          <w:marRight w:val="0"/>
                          <w:marTop w:val="0"/>
                          <w:marBottom w:val="0"/>
                          <w:divBdr>
                            <w:top w:val="none" w:sz="0" w:space="0" w:color="auto"/>
                            <w:left w:val="none" w:sz="0" w:space="0" w:color="auto"/>
                            <w:bottom w:val="none" w:sz="0" w:space="0" w:color="auto"/>
                            <w:right w:val="none" w:sz="0" w:space="0" w:color="auto"/>
                          </w:divBdr>
                        </w:div>
                        <w:div w:id="574972295">
                          <w:marLeft w:val="640"/>
                          <w:marRight w:val="0"/>
                          <w:marTop w:val="0"/>
                          <w:marBottom w:val="0"/>
                          <w:divBdr>
                            <w:top w:val="none" w:sz="0" w:space="0" w:color="auto"/>
                            <w:left w:val="none" w:sz="0" w:space="0" w:color="auto"/>
                            <w:bottom w:val="none" w:sz="0" w:space="0" w:color="auto"/>
                            <w:right w:val="none" w:sz="0" w:space="0" w:color="auto"/>
                          </w:divBdr>
                        </w:div>
                        <w:div w:id="663121470">
                          <w:marLeft w:val="640"/>
                          <w:marRight w:val="0"/>
                          <w:marTop w:val="0"/>
                          <w:marBottom w:val="0"/>
                          <w:divBdr>
                            <w:top w:val="none" w:sz="0" w:space="0" w:color="auto"/>
                            <w:left w:val="none" w:sz="0" w:space="0" w:color="auto"/>
                            <w:bottom w:val="none" w:sz="0" w:space="0" w:color="auto"/>
                            <w:right w:val="none" w:sz="0" w:space="0" w:color="auto"/>
                          </w:divBdr>
                        </w:div>
                        <w:div w:id="717096385">
                          <w:marLeft w:val="640"/>
                          <w:marRight w:val="0"/>
                          <w:marTop w:val="0"/>
                          <w:marBottom w:val="0"/>
                          <w:divBdr>
                            <w:top w:val="none" w:sz="0" w:space="0" w:color="auto"/>
                            <w:left w:val="none" w:sz="0" w:space="0" w:color="auto"/>
                            <w:bottom w:val="none" w:sz="0" w:space="0" w:color="auto"/>
                            <w:right w:val="none" w:sz="0" w:space="0" w:color="auto"/>
                          </w:divBdr>
                        </w:div>
                        <w:div w:id="847526659">
                          <w:marLeft w:val="640"/>
                          <w:marRight w:val="0"/>
                          <w:marTop w:val="0"/>
                          <w:marBottom w:val="0"/>
                          <w:divBdr>
                            <w:top w:val="none" w:sz="0" w:space="0" w:color="auto"/>
                            <w:left w:val="none" w:sz="0" w:space="0" w:color="auto"/>
                            <w:bottom w:val="none" w:sz="0" w:space="0" w:color="auto"/>
                            <w:right w:val="none" w:sz="0" w:space="0" w:color="auto"/>
                          </w:divBdr>
                        </w:div>
                        <w:div w:id="862595170">
                          <w:marLeft w:val="640"/>
                          <w:marRight w:val="0"/>
                          <w:marTop w:val="0"/>
                          <w:marBottom w:val="0"/>
                          <w:divBdr>
                            <w:top w:val="none" w:sz="0" w:space="0" w:color="auto"/>
                            <w:left w:val="none" w:sz="0" w:space="0" w:color="auto"/>
                            <w:bottom w:val="none" w:sz="0" w:space="0" w:color="auto"/>
                            <w:right w:val="none" w:sz="0" w:space="0" w:color="auto"/>
                          </w:divBdr>
                        </w:div>
                        <w:div w:id="890073692">
                          <w:marLeft w:val="640"/>
                          <w:marRight w:val="0"/>
                          <w:marTop w:val="0"/>
                          <w:marBottom w:val="0"/>
                          <w:divBdr>
                            <w:top w:val="none" w:sz="0" w:space="0" w:color="auto"/>
                            <w:left w:val="none" w:sz="0" w:space="0" w:color="auto"/>
                            <w:bottom w:val="none" w:sz="0" w:space="0" w:color="auto"/>
                            <w:right w:val="none" w:sz="0" w:space="0" w:color="auto"/>
                          </w:divBdr>
                        </w:div>
                        <w:div w:id="896362411">
                          <w:marLeft w:val="640"/>
                          <w:marRight w:val="0"/>
                          <w:marTop w:val="0"/>
                          <w:marBottom w:val="0"/>
                          <w:divBdr>
                            <w:top w:val="none" w:sz="0" w:space="0" w:color="auto"/>
                            <w:left w:val="none" w:sz="0" w:space="0" w:color="auto"/>
                            <w:bottom w:val="none" w:sz="0" w:space="0" w:color="auto"/>
                            <w:right w:val="none" w:sz="0" w:space="0" w:color="auto"/>
                          </w:divBdr>
                        </w:div>
                        <w:div w:id="1049380050">
                          <w:marLeft w:val="640"/>
                          <w:marRight w:val="0"/>
                          <w:marTop w:val="0"/>
                          <w:marBottom w:val="0"/>
                          <w:divBdr>
                            <w:top w:val="none" w:sz="0" w:space="0" w:color="auto"/>
                            <w:left w:val="none" w:sz="0" w:space="0" w:color="auto"/>
                            <w:bottom w:val="none" w:sz="0" w:space="0" w:color="auto"/>
                            <w:right w:val="none" w:sz="0" w:space="0" w:color="auto"/>
                          </w:divBdr>
                        </w:div>
                        <w:div w:id="1088387149">
                          <w:marLeft w:val="640"/>
                          <w:marRight w:val="0"/>
                          <w:marTop w:val="0"/>
                          <w:marBottom w:val="0"/>
                          <w:divBdr>
                            <w:top w:val="none" w:sz="0" w:space="0" w:color="auto"/>
                            <w:left w:val="none" w:sz="0" w:space="0" w:color="auto"/>
                            <w:bottom w:val="none" w:sz="0" w:space="0" w:color="auto"/>
                            <w:right w:val="none" w:sz="0" w:space="0" w:color="auto"/>
                          </w:divBdr>
                        </w:div>
                        <w:div w:id="1130052675">
                          <w:marLeft w:val="640"/>
                          <w:marRight w:val="0"/>
                          <w:marTop w:val="0"/>
                          <w:marBottom w:val="0"/>
                          <w:divBdr>
                            <w:top w:val="none" w:sz="0" w:space="0" w:color="auto"/>
                            <w:left w:val="none" w:sz="0" w:space="0" w:color="auto"/>
                            <w:bottom w:val="none" w:sz="0" w:space="0" w:color="auto"/>
                            <w:right w:val="none" w:sz="0" w:space="0" w:color="auto"/>
                          </w:divBdr>
                        </w:div>
                        <w:div w:id="1178616211">
                          <w:marLeft w:val="640"/>
                          <w:marRight w:val="0"/>
                          <w:marTop w:val="0"/>
                          <w:marBottom w:val="0"/>
                          <w:divBdr>
                            <w:top w:val="none" w:sz="0" w:space="0" w:color="auto"/>
                            <w:left w:val="none" w:sz="0" w:space="0" w:color="auto"/>
                            <w:bottom w:val="none" w:sz="0" w:space="0" w:color="auto"/>
                            <w:right w:val="none" w:sz="0" w:space="0" w:color="auto"/>
                          </w:divBdr>
                        </w:div>
                        <w:div w:id="1183475746">
                          <w:marLeft w:val="640"/>
                          <w:marRight w:val="0"/>
                          <w:marTop w:val="0"/>
                          <w:marBottom w:val="0"/>
                          <w:divBdr>
                            <w:top w:val="none" w:sz="0" w:space="0" w:color="auto"/>
                            <w:left w:val="none" w:sz="0" w:space="0" w:color="auto"/>
                            <w:bottom w:val="none" w:sz="0" w:space="0" w:color="auto"/>
                            <w:right w:val="none" w:sz="0" w:space="0" w:color="auto"/>
                          </w:divBdr>
                        </w:div>
                        <w:div w:id="1352487392">
                          <w:marLeft w:val="640"/>
                          <w:marRight w:val="0"/>
                          <w:marTop w:val="0"/>
                          <w:marBottom w:val="0"/>
                          <w:divBdr>
                            <w:top w:val="none" w:sz="0" w:space="0" w:color="auto"/>
                            <w:left w:val="none" w:sz="0" w:space="0" w:color="auto"/>
                            <w:bottom w:val="none" w:sz="0" w:space="0" w:color="auto"/>
                            <w:right w:val="none" w:sz="0" w:space="0" w:color="auto"/>
                          </w:divBdr>
                        </w:div>
                        <w:div w:id="1360008911">
                          <w:marLeft w:val="640"/>
                          <w:marRight w:val="0"/>
                          <w:marTop w:val="0"/>
                          <w:marBottom w:val="0"/>
                          <w:divBdr>
                            <w:top w:val="none" w:sz="0" w:space="0" w:color="auto"/>
                            <w:left w:val="none" w:sz="0" w:space="0" w:color="auto"/>
                            <w:bottom w:val="none" w:sz="0" w:space="0" w:color="auto"/>
                            <w:right w:val="none" w:sz="0" w:space="0" w:color="auto"/>
                          </w:divBdr>
                        </w:div>
                        <w:div w:id="1461462347">
                          <w:marLeft w:val="640"/>
                          <w:marRight w:val="0"/>
                          <w:marTop w:val="0"/>
                          <w:marBottom w:val="0"/>
                          <w:divBdr>
                            <w:top w:val="none" w:sz="0" w:space="0" w:color="auto"/>
                            <w:left w:val="none" w:sz="0" w:space="0" w:color="auto"/>
                            <w:bottom w:val="none" w:sz="0" w:space="0" w:color="auto"/>
                            <w:right w:val="none" w:sz="0" w:space="0" w:color="auto"/>
                          </w:divBdr>
                        </w:div>
                        <w:div w:id="1477725253">
                          <w:marLeft w:val="640"/>
                          <w:marRight w:val="0"/>
                          <w:marTop w:val="0"/>
                          <w:marBottom w:val="0"/>
                          <w:divBdr>
                            <w:top w:val="none" w:sz="0" w:space="0" w:color="auto"/>
                            <w:left w:val="none" w:sz="0" w:space="0" w:color="auto"/>
                            <w:bottom w:val="none" w:sz="0" w:space="0" w:color="auto"/>
                            <w:right w:val="none" w:sz="0" w:space="0" w:color="auto"/>
                          </w:divBdr>
                        </w:div>
                        <w:div w:id="1479569217">
                          <w:marLeft w:val="640"/>
                          <w:marRight w:val="0"/>
                          <w:marTop w:val="0"/>
                          <w:marBottom w:val="0"/>
                          <w:divBdr>
                            <w:top w:val="none" w:sz="0" w:space="0" w:color="auto"/>
                            <w:left w:val="none" w:sz="0" w:space="0" w:color="auto"/>
                            <w:bottom w:val="none" w:sz="0" w:space="0" w:color="auto"/>
                            <w:right w:val="none" w:sz="0" w:space="0" w:color="auto"/>
                          </w:divBdr>
                        </w:div>
                        <w:div w:id="1533609564">
                          <w:marLeft w:val="640"/>
                          <w:marRight w:val="0"/>
                          <w:marTop w:val="0"/>
                          <w:marBottom w:val="0"/>
                          <w:divBdr>
                            <w:top w:val="none" w:sz="0" w:space="0" w:color="auto"/>
                            <w:left w:val="none" w:sz="0" w:space="0" w:color="auto"/>
                            <w:bottom w:val="none" w:sz="0" w:space="0" w:color="auto"/>
                            <w:right w:val="none" w:sz="0" w:space="0" w:color="auto"/>
                          </w:divBdr>
                        </w:div>
                        <w:div w:id="1569029895">
                          <w:marLeft w:val="640"/>
                          <w:marRight w:val="0"/>
                          <w:marTop w:val="0"/>
                          <w:marBottom w:val="0"/>
                          <w:divBdr>
                            <w:top w:val="none" w:sz="0" w:space="0" w:color="auto"/>
                            <w:left w:val="none" w:sz="0" w:space="0" w:color="auto"/>
                            <w:bottom w:val="none" w:sz="0" w:space="0" w:color="auto"/>
                            <w:right w:val="none" w:sz="0" w:space="0" w:color="auto"/>
                          </w:divBdr>
                        </w:div>
                        <w:div w:id="1604728046">
                          <w:marLeft w:val="640"/>
                          <w:marRight w:val="0"/>
                          <w:marTop w:val="0"/>
                          <w:marBottom w:val="0"/>
                          <w:divBdr>
                            <w:top w:val="none" w:sz="0" w:space="0" w:color="auto"/>
                            <w:left w:val="none" w:sz="0" w:space="0" w:color="auto"/>
                            <w:bottom w:val="none" w:sz="0" w:space="0" w:color="auto"/>
                            <w:right w:val="none" w:sz="0" w:space="0" w:color="auto"/>
                          </w:divBdr>
                        </w:div>
                        <w:div w:id="1615136066">
                          <w:marLeft w:val="640"/>
                          <w:marRight w:val="0"/>
                          <w:marTop w:val="0"/>
                          <w:marBottom w:val="0"/>
                          <w:divBdr>
                            <w:top w:val="none" w:sz="0" w:space="0" w:color="auto"/>
                            <w:left w:val="none" w:sz="0" w:space="0" w:color="auto"/>
                            <w:bottom w:val="none" w:sz="0" w:space="0" w:color="auto"/>
                            <w:right w:val="none" w:sz="0" w:space="0" w:color="auto"/>
                          </w:divBdr>
                        </w:div>
                        <w:div w:id="1629435236">
                          <w:marLeft w:val="640"/>
                          <w:marRight w:val="0"/>
                          <w:marTop w:val="0"/>
                          <w:marBottom w:val="0"/>
                          <w:divBdr>
                            <w:top w:val="none" w:sz="0" w:space="0" w:color="auto"/>
                            <w:left w:val="none" w:sz="0" w:space="0" w:color="auto"/>
                            <w:bottom w:val="none" w:sz="0" w:space="0" w:color="auto"/>
                            <w:right w:val="none" w:sz="0" w:space="0" w:color="auto"/>
                          </w:divBdr>
                        </w:div>
                        <w:div w:id="1697972550">
                          <w:marLeft w:val="640"/>
                          <w:marRight w:val="0"/>
                          <w:marTop w:val="0"/>
                          <w:marBottom w:val="0"/>
                          <w:divBdr>
                            <w:top w:val="none" w:sz="0" w:space="0" w:color="auto"/>
                            <w:left w:val="none" w:sz="0" w:space="0" w:color="auto"/>
                            <w:bottom w:val="none" w:sz="0" w:space="0" w:color="auto"/>
                            <w:right w:val="none" w:sz="0" w:space="0" w:color="auto"/>
                          </w:divBdr>
                        </w:div>
                        <w:div w:id="1709648420">
                          <w:marLeft w:val="640"/>
                          <w:marRight w:val="0"/>
                          <w:marTop w:val="0"/>
                          <w:marBottom w:val="0"/>
                          <w:divBdr>
                            <w:top w:val="none" w:sz="0" w:space="0" w:color="auto"/>
                            <w:left w:val="none" w:sz="0" w:space="0" w:color="auto"/>
                            <w:bottom w:val="none" w:sz="0" w:space="0" w:color="auto"/>
                            <w:right w:val="none" w:sz="0" w:space="0" w:color="auto"/>
                          </w:divBdr>
                        </w:div>
                        <w:div w:id="1722439249">
                          <w:marLeft w:val="640"/>
                          <w:marRight w:val="0"/>
                          <w:marTop w:val="0"/>
                          <w:marBottom w:val="0"/>
                          <w:divBdr>
                            <w:top w:val="none" w:sz="0" w:space="0" w:color="auto"/>
                            <w:left w:val="none" w:sz="0" w:space="0" w:color="auto"/>
                            <w:bottom w:val="none" w:sz="0" w:space="0" w:color="auto"/>
                            <w:right w:val="none" w:sz="0" w:space="0" w:color="auto"/>
                          </w:divBdr>
                        </w:div>
                        <w:div w:id="1736859563">
                          <w:marLeft w:val="640"/>
                          <w:marRight w:val="0"/>
                          <w:marTop w:val="0"/>
                          <w:marBottom w:val="0"/>
                          <w:divBdr>
                            <w:top w:val="none" w:sz="0" w:space="0" w:color="auto"/>
                            <w:left w:val="none" w:sz="0" w:space="0" w:color="auto"/>
                            <w:bottom w:val="none" w:sz="0" w:space="0" w:color="auto"/>
                            <w:right w:val="none" w:sz="0" w:space="0" w:color="auto"/>
                          </w:divBdr>
                        </w:div>
                        <w:div w:id="1904480821">
                          <w:marLeft w:val="640"/>
                          <w:marRight w:val="0"/>
                          <w:marTop w:val="0"/>
                          <w:marBottom w:val="0"/>
                          <w:divBdr>
                            <w:top w:val="none" w:sz="0" w:space="0" w:color="auto"/>
                            <w:left w:val="none" w:sz="0" w:space="0" w:color="auto"/>
                            <w:bottom w:val="none" w:sz="0" w:space="0" w:color="auto"/>
                            <w:right w:val="none" w:sz="0" w:space="0" w:color="auto"/>
                          </w:divBdr>
                        </w:div>
                        <w:div w:id="1979987847">
                          <w:marLeft w:val="640"/>
                          <w:marRight w:val="0"/>
                          <w:marTop w:val="0"/>
                          <w:marBottom w:val="0"/>
                          <w:divBdr>
                            <w:top w:val="none" w:sz="0" w:space="0" w:color="auto"/>
                            <w:left w:val="none" w:sz="0" w:space="0" w:color="auto"/>
                            <w:bottom w:val="none" w:sz="0" w:space="0" w:color="auto"/>
                            <w:right w:val="none" w:sz="0" w:space="0" w:color="auto"/>
                          </w:divBdr>
                        </w:div>
                        <w:div w:id="2083864422">
                          <w:marLeft w:val="640"/>
                          <w:marRight w:val="0"/>
                          <w:marTop w:val="0"/>
                          <w:marBottom w:val="0"/>
                          <w:divBdr>
                            <w:top w:val="none" w:sz="0" w:space="0" w:color="auto"/>
                            <w:left w:val="none" w:sz="0" w:space="0" w:color="auto"/>
                            <w:bottom w:val="none" w:sz="0" w:space="0" w:color="auto"/>
                            <w:right w:val="none" w:sz="0" w:space="0" w:color="auto"/>
                          </w:divBdr>
                        </w:div>
                        <w:div w:id="2086875392">
                          <w:marLeft w:val="640"/>
                          <w:marRight w:val="0"/>
                          <w:marTop w:val="0"/>
                          <w:marBottom w:val="0"/>
                          <w:divBdr>
                            <w:top w:val="none" w:sz="0" w:space="0" w:color="auto"/>
                            <w:left w:val="none" w:sz="0" w:space="0" w:color="auto"/>
                            <w:bottom w:val="none" w:sz="0" w:space="0" w:color="auto"/>
                            <w:right w:val="none" w:sz="0" w:space="0" w:color="auto"/>
                          </w:divBdr>
                        </w:div>
                        <w:div w:id="2099590794">
                          <w:marLeft w:val="640"/>
                          <w:marRight w:val="0"/>
                          <w:marTop w:val="0"/>
                          <w:marBottom w:val="0"/>
                          <w:divBdr>
                            <w:top w:val="none" w:sz="0" w:space="0" w:color="auto"/>
                            <w:left w:val="none" w:sz="0" w:space="0" w:color="auto"/>
                            <w:bottom w:val="none" w:sz="0" w:space="0" w:color="auto"/>
                            <w:right w:val="none" w:sz="0" w:space="0" w:color="auto"/>
                          </w:divBdr>
                        </w:div>
                        <w:div w:id="2099789394">
                          <w:marLeft w:val="640"/>
                          <w:marRight w:val="0"/>
                          <w:marTop w:val="0"/>
                          <w:marBottom w:val="0"/>
                          <w:divBdr>
                            <w:top w:val="none" w:sz="0" w:space="0" w:color="auto"/>
                            <w:left w:val="none" w:sz="0" w:space="0" w:color="auto"/>
                            <w:bottom w:val="none" w:sz="0" w:space="0" w:color="auto"/>
                            <w:right w:val="none" w:sz="0" w:space="0" w:color="auto"/>
                          </w:divBdr>
                        </w:div>
                        <w:div w:id="2100364563">
                          <w:marLeft w:val="640"/>
                          <w:marRight w:val="0"/>
                          <w:marTop w:val="0"/>
                          <w:marBottom w:val="0"/>
                          <w:divBdr>
                            <w:top w:val="none" w:sz="0" w:space="0" w:color="auto"/>
                            <w:left w:val="none" w:sz="0" w:space="0" w:color="auto"/>
                            <w:bottom w:val="none" w:sz="0" w:space="0" w:color="auto"/>
                            <w:right w:val="none" w:sz="0" w:space="0" w:color="auto"/>
                          </w:divBdr>
                        </w:div>
                      </w:divsChild>
                    </w:div>
                    <w:div w:id="1981808946">
                      <w:marLeft w:val="0"/>
                      <w:marRight w:val="0"/>
                      <w:marTop w:val="0"/>
                      <w:marBottom w:val="0"/>
                      <w:divBdr>
                        <w:top w:val="none" w:sz="0" w:space="0" w:color="auto"/>
                        <w:left w:val="none" w:sz="0" w:space="0" w:color="auto"/>
                        <w:bottom w:val="none" w:sz="0" w:space="0" w:color="auto"/>
                        <w:right w:val="none" w:sz="0" w:space="0" w:color="auto"/>
                      </w:divBdr>
                      <w:divsChild>
                        <w:div w:id="112553973">
                          <w:marLeft w:val="640"/>
                          <w:marRight w:val="0"/>
                          <w:marTop w:val="0"/>
                          <w:marBottom w:val="0"/>
                          <w:divBdr>
                            <w:top w:val="none" w:sz="0" w:space="0" w:color="auto"/>
                            <w:left w:val="none" w:sz="0" w:space="0" w:color="auto"/>
                            <w:bottom w:val="none" w:sz="0" w:space="0" w:color="auto"/>
                            <w:right w:val="none" w:sz="0" w:space="0" w:color="auto"/>
                          </w:divBdr>
                        </w:div>
                        <w:div w:id="156266597">
                          <w:marLeft w:val="640"/>
                          <w:marRight w:val="0"/>
                          <w:marTop w:val="0"/>
                          <w:marBottom w:val="0"/>
                          <w:divBdr>
                            <w:top w:val="none" w:sz="0" w:space="0" w:color="auto"/>
                            <w:left w:val="none" w:sz="0" w:space="0" w:color="auto"/>
                            <w:bottom w:val="none" w:sz="0" w:space="0" w:color="auto"/>
                            <w:right w:val="none" w:sz="0" w:space="0" w:color="auto"/>
                          </w:divBdr>
                        </w:div>
                        <w:div w:id="285047244">
                          <w:marLeft w:val="640"/>
                          <w:marRight w:val="0"/>
                          <w:marTop w:val="0"/>
                          <w:marBottom w:val="0"/>
                          <w:divBdr>
                            <w:top w:val="none" w:sz="0" w:space="0" w:color="auto"/>
                            <w:left w:val="none" w:sz="0" w:space="0" w:color="auto"/>
                            <w:bottom w:val="none" w:sz="0" w:space="0" w:color="auto"/>
                            <w:right w:val="none" w:sz="0" w:space="0" w:color="auto"/>
                          </w:divBdr>
                        </w:div>
                        <w:div w:id="302851571">
                          <w:marLeft w:val="640"/>
                          <w:marRight w:val="0"/>
                          <w:marTop w:val="0"/>
                          <w:marBottom w:val="0"/>
                          <w:divBdr>
                            <w:top w:val="none" w:sz="0" w:space="0" w:color="auto"/>
                            <w:left w:val="none" w:sz="0" w:space="0" w:color="auto"/>
                            <w:bottom w:val="none" w:sz="0" w:space="0" w:color="auto"/>
                            <w:right w:val="none" w:sz="0" w:space="0" w:color="auto"/>
                          </w:divBdr>
                        </w:div>
                        <w:div w:id="409430126">
                          <w:marLeft w:val="640"/>
                          <w:marRight w:val="0"/>
                          <w:marTop w:val="0"/>
                          <w:marBottom w:val="0"/>
                          <w:divBdr>
                            <w:top w:val="none" w:sz="0" w:space="0" w:color="auto"/>
                            <w:left w:val="none" w:sz="0" w:space="0" w:color="auto"/>
                            <w:bottom w:val="none" w:sz="0" w:space="0" w:color="auto"/>
                            <w:right w:val="none" w:sz="0" w:space="0" w:color="auto"/>
                          </w:divBdr>
                        </w:div>
                        <w:div w:id="486555698">
                          <w:marLeft w:val="640"/>
                          <w:marRight w:val="0"/>
                          <w:marTop w:val="0"/>
                          <w:marBottom w:val="0"/>
                          <w:divBdr>
                            <w:top w:val="none" w:sz="0" w:space="0" w:color="auto"/>
                            <w:left w:val="none" w:sz="0" w:space="0" w:color="auto"/>
                            <w:bottom w:val="none" w:sz="0" w:space="0" w:color="auto"/>
                            <w:right w:val="none" w:sz="0" w:space="0" w:color="auto"/>
                          </w:divBdr>
                        </w:div>
                        <w:div w:id="567620060">
                          <w:marLeft w:val="640"/>
                          <w:marRight w:val="0"/>
                          <w:marTop w:val="0"/>
                          <w:marBottom w:val="0"/>
                          <w:divBdr>
                            <w:top w:val="none" w:sz="0" w:space="0" w:color="auto"/>
                            <w:left w:val="none" w:sz="0" w:space="0" w:color="auto"/>
                            <w:bottom w:val="none" w:sz="0" w:space="0" w:color="auto"/>
                            <w:right w:val="none" w:sz="0" w:space="0" w:color="auto"/>
                          </w:divBdr>
                        </w:div>
                        <w:div w:id="646741582">
                          <w:marLeft w:val="640"/>
                          <w:marRight w:val="0"/>
                          <w:marTop w:val="0"/>
                          <w:marBottom w:val="0"/>
                          <w:divBdr>
                            <w:top w:val="none" w:sz="0" w:space="0" w:color="auto"/>
                            <w:left w:val="none" w:sz="0" w:space="0" w:color="auto"/>
                            <w:bottom w:val="none" w:sz="0" w:space="0" w:color="auto"/>
                            <w:right w:val="none" w:sz="0" w:space="0" w:color="auto"/>
                          </w:divBdr>
                        </w:div>
                        <w:div w:id="654528449">
                          <w:marLeft w:val="640"/>
                          <w:marRight w:val="0"/>
                          <w:marTop w:val="0"/>
                          <w:marBottom w:val="0"/>
                          <w:divBdr>
                            <w:top w:val="none" w:sz="0" w:space="0" w:color="auto"/>
                            <w:left w:val="none" w:sz="0" w:space="0" w:color="auto"/>
                            <w:bottom w:val="none" w:sz="0" w:space="0" w:color="auto"/>
                            <w:right w:val="none" w:sz="0" w:space="0" w:color="auto"/>
                          </w:divBdr>
                        </w:div>
                        <w:div w:id="682130768">
                          <w:marLeft w:val="640"/>
                          <w:marRight w:val="0"/>
                          <w:marTop w:val="0"/>
                          <w:marBottom w:val="0"/>
                          <w:divBdr>
                            <w:top w:val="none" w:sz="0" w:space="0" w:color="auto"/>
                            <w:left w:val="none" w:sz="0" w:space="0" w:color="auto"/>
                            <w:bottom w:val="none" w:sz="0" w:space="0" w:color="auto"/>
                            <w:right w:val="none" w:sz="0" w:space="0" w:color="auto"/>
                          </w:divBdr>
                        </w:div>
                        <w:div w:id="733628267">
                          <w:marLeft w:val="640"/>
                          <w:marRight w:val="0"/>
                          <w:marTop w:val="0"/>
                          <w:marBottom w:val="0"/>
                          <w:divBdr>
                            <w:top w:val="none" w:sz="0" w:space="0" w:color="auto"/>
                            <w:left w:val="none" w:sz="0" w:space="0" w:color="auto"/>
                            <w:bottom w:val="none" w:sz="0" w:space="0" w:color="auto"/>
                            <w:right w:val="none" w:sz="0" w:space="0" w:color="auto"/>
                          </w:divBdr>
                        </w:div>
                        <w:div w:id="813059123">
                          <w:marLeft w:val="640"/>
                          <w:marRight w:val="0"/>
                          <w:marTop w:val="0"/>
                          <w:marBottom w:val="0"/>
                          <w:divBdr>
                            <w:top w:val="none" w:sz="0" w:space="0" w:color="auto"/>
                            <w:left w:val="none" w:sz="0" w:space="0" w:color="auto"/>
                            <w:bottom w:val="none" w:sz="0" w:space="0" w:color="auto"/>
                            <w:right w:val="none" w:sz="0" w:space="0" w:color="auto"/>
                          </w:divBdr>
                        </w:div>
                        <w:div w:id="878476591">
                          <w:marLeft w:val="640"/>
                          <w:marRight w:val="0"/>
                          <w:marTop w:val="0"/>
                          <w:marBottom w:val="0"/>
                          <w:divBdr>
                            <w:top w:val="none" w:sz="0" w:space="0" w:color="auto"/>
                            <w:left w:val="none" w:sz="0" w:space="0" w:color="auto"/>
                            <w:bottom w:val="none" w:sz="0" w:space="0" w:color="auto"/>
                            <w:right w:val="none" w:sz="0" w:space="0" w:color="auto"/>
                          </w:divBdr>
                        </w:div>
                        <w:div w:id="892497266">
                          <w:marLeft w:val="640"/>
                          <w:marRight w:val="0"/>
                          <w:marTop w:val="0"/>
                          <w:marBottom w:val="0"/>
                          <w:divBdr>
                            <w:top w:val="none" w:sz="0" w:space="0" w:color="auto"/>
                            <w:left w:val="none" w:sz="0" w:space="0" w:color="auto"/>
                            <w:bottom w:val="none" w:sz="0" w:space="0" w:color="auto"/>
                            <w:right w:val="none" w:sz="0" w:space="0" w:color="auto"/>
                          </w:divBdr>
                        </w:div>
                        <w:div w:id="905839824">
                          <w:marLeft w:val="640"/>
                          <w:marRight w:val="0"/>
                          <w:marTop w:val="0"/>
                          <w:marBottom w:val="0"/>
                          <w:divBdr>
                            <w:top w:val="none" w:sz="0" w:space="0" w:color="auto"/>
                            <w:left w:val="none" w:sz="0" w:space="0" w:color="auto"/>
                            <w:bottom w:val="none" w:sz="0" w:space="0" w:color="auto"/>
                            <w:right w:val="none" w:sz="0" w:space="0" w:color="auto"/>
                          </w:divBdr>
                        </w:div>
                        <w:div w:id="907612803">
                          <w:marLeft w:val="640"/>
                          <w:marRight w:val="0"/>
                          <w:marTop w:val="0"/>
                          <w:marBottom w:val="0"/>
                          <w:divBdr>
                            <w:top w:val="none" w:sz="0" w:space="0" w:color="auto"/>
                            <w:left w:val="none" w:sz="0" w:space="0" w:color="auto"/>
                            <w:bottom w:val="none" w:sz="0" w:space="0" w:color="auto"/>
                            <w:right w:val="none" w:sz="0" w:space="0" w:color="auto"/>
                          </w:divBdr>
                        </w:div>
                        <w:div w:id="939797989">
                          <w:marLeft w:val="640"/>
                          <w:marRight w:val="0"/>
                          <w:marTop w:val="0"/>
                          <w:marBottom w:val="0"/>
                          <w:divBdr>
                            <w:top w:val="none" w:sz="0" w:space="0" w:color="auto"/>
                            <w:left w:val="none" w:sz="0" w:space="0" w:color="auto"/>
                            <w:bottom w:val="none" w:sz="0" w:space="0" w:color="auto"/>
                            <w:right w:val="none" w:sz="0" w:space="0" w:color="auto"/>
                          </w:divBdr>
                        </w:div>
                        <w:div w:id="1007251860">
                          <w:marLeft w:val="640"/>
                          <w:marRight w:val="0"/>
                          <w:marTop w:val="0"/>
                          <w:marBottom w:val="0"/>
                          <w:divBdr>
                            <w:top w:val="none" w:sz="0" w:space="0" w:color="auto"/>
                            <w:left w:val="none" w:sz="0" w:space="0" w:color="auto"/>
                            <w:bottom w:val="none" w:sz="0" w:space="0" w:color="auto"/>
                            <w:right w:val="none" w:sz="0" w:space="0" w:color="auto"/>
                          </w:divBdr>
                        </w:div>
                        <w:div w:id="1045447448">
                          <w:marLeft w:val="640"/>
                          <w:marRight w:val="0"/>
                          <w:marTop w:val="0"/>
                          <w:marBottom w:val="0"/>
                          <w:divBdr>
                            <w:top w:val="none" w:sz="0" w:space="0" w:color="auto"/>
                            <w:left w:val="none" w:sz="0" w:space="0" w:color="auto"/>
                            <w:bottom w:val="none" w:sz="0" w:space="0" w:color="auto"/>
                            <w:right w:val="none" w:sz="0" w:space="0" w:color="auto"/>
                          </w:divBdr>
                        </w:div>
                        <w:div w:id="1111704425">
                          <w:marLeft w:val="640"/>
                          <w:marRight w:val="0"/>
                          <w:marTop w:val="0"/>
                          <w:marBottom w:val="0"/>
                          <w:divBdr>
                            <w:top w:val="none" w:sz="0" w:space="0" w:color="auto"/>
                            <w:left w:val="none" w:sz="0" w:space="0" w:color="auto"/>
                            <w:bottom w:val="none" w:sz="0" w:space="0" w:color="auto"/>
                            <w:right w:val="none" w:sz="0" w:space="0" w:color="auto"/>
                          </w:divBdr>
                        </w:div>
                        <w:div w:id="1165630942">
                          <w:marLeft w:val="640"/>
                          <w:marRight w:val="0"/>
                          <w:marTop w:val="0"/>
                          <w:marBottom w:val="0"/>
                          <w:divBdr>
                            <w:top w:val="none" w:sz="0" w:space="0" w:color="auto"/>
                            <w:left w:val="none" w:sz="0" w:space="0" w:color="auto"/>
                            <w:bottom w:val="none" w:sz="0" w:space="0" w:color="auto"/>
                            <w:right w:val="none" w:sz="0" w:space="0" w:color="auto"/>
                          </w:divBdr>
                        </w:div>
                        <w:div w:id="1165783432">
                          <w:marLeft w:val="640"/>
                          <w:marRight w:val="0"/>
                          <w:marTop w:val="0"/>
                          <w:marBottom w:val="0"/>
                          <w:divBdr>
                            <w:top w:val="none" w:sz="0" w:space="0" w:color="auto"/>
                            <w:left w:val="none" w:sz="0" w:space="0" w:color="auto"/>
                            <w:bottom w:val="none" w:sz="0" w:space="0" w:color="auto"/>
                            <w:right w:val="none" w:sz="0" w:space="0" w:color="auto"/>
                          </w:divBdr>
                        </w:div>
                        <w:div w:id="1207643337">
                          <w:marLeft w:val="640"/>
                          <w:marRight w:val="0"/>
                          <w:marTop w:val="0"/>
                          <w:marBottom w:val="0"/>
                          <w:divBdr>
                            <w:top w:val="none" w:sz="0" w:space="0" w:color="auto"/>
                            <w:left w:val="none" w:sz="0" w:space="0" w:color="auto"/>
                            <w:bottom w:val="none" w:sz="0" w:space="0" w:color="auto"/>
                            <w:right w:val="none" w:sz="0" w:space="0" w:color="auto"/>
                          </w:divBdr>
                        </w:div>
                        <w:div w:id="1209104631">
                          <w:marLeft w:val="640"/>
                          <w:marRight w:val="0"/>
                          <w:marTop w:val="0"/>
                          <w:marBottom w:val="0"/>
                          <w:divBdr>
                            <w:top w:val="none" w:sz="0" w:space="0" w:color="auto"/>
                            <w:left w:val="none" w:sz="0" w:space="0" w:color="auto"/>
                            <w:bottom w:val="none" w:sz="0" w:space="0" w:color="auto"/>
                            <w:right w:val="none" w:sz="0" w:space="0" w:color="auto"/>
                          </w:divBdr>
                        </w:div>
                        <w:div w:id="1345858491">
                          <w:marLeft w:val="640"/>
                          <w:marRight w:val="0"/>
                          <w:marTop w:val="0"/>
                          <w:marBottom w:val="0"/>
                          <w:divBdr>
                            <w:top w:val="none" w:sz="0" w:space="0" w:color="auto"/>
                            <w:left w:val="none" w:sz="0" w:space="0" w:color="auto"/>
                            <w:bottom w:val="none" w:sz="0" w:space="0" w:color="auto"/>
                            <w:right w:val="none" w:sz="0" w:space="0" w:color="auto"/>
                          </w:divBdr>
                        </w:div>
                        <w:div w:id="1368986428">
                          <w:marLeft w:val="640"/>
                          <w:marRight w:val="0"/>
                          <w:marTop w:val="0"/>
                          <w:marBottom w:val="0"/>
                          <w:divBdr>
                            <w:top w:val="none" w:sz="0" w:space="0" w:color="auto"/>
                            <w:left w:val="none" w:sz="0" w:space="0" w:color="auto"/>
                            <w:bottom w:val="none" w:sz="0" w:space="0" w:color="auto"/>
                            <w:right w:val="none" w:sz="0" w:space="0" w:color="auto"/>
                          </w:divBdr>
                        </w:div>
                        <w:div w:id="1386181311">
                          <w:marLeft w:val="640"/>
                          <w:marRight w:val="0"/>
                          <w:marTop w:val="0"/>
                          <w:marBottom w:val="0"/>
                          <w:divBdr>
                            <w:top w:val="none" w:sz="0" w:space="0" w:color="auto"/>
                            <w:left w:val="none" w:sz="0" w:space="0" w:color="auto"/>
                            <w:bottom w:val="none" w:sz="0" w:space="0" w:color="auto"/>
                            <w:right w:val="none" w:sz="0" w:space="0" w:color="auto"/>
                          </w:divBdr>
                        </w:div>
                        <w:div w:id="1501312927">
                          <w:marLeft w:val="640"/>
                          <w:marRight w:val="0"/>
                          <w:marTop w:val="0"/>
                          <w:marBottom w:val="0"/>
                          <w:divBdr>
                            <w:top w:val="none" w:sz="0" w:space="0" w:color="auto"/>
                            <w:left w:val="none" w:sz="0" w:space="0" w:color="auto"/>
                            <w:bottom w:val="none" w:sz="0" w:space="0" w:color="auto"/>
                            <w:right w:val="none" w:sz="0" w:space="0" w:color="auto"/>
                          </w:divBdr>
                        </w:div>
                        <w:div w:id="1510410144">
                          <w:marLeft w:val="640"/>
                          <w:marRight w:val="0"/>
                          <w:marTop w:val="0"/>
                          <w:marBottom w:val="0"/>
                          <w:divBdr>
                            <w:top w:val="none" w:sz="0" w:space="0" w:color="auto"/>
                            <w:left w:val="none" w:sz="0" w:space="0" w:color="auto"/>
                            <w:bottom w:val="none" w:sz="0" w:space="0" w:color="auto"/>
                            <w:right w:val="none" w:sz="0" w:space="0" w:color="auto"/>
                          </w:divBdr>
                        </w:div>
                        <w:div w:id="1590386159">
                          <w:marLeft w:val="640"/>
                          <w:marRight w:val="0"/>
                          <w:marTop w:val="0"/>
                          <w:marBottom w:val="0"/>
                          <w:divBdr>
                            <w:top w:val="none" w:sz="0" w:space="0" w:color="auto"/>
                            <w:left w:val="none" w:sz="0" w:space="0" w:color="auto"/>
                            <w:bottom w:val="none" w:sz="0" w:space="0" w:color="auto"/>
                            <w:right w:val="none" w:sz="0" w:space="0" w:color="auto"/>
                          </w:divBdr>
                        </w:div>
                        <w:div w:id="1640844282">
                          <w:marLeft w:val="640"/>
                          <w:marRight w:val="0"/>
                          <w:marTop w:val="0"/>
                          <w:marBottom w:val="0"/>
                          <w:divBdr>
                            <w:top w:val="none" w:sz="0" w:space="0" w:color="auto"/>
                            <w:left w:val="none" w:sz="0" w:space="0" w:color="auto"/>
                            <w:bottom w:val="none" w:sz="0" w:space="0" w:color="auto"/>
                            <w:right w:val="none" w:sz="0" w:space="0" w:color="auto"/>
                          </w:divBdr>
                        </w:div>
                        <w:div w:id="1701081779">
                          <w:marLeft w:val="640"/>
                          <w:marRight w:val="0"/>
                          <w:marTop w:val="0"/>
                          <w:marBottom w:val="0"/>
                          <w:divBdr>
                            <w:top w:val="none" w:sz="0" w:space="0" w:color="auto"/>
                            <w:left w:val="none" w:sz="0" w:space="0" w:color="auto"/>
                            <w:bottom w:val="none" w:sz="0" w:space="0" w:color="auto"/>
                            <w:right w:val="none" w:sz="0" w:space="0" w:color="auto"/>
                          </w:divBdr>
                        </w:div>
                        <w:div w:id="1711805980">
                          <w:marLeft w:val="640"/>
                          <w:marRight w:val="0"/>
                          <w:marTop w:val="0"/>
                          <w:marBottom w:val="0"/>
                          <w:divBdr>
                            <w:top w:val="none" w:sz="0" w:space="0" w:color="auto"/>
                            <w:left w:val="none" w:sz="0" w:space="0" w:color="auto"/>
                            <w:bottom w:val="none" w:sz="0" w:space="0" w:color="auto"/>
                            <w:right w:val="none" w:sz="0" w:space="0" w:color="auto"/>
                          </w:divBdr>
                        </w:div>
                        <w:div w:id="1779400331">
                          <w:marLeft w:val="640"/>
                          <w:marRight w:val="0"/>
                          <w:marTop w:val="0"/>
                          <w:marBottom w:val="0"/>
                          <w:divBdr>
                            <w:top w:val="none" w:sz="0" w:space="0" w:color="auto"/>
                            <w:left w:val="none" w:sz="0" w:space="0" w:color="auto"/>
                            <w:bottom w:val="none" w:sz="0" w:space="0" w:color="auto"/>
                            <w:right w:val="none" w:sz="0" w:space="0" w:color="auto"/>
                          </w:divBdr>
                        </w:div>
                        <w:div w:id="1832133957">
                          <w:marLeft w:val="640"/>
                          <w:marRight w:val="0"/>
                          <w:marTop w:val="0"/>
                          <w:marBottom w:val="0"/>
                          <w:divBdr>
                            <w:top w:val="none" w:sz="0" w:space="0" w:color="auto"/>
                            <w:left w:val="none" w:sz="0" w:space="0" w:color="auto"/>
                            <w:bottom w:val="none" w:sz="0" w:space="0" w:color="auto"/>
                            <w:right w:val="none" w:sz="0" w:space="0" w:color="auto"/>
                          </w:divBdr>
                        </w:div>
                        <w:div w:id="1877232475">
                          <w:marLeft w:val="640"/>
                          <w:marRight w:val="0"/>
                          <w:marTop w:val="0"/>
                          <w:marBottom w:val="0"/>
                          <w:divBdr>
                            <w:top w:val="none" w:sz="0" w:space="0" w:color="auto"/>
                            <w:left w:val="none" w:sz="0" w:space="0" w:color="auto"/>
                            <w:bottom w:val="none" w:sz="0" w:space="0" w:color="auto"/>
                            <w:right w:val="none" w:sz="0" w:space="0" w:color="auto"/>
                          </w:divBdr>
                        </w:div>
                        <w:div w:id="1907647234">
                          <w:marLeft w:val="640"/>
                          <w:marRight w:val="0"/>
                          <w:marTop w:val="0"/>
                          <w:marBottom w:val="0"/>
                          <w:divBdr>
                            <w:top w:val="none" w:sz="0" w:space="0" w:color="auto"/>
                            <w:left w:val="none" w:sz="0" w:space="0" w:color="auto"/>
                            <w:bottom w:val="none" w:sz="0" w:space="0" w:color="auto"/>
                            <w:right w:val="none" w:sz="0" w:space="0" w:color="auto"/>
                          </w:divBdr>
                        </w:div>
                        <w:div w:id="1926184525">
                          <w:marLeft w:val="640"/>
                          <w:marRight w:val="0"/>
                          <w:marTop w:val="0"/>
                          <w:marBottom w:val="0"/>
                          <w:divBdr>
                            <w:top w:val="none" w:sz="0" w:space="0" w:color="auto"/>
                            <w:left w:val="none" w:sz="0" w:space="0" w:color="auto"/>
                            <w:bottom w:val="none" w:sz="0" w:space="0" w:color="auto"/>
                            <w:right w:val="none" w:sz="0" w:space="0" w:color="auto"/>
                          </w:divBdr>
                        </w:div>
                        <w:div w:id="1928417948">
                          <w:marLeft w:val="640"/>
                          <w:marRight w:val="0"/>
                          <w:marTop w:val="0"/>
                          <w:marBottom w:val="0"/>
                          <w:divBdr>
                            <w:top w:val="none" w:sz="0" w:space="0" w:color="auto"/>
                            <w:left w:val="none" w:sz="0" w:space="0" w:color="auto"/>
                            <w:bottom w:val="none" w:sz="0" w:space="0" w:color="auto"/>
                            <w:right w:val="none" w:sz="0" w:space="0" w:color="auto"/>
                          </w:divBdr>
                        </w:div>
                        <w:div w:id="2016767193">
                          <w:marLeft w:val="640"/>
                          <w:marRight w:val="0"/>
                          <w:marTop w:val="0"/>
                          <w:marBottom w:val="0"/>
                          <w:divBdr>
                            <w:top w:val="none" w:sz="0" w:space="0" w:color="auto"/>
                            <w:left w:val="none" w:sz="0" w:space="0" w:color="auto"/>
                            <w:bottom w:val="none" w:sz="0" w:space="0" w:color="auto"/>
                            <w:right w:val="none" w:sz="0" w:space="0" w:color="auto"/>
                          </w:divBdr>
                        </w:div>
                        <w:div w:id="2037195280">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1904870763">
                  <w:marLeft w:val="640"/>
                  <w:marRight w:val="0"/>
                  <w:marTop w:val="0"/>
                  <w:marBottom w:val="0"/>
                  <w:divBdr>
                    <w:top w:val="none" w:sz="0" w:space="0" w:color="auto"/>
                    <w:left w:val="none" w:sz="0" w:space="0" w:color="auto"/>
                    <w:bottom w:val="none" w:sz="0" w:space="0" w:color="auto"/>
                    <w:right w:val="none" w:sz="0" w:space="0" w:color="auto"/>
                  </w:divBdr>
                </w:div>
                <w:div w:id="1966156374">
                  <w:marLeft w:val="640"/>
                  <w:marRight w:val="0"/>
                  <w:marTop w:val="0"/>
                  <w:marBottom w:val="0"/>
                  <w:divBdr>
                    <w:top w:val="none" w:sz="0" w:space="0" w:color="auto"/>
                    <w:left w:val="none" w:sz="0" w:space="0" w:color="auto"/>
                    <w:bottom w:val="none" w:sz="0" w:space="0" w:color="auto"/>
                    <w:right w:val="none" w:sz="0" w:space="0" w:color="auto"/>
                  </w:divBdr>
                </w:div>
                <w:div w:id="2004772899">
                  <w:marLeft w:val="640"/>
                  <w:marRight w:val="0"/>
                  <w:marTop w:val="0"/>
                  <w:marBottom w:val="0"/>
                  <w:divBdr>
                    <w:top w:val="none" w:sz="0" w:space="0" w:color="auto"/>
                    <w:left w:val="none" w:sz="0" w:space="0" w:color="auto"/>
                    <w:bottom w:val="none" w:sz="0" w:space="0" w:color="auto"/>
                    <w:right w:val="none" w:sz="0" w:space="0" w:color="auto"/>
                  </w:divBdr>
                </w:div>
                <w:div w:id="2015717455">
                  <w:marLeft w:val="640"/>
                  <w:marRight w:val="0"/>
                  <w:marTop w:val="0"/>
                  <w:marBottom w:val="0"/>
                  <w:divBdr>
                    <w:top w:val="none" w:sz="0" w:space="0" w:color="auto"/>
                    <w:left w:val="none" w:sz="0" w:space="0" w:color="auto"/>
                    <w:bottom w:val="none" w:sz="0" w:space="0" w:color="auto"/>
                    <w:right w:val="none" w:sz="0" w:space="0" w:color="auto"/>
                  </w:divBdr>
                </w:div>
                <w:div w:id="2135322660">
                  <w:marLeft w:val="640"/>
                  <w:marRight w:val="0"/>
                  <w:marTop w:val="0"/>
                  <w:marBottom w:val="0"/>
                  <w:divBdr>
                    <w:top w:val="none" w:sz="0" w:space="0" w:color="auto"/>
                    <w:left w:val="none" w:sz="0" w:space="0" w:color="auto"/>
                    <w:bottom w:val="none" w:sz="0" w:space="0" w:color="auto"/>
                    <w:right w:val="none" w:sz="0" w:space="0" w:color="auto"/>
                  </w:divBdr>
                </w:div>
              </w:divsChild>
            </w:div>
            <w:div w:id="1828400683">
              <w:marLeft w:val="0"/>
              <w:marRight w:val="0"/>
              <w:marTop w:val="0"/>
              <w:marBottom w:val="0"/>
              <w:divBdr>
                <w:top w:val="none" w:sz="0" w:space="0" w:color="auto"/>
                <w:left w:val="none" w:sz="0" w:space="0" w:color="auto"/>
                <w:bottom w:val="none" w:sz="0" w:space="0" w:color="auto"/>
                <w:right w:val="none" w:sz="0" w:space="0" w:color="auto"/>
              </w:divBdr>
              <w:divsChild>
                <w:div w:id="96946906">
                  <w:marLeft w:val="640"/>
                  <w:marRight w:val="0"/>
                  <w:marTop w:val="0"/>
                  <w:marBottom w:val="0"/>
                  <w:divBdr>
                    <w:top w:val="none" w:sz="0" w:space="0" w:color="auto"/>
                    <w:left w:val="none" w:sz="0" w:space="0" w:color="auto"/>
                    <w:bottom w:val="none" w:sz="0" w:space="0" w:color="auto"/>
                    <w:right w:val="none" w:sz="0" w:space="0" w:color="auto"/>
                  </w:divBdr>
                </w:div>
                <w:div w:id="188878985">
                  <w:marLeft w:val="640"/>
                  <w:marRight w:val="0"/>
                  <w:marTop w:val="0"/>
                  <w:marBottom w:val="0"/>
                  <w:divBdr>
                    <w:top w:val="none" w:sz="0" w:space="0" w:color="auto"/>
                    <w:left w:val="none" w:sz="0" w:space="0" w:color="auto"/>
                    <w:bottom w:val="none" w:sz="0" w:space="0" w:color="auto"/>
                    <w:right w:val="none" w:sz="0" w:space="0" w:color="auto"/>
                  </w:divBdr>
                </w:div>
                <w:div w:id="219480870">
                  <w:marLeft w:val="640"/>
                  <w:marRight w:val="0"/>
                  <w:marTop w:val="0"/>
                  <w:marBottom w:val="0"/>
                  <w:divBdr>
                    <w:top w:val="none" w:sz="0" w:space="0" w:color="auto"/>
                    <w:left w:val="none" w:sz="0" w:space="0" w:color="auto"/>
                    <w:bottom w:val="none" w:sz="0" w:space="0" w:color="auto"/>
                    <w:right w:val="none" w:sz="0" w:space="0" w:color="auto"/>
                  </w:divBdr>
                </w:div>
                <w:div w:id="388921033">
                  <w:marLeft w:val="640"/>
                  <w:marRight w:val="0"/>
                  <w:marTop w:val="0"/>
                  <w:marBottom w:val="0"/>
                  <w:divBdr>
                    <w:top w:val="none" w:sz="0" w:space="0" w:color="auto"/>
                    <w:left w:val="none" w:sz="0" w:space="0" w:color="auto"/>
                    <w:bottom w:val="none" w:sz="0" w:space="0" w:color="auto"/>
                    <w:right w:val="none" w:sz="0" w:space="0" w:color="auto"/>
                  </w:divBdr>
                </w:div>
                <w:div w:id="424693644">
                  <w:marLeft w:val="640"/>
                  <w:marRight w:val="0"/>
                  <w:marTop w:val="0"/>
                  <w:marBottom w:val="0"/>
                  <w:divBdr>
                    <w:top w:val="none" w:sz="0" w:space="0" w:color="auto"/>
                    <w:left w:val="none" w:sz="0" w:space="0" w:color="auto"/>
                    <w:bottom w:val="none" w:sz="0" w:space="0" w:color="auto"/>
                    <w:right w:val="none" w:sz="0" w:space="0" w:color="auto"/>
                  </w:divBdr>
                </w:div>
                <w:div w:id="505678184">
                  <w:marLeft w:val="640"/>
                  <w:marRight w:val="0"/>
                  <w:marTop w:val="0"/>
                  <w:marBottom w:val="0"/>
                  <w:divBdr>
                    <w:top w:val="none" w:sz="0" w:space="0" w:color="auto"/>
                    <w:left w:val="none" w:sz="0" w:space="0" w:color="auto"/>
                    <w:bottom w:val="none" w:sz="0" w:space="0" w:color="auto"/>
                    <w:right w:val="none" w:sz="0" w:space="0" w:color="auto"/>
                  </w:divBdr>
                </w:div>
                <w:div w:id="516235406">
                  <w:marLeft w:val="640"/>
                  <w:marRight w:val="0"/>
                  <w:marTop w:val="0"/>
                  <w:marBottom w:val="0"/>
                  <w:divBdr>
                    <w:top w:val="none" w:sz="0" w:space="0" w:color="auto"/>
                    <w:left w:val="none" w:sz="0" w:space="0" w:color="auto"/>
                    <w:bottom w:val="none" w:sz="0" w:space="0" w:color="auto"/>
                    <w:right w:val="none" w:sz="0" w:space="0" w:color="auto"/>
                  </w:divBdr>
                </w:div>
                <w:div w:id="517735922">
                  <w:marLeft w:val="640"/>
                  <w:marRight w:val="0"/>
                  <w:marTop w:val="0"/>
                  <w:marBottom w:val="0"/>
                  <w:divBdr>
                    <w:top w:val="none" w:sz="0" w:space="0" w:color="auto"/>
                    <w:left w:val="none" w:sz="0" w:space="0" w:color="auto"/>
                    <w:bottom w:val="none" w:sz="0" w:space="0" w:color="auto"/>
                    <w:right w:val="none" w:sz="0" w:space="0" w:color="auto"/>
                  </w:divBdr>
                </w:div>
                <w:div w:id="532042336">
                  <w:marLeft w:val="640"/>
                  <w:marRight w:val="0"/>
                  <w:marTop w:val="0"/>
                  <w:marBottom w:val="0"/>
                  <w:divBdr>
                    <w:top w:val="none" w:sz="0" w:space="0" w:color="auto"/>
                    <w:left w:val="none" w:sz="0" w:space="0" w:color="auto"/>
                    <w:bottom w:val="none" w:sz="0" w:space="0" w:color="auto"/>
                    <w:right w:val="none" w:sz="0" w:space="0" w:color="auto"/>
                  </w:divBdr>
                </w:div>
                <w:div w:id="544681262">
                  <w:marLeft w:val="640"/>
                  <w:marRight w:val="0"/>
                  <w:marTop w:val="0"/>
                  <w:marBottom w:val="0"/>
                  <w:divBdr>
                    <w:top w:val="none" w:sz="0" w:space="0" w:color="auto"/>
                    <w:left w:val="none" w:sz="0" w:space="0" w:color="auto"/>
                    <w:bottom w:val="none" w:sz="0" w:space="0" w:color="auto"/>
                    <w:right w:val="none" w:sz="0" w:space="0" w:color="auto"/>
                  </w:divBdr>
                </w:div>
                <w:div w:id="585652810">
                  <w:marLeft w:val="640"/>
                  <w:marRight w:val="0"/>
                  <w:marTop w:val="0"/>
                  <w:marBottom w:val="0"/>
                  <w:divBdr>
                    <w:top w:val="none" w:sz="0" w:space="0" w:color="auto"/>
                    <w:left w:val="none" w:sz="0" w:space="0" w:color="auto"/>
                    <w:bottom w:val="none" w:sz="0" w:space="0" w:color="auto"/>
                    <w:right w:val="none" w:sz="0" w:space="0" w:color="auto"/>
                  </w:divBdr>
                </w:div>
                <w:div w:id="670986924">
                  <w:marLeft w:val="640"/>
                  <w:marRight w:val="0"/>
                  <w:marTop w:val="0"/>
                  <w:marBottom w:val="0"/>
                  <w:divBdr>
                    <w:top w:val="none" w:sz="0" w:space="0" w:color="auto"/>
                    <w:left w:val="none" w:sz="0" w:space="0" w:color="auto"/>
                    <w:bottom w:val="none" w:sz="0" w:space="0" w:color="auto"/>
                    <w:right w:val="none" w:sz="0" w:space="0" w:color="auto"/>
                  </w:divBdr>
                </w:div>
                <w:div w:id="805396393">
                  <w:marLeft w:val="640"/>
                  <w:marRight w:val="0"/>
                  <w:marTop w:val="0"/>
                  <w:marBottom w:val="0"/>
                  <w:divBdr>
                    <w:top w:val="none" w:sz="0" w:space="0" w:color="auto"/>
                    <w:left w:val="none" w:sz="0" w:space="0" w:color="auto"/>
                    <w:bottom w:val="none" w:sz="0" w:space="0" w:color="auto"/>
                    <w:right w:val="none" w:sz="0" w:space="0" w:color="auto"/>
                  </w:divBdr>
                </w:div>
                <w:div w:id="847258162">
                  <w:marLeft w:val="640"/>
                  <w:marRight w:val="0"/>
                  <w:marTop w:val="0"/>
                  <w:marBottom w:val="0"/>
                  <w:divBdr>
                    <w:top w:val="none" w:sz="0" w:space="0" w:color="auto"/>
                    <w:left w:val="none" w:sz="0" w:space="0" w:color="auto"/>
                    <w:bottom w:val="none" w:sz="0" w:space="0" w:color="auto"/>
                    <w:right w:val="none" w:sz="0" w:space="0" w:color="auto"/>
                  </w:divBdr>
                </w:div>
                <w:div w:id="866678968">
                  <w:marLeft w:val="640"/>
                  <w:marRight w:val="0"/>
                  <w:marTop w:val="0"/>
                  <w:marBottom w:val="0"/>
                  <w:divBdr>
                    <w:top w:val="none" w:sz="0" w:space="0" w:color="auto"/>
                    <w:left w:val="none" w:sz="0" w:space="0" w:color="auto"/>
                    <w:bottom w:val="none" w:sz="0" w:space="0" w:color="auto"/>
                    <w:right w:val="none" w:sz="0" w:space="0" w:color="auto"/>
                  </w:divBdr>
                </w:div>
                <w:div w:id="872233385">
                  <w:marLeft w:val="640"/>
                  <w:marRight w:val="0"/>
                  <w:marTop w:val="0"/>
                  <w:marBottom w:val="0"/>
                  <w:divBdr>
                    <w:top w:val="none" w:sz="0" w:space="0" w:color="auto"/>
                    <w:left w:val="none" w:sz="0" w:space="0" w:color="auto"/>
                    <w:bottom w:val="none" w:sz="0" w:space="0" w:color="auto"/>
                    <w:right w:val="none" w:sz="0" w:space="0" w:color="auto"/>
                  </w:divBdr>
                </w:div>
                <w:div w:id="946814383">
                  <w:marLeft w:val="640"/>
                  <w:marRight w:val="0"/>
                  <w:marTop w:val="0"/>
                  <w:marBottom w:val="0"/>
                  <w:divBdr>
                    <w:top w:val="none" w:sz="0" w:space="0" w:color="auto"/>
                    <w:left w:val="none" w:sz="0" w:space="0" w:color="auto"/>
                    <w:bottom w:val="none" w:sz="0" w:space="0" w:color="auto"/>
                    <w:right w:val="none" w:sz="0" w:space="0" w:color="auto"/>
                  </w:divBdr>
                </w:div>
                <w:div w:id="1052001257">
                  <w:marLeft w:val="640"/>
                  <w:marRight w:val="0"/>
                  <w:marTop w:val="0"/>
                  <w:marBottom w:val="0"/>
                  <w:divBdr>
                    <w:top w:val="none" w:sz="0" w:space="0" w:color="auto"/>
                    <w:left w:val="none" w:sz="0" w:space="0" w:color="auto"/>
                    <w:bottom w:val="none" w:sz="0" w:space="0" w:color="auto"/>
                    <w:right w:val="none" w:sz="0" w:space="0" w:color="auto"/>
                  </w:divBdr>
                </w:div>
                <w:div w:id="1135102586">
                  <w:marLeft w:val="640"/>
                  <w:marRight w:val="0"/>
                  <w:marTop w:val="0"/>
                  <w:marBottom w:val="0"/>
                  <w:divBdr>
                    <w:top w:val="none" w:sz="0" w:space="0" w:color="auto"/>
                    <w:left w:val="none" w:sz="0" w:space="0" w:color="auto"/>
                    <w:bottom w:val="none" w:sz="0" w:space="0" w:color="auto"/>
                    <w:right w:val="none" w:sz="0" w:space="0" w:color="auto"/>
                  </w:divBdr>
                </w:div>
                <w:div w:id="1288194398">
                  <w:marLeft w:val="640"/>
                  <w:marRight w:val="0"/>
                  <w:marTop w:val="0"/>
                  <w:marBottom w:val="0"/>
                  <w:divBdr>
                    <w:top w:val="none" w:sz="0" w:space="0" w:color="auto"/>
                    <w:left w:val="none" w:sz="0" w:space="0" w:color="auto"/>
                    <w:bottom w:val="none" w:sz="0" w:space="0" w:color="auto"/>
                    <w:right w:val="none" w:sz="0" w:space="0" w:color="auto"/>
                  </w:divBdr>
                </w:div>
                <w:div w:id="1304196821">
                  <w:marLeft w:val="640"/>
                  <w:marRight w:val="0"/>
                  <w:marTop w:val="0"/>
                  <w:marBottom w:val="0"/>
                  <w:divBdr>
                    <w:top w:val="none" w:sz="0" w:space="0" w:color="auto"/>
                    <w:left w:val="none" w:sz="0" w:space="0" w:color="auto"/>
                    <w:bottom w:val="none" w:sz="0" w:space="0" w:color="auto"/>
                    <w:right w:val="none" w:sz="0" w:space="0" w:color="auto"/>
                  </w:divBdr>
                </w:div>
                <w:div w:id="1333534189">
                  <w:marLeft w:val="640"/>
                  <w:marRight w:val="0"/>
                  <w:marTop w:val="0"/>
                  <w:marBottom w:val="0"/>
                  <w:divBdr>
                    <w:top w:val="none" w:sz="0" w:space="0" w:color="auto"/>
                    <w:left w:val="none" w:sz="0" w:space="0" w:color="auto"/>
                    <w:bottom w:val="none" w:sz="0" w:space="0" w:color="auto"/>
                    <w:right w:val="none" w:sz="0" w:space="0" w:color="auto"/>
                  </w:divBdr>
                </w:div>
                <w:div w:id="1436317344">
                  <w:marLeft w:val="640"/>
                  <w:marRight w:val="0"/>
                  <w:marTop w:val="0"/>
                  <w:marBottom w:val="0"/>
                  <w:divBdr>
                    <w:top w:val="none" w:sz="0" w:space="0" w:color="auto"/>
                    <w:left w:val="none" w:sz="0" w:space="0" w:color="auto"/>
                    <w:bottom w:val="none" w:sz="0" w:space="0" w:color="auto"/>
                    <w:right w:val="none" w:sz="0" w:space="0" w:color="auto"/>
                  </w:divBdr>
                </w:div>
                <w:div w:id="1462117091">
                  <w:marLeft w:val="640"/>
                  <w:marRight w:val="0"/>
                  <w:marTop w:val="0"/>
                  <w:marBottom w:val="0"/>
                  <w:divBdr>
                    <w:top w:val="none" w:sz="0" w:space="0" w:color="auto"/>
                    <w:left w:val="none" w:sz="0" w:space="0" w:color="auto"/>
                    <w:bottom w:val="none" w:sz="0" w:space="0" w:color="auto"/>
                    <w:right w:val="none" w:sz="0" w:space="0" w:color="auto"/>
                  </w:divBdr>
                </w:div>
                <w:div w:id="1492675781">
                  <w:marLeft w:val="640"/>
                  <w:marRight w:val="0"/>
                  <w:marTop w:val="0"/>
                  <w:marBottom w:val="0"/>
                  <w:divBdr>
                    <w:top w:val="none" w:sz="0" w:space="0" w:color="auto"/>
                    <w:left w:val="none" w:sz="0" w:space="0" w:color="auto"/>
                    <w:bottom w:val="none" w:sz="0" w:space="0" w:color="auto"/>
                    <w:right w:val="none" w:sz="0" w:space="0" w:color="auto"/>
                  </w:divBdr>
                </w:div>
                <w:div w:id="1520241821">
                  <w:marLeft w:val="640"/>
                  <w:marRight w:val="0"/>
                  <w:marTop w:val="0"/>
                  <w:marBottom w:val="0"/>
                  <w:divBdr>
                    <w:top w:val="none" w:sz="0" w:space="0" w:color="auto"/>
                    <w:left w:val="none" w:sz="0" w:space="0" w:color="auto"/>
                    <w:bottom w:val="none" w:sz="0" w:space="0" w:color="auto"/>
                    <w:right w:val="none" w:sz="0" w:space="0" w:color="auto"/>
                  </w:divBdr>
                </w:div>
                <w:div w:id="1555505284">
                  <w:marLeft w:val="640"/>
                  <w:marRight w:val="0"/>
                  <w:marTop w:val="0"/>
                  <w:marBottom w:val="0"/>
                  <w:divBdr>
                    <w:top w:val="none" w:sz="0" w:space="0" w:color="auto"/>
                    <w:left w:val="none" w:sz="0" w:space="0" w:color="auto"/>
                    <w:bottom w:val="none" w:sz="0" w:space="0" w:color="auto"/>
                    <w:right w:val="none" w:sz="0" w:space="0" w:color="auto"/>
                  </w:divBdr>
                </w:div>
                <w:div w:id="1605504245">
                  <w:marLeft w:val="640"/>
                  <w:marRight w:val="0"/>
                  <w:marTop w:val="0"/>
                  <w:marBottom w:val="0"/>
                  <w:divBdr>
                    <w:top w:val="none" w:sz="0" w:space="0" w:color="auto"/>
                    <w:left w:val="none" w:sz="0" w:space="0" w:color="auto"/>
                    <w:bottom w:val="none" w:sz="0" w:space="0" w:color="auto"/>
                    <w:right w:val="none" w:sz="0" w:space="0" w:color="auto"/>
                  </w:divBdr>
                </w:div>
                <w:div w:id="1637027184">
                  <w:marLeft w:val="640"/>
                  <w:marRight w:val="0"/>
                  <w:marTop w:val="0"/>
                  <w:marBottom w:val="0"/>
                  <w:divBdr>
                    <w:top w:val="none" w:sz="0" w:space="0" w:color="auto"/>
                    <w:left w:val="none" w:sz="0" w:space="0" w:color="auto"/>
                    <w:bottom w:val="none" w:sz="0" w:space="0" w:color="auto"/>
                    <w:right w:val="none" w:sz="0" w:space="0" w:color="auto"/>
                  </w:divBdr>
                </w:div>
                <w:div w:id="1688022321">
                  <w:marLeft w:val="640"/>
                  <w:marRight w:val="0"/>
                  <w:marTop w:val="0"/>
                  <w:marBottom w:val="0"/>
                  <w:divBdr>
                    <w:top w:val="none" w:sz="0" w:space="0" w:color="auto"/>
                    <w:left w:val="none" w:sz="0" w:space="0" w:color="auto"/>
                    <w:bottom w:val="none" w:sz="0" w:space="0" w:color="auto"/>
                    <w:right w:val="none" w:sz="0" w:space="0" w:color="auto"/>
                  </w:divBdr>
                </w:div>
                <w:div w:id="1714621122">
                  <w:marLeft w:val="640"/>
                  <w:marRight w:val="0"/>
                  <w:marTop w:val="0"/>
                  <w:marBottom w:val="0"/>
                  <w:divBdr>
                    <w:top w:val="none" w:sz="0" w:space="0" w:color="auto"/>
                    <w:left w:val="none" w:sz="0" w:space="0" w:color="auto"/>
                    <w:bottom w:val="none" w:sz="0" w:space="0" w:color="auto"/>
                    <w:right w:val="none" w:sz="0" w:space="0" w:color="auto"/>
                  </w:divBdr>
                </w:div>
                <w:div w:id="1728407993">
                  <w:marLeft w:val="640"/>
                  <w:marRight w:val="0"/>
                  <w:marTop w:val="0"/>
                  <w:marBottom w:val="0"/>
                  <w:divBdr>
                    <w:top w:val="none" w:sz="0" w:space="0" w:color="auto"/>
                    <w:left w:val="none" w:sz="0" w:space="0" w:color="auto"/>
                    <w:bottom w:val="none" w:sz="0" w:space="0" w:color="auto"/>
                    <w:right w:val="none" w:sz="0" w:space="0" w:color="auto"/>
                  </w:divBdr>
                </w:div>
                <w:div w:id="1745640819">
                  <w:marLeft w:val="640"/>
                  <w:marRight w:val="0"/>
                  <w:marTop w:val="0"/>
                  <w:marBottom w:val="0"/>
                  <w:divBdr>
                    <w:top w:val="none" w:sz="0" w:space="0" w:color="auto"/>
                    <w:left w:val="none" w:sz="0" w:space="0" w:color="auto"/>
                    <w:bottom w:val="none" w:sz="0" w:space="0" w:color="auto"/>
                    <w:right w:val="none" w:sz="0" w:space="0" w:color="auto"/>
                  </w:divBdr>
                </w:div>
                <w:div w:id="1755279998">
                  <w:marLeft w:val="640"/>
                  <w:marRight w:val="0"/>
                  <w:marTop w:val="0"/>
                  <w:marBottom w:val="0"/>
                  <w:divBdr>
                    <w:top w:val="none" w:sz="0" w:space="0" w:color="auto"/>
                    <w:left w:val="none" w:sz="0" w:space="0" w:color="auto"/>
                    <w:bottom w:val="none" w:sz="0" w:space="0" w:color="auto"/>
                    <w:right w:val="none" w:sz="0" w:space="0" w:color="auto"/>
                  </w:divBdr>
                </w:div>
                <w:div w:id="1866557819">
                  <w:marLeft w:val="640"/>
                  <w:marRight w:val="0"/>
                  <w:marTop w:val="0"/>
                  <w:marBottom w:val="0"/>
                  <w:divBdr>
                    <w:top w:val="none" w:sz="0" w:space="0" w:color="auto"/>
                    <w:left w:val="none" w:sz="0" w:space="0" w:color="auto"/>
                    <w:bottom w:val="none" w:sz="0" w:space="0" w:color="auto"/>
                    <w:right w:val="none" w:sz="0" w:space="0" w:color="auto"/>
                  </w:divBdr>
                </w:div>
                <w:div w:id="1893880823">
                  <w:marLeft w:val="640"/>
                  <w:marRight w:val="0"/>
                  <w:marTop w:val="0"/>
                  <w:marBottom w:val="0"/>
                  <w:divBdr>
                    <w:top w:val="none" w:sz="0" w:space="0" w:color="auto"/>
                    <w:left w:val="none" w:sz="0" w:space="0" w:color="auto"/>
                    <w:bottom w:val="none" w:sz="0" w:space="0" w:color="auto"/>
                    <w:right w:val="none" w:sz="0" w:space="0" w:color="auto"/>
                  </w:divBdr>
                </w:div>
                <w:div w:id="1917520599">
                  <w:marLeft w:val="640"/>
                  <w:marRight w:val="0"/>
                  <w:marTop w:val="0"/>
                  <w:marBottom w:val="0"/>
                  <w:divBdr>
                    <w:top w:val="none" w:sz="0" w:space="0" w:color="auto"/>
                    <w:left w:val="none" w:sz="0" w:space="0" w:color="auto"/>
                    <w:bottom w:val="none" w:sz="0" w:space="0" w:color="auto"/>
                    <w:right w:val="none" w:sz="0" w:space="0" w:color="auto"/>
                  </w:divBdr>
                </w:div>
                <w:div w:id="1967422218">
                  <w:marLeft w:val="640"/>
                  <w:marRight w:val="0"/>
                  <w:marTop w:val="0"/>
                  <w:marBottom w:val="0"/>
                  <w:divBdr>
                    <w:top w:val="none" w:sz="0" w:space="0" w:color="auto"/>
                    <w:left w:val="none" w:sz="0" w:space="0" w:color="auto"/>
                    <w:bottom w:val="none" w:sz="0" w:space="0" w:color="auto"/>
                    <w:right w:val="none" w:sz="0" w:space="0" w:color="auto"/>
                  </w:divBdr>
                </w:div>
                <w:div w:id="1983803122">
                  <w:marLeft w:val="640"/>
                  <w:marRight w:val="0"/>
                  <w:marTop w:val="0"/>
                  <w:marBottom w:val="0"/>
                  <w:divBdr>
                    <w:top w:val="none" w:sz="0" w:space="0" w:color="auto"/>
                    <w:left w:val="none" w:sz="0" w:space="0" w:color="auto"/>
                    <w:bottom w:val="none" w:sz="0" w:space="0" w:color="auto"/>
                    <w:right w:val="none" w:sz="0" w:space="0" w:color="auto"/>
                  </w:divBdr>
                </w:div>
                <w:div w:id="2024553222">
                  <w:marLeft w:val="640"/>
                  <w:marRight w:val="0"/>
                  <w:marTop w:val="0"/>
                  <w:marBottom w:val="0"/>
                  <w:divBdr>
                    <w:top w:val="none" w:sz="0" w:space="0" w:color="auto"/>
                    <w:left w:val="none" w:sz="0" w:space="0" w:color="auto"/>
                    <w:bottom w:val="none" w:sz="0" w:space="0" w:color="auto"/>
                    <w:right w:val="none" w:sz="0" w:space="0" w:color="auto"/>
                  </w:divBdr>
                </w:div>
                <w:div w:id="2032342959">
                  <w:marLeft w:val="640"/>
                  <w:marRight w:val="0"/>
                  <w:marTop w:val="0"/>
                  <w:marBottom w:val="0"/>
                  <w:divBdr>
                    <w:top w:val="none" w:sz="0" w:space="0" w:color="auto"/>
                    <w:left w:val="none" w:sz="0" w:space="0" w:color="auto"/>
                    <w:bottom w:val="none" w:sz="0" w:space="0" w:color="auto"/>
                    <w:right w:val="none" w:sz="0" w:space="0" w:color="auto"/>
                  </w:divBdr>
                </w:div>
                <w:div w:id="2033875450">
                  <w:marLeft w:val="640"/>
                  <w:marRight w:val="0"/>
                  <w:marTop w:val="0"/>
                  <w:marBottom w:val="0"/>
                  <w:divBdr>
                    <w:top w:val="none" w:sz="0" w:space="0" w:color="auto"/>
                    <w:left w:val="none" w:sz="0" w:space="0" w:color="auto"/>
                    <w:bottom w:val="none" w:sz="0" w:space="0" w:color="auto"/>
                    <w:right w:val="none" w:sz="0" w:space="0" w:color="auto"/>
                  </w:divBdr>
                </w:div>
              </w:divsChild>
            </w:div>
            <w:div w:id="2104446441">
              <w:marLeft w:val="0"/>
              <w:marRight w:val="0"/>
              <w:marTop w:val="0"/>
              <w:marBottom w:val="0"/>
              <w:divBdr>
                <w:top w:val="none" w:sz="0" w:space="0" w:color="auto"/>
                <w:left w:val="none" w:sz="0" w:space="0" w:color="auto"/>
                <w:bottom w:val="none" w:sz="0" w:space="0" w:color="auto"/>
                <w:right w:val="none" w:sz="0" w:space="0" w:color="auto"/>
              </w:divBdr>
              <w:divsChild>
                <w:div w:id="73473523">
                  <w:marLeft w:val="640"/>
                  <w:marRight w:val="0"/>
                  <w:marTop w:val="0"/>
                  <w:marBottom w:val="0"/>
                  <w:divBdr>
                    <w:top w:val="none" w:sz="0" w:space="0" w:color="auto"/>
                    <w:left w:val="none" w:sz="0" w:space="0" w:color="auto"/>
                    <w:bottom w:val="none" w:sz="0" w:space="0" w:color="auto"/>
                    <w:right w:val="none" w:sz="0" w:space="0" w:color="auto"/>
                  </w:divBdr>
                </w:div>
                <w:div w:id="94516946">
                  <w:marLeft w:val="640"/>
                  <w:marRight w:val="0"/>
                  <w:marTop w:val="0"/>
                  <w:marBottom w:val="0"/>
                  <w:divBdr>
                    <w:top w:val="none" w:sz="0" w:space="0" w:color="auto"/>
                    <w:left w:val="none" w:sz="0" w:space="0" w:color="auto"/>
                    <w:bottom w:val="none" w:sz="0" w:space="0" w:color="auto"/>
                    <w:right w:val="none" w:sz="0" w:space="0" w:color="auto"/>
                  </w:divBdr>
                </w:div>
                <w:div w:id="136843028">
                  <w:marLeft w:val="640"/>
                  <w:marRight w:val="0"/>
                  <w:marTop w:val="0"/>
                  <w:marBottom w:val="0"/>
                  <w:divBdr>
                    <w:top w:val="none" w:sz="0" w:space="0" w:color="auto"/>
                    <w:left w:val="none" w:sz="0" w:space="0" w:color="auto"/>
                    <w:bottom w:val="none" w:sz="0" w:space="0" w:color="auto"/>
                    <w:right w:val="none" w:sz="0" w:space="0" w:color="auto"/>
                  </w:divBdr>
                </w:div>
                <w:div w:id="188498149">
                  <w:marLeft w:val="640"/>
                  <w:marRight w:val="0"/>
                  <w:marTop w:val="0"/>
                  <w:marBottom w:val="0"/>
                  <w:divBdr>
                    <w:top w:val="none" w:sz="0" w:space="0" w:color="auto"/>
                    <w:left w:val="none" w:sz="0" w:space="0" w:color="auto"/>
                    <w:bottom w:val="none" w:sz="0" w:space="0" w:color="auto"/>
                    <w:right w:val="none" w:sz="0" w:space="0" w:color="auto"/>
                  </w:divBdr>
                </w:div>
                <w:div w:id="348222571">
                  <w:marLeft w:val="640"/>
                  <w:marRight w:val="0"/>
                  <w:marTop w:val="0"/>
                  <w:marBottom w:val="0"/>
                  <w:divBdr>
                    <w:top w:val="none" w:sz="0" w:space="0" w:color="auto"/>
                    <w:left w:val="none" w:sz="0" w:space="0" w:color="auto"/>
                    <w:bottom w:val="none" w:sz="0" w:space="0" w:color="auto"/>
                    <w:right w:val="none" w:sz="0" w:space="0" w:color="auto"/>
                  </w:divBdr>
                </w:div>
                <w:div w:id="408701465">
                  <w:marLeft w:val="640"/>
                  <w:marRight w:val="0"/>
                  <w:marTop w:val="0"/>
                  <w:marBottom w:val="0"/>
                  <w:divBdr>
                    <w:top w:val="none" w:sz="0" w:space="0" w:color="auto"/>
                    <w:left w:val="none" w:sz="0" w:space="0" w:color="auto"/>
                    <w:bottom w:val="none" w:sz="0" w:space="0" w:color="auto"/>
                    <w:right w:val="none" w:sz="0" w:space="0" w:color="auto"/>
                  </w:divBdr>
                </w:div>
                <w:div w:id="446119999">
                  <w:marLeft w:val="640"/>
                  <w:marRight w:val="0"/>
                  <w:marTop w:val="0"/>
                  <w:marBottom w:val="0"/>
                  <w:divBdr>
                    <w:top w:val="none" w:sz="0" w:space="0" w:color="auto"/>
                    <w:left w:val="none" w:sz="0" w:space="0" w:color="auto"/>
                    <w:bottom w:val="none" w:sz="0" w:space="0" w:color="auto"/>
                    <w:right w:val="none" w:sz="0" w:space="0" w:color="auto"/>
                  </w:divBdr>
                </w:div>
                <w:div w:id="451091336">
                  <w:marLeft w:val="640"/>
                  <w:marRight w:val="0"/>
                  <w:marTop w:val="0"/>
                  <w:marBottom w:val="0"/>
                  <w:divBdr>
                    <w:top w:val="none" w:sz="0" w:space="0" w:color="auto"/>
                    <w:left w:val="none" w:sz="0" w:space="0" w:color="auto"/>
                    <w:bottom w:val="none" w:sz="0" w:space="0" w:color="auto"/>
                    <w:right w:val="none" w:sz="0" w:space="0" w:color="auto"/>
                  </w:divBdr>
                </w:div>
                <w:div w:id="487403434">
                  <w:marLeft w:val="640"/>
                  <w:marRight w:val="0"/>
                  <w:marTop w:val="0"/>
                  <w:marBottom w:val="0"/>
                  <w:divBdr>
                    <w:top w:val="none" w:sz="0" w:space="0" w:color="auto"/>
                    <w:left w:val="none" w:sz="0" w:space="0" w:color="auto"/>
                    <w:bottom w:val="none" w:sz="0" w:space="0" w:color="auto"/>
                    <w:right w:val="none" w:sz="0" w:space="0" w:color="auto"/>
                  </w:divBdr>
                </w:div>
                <w:div w:id="511724523">
                  <w:marLeft w:val="640"/>
                  <w:marRight w:val="0"/>
                  <w:marTop w:val="0"/>
                  <w:marBottom w:val="0"/>
                  <w:divBdr>
                    <w:top w:val="none" w:sz="0" w:space="0" w:color="auto"/>
                    <w:left w:val="none" w:sz="0" w:space="0" w:color="auto"/>
                    <w:bottom w:val="none" w:sz="0" w:space="0" w:color="auto"/>
                    <w:right w:val="none" w:sz="0" w:space="0" w:color="auto"/>
                  </w:divBdr>
                </w:div>
                <w:div w:id="540747885">
                  <w:marLeft w:val="640"/>
                  <w:marRight w:val="0"/>
                  <w:marTop w:val="0"/>
                  <w:marBottom w:val="0"/>
                  <w:divBdr>
                    <w:top w:val="none" w:sz="0" w:space="0" w:color="auto"/>
                    <w:left w:val="none" w:sz="0" w:space="0" w:color="auto"/>
                    <w:bottom w:val="none" w:sz="0" w:space="0" w:color="auto"/>
                    <w:right w:val="none" w:sz="0" w:space="0" w:color="auto"/>
                  </w:divBdr>
                </w:div>
                <w:div w:id="565073978">
                  <w:marLeft w:val="640"/>
                  <w:marRight w:val="0"/>
                  <w:marTop w:val="0"/>
                  <w:marBottom w:val="0"/>
                  <w:divBdr>
                    <w:top w:val="none" w:sz="0" w:space="0" w:color="auto"/>
                    <w:left w:val="none" w:sz="0" w:space="0" w:color="auto"/>
                    <w:bottom w:val="none" w:sz="0" w:space="0" w:color="auto"/>
                    <w:right w:val="none" w:sz="0" w:space="0" w:color="auto"/>
                  </w:divBdr>
                </w:div>
                <w:div w:id="625234931">
                  <w:marLeft w:val="640"/>
                  <w:marRight w:val="0"/>
                  <w:marTop w:val="0"/>
                  <w:marBottom w:val="0"/>
                  <w:divBdr>
                    <w:top w:val="none" w:sz="0" w:space="0" w:color="auto"/>
                    <w:left w:val="none" w:sz="0" w:space="0" w:color="auto"/>
                    <w:bottom w:val="none" w:sz="0" w:space="0" w:color="auto"/>
                    <w:right w:val="none" w:sz="0" w:space="0" w:color="auto"/>
                  </w:divBdr>
                </w:div>
                <w:div w:id="663170170">
                  <w:marLeft w:val="640"/>
                  <w:marRight w:val="0"/>
                  <w:marTop w:val="0"/>
                  <w:marBottom w:val="0"/>
                  <w:divBdr>
                    <w:top w:val="none" w:sz="0" w:space="0" w:color="auto"/>
                    <w:left w:val="none" w:sz="0" w:space="0" w:color="auto"/>
                    <w:bottom w:val="none" w:sz="0" w:space="0" w:color="auto"/>
                    <w:right w:val="none" w:sz="0" w:space="0" w:color="auto"/>
                  </w:divBdr>
                </w:div>
                <w:div w:id="739399952">
                  <w:marLeft w:val="640"/>
                  <w:marRight w:val="0"/>
                  <w:marTop w:val="0"/>
                  <w:marBottom w:val="0"/>
                  <w:divBdr>
                    <w:top w:val="none" w:sz="0" w:space="0" w:color="auto"/>
                    <w:left w:val="none" w:sz="0" w:space="0" w:color="auto"/>
                    <w:bottom w:val="none" w:sz="0" w:space="0" w:color="auto"/>
                    <w:right w:val="none" w:sz="0" w:space="0" w:color="auto"/>
                  </w:divBdr>
                </w:div>
                <w:div w:id="793057263">
                  <w:marLeft w:val="640"/>
                  <w:marRight w:val="0"/>
                  <w:marTop w:val="0"/>
                  <w:marBottom w:val="0"/>
                  <w:divBdr>
                    <w:top w:val="none" w:sz="0" w:space="0" w:color="auto"/>
                    <w:left w:val="none" w:sz="0" w:space="0" w:color="auto"/>
                    <w:bottom w:val="none" w:sz="0" w:space="0" w:color="auto"/>
                    <w:right w:val="none" w:sz="0" w:space="0" w:color="auto"/>
                  </w:divBdr>
                </w:div>
                <w:div w:id="912810979">
                  <w:marLeft w:val="640"/>
                  <w:marRight w:val="0"/>
                  <w:marTop w:val="0"/>
                  <w:marBottom w:val="0"/>
                  <w:divBdr>
                    <w:top w:val="none" w:sz="0" w:space="0" w:color="auto"/>
                    <w:left w:val="none" w:sz="0" w:space="0" w:color="auto"/>
                    <w:bottom w:val="none" w:sz="0" w:space="0" w:color="auto"/>
                    <w:right w:val="none" w:sz="0" w:space="0" w:color="auto"/>
                  </w:divBdr>
                </w:div>
                <w:div w:id="928930643">
                  <w:marLeft w:val="640"/>
                  <w:marRight w:val="0"/>
                  <w:marTop w:val="0"/>
                  <w:marBottom w:val="0"/>
                  <w:divBdr>
                    <w:top w:val="none" w:sz="0" w:space="0" w:color="auto"/>
                    <w:left w:val="none" w:sz="0" w:space="0" w:color="auto"/>
                    <w:bottom w:val="none" w:sz="0" w:space="0" w:color="auto"/>
                    <w:right w:val="none" w:sz="0" w:space="0" w:color="auto"/>
                  </w:divBdr>
                </w:div>
                <w:div w:id="968434922">
                  <w:marLeft w:val="640"/>
                  <w:marRight w:val="0"/>
                  <w:marTop w:val="0"/>
                  <w:marBottom w:val="0"/>
                  <w:divBdr>
                    <w:top w:val="none" w:sz="0" w:space="0" w:color="auto"/>
                    <w:left w:val="none" w:sz="0" w:space="0" w:color="auto"/>
                    <w:bottom w:val="none" w:sz="0" w:space="0" w:color="auto"/>
                    <w:right w:val="none" w:sz="0" w:space="0" w:color="auto"/>
                  </w:divBdr>
                </w:div>
                <w:div w:id="980770267">
                  <w:marLeft w:val="640"/>
                  <w:marRight w:val="0"/>
                  <w:marTop w:val="0"/>
                  <w:marBottom w:val="0"/>
                  <w:divBdr>
                    <w:top w:val="none" w:sz="0" w:space="0" w:color="auto"/>
                    <w:left w:val="none" w:sz="0" w:space="0" w:color="auto"/>
                    <w:bottom w:val="none" w:sz="0" w:space="0" w:color="auto"/>
                    <w:right w:val="none" w:sz="0" w:space="0" w:color="auto"/>
                  </w:divBdr>
                </w:div>
                <w:div w:id="1002928696">
                  <w:marLeft w:val="640"/>
                  <w:marRight w:val="0"/>
                  <w:marTop w:val="0"/>
                  <w:marBottom w:val="0"/>
                  <w:divBdr>
                    <w:top w:val="none" w:sz="0" w:space="0" w:color="auto"/>
                    <w:left w:val="none" w:sz="0" w:space="0" w:color="auto"/>
                    <w:bottom w:val="none" w:sz="0" w:space="0" w:color="auto"/>
                    <w:right w:val="none" w:sz="0" w:space="0" w:color="auto"/>
                  </w:divBdr>
                </w:div>
                <w:div w:id="1111821414">
                  <w:marLeft w:val="640"/>
                  <w:marRight w:val="0"/>
                  <w:marTop w:val="0"/>
                  <w:marBottom w:val="0"/>
                  <w:divBdr>
                    <w:top w:val="none" w:sz="0" w:space="0" w:color="auto"/>
                    <w:left w:val="none" w:sz="0" w:space="0" w:color="auto"/>
                    <w:bottom w:val="none" w:sz="0" w:space="0" w:color="auto"/>
                    <w:right w:val="none" w:sz="0" w:space="0" w:color="auto"/>
                  </w:divBdr>
                </w:div>
                <w:div w:id="1135104504">
                  <w:marLeft w:val="640"/>
                  <w:marRight w:val="0"/>
                  <w:marTop w:val="0"/>
                  <w:marBottom w:val="0"/>
                  <w:divBdr>
                    <w:top w:val="none" w:sz="0" w:space="0" w:color="auto"/>
                    <w:left w:val="none" w:sz="0" w:space="0" w:color="auto"/>
                    <w:bottom w:val="none" w:sz="0" w:space="0" w:color="auto"/>
                    <w:right w:val="none" w:sz="0" w:space="0" w:color="auto"/>
                  </w:divBdr>
                </w:div>
                <w:div w:id="1137528245">
                  <w:marLeft w:val="640"/>
                  <w:marRight w:val="0"/>
                  <w:marTop w:val="0"/>
                  <w:marBottom w:val="0"/>
                  <w:divBdr>
                    <w:top w:val="none" w:sz="0" w:space="0" w:color="auto"/>
                    <w:left w:val="none" w:sz="0" w:space="0" w:color="auto"/>
                    <w:bottom w:val="none" w:sz="0" w:space="0" w:color="auto"/>
                    <w:right w:val="none" w:sz="0" w:space="0" w:color="auto"/>
                  </w:divBdr>
                </w:div>
                <w:div w:id="1141725791">
                  <w:marLeft w:val="640"/>
                  <w:marRight w:val="0"/>
                  <w:marTop w:val="0"/>
                  <w:marBottom w:val="0"/>
                  <w:divBdr>
                    <w:top w:val="none" w:sz="0" w:space="0" w:color="auto"/>
                    <w:left w:val="none" w:sz="0" w:space="0" w:color="auto"/>
                    <w:bottom w:val="none" w:sz="0" w:space="0" w:color="auto"/>
                    <w:right w:val="none" w:sz="0" w:space="0" w:color="auto"/>
                  </w:divBdr>
                </w:div>
                <w:div w:id="1215198342">
                  <w:marLeft w:val="640"/>
                  <w:marRight w:val="0"/>
                  <w:marTop w:val="0"/>
                  <w:marBottom w:val="0"/>
                  <w:divBdr>
                    <w:top w:val="none" w:sz="0" w:space="0" w:color="auto"/>
                    <w:left w:val="none" w:sz="0" w:space="0" w:color="auto"/>
                    <w:bottom w:val="none" w:sz="0" w:space="0" w:color="auto"/>
                    <w:right w:val="none" w:sz="0" w:space="0" w:color="auto"/>
                  </w:divBdr>
                </w:div>
                <w:div w:id="1230456503">
                  <w:marLeft w:val="640"/>
                  <w:marRight w:val="0"/>
                  <w:marTop w:val="0"/>
                  <w:marBottom w:val="0"/>
                  <w:divBdr>
                    <w:top w:val="none" w:sz="0" w:space="0" w:color="auto"/>
                    <w:left w:val="none" w:sz="0" w:space="0" w:color="auto"/>
                    <w:bottom w:val="none" w:sz="0" w:space="0" w:color="auto"/>
                    <w:right w:val="none" w:sz="0" w:space="0" w:color="auto"/>
                  </w:divBdr>
                </w:div>
                <w:div w:id="1273441621">
                  <w:marLeft w:val="640"/>
                  <w:marRight w:val="0"/>
                  <w:marTop w:val="0"/>
                  <w:marBottom w:val="0"/>
                  <w:divBdr>
                    <w:top w:val="none" w:sz="0" w:space="0" w:color="auto"/>
                    <w:left w:val="none" w:sz="0" w:space="0" w:color="auto"/>
                    <w:bottom w:val="none" w:sz="0" w:space="0" w:color="auto"/>
                    <w:right w:val="none" w:sz="0" w:space="0" w:color="auto"/>
                  </w:divBdr>
                </w:div>
                <w:div w:id="1359812854">
                  <w:marLeft w:val="640"/>
                  <w:marRight w:val="0"/>
                  <w:marTop w:val="0"/>
                  <w:marBottom w:val="0"/>
                  <w:divBdr>
                    <w:top w:val="none" w:sz="0" w:space="0" w:color="auto"/>
                    <w:left w:val="none" w:sz="0" w:space="0" w:color="auto"/>
                    <w:bottom w:val="none" w:sz="0" w:space="0" w:color="auto"/>
                    <w:right w:val="none" w:sz="0" w:space="0" w:color="auto"/>
                  </w:divBdr>
                </w:div>
                <w:div w:id="1370255943">
                  <w:marLeft w:val="640"/>
                  <w:marRight w:val="0"/>
                  <w:marTop w:val="0"/>
                  <w:marBottom w:val="0"/>
                  <w:divBdr>
                    <w:top w:val="none" w:sz="0" w:space="0" w:color="auto"/>
                    <w:left w:val="none" w:sz="0" w:space="0" w:color="auto"/>
                    <w:bottom w:val="none" w:sz="0" w:space="0" w:color="auto"/>
                    <w:right w:val="none" w:sz="0" w:space="0" w:color="auto"/>
                  </w:divBdr>
                </w:div>
                <w:div w:id="1380517597">
                  <w:marLeft w:val="640"/>
                  <w:marRight w:val="0"/>
                  <w:marTop w:val="0"/>
                  <w:marBottom w:val="0"/>
                  <w:divBdr>
                    <w:top w:val="none" w:sz="0" w:space="0" w:color="auto"/>
                    <w:left w:val="none" w:sz="0" w:space="0" w:color="auto"/>
                    <w:bottom w:val="none" w:sz="0" w:space="0" w:color="auto"/>
                    <w:right w:val="none" w:sz="0" w:space="0" w:color="auto"/>
                  </w:divBdr>
                </w:div>
                <w:div w:id="1603489335">
                  <w:marLeft w:val="640"/>
                  <w:marRight w:val="0"/>
                  <w:marTop w:val="0"/>
                  <w:marBottom w:val="0"/>
                  <w:divBdr>
                    <w:top w:val="none" w:sz="0" w:space="0" w:color="auto"/>
                    <w:left w:val="none" w:sz="0" w:space="0" w:color="auto"/>
                    <w:bottom w:val="none" w:sz="0" w:space="0" w:color="auto"/>
                    <w:right w:val="none" w:sz="0" w:space="0" w:color="auto"/>
                  </w:divBdr>
                </w:div>
                <w:div w:id="1613899015">
                  <w:marLeft w:val="640"/>
                  <w:marRight w:val="0"/>
                  <w:marTop w:val="0"/>
                  <w:marBottom w:val="0"/>
                  <w:divBdr>
                    <w:top w:val="none" w:sz="0" w:space="0" w:color="auto"/>
                    <w:left w:val="none" w:sz="0" w:space="0" w:color="auto"/>
                    <w:bottom w:val="none" w:sz="0" w:space="0" w:color="auto"/>
                    <w:right w:val="none" w:sz="0" w:space="0" w:color="auto"/>
                  </w:divBdr>
                </w:div>
                <w:div w:id="1624118830">
                  <w:marLeft w:val="640"/>
                  <w:marRight w:val="0"/>
                  <w:marTop w:val="0"/>
                  <w:marBottom w:val="0"/>
                  <w:divBdr>
                    <w:top w:val="none" w:sz="0" w:space="0" w:color="auto"/>
                    <w:left w:val="none" w:sz="0" w:space="0" w:color="auto"/>
                    <w:bottom w:val="none" w:sz="0" w:space="0" w:color="auto"/>
                    <w:right w:val="none" w:sz="0" w:space="0" w:color="auto"/>
                  </w:divBdr>
                </w:div>
                <w:div w:id="1716931763">
                  <w:marLeft w:val="640"/>
                  <w:marRight w:val="0"/>
                  <w:marTop w:val="0"/>
                  <w:marBottom w:val="0"/>
                  <w:divBdr>
                    <w:top w:val="none" w:sz="0" w:space="0" w:color="auto"/>
                    <w:left w:val="none" w:sz="0" w:space="0" w:color="auto"/>
                    <w:bottom w:val="none" w:sz="0" w:space="0" w:color="auto"/>
                    <w:right w:val="none" w:sz="0" w:space="0" w:color="auto"/>
                  </w:divBdr>
                </w:div>
                <w:div w:id="1723677224">
                  <w:marLeft w:val="640"/>
                  <w:marRight w:val="0"/>
                  <w:marTop w:val="0"/>
                  <w:marBottom w:val="0"/>
                  <w:divBdr>
                    <w:top w:val="none" w:sz="0" w:space="0" w:color="auto"/>
                    <w:left w:val="none" w:sz="0" w:space="0" w:color="auto"/>
                    <w:bottom w:val="none" w:sz="0" w:space="0" w:color="auto"/>
                    <w:right w:val="none" w:sz="0" w:space="0" w:color="auto"/>
                  </w:divBdr>
                </w:div>
                <w:div w:id="1752043758">
                  <w:marLeft w:val="640"/>
                  <w:marRight w:val="0"/>
                  <w:marTop w:val="0"/>
                  <w:marBottom w:val="0"/>
                  <w:divBdr>
                    <w:top w:val="none" w:sz="0" w:space="0" w:color="auto"/>
                    <w:left w:val="none" w:sz="0" w:space="0" w:color="auto"/>
                    <w:bottom w:val="none" w:sz="0" w:space="0" w:color="auto"/>
                    <w:right w:val="none" w:sz="0" w:space="0" w:color="auto"/>
                  </w:divBdr>
                </w:div>
                <w:div w:id="1754282299">
                  <w:marLeft w:val="640"/>
                  <w:marRight w:val="0"/>
                  <w:marTop w:val="0"/>
                  <w:marBottom w:val="0"/>
                  <w:divBdr>
                    <w:top w:val="none" w:sz="0" w:space="0" w:color="auto"/>
                    <w:left w:val="none" w:sz="0" w:space="0" w:color="auto"/>
                    <w:bottom w:val="none" w:sz="0" w:space="0" w:color="auto"/>
                    <w:right w:val="none" w:sz="0" w:space="0" w:color="auto"/>
                  </w:divBdr>
                </w:div>
                <w:div w:id="1780298214">
                  <w:marLeft w:val="640"/>
                  <w:marRight w:val="0"/>
                  <w:marTop w:val="0"/>
                  <w:marBottom w:val="0"/>
                  <w:divBdr>
                    <w:top w:val="none" w:sz="0" w:space="0" w:color="auto"/>
                    <w:left w:val="none" w:sz="0" w:space="0" w:color="auto"/>
                    <w:bottom w:val="none" w:sz="0" w:space="0" w:color="auto"/>
                    <w:right w:val="none" w:sz="0" w:space="0" w:color="auto"/>
                  </w:divBdr>
                </w:div>
                <w:div w:id="1850631579">
                  <w:marLeft w:val="640"/>
                  <w:marRight w:val="0"/>
                  <w:marTop w:val="0"/>
                  <w:marBottom w:val="0"/>
                  <w:divBdr>
                    <w:top w:val="none" w:sz="0" w:space="0" w:color="auto"/>
                    <w:left w:val="none" w:sz="0" w:space="0" w:color="auto"/>
                    <w:bottom w:val="none" w:sz="0" w:space="0" w:color="auto"/>
                    <w:right w:val="none" w:sz="0" w:space="0" w:color="auto"/>
                  </w:divBdr>
                </w:div>
                <w:div w:id="2031181337">
                  <w:marLeft w:val="640"/>
                  <w:marRight w:val="0"/>
                  <w:marTop w:val="0"/>
                  <w:marBottom w:val="0"/>
                  <w:divBdr>
                    <w:top w:val="none" w:sz="0" w:space="0" w:color="auto"/>
                    <w:left w:val="none" w:sz="0" w:space="0" w:color="auto"/>
                    <w:bottom w:val="none" w:sz="0" w:space="0" w:color="auto"/>
                    <w:right w:val="none" w:sz="0" w:space="0" w:color="auto"/>
                  </w:divBdr>
                </w:div>
                <w:div w:id="2127893732">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149978382">
          <w:marLeft w:val="640"/>
          <w:marRight w:val="0"/>
          <w:marTop w:val="0"/>
          <w:marBottom w:val="0"/>
          <w:divBdr>
            <w:top w:val="none" w:sz="0" w:space="0" w:color="auto"/>
            <w:left w:val="none" w:sz="0" w:space="0" w:color="auto"/>
            <w:bottom w:val="none" w:sz="0" w:space="0" w:color="auto"/>
            <w:right w:val="none" w:sz="0" w:space="0" w:color="auto"/>
          </w:divBdr>
        </w:div>
        <w:div w:id="217127918">
          <w:marLeft w:val="640"/>
          <w:marRight w:val="0"/>
          <w:marTop w:val="0"/>
          <w:marBottom w:val="0"/>
          <w:divBdr>
            <w:top w:val="none" w:sz="0" w:space="0" w:color="auto"/>
            <w:left w:val="none" w:sz="0" w:space="0" w:color="auto"/>
            <w:bottom w:val="none" w:sz="0" w:space="0" w:color="auto"/>
            <w:right w:val="none" w:sz="0" w:space="0" w:color="auto"/>
          </w:divBdr>
        </w:div>
        <w:div w:id="386294723">
          <w:marLeft w:val="640"/>
          <w:marRight w:val="0"/>
          <w:marTop w:val="0"/>
          <w:marBottom w:val="0"/>
          <w:divBdr>
            <w:top w:val="none" w:sz="0" w:space="0" w:color="auto"/>
            <w:left w:val="none" w:sz="0" w:space="0" w:color="auto"/>
            <w:bottom w:val="none" w:sz="0" w:space="0" w:color="auto"/>
            <w:right w:val="none" w:sz="0" w:space="0" w:color="auto"/>
          </w:divBdr>
        </w:div>
        <w:div w:id="539707309">
          <w:marLeft w:val="640"/>
          <w:marRight w:val="0"/>
          <w:marTop w:val="0"/>
          <w:marBottom w:val="0"/>
          <w:divBdr>
            <w:top w:val="none" w:sz="0" w:space="0" w:color="auto"/>
            <w:left w:val="none" w:sz="0" w:space="0" w:color="auto"/>
            <w:bottom w:val="none" w:sz="0" w:space="0" w:color="auto"/>
            <w:right w:val="none" w:sz="0" w:space="0" w:color="auto"/>
          </w:divBdr>
        </w:div>
        <w:div w:id="646545008">
          <w:marLeft w:val="640"/>
          <w:marRight w:val="0"/>
          <w:marTop w:val="0"/>
          <w:marBottom w:val="0"/>
          <w:divBdr>
            <w:top w:val="none" w:sz="0" w:space="0" w:color="auto"/>
            <w:left w:val="none" w:sz="0" w:space="0" w:color="auto"/>
            <w:bottom w:val="none" w:sz="0" w:space="0" w:color="auto"/>
            <w:right w:val="none" w:sz="0" w:space="0" w:color="auto"/>
          </w:divBdr>
        </w:div>
        <w:div w:id="751899336">
          <w:marLeft w:val="640"/>
          <w:marRight w:val="0"/>
          <w:marTop w:val="0"/>
          <w:marBottom w:val="0"/>
          <w:divBdr>
            <w:top w:val="none" w:sz="0" w:space="0" w:color="auto"/>
            <w:left w:val="none" w:sz="0" w:space="0" w:color="auto"/>
            <w:bottom w:val="none" w:sz="0" w:space="0" w:color="auto"/>
            <w:right w:val="none" w:sz="0" w:space="0" w:color="auto"/>
          </w:divBdr>
        </w:div>
        <w:div w:id="807361913">
          <w:marLeft w:val="640"/>
          <w:marRight w:val="0"/>
          <w:marTop w:val="0"/>
          <w:marBottom w:val="0"/>
          <w:divBdr>
            <w:top w:val="none" w:sz="0" w:space="0" w:color="auto"/>
            <w:left w:val="none" w:sz="0" w:space="0" w:color="auto"/>
            <w:bottom w:val="none" w:sz="0" w:space="0" w:color="auto"/>
            <w:right w:val="none" w:sz="0" w:space="0" w:color="auto"/>
          </w:divBdr>
        </w:div>
        <w:div w:id="820776395">
          <w:marLeft w:val="640"/>
          <w:marRight w:val="0"/>
          <w:marTop w:val="0"/>
          <w:marBottom w:val="0"/>
          <w:divBdr>
            <w:top w:val="none" w:sz="0" w:space="0" w:color="auto"/>
            <w:left w:val="none" w:sz="0" w:space="0" w:color="auto"/>
            <w:bottom w:val="none" w:sz="0" w:space="0" w:color="auto"/>
            <w:right w:val="none" w:sz="0" w:space="0" w:color="auto"/>
          </w:divBdr>
        </w:div>
        <w:div w:id="857697001">
          <w:marLeft w:val="640"/>
          <w:marRight w:val="0"/>
          <w:marTop w:val="0"/>
          <w:marBottom w:val="0"/>
          <w:divBdr>
            <w:top w:val="none" w:sz="0" w:space="0" w:color="auto"/>
            <w:left w:val="none" w:sz="0" w:space="0" w:color="auto"/>
            <w:bottom w:val="none" w:sz="0" w:space="0" w:color="auto"/>
            <w:right w:val="none" w:sz="0" w:space="0" w:color="auto"/>
          </w:divBdr>
        </w:div>
        <w:div w:id="956451953">
          <w:marLeft w:val="640"/>
          <w:marRight w:val="0"/>
          <w:marTop w:val="0"/>
          <w:marBottom w:val="0"/>
          <w:divBdr>
            <w:top w:val="none" w:sz="0" w:space="0" w:color="auto"/>
            <w:left w:val="none" w:sz="0" w:space="0" w:color="auto"/>
            <w:bottom w:val="none" w:sz="0" w:space="0" w:color="auto"/>
            <w:right w:val="none" w:sz="0" w:space="0" w:color="auto"/>
          </w:divBdr>
        </w:div>
        <w:div w:id="1023171553">
          <w:marLeft w:val="640"/>
          <w:marRight w:val="0"/>
          <w:marTop w:val="0"/>
          <w:marBottom w:val="0"/>
          <w:divBdr>
            <w:top w:val="none" w:sz="0" w:space="0" w:color="auto"/>
            <w:left w:val="none" w:sz="0" w:space="0" w:color="auto"/>
            <w:bottom w:val="none" w:sz="0" w:space="0" w:color="auto"/>
            <w:right w:val="none" w:sz="0" w:space="0" w:color="auto"/>
          </w:divBdr>
        </w:div>
        <w:div w:id="1033262972">
          <w:marLeft w:val="640"/>
          <w:marRight w:val="0"/>
          <w:marTop w:val="0"/>
          <w:marBottom w:val="0"/>
          <w:divBdr>
            <w:top w:val="none" w:sz="0" w:space="0" w:color="auto"/>
            <w:left w:val="none" w:sz="0" w:space="0" w:color="auto"/>
            <w:bottom w:val="none" w:sz="0" w:space="0" w:color="auto"/>
            <w:right w:val="none" w:sz="0" w:space="0" w:color="auto"/>
          </w:divBdr>
        </w:div>
        <w:div w:id="1059786181">
          <w:marLeft w:val="640"/>
          <w:marRight w:val="0"/>
          <w:marTop w:val="0"/>
          <w:marBottom w:val="0"/>
          <w:divBdr>
            <w:top w:val="none" w:sz="0" w:space="0" w:color="auto"/>
            <w:left w:val="none" w:sz="0" w:space="0" w:color="auto"/>
            <w:bottom w:val="none" w:sz="0" w:space="0" w:color="auto"/>
            <w:right w:val="none" w:sz="0" w:space="0" w:color="auto"/>
          </w:divBdr>
        </w:div>
        <w:div w:id="1089421566">
          <w:marLeft w:val="640"/>
          <w:marRight w:val="0"/>
          <w:marTop w:val="0"/>
          <w:marBottom w:val="0"/>
          <w:divBdr>
            <w:top w:val="none" w:sz="0" w:space="0" w:color="auto"/>
            <w:left w:val="none" w:sz="0" w:space="0" w:color="auto"/>
            <w:bottom w:val="none" w:sz="0" w:space="0" w:color="auto"/>
            <w:right w:val="none" w:sz="0" w:space="0" w:color="auto"/>
          </w:divBdr>
        </w:div>
        <w:div w:id="1144812257">
          <w:marLeft w:val="640"/>
          <w:marRight w:val="0"/>
          <w:marTop w:val="0"/>
          <w:marBottom w:val="0"/>
          <w:divBdr>
            <w:top w:val="none" w:sz="0" w:space="0" w:color="auto"/>
            <w:left w:val="none" w:sz="0" w:space="0" w:color="auto"/>
            <w:bottom w:val="none" w:sz="0" w:space="0" w:color="auto"/>
            <w:right w:val="none" w:sz="0" w:space="0" w:color="auto"/>
          </w:divBdr>
        </w:div>
        <w:div w:id="1191575648">
          <w:marLeft w:val="640"/>
          <w:marRight w:val="0"/>
          <w:marTop w:val="0"/>
          <w:marBottom w:val="0"/>
          <w:divBdr>
            <w:top w:val="none" w:sz="0" w:space="0" w:color="auto"/>
            <w:left w:val="none" w:sz="0" w:space="0" w:color="auto"/>
            <w:bottom w:val="none" w:sz="0" w:space="0" w:color="auto"/>
            <w:right w:val="none" w:sz="0" w:space="0" w:color="auto"/>
          </w:divBdr>
        </w:div>
        <w:div w:id="1232085960">
          <w:marLeft w:val="640"/>
          <w:marRight w:val="0"/>
          <w:marTop w:val="0"/>
          <w:marBottom w:val="0"/>
          <w:divBdr>
            <w:top w:val="none" w:sz="0" w:space="0" w:color="auto"/>
            <w:left w:val="none" w:sz="0" w:space="0" w:color="auto"/>
            <w:bottom w:val="none" w:sz="0" w:space="0" w:color="auto"/>
            <w:right w:val="none" w:sz="0" w:space="0" w:color="auto"/>
          </w:divBdr>
        </w:div>
        <w:div w:id="1281183421">
          <w:marLeft w:val="640"/>
          <w:marRight w:val="0"/>
          <w:marTop w:val="0"/>
          <w:marBottom w:val="0"/>
          <w:divBdr>
            <w:top w:val="none" w:sz="0" w:space="0" w:color="auto"/>
            <w:left w:val="none" w:sz="0" w:space="0" w:color="auto"/>
            <w:bottom w:val="none" w:sz="0" w:space="0" w:color="auto"/>
            <w:right w:val="none" w:sz="0" w:space="0" w:color="auto"/>
          </w:divBdr>
        </w:div>
        <w:div w:id="1308047217">
          <w:marLeft w:val="640"/>
          <w:marRight w:val="0"/>
          <w:marTop w:val="0"/>
          <w:marBottom w:val="0"/>
          <w:divBdr>
            <w:top w:val="none" w:sz="0" w:space="0" w:color="auto"/>
            <w:left w:val="none" w:sz="0" w:space="0" w:color="auto"/>
            <w:bottom w:val="none" w:sz="0" w:space="0" w:color="auto"/>
            <w:right w:val="none" w:sz="0" w:space="0" w:color="auto"/>
          </w:divBdr>
        </w:div>
        <w:div w:id="1313607109">
          <w:marLeft w:val="640"/>
          <w:marRight w:val="0"/>
          <w:marTop w:val="0"/>
          <w:marBottom w:val="0"/>
          <w:divBdr>
            <w:top w:val="none" w:sz="0" w:space="0" w:color="auto"/>
            <w:left w:val="none" w:sz="0" w:space="0" w:color="auto"/>
            <w:bottom w:val="none" w:sz="0" w:space="0" w:color="auto"/>
            <w:right w:val="none" w:sz="0" w:space="0" w:color="auto"/>
          </w:divBdr>
        </w:div>
        <w:div w:id="1323192659">
          <w:marLeft w:val="640"/>
          <w:marRight w:val="0"/>
          <w:marTop w:val="0"/>
          <w:marBottom w:val="0"/>
          <w:divBdr>
            <w:top w:val="none" w:sz="0" w:space="0" w:color="auto"/>
            <w:left w:val="none" w:sz="0" w:space="0" w:color="auto"/>
            <w:bottom w:val="none" w:sz="0" w:space="0" w:color="auto"/>
            <w:right w:val="none" w:sz="0" w:space="0" w:color="auto"/>
          </w:divBdr>
        </w:div>
        <w:div w:id="1386173244">
          <w:marLeft w:val="640"/>
          <w:marRight w:val="0"/>
          <w:marTop w:val="0"/>
          <w:marBottom w:val="0"/>
          <w:divBdr>
            <w:top w:val="none" w:sz="0" w:space="0" w:color="auto"/>
            <w:left w:val="none" w:sz="0" w:space="0" w:color="auto"/>
            <w:bottom w:val="none" w:sz="0" w:space="0" w:color="auto"/>
            <w:right w:val="none" w:sz="0" w:space="0" w:color="auto"/>
          </w:divBdr>
        </w:div>
        <w:div w:id="1443770650">
          <w:marLeft w:val="640"/>
          <w:marRight w:val="0"/>
          <w:marTop w:val="0"/>
          <w:marBottom w:val="0"/>
          <w:divBdr>
            <w:top w:val="none" w:sz="0" w:space="0" w:color="auto"/>
            <w:left w:val="none" w:sz="0" w:space="0" w:color="auto"/>
            <w:bottom w:val="none" w:sz="0" w:space="0" w:color="auto"/>
            <w:right w:val="none" w:sz="0" w:space="0" w:color="auto"/>
          </w:divBdr>
        </w:div>
        <w:div w:id="1551959273">
          <w:marLeft w:val="640"/>
          <w:marRight w:val="0"/>
          <w:marTop w:val="0"/>
          <w:marBottom w:val="0"/>
          <w:divBdr>
            <w:top w:val="none" w:sz="0" w:space="0" w:color="auto"/>
            <w:left w:val="none" w:sz="0" w:space="0" w:color="auto"/>
            <w:bottom w:val="none" w:sz="0" w:space="0" w:color="auto"/>
            <w:right w:val="none" w:sz="0" w:space="0" w:color="auto"/>
          </w:divBdr>
        </w:div>
        <w:div w:id="1633975634">
          <w:marLeft w:val="640"/>
          <w:marRight w:val="0"/>
          <w:marTop w:val="0"/>
          <w:marBottom w:val="0"/>
          <w:divBdr>
            <w:top w:val="none" w:sz="0" w:space="0" w:color="auto"/>
            <w:left w:val="none" w:sz="0" w:space="0" w:color="auto"/>
            <w:bottom w:val="none" w:sz="0" w:space="0" w:color="auto"/>
            <w:right w:val="none" w:sz="0" w:space="0" w:color="auto"/>
          </w:divBdr>
        </w:div>
        <w:div w:id="1724403199">
          <w:marLeft w:val="640"/>
          <w:marRight w:val="0"/>
          <w:marTop w:val="0"/>
          <w:marBottom w:val="0"/>
          <w:divBdr>
            <w:top w:val="none" w:sz="0" w:space="0" w:color="auto"/>
            <w:left w:val="none" w:sz="0" w:space="0" w:color="auto"/>
            <w:bottom w:val="none" w:sz="0" w:space="0" w:color="auto"/>
            <w:right w:val="none" w:sz="0" w:space="0" w:color="auto"/>
          </w:divBdr>
        </w:div>
        <w:div w:id="1733262833">
          <w:marLeft w:val="640"/>
          <w:marRight w:val="0"/>
          <w:marTop w:val="0"/>
          <w:marBottom w:val="0"/>
          <w:divBdr>
            <w:top w:val="none" w:sz="0" w:space="0" w:color="auto"/>
            <w:left w:val="none" w:sz="0" w:space="0" w:color="auto"/>
            <w:bottom w:val="none" w:sz="0" w:space="0" w:color="auto"/>
            <w:right w:val="none" w:sz="0" w:space="0" w:color="auto"/>
          </w:divBdr>
        </w:div>
        <w:div w:id="1733308108">
          <w:marLeft w:val="640"/>
          <w:marRight w:val="0"/>
          <w:marTop w:val="0"/>
          <w:marBottom w:val="0"/>
          <w:divBdr>
            <w:top w:val="none" w:sz="0" w:space="0" w:color="auto"/>
            <w:left w:val="none" w:sz="0" w:space="0" w:color="auto"/>
            <w:bottom w:val="none" w:sz="0" w:space="0" w:color="auto"/>
            <w:right w:val="none" w:sz="0" w:space="0" w:color="auto"/>
          </w:divBdr>
        </w:div>
        <w:div w:id="1745683513">
          <w:marLeft w:val="640"/>
          <w:marRight w:val="0"/>
          <w:marTop w:val="0"/>
          <w:marBottom w:val="0"/>
          <w:divBdr>
            <w:top w:val="none" w:sz="0" w:space="0" w:color="auto"/>
            <w:left w:val="none" w:sz="0" w:space="0" w:color="auto"/>
            <w:bottom w:val="none" w:sz="0" w:space="0" w:color="auto"/>
            <w:right w:val="none" w:sz="0" w:space="0" w:color="auto"/>
          </w:divBdr>
        </w:div>
        <w:div w:id="1765223824">
          <w:marLeft w:val="640"/>
          <w:marRight w:val="0"/>
          <w:marTop w:val="0"/>
          <w:marBottom w:val="0"/>
          <w:divBdr>
            <w:top w:val="none" w:sz="0" w:space="0" w:color="auto"/>
            <w:left w:val="none" w:sz="0" w:space="0" w:color="auto"/>
            <w:bottom w:val="none" w:sz="0" w:space="0" w:color="auto"/>
            <w:right w:val="none" w:sz="0" w:space="0" w:color="auto"/>
          </w:divBdr>
        </w:div>
        <w:div w:id="1794396263">
          <w:marLeft w:val="640"/>
          <w:marRight w:val="0"/>
          <w:marTop w:val="0"/>
          <w:marBottom w:val="0"/>
          <w:divBdr>
            <w:top w:val="none" w:sz="0" w:space="0" w:color="auto"/>
            <w:left w:val="none" w:sz="0" w:space="0" w:color="auto"/>
            <w:bottom w:val="none" w:sz="0" w:space="0" w:color="auto"/>
            <w:right w:val="none" w:sz="0" w:space="0" w:color="auto"/>
          </w:divBdr>
        </w:div>
        <w:div w:id="1858082214">
          <w:marLeft w:val="640"/>
          <w:marRight w:val="0"/>
          <w:marTop w:val="0"/>
          <w:marBottom w:val="0"/>
          <w:divBdr>
            <w:top w:val="none" w:sz="0" w:space="0" w:color="auto"/>
            <w:left w:val="none" w:sz="0" w:space="0" w:color="auto"/>
            <w:bottom w:val="none" w:sz="0" w:space="0" w:color="auto"/>
            <w:right w:val="none" w:sz="0" w:space="0" w:color="auto"/>
          </w:divBdr>
        </w:div>
        <w:div w:id="1883516890">
          <w:marLeft w:val="640"/>
          <w:marRight w:val="0"/>
          <w:marTop w:val="0"/>
          <w:marBottom w:val="0"/>
          <w:divBdr>
            <w:top w:val="none" w:sz="0" w:space="0" w:color="auto"/>
            <w:left w:val="none" w:sz="0" w:space="0" w:color="auto"/>
            <w:bottom w:val="none" w:sz="0" w:space="0" w:color="auto"/>
            <w:right w:val="none" w:sz="0" w:space="0" w:color="auto"/>
          </w:divBdr>
        </w:div>
        <w:div w:id="1950623398">
          <w:marLeft w:val="640"/>
          <w:marRight w:val="0"/>
          <w:marTop w:val="0"/>
          <w:marBottom w:val="0"/>
          <w:divBdr>
            <w:top w:val="none" w:sz="0" w:space="0" w:color="auto"/>
            <w:left w:val="none" w:sz="0" w:space="0" w:color="auto"/>
            <w:bottom w:val="none" w:sz="0" w:space="0" w:color="auto"/>
            <w:right w:val="none" w:sz="0" w:space="0" w:color="auto"/>
          </w:divBdr>
        </w:div>
        <w:div w:id="1954896272">
          <w:marLeft w:val="640"/>
          <w:marRight w:val="0"/>
          <w:marTop w:val="0"/>
          <w:marBottom w:val="0"/>
          <w:divBdr>
            <w:top w:val="none" w:sz="0" w:space="0" w:color="auto"/>
            <w:left w:val="none" w:sz="0" w:space="0" w:color="auto"/>
            <w:bottom w:val="none" w:sz="0" w:space="0" w:color="auto"/>
            <w:right w:val="none" w:sz="0" w:space="0" w:color="auto"/>
          </w:divBdr>
        </w:div>
        <w:div w:id="1996490155">
          <w:marLeft w:val="640"/>
          <w:marRight w:val="0"/>
          <w:marTop w:val="0"/>
          <w:marBottom w:val="0"/>
          <w:divBdr>
            <w:top w:val="none" w:sz="0" w:space="0" w:color="auto"/>
            <w:left w:val="none" w:sz="0" w:space="0" w:color="auto"/>
            <w:bottom w:val="none" w:sz="0" w:space="0" w:color="auto"/>
            <w:right w:val="none" w:sz="0" w:space="0" w:color="auto"/>
          </w:divBdr>
        </w:div>
        <w:div w:id="2072651998">
          <w:marLeft w:val="640"/>
          <w:marRight w:val="0"/>
          <w:marTop w:val="0"/>
          <w:marBottom w:val="0"/>
          <w:divBdr>
            <w:top w:val="none" w:sz="0" w:space="0" w:color="auto"/>
            <w:left w:val="none" w:sz="0" w:space="0" w:color="auto"/>
            <w:bottom w:val="none" w:sz="0" w:space="0" w:color="auto"/>
            <w:right w:val="none" w:sz="0" w:space="0" w:color="auto"/>
          </w:divBdr>
        </w:div>
        <w:div w:id="2124380281">
          <w:marLeft w:val="640"/>
          <w:marRight w:val="0"/>
          <w:marTop w:val="0"/>
          <w:marBottom w:val="0"/>
          <w:divBdr>
            <w:top w:val="none" w:sz="0" w:space="0" w:color="auto"/>
            <w:left w:val="none" w:sz="0" w:space="0" w:color="auto"/>
            <w:bottom w:val="none" w:sz="0" w:space="0" w:color="auto"/>
            <w:right w:val="none" w:sz="0" w:space="0" w:color="auto"/>
          </w:divBdr>
        </w:div>
      </w:divsChild>
    </w:div>
    <w:div w:id="1057777571">
      <w:bodyDiv w:val="1"/>
      <w:marLeft w:val="0"/>
      <w:marRight w:val="0"/>
      <w:marTop w:val="0"/>
      <w:marBottom w:val="0"/>
      <w:divBdr>
        <w:top w:val="none" w:sz="0" w:space="0" w:color="auto"/>
        <w:left w:val="none" w:sz="0" w:space="0" w:color="auto"/>
        <w:bottom w:val="none" w:sz="0" w:space="0" w:color="auto"/>
        <w:right w:val="none" w:sz="0" w:space="0" w:color="auto"/>
      </w:divBdr>
      <w:divsChild>
        <w:div w:id="263154724">
          <w:marLeft w:val="640"/>
          <w:marRight w:val="0"/>
          <w:marTop w:val="0"/>
          <w:marBottom w:val="0"/>
          <w:divBdr>
            <w:top w:val="none" w:sz="0" w:space="0" w:color="auto"/>
            <w:left w:val="none" w:sz="0" w:space="0" w:color="auto"/>
            <w:bottom w:val="none" w:sz="0" w:space="0" w:color="auto"/>
            <w:right w:val="none" w:sz="0" w:space="0" w:color="auto"/>
          </w:divBdr>
        </w:div>
        <w:div w:id="416483961">
          <w:marLeft w:val="640"/>
          <w:marRight w:val="0"/>
          <w:marTop w:val="0"/>
          <w:marBottom w:val="0"/>
          <w:divBdr>
            <w:top w:val="none" w:sz="0" w:space="0" w:color="auto"/>
            <w:left w:val="none" w:sz="0" w:space="0" w:color="auto"/>
            <w:bottom w:val="none" w:sz="0" w:space="0" w:color="auto"/>
            <w:right w:val="none" w:sz="0" w:space="0" w:color="auto"/>
          </w:divBdr>
        </w:div>
        <w:div w:id="1016077269">
          <w:marLeft w:val="640"/>
          <w:marRight w:val="0"/>
          <w:marTop w:val="0"/>
          <w:marBottom w:val="0"/>
          <w:divBdr>
            <w:top w:val="none" w:sz="0" w:space="0" w:color="auto"/>
            <w:left w:val="none" w:sz="0" w:space="0" w:color="auto"/>
            <w:bottom w:val="none" w:sz="0" w:space="0" w:color="auto"/>
            <w:right w:val="none" w:sz="0" w:space="0" w:color="auto"/>
          </w:divBdr>
        </w:div>
        <w:div w:id="1081022424">
          <w:marLeft w:val="640"/>
          <w:marRight w:val="0"/>
          <w:marTop w:val="0"/>
          <w:marBottom w:val="0"/>
          <w:divBdr>
            <w:top w:val="none" w:sz="0" w:space="0" w:color="auto"/>
            <w:left w:val="none" w:sz="0" w:space="0" w:color="auto"/>
            <w:bottom w:val="none" w:sz="0" w:space="0" w:color="auto"/>
            <w:right w:val="none" w:sz="0" w:space="0" w:color="auto"/>
          </w:divBdr>
        </w:div>
        <w:div w:id="1308626131">
          <w:marLeft w:val="640"/>
          <w:marRight w:val="0"/>
          <w:marTop w:val="0"/>
          <w:marBottom w:val="0"/>
          <w:divBdr>
            <w:top w:val="none" w:sz="0" w:space="0" w:color="auto"/>
            <w:left w:val="none" w:sz="0" w:space="0" w:color="auto"/>
            <w:bottom w:val="none" w:sz="0" w:space="0" w:color="auto"/>
            <w:right w:val="none" w:sz="0" w:space="0" w:color="auto"/>
          </w:divBdr>
        </w:div>
        <w:div w:id="1371150662">
          <w:marLeft w:val="640"/>
          <w:marRight w:val="0"/>
          <w:marTop w:val="0"/>
          <w:marBottom w:val="0"/>
          <w:divBdr>
            <w:top w:val="none" w:sz="0" w:space="0" w:color="auto"/>
            <w:left w:val="none" w:sz="0" w:space="0" w:color="auto"/>
            <w:bottom w:val="none" w:sz="0" w:space="0" w:color="auto"/>
            <w:right w:val="none" w:sz="0" w:space="0" w:color="auto"/>
          </w:divBdr>
        </w:div>
        <w:div w:id="1628127385">
          <w:marLeft w:val="640"/>
          <w:marRight w:val="0"/>
          <w:marTop w:val="0"/>
          <w:marBottom w:val="0"/>
          <w:divBdr>
            <w:top w:val="none" w:sz="0" w:space="0" w:color="auto"/>
            <w:left w:val="none" w:sz="0" w:space="0" w:color="auto"/>
            <w:bottom w:val="none" w:sz="0" w:space="0" w:color="auto"/>
            <w:right w:val="none" w:sz="0" w:space="0" w:color="auto"/>
          </w:divBdr>
        </w:div>
      </w:divsChild>
    </w:div>
    <w:div w:id="1057972926">
      <w:bodyDiv w:val="1"/>
      <w:marLeft w:val="0"/>
      <w:marRight w:val="0"/>
      <w:marTop w:val="0"/>
      <w:marBottom w:val="0"/>
      <w:divBdr>
        <w:top w:val="none" w:sz="0" w:space="0" w:color="auto"/>
        <w:left w:val="none" w:sz="0" w:space="0" w:color="auto"/>
        <w:bottom w:val="none" w:sz="0" w:space="0" w:color="auto"/>
        <w:right w:val="none" w:sz="0" w:space="0" w:color="auto"/>
      </w:divBdr>
      <w:divsChild>
        <w:div w:id="9987396">
          <w:marLeft w:val="640"/>
          <w:marRight w:val="0"/>
          <w:marTop w:val="0"/>
          <w:marBottom w:val="0"/>
          <w:divBdr>
            <w:top w:val="none" w:sz="0" w:space="0" w:color="auto"/>
            <w:left w:val="none" w:sz="0" w:space="0" w:color="auto"/>
            <w:bottom w:val="none" w:sz="0" w:space="0" w:color="auto"/>
            <w:right w:val="none" w:sz="0" w:space="0" w:color="auto"/>
          </w:divBdr>
        </w:div>
        <w:div w:id="32849281">
          <w:marLeft w:val="640"/>
          <w:marRight w:val="0"/>
          <w:marTop w:val="0"/>
          <w:marBottom w:val="0"/>
          <w:divBdr>
            <w:top w:val="none" w:sz="0" w:space="0" w:color="auto"/>
            <w:left w:val="none" w:sz="0" w:space="0" w:color="auto"/>
            <w:bottom w:val="none" w:sz="0" w:space="0" w:color="auto"/>
            <w:right w:val="none" w:sz="0" w:space="0" w:color="auto"/>
          </w:divBdr>
        </w:div>
        <w:div w:id="36778401">
          <w:marLeft w:val="640"/>
          <w:marRight w:val="0"/>
          <w:marTop w:val="0"/>
          <w:marBottom w:val="0"/>
          <w:divBdr>
            <w:top w:val="none" w:sz="0" w:space="0" w:color="auto"/>
            <w:left w:val="none" w:sz="0" w:space="0" w:color="auto"/>
            <w:bottom w:val="none" w:sz="0" w:space="0" w:color="auto"/>
            <w:right w:val="none" w:sz="0" w:space="0" w:color="auto"/>
          </w:divBdr>
        </w:div>
        <w:div w:id="220101788">
          <w:marLeft w:val="640"/>
          <w:marRight w:val="0"/>
          <w:marTop w:val="0"/>
          <w:marBottom w:val="0"/>
          <w:divBdr>
            <w:top w:val="none" w:sz="0" w:space="0" w:color="auto"/>
            <w:left w:val="none" w:sz="0" w:space="0" w:color="auto"/>
            <w:bottom w:val="none" w:sz="0" w:space="0" w:color="auto"/>
            <w:right w:val="none" w:sz="0" w:space="0" w:color="auto"/>
          </w:divBdr>
        </w:div>
        <w:div w:id="357313509">
          <w:marLeft w:val="640"/>
          <w:marRight w:val="0"/>
          <w:marTop w:val="0"/>
          <w:marBottom w:val="0"/>
          <w:divBdr>
            <w:top w:val="none" w:sz="0" w:space="0" w:color="auto"/>
            <w:left w:val="none" w:sz="0" w:space="0" w:color="auto"/>
            <w:bottom w:val="none" w:sz="0" w:space="0" w:color="auto"/>
            <w:right w:val="none" w:sz="0" w:space="0" w:color="auto"/>
          </w:divBdr>
        </w:div>
        <w:div w:id="383792859">
          <w:marLeft w:val="640"/>
          <w:marRight w:val="0"/>
          <w:marTop w:val="0"/>
          <w:marBottom w:val="0"/>
          <w:divBdr>
            <w:top w:val="none" w:sz="0" w:space="0" w:color="auto"/>
            <w:left w:val="none" w:sz="0" w:space="0" w:color="auto"/>
            <w:bottom w:val="none" w:sz="0" w:space="0" w:color="auto"/>
            <w:right w:val="none" w:sz="0" w:space="0" w:color="auto"/>
          </w:divBdr>
        </w:div>
        <w:div w:id="619145022">
          <w:marLeft w:val="640"/>
          <w:marRight w:val="0"/>
          <w:marTop w:val="0"/>
          <w:marBottom w:val="0"/>
          <w:divBdr>
            <w:top w:val="none" w:sz="0" w:space="0" w:color="auto"/>
            <w:left w:val="none" w:sz="0" w:space="0" w:color="auto"/>
            <w:bottom w:val="none" w:sz="0" w:space="0" w:color="auto"/>
            <w:right w:val="none" w:sz="0" w:space="0" w:color="auto"/>
          </w:divBdr>
        </w:div>
        <w:div w:id="1258365557">
          <w:marLeft w:val="640"/>
          <w:marRight w:val="0"/>
          <w:marTop w:val="0"/>
          <w:marBottom w:val="0"/>
          <w:divBdr>
            <w:top w:val="none" w:sz="0" w:space="0" w:color="auto"/>
            <w:left w:val="none" w:sz="0" w:space="0" w:color="auto"/>
            <w:bottom w:val="none" w:sz="0" w:space="0" w:color="auto"/>
            <w:right w:val="none" w:sz="0" w:space="0" w:color="auto"/>
          </w:divBdr>
        </w:div>
        <w:div w:id="1670985659">
          <w:marLeft w:val="640"/>
          <w:marRight w:val="0"/>
          <w:marTop w:val="0"/>
          <w:marBottom w:val="0"/>
          <w:divBdr>
            <w:top w:val="none" w:sz="0" w:space="0" w:color="auto"/>
            <w:left w:val="none" w:sz="0" w:space="0" w:color="auto"/>
            <w:bottom w:val="none" w:sz="0" w:space="0" w:color="auto"/>
            <w:right w:val="none" w:sz="0" w:space="0" w:color="auto"/>
          </w:divBdr>
        </w:div>
        <w:div w:id="1750152027">
          <w:marLeft w:val="640"/>
          <w:marRight w:val="0"/>
          <w:marTop w:val="0"/>
          <w:marBottom w:val="0"/>
          <w:divBdr>
            <w:top w:val="none" w:sz="0" w:space="0" w:color="auto"/>
            <w:left w:val="none" w:sz="0" w:space="0" w:color="auto"/>
            <w:bottom w:val="none" w:sz="0" w:space="0" w:color="auto"/>
            <w:right w:val="none" w:sz="0" w:space="0" w:color="auto"/>
          </w:divBdr>
        </w:div>
        <w:div w:id="1900049343">
          <w:marLeft w:val="640"/>
          <w:marRight w:val="0"/>
          <w:marTop w:val="0"/>
          <w:marBottom w:val="0"/>
          <w:divBdr>
            <w:top w:val="none" w:sz="0" w:space="0" w:color="auto"/>
            <w:left w:val="none" w:sz="0" w:space="0" w:color="auto"/>
            <w:bottom w:val="none" w:sz="0" w:space="0" w:color="auto"/>
            <w:right w:val="none" w:sz="0" w:space="0" w:color="auto"/>
          </w:divBdr>
        </w:div>
        <w:div w:id="2007631023">
          <w:marLeft w:val="640"/>
          <w:marRight w:val="0"/>
          <w:marTop w:val="0"/>
          <w:marBottom w:val="0"/>
          <w:divBdr>
            <w:top w:val="none" w:sz="0" w:space="0" w:color="auto"/>
            <w:left w:val="none" w:sz="0" w:space="0" w:color="auto"/>
            <w:bottom w:val="none" w:sz="0" w:space="0" w:color="auto"/>
            <w:right w:val="none" w:sz="0" w:space="0" w:color="auto"/>
          </w:divBdr>
        </w:div>
      </w:divsChild>
    </w:div>
    <w:div w:id="1061171702">
      <w:bodyDiv w:val="1"/>
      <w:marLeft w:val="0"/>
      <w:marRight w:val="0"/>
      <w:marTop w:val="0"/>
      <w:marBottom w:val="0"/>
      <w:divBdr>
        <w:top w:val="none" w:sz="0" w:space="0" w:color="auto"/>
        <w:left w:val="none" w:sz="0" w:space="0" w:color="auto"/>
        <w:bottom w:val="none" w:sz="0" w:space="0" w:color="auto"/>
        <w:right w:val="none" w:sz="0" w:space="0" w:color="auto"/>
      </w:divBdr>
      <w:divsChild>
        <w:div w:id="59989246">
          <w:marLeft w:val="640"/>
          <w:marRight w:val="0"/>
          <w:marTop w:val="0"/>
          <w:marBottom w:val="0"/>
          <w:divBdr>
            <w:top w:val="none" w:sz="0" w:space="0" w:color="auto"/>
            <w:left w:val="none" w:sz="0" w:space="0" w:color="auto"/>
            <w:bottom w:val="none" w:sz="0" w:space="0" w:color="auto"/>
            <w:right w:val="none" w:sz="0" w:space="0" w:color="auto"/>
          </w:divBdr>
        </w:div>
        <w:div w:id="71776335">
          <w:marLeft w:val="640"/>
          <w:marRight w:val="0"/>
          <w:marTop w:val="0"/>
          <w:marBottom w:val="0"/>
          <w:divBdr>
            <w:top w:val="none" w:sz="0" w:space="0" w:color="auto"/>
            <w:left w:val="none" w:sz="0" w:space="0" w:color="auto"/>
            <w:bottom w:val="none" w:sz="0" w:space="0" w:color="auto"/>
            <w:right w:val="none" w:sz="0" w:space="0" w:color="auto"/>
          </w:divBdr>
        </w:div>
        <w:div w:id="208077438">
          <w:marLeft w:val="640"/>
          <w:marRight w:val="0"/>
          <w:marTop w:val="0"/>
          <w:marBottom w:val="0"/>
          <w:divBdr>
            <w:top w:val="none" w:sz="0" w:space="0" w:color="auto"/>
            <w:left w:val="none" w:sz="0" w:space="0" w:color="auto"/>
            <w:bottom w:val="none" w:sz="0" w:space="0" w:color="auto"/>
            <w:right w:val="none" w:sz="0" w:space="0" w:color="auto"/>
          </w:divBdr>
        </w:div>
        <w:div w:id="287856689">
          <w:marLeft w:val="640"/>
          <w:marRight w:val="0"/>
          <w:marTop w:val="0"/>
          <w:marBottom w:val="0"/>
          <w:divBdr>
            <w:top w:val="none" w:sz="0" w:space="0" w:color="auto"/>
            <w:left w:val="none" w:sz="0" w:space="0" w:color="auto"/>
            <w:bottom w:val="none" w:sz="0" w:space="0" w:color="auto"/>
            <w:right w:val="none" w:sz="0" w:space="0" w:color="auto"/>
          </w:divBdr>
        </w:div>
        <w:div w:id="484585321">
          <w:marLeft w:val="640"/>
          <w:marRight w:val="0"/>
          <w:marTop w:val="0"/>
          <w:marBottom w:val="0"/>
          <w:divBdr>
            <w:top w:val="none" w:sz="0" w:space="0" w:color="auto"/>
            <w:left w:val="none" w:sz="0" w:space="0" w:color="auto"/>
            <w:bottom w:val="none" w:sz="0" w:space="0" w:color="auto"/>
            <w:right w:val="none" w:sz="0" w:space="0" w:color="auto"/>
          </w:divBdr>
        </w:div>
        <w:div w:id="530186984">
          <w:marLeft w:val="640"/>
          <w:marRight w:val="0"/>
          <w:marTop w:val="0"/>
          <w:marBottom w:val="0"/>
          <w:divBdr>
            <w:top w:val="none" w:sz="0" w:space="0" w:color="auto"/>
            <w:left w:val="none" w:sz="0" w:space="0" w:color="auto"/>
            <w:bottom w:val="none" w:sz="0" w:space="0" w:color="auto"/>
            <w:right w:val="none" w:sz="0" w:space="0" w:color="auto"/>
          </w:divBdr>
        </w:div>
        <w:div w:id="537667561">
          <w:marLeft w:val="640"/>
          <w:marRight w:val="0"/>
          <w:marTop w:val="0"/>
          <w:marBottom w:val="0"/>
          <w:divBdr>
            <w:top w:val="none" w:sz="0" w:space="0" w:color="auto"/>
            <w:left w:val="none" w:sz="0" w:space="0" w:color="auto"/>
            <w:bottom w:val="none" w:sz="0" w:space="0" w:color="auto"/>
            <w:right w:val="none" w:sz="0" w:space="0" w:color="auto"/>
          </w:divBdr>
        </w:div>
        <w:div w:id="657612251">
          <w:marLeft w:val="640"/>
          <w:marRight w:val="0"/>
          <w:marTop w:val="0"/>
          <w:marBottom w:val="0"/>
          <w:divBdr>
            <w:top w:val="none" w:sz="0" w:space="0" w:color="auto"/>
            <w:left w:val="none" w:sz="0" w:space="0" w:color="auto"/>
            <w:bottom w:val="none" w:sz="0" w:space="0" w:color="auto"/>
            <w:right w:val="none" w:sz="0" w:space="0" w:color="auto"/>
          </w:divBdr>
        </w:div>
        <w:div w:id="704791683">
          <w:marLeft w:val="640"/>
          <w:marRight w:val="0"/>
          <w:marTop w:val="0"/>
          <w:marBottom w:val="0"/>
          <w:divBdr>
            <w:top w:val="none" w:sz="0" w:space="0" w:color="auto"/>
            <w:left w:val="none" w:sz="0" w:space="0" w:color="auto"/>
            <w:bottom w:val="none" w:sz="0" w:space="0" w:color="auto"/>
            <w:right w:val="none" w:sz="0" w:space="0" w:color="auto"/>
          </w:divBdr>
        </w:div>
        <w:div w:id="732242957">
          <w:marLeft w:val="640"/>
          <w:marRight w:val="0"/>
          <w:marTop w:val="0"/>
          <w:marBottom w:val="0"/>
          <w:divBdr>
            <w:top w:val="none" w:sz="0" w:space="0" w:color="auto"/>
            <w:left w:val="none" w:sz="0" w:space="0" w:color="auto"/>
            <w:bottom w:val="none" w:sz="0" w:space="0" w:color="auto"/>
            <w:right w:val="none" w:sz="0" w:space="0" w:color="auto"/>
          </w:divBdr>
        </w:div>
        <w:div w:id="1084298339">
          <w:marLeft w:val="640"/>
          <w:marRight w:val="0"/>
          <w:marTop w:val="0"/>
          <w:marBottom w:val="0"/>
          <w:divBdr>
            <w:top w:val="none" w:sz="0" w:space="0" w:color="auto"/>
            <w:left w:val="none" w:sz="0" w:space="0" w:color="auto"/>
            <w:bottom w:val="none" w:sz="0" w:space="0" w:color="auto"/>
            <w:right w:val="none" w:sz="0" w:space="0" w:color="auto"/>
          </w:divBdr>
        </w:div>
        <w:div w:id="1151753241">
          <w:marLeft w:val="640"/>
          <w:marRight w:val="0"/>
          <w:marTop w:val="0"/>
          <w:marBottom w:val="0"/>
          <w:divBdr>
            <w:top w:val="none" w:sz="0" w:space="0" w:color="auto"/>
            <w:left w:val="none" w:sz="0" w:space="0" w:color="auto"/>
            <w:bottom w:val="none" w:sz="0" w:space="0" w:color="auto"/>
            <w:right w:val="none" w:sz="0" w:space="0" w:color="auto"/>
          </w:divBdr>
        </w:div>
        <w:div w:id="1262102539">
          <w:marLeft w:val="640"/>
          <w:marRight w:val="0"/>
          <w:marTop w:val="0"/>
          <w:marBottom w:val="0"/>
          <w:divBdr>
            <w:top w:val="none" w:sz="0" w:space="0" w:color="auto"/>
            <w:left w:val="none" w:sz="0" w:space="0" w:color="auto"/>
            <w:bottom w:val="none" w:sz="0" w:space="0" w:color="auto"/>
            <w:right w:val="none" w:sz="0" w:space="0" w:color="auto"/>
          </w:divBdr>
        </w:div>
        <w:div w:id="1501584794">
          <w:marLeft w:val="640"/>
          <w:marRight w:val="0"/>
          <w:marTop w:val="0"/>
          <w:marBottom w:val="0"/>
          <w:divBdr>
            <w:top w:val="none" w:sz="0" w:space="0" w:color="auto"/>
            <w:left w:val="none" w:sz="0" w:space="0" w:color="auto"/>
            <w:bottom w:val="none" w:sz="0" w:space="0" w:color="auto"/>
            <w:right w:val="none" w:sz="0" w:space="0" w:color="auto"/>
          </w:divBdr>
        </w:div>
        <w:div w:id="1621642007">
          <w:marLeft w:val="640"/>
          <w:marRight w:val="0"/>
          <w:marTop w:val="0"/>
          <w:marBottom w:val="0"/>
          <w:divBdr>
            <w:top w:val="none" w:sz="0" w:space="0" w:color="auto"/>
            <w:left w:val="none" w:sz="0" w:space="0" w:color="auto"/>
            <w:bottom w:val="none" w:sz="0" w:space="0" w:color="auto"/>
            <w:right w:val="none" w:sz="0" w:space="0" w:color="auto"/>
          </w:divBdr>
        </w:div>
        <w:div w:id="1846242014">
          <w:marLeft w:val="640"/>
          <w:marRight w:val="0"/>
          <w:marTop w:val="0"/>
          <w:marBottom w:val="0"/>
          <w:divBdr>
            <w:top w:val="none" w:sz="0" w:space="0" w:color="auto"/>
            <w:left w:val="none" w:sz="0" w:space="0" w:color="auto"/>
            <w:bottom w:val="none" w:sz="0" w:space="0" w:color="auto"/>
            <w:right w:val="none" w:sz="0" w:space="0" w:color="auto"/>
          </w:divBdr>
        </w:div>
        <w:div w:id="2074115688">
          <w:marLeft w:val="640"/>
          <w:marRight w:val="0"/>
          <w:marTop w:val="0"/>
          <w:marBottom w:val="0"/>
          <w:divBdr>
            <w:top w:val="none" w:sz="0" w:space="0" w:color="auto"/>
            <w:left w:val="none" w:sz="0" w:space="0" w:color="auto"/>
            <w:bottom w:val="none" w:sz="0" w:space="0" w:color="auto"/>
            <w:right w:val="none" w:sz="0" w:space="0" w:color="auto"/>
          </w:divBdr>
        </w:div>
        <w:div w:id="2095583799">
          <w:marLeft w:val="640"/>
          <w:marRight w:val="0"/>
          <w:marTop w:val="0"/>
          <w:marBottom w:val="0"/>
          <w:divBdr>
            <w:top w:val="none" w:sz="0" w:space="0" w:color="auto"/>
            <w:left w:val="none" w:sz="0" w:space="0" w:color="auto"/>
            <w:bottom w:val="none" w:sz="0" w:space="0" w:color="auto"/>
            <w:right w:val="none" w:sz="0" w:space="0" w:color="auto"/>
          </w:divBdr>
        </w:div>
        <w:div w:id="2126844104">
          <w:marLeft w:val="640"/>
          <w:marRight w:val="0"/>
          <w:marTop w:val="0"/>
          <w:marBottom w:val="0"/>
          <w:divBdr>
            <w:top w:val="none" w:sz="0" w:space="0" w:color="auto"/>
            <w:left w:val="none" w:sz="0" w:space="0" w:color="auto"/>
            <w:bottom w:val="none" w:sz="0" w:space="0" w:color="auto"/>
            <w:right w:val="none" w:sz="0" w:space="0" w:color="auto"/>
          </w:divBdr>
        </w:div>
      </w:divsChild>
    </w:div>
    <w:div w:id="1074863856">
      <w:bodyDiv w:val="1"/>
      <w:marLeft w:val="0"/>
      <w:marRight w:val="0"/>
      <w:marTop w:val="0"/>
      <w:marBottom w:val="0"/>
      <w:divBdr>
        <w:top w:val="none" w:sz="0" w:space="0" w:color="auto"/>
        <w:left w:val="none" w:sz="0" w:space="0" w:color="auto"/>
        <w:bottom w:val="none" w:sz="0" w:space="0" w:color="auto"/>
        <w:right w:val="none" w:sz="0" w:space="0" w:color="auto"/>
      </w:divBdr>
      <w:divsChild>
        <w:div w:id="102380649">
          <w:marLeft w:val="640"/>
          <w:marRight w:val="0"/>
          <w:marTop w:val="0"/>
          <w:marBottom w:val="0"/>
          <w:divBdr>
            <w:top w:val="none" w:sz="0" w:space="0" w:color="auto"/>
            <w:left w:val="none" w:sz="0" w:space="0" w:color="auto"/>
            <w:bottom w:val="none" w:sz="0" w:space="0" w:color="auto"/>
            <w:right w:val="none" w:sz="0" w:space="0" w:color="auto"/>
          </w:divBdr>
        </w:div>
        <w:div w:id="271785729">
          <w:marLeft w:val="640"/>
          <w:marRight w:val="0"/>
          <w:marTop w:val="0"/>
          <w:marBottom w:val="0"/>
          <w:divBdr>
            <w:top w:val="none" w:sz="0" w:space="0" w:color="auto"/>
            <w:left w:val="none" w:sz="0" w:space="0" w:color="auto"/>
            <w:bottom w:val="none" w:sz="0" w:space="0" w:color="auto"/>
            <w:right w:val="none" w:sz="0" w:space="0" w:color="auto"/>
          </w:divBdr>
        </w:div>
        <w:div w:id="691806195">
          <w:marLeft w:val="640"/>
          <w:marRight w:val="0"/>
          <w:marTop w:val="0"/>
          <w:marBottom w:val="0"/>
          <w:divBdr>
            <w:top w:val="none" w:sz="0" w:space="0" w:color="auto"/>
            <w:left w:val="none" w:sz="0" w:space="0" w:color="auto"/>
            <w:bottom w:val="none" w:sz="0" w:space="0" w:color="auto"/>
            <w:right w:val="none" w:sz="0" w:space="0" w:color="auto"/>
          </w:divBdr>
        </w:div>
        <w:div w:id="1184516148">
          <w:marLeft w:val="640"/>
          <w:marRight w:val="0"/>
          <w:marTop w:val="0"/>
          <w:marBottom w:val="0"/>
          <w:divBdr>
            <w:top w:val="none" w:sz="0" w:space="0" w:color="auto"/>
            <w:left w:val="none" w:sz="0" w:space="0" w:color="auto"/>
            <w:bottom w:val="none" w:sz="0" w:space="0" w:color="auto"/>
            <w:right w:val="none" w:sz="0" w:space="0" w:color="auto"/>
          </w:divBdr>
        </w:div>
        <w:div w:id="1537236254">
          <w:marLeft w:val="640"/>
          <w:marRight w:val="0"/>
          <w:marTop w:val="0"/>
          <w:marBottom w:val="0"/>
          <w:divBdr>
            <w:top w:val="none" w:sz="0" w:space="0" w:color="auto"/>
            <w:left w:val="none" w:sz="0" w:space="0" w:color="auto"/>
            <w:bottom w:val="none" w:sz="0" w:space="0" w:color="auto"/>
            <w:right w:val="none" w:sz="0" w:space="0" w:color="auto"/>
          </w:divBdr>
        </w:div>
        <w:div w:id="1822842920">
          <w:marLeft w:val="640"/>
          <w:marRight w:val="0"/>
          <w:marTop w:val="0"/>
          <w:marBottom w:val="0"/>
          <w:divBdr>
            <w:top w:val="none" w:sz="0" w:space="0" w:color="auto"/>
            <w:left w:val="none" w:sz="0" w:space="0" w:color="auto"/>
            <w:bottom w:val="none" w:sz="0" w:space="0" w:color="auto"/>
            <w:right w:val="none" w:sz="0" w:space="0" w:color="auto"/>
          </w:divBdr>
        </w:div>
        <w:div w:id="1927763356">
          <w:marLeft w:val="640"/>
          <w:marRight w:val="0"/>
          <w:marTop w:val="0"/>
          <w:marBottom w:val="0"/>
          <w:divBdr>
            <w:top w:val="none" w:sz="0" w:space="0" w:color="auto"/>
            <w:left w:val="none" w:sz="0" w:space="0" w:color="auto"/>
            <w:bottom w:val="none" w:sz="0" w:space="0" w:color="auto"/>
            <w:right w:val="none" w:sz="0" w:space="0" w:color="auto"/>
          </w:divBdr>
        </w:div>
        <w:div w:id="2017681830">
          <w:marLeft w:val="640"/>
          <w:marRight w:val="0"/>
          <w:marTop w:val="0"/>
          <w:marBottom w:val="0"/>
          <w:divBdr>
            <w:top w:val="none" w:sz="0" w:space="0" w:color="auto"/>
            <w:left w:val="none" w:sz="0" w:space="0" w:color="auto"/>
            <w:bottom w:val="none" w:sz="0" w:space="0" w:color="auto"/>
            <w:right w:val="none" w:sz="0" w:space="0" w:color="auto"/>
          </w:divBdr>
        </w:div>
      </w:divsChild>
    </w:div>
    <w:div w:id="1090204100">
      <w:bodyDiv w:val="1"/>
      <w:marLeft w:val="0"/>
      <w:marRight w:val="0"/>
      <w:marTop w:val="0"/>
      <w:marBottom w:val="0"/>
      <w:divBdr>
        <w:top w:val="none" w:sz="0" w:space="0" w:color="auto"/>
        <w:left w:val="none" w:sz="0" w:space="0" w:color="auto"/>
        <w:bottom w:val="none" w:sz="0" w:space="0" w:color="auto"/>
        <w:right w:val="none" w:sz="0" w:space="0" w:color="auto"/>
      </w:divBdr>
      <w:divsChild>
        <w:div w:id="36784461">
          <w:marLeft w:val="640"/>
          <w:marRight w:val="0"/>
          <w:marTop w:val="0"/>
          <w:marBottom w:val="0"/>
          <w:divBdr>
            <w:top w:val="none" w:sz="0" w:space="0" w:color="auto"/>
            <w:left w:val="none" w:sz="0" w:space="0" w:color="auto"/>
            <w:bottom w:val="none" w:sz="0" w:space="0" w:color="auto"/>
            <w:right w:val="none" w:sz="0" w:space="0" w:color="auto"/>
          </w:divBdr>
        </w:div>
        <w:div w:id="213123559">
          <w:marLeft w:val="640"/>
          <w:marRight w:val="0"/>
          <w:marTop w:val="0"/>
          <w:marBottom w:val="0"/>
          <w:divBdr>
            <w:top w:val="none" w:sz="0" w:space="0" w:color="auto"/>
            <w:left w:val="none" w:sz="0" w:space="0" w:color="auto"/>
            <w:bottom w:val="none" w:sz="0" w:space="0" w:color="auto"/>
            <w:right w:val="none" w:sz="0" w:space="0" w:color="auto"/>
          </w:divBdr>
        </w:div>
        <w:div w:id="243103073">
          <w:marLeft w:val="640"/>
          <w:marRight w:val="0"/>
          <w:marTop w:val="0"/>
          <w:marBottom w:val="0"/>
          <w:divBdr>
            <w:top w:val="none" w:sz="0" w:space="0" w:color="auto"/>
            <w:left w:val="none" w:sz="0" w:space="0" w:color="auto"/>
            <w:bottom w:val="none" w:sz="0" w:space="0" w:color="auto"/>
            <w:right w:val="none" w:sz="0" w:space="0" w:color="auto"/>
          </w:divBdr>
        </w:div>
        <w:div w:id="315038492">
          <w:marLeft w:val="640"/>
          <w:marRight w:val="0"/>
          <w:marTop w:val="0"/>
          <w:marBottom w:val="0"/>
          <w:divBdr>
            <w:top w:val="none" w:sz="0" w:space="0" w:color="auto"/>
            <w:left w:val="none" w:sz="0" w:space="0" w:color="auto"/>
            <w:bottom w:val="none" w:sz="0" w:space="0" w:color="auto"/>
            <w:right w:val="none" w:sz="0" w:space="0" w:color="auto"/>
          </w:divBdr>
        </w:div>
        <w:div w:id="483278721">
          <w:marLeft w:val="640"/>
          <w:marRight w:val="0"/>
          <w:marTop w:val="0"/>
          <w:marBottom w:val="0"/>
          <w:divBdr>
            <w:top w:val="none" w:sz="0" w:space="0" w:color="auto"/>
            <w:left w:val="none" w:sz="0" w:space="0" w:color="auto"/>
            <w:bottom w:val="none" w:sz="0" w:space="0" w:color="auto"/>
            <w:right w:val="none" w:sz="0" w:space="0" w:color="auto"/>
          </w:divBdr>
        </w:div>
        <w:div w:id="561990073">
          <w:marLeft w:val="640"/>
          <w:marRight w:val="0"/>
          <w:marTop w:val="0"/>
          <w:marBottom w:val="0"/>
          <w:divBdr>
            <w:top w:val="none" w:sz="0" w:space="0" w:color="auto"/>
            <w:left w:val="none" w:sz="0" w:space="0" w:color="auto"/>
            <w:bottom w:val="none" w:sz="0" w:space="0" w:color="auto"/>
            <w:right w:val="none" w:sz="0" w:space="0" w:color="auto"/>
          </w:divBdr>
        </w:div>
        <w:div w:id="784927711">
          <w:marLeft w:val="640"/>
          <w:marRight w:val="0"/>
          <w:marTop w:val="0"/>
          <w:marBottom w:val="0"/>
          <w:divBdr>
            <w:top w:val="none" w:sz="0" w:space="0" w:color="auto"/>
            <w:left w:val="none" w:sz="0" w:space="0" w:color="auto"/>
            <w:bottom w:val="none" w:sz="0" w:space="0" w:color="auto"/>
            <w:right w:val="none" w:sz="0" w:space="0" w:color="auto"/>
          </w:divBdr>
        </w:div>
        <w:div w:id="861551085">
          <w:marLeft w:val="640"/>
          <w:marRight w:val="0"/>
          <w:marTop w:val="0"/>
          <w:marBottom w:val="0"/>
          <w:divBdr>
            <w:top w:val="none" w:sz="0" w:space="0" w:color="auto"/>
            <w:left w:val="none" w:sz="0" w:space="0" w:color="auto"/>
            <w:bottom w:val="none" w:sz="0" w:space="0" w:color="auto"/>
            <w:right w:val="none" w:sz="0" w:space="0" w:color="auto"/>
          </w:divBdr>
        </w:div>
        <w:div w:id="1027874555">
          <w:marLeft w:val="640"/>
          <w:marRight w:val="0"/>
          <w:marTop w:val="0"/>
          <w:marBottom w:val="0"/>
          <w:divBdr>
            <w:top w:val="none" w:sz="0" w:space="0" w:color="auto"/>
            <w:left w:val="none" w:sz="0" w:space="0" w:color="auto"/>
            <w:bottom w:val="none" w:sz="0" w:space="0" w:color="auto"/>
            <w:right w:val="none" w:sz="0" w:space="0" w:color="auto"/>
          </w:divBdr>
        </w:div>
        <w:div w:id="1067146754">
          <w:marLeft w:val="640"/>
          <w:marRight w:val="0"/>
          <w:marTop w:val="0"/>
          <w:marBottom w:val="0"/>
          <w:divBdr>
            <w:top w:val="none" w:sz="0" w:space="0" w:color="auto"/>
            <w:left w:val="none" w:sz="0" w:space="0" w:color="auto"/>
            <w:bottom w:val="none" w:sz="0" w:space="0" w:color="auto"/>
            <w:right w:val="none" w:sz="0" w:space="0" w:color="auto"/>
          </w:divBdr>
        </w:div>
        <w:div w:id="1262101336">
          <w:marLeft w:val="640"/>
          <w:marRight w:val="0"/>
          <w:marTop w:val="0"/>
          <w:marBottom w:val="0"/>
          <w:divBdr>
            <w:top w:val="none" w:sz="0" w:space="0" w:color="auto"/>
            <w:left w:val="none" w:sz="0" w:space="0" w:color="auto"/>
            <w:bottom w:val="none" w:sz="0" w:space="0" w:color="auto"/>
            <w:right w:val="none" w:sz="0" w:space="0" w:color="auto"/>
          </w:divBdr>
        </w:div>
        <w:div w:id="1526288002">
          <w:marLeft w:val="640"/>
          <w:marRight w:val="0"/>
          <w:marTop w:val="0"/>
          <w:marBottom w:val="0"/>
          <w:divBdr>
            <w:top w:val="none" w:sz="0" w:space="0" w:color="auto"/>
            <w:left w:val="none" w:sz="0" w:space="0" w:color="auto"/>
            <w:bottom w:val="none" w:sz="0" w:space="0" w:color="auto"/>
            <w:right w:val="none" w:sz="0" w:space="0" w:color="auto"/>
          </w:divBdr>
        </w:div>
        <w:div w:id="1960456092">
          <w:marLeft w:val="640"/>
          <w:marRight w:val="0"/>
          <w:marTop w:val="0"/>
          <w:marBottom w:val="0"/>
          <w:divBdr>
            <w:top w:val="none" w:sz="0" w:space="0" w:color="auto"/>
            <w:left w:val="none" w:sz="0" w:space="0" w:color="auto"/>
            <w:bottom w:val="none" w:sz="0" w:space="0" w:color="auto"/>
            <w:right w:val="none" w:sz="0" w:space="0" w:color="auto"/>
          </w:divBdr>
        </w:div>
        <w:div w:id="2128574093">
          <w:marLeft w:val="640"/>
          <w:marRight w:val="0"/>
          <w:marTop w:val="0"/>
          <w:marBottom w:val="0"/>
          <w:divBdr>
            <w:top w:val="none" w:sz="0" w:space="0" w:color="auto"/>
            <w:left w:val="none" w:sz="0" w:space="0" w:color="auto"/>
            <w:bottom w:val="none" w:sz="0" w:space="0" w:color="auto"/>
            <w:right w:val="none" w:sz="0" w:space="0" w:color="auto"/>
          </w:divBdr>
        </w:div>
      </w:divsChild>
    </w:div>
    <w:div w:id="1170486849">
      <w:bodyDiv w:val="1"/>
      <w:marLeft w:val="0"/>
      <w:marRight w:val="0"/>
      <w:marTop w:val="0"/>
      <w:marBottom w:val="0"/>
      <w:divBdr>
        <w:top w:val="none" w:sz="0" w:space="0" w:color="auto"/>
        <w:left w:val="none" w:sz="0" w:space="0" w:color="auto"/>
        <w:bottom w:val="none" w:sz="0" w:space="0" w:color="auto"/>
        <w:right w:val="none" w:sz="0" w:space="0" w:color="auto"/>
      </w:divBdr>
      <w:divsChild>
        <w:div w:id="16129121">
          <w:marLeft w:val="640"/>
          <w:marRight w:val="0"/>
          <w:marTop w:val="0"/>
          <w:marBottom w:val="0"/>
          <w:divBdr>
            <w:top w:val="none" w:sz="0" w:space="0" w:color="auto"/>
            <w:left w:val="none" w:sz="0" w:space="0" w:color="auto"/>
            <w:bottom w:val="none" w:sz="0" w:space="0" w:color="auto"/>
            <w:right w:val="none" w:sz="0" w:space="0" w:color="auto"/>
          </w:divBdr>
        </w:div>
        <w:div w:id="138113445">
          <w:marLeft w:val="640"/>
          <w:marRight w:val="0"/>
          <w:marTop w:val="0"/>
          <w:marBottom w:val="0"/>
          <w:divBdr>
            <w:top w:val="none" w:sz="0" w:space="0" w:color="auto"/>
            <w:left w:val="none" w:sz="0" w:space="0" w:color="auto"/>
            <w:bottom w:val="none" w:sz="0" w:space="0" w:color="auto"/>
            <w:right w:val="none" w:sz="0" w:space="0" w:color="auto"/>
          </w:divBdr>
        </w:div>
        <w:div w:id="349338017">
          <w:marLeft w:val="640"/>
          <w:marRight w:val="0"/>
          <w:marTop w:val="0"/>
          <w:marBottom w:val="0"/>
          <w:divBdr>
            <w:top w:val="none" w:sz="0" w:space="0" w:color="auto"/>
            <w:left w:val="none" w:sz="0" w:space="0" w:color="auto"/>
            <w:bottom w:val="none" w:sz="0" w:space="0" w:color="auto"/>
            <w:right w:val="none" w:sz="0" w:space="0" w:color="auto"/>
          </w:divBdr>
        </w:div>
        <w:div w:id="450706910">
          <w:marLeft w:val="640"/>
          <w:marRight w:val="0"/>
          <w:marTop w:val="0"/>
          <w:marBottom w:val="0"/>
          <w:divBdr>
            <w:top w:val="none" w:sz="0" w:space="0" w:color="auto"/>
            <w:left w:val="none" w:sz="0" w:space="0" w:color="auto"/>
            <w:bottom w:val="none" w:sz="0" w:space="0" w:color="auto"/>
            <w:right w:val="none" w:sz="0" w:space="0" w:color="auto"/>
          </w:divBdr>
        </w:div>
        <w:div w:id="463885114">
          <w:marLeft w:val="640"/>
          <w:marRight w:val="0"/>
          <w:marTop w:val="0"/>
          <w:marBottom w:val="0"/>
          <w:divBdr>
            <w:top w:val="none" w:sz="0" w:space="0" w:color="auto"/>
            <w:left w:val="none" w:sz="0" w:space="0" w:color="auto"/>
            <w:bottom w:val="none" w:sz="0" w:space="0" w:color="auto"/>
            <w:right w:val="none" w:sz="0" w:space="0" w:color="auto"/>
          </w:divBdr>
        </w:div>
        <w:div w:id="1216312435">
          <w:marLeft w:val="640"/>
          <w:marRight w:val="0"/>
          <w:marTop w:val="0"/>
          <w:marBottom w:val="0"/>
          <w:divBdr>
            <w:top w:val="none" w:sz="0" w:space="0" w:color="auto"/>
            <w:left w:val="none" w:sz="0" w:space="0" w:color="auto"/>
            <w:bottom w:val="none" w:sz="0" w:space="0" w:color="auto"/>
            <w:right w:val="none" w:sz="0" w:space="0" w:color="auto"/>
          </w:divBdr>
        </w:div>
        <w:div w:id="1260869348">
          <w:marLeft w:val="640"/>
          <w:marRight w:val="0"/>
          <w:marTop w:val="0"/>
          <w:marBottom w:val="0"/>
          <w:divBdr>
            <w:top w:val="none" w:sz="0" w:space="0" w:color="auto"/>
            <w:left w:val="none" w:sz="0" w:space="0" w:color="auto"/>
            <w:bottom w:val="none" w:sz="0" w:space="0" w:color="auto"/>
            <w:right w:val="none" w:sz="0" w:space="0" w:color="auto"/>
          </w:divBdr>
        </w:div>
        <w:div w:id="1884975017">
          <w:marLeft w:val="640"/>
          <w:marRight w:val="0"/>
          <w:marTop w:val="0"/>
          <w:marBottom w:val="0"/>
          <w:divBdr>
            <w:top w:val="none" w:sz="0" w:space="0" w:color="auto"/>
            <w:left w:val="none" w:sz="0" w:space="0" w:color="auto"/>
            <w:bottom w:val="none" w:sz="0" w:space="0" w:color="auto"/>
            <w:right w:val="none" w:sz="0" w:space="0" w:color="auto"/>
          </w:divBdr>
        </w:div>
        <w:div w:id="1982617350">
          <w:marLeft w:val="640"/>
          <w:marRight w:val="0"/>
          <w:marTop w:val="0"/>
          <w:marBottom w:val="0"/>
          <w:divBdr>
            <w:top w:val="none" w:sz="0" w:space="0" w:color="auto"/>
            <w:left w:val="none" w:sz="0" w:space="0" w:color="auto"/>
            <w:bottom w:val="none" w:sz="0" w:space="0" w:color="auto"/>
            <w:right w:val="none" w:sz="0" w:space="0" w:color="auto"/>
          </w:divBdr>
        </w:div>
        <w:div w:id="2019572967">
          <w:marLeft w:val="640"/>
          <w:marRight w:val="0"/>
          <w:marTop w:val="0"/>
          <w:marBottom w:val="0"/>
          <w:divBdr>
            <w:top w:val="none" w:sz="0" w:space="0" w:color="auto"/>
            <w:left w:val="none" w:sz="0" w:space="0" w:color="auto"/>
            <w:bottom w:val="none" w:sz="0" w:space="0" w:color="auto"/>
            <w:right w:val="none" w:sz="0" w:space="0" w:color="auto"/>
          </w:divBdr>
        </w:div>
      </w:divsChild>
    </w:div>
    <w:div w:id="1197617342">
      <w:bodyDiv w:val="1"/>
      <w:marLeft w:val="0"/>
      <w:marRight w:val="0"/>
      <w:marTop w:val="0"/>
      <w:marBottom w:val="0"/>
      <w:divBdr>
        <w:top w:val="none" w:sz="0" w:space="0" w:color="auto"/>
        <w:left w:val="none" w:sz="0" w:space="0" w:color="auto"/>
        <w:bottom w:val="none" w:sz="0" w:space="0" w:color="auto"/>
        <w:right w:val="none" w:sz="0" w:space="0" w:color="auto"/>
      </w:divBdr>
      <w:divsChild>
        <w:div w:id="42102681">
          <w:marLeft w:val="640"/>
          <w:marRight w:val="0"/>
          <w:marTop w:val="0"/>
          <w:marBottom w:val="0"/>
          <w:divBdr>
            <w:top w:val="none" w:sz="0" w:space="0" w:color="auto"/>
            <w:left w:val="none" w:sz="0" w:space="0" w:color="auto"/>
            <w:bottom w:val="none" w:sz="0" w:space="0" w:color="auto"/>
            <w:right w:val="none" w:sz="0" w:space="0" w:color="auto"/>
          </w:divBdr>
        </w:div>
        <w:div w:id="100608006">
          <w:marLeft w:val="640"/>
          <w:marRight w:val="0"/>
          <w:marTop w:val="0"/>
          <w:marBottom w:val="0"/>
          <w:divBdr>
            <w:top w:val="none" w:sz="0" w:space="0" w:color="auto"/>
            <w:left w:val="none" w:sz="0" w:space="0" w:color="auto"/>
            <w:bottom w:val="none" w:sz="0" w:space="0" w:color="auto"/>
            <w:right w:val="none" w:sz="0" w:space="0" w:color="auto"/>
          </w:divBdr>
        </w:div>
        <w:div w:id="156965012">
          <w:marLeft w:val="640"/>
          <w:marRight w:val="0"/>
          <w:marTop w:val="0"/>
          <w:marBottom w:val="0"/>
          <w:divBdr>
            <w:top w:val="none" w:sz="0" w:space="0" w:color="auto"/>
            <w:left w:val="none" w:sz="0" w:space="0" w:color="auto"/>
            <w:bottom w:val="none" w:sz="0" w:space="0" w:color="auto"/>
            <w:right w:val="none" w:sz="0" w:space="0" w:color="auto"/>
          </w:divBdr>
        </w:div>
        <w:div w:id="213397753">
          <w:marLeft w:val="640"/>
          <w:marRight w:val="0"/>
          <w:marTop w:val="0"/>
          <w:marBottom w:val="0"/>
          <w:divBdr>
            <w:top w:val="none" w:sz="0" w:space="0" w:color="auto"/>
            <w:left w:val="none" w:sz="0" w:space="0" w:color="auto"/>
            <w:bottom w:val="none" w:sz="0" w:space="0" w:color="auto"/>
            <w:right w:val="none" w:sz="0" w:space="0" w:color="auto"/>
          </w:divBdr>
        </w:div>
        <w:div w:id="268661570">
          <w:marLeft w:val="640"/>
          <w:marRight w:val="0"/>
          <w:marTop w:val="0"/>
          <w:marBottom w:val="0"/>
          <w:divBdr>
            <w:top w:val="none" w:sz="0" w:space="0" w:color="auto"/>
            <w:left w:val="none" w:sz="0" w:space="0" w:color="auto"/>
            <w:bottom w:val="none" w:sz="0" w:space="0" w:color="auto"/>
            <w:right w:val="none" w:sz="0" w:space="0" w:color="auto"/>
          </w:divBdr>
        </w:div>
        <w:div w:id="414208726">
          <w:marLeft w:val="640"/>
          <w:marRight w:val="0"/>
          <w:marTop w:val="0"/>
          <w:marBottom w:val="0"/>
          <w:divBdr>
            <w:top w:val="none" w:sz="0" w:space="0" w:color="auto"/>
            <w:left w:val="none" w:sz="0" w:space="0" w:color="auto"/>
            <w:bottom w:val="none" w:sz="0" w:space="0" w:color="auto"/>
            <w:right w:val="none" w:sz="0" w:space="0" w:color="auto"/>
          </w:divBdr>
        </w:div>
        <w:div w:id="447625184">
          <w:marLeft w:val="640"/>
          <w:marRight w:val="0"/>
          <w:marTop w:val="0"/>
          <w:marBottom w:val="0"/>
          <w:divBdr>
            <w:top w:val="none" w:sz="0" w:space="0" w:color="auto"/>
            <w:left w:val="none" w:sz="0" w:space="0" w:color="auto"/>
            <w:bottom w:val="none" w:sz="0" w:space="0" w:color="auto"/>
            <w:right w:val="none" w:sz="0" w:space="0" w:color="auto"/>
          </w:divBdr>
          <w:divsChild>
            <w:div w:id="74714208">
              <w:marLeft w:val="0"/>
              <w:marRight w:val="0"/>
              <w:marTop w:val="0"/>
              <w:marBottom w:val="0"/>
              <w:divBdr>
                <w:top w:val="none" w:sz="0" w:space="0" w:color="auto"/>
                <w:left w:val="none" w:sz="0" w:space="0" w:color="auto"/>
                <w:bottom w:val="none" w:sz="0" w:space="0" w:color="auto"/>
                <w:right w:val="none" w:sz="0" w:space="0" w:color="auto"/>
              </w:divBdr>
              <w:divsChild>
                <w:div w:id="14887253">
                  <w:marLeft w:val="640"/>
                  <w:marRight w:val="0"/>
                  <w:marTop w:val="0"/>
                  <w:marBottom w:val="0"/>
                  <w:divBdr>
                    <w:top w:val="none" w:sz="0" w:space="0" w:color="auto"/>
                    <w:left w:val="none" w:sz="0" w:space="0" w:color="auto"/>
                    <w:bottom w:val="none" w:sz="0" w:space="0" w:color="auto"/>
                    <w:right w:val="none" w:sz="0" w:space="0" w:color="auto"/>
                  </w:divBdr>
                </w:div>
                <w:div w:id="34235330">
                  <w:marLeft w:val="640"/>
                  <w:marRight w:val="0"/>
                  <w:marTop w:val="0"/>
                  <w:marBottom w:val="0"/>
                  <w:divBdr>
                    <w:top w:val="none" w:sz="0" w:space="0" w:color="auto"/>
                    <w:left w:val="none" w:sz="0" w:space="0" w:color="auto"/>
                    <w:bottom w:val="none" w:sz="0" w:space="0" w:color="auto"/>
                    <w:right w:val="none" w:sz="0" w:space="0" w:color="auto"/>
                  </w:divBdr>
                </w:div>
                <w:div w:id="118841263">
                  <w:marLeft w:val="640"/>
                  <w:marRight w:val="0"/>
                  <w:marTop w:val="0"/>
                  <w:marBottom w:val="0"/>
                  <w:divBdr>
                    <w:top w:val="none" w:sz="0" w:space="0" w:color="auto"/>
                    <w:left w:val="none" w:sz="0" w:space="0" w:color="auto"/>
                    <w:bottom w:val="none" w:sz="0" w:space="0" w:color="auto"/>
                    <w:right w:val="none" w:sz="0" w:space="0" w:color="auto"/>
                  </w:divBdr>
                </w:div>
                <w:div w:id="157306372">
                  <w:marLeft w:val="640"/>
                  <w:marRight w:val="0"/>
                  <w:marTop w:val="0"/>
                  <w:marBottom w:val="0"/>
                  <w:divBdr>
                    <w:top w:val="none" w:sz="0" w:space="0" w:color="auto"/>
                    <w:left w:val="none" w:sz="0" w:space="0" w:color="auto"/>
                    <w:bottom w:val="none" w:sz="0" w:space="0" w:color="auto"/>
                    <w:right w:val="none" w:sz="0" w:space="0" w:color="auto"/>
                  </w:divBdr>
                </w:div>
                <w:div w:id="266813227">
                  <w:marLeft w:val="640"/>
                  <w:marRight w:val="0"/>
                  <w:marTop w:val="0"/>
                  <w:marBottom w:val="0"/>
                  <w:divBdr>
                    <w:top w:val="none" w:sz="0" w:space="0" w:color="auto"/>
                    <w:left w:val="none" w:sz="0" w:space="0" w:color="auto"/>
                    <w:bottom w:val="none" w:sz="0" w:space="0" w:color="auto"/>
                    <w:right w:val="none" w:sz="0" w:space="0" w:color="auto"/>
                  </w:divBdr>
                </w:div>
                <w:div w:id="329601532">
                  <w:marLeft w:val="640"/>
                  <w:marRight w:val="0"/>
                  <w:marTop w:val="0"/>
                  <w:marBottom w:val="0"/>
                  <w:divBdr>
                    <w:top w:val="none" w:sz="0" w:space="0" w:color="auto"/>
                    <w:left w:val="none" w:sz="0" w:space="0" w:color="auto"/>
                    <w:bottom w:val="none" w:sz="0" w:space="0" w:color="auto"/>
                    <w:right w:val="none" w:sz="0" w:space="0" w:color="auto"/>
                  </w:divBdr>
                </w:div>
                <w:div w:id="407650083">
                  <w:marLeft w:val="640"/>
                  <w:marRight w:val="0"/>
                  <w:marTop w:val="0"/>
                  <w:marBottom w:val="0"/>
                  <w:divBdr>
                    <w:top w:val="none" w:sz="0" w:space="0" w:color="auto"/>
                    <w:left w:val="none" w:sz="0" w:space="0" w:color="auto"/>
                    <w:bottom w:val="none" w:sz="0" w:space="0" w:color="auto"/>
                    <w:right w:val="none" w:sz="0" w:space="0" w:color="auto"/>
                  </w:divBdr>
                </w:div>
                <w:div w:id="426539270">
                  <w:marLeft w:val="640"/>
                  <w:marRight w:val="0"/>
                  <w:marTop w:val="0"/>
                  <w:marBottom w:val="0"/>
                  <w:divBdr>
                    <w:top w:val="none" w:sz="0" w:space="0" w:color="auto"/>
                    <w:left w:val="none" w:sz="0" w:space="0" w:color="auto"/>
                    <w:bottom w:val="none" w:sz="0" w:space="0" w:color="auto"/>
                    <w:right w:val="none" w:sz="0" w:space="0" w:color="auto"/>
                  </w:divBdr>
                  <w:divsChild>
                    <w:div w:id="184370847">
                      <w:marLeft w:val="0"/>
                      <w:marRight w:val="0"/>
                      <w:marTop w:val="0"/>
                      <w:marBottom w:val="0"/>
                      <w:divBdr>
                        <w:top w:val="none" w:sz="0" w:space="0" w:color="auto"/>
                        <w:left w:val="none" w:sz="0" w:space="0" w:color="auto"/>
                        <w:bottom w:val="none" w:sz="0" w:space="0" w:color="auto"/>
                        <w:right w:val="none" w:sz="0" w:space="0" w:color="auto"/>
                      </w:divBdr>
                      <w:divsChild>
                        <w:div w:id="29258669">
                          <w:marLeft w:val="640"/>
                          <w:marRight w:val="0"/>
                          <w:marTop w:val="0"/>
                          <w:marBottom w:val="0"/>
                          <w:divBdr>
                            <w:top w:val="none" w:sz="0" w:space="0" w:color="auto"/>
                            <w:left w:val="none" w:sz="0" w:space="0" w:color="auto"/>
                            <w:bottom w:val="none" w:sz="0" w:space="0" w:color="auto"/>
                            <w:right w:val="none" w:sz="0" w:space="0" w:color="auto"/>
                          </w:divBdr>
                        </w:div>
                        <w:div w:id="59252024">
                          <w:marLeft w:val="640"/>
                          <w:marRight w:val="0"/>
                          <w:marTop w:val="0"/>
                          <w:marBottom w:val="0"/>
                          <w:divBdr>
                            <w:top w:val="none" w:sz="0" w:space="0" w:color="auto"/>
                            <w:left w:val="none" w:sz="0" w:space="0" w:color="auto"/>
                            <w:bottom w:val="none" w:sz="0" w:space="0" w:color="auto"/>
                            <w:right w:val="none" w:sz="0" w:space="0" w:color="auto"/>
                          </w:divBdr>
                        </w:div>
                        <w:div w:id="73741283">
                          <w:marLeft w:val="640"/>
                          <w:marRight w:val="0"/>
                          <w:marTop w:val="0"/>
                          <w:marBottom w:val="0"/>
                          <w:divBdr>
                            <w:top w:val="none" w:sz="0" w:space="0" w:color="auto"/>
                            <w:left w:val="none" w:sz="0" w:space="0" w:color="auto"/>
                            <w:bottom w:val="none" w:sz="0" w:space="0" w:color="auto"/>
                            <w:right w:val="none" w:sz="0" w:space="0" w:color="auto"/>
                          </w:divBdr>
                        </w:div>
                        <w:div w:id="119694801">
                          <w:marLeft w:val="640"/>
                          <w:marRight w:val="0"/>
                          <w:marTop w:val="0"/>
                          <w:marBottom w:val="0"/>
                          <w:divBdr>
                            <w:top w:val="none" w:sz="0" w:space="0" w:color="auto"/>
                            <w:left w:val="none" w:sz="0" w:space="0" w:color="auto"/>
                            <w:bottom w:val="none" w:sz="0" w:space="0" w:color="auto"/>
                            <w:right w:val="none" w:sz="0" w:space="0" w:color="auto"/>
                          </w:divBdr>
                        </w:div>
                        <w:div w:id="124470573">
                          <w:marLeft w:val="640"/>
                          <w:marRight w:val="0"/>
                          <w:marTop w:val="0"/>
                          <w:marBottom w:val="0"/>
                          <w:divBdr>
                            <w:top w:val="none" w:sz="0" w:space="0" w:color="auto"/>
                            <w:left w:val="none" w:sz="0" w:space="0" w:color="auto"/>
                            <w:bottom w:val="none" w:sz="0" w:space="0" w:color="auto"/>
                            <w:right w:val="none" w:sz="0" w:space="0" w:color="auto"/>
                          </w:divBdr>
                        </w:div>
                        <w:div w:id="187135465">
                          <w:marLeft w:val="640"/>
                          <w:marRight w:val="0"/>
                          <w:marTop w:val="0"/>
                          <w:marBottom w:val="0"/>
                          <w:divBdr>
                            <w:top w:val="none" w:sz="0" w:space="0" w:color="auto"/>
                            <w:left w:val="none" w:sz="0" w:space="0" w:color="auto"/>
                            <w:bottom w:val="none" w:sz="0" w:space="0" w:color="auto"/>
                            <w:right w:val="none" w:sz="0" w:space="0" w:color="auto"/>
                          </w:divBdr>
                        </w:div>
                        <w:div w:id="201209092">
                          <w:marLeft w:val="640"/>
                          <w:marRight w:val="0"/>
                          <w:marTop w:val="0"/>
                          <w:marBottom w:val="0"/>
                          <w:divBdr>
                            <w:top w:val="none" w:sz="0" w:space="0" w:color="auto"/>
                            <w:left w:val="none" w:sz="0" w:space="0" w:color="auto"/>
                            <w:bottom w:val="none" w:sz="0" w:space="0" w:color="auto"/>
                            <w:right w:val="none" w:sz="0" w:space="0" w:color="auto"/>
                          </w:divBdr>
                        </w:div>
                        <w:div w:id="202982340">
                          <w:marLeft w:val="640"/>
                          <w:marRight w:val="0"/>
                          <w:marTop w:val="0"/>
                          <w:marBottom w:val="0"/>
                          <w:divBdr>
                            <w:top w:val="none" w:sz="0" w:space="0" w:color="auto"/>
                            <w:left w:val="none" w:sz="0" w:space="0" w:color="auto"/>
                            <w:bottom w:val="none" w:sz="0" w:space="0" w:color="auto"/>
                            <w:right w:val="none" w:sz="0" w:space="0" w:color="auto"/>
                          </w:divBdr>
                        </w:div>
                        <w:div w:id="281307648">
                          <w:marLeft w:val="640"/>
                          <w:marRight w:val="0"/>
                          <w:marTop w:val="0"/>
                          <w:marBottom w:val="0"/>
                          <w:divBdr>
                            <w:top w:val="none" w:sz="0" w:space="0" w:color="auto"/>
                            <w:left w:val="none" w:sz="0" w:space="0" w:color="auto"/>
                            <w:bottom w:val="none" w:sz="0" w:space="0" w:color="auto"/>
                            <w:right w:val="none" w:sz="0" w:space="0" w:color="auto"/>
                          </w:divBdr>
                        </w:div>
                        <w:div w:id="281572347">
                          <w:marLeft w:val="640"/>
                          <w:marRight w:val="0"/>
                          <w:marTop w:val="0"/>
                          <w:marBottom w:val="0"/>
                          <w:divBdr>
                            <w:top w:val="none" w:sz="0" w:space="0" w:color="auto"/>
                            <w:left w:val="none" w:sz="0" w:space="0" w:color="auto"/>
                            <w:bottom w:val="none" w:sz="0" w:space="0" w:color="auto"/>
                            <w:right w:val="none" w:sz="0" w:space="0" w:color="auto"/>
                          </w:divBdr>
                        </w:div>
                        <w:div w:id="326904181">
                          <w:marLeft w:val="640"/>
                          <w:marRight w:val="0"/>
                          <w:marTop w:val="0"/>
                          <w:marBottom w:val="0"/>
                          <w:divBdr>
                            <w:top w:val="none" w:sz="0" w:space="0" w:color="auto"/>
                            <w:left w:val="none" w:sz="0" w:space="0" w:color="auto"/>
                            <w:bottom w:val="none" w:sz="0" w:space="0" w:color="auto"/>
                            <w:right w:val="none" w:sz="0" w:space="0" w:color="auto"/>
                          </w:divBdr>
                        </w:div>
                        <w:div w:id="350112379">
                          <w:marLeft w:val="640"/>
                          <w:marRight w:val="0"/>
                          <w:marTop w:val="0"/>
                          <w:marBottom w:val="0"/>
                          <w:divBdr>
                            <w:top w:val="none" w:sz="0" w:space="0" w:color="auto"/>
                            <w:left w:val="none" w:sz="0" w:space="0" w:color="auto"/>
                            <w:bottom w:val="none" w:sz="0" w:space="0" w:color="auto"/>
                            <w:right w:val="none" w:sz="0" w:space="0" w:color="auto"/>
                          </w:divBdr>
                        </w:div>
                        <w:div w:id="383137118">
                          <w:marLeft w:val="640"/>
                          <w:marRight w:val="0"/>
                          <w:marTop w:val="0"/>
                          <w:marBottom w:val="0"/>
                          <w:divBdr>
                            <w:top w:val="none" w:sz="0" w:space="0" w:color="auto"/>
                            <w:left w:val="none" w:sz="0" w:space="0" w:color="auto"/>
                            <w:bottom w:val="none" w:sz="0" w:space="0" w:color="auto"/>
                            <w:right w:val="none" w:sz="0" w:space="0" w:color="auto"/>
                          </w:divBdr>
                        </w:div>
                        <w:div w:id="473764279">
                          <w:marLeft w:val="640"/>
                          <w:marRight w:val="0"/>
                          <w:marTop w:val="0"/>
                          <w:marBottom w:val="0"/>
                          <w:divBdr>
                            <w:top w:val="none" w:sz="0" w:space="0" w:color="auto"/>
                            <w:left w:val="none" w:sz="0" w:space="0" w:color="auto"/>
                            <w:bottom w:val="none" w:sz="0" w:space="0" w:color="auto"/>
                            <w:right w:val="none" w:sz="0" w:space="0" w:color="auto"/>
                          </w:divBdr>
                        </w:div>
                        <w:div w:id="515190571">
                          <w:marLeft w:val="640"/>
                          <w:marRight w:val="0"/>
                          <w:marTop w:val="0"/>
                          <w:marBottom w:val="0"/>
                          <w:divBdr>
                            <w:top w:val="none" w:sz="0" w:space="0" w:color="auto"/>
                            <w:left w:val="none" w:sz="0" w:space="0" w:color="auto"/>
                            <w:bottom w:val="none" w:sz="0" w:space="0" w:color="auto"/>
                            <w:right w:val="none" w:sz="0" w:space="0" w:color="auto"/>
                          </w:divBdr>
                        </w:div>
                        <w:div w:id="810246138">
                          <w:marLeft w:val="640"/>
                          <w:marRight w:val="0"/>
                          <w:marTop w:val="0"/>
                          <w:marBottom w:val="0"/>
                          <w:divBdr>
                            <w:top w:val="none" w:sz="0" w:space="0" w:color="auto"/>
                            <w:left w:val="none" w:sz="0" w:space="0" w:color="auto"/>
                            <w:bottom w:val="none" w:sz="0" w:space="0" w:color="auto"/>
                            <w:right w:val="none" w:sz="0" w:space="0" w:color="auto"/>
                          </w:divBdr>
                        </w:div>
                        <w:div w:id="819348962">
                          <w:marLeft w:val="640"/>
                          <w:marRight w:val="0"/>
                          <w:marTop w:val="0"/>
                          <w:marBottom w:val="0"/>
                          <w:divBdr>
                            <w:top w:val="none" w:sz="0" w:space="0" w:color="auto"/>
                            <w:left w:val="none" w:sz="0" w:space="0" w:color="auto"/>
                            <w:bottom w:val="none" w:sz="0" w:space="0" w:color="auto"/>
                            <w:right w:val="none" w:sz="0" w:space="0" w:color="auto"/>
                          </w:divBdr>
                        </w:div>
                        <w:div w:id="875972836">
                          <w:marLeft w:val="640"/>
                          <w:marRight w:val="0"/>
                          <w:marTop w:val="0"/>
                          <w:marBottom w:val="0"/>
                          <w:divBdr>
                            <w:top w:val="none" w:sz="0" w:space="0" w:color="auto"/>
                            <w:left w:val="none" w:sz="0" w:space="0" w:color="auto"/>
                            <w:bottom w:val="none" w:sz="0" w:space="0" w:color="auto"/>
                            <w:right w:val="none" w:sz="0" w:space="0" w:color="auto"/>
                          </w:divBdr>
                        </w:div>
                        <w:div w:id="923537444">
                          <w:marLeft w:val="640"/>
                          <w:marRight w:val="0"/>
                          <w:marTop w:val="0"/>
                          <w:marBottom w:val="0"/>
                          <w:divBdr>
                            <w:top w:val="none" w:sz="0" w:space="0" w:color="auto"/>
                            <w:left w:val="none" w:sz="0" w:space="0" w:color="auto"/>
                            <w:bottom w:val="none" w:sz="0" w:space="0" w:color="auto"/>
                            <w:right w:val="none" w:sz="0" w:space="0" w:color="auto"/>
                          </w:divBdr>
                        </w:div>
                        <w:div w:id="945187741">
                          <w:marLeft w:val="640"/>
                          <w:marRight w:val="0"/>
                          <w:marTop w:val="0"/>
                          <w:marBottom w:val="0"/>
                          <w:divBdr>
                            <w:top w:val="none" w:sz="0" w:space="0" w:color="auto"/>
                            <w:left w:val="none" w:sz="0" w:space="0" w:color="auto"/>
                            <w:bottom w:val="none" w:sz="0" w:space="0" w:color="auto"/>
                            <w:right w:val="none" w:sz="0" w:space="0" w:color="auto"/>
                          </w:divBdr>
                        </w:div>
                        <w:div w:id="1178613390">
                          <w:marLeft w:val="640"/>
                          <w:marRight w:val="0"/>
                          <w:marTop w:val="0"/>
                          <w:marBottom w:val="0"/>
                          <w:divBdr>
                            <w:top w:val="none" w:sz="0" w:space="0" w:color="auto"/>
                            <w:left w:val="none" w:sz="0" w:space="0" w:color="auto"/>
                            <w:bottom w:val="none" w:sz="0" w:space="0" w:color="auto"/>
                            <w:right w:val="none" w:sz="0" w:space="0" w:color="auto"/>
                          </w:divBdr>
                        </w:div>
                        <w:div w:id="1277715456">
                          <w:marLeft w:val="640"/>
                          <w:marRight w:val="0"/>
                          <w:marTop w:val="0"/>
                          <w:marBottom w:val="0"/>
                          <w:divBdr>
                            <w:top w:val="none" w:sz="0" w:space="0" w:color="auto"/>
                            <w:left w:val="none" w:sz="0" w:space="0" w:color="auto"/>
                            <w:bottom w:val="none" w:sz="0" w:space="0" w:color="auto"/>
                            <w:right w:val="none" w:sz="0" w:space="0" w:color="auto"/>
                          </w:divBdr>
                        </w:div>
                        <w:div w:id="1421096089">
                          <w:marLeft w:val="640"/>
                          <w:marRight w:val="0"/>
                          <w:marTop w:val="0"/>
                          <w:marBottom w:val="0"/>
                          <w:divBdr>
                            <w:top w:val="none" w:sz="0" w:space="0" w:color="auto"/>
                            <w:left w:val="none" w:sz="0" w:space="0" w:color="auto"/>
                            <w:bottom w:val="none" w:sz="0" w:space="0" w:color="auto"/>
                            <w:right w:val="none" w:sz="0" w:space="0" w:color="auto"/>
                          </w:divBdr>
                        </w:div>
                        <w:div w:id="1429306566">
                          <w:marLeft w:val="640"/>
                          <w:marRight w:val="0"/>
                          <w:marTop w:val="0"/>
                          <w:marBottom w:val="0"/>
                          <w:divBdr>
                            <w:top w:val="none" w:sz="0" w:space="0" w:color="auto"/>
                            <w:left w:val="none" w:sz="0" w:space="0" w:color="auto"/>
                            <w:bottom w:val="none" w:sz="0" w:space="0" w:color="auto"/>
                            <w:right w:val="none" w:sz="0" w:space="0" w:color="auto"/>
                          </w:divBdr>
                        </w:div>
                        <w:div w:id="1494104957">
                          <w:marLeft w:val="640"/>
                          <w:marRight w:val="0"/>
                          <w:marTop w:val="0"/>
                          <w:marBottom w:val="0"/>
                          <w:divBdr>
                            <w:top w:val="none" w:sz="0" w:space="0" w:color="auto"/>
                            <w:left w:val="none" w:sz="0" w:space="0" w:color="auto"/>
                            <w:bottom w:val="none" w:sz="0" w:space="0" w:color="auto"/>
                            <w:right w:val="none" w:sz="0" w:space="0" w:color="auto"/>
                          </w:divBdr>
                        </w:div>
                        <w:div w:id="1694770137">
                          <w:marLeft w:val="640"/>
                          <w:marRight w:val="0"/>
                          <w:marTop w:val="0"/>
                          <w:marBottom w:val="0"/>
                          <w:divBdr>
                            <w:top w:val="none" w:sz="0" w:space="0" w:color="auto"/>
                            <w:left w:val="none" w:sz="0" w:space="0" w:color="auto"/>
                            <w:bottom w:val="none" w:sz="0" w:space="0" w:color="auto"/>
                            <w:right w:val="none" w:sz="0" w:space="0" w:color="auto"/>
                          </w:divBdr>
                        </w:div>
                        <w:div w:id="1731537570">
                          <w:marLeft w:val="640"/>
                          <w:marRight w:val="0"/>
                          <w:marTop w:val="0"/>
                          <w:marBottom w:val="0"/>
                          <w:divBdr>
                            <w:top w:val="none" w:sz="0" w:space="0" w:color="auto"/>
                            <w:left w:val="none" w:sz="0" w:space="0" w:color="auto"/>
                            <w:bottom w:val="none" w:sz="0" w:space="0" w:color="auto"/>
                            <w:right w:val="none" w:sz="0" w:space="0" w:color="auto"/>
                          </w:divBdr>
                        </w:div>
                        <w:div w:id="1769233649">
                          <w:marLeft w:val="640"/>
                          <w:marRight w:val="0"/>
                          <w:marTop w:val="0"/>
                          <w:marBottom w:val="0"/>
                          <w:divBdr>
                            <w:top w:val="none" w:sz="0" w:space="0" w:color="auto"/>
                            <w:left w:val="none" w:sz="0" w:space="0" w:color="auto"/>
                            <w:bottom w:val="none" w:sz="0" w:space="0" w:color="auto"/>
                            <w:right w:val="none" w:sz="0" w:space="0" w:color="auto"/>
                          </w:divBdr>
                        </w:div>
                        <w:div w:id="1826432690">
                          <w:marLeft w:val="640"/>
                          <w:marRight w:val="0"/>
                          <w:marTop w:val="0"/>
                          <w:marBottom w:val="0"/>
                          <w:divBdr>
                            <w:top w:val="none" w:sz="0" w:space="0" w:color="auto"/>
                            <w:left w:val="none" w:sz="0" w:space="0" w:color="auto"/>
                            <w:bottom w:val="none" w:sz="0" w:space="0" w:color="auto"/>
                            <w:right w:val="none" w:sz="0" w:space="0" w:color="auto"/>
                          </w:divBdr>
                        </w:div>
                        <w:div w:id="1908569994">
                          <w:marLeft w:val="640"/>
                          <w:marRight w:val="0"/>
                          <w:marTop w:val="0"/>
                          <w:marBottom w:val="0"/>
                          <w:divBdr>
                            <w:top w:val="none" w:sz="0" w:space="0" w:color="auto"/>
                            <w:left w:val="none" w:sz="0" w:space="0" w:color="auto"/>
                            <w:bottom w:val="none" w:sz="0" w:space="0" w:color="auto"/>
                            <w:right w:val="none" w:sz="0" w:space="0" w:color="auto"/>
                          </w:divBdr>
                        </w:div>
                        <w:div w:id="1944485280">
                          <w:marLeft w:val="640"/>
                          <w:marRight w:val="0"/>
                          <w:marTop w:val="0"/>
                          <w:marBottom w:val="0"/>
                          <w:divBdr>
                            <w:top w:val="none" w:sz="0" w:space="0" w:color="auto"/>
                            <w:left w:val="none" w:sz="0" w:space="0" w:color="auto"/>
                            <w:bottom w:val="none" w:sz="0" w:space="0" w:color="auto"/>
                            <w:right w:val="none" w:sz="0" w:space="0" w:color="auto"/>
                          </w:divBdr>
                        </w:div>
                        <w:div w:id="2057309700">
                          <w:marLeft w:val="640"/>
                          <w:marRight w:val="0"/>
                          <w:marTop w:val="0"/>
                          <w:marBottom w:val="0"/>
                          <w:divBdr>
                            <w:top w:val="none" w:sz="0" w:space="0" w:color="auto"/>
                            <w:left w:val="none" w:sz="0" w:space="0" w:color="auto"/>
                            <w:bottom w:val="none" w:sz="0" w:space="0" w:color="auto"/>
                            <w:right w:val="none" w:sz="0" w:space="0" w:color="auto"/>
                          </w:divBdr>
                        </w:div>
                        <w:div w:id="2083525370">
                          <w:marLeft w:val="640"/>
                          <w:marRight w:val="0"/>
                          <w:marTop w:val="0"/>
                          <w:marBottom w:val="0"/>
                          <w:divBdr>
                            <w:top w:val="none" w:sz="0" w:space="0" w:color="auto"/>
                            <w:left w:val="none" w:sz="0" w:space="0" w:color="auto"/>
                            <w:bottom w:val="none" w:sz="0" w:space="0" w:color="auto"/>
                            <w:right w:val="none" w:sz="0" w:space="0" w:color="auto"/>
                          </w:divBdr>
                        </w:div>
                        <w:div w:id="2096316533">
                          <w:marLeft w:val="640"/>
                          <w:marRight w:val="0"/>
                          <w:marTop w:val="0"/>
                          <w:marBottom w:val="0"/>
                          <w:divBdr>
                            <w:top w:val="none" w:sz="0" w:space="0" w:color="auto"/>
                            <w:left w:val="none" w:sz="0" w:space="0" w:color="auto"/>
                            <w:bottom w:val="none" w:sz="0" w:space="0" w:color="auto"/>
                            <w:right w:val="none" w:sz="0" w:space="0" w:color="auto"/>
                          </w:divBdr>
                        </w:div>
                      </w:divsChild>
                    </w:div>
                    <w:div w:id="1124039056">
                      <w:marLeft w:val="0"/>
                      <w:marRight w:val="0"/>
                      <w:marTop w:val="0"/>
                      <w:marBottom w:val="0"/>
                      <w:divBdr>
                        <w:top w:val="none" w:sz="0" w:space="0" w:color="auto"/>
                        <w:left w:val="none" w:sz="0" w:space="0" w:color="auto"/>
                        <w:bottom w:val="none" w:sz="0" w:space="0" w:color="auto"/>
                        <w:right w:val="none" w:sz="0" w:space="0" w:color="auto"/>
                      </w:divBdr>
                      <w:divsChild>
                        <w:div w:id="8679373">
                          <w:marLeft w:val="640"/>
                          <w:marRight w:val="0"/>
                          <w:marTop w:val="0"/>
                          <w:marBottom w:val="0"/>
                          <w:divBdr>
                            <w:top w:val="none" w:sz="0" w:space="0" w:color="auto"/>
                            <w:left w:val="none" w:sz="0" w:space="0" w:color="auto"/>
                            <w:bottom w:val="none" w:sz="0" w:space="0" w:color="auto"/>
                            <w:right w:val="none" w:sz="0" w:space="0" w:color="auto"/>
                          </w:divBdr>
                        </w:div>
                        <w:div w:id="78910535">
                          <w:marLeft w:val="640"/>
                          <w:marRight w:val="0"/>
                          <w:marTop w:val="0"/>
                          <w:marBottom w:val="0"/>
                          <w:divBdr>
                            <w:top w:val="none" w:sz="0" w:space="0" w:color="auto"/>
                            <w:left w:val="none" w:sz="0" w:space="0" w:color="auto"/>
                            <w:bottom w:val="none" w:sz="0" w:space="0" w:color="auto"/>
                            <w:right w:val="none" w:sz="0" w:space="0" w:color="auto"/>
                          </w:divBdr>
                        </w:div>
                        <w:div w:id="106125024">
                          <w:marLeft w:val="640"/>
                          <w:marRight w:val="0"/>
                          <w:marTop w:val="0"/>
                          <w:marBottom w:val="0"/>
                          <w:divBdr>
                            <w:top w:val="none" w:sz="0" w:space="0" w:color="auto"/>
                            <w:left w:val="none" w:sz="0" w:space="0" w:color="auto"/>
                            <w:bottom w:val="none" w:sz="0" w:space="0" w:color="auto"/>
                            <w:right w:val="none" w:sz="0" w:space="0" w:color="auto"/>
                          </w:divBdr>
                        </w:div>
                        <w:div w:id="135222793">
                          <w:marLeft w:val="640"/>
                          <w:marRight w:val="0"/>
                          <w:marTop w:val="0"/>
                          <w:marBottom w:val="0"/>
                          <w:divBdr>
                            <w:top w:val="none" w:sz="0" w:space="0" w:color="auto"/>
                            <w:left w:val="none" w:sz="0" w:space="0" w:color="auto"/>
                            <w:bottom w:val="none" w:sz="0" w:space="0" w:color="auto"/>
                            <w:right w:val="none" w:sz="0" w:space="0" w:color="auto"/>
                          </w:divBdr>
                        </w:div>
                        <w:div w:id="222452521">
                          <w:marLeft w:val="640"/>
                          <w:marRight w:val="0"/>
                          <w:marTop w:val="0"/>
                          <w:marBottom w:val="0"/>
                          <w:divBdr>
                            <w:top w:val="none" w:sz="0" w:space="0" w:color="auto"/>
                            <w:left w:val="none" w:sz="0" w:space="0" w:color="auto"/>
                            <w:bottom w:val="none" w:sz="0" w:space="0" w:color="auto"/>
                            <w:right w:val="none" w:sz="0" w:space="0" w:color="auto"/>
                          </w:divBdr>
                        </w:div>
                        <w:div w:id="240024409">
                          <w:marLeft w:val="640"/>
                          <w:marRight w:val="0"/>
                          <w:marTop w:val="0"/>
                          <w:marBottom w:val="0"/>
                          <w:divBdr>
                            <w:top w:val="none" w:sz="0" w:space="0" w:color="auto"/>
                            <w:left w:val="none" w:sz="0" w:space="0" w:color="auto"/>
                            <w:bottom w:val="none" w:sz="0" w:space="0" w:color="auto"/>
                            <w:right w:val="none" w:sz="0" w:space="0" w:color="auto"/>
                          </w:divBdr>
                        </w:div>
                        <w:div w:id="317811227">
                          <w:marLeft w:val="640"/>
                          <w:marRight w:val="0"/>
                          <w:marTop w:val="0"/>
                          <w:marBottom w:val="0"/>
                          <w:divBdr>
                            <w:top w:val="none" w:sz="0" w:space="0" w:color="auto"/>
                            <w:left w:val="none" w:sz="0" w:space="0" w:color="auto"/>
                            <w:bottom w:val="none" w:sz="0" w:space="0" w:color="auto"/>
                            <w:right w:val="none" w:sz="0" w:space="0" w:color="auto"/>
                          </w:divBdr>
                        </w:div>
                        <w:div w:id="487480113">
                          <w:marLeft w:val="640"/>
                          <w:marRight w:val="0"/>
                          <w:marTop w:val="0"/>
                          <w:marBottom w:val="0"/>
                          <w:divBdr>
                            <w:top w:val="none" w:sz="0" w:space="0" w:color="auto"/>
                            <w:left w:val="none" w:sz="0" w:space="0" w:color="auto"/>
                            <w:bottom w:val="none" w:sz="0" w:space="0" w:color="auto"/>
                            <w:right w:val="none" w:sz="0" w:space="0" w:color="auto"/>
                          </w:divBdr>
                        </w:div>
                        <w:div w:id="603341775">
                          <w:marLeft w:val="640"/>
                          <w:marRight w:val="0"/>
                          <w:marTop w:val="0"/>
                          <w:marBottom w:val="0"/>
                          <w:divBdr>
                            <w:top w:val="none" w:sz="0" w:space="0" w:color="auto"/>
                            <w:left w:val="none" w:sz="0" w:space="0" w:color="auto"/>
                            <w:bottom w:val="none" w:sz="0" w:space="0" w:color="auto"/>
                            <w:right w:val="none" w:sz="0" w:space="0" w:color="auto"/>
                          </w:divBdr>
                        </w:div>
                        <w:div w:id="607200055">
                          <w:marLeft w:val="640"/>
                          <w:marRight w:val="0"/>
                          <w:marTop w:val="0"/>
                          <w:marBottom w:val="0"/>
                          <w:divBdr>
                            <w:top w:val="none" w:sz="0" w:space="0" w:color="auto"/>
                            <w:left w:val="none" w:sz="0" w:space="0" w:color="auto"/>
                            <w:bottom w:val="none" w:sz="0" w:space="0" w:color="auto"/>
                            <w:right w:val="none" w:sz="0" w:space="0" w:color="auto"/>
                          </w:divBdr>
                        </w:div>
                        <w:div w:id="667975131">
                          <w:marLeft w:val="640"/>
                          <w:marRight w:val="0"/>
                          <w:marTop w:val="0"/>
                          <w:marBottom w:val="0"/>
                          <w:divBdr>
                            <w:top w:val="none" w:sz="0" w:space="0" w:color="auto"/>
                            <w:left w:val="none" w:sz="0" w:space="0" w:color="auto"/>
                            <w:bottom w:val="none" w:sz="0" w:space="0" w:color="auto"/>
                            <w:right w:val="none" w:sz="0" w:space="0" w:color="auto"/>
                          </w:divBdr>
                        </w:div>
                        <w:div w:id="716128068">
                          <w:marLeft w:val="640"/>
                          <w:marRight w:val="0"/>
                          <w:marTop w:val="0"/>
                          <w:marBottom w:val="0"/>
                          <w:divBdr>
                            <w:top w:val="none" w:sz="0" w:space="0" w:color="auto"/>
                            <w:left w:val="none" w:sz="0" w:space="0" w:color="auto"/>
                            <w:bottom w:val="none" w:sz="0" w:space="0" w:color="auto"/>
                            <w:right w:val="none" w:sz="0" w:space="0" w:color="auto"/>
                          </w:divBdr>
                        </w:div>
                        <w:div w:id="756638683">
                          <w:marLeft w:val="640"/>
                          <w:marRight w:val="0"/>
                          <w:marTop w:val="0"/>
                          <w:marBottom w:val="0"/>
                          <w:divBdr>
                            <w:top w:val="none" w:sz="0" w:space="0" w:color="auto"/>
                            <w:left w:val="none" w:sz="0" w:space="0" w:color="auto"/>
                            <w:bottom w:val="none" w:sz="0" w:space="0" w:color="auto"/>
                            <w:right w:val="none" w:sz="0" w:space="0" w:color="auto"/>
                          </w:divBdr>
                        </w:div>
                        <w:div w:id="793526862">
                          <w:marLeft w:val="640"/>
                          <w:marRight w:val="0"/>
                          <w:marTop w:val="0"/>
                          <w:marBottom w:val="0"/>
                          <w:divBdr>
                            <w:top w:val="none" w:sz="0" w:space="0" w:color="auto"/>
                            <w:left w:val="none" w:sz="0" w:space="0" w:color="auto"/>
                            <w:bottom w:val="none" w:sz="0" w:space="0" w:color="auto"/>
                            <w:right w:val="none" w:sz="0" w:space="0" w:color="auto"/>
                          </w:divBdr>
                          <w:divsChild>
                            <w:div w:id="522399131">
                              <w:marLeft w:val="0"/>
                              <w:marRight w:val="0"/>
                              <w:marTop w:val="0"/>
                              <w:marBottom w:val="0"/>
                              <w:divBdr>
                                <w:top w:val="none" w:sz="0" w:space="0" w:color="auto"/>
                                <w:left w:val="none" w:sz="0" w:space="0" w:color="auto"/>
                                <w:bottom w:val="none" w:sz="0" w:space="0" w:color="auto"/>
                                <w:right w:val="none" w:sz="0" w:space="0" w:color="auto"/>
                              </w:divBdr>
                              <w:divsChild>
                                <w:div w:id="211037096">
                                  <w:marLeft w:val="640"/>
                                  <w:marRight w:val="0"/>
                                  <w:marTop w:val="0"/>
                                  <w:marBottom w:val="0"/>
                                  <w:divBdr>
                                    <w:top w:val="none" w:sz="0" w:space="0" w:color="auto"/>
                                    <w:left w:val="none" w:sz="0" w:space="0" w:color="auto"/>
                                    <w:bottom w:val="none" w:sz="0" w:space="0" w:color="auto"/>
                                    <w:right w:val="none" w:sz="0" w:space="0" w:color="auto"/>
                                  </w:divBdr>
                                </w:div>
                                <w:div w:id="385489578">
                                  <w:marLeft w:val="640"/>
                                  <w:marRight w:val="0"/>
                                  <w:marTop w:val="0"/>
                                  <w:marBottom w:val="0"/>
                                  <w:divBdr>
                                    <w:top w:val="none" w:sz="0" w:space="0" w:color="auto"/>
                                    <w:left w:val="none" w:sz="0" w:space="0" w:color="auto"/>
                                    <w:bottom w:val="none" w:sz="0" w:space="0" w:color="auto"/>
                                    <w:right w:val="none" w:sz="0" w:space="0" w:color="auto"/>
                                  </w:divBdr>
                                </w:div>
                                <w:div w:id="446507158">
                                  <w:marLeft w:val="640"/>
                                  <w:marRight w:val="0"/>
                                  <w:marTop w:val="0"/>
                                  <w:marBottom w:val="0"/>
                                  <w:divBdr>
                                    <w:top w:val="none" w:sz="0" w:space="0" w:color="auto"/>
                                    <w:left w:val="none" w:sz="0" w:space="0" w:color="auto"/>
                                    <w:bottom w:val="none" w:sz="0" w:space="0" w:color="auto"/>
                                    <w:right w:val="none" w:sz="0" w:space="0" w:color="auto"/>
                                  </w:divBdr>
                                </w:div>
                                <w:div w:id="467749559">
                                  <w:marLeft w:val="640"/>
                                  <w:marRight w:val="0"/>
                                  <w:marTop w:val="0"/>
                                  <w:marBottom w:val="0"/>
                                  <w:divBdr>
                                    <w:top w:val="none" w:sz="0" w:space="0" w:color="auto"/>
                                    <w:left w:val="none" w:sz="0" w:space="0" w:color="auto"/>
                                    <w:bottom w:val="none" w:sz="0" w:space="0" w:color="auto"/>
                                    <w:right w:val="none" w:sz="0" w:space="0" w:color="auto"/>
                                  </w:divBdr>
                                </w:div>
                                <w:div w:id="470094687">
                                  <w:marLeft w:val="640"/>
                                  <w:marRight w:val="0"/>
                                  <w:marTop w:val="0"/>
                                  <w:marBottom w:val="0"/>
                                  <w:divBdr>
                                    <w:top w:val="none" w:sz="0" w:space="0" w:color="auto"/>
                                    <w:left w:val="none" w:sz="0" w:space="0" w:color="auto"/>
                                    <w:bottom w:val="none" w:sz="0" w:space="0" w:color="auto"/>
                                    <w:right w:val="none" w:sz="0" w:space="0" w:color="auto"/>
                                  </w:divBdr>
                                </w:div>
                                <w:div w:id="595214433">
                                  <w:marLeft w:val="640"/>
                                  <w:marRight w:val="0"/>
                                  <w:marTop w:val="0"/>
                                  <w:marBottom w:val="0"/>
                                  <w:divBdr>
                                    <w:top w:val="none" w:sz="0" w:space="0" w:color="auto"/>
                                    <w:left w:val="none" w:sz="0" w:space="0" w:color="auto"/>
                                    <w:bottom w:val="none" w:sz="0" w:space="0" w:color="auto"/>
                                    <w:right w:val="none" w:sz="0" w:space="0" w:color="auto"/>
                                  </w:divBdr>
                                </w:div>
                                <w:div w:id="611715780">
                                  <w:marLeft w:val="640"/>
                                  <w:marRight w:val="0"/>
                                  <w:marTop w:val="0"/>
                                  <w:marBottom w:val="0"/>
                                  <w:divBdr>
                                    <w:top w:val="none" w:sz="0" w:space="0" w:color="auto"/>
                                    <w:left w:val="none" w:sz="0" w:space="0" w:color="auto"/>
                                    <w:bottom w:val="none" w:sz="0" w:space="0" w:color="auto"/>
                                    <w:right w:val="none" w:sz="0" w:space="0" w:color="auto"/>
                                  </w:divBdr>
                                </w:div>
                                <w:div w:id="627399549">
                                  <w:marLeft w:val="640"/>
                                  <w:marRight w:val="0"/>
                                  <w:marTop w:val="0"/>
                                  <w:marBottom w:val="0"/>
                                  <w:divBdr>
                                    <w:top w:val="none" w:sz="0" w:space="0" w:color="auto"/>
                                    <w:left w:val="none" w:sz="0" w:space="0" w:color="auto"/>
                                    <w:bottom w:val="none" w:sz="0" w:space="0" w:color="auto"/>
                                    <w:right w:val="none" w:sz="0" w:space="0" w:color="auto"/>
                                  </w:divBdr>
                                </w:div>
                                <w:div w:id="645938041">
                                  <w:marLeft w:val="640"/>
                                  <w:marRight w:val="0"/>
                                  <w:marTop w:val="0"/>
                                  <w:marBottom w:val="0"/>
                                  <w:divBdr>
                                    <w:top w:val="none" w:sz="0" w:space="0" w:color="auto"/>
                                    <w:left w:val="none" w:sz="0" w:space="0" w:color="auto"/>
                                    <w:bottom w:val="none" w:sz="0" w:space="0" w:color="auto"/>
                                    <w:right w:val="none" w:sz="0" w:space="0" w:color="auto"/>
                                  </w:divBdr>
                                </w:div>
                                <w:div w:id="681005858">
                                  <w:marLeft w:val="640"/>
                                  <w:marRight w:val="0"/>
                                  <w:marTop w:val="0"/>
                                  <w:marBottom w:val="0"/>
                                  <w:divBdr>
                                    <w:top w:val="none" w:sz="0" w:space="0" w:color="auto"/>
                                    <w:left w:val="none" w:sz="0" w:space="0" w:color="auto"/>
                                    <w:bottom w:val="none" w:sz="0" w:space="0" w:color="auto"/>
                                    <w:right w:val="none" w:sz="0" w:space="0" w:color="auto"/>
                                  </w:divBdr>
                                </w:div>
                                <w:div w:id="710810795">
                                  <w:marLeft w:val="640"/>
                                  <w:marRight w:val="0"/>
                                  <w:marTop w:val="0"/>
                                  <w:marBottom w:val="0"/>
                                  <w:divBdr>
                                    <w:top w:val="none" w:sz="0" w:space="0" w:color="auto"/>
                                    <w:left w:val="none" w:sz="0" w:space="0" w:color="auto"/>
                                    <w:bottom w:val="none" w:sz="0" w:space="0" w:color="auto"/>
                                    <w:right w:val="none" w:sz="0" w:space="0" w:color="auto"/>
                                  </w:divBdr>
                                </w:div>
                                <w:div w:id="849375197">
                                  <w:marLeft w:val="640"/>
                                  <w:marRight w:val="0"/>
                                  <w:marTop w:val="0"/>
                                  <w:marBottom w:val="0"/>
                                  <w:divBdr>
                                    <w:top w:val="none" w:sz="0" w:space="0" w:color="auto"/>
                                    <w:left w:val="none" w:sz="0" w:space="0" w:color="auto"/>
                                    <w:bottom w:val="none" w:sz="0" w:space="0" w:color="auto"/>
                                    <w:right w:val="none" w:sz="0" w:space="0" w:color="auto"/>
                                  </w:divBdr>
                                </w:div>
                                <w:div w:id="856578859">
                                  <w:marLeft w:val="640"/>
                                  <w:marRight w:val="0"/>
                                  <w:marTop w:val="0"/>
                                  <w:marBottom w:val="0"/>
                                  <w:divBdr>
                                    <w:top w:val="none" w:sz="0" w:space="0" w:color="auto"/>
                                    <w:left w:val="none" w:sz="0" w:space="0" w:color="auto"/>
                                    <w:bottom w:val="none" w:sz="0" w:space="0" w:color="auto"/>
                                    <w:right w:val="none" w:sz="0" w:space="0" w:color="auto"/>
                                  </w:divBdr>
                                </w:div>
                                <w:div w:id="860627161">
                                  <w:marLeft w:val="640"/>
                                  <w:marRight w:val="0"/>
                                  <w:marTop w:val="0"/>
                                  <w:marBottom w:val="0"/>
                                  <w:divBdr>
                                    <w:top w:val="none" w:sz="0" w:space="0" w:color="auto"/>
                                    <w:left w:val="none" w:sz="0" w:space="0" w:color="auto"/>
                                    <w:bottom w:val="none" w:sz="0" w:space="0" w:color="auto"/>
                                    <w:right w:val="none" w:sz="0" w:space="0" w:color="auto"/>
                                  </w:divBdr>
                                </w:div>
                                <w:div w:id="862786077">
                                  <w:marLeft w:val="640"/>
                                  <w:marRight w:val="0"/>
                                  <w:marTop w:val="0"/>
                                  <w:marBottom w:val="0"/>
                                  <w:divBdr>
                                    <w:top w:val="none" w:sz="0" w:space="0" w:color="auto"/>
                                    <w:left w:val="none" w:sz="0" w:space="0" w:color="auto"/>
                                    <w:bottom w:val="none" w:sz="0" w:space="0" w:color="auto"/>
                                    <w:right w:val="none" w:sz="0" w:space="0" w:color="auto"/>
                                  </w:divBdr>
                                </w:div>
                                <w:div w:id="884563616">
                                  <w:marLeft w:val="640"/>
                                  <w:marRight w:val="0"/>
                                  <w:marTop w:val="0"/>
                                  <w:marBottom w:val="0"/>
                                  <w:divBdr>
                                    <w:top w:val="none" w:sz="0" w:space="0" w:color="auto"/>
                                    <w:left w:val="none" w:sz="0" w:space="0" w:color="auto"/>
                                    <w:bottom w:val="none" w:sz="0" w:space="0" w:color="auto"/>
                                    <w:right w:val="none" w:sz="0" w:space="0" w:color="auto"/>
                                  </w:divBdr>
                                </w:div>
                                <w:div w:id="934050018">
                                  <w:marLeft w:val="640"/>
                                  <w:marRight w:val="0"/>
                                  <w:marTop w:val="0"/>
                                  <w:marBottom w:val="0"/>
                                  <w:divBdr>
                                    <w:top w:val="none" w:sz="0" w:space="0" w:color="auto"/>
                                    <w:left w:val="none" w:sz="0" w:space="0" w:color="auto"/>
                                    <w:bottom w:val="none" w:sz="0" w:space="0" w:color="auto"/>
                                    <w:right w:val="none" w:sz="0" w:space="0" w:color="auto"/>
                                  </w:divBdr>
                                </w:div>
                                <w:div w:id="948271936">
                                  <w:marLeft w:val="640"/>
                                  <w:marRight w:val="0"/>
                                  <w:marTop w:val="0"/>
                                  <w:marBottom w:val="0"/>
                                  <w:divBdr>
                                    <w:top w:val="none" w:sz="0" w:space="0" w:color="auto"/>
                                    <w:left w:val="none" w:sz="0" w:space="0" w:color="auto"/>
                                    <w:bottom w:val="none" w:sz="0" w:space="0" w:color="auto"/>
                                    <w:right w:val="none" w:sz="0" w:space="0" w:color="auto"/>
                                  </w:divBdr>
                                </w:div>
                                <w:div w:id="998265144">
                                  <w:marLeft w:val="640"/>
                                  <w:marRight w:val="0"/>
                                  <w:marTop w:val="0"/>
                                  <w:marBottom w:val="0"/>
                                  <w:divBdr>
                                    <w:top w:val="none" w:sz="0" w:space="0" w:color="auto"/>
                                    <w:left w:val="none" w:sz="0" w:space="0" w:color="auto"/>
                                    <w:bottom w:val="none" w:sz="0" w:space="0" w:color="auto"/>
                                    <w:right w:val="none" w:sz="0" w:space="0" w:color="auto"/>
                                  </w:divBdr>
                                </w:div>
                                <w:div w:id="1160073701">
                                  <w:marLeft w:val="640"/>
                                  <w:marRight w:val="0"/>
                                  <w:marTop w:val="0"/>
                                  <w:marBottom w:val="0"/>
                                  <w:divBdr>
                                    <w:top w:val="none" w:sz="0" w:space="0" w:color="auto"/>
                                    <w:left w:val="none" w:sz="0" w:space="0" w:color="auto"/>
                                    <w:bottom w:val="none" w:sz="0" w:space="0" w:color="auto"/>
                                    <w:right w:val="none" w:sz="0" w:space="0" w:color="auto"/>
                                  </w:divBdr>
                                </w:div>
                                <w:div w:id="1333679234">
                                  <w:marLeft w:val="640"/>
                                  <w:marRight w:val="0"/>
                                  <w:marTop w:val="0"/>
                                  <w:marBottom w:val="0"/>
                                  <w:divBdr>
                                    <w:top w:val="none" w:sz="0" w:space="0" w:color="auto"/>
                                    <w:left w:val="none" w:sz="0" w:space="0" w:color="auto"/>
                                    <w:bottom w:val="none" w:sz="0" w:space="0" w:color="auto"/>
                                    <w:right w:val="none" w:sz="0" w:space="0" w:color="auto"/>
                                  </w:divBdr>
                                </w:div>
                                <w:div w:id="1359622668">
                                  <w:marLeft w:val="640"/>
                                  <w:marRight w:val="0"/>
                                  <w:marTop w:val="0"/>
                                  <w:marBottom w:val="0"/>
                                  <w:divBdr>
                                    <w:top w:val="none" w:sz="0" w:space="0" w:color="auto"/>
                                    <w:left w:val="none" w:sz="0" w:space="0" w:color="auto"/>
                                    <w:bottom w:val="none" w:sz="0" w:space="0" w:color="auto"/>
                                    <w:right w:val="none" w:sz="0" w:space="0" w:color="auto"/>
                                  </w:divBdr>
                                </w:div>
                                <w:div w:id="1445534012">
                                  <w:marLeft w:val="640"/>
                                  <w:marRight w:val="0"/>
                                  <w:marTop w:val="0"/>
                                  <w:marBottom w:val="0"/>
                                  <w:divBdr>
                                    <w:top w:val="none" w:sz="0" w:space="0" w:color="auto"/>
                                    <w:left w:val="none" w:sz="0" w:space="0" w:color="auto"/>
                                    <w:bottom w:val="none" w:sz="0" w:space="0" w:color="auto"/>
                                    <w:right w:val="none" w:sz="0" w:space="0" w:color="auto"/>
                                  </w:divBdr>
                                </w:div>
                                <w:div w:id="1473326631">
                                  <w:marLeft w:val="640"/>
                                  <w:marRight w:val="0"/>
                                  <w:marTop w:val="0"/>
                                  <w:marBottom w:val="0"/>
                                  <w:divBdr>
                                    <w:top w:val="none" w:sz="0" w:space="0" w:color="auto"/>
                                    <w:left w:val="none" w:sz="0" w:space="0" w:color="auto"/>
                                    <w:bottom w:val="none" w:sz="0" w:space="0" w:color="auto"/>
                                    <w:right w:val="none" w:sz="0" w:space="0" w:color="auto"/>
                                  </w:divBdr>
                                </w:div>
                                <w:div w:id="1659191287">
                                  <w:marLeft w:val="640"/>
                                  <w:marRight w:val="0"/>
                                  <w:marTop w:val="0"/>
                                  <w:marBottom w:val="0"/>
                                  <w:divBdr>
                                    <w:top w:val="none" w:sz="0" w:space="0" w:color="auto"/>
                                    <w:left w:val="none" w:sz="0" w:space="0" w:color="auto"/>
                                    <w:bottom w:val="none" w:sz="0" w:space="0" w:color="auto"/>
                                    <w:right w:val="none" w:sz="0" w:space="0" w:color="auto"/>
                                  </w:divBdr>
                                </w:div>
                                <w:div w:id="1659990974">
                                  <w:marLeft w:val="640"/>
                                  <w:marRight w:val="0"/>
                                  <w:marTop w:val="0"/>
                                  <w:marBottom w:val="0"/>
                                  <w:divBdr>
                                    <w:top w:val="none" w:sz="0" w:space="0" w:color="auto"/>
                                    <w:left w:val="none" w:sz="0" w:space="0" w:color="auto"/>
                                    <w:bottom w:val="none" w:sz="0" w:space="0" w:color="auto"/>
                                    <w:right w:val="none" w:sz="0" w:space="0" w:color="auto"/>
                                  </w:divBdr>
                                </w:div>
                                <w:div w:id="1705323151">
                                  <w:marLeft w:val="640"/>
                                  <w:marRight w:val="0"/>
                                  <w:marTop w:val="0"/>
                                  <w:marBottom w:val="0"/>
                                  <w:divBdr>
                                    <w:top w:val="none" w:sz="0" w:space="0" w:color="auto"/>
                                    <w:left w:val="none" w:sz="0" w:space="0" w:color="auto"/>
                                    <w:bottom w:val="none" w:sz="0" w:space="0" w:color="auto"/>
                                    <w:right w:val="none" w:sz="0" w:space="0" w:color="auto"/>
                                  </w:divBdr>
                                </w:div>
                                <w:div w:id="1760103366">
                                  <w:marLeft w:val="640"/>
                                  <w:marRight w:val="0"/>
                                  <w:marTop w:val="0"/>
                                  <w:marBottom w:val="0"/>
                                  <w:divBdr>
                                    <w:top w:val="none" w:sz="0" w:space="0" w:color="auto"/>
                                    <w:left w:val="none" w:sz="0" w:space="0" w:color="auto"/>
                                    <w:bottom w:val="none" w:sz="0" w:space="0" w:color="auto"/>
                                    <w:right w:val="none" w:sz="0" w:space="0" w:color="auto"/>
                                  </w:divBdr>
                                </w:div>
                                <w:div w:id="1798646518">
                                  <w:marLeft w:val="640"/>
                                  <w:marRight w:val="0"/>
                                  <w:marTop w:val="0"/>
                                  <w:marBottom w:val="0"/>
                                  <w:divBdr>
                                    <w:top w:val="none" w:sz="0" w:space="0" w:color="auto"/>
                                    <w:left w:val="none" w:sz="0" w:space="0" w:color="auto"/>
                                    <w:bottom w:val="none" w:sz="0" w:space="0" w:color="auto"/>
                                    <w:right w:val="none" w:sz="0" w:space="0" w:color="auto"/>
                                  </w:divBdr>
                                </w:div>
                                <w:div w:id="1807508147">
                                  <w:marLeft w:val="640"/>
                                  <w:marRight w:val="0"/>
                                  <w:marTop w:val="0"/>
                                  <w:marBottom w:val="0"/>
                                  <w:divBdr>
                                    <w:top w:val="none" w:sz="0" w:space="0" w:color="auto"/>
                                    <w:left w:val="none" w:sz="0" w:space="0" w:color="auto"/>
                                    <w:bottom w:val="none" w:sz="0" w:space="0" w:color="auto"/>
                                    <w:right w:val="none" w:sz="0" w:space="0" w:color="auto"/>
                                  </w:divBdr>
                                </w:div>
                                <w:div w:id="1857502364">
                                  <w:marLeft w:val="640"/>
                                  <w:marRight w:val="0"/>
                                  <w:marTop w:val="0"/>
                                  <w:marBottom w:val="0"/>
                                  <w:divBdr>
                                    <w:top w:val="none" w:sz="0" w:space="0" w:color="auto"/>
                                    <w:left w:val="none" w:sz="0" w:space="0" w:color="auto"/>
                                    <w:bottom w:val="none" w:sz="0" w:space="0" w:color="auto"/>
                                    <w:right w:val="none" w:sz="0" w:space="0" w:color="auto"/>
                                  </w:divBdr>
                                </w:div>
                                <w:div w:id="1891840458">
                                  <w:marLeft w:val="640"/>
                                  <w:marRight w:val="0"/>
                                  <w:marTop w:val="0"/>
                                  <w:marBottom w:val="0"/>
                                  <w:divBdr>
                                    <w:top w:val="none" w:sz="0" w:space="0" w:color="auto"/>
                                    <w:left w:val="none" w:sz="0" w:space="0" w:color="auto"/>
                                    <w:bottom w:val="none" w:sz="0" w:space="0" w:color="auto"/>
                                    <w:right w:val="none" w:sz="0" w:space="0" w:color="auto"/>
                                  </w:divBdr>
                                </w:div>
                                <w:div w:id="2068606626">
                                  <w:marLeft w:val="640"/>
                                  <w:marRight w:val="0"/>
                                  <w:marTop w:val="0"/>
                                  <w:marBottom w:val="0"/>
                                  <w:divBdr>
                                    <w:top w:val="none" w:sz="0" w:space="0" w:color="auto"/>
                                    <w:left w:val="none" w:sz="0" w:space="0" w:color="auto"/>
                                    <w:bottom w:val="none" w:sz="0" w:space="0" w:color="auto"/>
                                    <w:right w:val="none" w:sz="0" w:space="0" w:color="auto"/>
                                  </w:divBdr>
                                </w:div>
                                <w:div w:id="2104259231">
                                  <w:marLeft w:val="640"/>
                                  <w:marRight w:val="0"/>
                                  <w:marTop w:val="0"/>
                                  <w:marBottom w:val="0"/>
                                  <w:divBdr>
                                    <w:top w:val="none" w:sz="0" w:space="0" w:color="auto"/>
                                    <w:left w:val="none" w:sz="0" w:space="0" w:color="auto"/>
                                    <w:bottom w:val="none" w:sz="0" w:space="0" w:color="auto"/>
                                    <w:right w:val="none" w:sz="0" w:space="0" w:color="auto"/>
                                  </w:divBdr>
                                </w:div>
                                <w:div w:id="2145197776">
                                  <w:marLeft w:val="640"/>
                                  <w:marRight w:val="0"/>
                                  <w:marTop w:val="0"/>
                                  <w:marBottom w:val="0"/>
                                  <w:divBdr>
                                    <w:top w:val="none" w:sz="0" w:space="0" w:color="auto"/>
                                    <w:left w:val="none" w:sz="0" w:space="0" w:color="auto"/>
                                    <w:bottom w:val="none" w:sz="0" w:space="0" w:color="auto"/>
                                    <w:right w:val="none" w:sz="0" w:space="0" w:color="auto"/>
                                  </w:divBdr>
                                </w:div>
                                <w:div w:id="2146388505">
                                  <w:marLeft w:val="640"/>
                                  <w:marRight w:val="0"/>
                                  <w:marTop w:val="0"/>
                                  <w:marBottom w:val="0"/>
                                  <w:divBdr>
                                    <w:top w:val="none" w:sz="0" w:space="0" w:color="auto"/>
                                    <w:left w:val="none" w:sz="0" w:space="0" w:color="auto"/>
                                    <w:bottom w:val="none" w:sz="0" w:space="0" w:color="auto"/>
                                    <w:right w:val="none" w:sz="0" w:space="0" w:color="auto"/>
                                  </w:divBdr>
                                  <w:divsChild>
                                    <w:div w:id="1027557707">
                                      <w:marLeft w:val="0"/>
                                      <w:marRight w:val="0"/>
                                      <w:marTop w:val="0"/>
                                      <w:marBottom w:val="0"/>
                                      <w:divBdr>
                                        <w:top w:val="none" w:sz="0" w:space="0" w:color="auto"/>
                                        <w:left w:val="none" w:sz="0" w:space="0" w:color="auto"/>
                                        <w:bottom w:val="none" w:sz="0" w:space="0" w:color="auto"/>
                                        <w:right w:val="none" w:sz="0" w:space="0" w:color="auto"/>
                                      </w:divBdr>
                                      <w:divsChild>
                                        <w:div w:id="168763601">
                                          <w:marLeft w:val="640"/>
                                          <w:marRight w:val="0"/>
                                          <w:marTop w:val="0"/>
                                          <w:marBottom w:val="0"/>
                                          <w:divBdr>
                                            <w:top w:val="none" w:sz="0" w:space="0" w:color="auto"/>
                                            <w:left w:val="none" w:sz="0" w:space="0" w:color="auto"/>
                                            <w:bottom w:val="none" w:sz="0" w:space="0" w:color="auto"/>
                                            <w:right w:val="none" w:sz="0" w:space="0" w:color="auto"/>
                                          </w:divBdr>
                                        </w:div>
                                        <w:div w:id="302582243">
                                          <w:marLeft w:val="640"/>
                                          <w:marRight w:val="0"/>
                                          <w:marTop w:val="0"/>
                                          <w:marBottom w:val="0"/>
                                          <w:divBdr>
                                            <w:top w:val="none" w:sz="0" w:space="0" w:color="auto"/>
                                            <w:left w:val="none" w:sz="0" w:space="0" w:color="auto"/>
                                            <w:bottom w:val="none" w:sz="0" w:space="0" w:color="auto"/>
                                            <w:right w:val="none" w:sz="0" w:space="0" w:color="auto"/>
                                          </w:divBdr>
                                        </w:div>
                                        <w:div w:id="308752672">
                                          <w:marLeft w:val="640"/>
                                          <w:marRight w:val="0"/>
                                          <w:marTop w:val="0"/>
                                          <w:marBottom w:val="0"/>
                                          <w:divBdr>
                                            <w:top w:val="none" w:sz="0" w:space="0" w:color="auto"/>
                                            <w:left w:val="none" w:sz="0" w:space="0" w:color="auto"/>
                                            <w:bottom w:val="none" w:sz="0" w:space="0" w:color="auto"/>
                                            <w:right w:val="none" w:sz="0" w:space="0" w:color="auto"/>
                                          </w:divBdr>
                                        </w:div>
                                        <w:div w:id="405810542">
                                          <w:marLeft w:val="640"/>
                                          <w:marRight w:val="0"/>
                                          <w:marTop w:val="0"/>
                                          <w:marBottom w:val="0"/>
                                          <w:divBdr>
                                            <w:top w:val="none" w:sz="0" w:space="0" w:color="auto"/>
                                            <w:left w:val="none" w:sz="0" w:space="0" w:color="auto"/>
                                            <w:bottom w:val="none" w:sz="0" w:space="0" w:color="auto"/>
                                            <w:right w:val="none" w:sz="0" w:space="0" w:color="auto"/>
                                          </w:divBdr>
                                        </w:div>
                                        <w:div w:id="428357249">
                                          <w:marLeft w:val="640"/>
                                          <w:marRight w:val="0"/>
                                          <w:marTop w:val="0"/>
                                          <w:marBottom w:val="0"/>
                                          <w:divBdr>
                                            <w:top w:val="none" w:sz="0" w:space="0" w:color="auto"/>
                                            <w:left w:val="none" w:sz="0" w:space="0" w:color="auto"/>
                                            <w:bottom w:val="none" w:sz="0" w:space="0" w:color="auto"/>
                                            <w:right w:val="none" w:sz="0" w:space="0" w:color="auto"/>
                                          </w:divBdr>
                                        </w:div>
                                        <w:div w:id="471674243">
                                          <w:marLeft w:val="640"/>
                                          <w:marRight w:val="0"/>
                                          <w:marTop w:val="0"/>
                                          <w:marBottom w:val="0"/>
                                          <w:divBdr>
                                            <w:top w:val="none" w:sz="0" w:space="0" w:color="auto"/>
                                            <w:left w:val="none" w:sz="0" w:space="0" w:color="auto"/>
                                            <w:bottom w:val="none" w:sz="0" w:space="0" w:color="auto"/>
                                            <w:right w:val="none" w:sz="0" w:space="0" w:color="auto"/>
                                          </w:divBdr>
                                        </w:div>
                                        <w:div w:id="629290656">
                                          <w:marLeft w:val="640"/>
                                          <w:marRight w:val="0"/>
                                          <w:marTop w:val="0"/>
                                          <w:marBottom w:val="0"/>
                                          <w:divBdr>
                                            <w:top w:val="none" w:sz="0" w:space="0" w:color="auto"/>
                                            <w:left w:val="none" w:sz="0" w:space="0" w:color="auto"/>
                                            <w:bottom w:val="none" w:sz="0" w:space="0" w:color="auto"/>
                                            <w:right w:val="none" w:sz="0" w:space="0" w:color="auto"/>
                                          </w:divBdr>
                                        </w:div>
                                        <w:div w:id="680813267">
                                          <w:marLeft w:val="640"/>
                                          <w:marRight w:val="0"/>
                                          <w:marTop w:val="0"/>
                                          <w:marBottom w:val="0"/>
                                          <w:divBdr>
                                            <w:top w:val="none" w:sz="0" w:space="0" w:color="auto"/>
                                            <w:left w:val="none" w:sz="0" w:space="0" w:color="auto"/>
                                            <w:bottom w:val="none" w:sz="0" w:space="0" w:color="auto"/>
                                            <w:right w:val="none" w:sz="0" w:space="0" w:color="auto"/>
                                          </w:divBdr>
                                        </w:div>
                                        <w:div w:id="685641087">
                                          <w:marLeft w:val="640"/>
                                          <w:marRight w:val="0"/>
                                          <w:marTop w:val="0"/>
                                          <w:marBottom w:val="0"/>
                                          <w:divBdr>
                                            <w:top w:val="none" w:sz="0" w:space="0" w:color="auto"/>
                                            <w:left w:val="none" w:sz="0" w:space="0" w:color="auto"/>
                                            <w:bottom w:val="none" w:sz="0" w:space="0" w:color="auto"/>
                                            <w:right w:val="none" w:sz="0" w:space="0" w:color="auto"/>
                                          </w:divBdr>
                                        </w:div>
                                        <w:div w:id="686492255">
                                          <w:marLeft w:val="640"/>
                                          <w:marRight w:val="0"/>
                                          <w:marTop w:val="0"/>
                                          <w:marBottom w:val="0"/>
                                          <w:divBdr>
                                            <w:top w:val="none" w:sz="0" w:space="0" w:color="auto"/>
                                            <w:left w:val="none" w:sz="0" w:space="0" w:color="auto"/>
                                            <w:bottom w:val="none" w:sz="0" w:space="0" w:color="auto"/>
                                            <w:right w:val="none" w:sz="0" w:space="0" w:color="auto"/>
                                          </w:divBdr>
                                        </w:div>
                                        <w:div w:id="744686521">
                                          <w:marLeft w:val="640"/>
                                          <w:marRight w:val="0"/>
                                          <w:marTop w:val="0"/>
                                          <w:marBottom w:val="0"/>
                                          <w:divBdr>
                                            <w:top w:val="none" w:sz="0" w:space="0" w:color="auto"/>
                                            <w:left w:val="none" w:sz="0" w:space="0" w:color="auto"/>
                                            <w:bottom w:val="none" w:sz="0" w:space="0" w:color="auto"/>
                                            <w:right w:val="none" w:sz="0" w:space="0" w:color="auto"/>
                                          </w:divBdr>
                                        </w:div>
                                        <w:div w:id="805121901">
                                          <w:marLeft w:val="640"/>
                                          <w:marRight w:val="0"/>
                                          <w:marTop w:val="0"/>
                                          <w:marBottom w:val="0"/>
                                          <w:divBdr>
                                            <w:top w:val="none" w:sz="0" w:space="0" w:color="auto"/>
                                            <w:left w:val="none" w:sz="0" w:space="0" w:color="auto"/>
                                            <w:bottom w:val="none" w:sz="0" w:space="0" w:color="auto"/>
                                            <w:right w:val="none" w:sz="0" w:space="0" w:color="auto"/>
                                          </w:divBdr>
                                        </w:div>
                                        <w:div w:id="881138018">
                                          <w:marLeft w:val="640"/>
                                          <w:marRight w:val="0"/>
                                          <w:marTop w:val="0"/>
                                          <w:marBottom w:val="0"/>
                                          <w:divBdr>
                                            <w:top w:val="none" w:sz="0" w:space="0" w:color="auto"/>
                                            <w:left w:val="none" w:sz="0" w:space="0" w:color="auto"/>
                                            <w:bottom w:val="none" w:sz="0" w:space="0" w:color="auto"/>
                                            <w:right w:val="none" w:sz="0" w:space="0" w:color="auto"/>
                                          </w:divBdr>
                                        </w:div>
                                        <w:div w:id="907883483">
                                          <w:marLeft w:val="640"/>
                                          <w:marRight w:val="0"/>
                                          <w:marTop w:val="0"/>
                                          <w:marBottom w:val="0"/>
                                          <w:divBdr>
                                            <w:top w:val="none" w:sz="0" w:space="0" w:color="auto"/>
                                            <w:left w:val="none" w:sz="0" w:space="0" w:color="auto"/>
                                            <w:bottom w:val="none" w:sz="0" w:space="0" w:color="auto"/>
                                            <w:right w:val="none" w:sz="0" w:space="0" w:color="auto"/>
                                          </w:divBdr>
                                        </w:div>
                                        <w:div w:id="1008096189">
                                          <w:marLeft w:val="640"/>
                                          <w:marRight w:val="0"/>
                                          <w:marTop w:val="0"/>
                                          <w:marBottom w:val="0"/>
                                          <w:divBdr>
                                            <w:top w:val="none" w:sz="0" w:space="0" w:color="auto"/>
                                            <w:left w:val="none" w:sz="0" w:space="0" w:color="auto"/>
                                            <w:bottom w:val="none" w:sz="0" w:space="0" w:color="auto"/>
                                            <w:right w:val="none" w:sz="0" w:space="0" w:color="auto"/>
                                          </w:divBdr>
                                        </w:div>
                                        <w:div w:id="1091319670">
                                          <w:marLeft w:val="640"/>
                                          <w:marRight w:val="0"/>
                                          <w:marTop w:val="0"/>
                                          <w:marBottom w:val="0"/>
                                          <w:divBdr>
                                            <w:top w:val="none" w:sz="0" w:space="0" w:color="auto"/>
                                            <w:left w:val="none" w:sz="0" w:space="0" w:color="auto"/>
                                            <w:bottom w:val="none" w:sz="0" w:space="0" w:color="auto"/>
                                            <w:right w:val="none" w:sz="0" w:space="0" w:color="auto"/>
                                          </w:divBdr>
                                        </w:div>
                                        <w:div w:id="1097948923">
                                          <w:marLeft w:val="640"/>
                                          <w:marRight w:val="0"/>
                                          <w:marTop w:val="0"/>
                                          <w:marBottom w:val="0"/>
                                          <w:divBdr>
                                            <w:top w:val="none" w:sz="0" w:space="0" w:color="auto"/>
                                            <w:left w:val="none" w:sz="0" w:space="0" w:color="auto"/>
                                            <w:bottom w:val="none" w:sz="0" w:space="0" w:color="auto"/>
                                            <w:right w:val="none" w:sz="0" w:space="0" w:color="auto"/>
                                          </w:divBdr>
                                        </w:div>
                                        <w:div w:id="1209729785">
                                          <w:marLeft w:val="640"/>
                                          <w:marRight w:val="0"/>
                                          <w:marTop w:val="0"/>
                                          <w:marBottom w:val="0"/>
                                          <w:divBdr>
                                            <w:top w:val="none" w:sz="0" w:space="0" w:color="auto"/>
                                            <w:left w:val="none" w:sz="0" w:space="0" w:color="auto"/>
                                            <w:bottom w:val="none" w:sz="0" w:space="0" w:color="auto"/>
                                            <w:right w:val="none" w:sz="0" w:space="0" w:color="auto"/>
                                          </w:divBdr>
                                        </w:div>
                                        <w:div w:id="1220632984">
                                          <w:marLeft w:val="640"/>
                                          <w:marRight w:val="0"/>
                                          <w:marTop w:val="0"/>
                                          <w:marBottom w:val="0"/>
                                          <w:divBdr>
                                            <w:top w:val="none" w:sz="0" w:space="0" w:color="auto"/>
                                            <w:left w:val="none" w:sz="0" w:space="0" w:color="auto"/>
                                            <w:bottom w:val="none" w:sz="0" w:space="0" w:color="auto"/>
                                            <w:right w:val="none" w:sz="0" w:space="0" w:color="auto"/>
                                          </w:divBdr>
                                        </w:div>
                                        <w:div w:id="1233539832">
                                          <w:marLeft w:val="640"/>
                                          <w:marRight w:val="0"/>
                                          <w:marTop w:val="0"/>
                                          <w:marBottom w:val="0"/>
                                          <w:divBdr>
                                            <w:top w:val="none" w:sz="0" w:space="0" w:color="auto"/>
                                            <w:left w:val="none" w:sz="0" w:space="0" w:color="auto"/>
                                            <w:bottom w:val="none" w:sz="0" w:space="0" w:color="auto"/>
                                            <w:right w:val="none" w:sz="0" w:space="0" w:color="auto"/>
                                          </w:divBdr>
                                        </w:div>
                                        <w:div w:id="1238518654">
                                          <w:marLeft w:val="640"/>
                                          <w:marRight w:val="0"/>
                                          <w:marTop w:val="0"/>
                                          <w:marBottom w:val="0"/>
                                          <w:divBdr>
                                            <w:top w:val="none" w:sz="0" w:space="0" w:color="auto"/>
                                            <w:left w:val="none" w:sz="0" w:space="0" w:color="auto"/>
                                            <w:bottom w:val="none" w:sz="0" w:space="0" w:color="auto"/>
                                            <w:right w:val="none" w:sz="0" w:space="0" w:color="auto"/>
                                          </w:divBdr>
                                        </w:div>
                                        <w:div w:id="1368220882">
                                          <w:marLeft w:val="640"/>
                                          <w:marRight w:val="0"/>
                                          <w:marTop w:val="0"/>
                                          <w:marBottom w:val="0"/>
                                          <w:divBdr>
                                            <w:top w:val="none" w:sz="0" w:space="0" w:color="auto"/>
                                            <w:left w:val="none" w:sz="0" w:space="0" w:color="auto"/>
                                            <w:bottom w:val="none" w:sz="0" w:space="0" w:color="auto"/>
                                            <w:right w:val="none" w:sz="0" w:space="0" w:color="auto"/>
                                          </w:divBdr>
                                        </w:div>
                                        <w:div w:id="1384870552">
                                          <w:marLeft w:val="640"/>
                                          <w:marRight w:val="0"/>
                                          <w:marTop w:val="0"/>
                                          <w:marBottom w:val="0"/>
                                          <w:divBdr>
                                            <w:top w:val="none" w:sz="0" w:space="0" w:color="auto"/>
                                            <w:left w:val="none" w:sz="0" w:space="0" w:color="auto"/>
                                            <w:bottom w:val="none" w:sz="0" w:space="0" w:color="auto"/>
                                            <w:right w:val="none" w:sz="0" w:space="0" w:color="auto"/>
                                          </w:divBdr>
                                        </w:div>
                                        <w:div w:id="1427381236">
                                          <w:marLeft w:val="640"/>
                                          <w:marRight w:val="0"/>
                                          <w:marTop w:val="0"/>
                                          <w:marBottom w:val="0"/>
                                          <w:divBdr>
                                            <w:top w:val="none" w:sz="0" w:space="0" w:color="auto"/>
                                            <w:left w:val="none" w:sz="0" w:space="0" w:color="auto"/>
                                            <w:bottom w:val="none" w:sz="0" w:space="0" w:color="auto"/>
                                            <w:right w:val="none" w:sz="0" w:space="0" w:color="auto"/>
                                          </w:divBdr>
                                        </w:div>
                                        <w:div w:id="1559197830">
                                          <w:marLeft w:val="640"/>
                                          <w:marRight w:val="0"/>
                                          <w:marTop w:val="0"/>
                                          <w:marBottom w:val="0"/>
                                          <w:divBdr>
                                            <w:top w:val="none" w:sz="0" w:space="0" w:color="auto"/>
                                            <w:left w:val="none" w:sz="0" w:space="0" w:color="auto"/>
                                            <w:bottom w:val="none" w:sz="0" w:space="0" w:color="auto"/>
                                            <w:right w:val="none" w:sz="0" w:space="0" w:color="auto"/>
                                          </w:divBdr>
                                        </w:div>
                                        <w:div w:id="1691755806">
                                          <w:marLeft w:val="640"/>
                                          <w:marRight w:val="0"/>
                                          <w:marTop w:val="0"/>
                                          <w:marBottom w:val="0"/>
                                          <w:divBdr>
                                            <w:top w:val="none" w:sz="0" w:space="0" w:color="auto"/>
                                            <w:left w:val="none" w:sz="0" w:space="0" w:color="auto"/>
                                            <w:bottom w:val="none" w:sz="0" w:space="0" w:color="auto"/>
                                            <w:right w:val="none" w:sz="0" w:space="0" w:color="auto"/>
                                          </w:divBdr>
                                        </w:div>
                                        <w:div w:id="1694726537">
                                          <w:marLeft w:val="640"/>
                                          <w:marRight w:val="0"/>
                                          <w:marTop w:val="0"/>
                                          <w:marBottom w:val="0"/>
                                          <w:divBdr>
                                            <w:top w:val="none" w:sz="0" w:space="0" w:color="auto"/>
                                            <w:left w:val="none" w:sz="0" w:space="0" w:color="auto"/>
                                            <w:bottom w:val="none" w:sz="0" w:space="0" w:color="auto"/>
                                            <w:right w:val="none" w:sz="0" w:space="0" w:color="auto"/>
                                          </w:divBdr>
                                        </w:div>
                                        <w:div w:id="1746148874">
                                          <w:marLeft w:val="640"/>
                                          <w:marRight w:val="0"/>
                                          <w:marTop w:val="0"/>
                                          <w:marBottom w:val="0"/>
                                          <w:divBdr>
                                            <w:top w:val="none" w:sz="0" w:space="0" w:color="auto"/>
                                            <w:left w:val="none" w:sz="0" w:space="0" w:color="auto"/>
                                            <w:bottom w:val="none" w:sz="0" w:space="0" w:color="auto"/>
                                            <w:right w:val="none" w:sz="0" w:space="0" w:color="auto"/>
                                          </w:divBdr>
                                        </w:div>
                                        <w:div w:id="1890679644">
                                          <w:marLeft w:val="640"/>
                                          <w:marRight w:val="0"/>
                                          <w:marTop w:val="0"/>
                                          <w:marBottom w:val="0"/>
                                          <w:divBdr>
                                            <w:top w:val="none" w:sz="0" w:space="0" w:color="auto"/>
                                            <w:left w:val="none" w:sz="0" w:space="0" w:color="auto"/>
                                            <w:bottom w:val="none" w:sz="0" w:space="0" w:color="auto"/>
                                            <w:right w:val="none" w:sz="0" w:space="0" w:color="auto"/>
                                          </w:divBdr>
                                        </w:div>
                                        <w:div w:id="1896966720">
                                          <w:marLeft w:val="640"/>
                                          <w:marRight w:val="0"/>
                                          <w:marTop w:val="0"/>
                                          <w:marBottom w:val="0"/>
                                          <w:divBdr>
                                            <w:top w:val="none" w:sz="0" w:space="0" w:color="auto"/>
                                            <w:left w:val="none" w:sz="0" w:space="0" w:color="auto"/>
                                            <w:bottom w:val="none" w:sz="0" w:space="0" w:color="auto"/>
                                            <w:right w:val="none" w:sz="0" w:space="0" w:color="auto"/>
                                          </w:divBdr>
                                        </w:div>
                                        <w:div w:id="1948804214">
                                          <w:marLeft w:val="640"/>
                                          <w:marRight w:val="0"/>
                                          <w:marTop w:val="0"/>
                                          <w:marBottom w:val="0"/>
                                          <w:divBdr>
                                            <w:top w:val="none" w:sz="0" w:space="0" w:color="auto"/>
                                            <w:left w:val="none" w:sz="0" w:space="0" w:color="auto"/>
                                            <w:bottom w:val="none" w:sz="0" w:space="0" w:color="auto"/>
                                            <w:right w:val="none" w:sz="0" w:space="0" w:color="auto"/>
                                          </w:divBdr>
                                        </w:div>
                                        <w:div w:id="2066178133">
                                          <w:marLeft w:val="640"/>
                                          <w:marRight w:val="0"/>
                                          <w:marTop w:val="0"/>
                                          <w:marBottom w:val="0"/>
                                          <w:divBdr>
                                            <w:top w:val="none" w:sz="0" w:space="0" w:color="auto"/>
                                            <w:left w:val="none" w:sz="0" w:space="0" w:color="auto"/>
                                            <w:bottom w:val="none" w:sz="0" w:space="0" w:color="auto"/>
                                            <w:right w:val="none" w:sz="0" w:space="0" w:color="auto"/>
                                          </w:divBdr>
                                        </w:div>
                                        <w:div w:id="2094734994">
                                          <w:marLeft w:val="640"/>
                                          <w:marRight w:val="0"/>
                                          <w:marTop w:val="0"/>
                                          <w:marBottom w:val="0"/>
                                          <w:divBdr>
                                            <w:top w:val="none" w:sz="0" w:space="0" w:color="auto"/>
                                            <w:left w:val="none" w:sz="0" w:space="0" w:color="auto"/>
                                            <w:bottom w:val="none" w:sz="0" w:space="0" w:color="auto"/>
                                            <w:right w:val="none" w:sz="0" w:space="0" w:color="auto"/>
                                          </w:divBdr>
                                        </w:div>
                                        <w:div w:id="2100252585">
                                          <w:marLeft w:val="640"/>
                                          <w:marRight w:val="0"/>
                                          <w:marTop w:val="0"/>
                                          <w:marBottom w:val="0"/>
                                          <w:divBdr>
                                            <w:top w:val="none" w:sz="0" w:space="0" w:color="auto"/>
                                            <w:left w:val="none" w:sz="0" w:space="0" w:color="auto"/>
                                            <w:bottom w:val="none" w:sz="0" w:space="0" w:color="auto"/>
                                            <w:right w:val="none" w:sz="0" w:space="0" w:color="auto"/>
                                          </w:divBdr>
                                        </w:div>
                                        <w:div w:id="2121946066">
                                          <w:marLeft w:val="640"/>
                                          <w:marRight w:val="0"/>
                                          <w:marTop w:val="0"/>
                                          <w:marBottom w:val="0"/>
                                          <w:divBdr>
                                            <w:top w:val="none" w:sz="0" w:space="0" w:color="auto"/>
                                            <w:left w:val="none" w:sz="0" w:space="0" w:color="auto"/>
                                            <w:bottom w:val="none" w:sz="0" w:space="0" w:color="auto"/>
                                            <w:right w:val="none" w:sz="0" w:space="0" w:color="auto"/>
                                          </w:divBdr>
                                        </w:div>
                                        <w:div w:id="2147164910">
                                          <w:marLeft w:val="640"/>
                                          <w:marRight w:val="0"/>
                                          <w:marTop w:val="0"/>
                                          <w:marBottom w:val="0"/>
                                          <w:divBdr>
                                            <w:top w:val="none" w:sz="0" w:space="0" w:color="auto"/>
                                            <w:left w:val="none" w:sz="0" w:space="0" w:color="auto"/>
                                            <w:bottom w:val="none" w:sz="0" w:space="0" w:color="auto"/>
                                            <w:right w:val="none" w:sz="0" w:space="0" w:color="auto"/>
                                          </w:divBdr>
                                        </w:div>
                                      </w:divsChild>
                                    </w:div>
                                    <w:div w:id="1183546362">
                                      <w:marLeft w:val="0"/>
                                      <w:marRight w:val="0"/>
                                      <w:marTop w:val="0"/>
                                      <w:marBottom w:val="0"/>
                                      <w:divBdr>
                                        <w:top w:val="none" w:sz="0" w:space="0" w:color="auto"/>
                                        <w:left w:val="none" w:sz="0" w:space="0" w:color="auto"/>
                                        <w:bottom w:val="none" w:sz="0" w:space="0" w:color="auto"/>
                                        <w:right w:val="none" w:sz="0" w:space="0" w:color="auto"/>
                                      </w:divBdr>
                                      <w:divsChild>
                                        <w:div w:id="66997062">
                                          <w:marLeft w:val="640"/>
                                          <w:marRight w:val="0"/>
                                          <w:marTop w:val="0"/>
                                          <w:marBottom w:val="0"/>
                                          <w:divBdr>
                                            <w:top w:val="none" w:sz="0" w:space="0" w:color="auto"/>
                                            <w:left w:val="none" w:sz="0" w:space="0" w:color="auto"/>
                                            <w:bottom w:val="none" w:sz="0" w:space="0" w:color="auto"/>
                                            <w:right w:val="none" w:sz="0" w:space="0" w:color="auto"/>
                                          </w:divBdr>
                                        </w:div>
                                        <w:div w:id="94791455">
                                          <w:marLeft w:val="640"/>
                                          <w:marRight w:val="0"/>
                                          <w:marTop w:val="0"/>
                                          <w:marBottom w:val="0"/>
                                          <w:divBdr>
                                            <w:top w:val="none" w:sz="0" w:space="0" w:color="auto"/>
                                            <w:left w:val="none" w:sz="0" w:space="0" w:color="auto"/>
                                            <w:bottom w:val="none" w:sz="0" w:space="0" w:color="auto"/>
                                            <w:right w:val="none" w:sz="0" w:space="0" w:color="auto"/>
                                          </w:divBdr>
                                        </w:div>
                                        <w:div w:id="173807893">
                                          <w:marLeft w:val="640"/>
                                          <w:marRight w:val="0"/>
                                          <w:marTop w:val="0"/>
                                          <w:marBottom w:val="0"/>
                                          <w:divBdr>
                                            <w:top w:val="none" w:sz="0" w:space="0" w:color="auto"/>
                                            <w:left w:val="none" w:sz="0" w:space="0" w:color="auto"/>
                                            <w:bottom w:val="none" w:sz="0" w:space="0" w:color="auto"/>
                                            <w:right w:val="none" w:sz="0" w:space="0" w:color="auto"/>
                                          </w:divBdr>
                                        </w:div>
                                        <w:div w:id="213975192">
                                          <w:marLeft w:val="640"/>
                                          <w:marRight w:val="0"/>
                                          <w:marTop w:val="0"/>
                                          <w:marBottom w:val="0"/>
                                          <w:divBdr>
                                            <w:top w:val="none" w:sz="0" w:space="0" w:color="auto"/>
                                            <w:left w:val="none" w:sz="0" w:space="0" w:color="auto"/>
                                            <w:bottom w:val="none" w:sz="0" w:space="0" w:color="auto"/>
                                            <w:right w:val="none" w:sz="0" w:space="0" w:color="auto"/>
                                          </w:divBdr>
                                        </w:div>
                                        <w:div w:id="285477849">
                                          <w:marLeft w:val="640"/>
                                          <w:marRight w:val="0"/>
                                          <w:marTop w:val="0"/>
                                          <w:marBottom w:val="0"/>
                                          <w:divBdr>
                                            <w:top w:val="none" w:sz="0" w:space="0" w:color="auto"/>
                                            <w:left w:val="none" w:sz="0" w:space="0" w:color="auto"/>
                                            <w:bottom w:val="none" w:sz="0" w:space="0" w:color="auto"/>
                                            <w:right w:val="none" w:sz="0" w:space="0" w:color="auto"/>
                                          </w:divBdr>
                                        </w:div>
                                        <w:div w:id="329214107">
                                          <w:marLeft w:val="640"/>
                                          <w:marRight w:val="0"/>
                                          <w:marTop w:val="0"/>
                                          <w:marBottom w:val="0"/>
                                          <w:divBdr>
                                            <w:top w:val="none" w:sz="0" w:space="0" w:color="auto"/>
                                            <w:left w:val="none" w:sz="0" w:space="0" w:color="auto"/>
                                            <w:bottom w:val="none" w:sz="0" w:space="0" w:color="auto"/>
                                            <w:right w:val="none" w:sz="0" w:space="0" w:color="auto"/>
                                          </w:divBdr>
                                        </w:div>
                                        <w:div w:id="346910251">
                                          <w:marLeft w:val="640"/>
                                          <w:marRight w:val="0"/>
                                          <w:marTop w:val="0"/>
                                          <w:marBottom w:val="0"/>
                                          <w:divBdr>
                                            <w:top w:val="none" w:sz="0" w:space="0" w:color="auto"/>
                                            <w:left w:val="none" w:sz="0" w:space="0" w:color="auto"/>
                                            <w:bottom w:val="none" w:sz="0" w:space="0" w:color="auto"/>
                                            <w:right w:val="none" w:sz="0" w:space="0" w:color="auto"/>
                                          </w:divBdr>
                                        </w:div>
                                        <w:div w:id="466970835">
                                          <w:marLeft w:val="640"/>
                                          <w:marRight w:val="0"/>
                                          <w:marTop w:val="0"/>
                                          <w:marBottom w:val="0"/>
                                          <w:divBdr>
                                            <w:top w:val="none" w:sz="0" w:space="0" w:color="auto"/>
                                            <w:left w:val="none" w:sz="0" w:space="0" w:color="auto"/>
                                            <w:bottom w:val="none" w:sz="0" w:space="0" w:color="auto"/>
                                            <w:right w:val="none" w:sz="0" w:space="0" w:color="auto"/>
                                          </w:divBdr>
                                        </w:div>
                                        <w:div w:id="479154885">
                                          <w:marLeft w:val="640"/>
                                          <w:marRight w:val="0"/>
                                          <w:marTop w:val="0"/>
                                          <w:marBottom w:val="0"/>
                                          <w:divBdr>
                                            <w:top w:val="none" w:sz="0" w:space="0" w:color="auto"/>
                                            <w:left w:val="none" w:sz="0" w:space="0" w:color="auto"/>
                                            <w:bottom w:val="none" w:sz="0" w:space="0" w:color="auto"/>
                                            <w:right w:val="none" w:sz="0" w:space="0" w:color="auto"/>
                                          </w:divBdr>
                                        </w:div>
                                        <w:div w:id="491525840">
                                          <w:marLeft w:val="640"/>
                                          <w:marRight w:val="0"/>
                                          <w:marTop w:val="0"/>
                                          <w:marBottom w:val="0"/>
                                          <w:divBdr>
                                            <w:top w:val="none" w:sz="0" w:space="0" w:color="auto"/>
                                            <w:left w:val="none" w:sz="0" w:space="0" w:color="auto"/>
                                            <w:bottom w:val="none" w:sz="0" w:space="0" w:color="auto"/>
                                            <w:right w:val="none" w:sz="0" w:space="0" w:color="auto"/>
                                          </w:divBdr>
                                        </w:div>
                                        <w:div w:id="581568632">
                                          <w:marLeft w:val="640"/>
                                          <w:marRight w:val="0"/>
                                          <w:marTop w:val="0"/>
                                          <w:marBottom w:val="0"/>
                                          <w:divBdr>
                                            <w:top w:val="none" w:sz="0" w:space="0" w:color="auto"/>
                                            <w:left w:val="none" w:sz="0" w:space="0" w:color="auto"/>
                                            <w:bottom w:val="none" w:sz="0" w:space="0" w:color="auto"/>
                                            <w:right w:val="none" w:sz="0" w:space="0" w:color="auto"/>
                                          </w:divBdr>
                                        </w:div>
                                        <w:div w:id="727609956">
                                          <w:marLeft w:val="640"/>
                                          <w:marRight w:val="0"/>
                                          <w:marTop w:val="0"/>
                                          <w:marBottom w:val="0"/>
                                          <w:divBdr>
                                            <w:top w:val="none" w:sz="0" w:space="0" w:color="auto"/>
                                            <w:left w:val="none" w:sz="0" w:space="0" w:color="auto"/>
                                            <w:bottom w:val="none" w:sz="0" w:space="0" w:color="auto"/>
                                            <w:right w:val="none" w:sz="0" w:space="0" w:color="auto"/>
                                          </w:divBdr>
                                        </w:div>
                                        <w:div w:id="749935977">
                                          <w:marLeft w:val="640"/>
                                          <w:marRight w:val="0"/>
                                          <w:marTop w:val="0"/>
                                          <w:marBottom w:val="0"/>
                                          <w:divBdr>
                                            <w:top w:val="none" w:sz="0" w:space="0" w:color="auto"/>
                                            <w:left w:val="none" w:sz="0" w:space="0" w:color="auto"/>
                                            <w:bottom w:val="none" w:sz="0" w:space="0" w:color="auto"/>
                                            <w:right w:val="none" w:sz="0" w:space="0" w:color="auto"/>
                                          </w:divBdr>
                                        </w:div>
                                        <w:div w:id="789514775">
                                          <w:marLeft w:val="640"/>
                                          <w:marRight w:val="0"/>
                                          <w:marTop w:val="0"/>
                                          <w:marBottom w:val="0"/>
                                          <w:divBdr>
                                            <w:top w:val="none" w:sz="0" w:space="0" w:color="auto"/>
                                            <w:left w:val="none" w:sz="0" w:space="0" w:color="auto"/>
                                            <w:bottom w:val="none" w:sz="0" w:space="0" w:color="auto"/>
                                            <w:right w:val="none" w:sz="0" w:space="0" w:color="auto"/>
                                          </w:divBdr>
                                        </w:div>
                                        <w:div w:id="815491861">
                                          <w:marLeft w:val="640"/>
                                          <w:marRight w:val="0"/>
                                          <w:marTop w:val="0"/>
                                          <w:marBottom w:val="0"/>
                                          <w:divBdr>
                                            <w:top w:val="none" w:sz="0" w:space="0" w:color="auto"/>
                                            <w:left w:val="none" w:sz="0" w:space="0" w:color="auto"/>
                                            <w:bottom w:val="none" w:sz="0" w:space="0" w:color="auto"/>
                                            <w:right w:val="none" w:sz="0" w:space="0" w:color="auto"/>
                                          </w:divBdr>
                                        </w:div>
                                        <w:div w:id="870920338">
                                          <w:marLeft w:val="640"/>
                                          <w:marRight w:val="0"/>
                                          <w:marTop w:val="0"/>
                                          <w:marBottom w:val="0"/>
                                          <w:divBdr>
                                            <w:top w:val="none" w:sz="0" w:space="0" w:color="auto"/>
                                            <w:left w:val="none" w:sz="0" w:space="0" w:color="auto"/>
                                            <w:bottom w:val="none" w:sz="0" w:space="0" w:color="auto"/>
                                            <w:right w:val="none" w:sz="0" w:space="0" w:color="auto"/>
                                          </w:divBdr>
                                        </w:div>
                                        <w:div w:id="893001380">
                                          <w:marLeft w:val="640"/>
                                          <w:marRight w:val="0"/>
                                          <w:marTop w:val="0"/>
                                          <w:marBottom w:val="0"/>
                                          <w:divBdr>
                                            <w:top w:val="none" w:sz="0" w:space="0" w:color="auto"/>
                                            <w:left w:val="none" w:sz="0" w:space="0" w:color="auto"/>
                                            <w:bottom w:val="none" w:sz="0" w:space="0" w:color="auto"/>
                                            <w:right w:val="none" w:sz="0" w:space="0" w:color="auto"/>
                                          </w:divBdr>
                                        </w:div>
                                        <w:div w:id="919487181">
                                          <w:marLeft w:val="640"/>
                                          <w:marRight w:val="0"/>
                                          <w:marTop w:val="0"/>
                                          <w:marBottom w:val="0"/>
                                          <w:divBdr>
                                            <w:top w:val="none" w:sz="0" w:space="0" w:color="auto"/>
                                            <w:left w:val="none" w:sz="0" w:space="0" w:color="auto"/>
                                            <w:bottom w:val="none" w:sz="0" w:space="0" w:color="auto"/>
                                            <w:right w:val="none" w:sz="0" w:space="0" w:color="auto"/>
                                          </w:divBdr>
                                        </w:div>
                                        <w:div w:id="1028991330">
                                          <w:marLeft w:val="640"/>
                                          <w:marRight w:val="0"/>
                                          <w:marTop w:val="0"/>
                                          <w:marBottom w:val="0"/>
                                          <w:divBdr>
                                            <w:top w:val="none" w:sz="0" w:space="0" w:color="auto"/>
                                            <w:left w:val="none" w:sz="0" w:space="0" w:color="auto"/>
                                            <w:bottom w:val="none" w:sz="0" w:space="0" w:color="auto"/>
                                            <w:right w:val="none" w:sz="0" w:space="0" w:color="auto"/>
                                          </w:divBdr>
                                        </w:div>
                                        <w:div w:id="1126698866">
                                          <w:marLeft w:val="640"/>
                                          <w:marRight w:val="0"/>
                                          <w:marTop w:val="0"/>
                                          <w:marBottom w:val="0"/>
                                          <w:divBdr>
                                            <w:top w:val="none" w:sz="0" w:space="0" w:color="auto"/>
                                            <w:left w:val="none" w:sz="0" w:space="0" w:color="auto"/>
                                            <w:bottom w:val="none" w:sz="0" w:space="0" w:color="auto"/>
                                            <w:right w:val="none" w:sz="0" w:space="0" w:color="auto"/>
                                          </w:divBdr>
                                        </w:div>
                                        <w:div w:id="1140076529">
                                          <w:marLeft w:val="640"/>
                                          <w:marRight w:val="0"/>
                                          <w:marTop w:val="0"/>
                                          <w:marBottom w:val="0"/>
                                          <w:divBdr>
                                            <w:top w:val="none" w:sz="0" w:space="0" w:color="auto"/>
                                            <w:left w:val="none" w:sz="0" w:space="0" w:color="auto"/>
                                            <w:bottom w:val="none" w:sz="0" w:space="0" w:color="auto"/>
                                            <w:right w:val="none" w:sz="0" w:space="0" w:color="auto"/>
                                          </w:divBdr>
                                        </w:div>
                                        <w:div w:id="1161388163">
                                          <w:marLeft w:val="640"/>
                                          <w:marRight w:val="0"/>
                                          <w:marTop w:val="0"/>
                                          <w:marBottom w:val="0"/>
                                          <w:divBdr>
                                            <w:top w:val="none" w:sz="0" w:space="0" w:color="auto"/>
                                            <w:left w:val="none" w:sz="0" w:space="0" w:color="auto"/>
                                            <w:bottom w:val="none" w:sz="0" w:space="0" w:color="auto"/>
                                            <w:right w:val="none" w:sz="0" w:space="0" w:color="auto"/>
                                          </w:divBdr>
                                        </w:div>
                                        <w:div w:id="1193614165">
                                          <w:marLeft w:val="640"/>
                                          <w:marRight w:val="0"/>
                                          <w:marTop w:val="0"/>
                                          <w:marBottom w:val="0"/>
                                          <w:divBdr>
                                            <w:top w:val="none" w:sz="0" w:space="0" w:color="auto"/>
                                            <w:left w:val="none" w:sz="0" w:space="0" w:color="auto"/>
                                            <w:bottom w:val="none" w:sz="0" w:space="0" w:color="auto"/>
                                            <w:right w:val="none" w:sz="0" w:space="0" w:color="auto"/>
                                          </w:divBdr>
                                        </w:div>
                                        <w:div w:id="1304579964">
                                          <w:marLeft w:val="640"/>
                                          <w:marRight w:val="0"/>
                                          <w:marTop w:val="0"/>
                                          <w:marBottom w:val="0"/>
                                          <w:divBdr>
                                            <w:top w:val="none" w:sz="0" w:space="0" w:color="auto"/>
                                            <w:left w:val="none" w:sz="0" w:space="0" w:color="auto"/>
                                            <w:bottom w:val="none" w:sz="0" w:space="0" w:color="auto"/>
                                            <w:right w:val="none" w:sz="0" w:space="0" w:color="auto"/>
                                          </w:divBdr>
                                        </w:div>
                                        <w:div w:id="1385373219">
                                          <w:marLeft w:val="640"/>
                                          <w:marRight w:val="0"/>
                                          <w:marTop w:val="0"/>
                                          <w:marBottom w:val="0"/>
                                          <w:divBdr>
                                            <w:top w:val="none" w:sz="0" w:space="0" w:color="auto"/>
                                            <w:left w:val="none" w:sz="0" w:space="0" w:color="auto"/>
                                            <w:bottom w:val="none" w:sz="0" w:space="0" w:color="auto"/>
                                            <w:right w:val="none" w:sz="0" w:space="0" w:color="auto"/>
                                          </w:divBdr>
                                        </w:div>
                                        <w:div w:id="1436948181">
                                          <w:marLeft w:val="640"/>
                                          <w:marRight w:val="0"/>
                                          <w:marTop w:val="0"/>
                                          <w:marBottom w:val="0"/>
                                          <w:divBdr>
                                            <w:top w:val="none" w:sz="0" w:space="0" w:color="auto"/>
                                            <w:left w:val="none" w:sz="0" w:space="0" w:color="auto"/>
                                            <w:bottom w:val="none" w:sz="0" w:space="0" w:color="auto"/>
                                            <w:right w:val="none" w:sz="0" w:space="0" w:color="auto"/>
                                          </w:divBdr>
                                        </w:div>
                                        <w:div w:id="1472793647">
                                          <w:marLeft w:val="640"/>
                                          <w:marRight w:val="0"/>
                                          <w:marTop w:val="0"/>
                                          <w:marBottom w:val="0"/>
                                          <w:divBdr>
                                            <w:top w:val="none" w:sz="0" w:space="0" w:color="auto"/>
                                            <w:left w:val="none" w:sz="0" w:space="0" w:color="auto"/>
                                            <w:bottom w:val="none" w:sz="0" w:space="0" w:color="auto"/>
                                            <w:right w:val="none" w:sz="0" w:space="0" w:color="auto"/>
                                          </w:divBdr>
                                        </w:div>
                                        <w:div w:id="1480269124">
                                          <w:marLeft w:val="640"/>
                                          <w:marRight w:val="0"/>
                                          <w:marTop w:val="0"/>
                                          <w:marBottom w:val="0"/>
                                          <w:divBdr>
                                            <w:top w:val="none" w:sz="0" w:space="0" w:color="auto"/>
                                            <w:left w:val="none" w:sz="0" w:space="0" w:color="auto"/>
                                            <w:bottom w:val="none" w:sz="0" w:space="0" w:color="auto"/>
                                            <w:right w:val="none" w:sz="0" w:space="0" w:color="auto"/>
                                          </w:divBdr>
                                        </w:div>
                                        <w:div w:id="1560937381">
                                          <w:marLeft w:val="640"/>
                                          <w:marRight w:val="0"/>
                                          <w:marTop w:val="0"/>
                                          <w:marBottom w:val="0"/>
                                          <w:divBdr>
                                            <w:top w:val="none" w:sz="0" w:space="0" w:color="auto"/>
                                            <w:left w:val="none" w:sz="0" w:space="0" w:color="auto"/>
                                            <w:bottom w:val="none" w:sz="0" w:space="0" w:color="auto"/>
                                            <w:right w:val="none" w:sz="0" w:space="0" w:color="auto"/>
                                          </w:divBdr>
                                        </w:div>
                                        <w:div w:id="1717508978">
                                          <w:marLeft w:val="640"/>
                                          <w:marRight w:val="0"/>
                                          <w:marTop w:val="0"/>
                                          <w:marBottom w:val="0"/>
                                          <w:divBdr>
                                            <w:top w:val="none" w:sz="0" w:space="0" w:color="auto"/>
                                            <w:left w:val="none" w:sz="0" w:space="0" w:color="auto"/>
                                            <w:bottom w:val="none" w:sz="0" w:space="0" w:color="auto"/>
                                            <w:right w:val="none" w:sz="0" w:space="0" w:color="auto"/>
                                          </w:divBdr>
                                        </w:div>
                                        <w:div w:id="1771387215">
                                          <w:marLeft w:val="640"/>
                                          <w:marRight w:val="0"/>
                                          <w:marTop w:val="0"/>
                                          <w:marBottom w:val="0"/>
                                          <w:divBdr>
                                            <w:top w:val="none" w:sz="0" w:space="0" w:color="auto"/>
                                            <w:left w:val="none" w:sz="0" w:space="0" w:color="auto"/>
                                            <w:bottom w:val="none" w:sz="0" w:space="0" w:color="auto"/>
                                            <w:right w:val="none" w:sz="0" w:space="0" w:color="auto"/>
                                          </w:divBdr>
                                        </w:div>
                                        <w:div w:id="1771391662">
                                          <w:marLeft w:val="640"/>
                                          <w:marRight w:val="0"/>
                                          <w:marTop w:val="0"/>
                                          <w:marBottom w:val="0"/>
                                          <w:divBdr>
                                            <w:top w:val="none" w:sz="0" w:space="0" w:color="auto"/>
                                            <w:left w:val="none" w:sz="0" w:space="0" w:color="auto"/>
                                            <w:bottom w:val="none" w:sz="0" w:space="0" w:color="auto"/>
                                            <w:right w:val="none" w:sz="0" w:space="0" w:color="auto"/>
                                          </w:divBdr>
                                        </w:div>
                                        <w:div w:id="1910311547">
                                          <w:marLeft w:val="640"/>
                                          <w:marRight w:val="0"/>
                                          <w:marTop w:val="0"/>
                                          <w:marBottom w:val="0"/>
                                          <w:divBdr>
                                            <w:top w:val="none" w:sz="0" w:space="0" w:color="auto"/>
                                            <w:left w:val="none" w:sz="0" w:space="0" w:color="auto"/>
                                            <w:bottom w:val="none" w:sz="0" w:space="0" w:color="auto"/>
                                            <w:right w:val="none" w:sz="0" w:space="0" w:color="auto"/>
                                          </w:divBdr>
                                        </w:div>
                                        <w:div w:id="1918007373">
                                          <w:marLeft w:val="640"/>
                                          <w:marRight w:val="0"/>
                                          <w:marTop w:val="0"/>
                                          <w:marBottom w:val="0"/>
                                          <w:divBdr>
                                            <w:top w:val="none" w:sz="0" w:space="0" w:color="auto"/>
                                            <w:left w:val="none" w:sz="0" w:space="0" w:color="auto"/>
                                            <w:bottom w:val="none" w:sz="0" w:space="0" w:color="auto"/>
                                            <w:right w:val="none" w:sz="0" w:space="0" w:color="auto"/>
                                          </w:divBdr>
                                        </w:div>
                                        <w:div w:id="1971403195">
                                          <w:marLeft w:val="640"/>
                                          <w:marRight w:val="0"/>
                                          <w:marTop w:val="0"/>
                                          <w:marBottom w:val="0"/>
                                          <w:divBdr>
                                            <w:top w:val="none" w:sz="0" w:space="0" w:color="auto"/>
                                            <w:left w:val="none" w:sz="0" w:space="0" w:color="auto"/>
                                            <w:bottom w:val="none" w:sz="0" w:space="0" w:color="auto"/>
                                            <w:right w:val="none" w:sz="0" w:space="0" w:color="auto"/>
                                          </w:divBdr>
                                        </w:div>
                                        <w:div w:id="2041201729">
                                          <w:marLeft w:val="640"/>
                                          <w:marRight w:val="0"/>
                                          <w:marTop w:val="0"/>
                                          <w:marBottom w:val="0"/>
                                          <w:divBdr>
                                            <w:top w:val="none" w:sz="0" w:space="0" w:color="auto"/>
                                            <w:left w:val="none" w:sz="0" w:space="0" w:color="auto"/>
                                            <w:bottom w:val="none" w:sz="0" w:space="0" w:color="auto"/>
                                            <w:right w:val="none" w:sz="0" w:space="0" w:color="auto"/>
                                          </w:divBdr>
                                        </w:div>
                                      </w:divsChild>
                                    </w:div>
                                    <w:div w:id="1573657450">
                                      <w:marLeft w:val="0"/>
                                      <w:marRight w:val="0"/>
                                      <w:marTop w:val="0"/>
                                      <w:marBottom w:val="0"/>
                                      <w:divBdr>
                                        <w:top w:val="none" w:sz="0" w:space="0" w:color="auto"/>
                                        <w:left w:val="none" w:sz="0" w:space="0" w:color="auto"/>
                                        <w:bottom w:val="none" w:sz="0" w:space="0" w:color="auto"/>
                                        <w:right w:val="none" w:sz="0" w:space="0" w:color="auto"/>
                                      </w:divBdr>
                                      <w:divsChild>
                                        <w:div w:id="30232997">
                                          <w:marLeft w:val="640"/>
                                          <w:marRight w:val="0"/>
                                          <w:marTop w:val="0"/>
                                          <w:marBottom w:val="0"/>
                                          <w:divBdr>
                                            <w:top w:val="none" w:sz="0" w:space="0" w:color="auto"/>
                                            <w:left w:val="none" w:sz="0" w:space="0" w:color="auto"/>
                                            <w:bottom w:val="none" w:sz="0" w:space="0" w:color="auto"/>
                                            <w:right w:val="none" w:sz="0" w:space="0" w:color="auto"/>
                                          </w:divBdr>
                                        </w:div>
                                        <w:div w:id="40331716">
                                          <w:marLeft w:val="640"/>
                                          <w:marRight w:val="0"/>
                                          <w:marTop w:val="0"/>
                                          <w:marBottom w:val="0"/>
                                          <w:divBdr>
                                            <w:top w:val="none" w:sz="0" w:space="0" w:color="auto"/>
                                            <w:left w:val="none" w:sz="0" w:space="0" w:color="auto"/>
                                            <w:bottom w:val="none" w:sz="0" w:space="0" w:color="auto"/>
                                            <w:right w:val="none" w:sz="0" w:space="0" w:color="auto"/>
                                          </w:divBdr>
                                        </w:div>
                                        <w:div w:id="108859047">
                                          <w:marLeft w:val="640"/>
                                          <w:marRight w:val="0"/>
                                          <w:marTop w:val="0"/>
                                          <w:marBottom w:val="0"/>
                                          <w:divBdr>
                                            <w:top w:val="none" w:sz="0" w:space="0" w:color="auto"/>
                                            <w:left w:val="none" w:sz="0" w:space="0" w:color="auto"/>
                                            <w:bottom w:val="none" w:sz="0" w:space="0" w:color="auto"/>
                                            <w:right w:val="none" w:sz="0" w:space="0" w:color="auto"/>
                                          </w:divBdr>
                                        </w:div>
                                        <w:div w:id="322587800">
                                          <w:marLeft w:val="640"/>
                                          <w:marRight w:val="0"/>
                                          <w:marTop w:val="0"/>
                                          <w:marBottom w:val="0"/>
                                          <w:divBdr>
                                            <w:top w:val="none" w:sz="0" w:space="0" w:color="auto"/>
                                            <w:left w:val="none" w:sz="0" w:space="0" w:color="auto"/>
                                            <w:bottom w:val="none" w:sz="0" w:space="0" w:color="auto"/>
                                            <w:right w:val="none" w:sz="0" w:space="0" w:color="auto"/>
                                          </w:divBdr>
                                        </w:div>
                                        <w:div w:id="394015672">
                                          <w:marLeft w:val="640"/>
                                          <w:marRight w:val="0"/>
                                          <w:marTop w:val="0"/>
                                          <w:marBottom w:val="0"/>
                                          <w:divBdr>
                                            <w:top w:val="none" w:sz="0" w:space="0" w:color="auto"/>
                                            <w:left w:val="none" w:sz="0" w:space="0" w:color="auto"/>
                                            <w:bottom w:val="none" w:sz="0" w:space="0" w:color="auto"/>
                                            <w:right w:val="none" w:sz="0" w:space="0" w:color="auto"/>
                                          </w:divBdr>
                                        </w:div>
                                        <w:div w:id="416482274">
                                          <w:marLeft w:val="640"/>
                                          <w:marRight w:val="0"/>
                                          <w:marTop w:val="0"/>
                                          <w:marBottom w:val="0"/>
                                          <w:divBdr>
                                            <w:top w:val="none" w:sz="0" w:space="0" w:color="auto"/>
                                            <w:left w:val="none" w:sz="0" w:space="0" w:color="auto"/>
                                            <w:bottom w:val="none" w:sz="0" w:space="0" w:color="auto"/>
                                            <w:right w:val="none" w:sz="0" w:space="0" w:color="auto"/>
                                          </w:divBdr>
                                        </w:div>
                                        <w:div w:id="494958686">
                                          <w:marLeft w:val="640"/>
                                          <w:marRight w:val="0"/>
                                          <w:marTop w:val="0"/>
                                          <w:marBottom w:val="0"/>
                                          <w:divBdr>
                                            <w:top w:val="none" w:sz="0" w:space="0" w:color="auto"/>
                                            <w:left w:val="none" w:sz="0" w:space="0" w:color="auto"/>
                                            <w:bottom w:val="none" w:sz="0" w:space="0" w:color="auto"/>
                                            <w:right w:val="none" w:sz="0" w:space="0" w:color="auto"/>
                                          </w:divBdr>
                                        </w:div>
                                        <w:div w:id="554463673">
                                          <w:marLeft w:val="640"/>
                                          <w:marRight w:val="0"/>
                                          <w:marTop w:val="0"/>
                                          <w:marBottom w:val="0"/>
                                          <w:divBdr>
                                            <w:top w:val="none" w:sz="0" w:space="0" w:color="auto"/>
                                            <w:left w:val="none" w:sz="0" w:space="0" w:color="auto"/>
                                            <w:bottom w:val="none" w:sz="0" w:space="0" w:color="auto"/>
                                            <w:right w:val="none" w:sz="0" w:space="0" w:color="auto"/>
                                          </w:divBdr>
                                        </w:div>
                                        <w:div w:id="578372057">
                                          <w:marLeft w:val="640"/>
                                          <w:marRight w:val="0"/>
                                          <w:marTop w:val="0"/>
                                          <w:marBottom w:val="0"/>
                                          <w:divBdr>
                                            <w:top w:val="none" w:sz="0" w:space="0" w:color="auto"/>
                                            <w:left w:val="none" w:sz="0" w:space="0" w:color="auto"/>
                                            <w:bottom w:val="none" w:sz="0" w:space="0" w:color="auto"/>
                                            <w:right w:val="none" w:sz="0" w:space="0" w:color="auto"/>
                                          </w:divBdr>
                                        </w:div>
                                        <w:div w:id="601375874">
                                          <w:marLeft w:val="640"/>
                                          <w:marRight w:val="0"/>
                                          <w:marTop w:val="0"/>
                                          <w:marBottom w:val="0"/>
                                          <w:divBdr>
                                            <w:top w:val="none" w:sz="0" w:space="0" w:color="auto"/>
                                            <w:left w:val="none" w:sz="0" w:space="0" w:color="auto"/>
                                            <w:bottom w:val="none" w:sz="0" w:space="0" w:color="auto"/>
                                            <w:right w:val="none" w:sz="0" w:space="0" w:color="auto"/>
                                          </w:divBdr>
                                        </w:div>
                                        <w:div w:id="709643764">
                                          <w:marLeft w:val="640"/>
                                          <w:marRight w:val="0"/>
                                          <w:marTop w:val="0"/>
                                          <w:marBottom w:val="0"/>
                                          <w:divBdr>
                                            <w:top w:val="none" w:sz="0" w:space="0" w:color="auto"/>
                                            <w:left w:val="none" w:sz="0" w:space="0" w:color="auto"/>
                                            <w:bottom w:val="none" w:sz="0" w:space="0" w:color="auto"/>
                                            <w:right w:val="none" w:sz="0" w:space="0" w:color="auto"/>
                                          </w:divBdr>
                                        </w:div>
                                        <w:div w:id="728849487">
                                          <w:marLeft w:val="640"/>
                                          <w:marRight w:val="0"/>
                                          <w:marTop w:val="0"/>
                                          <w:marBottom w:val="0"/>
                                          <w:divBdr>
                                            <w:top w:val="none" w:sz="0" w:space="0" w:color="auto"/>
                                            <w:left w:val="none" w:sz="0" w:space="0" w:color="auto"/>
                                            <w:bottom w:val="none" w:sz="0" w:space="0" w:color="auto"/>
                                            <w:right w:val="none" w:sz="0" w:space="0" w:color="auto"/>
                                          </w:divBdr>
                                        </w:div>
                                        <w:div w:id="817260935">
                                          <w:marLeft w:val="640"/>
                                          <w:marRight w:val="0"/>
                                          <w:marTop w:val="0"/>
                                          <w:marBottom w:val="0"/>
                                          <w:divBdr>
                                            <w:top w:val="none" w:sz="0" w:space="0" w:color="auto"/>
                                            <w:left w:val="none" w:sz="0" w:space="0" w:color="auto"/>
                                            <w:bottom w:val="none" w:sz="0" w:space="0" w:color="auto"/>
                                            <w:right w:val="none" w:sz="0" w:space="0" w:color="auto"/>
                                          </w:divBdr>
                                        </w:div>
                                        <w:div w:id="916330604">
                                          <w:marLeft w:val="640"/>
                                          <w:marRight w:val="0"/>
                                          <w:marTop w:val="0"/>
                                          <w:marBottom w:val="0"/>
                                          <w:divBdr>
                                            <w:top w:val="none" w:sz="0" w:space="0" w:color="auto"/>
                                            <w:left w:val="none" w:sz="0" w:space="0" w:color="auto"/>
                                            <w:bottom w:val="none" w:sz="0" w:space="0" w:color="auto"/>
                                            <w:right w:val="none" w:sz="0" w:space="0" w:color="auto"/>
                                          </w:divBdr>
                                        </w:div>
                                        <w:div w:id="1001474059">
                                          <w:marLeft w:val="640"/>
                                          <w:marRight w:val="0"/>
                                          <w:marTop w:val="0"/>
                                          <w:marBottom w:val="0"/>
                                          <w:divBdr>
                                            <w:top w:val="none" w:sz="0" w:space="0" w:color="auto"/>
                                            <w:left w:val="none" w:sz="0" w:space="0" w:color="auto"/>
                                            <w:bottom w:val="none" w:sz="0" w:space="0" w:color="auto"/>
                                            <w:right w:val="none" w:sz="0" w:space="0" w:color="auto"/>
                                          </w:divBdr>
                                        </w:div>
                                        <w:div w:id="1004548270">
                                          <w:marLeft w:val="640"/>
                                          <w:marRight w:val="0"/>
                                          <w:marTop w:val="0"/>
                                          <w:marBottom w:val="0"/>
                                          <w:divBdr>
                                            <w:top w:val="none" w:sz="0" w:space="0" w:color="auto"/>
                                            <w:left w:val="none" w:sz="0" w:space="0" w:color="auto"/>
                                            <w:bottom w:val="none" w:sz="0" w:space="0" w:color="auto"/>
                                            <w:right w:val="none" w:sz="0" w:space="0" w:color="auto"/>
                                          </w:divBdr>
                                        </w:div>
                                        <w:div w:id="1051417339">
                                          <w:marLeft w:val="640"/>
                                          <w:marRight w:val="0"/>
                                          <w:marTop w:val="0"/>
                                          <w:marBottom w:val="0"/>
                                          <w:divBdr>
                                            <w:top w:val="none" w:sz="0" w:space="0" w:color="auto"/>
                                            <w:left w:val="none" w:sz="0" w:space="0" w:color="auto"/>
                                            <w:bottom w:val="none" w:sz="0" w:space="0" w:color="auto"/>
                                            <w:right w:val="none" w:sz="0" w:space="0" w:color="auto"/>
                                          </w:divBdr>
                                        </w:div>
                                        <w:div w:id="1239555024">
                                          <w:marLeft w:val="640"/>
                                          <w:marRight w:val="0"/>
                                          <w:marTop w:val="0"/>
                                          <w:marBottom w:val="0"/>
                                          <w:divBdr>
                                            <w:top w:val="none" w:sz="0" w:space="0" w:color="auto"/>
                                            <w:left w:val="none" w:sz="0" w:space="0" w:color="auto"/>
                                            <w:bottom w:val="none" w:sz="0" w:space="0" w:color="auto"/>
                                            <w:right w:val="none" w:sz="0" w:space="0" w:color="auto"/>
                                          </w:divBdr>
                                        </w:div>
                                        <w:div w:id="1250578463">
                                          <w:marLeft w:val="640"/>
                                          <w:marRight w:val="0"/>
                                          <w:marTop w:val="0"/>
                                          <w:marBottom w:val="0"/>
                                          <w:divBdr>
                                            <w:top w:val="none" w:sz="0" w:space="0" w:color="auto"/>
                                            <w:left w:val="none" w:sz="0" w:space="0" w:color="auto"/>
                                            <w:bottom w:val="none" w:sz="0" w:space="0" w:color="auto"/>
                                            <w:right w:val="none" w:sz="0" w:space="0" w:color="auto"/>
                                          </w:divBdr>
                                        </w:div>
                                        <w:div w:id="1312321553">
                                          <w:marLeft w:val="640"/>
                                          <w:marRight w:val="0"/>
                                          <w:marTop w:val="0"/>
                                          <w:marBottom w:val="0"/>
                                          <w:divBdr>
                                            <w:top w:val="none" w:sz="0" w:space="0" w:color="auto"/>
                                            <w:left w:val="none" w:sz="0" w:space="0" w:color="auto"/>
                                            <w:bottom w:val="none" w:sz="0" w:space="0" w:color="auto"/>
                                            <w:right w:val="none" w:sz="0" w:space="0" w:color="auto"/>
                                          </w:divBdr>
                                        </w:div>
                                        <w:div w:id="1351949161">
                                          <w:marLeft w:val="640"/>
                                          <w:marRight w:val="0"/>
                                          <w:marTop w:val="0"/>
                                          <w:marBottom w:val="0"/>
                                          <w:divBdr>
                                            <w:top w:val="none" w:sz="0" w:space="0" w:color="auto"/>
                                            <w:left w:val="none" w:sz="0" w:space="0" w:color="auto"/>
                                            <w:bottom w:val="none" w:sz="0" w:space="0" w:color="auto"/>
                                            <w:right w:val="none" w:sz="0" w:space="0" w:color="auto"/>
                                          </w:divBdr>
                                        </w:div>
                                        <w:div w:id="1358199294">
                                          <w:marLeft w:val="640"/>
                                          <w:marRight w:val="0"/>
                                          <w:marTop w:val="0"/>
                                          <w:marBottom w:val="0"/>
                                          <w:divBdr>
                                            <w:top w:val="none" w:sz="0" w:space="0" w:color="auto"/>
                                            <w:left w:val="none" w:sz="0" w:space="0" w:color="auto"/>
                                            <w:bottom w:val="none" w:sz="0" w:space="0" w:color="auto"/>
                                            <w:right w:val="none" w:sz="0" w:space="0" w:color="auto"/>
                                          </w:divBdr>
                                        </w:div>
                                        <w:div w:id="1454594046">
                                          <w:marLeft w:val="640"/>
                                          <w:marRight w:val="0"/>
                                          <w:marTop w:val="0"/>
                                          <w:marBottom w:val="0"/>
                                          <w:divBdr>
                                            <w:top w:val="none" w:sz="0" w:space="0" w:color="auto"/>
                                            <w:left w:val="none" w:sz="0" w:space="0" w:color="auto"/>
                                            <w:bottom w:val="none" w:sz="0" w:space="0" w:color="auto"/>
                                            <w:right w:val="none" w:sz="0" w:space="0" w:color="auto"/>
                                          </w:divBdr>
                                        </w:div>
                                        <w:div w:id="1475832594">
                                          <w:marLeft w:val="640"/>
                                          <w:marRight w:val="0"/>
                                          <w:marTop w:val="0"/>
                                          <w:marBottom w:val="0"/>
                                          <w:divBdr>
                                            <w:top w:val="none" w:sz="0" w:space="0" w:color="auto"/>
                                            <w:left w:val="none" w:sz="0" w:space="0" w:color="auto"/>
                                            <w:bottom w:val="none" w:sz="0" w:space="0" w:color="auto"/>
                                            <w:right w:val="none" w:sz="0" w:space="0" w:color="auto"/>
                                          </w:divBdr>
                                        </w:div>
                                        <w:div w:id="1499686672">
                                          <w:marLeft w:val="640"/>
                                          <w:marRight w:val="0"/>
                                          <w:marTop w:val="0"/>
                                          <w:marBottom w:val="0"/>
                                          <w:divBdr>
                                            <w:top w:val="none" w:sz="0" w:space="0" w:color="auto"/>
                                            <w:left w:val="none" w:sz="0" w:space="0" w:color="auto"/>
                                            <w:bottom w:val="none" w:sz="0" w:space="0" w:color="auto"/>
                                            <w:right w:val="none" w:sz="0" w:space="0" w:color="auto"/>
                                          </w:divBdr>
                                        </w:div>
                                        <w:div w:id="1582327331">
                                          <w:marLeft w:val="640"/>
                                          <w:marRight w:val="0"/>
                                          <w:marTop w:val="0"/>
                                          <w:marBottom w:val="0"/>
                                          <w:divBdr>
                                            <w:top w:val="none" w:sz="0" w:space="0" w:color="auto"/>
                                            <w:left w:val="none" w:sz="0" w:space="0" w:color="auto"/>
                                            <w:bottom w:val="none" w:sz="0" w:space="0" w:color="auto"/>
                                            <w:right w:val="none" w:sz="0" w:space="0" w:color="auto"/>
                                          </w:divBdr>
                                        </w:div>
                                        <w:div w:id="1634405775">
                                          <w:marLeft w:val="640"/>
                                          <w:marRight w:val="0"/>
                                          <w:marTop w:val="0"/>
                                          <w:marBottom w:val="0"/>
                                          <w:divBdr>
                                            <w:top w:val="none" w:sz="0" w:space="0" w:color="auto"/>
                                            <w:left w:val="none" w:sz="0" w:space="0" w:color="auto"/>
                                            <w:bottom w:val="none" w:sz="0" w:space="0" w:color="auto"/>
                                            <w:right w:val="none" w:sz="0" w:space="0" w:color="auto"/>
                                          </w:divBdr>
                                        </w:div>
                                        <w:div w:id="1692562650">
                                          <w:marLeft w:val="640"/>
                                          <w:marRight w:val="0"/>
                                          <w:marTop w:val="0"/>
                                          <w:marBottom w:val="0"/>
                                          <w:divBdr>
                                            <w:top w:val="none" w:sz="0" w:space="0" w:color="auto"/>
                                            <w:left w:val="none" w:sz="0" w:space="0" w:color="auto"/>
                                            <w:bottom w:val="none" w:sz="0" w:space="0" w:color="auto"/>
                                            <w:right w:val="none" w:sz="0" w:space="0" w:color="auto"/>
                                          </w:divBdr>
                                        </w:div>
                                        <w:div w:id="1777671199">
                                          <w:marLeft w:val="640"/>
                                          <w:marRight w:val="0"/>
                                          <w:marTop w:val="0"/>
                                          <w:marBottom w:val="0"/>
                                          <w:divBdr>
                                            <w:top w:val="none" w:sz="0" w:space="0" w:color="auto"/>
                                            <w:left w:val="none" w:sz="0" w:space="0" w:color="auto"/>
                                            <w:bottom w:val="none" w:sz="0" w:space="0" w:color="auto"/>
                                            <w:right w:val="none" w:sz="0" w:space="0" w:color="auto"/>
                                          </w:divBdr>
                                        </w:div>
                                        <w:div w:id="1854999085">
                                          <w:marLeft w:val="640"/>
                                          <w:marRight w:val="0"/>
                                          <w:marTop w:val="0"/>
                                          <w:marBottom w:val="0"/>
                                          <w:divBdr>
                                            <w:top w:val="none" w:sz="0" w:space="0" w:color="auto"/>
                                            <w:left w:val="none" w:sz="0" w:space="0" w:color="auto"/>
                                            <w:bottom w:val="none" w:sz="0" w:space="0" w:color="auto"/>
                                            <w:right w:val="none" w:sz="0" w:space="0" w:color="auto"/>
                                          </w:divBdr>
                                        </w:div>
                                        <w:div w:id="1950505007">
                                          <w:marLeft w:val="640"/>
                                          <w:marRight w:val="0"/>
                                          <w:marTop w:val="0"/>
                                          <w:marBottom w:val="0"/>
                                          <w:divBdr>
                                            <w:top w:val="none" w:sz="0" w:space="0" w:color="auto"/>
                                            <w:left w:val="none" w:sz="0" w:space="0" w:color="auto"/>
                                            <w:bottom w:val="none" w:sz="0" w:space="0" w:color="auto"/>
                                            <w:right w:val="none" w:sz="0" w:space="0" w:color="auto"/>
                                          </w:divBdr>
                                        </w:div>
                                        <w:div w:id="1987468599">
                                          <w:marLeft w:val="640"/>
                                          <w:marRight w:val="0"/>
                                          <w:marTop w:val="0"/>
                                          <w:marBottom w:val="0"/>
                                          <w:divBdr>
                                            <w:top w:val="none" w:sz="0" w:space="0" w:color="auto"/>
                                            <w:left w:val="none" w:sz="0" w:space="0" w:color="auto"/>
                                            <w:bottom w:val="none" w:sz="0" w:space="0" w:color="auto"/>
                                            <w:right w:val="none" w:sz="0" w:space="0" w:color="auto"/>
                                          </w:divBdr>
                                        </w:div>
                                        <w:div w:id="2010936677">
                                          <w:marLeft w:val="640"/>
                                          <w:marRight w:val="0"/>
                                          <w:marTop w:val="0"/>
                                          <w:marBottom w:val="0"/>
                                          <w:divBdr>
                                            <w:top w:val="none" w:sz="0" w:space="0" w:color="auto"/>
                                            <w:left w:val="none" w:sz="0" w:space="0" w:color="auto"/>
                                            <w:bottom w:val="none" w:sz="0" w:space="0" w:color="auto"/>
                                            <w:right w:val="none" w:sz="0" w:space="0" w:color="auto"/>
                                          </w:divBdr>
                                        </w:div>
                                        <w:div w:id="2014992454">
                                          <w:marLeft w:val="640"/>
                                          <w:marRight w:val="0"/>
                                          <w:marTop w:val="0"/>
                                          <w:marBottom w:val="0"/>
                                          <w:divBdr>
                                            <w:top w:val="none" w:sz="0" w:space="0" w:color="auto"/>
                                            <w:left w:val="none" w:sz="0" w:space="0" w:color="auto"/>
                                            <w:bottom w:val="none" w:sz="0" w:space="0" w:color="auto"/>
                                            <w:right w:val="none" w:sz="0" w:space="0" w:color="auto"/>
                                          </w:divBdr>
                                        </w:div>
                                        <w:div w:id="2044204304">
                                          <w:marLeft w:val="640"/>
                                          <w:marRight w:val="0"/>
                                          <w:marTop w:val="0"/>
                                          <w:marBottom w:val="0"/>
                                          <w:divBdr>
                                            <w:top w:val="none" w:sz="0" w:space="0" w:color="auto"/>
                                            <w:left w:val="none" w:sz="0" w:space="0" w:color="auto"/>
                                            <w:bottom w:val="none" w:sz="0" w:space="0" w:color="auto"/>
                                            <w:right w:val="none" w:sz="0" w:space="0" w:color="auto"/>
                                          </w:divBdr>
                                        </w:div>
                                        <w:div w:id="2056076014">
                                          <w:marLeft w:val="640"/>
                                          <w:marRight w:val="0"/>
                                          <w:marTop w:val="0"/>
                                          <w:marBottom w:val="0"/>
                                          <w:divBdr>
                                            <w:top w:val="none" w:sz="0" w:space="0" w:color="auto"/>
                                            <w:left w:val="none" w:sz="0" w:space="0" w:color="auto"/>
                                            <w:bottom w:val="none" w:sz="0" w:space="0" w:color="auto"/>
                                            <w:right w:val="none" w:sz="0" w:space="0" w:color="auto"/>
                                          </w:divBdr>
                                        </w:div>
                                      </w:divsChild>
                                    </w:div>
                                    <w:div w:id="1993824333">
                                      <w:marLeft w:val="0"/>
                                      <w:marRight w:val="0"/>
                                      <w:marTop w:val="0"/>
                                      <w:marBottom w:val="0"/>
                                      <w:divBdr>
                                        <w:top w:val="none" w:sz="0" w:space="0" w:color="auto"/>
                                        <w:left w:val="none" w:sz="0" w:space="0" w:color="auto"/>
                                        <w:bottom w:val="none" w:sz="0" w:space="0" w:color="auto"/>
                                        <w:right w:val="none" w:sz="0" w:space="0" w:color="auto"/>
                                      </w:divBdr>
                                      <w:divsChild>
                                        <w:div w:id="24641552">
                                          <w:marLeft w:val="640"/>
                                          <w:marRight w:val="0"/>
                                          <w:marTop w:val="0"/>
                                          <w:marBottom w:val="0"/>
                                          <w:divBdr>
                                            <w:top w:val="none" w:sz="0" w:space="0" w:color="auto"/>
                                            <w:left w:val="none" w:sz="0" w:space="0" w:color="auto"/>
                                            <w:bottom w:val="none" w:sz="0" w:space="0" w:color="auto"/>
                                            <w:right w:val="none" w:sz="0" w:space="0" w:color="auto"/>
                                          </w:divBdr>
                                        </w:div>
                                        <w:div w:id="73941109">
                                          <w:marLeft w:val="640"/>
                                          <w:marRight w:val="0"/>
                                          <w:marTop w:val="0"/>
                                          <w:marBottom w:val="0"/>
                                          <w:divBdr>
                                            <w:top w:val="none" w:sz="0" w:space="0" w:color="auto"/>
                                            <w:left w:val="none" w:sz="0" w:space="0" w:color="auto"/>
                                            <w:bottom w:val="none" w:sz="0" w:space="0" w:color="auto"/>
                                            <w:right w:val="none" w:sz="0" w:space="0" w:color="auto"/>
                                          </w:divBdr>
                                          <w:divsChild>
                                            <w:div w:id="805853630">
                                              <w:marLeft w:val="0"/>
                                              <w:marRight w:val="0"/>
                                              <w:marTop w:val="0"/>
                                              <w:marBottom w:val="0"/>
                                              <w:divBdr>
                                                <w:top w:val="none" w:sz="0" w:space="0" w:color="auto"/>
                                                <w:left w:val="none" w:sz="0" w:space="0" w:color="auto"/>
                                                <w:bottom w:val="none" w:sz="0" w:space="0" w:color="auto"/>
                                                <w:right w:val="none" w:sz="0" w:space="0" w:color="auto"/>
                                              </w:divBdr>
                                              <w:divsChild>
                                                <w:div w:id="75905944">
                                                  <w:marLeft w:val="640"/>
                                                  <w:marRight w:val="0"/>
                                                  <w:marTop w:val="0"/>
                                                  <w:marBottom w:val="0"/>
                                                  <w:divBdr>
                                                    <w:top w:val="none" w:sz="0" w:space="0" w:color="auto"/>
                                                    <w:left w:val="none" w:sz="0" w:space="0" w:color="auto"/>
                                                    <w:bottom w:val="none" w:sz="0" w:space="0" w:color="auto"/>
                                                    <w:right w:val="none" w:sz="0" w:space="0" w:color="auto"/>
                                                  </w:divBdr>
                                                </w:div>
                                                <w:div w:id="160392831">
                                                  <w:marLeft w:val="640"/>
                                                  <w:marRight w:val="0"/>
                                                  <w:marTop w:val="0"/>
                                                  <w:marBottom w:val="0"/>
                                                  <w:divBdr>
                                                    <w:top w:val="none" w:sz="0" w:space="0" w:color="auto"/>
                                                    <w:left w:val="none" w:sz="0" w:space="0" w:color="auto"/>
                                                    <w:bottom w:val="none" w:sz="0" w:space="0" w:color="auto"/>
                                                    <w:right w:val="none" w:sz="0" w:space="0" w:color="auto"/>
                                                  </w:divBdr>
                                                </w:div>
                                                <w:div w:id="242185086">
                                                  <w:marLeft w:val="640"/>
                                                  <w:marRight w:val="0"/>
                                                  <w:marTop w:val="0"/>
                                                  <w:marBottom w:val="0"/>
                                                  <w:divBdr>
                                                    <w:top w:val="none" w:sz="0" w:space="0" w:color="auto"/>
                                                    <w:left w:val="none" w:sz="0" w:space="0" w:color="auto"/>
                                                    <w:bottom w:val="none" w:sz="0" w:space="0" w:color="auto"/>
                                                    <w:right w:val="none" w:sz="0" w:space="0" w:color="auto"/>
                                                  </w:divBdr>
                                                </w:div>
                                                <w:div w:id="259030920">
                                                  <w:marLeft w:val="640"/>
                                                  <w:marRight w:val="0"/>
                                                  <w:marTop w:val="0"/>
                                                  <w:marBottom w:val="0"/>
                                                  <w:divBdr>
                                                    <w:top w:val="none" w:sz="0" w:space="0" w:color="auto"/>
                                                    <w:left w:val="none" w:sz="0" w:space="0" w:color="auto"/>
                                                    <w:bottom w:val="none" w:sz="0" w:space="0" w:color="auto"/>
                                                    <w:right w:val="none" w:sz="0" w:space="0" w:color="auto"/>
                                                  </w:divBdr>
                                                </w:div>
                                                <w:div w:id="263462186">
                                                  <w:marLeft w:val="640"/>
                                                  <w:marRight w:val="0"/>
                                                  <w:marTop w:val="0"/>
                                                  <w:marBottom w:val="0"/>
                                                  <w:divBdr>
                                                    <w:top w:val="none" w:sz="0" w:space="0" w:color="auto"/>
                                                    <w:left w:val="none" w:sz="0" w:space="0" w:color="auto"/>
                                                    <w:bottom w:val="none" w:sz="0" w:space="0" w:color="auto"/>
                                                    <w:right w:val="none" w:sz="0" w:space="0" w:color="auto"/>
                                                  </w:divBdr>
                                                </w:div>
                                                <w:div w:id="450710675">
                                                  <w:marLeft w:val="640"/>
                                                  <w:marRight w:val="0"/>
                                                  <w:marTop w:val="0"/>
                                                  <w:marBottom w:val="0"/>
                                                  <w:divBdr>
                                                    <w:top w:val="none" w:sz="0" w:space="0" w:color="auto"/>
                                                    <w:left w:val="none" w:sz="0" w:space="0" w:color="auto"/>
                                                    <w:bottom w:val="none" w:sz="0" w:space="0" w:color="auto"/>
                                                    <w:right w:val="none" w:sz="0" w:space="0" w:color="auto"/>
                                                  </w:divBdr>
                                                </w:div>
                                                <w:div w:id="545140499">
                                                  <w:marLeft w:val="640"/>
                                                  <w:marRight w:val="0"/>
                                                  <w:marTop w:val="0"/>
                                                  <w:marBottom w:val="0"/>
                                                  <w:divBdr>
                                                    <w:top w:val="none" w:sz="0" w:space="0" w:color="auto"/>
                                                    <w:left w:val="none" w:sz="0" w:space="0" w:color="auto"/>
                                                    <w:bottom w:val="none" w:sz="0" w:space="0" w:color="auto"/>
                                                    <w:right w:val="none" w:sz="0" w:space="0" w:color="auto"/>
                                                  </w:divBdr>
                                                </w:div>
                                                <w:div w:id="626859270">
                                                  <w:marLeft w:val="640"/>
                                                  <w:marRight w:val="0"/>
                                                  <w:marTop w:val="0"/>
                                                  <w:marBottom w:val="0"/>
                                                  <w:divBdr>
                                                    <w:top w:val="none" w:sz="0" w:space="0" w:color="auto"/>
                                                    <w:left w:val="none" w:sz="0" w:space="0" w:color="auto"/>
                                                    <w:bottom w:val="none" w:sz="0" w:space="0" w:color="auto"/>
                                                    <w:right w:val="none" w:sz="0" w:space="0" w:color="auto"/>
                                                  </w:divBdr>
                                                </w:div>
                                                <w:div w:id="626859573">
                                                  <w:marLeft w:val="640"/>
                                                  <w:marRight w:val="0"/>
                                                  <w:marTop w:val="0"/>
                                                  <w:marBottom w:val="0"/>
                                                  <w:divBdr>
                                                    <w:top w:val="none" w:sz="0" w:space="0" w:color="auto"/>
                                                    <w:left w:val="none" w:sz="0" w:space="0" w:color="auto"/>
                                                    <w:bottom w:val="none" w:sz="0" w:space="0" w:color="auto"/>
                                                    <w:right w:val="none" w:sz="0" w:space="0" w:color="auto"/>
                                                  </w:divBdr>
                                                </w:div>
                                                <w:div w:id="639463760">
                                                  <w:marLeft w:val="640"/>
                                                  <w:marRight w:val="0"/>
                                                  <w:marTop w:val="0"/>
                                                  <w:marBottom w:val="0"/>
                                                  <w:divBdr>
                                                    <w:top w:val="none" w:sz="0" w:space="0" w:color="auto"/>
                                                    <w:left w:val="none" w:sz="0" w:space="0" w:color="auto"/>
                                                    <w:bottom w:val="none" w:sz="0" w:space="0" w:color="auto"/>
                                                    <w:right w:val="none" w:sz="0" w:space="0" w:color="auto"/>
                                                  </w:divBdr>
                                                </w:div>
                                                <w:div w:id="767192184">
                                                  <w:marLeft w:val="640"/>
                                                  <w:marRight w:val="0"/>
                                                  <w:marTop w:val="0"/>
                                                  <w:marBottom w:val="0"/>
                                                  <w:divBdr>
                                                    <w:top w:val="none" w:sz="0" w:space="0" w:color="auto"/>
                                                    <w:left w:val="none" w:sz="0" w:space="0" w:color="auto"/>
                                                    <w:bottom w:val="none" w:sz="0" w:space="0" w:color="auto"/>
                                                    <w:right w:val="none" w:sz="0" w:space="0" w:color="auto"/>
                                                  </w:divBdr>
                                                </w:div>
                                                <w:div w:id="866985116">
                                                  <w:marLeft w:val="640"/>
                                                  <w:marRight w:val="0"/>
                                                  <w:marTop w:val="0"/>
                                                  <w:marBottom w:val="0"/>
                                                  <w:divBdr>
                                                    <w:top w:val="none" w:sz="0" w:space="0" w:color="auto"/>
                                                    <w:left w:val="none" w:sz="0" w:space="0" w:color="auto"/>
                                                    <w:bottom w:val="none" w:sz="0" w:space="0" w:color="auto"/>
                                                    <w:right w:val="none" w:sz="0" w:space="0" w:color="auto"/>
                                                  </w:divBdr>
                                                </w:div>
                                                <w:div w:id="886378593">
                                                  <w:marLeft w:val="640"/>
                                                  <w:marRight w:val="0"/>
                                                  <w:marTop w:val="0"/>
                                                  <w:marBottom w:val="0"/>
                                                  <w:divBdr>
                                                    <w:top w:val="none" w:sz="0" w:space="0" w:color="auto"/>
                                                    <w:left w:val="none" w:sz="0" w:space="0" w:color="auto"/>
                                                    <w:bottom w:val="none" w:sz="0" w:space="0" w:color="auto"/>
                                                    <w:right w:val="none" w:sz="0" w:space="0" w:color="auto"/>
                                                  </w:divBdr>
                                                </w:div>
                                                <w:div w:id="935091767">
                                                  <w:marLeft w:val="640"/>
                                                  <w:marRight w:val="0"/>
                                                  <w:marTop w:val="0"/>
                                                  <w:marBottom w:val="0"/>
                                                  <w:divBdr>
                                                    <w:top w:val="none" w:sz="0" w:space="0" w:color="auto"/>
                                                    <w:left w:val="none" w:sz="0" w:space="0" w:color="auto"/>
                                                    <w:bottom w:val="none" w:sz="0" w:space="0" w:color="auto"/>
                                                    <w:right w:val="none" w:sz="0" w:space="0" w:color="auto"/>
                                                  </w:divBdr>
                                                </w:div>
                                                <w:div w:id="941298654">
                                                  <w:marLeft w:val="640"/>
                                                  <w:marRight w:val="0"/>
                                                  <w:marTop w:val="0"/>
                                                  <w:marBottom w:val="0"/>
                                                  <w:divBdr>
                                                    <w:top w:val="none" w:sz="0" w:space="0" w:color="auto"/>
                                                    <w:left w:val="none" w:sz="0" w:space="0" w:color="auto"/>
                                                    <w:bottom w:val="none" w:sz="0" w:space="0" w:color="auto"/>
                                                    <w:right w:val="none" w:sz="0" w:space="0" w:color="auto"/>
                                                  </w:divBdr>
                                                </w:div>
                                                <w:div w:id="981076311">
                                                  <w:marLeft w:val="640"/>
                                                  <w:marRight w:val="0"/>
                                                  <w:marTop w:val="0"/>
                                                  <w:marBottom w:val="0"/>
                                                  <w:divBdr>
                                                    <w:top w:val="none" w:sz="0" w:space="0" w:color="auto"/>
                                                    <w:left w:val="none" w:sz="0" w:space="0" w:color="auto"/>
                                                    <w:bottom w:val="none" w:sz="0" w:space="0" w:color="auto"/>
                                                    <w:right w:val="none" w:sz="0" w:space="0" w:color="auto"/>
                                                  </w:divBdr>
                                                </w:div>
                                                <w:div w:id="1030955602">
                                                  <w:marLeft w:val="640"/>
                                                  <w:marRight w:val="0"/>
                                                  <w:marTop w:val="0"/>
                                                  <w:marBottom w:val="0"/>
                                                  <w:divBdr>
                                                    <w:top w:val="none" w:sz="0" w:space="0" w:color="auto"/>
                                                    <w:left w:val="none" w:sz="0" w:space="0" w:color="auto"/>
                                                    <w:bottom w:val="none" w:sz="0" w:space="0" w:color="auto"/>
                                                    <w:right w:val="none" w:sz="0" w:space="0" w:color="auto"/>
                                                  </w:divBdr>
                                                </w:div>
                                                <w:div w:id="1036541063">
                                                  <w:marLeft w:val="640"/>
                                                  <w:marRight w:val="0"/>
                                                  <w:marTop w:val="0"/>
                                                  <w:marBottom w:val="0"/>
                                                  <w:divBdr>
                                                    <w:top w:val="none" w:sz="0" w:space="0" w:color="auto"/>
                                                    <w:left w:val="none" w:sz="0" w:space="0" w:color="auto"/>
                                                    <w:bottom w:val="none" w:sz="0" w:space="0" w:color="auto"/>
                                                    <w:right w:val="none" w:sz="0" w:space="0" w:color="auto"/>
                                                  </w:divBdr>
                                                </w:div>
                                                <w:div w:id="1144739056">
                                                  <w:marLeft w:val="640"/>
                                                  <w:marRight w:val="0"/>
                                                  <w:marTop w:val="0"/>
                                                  <w:marBottom w:val="0"/>
                                                  <w:divBdr>
                                                    <w:top w:val="none" w:sz="0" w:space="0" w:color="auto"/>
                                                    <w:left w:val="none" w:sz="0" w:space="0" w:color="auto"/>
                                                    <w:bottom w:val="none" w:sz="0" w:space="0" w:color="auto"/>
                                                    <w:right w:val="none" w:sz="0" w:space="0" w:color="auto"/>
                                                  </w:divBdr>
                                                </w:div>
                                                <w:div w:id="1178428628">
                                                  <w:marLeft w:val="640"/>
                                                  <w:marRight w:val="0"/>
                                                  <w:marTop w:val="0"/>
                                                  <w:marBottom w:val="0"/>
                                                  <w:divBdr>
                                                    <w:top w:val="none" w:sz="0" w:space="0" w:color="auto"/>
                                                    <w:left w:val="none" w:sz="0" w:space="0" w:color="auto"/>
                                                    <w:bottom w:val="none" w:sz="0" w:space="0" w:color="auto"/>
                                                    <w:right w:val="none" w:sz="0" w:space="0" w:color="auto"/>
                                                  </w:divBdr>
                                                </w:div>
                                                <w:div w:id="1296449429">
                                                  <w:marLeft w:val="640"/>
                                                  <w:marRight w:val="0"/>
                                                  <w:marTop w:val="0"/>
                                                  <w:marBottom w:val="0"/>
                                                  <w:divBdr>
                                                    <w:top w:val="none" w:sz="0" w:space="0" w:color="auto"/>
                                                    <w:left w:val="none" w:sz="0" w:space="0" w:color="auto"/>
                                                    <w:bottom w:val="none" w:sz="0" w:space="0" w:color="auto"/>
                                                    <w:right w:val="none" w:sz="0" w:space="0" w:color="auto"/>
                                                  </w:divBdr>
                                                </w:div>
                                                <w:div w:id="1467699343">
                                                  <w:marLeft w:val="640"/>
                                                  <w:marRight w:val="0"/>
                                                  <w:marTop w:val="0"/>
                                                  <w:marBottom w:val="0"/>
                                                  <w:divBdr>
                                                    <w:top w:val="none" w:sz="0" w:space="0" w:color="auto"/>
                                                    <w:left w:val="none" w:sz="0" w:space="0" w:color="auto"/>
                                                    <w:bottom w:val="none" w:sz="0" w:space="0" w:color="auto"/>
                                                    <w:right w:val="none" w:sz="0" w:space="0" w:color="auto"/>
                                                  </w:divBdr>
                                                </w:div>
                                                <w:div w:id="1557551634">
                                                  <w:marLeft w:val="640"/>
                                                  <w:marRight w:val="0"/>
                                                  <w:marTop w:val="0"/>
                                                  <w:marBottom w:val="0"/>
                                                  <w:divBdr>
                                                    <w:top w:val="none" w:sz="0" w:space="0" w:color="auto"/>
                                                    <w:left w:val="none" w:sz="0" w:space="0" w:color="auto"/>
                                                    <w:bottom w:val="none" w:sz="0" w:space="0" w:color="auto"/>
                                                    <w:right w:val="none" w:sz="0" w:space="0" w:color="auto"/>
                                                  </w:divBdr>
                                                </w:div>
                                                <w:div w:id="1573151138">
                                                  <w:marLeft w:val="640"/>
                                                  <w:marRight w:val="0"/>
                                                  <w:marTop w:val="0"/>
                                                  <w:marBottom w:val="0"/>
                                                  <w:divBdr>
                                                    <w:top w:val="none" w:sz="0" w:space="0" w:color="auto"/>
                                                    <w:left w:val="none" w:sz="0" w:space="0" w:color="auto"/>
                                                    <w:bottom w:val="none" w:sz="0" w:space="0" w:color="auto"/>
                                                    <w:right w:val="none" w:sz="0" w:space="0" w:color="auto"/>
                                                  </w:divBdr>
                                                </w:div>
                                                <w:div w:id="1584678646">
                                                  <w:marLeft w:val="640"/>
                                                  <w:marRight w:val="0"/>
                                                  <w:marTop w:val="0"/>
                                                  <w:marBottom w:val="0"/>
                                                  <w:divBdr>
                                                    <w:top w:val="none" w:sz="0" w:space="0" w:color="auto"/>
                                                    <w:left w:val="none" w:sz="0" w:space="0" w:color="auto"/>
                                                    <w:bottom w:val="none" w:sz="0" w:space="0" w:color="auto"/>
                                                    <w:right w:val="none" w:sz="0" w:space="0" w:color="auto"/>
                                                  </w:divBdr>
                                                </w:div>
                                                <w:div w:id="1597446160">
                                                  <w:marLeft w:val="640"/>
                                                  <w:marRight w:val="0"/>
                                                  <w:marTop w:val="0"/>
                                                  <w:marBottom w:val="0"/>
                                                  <w:divBdr>
                                                    <w:top w:val="none" w:sz="0" w:space="0" w:color="auto"/>
                                                    <w:left w:val="none" w:sz="0" w:space="0" w:color="auto"/>
                                                    <w:bottom w:val="none" w:sz="0" w:space="0" w:color="auto"/>
                                                    <w:right w:val="none" w:sz="0" w:space="0" w:color="auto"/>
                                                  </w:divBdr>
                                                </w:div>
                                                <w:div w:id="1692412329">
                                                  <w:marLeft w:val="640"/>
                                                  <w:marRight w:val="0"/>
                                                  <w:marTop w:val="0"/>
                                                  <w:marBottom w:val="0"/>
                                                  <w:divBdr>
                                                    <w:top w:val="none" w:sz="0" w:space="0" w:color="auto"/>
                                                    <w:left w:val="none" w:sz="0" w:space="0" w:color="auto"/>
                                                    <w:bottom w:val="none" w:sz="0" w:space="0" w:color="auto"/>
                                                    <w:right w:val="none" w:sz="0" w:space="0" w:color="auto"/>
                                                  </w:divBdr>
                                                </w:div>
                                                <w:div w:id="1710449913">
                                                  <w:marLeft w:val="640"/>
                                                  <w:marRight w:val="0"/>
                                                  <w:marTop w:val="0"/>
                                                  <w:marBottom w:val="0"/>
                                                  <w:divBdr>
                                                    <w:top w:val="none" w:sz="0" w:space="0" w:color="auto"/>
                                                    <w:left w:val="none" w:sz="0" w:space="0" w:color="auto"/>
                                                    <w:bottom w:val="none" w:sz="0" w:space="0" w:color="auto"/>
                                                    <w:right w:val="none" w:sz="0" w:space="0" w:color="auto"/>
                                                  </w:divBdr>
                                                </w:div>
                                                <w:div w:id="1762219418">
                                                  <w:marLeft w:val="640"/>
                                                  <w:marRight w:val="0"/>
                                                  <w:marTop w:val="0"/>
                                                  <w:marBottom w:val="0"/>
                                                  <w:divBdr>
                                                    <w:top w:val="none" w:sz="0" w:space="0" w:color="auto"/>
                                                    <w:left w:val="none" w:sz="0" w:space="0" w:color="auto"/>
                                                    <w:bottom w:val="none" w:sz="0" w:space="0" w:color="auto"/>
                                                    <w:right w:val="none" w:sz="0" w:space="0" w:color="auto"/>
                                                  </w:divBdr>
                                                </w:div>
                                                <w:div w:id="1811708156">
                                                  <w:marLeft w:val="640"/>
                                                  <w:marRight w:val="0"/>
                                                  <w:marTop w:val="0"/>
                                                  <w:marBottom w:val="0"/>
                                                  <w:divBdr>
                                                    <w:top w:val="none" w:sz="0" w:space="0" w:color="auto"/>
                                                    <w:left w:val="none" w:sz="0" w:space="0" w:color="auto"/>
                                                    <w:bottom w:val="none" w:sz="0" w:space="0" w:color="auto"/>
                                                    <w:right w:val="none" w:sz="0" w:space="0" w:color="auto"/>
                                                  </w:divBdr>
                                                </w:div>
                                                <w:div w:id="1817261321">
                                                  <w:marLeft w:val="640"/>
                                                  <w:marRight w:val="0"/>
                                                  <w:marTop w:val="0"/>
                                                  <w:marBottom w:val="0"/>
                                                  <w:divBdr>
                                                    <w:top w:val="none" w:sz="0" w:space="0" w:color="auto"/>
                                                    <w:left w:val="none" w:sz="0" w:space="0" w:color="auto"/>
                                                    <w:bottom w:val="none" w:sz="0" w:space="0" w:color="auto"/>
                                                    <w:right w:val="none" w:sz="0" w:space="0" w:color="auto"/>
                                                  </w:divBdr>
                                                </w:div>
                                                <w:div w:id="1889760750">
                                                  <w:marLeft w:val="640"/>
                                                  <w:marRight w:val="0"/>
                                                  <w:marTop w:val="0"/>
                                                  <w:marBottom w:val="0"/>
                                                  <w:divBdr>
                                                    <w:top w:val="none" w:sz="0" w:space="0" w:color="auto"/>
                                                    <w:left w:val="none" w:sz="0" w:space="0" w:color="auto"/>
                                                    <w:bottom w:val="none" w:sz="0" w:space="0" w:color="auto"/>
                                                    <w:right w:val="none" w:sz="0" w:space="0" w:color="auto"/>
                                                  </w:divBdr>
                                                </w:div>
                                                <w:div w:id="1998193649">
                                                  <w:marLeft w:val="640"/>
                                                  <w:marRight w:val="0"/>
                                                  <w:marTop w:val="0"/>
                                                  <w:marBottom w:val="0"/>
                                                  <w:divBdr>
                                                    <w:top w:val="none" w:sz="0" w:space="0" w:color="auto"/>
                                                    <w:left w:val="none" w:sz="0" w:space="0" w:color="auto"/>
                                                    <w:bottom w:val="none" w:sz="0" w:space="0" w:color="auto"/>
                                                    <w:right w:val="none" w:sz="0" w:space="0" w:color="auto"/>
                                                  </w:divBdr>
                                                </w:div>
                                                <w:div w:id="2002656199">
                                                  <w:marLeft w:val="640"/>
                                                  <w:marRight w:val="0"/>
                                                  <w:marTop w:val="0"/>
                                                  <w:marBottom w:val="0"/>
                                                  <w:divBdr>
                                                    <w:top w:val="none" w:sz="0" w:space="0" w:color="auto"/>
                                                    <w:left w:val="none" w:sz="0" w:space="0" w:color="auto"/>
                                                    <w:bottom w:val="none" w:sz="0" w:space="0" w:color="auto"/>
                                                    <w:right w:val="none" w:sz="0" w:space="0" w:color="auto"/>
                                                  </w:divBdr>
                                                </w:div>
                                                <w:div w:id="2006204650">
                                                  <w:marLeft w:val="640"/>
                                                  <w:marRight w:val="0"/>
                                                  <w:marTop w:val="0"/>
                                                  <w:marBottom w:val="0"/>
                                                  <w:divBdr>
                                                    <w:top w:val="none" w:sz="0" w:space="0" w:color="auto"/>
                                                    <w:left w:val="none" w:sz="0" w:space="0" w:color="auto"/>
                                                    <w:bottom w:val="none" w:sz="0" w:space="0" w:color="auto"/>
                                                    <w:right w:val="none" w:sz="0" w:space="0" w:color="auto"/>
                                                  </w:divBdr>
                                                </w:div>
                                                <w:div w:id="2138600639">
                                                  <w:marLeft w:val="640"/>
                                                  <w:marRight w:val="0"/>
                                                  <w:marTop w:val="0"/>
                                                  <w:marBottom w:val="0"/>
                                                  <w:divBdr>
                                                    <w:top w:val="none" w:sz="0" w:space="0" w:color="auto"/>
                                                    <w:left w:val="none" w:sz="0" w:space="0" w:color="auto"/>
                                                    <w:bottom w:val="none" w:sz="0" w:space="0" w:color="auto"/>
                                                    <w:right w:val="none" w:sz="0" w:space="0" w:color="auto"/>
                                                  </w:divBdr>
                                                </w:div>
                                              </w:divsChild>
                                            </w:div>
                                            <w:div w:id="1405907419">
                                              <w:marLeft w:val="0"/>
                                              <w:marRight w:val="0"/>
                                              <w:marTop w:val="0"/>
                                              <w:marBottom w:val="0"/>
                                              <w:divBdr>
                                                <w:top w:val="none" w:sz="0" w:space="0" w:color="auto"/>
                                                <w:left w:val="none" w:sz="0" w:space="0" w:color="auto"/>
                                                <w:bottom w:val="none" w:sz="0" w:space="0" w:color="auto"/>
                                                <w:right w:val="none" w:sz="0" w:space="0" w:color="auto"/>
                                              </w:divBdr>
                                              <w:divsChild>
                                                <w:div w:id="29964729">
                                                  <w:marLeft w:val="640"/>
                                                  <w:marRight w:val="0"/>
                                                  <w:marTop w:val="0"/>
                                                  <w:marBottom w:val="0"/>
                                                  <w:divBdr>
                                                    <w:top w:val="none" w:sz="0" w:space="0" w:color="auto"/>
                                                    <w:left w:val="none" w:sz="0" w:space="0" w:color="auto"/>
                                                    <w:bottom w:val="none" w:sz="0" w:space="0" w:color="auto"/>
                                                    <w:right w:val="none" w:sz="0" w:space="0" w:color="auto"/>
                                                  </w:divBdr>
                                                </w:div>
                                                <w:div w:id="73208204">
                                                  <w:marLeft w:val="640"/>
                                                  <w:marRight w:val="0"/>
                                                  <w:marTop w:val="0"/>
                                                  <w:marBottom w:val="0"/>
                                                  <w:divBdr>
                                                    <w:top w:val="none" w:sz="0" w:space="0" w:color="auto"/>
                                                    <w:left w:val="none" w:sz="0" w:space="0" w:color="auto"/>
                                                    <w:bottom w:val="none" w:sz="0" w:space="0" w:color="auto"/>
                                                    <w:right w:val="none" w:sz="0" w:space="0" w:color="auto"/>
                                                  </w:divBdr>
                                                </w:div>
                                                <w:div w:id="79258755">
                                                  <w:marLeft w:val="640"/>
                                                  <w:marRight w:val="0"/>
                                                  <w:marTop w:val="0"/>
                                                  <w:marBottom w:val="0"/>
                                                  <w:divBdr>
                                                    <w:top w:val="none" w:sz="0" w:space="0" w:color="auto"/>
                                                    <w:left w:val="none" w:sz="0" w:space="0" w:color="auto"/>
                                                    <w:bottom w:val="none" w:sz="0" w:space="0" w:color="auto"/>
                                                    <w:right w:val="none" w:sz="0" w:space="0" w:color="auto"/>
                                                  </w:divBdr>
                                                  <w:divsChild>
                                                    <w:div w:id="388647484">
                                                      <w:marLeft w:val="0"/>
                                                      <w:marRight w:val="0"/>
                                                      <w:marTop w:val="0"/>
                                                      <w:marBottom w:val="0"/>
                                                      <w:divBdr>
                                                        <w:top w:val="none" w:sz="0" w:space="0" w:color="auto"/>
                                                        <w:left w:val="none" w:sz="0" w:space="0" w:color="auto"/>
                                                        <w:bottom w:val="none" w:sz="0" w:space="0" w:color="auto"/>
                                                        <w:right w:val="none" w:sz="0" w:space="0" w:color="auto"/>
                                                      </w:divBdr>
                                                      <w:divsChild>
                                                        <w:div w:id="6834661">
                                                          <w:marLeft w:val="640"/>
                                                          <w:marRight w:val="0"/>
                                                          <w:marTop w:val="0"/>
                                                          <w:marBottom w:val="0"/>
                                                          <w:divBdr>
                                                            <w:top w:val="none" w:sz="0" w:space="0" w:color="auto"/>
                                                            <w:left w:val="none" w:sz="0" w:space="0" w:color="auto"/>
                                                            <w:bottom w:val="none" w:sz="0" w:space="0" w:color="auto"/>
                                                            <w:right w:val="none" w:sz="0" w:space="0" w:color="auto"/>
                                                          </w:divBdr>
                                                        </w:div>
                                                        <w:div w:id="63381227">
                                                          <w:marLeft w:val="640"/>
                                                          <w:marRight w:val="0"/>
                                                          <w:marTop w:val="0"/>
                                                          <w:marBottom w:val="0"/>
                                                          <w:divBdr>
                                                            <w:top w:val="none" w:sz="0" w:space="0" w:color="auto"/>
                                                            <w:left w:val="none" w:sz="0" w:space="0" w:color="auto"/>
                                                            <w:bottom w:val="none" w:sz="0" w:space="0" w:color="auto"/>
                                                            <w:right w:val="none" w:sz="0" w:space="0" w:color="auto"/>
                                                          </w:divBdr>
                                                        </w:div>
                                                        <w:div w:id="95831109">
                                                          <w:marLeft w:val="640"/>
                                                          <w:marRight w:val="0"/>
                                                          <w:marTop w:val="0"/>
                                                          <w:marBottom w:val="0"/>
                                                          <w:divBdr>
                                                            <w:top w:val="none" w:sz="0" w:space="0" w:color="auto"/>
                                                            <w:left w:val="none" w:sz="0" w:space="0" w:color="auto"/>
                                                            <w:bottom w:val="none" w:sz="0" w:space="0" w:color="auto"/>
                                                            <w:right w:val="none" w:sz="0" w:space="0" w:color="auto"/>
                                                          </w:divBdr>
                                                        </w:div>
                                                        <w:div w:id="142696336">
                                                          <w:marLeft w:val="640"/>
                                                          <w:marRight w:val="0"/>
                                                          <w:marTop w:val="0"/>
                                                          <w:marBottom w:val="0"/>
                                                          <w:divBdr>
                                                            <w:top w:val="none" w:sz="0" w:space="0" w:color="auto"/>
                                                            <w:left w:val="none" w:sz="0" w:space="0" w:color="auto"/>
                                                            <w:bottom w:val="none" w:sz="0" w:space="0" w:color="auto"/>
                                                            <w:right w:val="none" w:sz="0" w:space="0" w:color="auto"/>
                                                          </w:divBdr>
                                                        </w:div>
                                                        <w:div w:id="229538508">
                                                          <w:marLeft w:val="640"/>
                                                          <w:marRight w:val="0"/>
                                                          <w:marTop w:val="0"/>
                                                          <w:marBottom w:val="0"/>
                                                          <w:divBdr>
                                                            <w:top w:val="none" w:sz="0" w:space="0" w:color="auto"/>
                                                            <w:left w:val="none" w:sz="0" w:space="0" w:color="auto"/>
                                                            <w:bottom w:val="none" w:sz="0" w:space="0" w:color="auto"/>
                                                            <w:right w:val="none" w:sz="0" w:space="0" w:color="auto"/>
                                                          </w:divBdr>
                                                        </w:div>
                                                        <w:div w:id="253829500">
                                                          <w:marLeft w:val="640"/>
                                                          <w:marRight w:val="0"/>
                                                          <w:marTop w:val="0"/>
                                                          <w:marBottom w:val="0"/>
                                                          <w:divBdr>
                                                            <w:top w:val="none" w:sz="0" w:space="0" w:color="auto"/>
                                                            <w:left w:val="none" w:sz="0" w:space="0" w:color="auto"/>
                                                            <w:bottom w:val="none" w:sz="0" w:space="0" w:color="auto"/>
                                                            <w:right w:val="none" w:sz="0" w:space="0" w:color="auto"/>
                                                          </w:divBdr>
                                                        </w:div>
                                                        <w:div w:id="310797388">
                                                          <w:marLeft w:val="640"/>
                                                          <w:marRight w:val="0"/>
                                                          <w:marTop w:val="0"/>
                                                          <w:marBottom w:val="0"/>
                                                          <w:divBdr>
                                                            <w:top w:val="none" w:sz="0" w:space="0" w:color="auto"/>
                                                            <w:left w:val="none" w:sz="0" w:space="0" w:color="auto"/>
                                                            <w:bottom w:val="none" w:sz="0" w:space="0" w:color="auto"/>
                                                            <w:right w:val="none" w:sz="0" w:space="0" w:color="auto"/>
                                                          </w:divBdr>
                                                        </w:div>
                                                        <w:div w:id="428307375">
                                                          <w:marLeft w:val="640"/>
                                                          <w:marRight w:val="0"/>
                                                          <w:marTop w:val="0"/>
                                                          <w:marBottom w:val="0"/>
                                                          <w:divBdr>
                                                            <w:top w:val="none" w:sz="0" w:space="0" w:color="auto"/>
                                                            <w:left w:val="none" w:sz="0" w:space="0" w:color="auto"/>
                                                            <w:bottom w:val="none" w:sz="0" w:space="0" w:color="auto"/>
                                                            <w:right w:val="none" w:sz="0" w:space="0" w:color="auto"/>
                                                          </w:divBdr>
                                                        </w:div>
                                                        <w:div w:id="535851600">
                                                          <w:marLeft w:val="640"/>
                                                          <w:marRight w:val="0"/>
                                                          <w:marTop w:val="0"/>
                                                          <w:marBottom w:val="0"/>
                                                          <w:divBdr>
                                                            <w:top w:val="none" w:sz="0" w:space="0" w:color="auto"/>
                                                            <w:left w:val="none" w:sz="0" w:space="0" w:color="auto"/>
                                                            <w:bottom w:val="none" w:sz="0" w:space="0" w:color="auto"/>
                                                            <w:right w:val="none" w:sz="0" w:space="0" w:color="auto"/>
                                                          </w:divBdr>
                                                        </w:div>
                                                        <w:div w:id="537157289">
                                                          <w:marLeft w:val="640"/>
                                                          <w:marRight w:val="0"/>
                                                          <w:marTop w:val="0"/>
                                                          <w:marBottom w:val="0"/>
                                                          <w:divBdr>
                                                            <w:top w:val="none" w:sz="0" w:space="0" w:color="auto"/>
                                                            <w:left w:val="none" w:sz="0" w:space="0" w:color="auto"/>
                                                            <w:bottom w:val="none" w:sz="0" w:space="0" w:color="auto"/>
                                                            <w:right w:val="none" w:sz="0" w:space="0" w:color="auto"/>
                                                          </w:divBdr>
                                                        </w:div>
                                                        <w:div w:id="551187047">
                                                          <w:marLeft w:val="640"/>
                                                          <w:marRight w:val="0"/>
                                                          <w:marTop w:val="0"/>
                                                          <w:marBottom w:val="0"/>
                                                          <w:divBdr>
                                                            <w:top w:val="none" w:sz="0" w:space="0" w:color="auto"/>
                                                            <w:left w:val="none" w:sz="0" w:space="0" w:color="auto"/>
                                                            <w:bottom w:val="none" w:sz="0" w:space="0" w:color="auto"/>
                                                            <w:right w:val="none" w:sz="0" w:space="0" w:color="auto"/>
                                                          </w:divBdr>
                                                        </w:div>
                                                        <w:div w:id="593438091">
                                                          <w:marLeft w:val="640"/>
                                                          <w:marRight w:val="0"/>
                                                          <w:marTop w:val="0"/>
                                                          <w:marBottom w:val="0"/>
                                                          <w:divBdr>
                                                            <w:top w:val="none" w:sz="0" w:space="0" w:color="auto"/>
                                                            <w:left w:val="none" w:sz="0" w:space="0" w:color="auto"/>
                                                            <w:bottom w:val="none" w:sz="0" w:space="0" w:color="auto"/>
                                                            <w:right w:val="none" w:sz="0" w:space="0" w:color="auto"/>
                                                          </w:divBdr>
                                                        </w:div>
                                                        <w:div w:id="598560754">
                                                          <w:marLeft w:val="640"/>
                                                          <w:marRight w:val="0"/>
                                                          <w:marTop w:val="0"/>
                                                          <w:marBottom w:val="0"/>
                                                          <w:divBdr>
                                                            <w:top w:val="none" w:sz="0" w:space="0" w:color="auto"/>
                                                            <w:left w:val="none" w:sz="0" w:space="0" w:color="auto"/>
                                                            <w:bottom w:val="none" w:sz="0" w:space="0" w:color="auto"/>
                                                            <w:right w:val="none" w:sz="0" w:space="0" w:color="auto"/>
                                                          </w:divBdr>
                                                        </w:div>
                                                        <w:div w:id="610085640">
                                                          <w:marLeft w:val="640"/>
                                                          <w:marRight w:val="0"/>
                                                          <w:marTop w:val="0"/>
                                                          <w:marBottom w:val="0"/>
                                                          <w:divBdr>
                                                            <w:top w:val="none" w:sz="0" w:space="0" w:color="auto"/>
                                                            <w:left w:val="none" w:sz="0" w:space="0" w:color="auto"/>
                                                            <w:bottom w:val="none" w:sz="0" w:space="0" w:color="auto"/>
                                                            <w:right w:val="none" w:sz="0" w:space="0" w:color="auto"/>
                                                          </w:divBdr>
                                                        </w:div>
                                                        <w:div w:id="680472400">
                                                          <w:marLeft w:val="640"/>
                                                          <w:marRight w:val="0"/>
                                                          <w:marTop w:val="0"/>
                                                          <w:marBottom w:val="0"/>
                                                          <w:divBdr>
                                                            <w:top w:val="none" w:sz="0" w:space="0" w:color="auto"/>
                                                            <w:left w:val="none" w:sz="0" w:space="0" w:color="auto"/>
                                                            <w:bottom w:val="none" w:sz="0" w:space="0" w:color="auto"/>
                                                            <w:right w:val="none" w:sz="0" w:space="0" w:color="auto"/>
                                                          </w:divBdr>
                                                        </w:div>
                                                        <w:div w:id="690108107">
                                                          <w:marLeft w:val="640"/>
                                                          <w:marRight w:val="0"/>
                                                          <w:marTop w:val="0"/>
                                                          <w:marBottom w:val="0"/>
                                                          <w:divBdr>
                                                            <w:top w:val="none" w:sz="0" w:space="0" w:color="auto"/>
                                                            <w:left w:val="none" w:sz="0" w:space="0" w:color="auto"/>
                                                            <w:bottom w:val="none" w:sz="0" w:space="0" w:color="auto"/>
                                                            <w:right w:val="none" w:sz="0" w:space="0" w:color="auto"/>
                                                          </w:divBdr>
                                                        </w:div>
                                                        <w:div w:id="709036145">
                                                          <w:marLeft w:val="640"/>
                                                          <w:marRight w:val="0"/>
                                                          <w:marTop w:val="0"/>
                                                          <w:marBottom w:val="0"/>
                                                          <w:divBdr>
                                                            <w:top w:val="none" w:sz="0" w:space="0" w:color="auto"/>
                                                            <w:left w:val="none" w:sz="0" w:space="0" w:color="auto"/>
                                                            <w:bottom w:val="none" w:sz="0" w:space="0" w:color="auto"/>
                                                            <w:right w:val="none" w:sz="0" w:space="0" w:color="auto"/>
                                                          </w:divBdr>
                                                        </w:div>
                                                        <w:div w:id="776146228">
                                                          <w:marLeft w:val="640"/>
                                                          <w:marRight w:val="0"/>
                                                          <w:marTop w:val="0"/>
                                                          <w:marBottom w:val="0"/>
                                                          <w:divBdr>
                                                            <w:top w:val="none" w:sz="0" w:space="0" w:color="auto"/>
                                                            <w:left w:val="none" w:sz="0" w:space="0" w:color="auto"/>
                                                            <w:bottom w:val="none" w:sz="0" w:space="0" w:color="auto"/>
                                                            <w:right w:val="none" w:sz="0" w:space="0" w:color="auto"/>
                                                          </w:divBdr>
                                                        </w:div>
                                                        <w:div w:id="790518908">
                                                          <w:marLeft w:val="640"/>
                                                          <w:marRight w:val="0"/>
                                                          <w:marTop w:val="0"/>
                                                          <w:marBottom w:val="0"/>
                                                          <w:divBdr>
                                                            <w:top w:val="none" w:sz="0" w:space="0" w:color="auto"/>
                                                            <w:left w:val="none" w:sz="0" w:space="0" w:color="auto"/>
                                                            <w:bottom w:val="none" w:sz="0" w:space="0" w:color="auto"/>
                                                            <w:right w:val="none" w:sz="0" w:space="0" w:color="auto"/>
                                                          </w:divBdr>
                                                        </w:div>
                                                        <w:div w:id="876620994">
                                                          <w:marLeft w:val="640"/>
                                                          <w:marRight w:val="0"/>
                                                          <w:marTop w:val="0"/>
                                                          <w:marBottom w:val="0"/>
                                                          <w:divBdr>
                                                            <w:top w:val="none" w:sz="0" w:space="0" w:color="auto"/>
                                                            <w:left w:val="none" w:sz="0" w:space="0" w:color="auto"/>
                                                            <w:bottom w:val="none" w:sz="0" w:space="0" w:color="auto"/>
                                                            <w:right w:val="none" w:sz="0" w:space="0" w:color="auto"/>
                                                          </w:divBdr>
                                                        </w:div>
                                                        <w:div w:id="912202490">
                                                          <w:marLeft w:val="640"/>
                                                          <w:marRight w:val="0"/>
                                                          <w:marTop w:val="0"/>
                                                          <w:marBottom w:val="0"/>
                                                          <w:divBdr>
                                                            <w:top w:val="none" w:sz="0" w:space="0" w:color="auto"/>
                                                            <w:left w:val="none" w:sz="0" w:space="0" w:color="auto"/>
                                                            <w:bottom w:val="none" w:sz="0" w:space="0" w:color="auto"/>
                                                            <w:right w:val="none" w:sz="0" w:space="0" w:color="auto"/>
                                                          </w:divBdr>
                                                          <w:divsChild>
                                                            <w:div w:id="227226631">
                                                              <w:marLeft w:val="0"/>
                                                              <w:marRight w:val="0"/>
                                                              <w:marTop w:val="0"/>
                                                              <w:marBottom w:val="0"/>
                                                              <w:divBdr>
                                                                <w:top w:val="none" w:sz="0" w:space="0" w:color="auto"/>
                                                                <w:left w:val="none" w:sz="0" w:space="0" w:color="auto"/>
                                                                <w:bottom w:val="none" w:sz="0" w:space="0" w:color="auto"/>
                                                                <w:right w:val="none" w:sz="0" w:space="0" w:color="auto"/>
                                                              </w:divBdr>
                                                              <w:divsChild>
                                                                <w:div w:id="5637615">
                                                                  <w:marLeft w:val="640"/>
                                                                  <w:marRight w:val="0"/>
                                                                  <w:marTop w:val="0"/>
                                                                  <w:marBottom w:val="0"/>
                                                                  <w:divBdr>
                                                                    <w:top w:val="none" w:sz="0" w:space="0" w:color="auto"/>
                                                                    <w:left w:val="none" w:sz="0" w:space="0" w:color="auto"/>
                                                                    <w:bottom w:val="none" w:sz="0" w:space="0" w:color="auto"/>
                                                                    <w:right w:val="none" w:sz="0" w:space="0" w:color="auto"/>
                                                                  </w:divBdr>
                                                                </w:div>
                                                                <w:div w:id="87652891">
                                                                  <w:marLeft w:val="640"/>
                                                                  <w:marRight w:val="0"/>
                                                                  <w:marTop w:val="0"/>
                                                                  <w:marBottom w:val="0"/>
                                                                  <w:divBdr>
                                                                    <w:top w:val="none" w:sz="0" w:space="0" w:color="auto"/>
                                                                    <w:left w:val="none" w:sz="0" w:space="0" w:color="auto"/>
                                                                    <w:bottom w:val="none" w:sz="0" w:space="0" w:color="auto"/>
                                                                    <w:right w:val="none" w:sz="0" w:space="0" w:color="auto"/>
                                                                  </w:divBdr>
                                                                </w:div>
                                                                <w:div w:id="157306360">
                                                                  <w:marLeft w:val="640"/>
                                                                  <w:marRight w:val="0"/>
                                                                  <w:marTop w:val="0"/>
                                                                  <w:marBottom w:val="0"/>
                                                                  <w:divBdr>
                                                                    <w:top w:val="none" w:sz="0" w:space="0" w:color="auto"/>
                                                                    <w:left w:val="none" w:sz="0" w:space="0" w:color="auto"/>
                                                                    <w:bottom w:val="none" w:sz="0" w:space="0" w:color="auto"/>
                                                                    <w:right w:val="none" w:sz="0" w:space="0" w:color="auto"/>
                                                                  </w:divBdr>
                                                                </w:div>
                                                                <w:div w:id="165438929">
                                                                  <w:marLeft w:val="640"/>
                                                                  <w:marRight w:val="0"/>
                                                                  <w:marTop w:val="0"/>
                                                                  <w:marBottom w:val="0"/>
                                                                  <w:divBdr>
                                                                    <w:top w:val="none" w:sz="0" w:space="0" w:color="auto"/>
                                                                    <w:left w:val="none" w:sz="0" w:space="0" w:color="auto"/>
                                                                    <w:bottom w:val="none" w:sz="0" w:space="0" w:color="auto"/>
                                                                    <w:right w:val="none" w:sz="0" w:space="0" w:color="auto"/>
                                                                  </w:divBdr>
                                                                </w:div>
                                                                <w:div w:id="171452719">
                                                                  <w:marLeft w:val="640"/>
                                                                  <w:marRight w:val="0"/>
                                                                  <w:marTop w:val="0"/>
                                                                  <w:marBottom w:val="0"/>
                                                                  <w:divBdr>
                                                                    <w:top w:val="none" w:sz="0" w:space="0" w:color="auto"/>
                                                                    <w:left w:val="none" w:sz="0" w:space="0" w:color="auto"/>
                                                                    <w:bottom w:val="none" w:sz="0" w:space="0" w:color="auto"/>
                                                                    <w:right w:val="none" w:sz="0" w:space="0" w:color="auto"/>
                                                                  </w:divBdr>
                                                                </w:div>
                                                                <w:div w:id="189531591">
                                                                  <w:marLeft w:val="640"/>
                                                                  <w:marRight w:val="0"/>
                                                                  <w:marTop w:val="0"/>
                                                                  <w:marBottom w:val="0"/>
                                                                  <w:divBdr>
                                                                    <w:top w:val="none" w:sz="0" w:space="0" w:color="auto"/>
                                                                    <w:left w:val="none" w:sz="0" w:space="0" w:color="auto"/>
                                                                    <w:bottom w:val="none" w:sz="0" w:space="0" w:color="auto"/>
                                                                    <w:right w:val="none" w:sz="0" w:space="0" w:color="auto"/>
                                                                  </w:divBdr>
                                                                </w:div>
                                                                <w:div w:id="214511277">
                                                                  <w:marLeft w:val="640"/>
                                                                  <w:marRight w:val="0"/>
                                                                  <w:marTop w:val="0"/>
                                                                  <w:marBottom w:val="0"/>
                                                                  <w:divBdr>
                                                                    <w:top w:val="none" w:sz="0" w:space="0" w:color="auto"/>
                                                                    <w:left w:val="none" w:sz="0" w:space="0" w:color="auto"/>
                                                                    <w:bottom w:val="none" w:sz="0" w:space="0" w:color="auto"/>
                                                                    <w:right w:val="none" w:sz="0" w:space="0" w:color="auto"/>
                                                                  </w:divBdr>
                                                                </w:div>
                                                                <w:div w:id="239290179">
                                                                  <w:marLeft w:val="640"/>
                                                                  <w:marRight w:val="0"/>
                                                                  <w:marTop w:val="0"/>
                                                                  <w:marBottom w:val="0"/>
                                                                  <w:divBdr>
                                                                    <w:top w:val="none" w:sz="0" w:space="0" w:color="auto"/>
                                                                    <w:left w:val="none" w:sz="0" w:space="0" w:color="auto"/>
                                                                    <w:bottom w:val="none" w:sz="0" w:space="0" w:color="auto"/>
                                                                    <w:right w:val="none" w:sz="0" w:space="0" w:color="auto"/>
                                                                  </w:divBdr>
                                                                </w:div>
                                                                <w:div w:id="289944038">
                                                                  <w:marLeft w:val="640"/>
                                                                  <w:marRight w:val="0"/>
                                                                  <w:marTop w:val="0"/>
                                                                  <w:marBottom w:val="0"/>
                                                                  <w:divBdr>
                                                                    <w:top w:val="none" w:sz="0" w:space="0" w:color="auto"/>
                                                                    <w:left w:val="none" w:sz="0" w:space="0" w:color="auto"/>
                                                                    <w:bottom w:val="none" w:sz="0" w:space="0" w:color="auto"/>
                                                                    <w:right w:val="none" w:sz="0" w:space="0" w:color="auto"/>
                                                                  </w:divBdr>
                                                                </w:div>
                                                                <w:div w:id="360786686">
                                                                  <w:marLeft w:val="640"/>
                                                                  <w:marRight w:val="0"/>
                                                                  <w:marTop w:val="0"/>
                                                                  <w:marBottom w:val="0"/>
                                                                  <w:divBdr>
                                                                    <w:top w:val="none" w:sz="0" w:space="0" w:color="auto"/>
                                                                    <w:left w:val="none" w:sz="0" w:space="0" w:color="auto"/>
                                                                    <w:bottom w:val="none" w:sz="0" w:space="0" w:color="auto"/>
                                                                    <w:right w:val="none" w:sz="0" w:space="0" w:color="auto"/>
                                                                  </w:divBdr>
                                                                </w:div>
                                                                <w:div w:id="437531373">
                                                                  <w:marLeft w:val="640"/>
                                                                  <w:marRight w:val="0"/>
                                                                  <w:marTop w:val="0"/>
                                                                  <w:marBottom w:val="0"/>
                                                                  <w:divBdr>
                                                                    <w:top w:val="none" w:sz="0" w:space="0" w:color="auto"/>
                                                                    <w:left w:val="none" w:sz="0" w:space="0" w:color="auto"/>
                                                                    <w:bottom w:val="none" w:sz="0" w:space="0" w:color="auto"/>
                                                                    <w:right w:val="none" w:sz="0" w:space="0" w:color="auto"/>
                                                                  </w:divBdr>
                                                                </w:div>
                                                                <w:div w:id="449201235">
                                                                  <w:marLeft w:val="640"/>
                                                                  <w:marRight w:val="0"/>
                                                                  <w:marTop w:val="0"/>
                                                                  <w:marBottom w:val="0"/>
                                                                  <w:divBdr>
                                                                    <w:top w:val="none" w:sz="0" w:space="0" w:color="auto"/>
                                                                    <w:left w:val="none" w:sz="0" w:space="0" w:color="auto"/>
                                                                    <w:bottom w:val="none" w:sz="0" w:space="0" w:color="auto"/>
                                                                    <w:right w:val="none" w:sz="0" w:space="0" w:color="auto"/>
                                                                  </w:divBdr>
                                                                </w:div>
                                                                <w:div w:id="484394307">
                                                                  <w:marLeft w:val="640"/>
                                                                  <w:marRight w:val="0"/>
                                                                  <w:marTop w:val="0"/>
                                                                  <w:marBottom w:val="0"/>
                                                                  <w:divBdr>
                                                                    <w:top w:val="none" w:sz="0" w:space="0" w:color="auto"/>
                                                                    <w:left w:val="none" w:sz="0" w:space="0" w:color="auto"/>
                                                                    <w:bottom w:val="none" w:sz="0" w:space="0" w:color="auto"/>
                                                                    <w:right w:val="none" w:sz="0" w:space="0" w:color="auto"/>
                                                                  </w:divBdr>
                                                                </w:div>
                                                                <w:div w:id="520775774">
                                                                  <w:marLeft w:val="640"/>
                                                                  <w:marRight w:val="0"/>
                                                                  <w:marTop w:val="0"/>
                                                                  <w:marBottom w:val="0"/>
                                                                  <w:divBdr>
                                                                    <w:top w:val="none" w:sz="0" w:space="0" w:color="auto"/>
                                                                    <w:left w:val="none" w:sz="0" w:space="0" w:color="auto"/>
                                                                    <w:bottom w:val="none" w:sz="0" w:space="0" w:color="auto"/>
                                                                    <w:right w:val="none" w:sz="0" w:space="0" w:color="auto"/>
                                                                  </w:divBdr>
                                                                </w:div>
                                                                <w:div w:id="592394712">
                                                                  <w:marLeft w:val="640"/>
                                                                  <w:marRight w:val="0"/>
                                                                  <w:marTop w:val="0"/>
                                                                  <w:marBottom w:val="0"/>
                                                                  <w:divBdr>
                                                                    <w:top w:val="none" w:sz="0" w:space="0" w:color="auto"/>
                                                                    <w:left w:val="none" w:sz="0" w:space="0" w:color="auto"/>
                                                                    <w:bottom w:val="none" w:sz="0" w:space="0" w:color="auto"/>
                                                                    <w:right w:val="none" w:sz="0" w:space="0" w:color="auto"/>
                                                                  </w:divBdr>
                                                                </w:div>
                                                                <w:div w:id="644628428">
                                                                  <w:marLeft w:val="640"/>
                                                                  <w:marRight w:val="0"/>
                                                                  <w:marTop w:val="0"/>
                                                                  <w:marBottom w:val="0"/>
                                                                  <w:divBdr>
                                                                    <w:top w:val="none" w:sz="0" w:space="0" w:color="auto"/>
                                                                    <w:left w:val="none" w:sz="0" w:space="0" w:color="auto"/>
                                                                    <w:bottom w:val="none" w:sz="0" w:space="0" w:color="auto"/>
                                                                    <w:right w:val="none" w:sz="0" w:space="0" w:color="auto"/>
                                                                  </w:divBdr>
                                                                </w:div>
                                                                <w:div w:id="731119756">
                                                                  <w:marLeft w:val="640"/>
                                                                  <w:marRight w:val="0"/>
                                                                  <w:marTop w:val="0"/>
                                                                  <w:marBottom w:val="0"/>
                                                                  <w:divBdr>
                                                                    <w:top w:val="none" w:sz="0" w:space="0" w:color="auto"/>
                                                                    <w:left w:val="none" w:sz="0" w:space="0" w:color="auto"/>
                                                                    <w:bottom w:val="none" w:sz="0" w:space="0" w:color="auto"/>
                                                                    <w:right w:val="none" w:sz="0" w:space="0" w:color="auto"/>
                                                                  </w:divBdr>
                                                                </w:div>
                                                                <w:div w:id="796921748">
                                                                  <w:marLeft w:val="640"/>
                                                                  <w:marRight w:val="0"/>
                                                                  <w:marTop w:val="0"/>
                                                                  <w:marBottom w:val="0"/>
                                                                  <w:divBdr>
                                                                    <w:top w:val="none" w:sz="0" w:space="0" w:color="auto"/>
                                                                    <w:left w:val="none" w:sz="0" w:space="0" w:color="auto"/>
                                                                    <w:bottom w:val="none" w:sz="0" w:space="0" w:color="auto"/>
                                                                    <w:right w:val="none" w:sz="0" w:space="0" w:color="auto"/>
                                                                  </w:divBdr>
                                                                </w:div>
                                                                <w:div w:id="890313875">
                                                                  <w:marLeft w:val="640"/>
                                                                  <w:marRight w:val="0"/>
                                                                  <w:marTop w:val="0"/>
                                                                  <w:marBottom w:val="0"/>
                                                                  <w:divBdr>
                                                                    <w:top w:val="none" w:sz="0" w:space="0" w:color="auto"/>
                                                                    <w:left w:val="none" w:sz="0" w:space="0" w:color="auto"/>
                                                                    <w:bottom w:val="none" w:sz="0" w:space="0" w:color="auto"/>
                                                                    <w:right w:val="none" w:sz="0" w:space="0" w:color="auto"/>
                                                                  </w:divBdr>
                                                                </w:div>
                                                                <w:div w:id="942768065">
                                                                  <w:marLeft w:val="640"/>
                                                                  <w:marRight w:val="0"/>
                                                                  <w:marTop w:val="0"/>
                                                                  <w:marBottom w:val="0"/>
                                                                  <w:divBdr>
                                                                    <w:top w:val="none" w:sz="0" w:space="0" w:color="auto"/>
                                                                    <w:left w:val="none" w:sz="0" w:space="0" w:color="auto"/>
                                                                    <w:bottom w:val="none" w:sz="0" w:space="0" w:color="auto"/>
                                                                    <w:right w:val="none" w:sz="0" w:space="0" w:color="auto"/>
                                                                  </w:divBdr>
                                                                </w:div>
                                                                <w:div w:id="976297467">
                                                                  <w:marLeft w:val="640"/>
                                                                  <w:marRight w:val="0"/>
                                                                  <w:marTop w:val="0"/>
                                                                  <w:marBottom w:val="0"/>
                                                                  <w:divBdr>
                                                                    <w:top w:val="none" w:sz="0" w:space="0" w:color="auto"/>
                                                                    <w:left w:val="none" w:sz="0" w:space="0" w:color="auto"/>
                                                                    <w:bottom w:val="none" w:sz="0" w:space="0" w:color="auto"/>
                                                                    <w:right w:val="none" w:sz="0" w:space="0" w:color="auto"/>
                                                                  </w:divBdr>
                                                                </w:div>
                                                                <w:div w:id="1117337591">
                                                                  <w:marLeft w:val="640"/>
                                                                  <w:marRight w:val="0"/>
                                                                  <w:marTop w:val="0"/>
                                                                  <w:marBottom w:val="0"/>
                                                                  <w:divBdr>
                                                                    <w:top w:val="none" w:sz="0" w:space="0" w:color="auto"/>
                                                                    <w:left w:val="none" w:sz="0" w:space="0" w:color="auto"/>
                                                                    <w:bottom w:val="none" w:sz="0" w:space="0" w:color="auto"/>
                                                                    <w:right w:val="none" w:sz="0" w:space="0" w:color="auto"/>
                                                                  </w:divBdr>
                                                                </w:div>
                                                                <w:div w:id="1187870104">
                                                                  <w:marLeft w:val="640"/>
                                                                  <w:marRight w:val="0"/>
                                                                  <w:marTop w:val="0"/>
                                                                  <w:marBottom w:val="0"/>
                                                                  <w:divBdr>
                                                                    <w:top w:val="none" w:sz="0" w:space="0" w:color="auto"/>
                                                                    <w:left w:val="none" w:sz="0" w:space="0" w:color="auto"/>
                                                                    <w:bottom w:val="none" w:sz="0" w:space="0" w:color="auto"/>
                                                                    <w:right w:val="none" w:sz="0" w:space="0" w:color="auto"/>
                                                                  </w:divBdr>
                                                                </w:div>
                                                                <w:div w:id="1265696995">
                                                                  <w:marLeft w:val="640"/>
                                                                  <w:marRight w:val="0"/>
                                                                  <w:marTop w:val="0"/>
                                                                  <w:marBottom w:val="0"/>
                                                                  <w:divBdr>
                                                                    <w:top w:val="none" w:sz="0" w:space="0" w:color="auto"/>
                                                                    <w:left w:val="none" w:sz="0" w:space="0" w:color="auto"/>
                                                                    <w:bottom w:val="none" w:sz="0" w:space="0" w:color="auto"/>
                                                                    <w:right w:val="none" w:sz="0" w:space="0" w:color="auto"/>
                                                                  </w:divBdr>
                                                                </w:div>
                                                                <w:div w:id="1278022793">
                                                                  <w:marLeft w:val="640"/>
                                                                  <w:marRight w:val="0"/>
                                                                  <w:marTop w:val="0"/>
                                                                  <w:marBottom w:val="0"/>
                                                                  <w:divBdr>
                                                                    <w:top w:val="none" w:sz="0" w:space="0" w:color="auto"/>
                                                                    <w:left w:val="none" w:sz="0" w:space="0" w:color="auto"/>
                                                                    <w:bottom w:val="none" w:sz="0" w:space="0" w:color="auto"/>
                                                                    <w:right w:val="none" w:sz="0" w:space="0" w:color="auto"/>
                                                                  </w:divBdr>
                                                                </w:div>
                                                                <w:div w:id="1281572268">
                                                                  <w:marLeft w:val="640"/>
                                                                  <w:marRight w:val="0"/>
                                                                  <w:marTop w:val="0"/>
                                                                  <w:marBottom w:val="0"/>
                                                                  <w:divBdr>
                                                                    <w:top w:val="none" w:sz="0" w:space="0" w:color="auto"/>
                                                                    <w:left w:val="none" w:sz="0" w:space="0" w:color="auto"/>
                                                                    <w:bottom w:val="none" w:sz="0" w:space="0" w:color="auto"/>
                                                                    <w:right w:val="none" w:sz="0" w:space="0" w:color="auto"/>
                                                                  </w:divBdr>
                                                                </w:div>
                                                                <w:div w:id="1290430061">
                                                                  <w:marLeft w:val="640"/>
                                                                  <w:marRight w:val="0"/>
                                                                  <w:marTop w:val="0"/>
                                                                  <w:marBottom w:val="0"/>
                                                                  <w:divBdr>
                                                                    <w:top w:val="none" w:sz="0" w:space="0" w:color="auto"/>
                                                                    <w:left w:val="none" w:sz="0" w:space="0" w:color="auto"/>
                                                                    <w:bottom w:val="none" w:sz="0" w:space="0" w:color="auto"/>
                                                                    <w:right w:val="none" w:sz="0" w:space="0" w:color="auto"/>
                                                                  </w:divBdr>
                                                                </w:div>
                                                                <w:div w:id="1296374973">
                                                                  <w:marLeft w:val="640"/>
                                                                  <w:marRight w:val="0"/>
                                                                  <w:marTop w:val="0"/>
                                                                  <w:marBottom w:val="0"/>
                                                                  <w:divBdr>
                                                                    <w:top w:val="none" w:sz="0" w:space="0" w:color="auto"/>
                                                                    <w:left w:val="none" w:sz="0" w:space="0" w:color="auto"/>
                                                                    <w:bottom w:val="none" w:sz="0" w:space="0" w:color="auto"/>
                                                                    <w:right w:val="none" w:sz="0" w:space="0" w:color="auto"/>
                                                                  </w:divBdr>
                                                                </w:div>
                                                                <w:div w:id="1307319882">
                                                                  <w:marLeft w:val="640"/>
                                                                  <w:marRight w:val="0"/>
                                                                  <w:marTop w:val="0"/>
                                                                  <w:marBottom w:val="0"/>
                                                                  <w:divBdr>
                                                                    <w:top w:val="none" w:sz="0" w:space="0" w:color="auto"/>
                                                                    <w:left w:val="none" w:sz="0" w:space="0" w:color="auto"/>
                                                                    <w:bottom w:val="none" w:sz="0" w:space="0" w:color="auto"/>
                                                                    <w:right w:val="none" w:sz="0" w:space="0" w:color="auto"/>
                                                                  </w:divBdr>
                                                                </w:div>
                                                                <w:div w:id="1322660325">
                                                                  <w:marLeft w:val="640"/>
                                                                  <w:marRight w:val="0"/>
                                                                  <w:marTop w:val="0"/>
                                                                  <w:marBottom w:val="0"/>
                                                                  <w:divBdr>
                                                                    <w:top w:val="none" w:sz="0" w:space="0" w:color="auto"/>
                                                                    <w:left w:val="none" w:sz="0" w:space="0" w:color="auto"/>
                                                                    <w:bottom w:val="none" w:sz="0" w:space="0" w:color="auto"/>
                                                                    <w:right w:val="none" w:sz="0" w:space="0" w:color="auto"/>
                                                                  </w:divBdr>
                                                                </w:div>
                                                                <w:div w:id="1333952026">
                                                                  <w:marLeft w:val="640"/>
                                                                  <w:marRight w:val="0"/>
                                                                  <w:marTop w:val="0"/>
                                                                  <w:marBottom w:val="0"/>
                                                                  <w:divBdr>
                                                                    <w:top w:val="none" w:sz="0" w:space="0" w:color="auto"/>
                                                                    <w:left w:val="none" w:sz="0" w:space="0" w:color="auto"/>
                                                                    <w:bottom w:val="none" w:sz="0" w:space="0" w:color="auto"/>
                                                                    <w:right w:val="none" w:sz="0" w:space="0" w:color="auto"/>
                                                                  </w:divBdr>
                                                                </w:div>
                                                                <w:div w:id="1610814269">
                                                                  <w:marLeft w:val="640"/>
                                                                  <w:marRight w:val="0"/>
                                                                  <w:marTop w:val="0"/>
                                                                  <w:marBottom w:val="0"/>
                                                                  <w:divBdr>
                                                                    <w:top w:val="none" w:sz="0" w:space="0" w:color="auto"/>
                                                                    <w:left w:val="none" w:sz="0" w:space="0" w:color="auto"/>
                                                                    <w:bottom w:val="none" w:sz="0" w:space="0" w:color="auto"/>
                                                                    <w:right w:val="none" w:sz="0" w:space="0" w:color="auto"/>
                                                                  </w:divBdr>
                                                                </w:div>
                                                                <w:div w:id="1776705258">
                                                                  <w:marLeft w:val="640"/>
                                                                  <w:marRight w:val="0"/>
                                                                  <w:marTop w:val="0"/>
                                                                  <w:marBottom w:val="0"/>
                                                                  <w:divBdr>
                                                                    <w:top w:val="none" w:sz="0" w:space="0" w:color="auto"/>
                                                                    <w:left w:val="none" w:sz="0" w:space="0" w:color="auto"/>
                                                                    <w:bottom w:val="none" w:sz="0" w:space="0" w:color="auto"/>
                                                                    <w:right w:val="none" w:sz="0" w:space="0" w:color="auto"/>
                                                                  </w:divBdr>
                                                                </w:div>
                                                                <w:div w:id="1810709312">
                                                                  <w:marLeft w:val="640"/>
                                                                  <w:marRight w:val="0"/>
                                                                  <w:marTop w:val="0"/>
                                                                  <w:marBottom w:val="0"/>
                                                                  <w:divBdr>
                                                                    <w:top w:val="none" w:sz="0" w:space="0" w:color="auto"/>
                                                                    <w:left w:val="none" w:sz="0" w:space="0" w:color="auto"/>
                                                                    <w:bottom w:val="none" w:sz="0" w:space="0" w:color="auto"/>
                                                                    <w:right w:val="none" w:sz="0" w:space="0" w:color="auto"/>
                                                                  </w:divBdr>
                                                                </w:div>
                                                                <w:div w:id="1947346738">
                                                                  <w:marLeft w:val="640"/>
                                                                  <w:marRight w:val="0"/>
                                                                  <w:marTop w:val="0"/>
                                                                  <w:marBottom w:val="0"/>
                                                                  <w:divBdr>
                                                                    <w:top w:val="none" w:sz="0" w:space="0" w:color="auto"/>
                                                                    <w:left w:val="none" w:sz="0" w:space="0" w:color="auto"/>
                                                                    <w:bottom w:val="none" w:sz="0" w:space="0" w:color="auto"/>
                                                                    <w:right w:val="none" w:sz="0" w:space="0" w:color="auto"/>
                                                                  </w:divBdr>
                                                                </w:div>
                                                                <w:div w:id="2011906265">
                                                                  <w:marLeft w:val="640"/>
                                                                  <w:marRight w:val="0"/>
                                                                  <w:marTop w:val="0"/>
                                                                  <w:marBottom w:val="0"/>
                                                                  <w:divBdr>
                                                                    <w:top w:val="none" w:sz="0" w:space="0" w:color="auto"/>
                                                                    <w:left w:val="none" w:sz="0" w:space="0" w:color="auto"/>
                                                                    <w:bottom w:val="none" w:sz="0" w:space="0" w:color="auto"/>
                                                                    <w:right w:val="none" w:sz="0" w:space="0" w:color="auto"/>
                                                                  </w:divBdr>
                                                                </w:div>
                                                                <w:div w:id="2140875522">
                                                                  <w:marLeft w:val="640"/>
                                                                  <w:marRight w:val="0"/>
                                                                  <w:marTop w:val="0"/>
                                                                  <w:marBottom w:val="0"/>
                                                                  <w:divBdr>
                                                                    <w:top w:val="none" w:sz="0" w:space="0" w:color="auto"/>
                                                                    <w:left w:val="none" w:sz="0" w:space="0" w:color="auto"/>
                                                                    <w:bottom w:val="none" w:sz="0" w:space="0" w:color="auto"/>
                                                                    <w:right w:val="none" w:sz="0" w:space="0" w:color="auto"/>
                                                                  </w:divBdr>
                                                                </w:div>
                                                              </w:divsChild>
                                                            </w:div>
                                                            <w:div w:id="1058360424">
                                                              <w:marLeft w:val="0"/>
                                                              <w:marRight w:val="0"/>
                                                              <w:marTop w:val="0"/>
                                                              <w:marBottom w:val="0"/>
                                                              <w:divBdr>
                                                                <w:top w:val="none" w:sz="0" w:space="0" w:color="auto"/>
                                                                <w:left w:val="none" w:sz="0" w:space="0" w:color="auto"/>
                                                                <w:bottom w:val="none" w:sz="0" w:space="0" w:color="auto"/>
                                                                <w:right w:val="none" w:sz="0" w:space="0" w:color="auto"/>
                                                              </w:divBdr>
                                                              <w:divsChild>
                                                                <w:div w:id="23212222">
                                                                  <w:marLeft w:val="640"/>
                                                                  <w:marRight w:val="0"/>
                                                                  <w:marTop w:val="0"/>
                                                                  <w:marBottom w:val="0"/>
                                                                  <w:divBdr>
                                                                    <w:top w:val="none" w:sz="0" w:space="0" w:color="auto"/>
                                                                    <w:left w:val="none" w:sz="0" w:space="0" w:color="auto"/>
                                                                    <w:bottom w:val="none" w:sz="0" w:space="0" w:color="auto"/>
                                                                    <w:right w:val="none" w:sz="0" w:space="0" w:color="auto"/>
                                                                  </w:divBdr>
                                                                </w:div>
                                                                <w:div w:id="274102570">
                                                                  <w:marLeft w:val="640"/>
                                                                  <w:marRight w:val="0"/>
                                                                  <w:marTop w:val="0"/>
                                                                  <w:marBottom w:val="0"/>
                                                                  <w:divBdr>
                                                                    <w:top w:val="none" w:sz="0" w:space="0" w:color="auto"/>
                                                                    <w:left w:val="none" w:sz="0" w:space="0" w:color="auto"/>
                                                                    <w:bottom w:val="none" w:sz="0" w:space="0" w:color="auto"/>
                                                                    <w:right w:val="none" w:sz="0" w:space="0" w:color="auto"/>
                                                                  </w:divBdr>
                                                                </w:div>
                                                                <w:div w:id="408385634">
                                                                  <w:marLeft w:val="640"/>
                                                                  <w:marRight w:val="0"/>
                                                                  <w:marTop w:val="0"/>
                                                                  <w:marBottom w:val="0"/>
                                                                  <w:divBdr>
                                                                    <w:top w:val="none" w:sz="0" w:space="0" w:color="auto"/>
                                                                    <w:left w:val="none" w:sz="0" w:space="0" w:color="auto"/>
                                                                    <w:bottom w:val="none" w:sz="0" w:space="0" w:color="auto"/>
                                                                    <w:right w:val="none" w:sz="0" w:space="0" w:color="auto"/>
                                                                  </w:divBdr>
                                                                </w:div>
                                                                <w:div w:id="534004106">
                                                                  <w:marLeft w:val="640"/>
                                                                  <w:marRight w:val="0"/>
                                                                  <w:marTop w:val="0"/>
                                                                  <w:marBottom w:val="0"/>
                                                                  <w:divBdr>
                                                                    <w:top w:val="none" w:sz="0" w:space="0" w:color="auto"/>
                                                                    <w:left w:val="none" w:sz="0" w:space="0" w:color="auto"/>
                                                                    <w:bottom w:val="none" w:sz="0" w:space="0" w:color="auto"/>
                                                                    <w:right w:val="none" w:sz="0" w:space="0" w:color="auto"/>
                                                                  </w:divBdr>
                                                                </w:div>
                                                                <w:div w:id="567035975">
                                                                  <w:marLeft w:val="640"/>
                                                                  <w:marRight w:val="0"/>
                                                                  <w:marTop w:val="0"/>
                                                                  <w:marBottom w:val="0"/>
                                                                  <w:divBdr>
                                                                    <w:top w:val="none" w:sz="0" w:space="0" w:color="auto"/>
                                                                    <w:left w:val="none" w:sz="0" w:space="0" w:color="auto"/>
                                                                    <w:bottom w:val="none" w:sz="0" w:space="0" w:color="auto"/>
                                                                    <w:right w:val="none" w:sz="0" w:space="0" w:color="auto"/>
                                                                  </w:divBdr>
                                                                </w:div>
                                                                <w:div w:id="598100339">
                                                                  <w:marLeft w:val="640"/>
                                                                  <w:marRight w:val="0"/>
                                                                  <w:marTop w:val="0"/>
                                                                  <w:marBottom w:val="0"/>
                                                                  <w:divBdr>
                                                                    <w:top w:val="none" w:sz="0" w:space="0" w:color="auto"/>
                                                                    <w:left w:val="none" w:sz="0" w:space="0" w:color="auto"/>
                                                                    <w:bottom w:val="none" w:sz="0" w:space="0" w:color="auto"/>
                                                                    <w:right w:val="none" w:sz="0" w:space="0" w:color="auto"/>
                                                                  </w:divBdr>
                                                                </w:div>
                                                                <w:div w:id="612440056">
                                                                  <w:marLeft w:val="640"/>
                                                                  <w:marRight w:val="0"/>
                                                                  <w:marTop w:val="0"/>
                                                                  <w:marBottom w:val="0"/>
                                                                  <w:divBdr>
                                                                    <w:top w:val="none" w:sz="0" w:space="0" w:color="auto"/>
                                                                    <w:left w:val="none" w:sz="0" w:space="0" w:color="auto"/>
                                                                    <w:bottom w:val="none" w:sz="0" w:space="0" w:color="auto"/>
                                                                    <w:right w:val="none" w:sz="0" w:space="0" w:color="auto"/>
                                                                  </w:divBdr>
                                                                  <w:divsChild>
                                                                    <w:div w:id="446316603">
                                                                      <w:marLeft w:val="0"/>
                                                                      <w:marRight w:val="0"/>
                                                                      <w:marTop w:val="0"/>
                                                                      <w:marBottom w:val="0"/>
                                                                      <w:divBdr>
                                                                        <w:top w:val="none" w:sz="0" w:space="0" w:color="auto"/>
                                                                        <w:left w:val="none" w:sz="0" w:space="0" w:color="auto"/>
                                                                        <w:bottom w:val="none" w:sz="0" w:space="0" w:color="auto"/>
                                                                        <w:right w:val="none" w:sz="0" w:space="0" w:color="auto"/>
                                                                      </w:divBdr>
                                                                      <w:divsChild>
                                                                        <w:div w:id="19863143">
                                                                          <w:marLeft w:val="640"/>
                                                                          <w:marRight w:val="0"/>
                                                                          <w:marTop w:val="0"/>
                                                                          <w:marBottom w:val="0"/>
                                                                          <w:divBdr>
                                                                            <w:top w:val="none" w:sz="0" w:space="0" w:color="auto"/>
                                                                            <w:left w:val="none" w:sz="0" w:space="0" w:color="auto"/>
                                                                            <w:bottom w:val="none" w:sz="0" w:space="0" w:color="auto"/>
                                                                            <w:right w:val="none" w:sz="0" w:space="0" w:color="auto"/>
                                                                          </w:divBdr>
                                                                        </w:div>
                                                                        <w:div w:id="39087935">
                                                                          <w:marLeft w:val="640"/>
                                                                          <w:marRight w:val="0"/>
                                                                          <w:marTop w:val="0"/>
                                                                          <w:marBottom w:val="0"/>
                                                                          <w:divBdr>
                                                                            <w:top w:val="none" w:sz="0" w:space="0" w:color="auto"/>
                                                                            <w:left w:val="none" w:sz="0" w:space="0" w:color="auto"/>
                                                                            <w:bottom w:val="none" w:sz="0" w:space="0" w:color="auto"/>
                                                                            <w:right w:val="none" w:sz="0" w:space="0" w:color="auto"/>
                                                                          </w:divBdr>
                                                                        </w:div>
                                                                        <w:div w:id="89854781">
                                                                          <w:marLeft w:val="640"/>
                                                                          <w:marRight w:val="0"/>
                                                                          <w:marTop w:val="0"/>
                                                                          <w:marBottom w:val="0"/>
                                                                          <w:divBdr>
                                                                            <w:top w:val="none" w:sz="0" w:space="0" w:color="auto"/>
                                                                            <w:left w:val="none" w:sz="0" w:space="0" w:color="auto"/>
                                                                            <w:bottom w:val="none" w:sz="0" w:space="0" w:color="auto"/>
                                                                            <w:right w:val="none" w:sz="0" w:space="0" w:color="auto"/>
                                                                          </w:divBdr>
                                                                        </w:div>
                                                                        <w:div w:id="103765682">
                                                                          <w:marLeft w:val="640"/>
                                                                          <w:marRight w:val="0"/>
                                                                          <w:marTop w:val="0"/>
                                                                          <w:marBottom w:val="0"/>
                                                                          <w:divBdr>
                                                                            <w:top w:val="none" w:sz="0" w:space="0" w:color="auto"/>
                                                                            <w:left w:val="none" w:sz="0" w:space="0" w:color="auto"/>
                                                                            <w:bottom w:val="none" w:sz="0" w:space="0" w:color="auto"/>
                                                                            <w:right w:val="none" w:sz="0" w:space="0" w:color="auto"/>
                                                                          </w:divBdr>
                                                                        </w:div>
                                                                        <w:div w:id="129373128">
                                                                          <w:marLeft w:val="640"/>
                                                                          <w:marRight w:val="0"/>
                                                                          <w:marTop w:val="0"/>
                                                                          <w:marBottom w:val="0"/>
                                                                          <w:divBdr>
                                                                            <w:top w:val="none" w:sz="0" w:space="0" w:color="auto"/>
                                                                            <w:left w:val="none" w:sz="0" w:space="0" w:color="auto"/>
                                                                            <w:bottom w:val="none" w:sz="0" w:space="0" w:color="auto"/>
                                                                            <w:right w:val="none" w:sz="0" w:space="0" w:color="auto"/>
                                                                          </w:divBdr>
                                                                        </w:div>
                                                                        <w:div w:id="163470975">
                                                                          <w:marLeft w:val="640"/>
                                                                          <w:marRight w:val="0"/>
                                                                          <w:marTop w:val="0"/>
                                                                          <w:marBottom w:val="0"/>
                                                                          <w:divBdr>
                                                                            <w:top w:val="none" w:sz="0" w:space="0" w:color="auto"/>
                                                                            <w:left w:val="none" w:sz="0" w:space="0" w:color="auto"/>
                                                                            <w:bottom w:val="none" w:sz="0" w:space="0" w:color="auto"/>
                                                                            <w:right w:val="none" w:sz="0" w:space="0" w:color="auto"/>
                                                                          </w:divBdr>
                                                                        </w:div>
                                                                        <w:div w:id="168958044">
                                                                          <w:marLeft w:val="640"/>
                                                                          <w:marRight w:val="0"/>
                                                                          <w:marTop w:val="0"/>
                                                                          <w:marBottom w:val="0"/>
                                                                          <w:divBdr>
                                                                            <w:top w:val="none" w:sz="0" w:space="0" w:color="auto"/>
                                                                            <w:left w:val="none" w:sz="0" w:space="0" w:color="auto"/>
                                                                            <w:bottom w:val="none" w:sz="0" w:space="0" w:color="auto"/>
                                                                            <w:right w:val="none" w:sz="0" w:space="0" w:color="auto"/>
                                                                          </w:divBdr>
                                                                        </w:div>
                                                                        <w:div w:id="170995607">
                                                                          <w:marLeft w:val="640"/>
                                                                          <w:marRight w:val="0"/>
                                                                          <w:marTop w:val="0"/>
                                                                          <w:marBottom w:val="0"/>
                                                                          <w:divBdr>
                                                                            <w:top w:val="none" w:sz="0" w:space="0" w:color="auto"/>
                                                                            <w:left w:val="none" w:sz="0" w:space="0" w:color="auto"/>
                                                                            <w:bottom w:val="none" w:sz="0" w:space="0" w:color="auto"/>
                                                                            <w:right w:val="none" w:sz="0" w:space="0" w:color="auto"/>
                                                                          </w:divBdr>
                                                                        </w:div>
                                                                        <w:div w:id="175310683">
                                                                          <w:marLeft w:val="640"/>
                                                                          <w:marRight w:val="0"/>
                                                                          <w:marTop w:val="0"/>
                                                                          <w:marBottom w:val="0"/>
                                                                          <w:divBdr>
                                                                            <w:top w:val="none" w:sz="0" w:space="0" w:color="auto"/>
                                                                            <w:left w:val="none" w:sz="0" w:space="0" w:color="auto"/>
                                                                            <w:bottom w:val="none" w:sz="0" w:space="0" w:color="auto"/>
                                                                            <w:right w:val="none" w:sz="0" w:space="0" w:color="auto"/>
                                                                          </w:divBdr>
                                                                        </w:div>
                                                                        <w:div w:id="222328038">
                                                                          <w:marLeft w:val="640"/>
                                                                          <w:marRight w:val="0"/>
                                                                          <w:marTop w:val="0"/>
                                                                          <w:marBottom w:val="0"/>
                                                                          <w:divBdr>
                                                                            <w:top w:val="none" w:sz="0" w:space="0" w:color="auto"/>
                                                                            <w:left w:val="none" w:sz="0" w:space="0" w:color="auto"/>
                                                                            <w:bottom w:val="none" w:sz="0" w:space="0" w:color="auto"/>
                                                                            <w:right w:val="none" w:sz="0" w:space="0" w:color="auto"/>
                                                                          </w:divBdr>
                                                                        </w:div>
                                                                        <w:div w:id="254287547">
                                                                          <w:marLeft w:val="640"/>
                                                                          <w:marRight w:val="0"/>
                                                                          <w:marTop w:val="0"/>
                                                                          <w:marBottom w:val="0"/>
                                                                          <w:divBdr>
                                                                            <w:top w:val="none" w:sz="0" w:space="0" w:color="auto"/>
                                                                            <w:left w:val="none" w:sz="0" w:space="0" w:color="auto"/>
                                                                            <w:bottom w:val="none" w:sz="0" w:space="0" w:color="auto"/>
                                                                            <w:right w:val="none" w:sz="0" w:space="0" w:color="auto"/>
                                                                          </w:divBdr>
                                                                        </w:div>
                                                                        <w:div w:id="312678424">
                                                                          <w:marLeft w:val="640"/>
                                                                          <w:marRight w:val="0"/>
                                                                          <w:marTop w:val="0"/>
                                                                          <w:marBottom w:val="0"/>
                                                                          <w:divBdr>
                                                                            <w:top w:val="none" w:sz="0" w:space="0" w:color="auto"/>
                                                                            <w:left w:val="none" w:sz="0" w:space="0" w:color="auto"/>
                                                                            <w:bottom w:val="none" w:sz="0" w:space="0" w:color="auto"/>
                                                                            <w:right w:val="none" w:sz="0" w:space="0" w:color="auto"/>
                                                                          </w:divBdr>
                                                                        </w:div>
                                                                        <w:div w:id="382025092">
                                                                          <w:marLeft w:val="640"/>
                                                                          <w:marRight w:val="0"/>
                                                                          <w:marTop w:val="0"/>
                                                                          <w:marBottom w:val="0"/>
                                                                          <w:divBdr>
                                                                            <w:top w:val="none" w:sz="0" w:space="0" w:color="auto"/>
                                                                            <w:left w:val="none" w:sz="0" w:space="0" w:color="auto"/>
                                                                            <w:bottom w:val="none" w:sz="0" w:space="0" w:color="auto"/>
                                                                            <w:right w:val="none" w:sz="0" w:space="0" w:color="auto"/>
                                                                          </w:divBdr>
                                                                        </w:div>
                                                                        <w:div w:id="597295448">
                                                                          <w:marLeft w:val="640"/>
                                                                          <w:marRight w:val="0"/>
                                                                          <w:marTop w:val="0"/>
                                                                          <w:marBottom w:val="0"/>
                                                                          <w:divBdr>
                                                                            <w:top w:val="none" w:sz="0" w:space="0" w:color="auto"/>
                                                                            <w:left w:val="none" w:sz="0" w:space="0" w:color="auto"/>
                                                                            <w:bottom w:val="none" w:sz="0" w:space="0" w:color="auto"/>
                                                                            <w:right w:val="none" w:sz="0" w:space="0" w:color="auto"/>
                                                                          </w:divBdr>
                                                                        </w:div>
                                                                        <w:div w:id="780032914">
                                                                          <w:marLeft w:val="640"/>
                                                                          <w:marRight w:val="0"/>
                                                                          <w:marTop w:val="0"/>
                                                                          <w:marBottom w:val="0"/>
                                                                          <w:divBdr>
                                                                            <w:top w:val="none" w:sz="0" w:space="0" w:color="auto"/>
                                                                            <w:left w:val="none" w:sz="0" w:space="0" w:color="auto"/>
                                                                            <w:bottom w:val="none" w:sz="0" w:space="0" w:color="auto"/>
                                                                            <w:right w:val="none" w:sz="0" w:space="0" w:color="auto"/>
                                                                          </w:divBdr>
                                                                        </w:div>
                                                                        <w:div w:id="937174723">
                                                                          <w:marLeft w:val="640"/>
                                                                          <w:marRight w:val="0"/>
                                                                          <w:marTop w:val="0"/>
                                                                          <w:marBottom w:val="0"/>
                                                                          <w:divBdr>
                                                                            <w:top w:val="none" w:sz="0" w:space="0" w:color="auto"/>
                                                                            <w:left w:val="none" w:sz="0" w:space="0" w:color="auto"/>
                                                                            <w:bottom w:val="none" w:sz="0" w:space="0" w:color="auto"/>
                                                                            <w:right w:val="none" w:sz="0" w:space="0" w:color="auto"/>
                                                                          </w:divBdr>
                                                                        </w:div>
                                                                        <w:div w:id="992684969">
                                                                          <w:marLeft w:val="640"/>
                                                                          <w:marRight w:val="0"/>
                                                                          <w:marTop w:val="0"/>
                                                                          <w:marBottom w:val="0"/>
                                                                          <w:divBdr>
                                                                            <w:top w:val="none" w:sz="0" w:space="0" w:color="auto"/>
                                                                            <w:left w:val="none" w:sz="0" w:space="0" w:color="auto"/>
                                                                            <w:bottom w:val="none" w:sz="0" w:space="0" w:color="auto"/>
                                                                            <w:right w:val="none" w:sz="0" w:space="0" w:color="auto"/>
                                                                          </w:divBdr>
                                                                        </w:div>
                                                                        <w:div w:id="1009017756">
                                                                          <w:marLeft w:val="640"/>
                                                                          <w:marRight w:val="0"/>
                                                                          <w:marTop w:val="0"/>
                                                                          <w:marBottom w:val="0"/>
                                                                          <w:divBdr>
                                                                            <w:top w:val="none" w:sz="0" w:space="0" w:color="auto"/>
                                                                            <w:left w:val="none" w:sz="0" w:space="0" w:color="auto"/>
                                                                            <w:bottom w:val="none" w:sz="0" w:space="0" w:color="auto"/>
                                                                            <w:right w:val="none" w:sz="0" w:space="0" w:color="auto"/>
                                                                          </w:divBdr>
                                                                        </w:div>
                                                                        <w:div w:id="1135100120">
                                                                          <w:marLeft w:val="640"/>
                                                                          <w:marRight w:val="0"/>
                                                                          <w:marTop w:val="0"/>
                                                                          <w:marBottom w:val="0"/>
                                                                          <w:divBdr>
                                                                            <w:top w:val="none" w:sz="0" w:space="0" w:color="auto"/>
                                                                            <w:left w:val="none" w:sz="0" w:space="0" w:color="auto"/>
                                                                            <w:bottom w:val="none" w:sz="0" w:space="0" w:color="auto"/>
                                                                            <w:right w:val="none" w:sz="0" w:space="0" w:color="auto"/>
                                                                          </w:divBdr>
                                                                        </w:div>
                                                                        <w:div w:id="1154099870">
                                                                          <w:marLeft w:val="640"/>
                                                                          <w:marRight w:val="0"/>
                                                                          <w:marTop w:val="0"/>
                                                                          <w:marBottom w:val="0"/>
                                                                          <w:divBdr>
                                                                            <w:top w:val="none" w:sz="0" w:space="0" w:color="auto"/>
                                                                            <w:left w:val="none" w:sz="0" w:space="0" w:color="auto"/>
                                                                            <w:bottom w:val="none" w:sz="0" w:space="0" w:color="auto"/>
                                                                            <w:right w:val="none" w:sz="0" w:space="0" w:color="auto"/>
                                                                          </w:divBdr>
                                                                        </w:div>
                                                                        <w:div w:id="1208447861">
                                                                          <w:marLeft w:val="640"/>
                                                                          <w:marRight w:val="0"/>
                                                                          <w:marTop w:val="0"/>
                                                                          <w:marBottom w:val="0"/>
                                                                          <w:divBdr>
                                                                            <w:top w:val="none" w:sz="0" w:space="0" w:color="auto"/>
                                                                            <w:left w:val="none" w:sz="0" w:space="0" w:color="auto"/>
                                                                            <w:bottom w:val="none" w:sz="0" w:space="0" w:color="auto"/>
                                                                            <w:right w:val="none" w:sz="0" w:space="0" w:color="auto"/>
                                                                          </w:divBdr>
                                                                        </w:div>
                                                                        <w:div w:id="1291978633">
                                                                          <w:marLeft w:val="640"/>
                                                                          <w:marRight w:val="0"/>
                                                                          <w:marTop w:val="0"/>
                                                                          <w:marBottom w:val="0"/>
                                                                          <w:divBdr>
                                                                            <w:top w:val="none" w:sz="0" w:space="0" w:color="auto"/>
                                                                            <w:left w:val="none" w:sz="0" w:space="0" w:color="auto"/>
                                                                            <w:bottom w:val="none" w:sz="0" w:space="0" w:color="auto"/>
                                                                            <w:right w:val="none" w:sz="0" w:space="0" w:color="auto"/>
                                                                          </w:divBdr>
                                                                        </w:div>
                                                                        <w:div w:id="1321735259">
                                                                          <w:marLeft w:val="640"/>
                                                                          <w:marRight w:val="0"/>
                                                                          <w:marTop w:val="0"/>
                                                                          <w:marBottom w:val="0"/>
                                                                          <w:divBdr>
                                                                            <w:top w:val="none" w:sz="0" w:space="0" w:color="auto"/>
                                                                            <w:left w:val="none" w:sz="0" w:space="0" w:color="auto"/>
                                                                            <w:bottom w:val="none" w:sz="0" w:space="0" w:color="auto"/>
                                                                            <w:right w:val="none" w:sz="0" w:space="0" w:color="auto"/>
                                                                          </w:divBdr>
                                                                        </w:div>
                                                                        <w:div w:id="1323896384">
                                                                          <w:marLeft w:val="640"/>
                                                                          <w:marRight w:val="0"/>
                                                                          <w:marTop w:val="0"/>
                                                                          <w:marBottom w:val="0"/>
                                                                          <w:divBdr>
                                                                            <w:top w:val="none" w:sz="0" w:space="0" w:color="auto"/>
                                                                            <w:left w:val="none" w:sz="0" w:space="0" w:color="auto"/>
                                                                            <w:bottom w:val="none" w:sz="0" w:space="0" w:color="auto"/>
                                                                            <w:right w:val="none" w:sz="0" w:space="0" w:color="auto"/>
                                                                          </w:divBdr>
                                                                        </w:div>
                                                                        <w:div w:id="1327245855">
                                                                          <w:marLeft w:val="640"/>
                                                                          <w:marRight w:val="0"/>
                                                                          <w:marTop w:val="0"/>
                                                                          <w:marBottom w:val="0"/>
                                                                          <w:divBdr>
                                                                            <w:top w:val="none" w:sz="0" w:space="0" w:color="auto"/>
                                                                            <w:left w:val="none" w:sz="0" w:space="0" w:color="auto"/>
                                                                            <w:bottom w:val="none" w:sz="0" w:space="0" w:color="auto"/>
                                                                            <w:right w:val="none" w:sz="0" w:space="0" w:color="auto"/>
                                                                          </w:divBdr>
                                                                        </w:div>
                                                                        <w:div w:id="1331903579">
                                                                          <w:marLeft w:val="640"/>
                                                                          <w:marRight w:val="0"/>
                                                                          <w:marTop w:val="0"/>
                                                                          <w:marBottom w:val="0"/>
                                                                          <w:divBdr>
                                                                            <w:top w:val="none" w:sz="0" w:space="0" w:color="auto"/>
                                                                            <w:left w:val="none" w:sz="0" w:space="0" w:color="auto"/>
                                                                            <w:bottom w:val="none" w:sz="0" w:space="0" w:color="auto"/>
                                                                            <w:right w:val="none" w:sz="0" w:space="0" w:color="auto"/>
                                                                          </w:divBdr>
                                                                        </w:div>
                                                                        <w:div w:id="1392654203">
                                                                          <w:marLeft w:val="640"/>
                                                                          <w:marRight w:val="0"/>
                                                                          <w:marTop w:val="0"/>
                                                                          <w:marBottom w:val="0"/>
                                                                          <w:divBdr>
                                                                            <w:top w:val="none" w:sz="0" w:space="0" w:color="auto"/>
                                                                            <w:left w:val="none" w:sz="0" w:space="0" w:color="auto"/>
                                                                            <w:bottom w:val="none" w:sz="0" w:space="0" w:color="auto"/>
                                                                            <w:right w:val="none" w:sz="0" w:space="0" w:color="auto"/>
                                                                          </w:divBdr>
                                                                        </w:div>
                                                                        <w:div w:id="1480658722">
                                                                          <w:marLeft w:val="640"/>
                                                                          <w:marRight w:val="0"/>
                                                                          <w:marTop w:val="0"/>
                                                                          <w:marBottom w:val="0"/>
                                                                          <w:divBdr>
                                                                            <w:top w:val="none" w:sz="0" w:space="0" w:color="auto"/>
                                                                            <w:left w:val="none" w:sz="0" w:space="0" w:color="auto"/>
                                                                            <w:bottom w:val="none" w:sz="0" w:space="0" w:color="auto"/>
                                                                            <w:right w:val="none" w:sz="0" w:space="0" w:color="auto"/>
                                                                          </w:divBdr>
                                                                        </w:div>
                                                                        <w:div w:id="1771583711">
                                                                          <w:marLeft w:val="640"/>
                                                                          <w:marRight w:val="0"/>
                                                                          <w:marTop w:val="0"/>
                                                                          <w:marBottom w:val="0"/>
                                                                          <w:divBdr>
                                                                            <w:top w:val="none" w:sz="0" w:space="0" w:color="auto"/>
                                                                            <w:left w:val="none" w:sz="0" w:space="0" w:color="auto"/>
                                                                            <w:bottom w:val="none" w:sz="0" w:space="0" w:color="auto"/>
                                                                            <w:right w:val="none" w:sz="0" w:space="0" w:color="auto"/>
                                                                          </w:divBdr>
                                                                        </w:div>
                                                                        <w:div w:id="1999186461">
                                                                          <w:marLeft w:val="640"/>
                                                                          <w:marRight w:val="0"/>
                                                                          <w:marTop w:val="0"/>
                                                                          <w:marBottom w:val="0"/>
                                                                          <w:divBdr>
                                                                            <w:top w:val="none" w:sz="0" w:space="0" w:color="auto"/>
                                                                            <w:left w:val="none" w:sz="0" w:space="0" w:color="auto"/>
                                                                            <w:bottom w:val="none" w:sz="0" w:space="0" w:color="auto"/>
                                                                            <w:right w:val="none" w:sz="0" w:space="0" w:color="auto"/>
                                                                          </w:divBdr>
                                                                        </w:div>
                                                                        <w:div w:id="2035037056">
                                                                          <w:marLeft w:val="640"/>
                                                                          <w:marRight w:val="0"/>
                                                                          <w:marTop w:val="0"/>
                                                                          <w:marBottom w:val="0"/>
                                                                          <w:divBdr>
                                                                            <w:top w:val="none" w:sz="0" w:space="0" w:color="auto"/>
                                                                            <w:left w:val="none" w:sz="0" w:space="0" w:color="auto"/>
                                                                            <w:bottom w:val="none" w:sz="0" w:space="0" w:color="auto"/>
                                                                            <w:right w:val="none" w:sz="0" w:space="0" w:color="auto"/>
                                                                          </w:divBdr>
                                                                        </w:div>
                                                                        <w:div w:id="2051031336">
                                                                          <w:marLeft w:val="640"/>
                                                                          <w:marRight w:val="0"/>
                                                                          <w:marTop w:val="0"/>
                                                                          <w:marBottom w:val="0"/>
                                                                          <w:divBdr>
                                                                            <w:top w:val="none" w:sz="0" w:space="0" w:color="auto"/>
                                                                            <w:left w:val="none" w:sz="0" w:space="0" w:color="auto"/>
                                                                            <w:bottom w:val="none" w:sz="0" w:space="0" w:color="auto"/>
                                                                            <w:right w:val="none" w:sz="0" w:space="0" w:color="auto"/>
                                                                          </w:divBdr>
                                                                        </w:div>
                                                                        <w:div w:id="2093165348">
                                                                          <w:marLeft w:val="640"/>
                                                                          <w:marRight w:val="0"/>
                                                                          <w:marTop w:val="0"/>
                                                                          <w:marBottom w:val="0"/>
                                                                          <w:divBdr>
                                                                            <w:top w:val="none" w:sz="0" w:space="0" w:color="auto"/>
                                                                            <w:left w:val="none" w:sz="0" w:space="0" w:color="auto"/>
                                                                            <w:bottom w:val="none" w:sz="0" w:space="0" w:color="auto"/>
                                                                            <w:right w:val="none" w:sz="0" w:space="0" w:color="auto"/>
                                                                          </w:divBdr>
                                                                        </w:div>
                                                                        <w:div w:id="2101481595">
                                                                          <w:marLeft w:val="640"/>
                                                                          <w:marRight w:val="0"/>
                                                                          <w:marTop w:val="0"/>
                                                                          <w:marBottom w:val="0"/>
                                                                          <w:divBdr>
                                                                            <w:top w:val="none" w:sz="0" w:space="0" w:color="auto"/>
                                                                            <w:left w:val="none" w:sz="0" w:space="0" w:color="auto"/>
                                                                            <w:bottom w:val="none" w:sz="0" w:space="0" w:color="auto"/>
                                                                            <w:right w:val="none" w:sz="0" w:space="0" w:color="auto"/>
                                                                          </w:divBdr>
                                                                        </w:div>
                                                                        <w:div w:id="2126580765">
                                                                          <w:marLeft w:val="640"/>
                                                                          <w:marRight w:val="0"/>
                                                                          <w:marTop w:val="0"/>
                                                                          <w:marBottom w:val="0"/>
                                                                          <w:divBdr>
                                                                            <w:top w:val="none" w:sz="0" w:space="0" w:color="auto"/>
                                                                            <w:left w:val="none" w:sz="0" w:space="0" w:color="auto"/>
                                                                            <w:bottom w:val="none" w:sz="0" w:space="0" w:color="auto"/>
                                                                            <w:right w:val="none" w:sz="0" w:space="0" w:color="auto"/>
                                                                          </w:divBdr>
                                                                        </w:div>
                                                                        <w:div w:id="2126655687">
                                                                          <w:marLeft w:val="640"/>
                                                                          <w:marRight w:val="0"/>
                                                                          <w:marTop w:val="0"/>
                                                                          <w:marBottom w:val="0"/>
                                                                          <w:divBdr>
                                                                            <w:top w:val="none" w:sz="0" w:space="0" w:color="auto"/>
                                                                            <w:left w:val="none" w:sz="0" w:space="0" w:color="auto"/>
                                                                            <w:bottom w:val="none" w:sz="0" w:space="0" w:color="auto"/>
                                                                            <w:right w:val="none" w:sz="0" w:space="0" w:color="auto"/>
                                                                          </w:divBdr>
                                                                        </w:div>
                                                                        <w:div w:id="2141072551">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636036604">
                                                                  <w:marLeft w:val="640"/>
                                                                  <w:marRight w:val="0"/>
                                                                  <w:marTop w:val="0"/>
                                                                  <w:marBottom w:val="0"/>
                                                                  <w:divBdr>
                                                                    <w:top w:val="none" w:sz="0" w:space="0" w:color="auto"/>
                                                                    <w:left w:val="none" w:sz="0" w:space="0" w:color="auto"/>
                                                                    <w:bottom w:val="none" w:sz="0" w:space="0" w:color="auto"/>
                                                                    <w:right w:val="none" w:sz="0" w:space="0" w:color="auto"/>
                                                                  </w:divBdr>
                                                                </w:div>
                                                                <w:div w:id="649480745">
                                                                  <w:marLeft w:val="640"/>
                                                                  <w:marRight w:val="0"/>
                                                                  <w:marTop w:val="0"/>
                                                                  <w:marBottom w:val="0"/>
                                                                  <w:divBdr>
                                                                    <w:top w:val="none" w:sz="0" w:space="0" w:color="auto"/>
                                                                    <w:left w:val="none" w:sz="0" w:space="0" w:color="auto"/>
                                                                    <w:bottom w:val="none" w:sz="0" w:space="0" w:color="auto"/>
                                                                    <w:right w:val="none" w:sz="0" w:space="0" w:color="auto"/>
                                                                  </w:divBdr>
                                                                </w:div>
                                                                <w:div w:id="692151610">
                                                                  <w:marLeft w:val="640"/>
                                                                  <w:marRight w:val="0"/>
                                                                  <w:marTop w:val="0"/>
                                                                  <w:marBottom w:val="0"/>
                                                                  <w:divBdr>
                                                                    <w:top w:val="none" w:sz="0" w:space="0" w:color="auto"/>
                                                                    <w:left w:val="none" w:sz="0" w:space="0" w:color="auto"/>
                                                                    <w:bottom w:val="none" w:sz="0" w:space="0" w:color="auto"/>
                                                                    <w:right w:val="none" w:sz="0" w:space="0" w:color="auto"/>
                                                                  </w:divBdr>
                                                                </w:div>
                                                                <w:div w:id="895748729">
                                                                  <w:marLeft w:val="640"/>
                                                                  <w:marRight w:val="0"/>
                                                                  <w:marTop w:val="0"/>
                                                                  <w:marBottom w:val="0"/>
                                                                  <w:divBdr>
                                                                    <w:top w:val="none" w:sz="0" w:space="0" w:color="auto"/>
                                                                    <w:left w:val="none" w:sz="0" w:space="0" w:color="auto"/>
                                                                    <w:bottom w:val="none" w:sz="0" w:space="0" w:color="auto"/>
                                                                    <w:right w:val="none" w:sz="0" w:space="0" w:color="auto"/>
                                                                  </w:divBdr>
                                                                </w:div>
                                                                <w:div w:id="915165355">
                                                                  <w:marLeft w:val="640"/>
                                                                  <w:marRight w:val="0"/>
                                                                  <w:marTop w:val="0"/>
                                                                  <w:marBottom w:val="0"/>
                                                                  <w:divBdr>
                                                                    <w:top w:val="none" w:sz="0" w:space="0" w:color="auto"/>
                                                                    <w:left w:val="none" w:sz="0" w:space="0" w:color="auto"/>
                                                                    <w:bottom w:val="none" w:sz="0" w:space="0" w:color="auto"/>
                                                                    <w:right w:val="none" w:sz="0" w:space="0" w:color="auto"/>
                                                                  </w:divBdr>
                                                                </w:div>
                                                                <w:div w:id="994145910">
                                                                  <w:marLeft w:val="640"/>
                                                                  <w:marRight w:val="0"/>
                                                                  <w:marTop w:val="0"/>
                                                                  <w:marBottom w:val="0"/>
                                                                  <w:divBdr>
                                                                    <w:top w:val="none" w:sz="0" w:space="0" w:color="auto"/>
                                                                    <w:left w:val="none" w:sz="0" w:space="0" w:color="auto"/>
                                                                    <w:bottom w:val="none" w:sz="0" w:space="0" w:color="auto"/>
                                                                    <w:right w:val="none" w:sz="0" w:space="0" w:color="auto"/>
                                                                  </w:divBdr>
                                                                </w:div>
                                                                <w:div w:id="1006790150">
                                                                  <w:marLeft w:val="640"/>
                                                                  <w:marRight w:val="0"/>
                                                                  <w:marTop w:val="0"/>
                                                                  <w:marBottom w:val="0"/>
                                                                  <w:divBdr>
                                                                    <w:top w:val="none" w:sz="0" w:space="0" w:color="auto"/>
                                                                    <w:left w:val="none" w:sz="0" w:space="0" w:color="auto"/>
                                                                    <w:bottom w:val="none" w:sz="0" w:space="0" w:color="auto"/>
                                                                    <w:right w:val="none" w:sz="0" w:space="0" w:color="auto"/>
                                                                  </w:divBdr>
                                                                </w:div>
                                                                <w:div w:id="1105077981">
                                                                  <w:marLeft w:val="640"/>
                                                                  <w:marRight w:val="0"/>
                                                                  <w:marTop w:val="0"/>
                                                                  <w:marBottom w:val="0"/>
                                                                  <w:divBdr>
                                                                    <w:top w:val="none" w:sz="0" w:space="0" w:color="auto"/>
                                                                    <w:left w:val="none" w:sz="0" w:space="0" w:color="auto"/>
                                                                    <w:bottom w:val="none" w:sz="0" w:space="0" w:color="auto"/>
                                                                    <w:right w:val="none" w:sz="0" w:space="0" w:color="auto"/>
                                                                  </w:divBdr>
                                                                </w:div>
                                                                <w:div w:id="1158964462">
                                                                  <w:marLeft w:val="640"/>
                                                                  <w:marRight w:val="0"/>
                                                                  <w:marTop w:val="0"/>
                                                                  <w:marBottom w:val="0"/>
                                                                  <w:divBdr>
                                                                    <w:top w:val="none" w:sz="0" w:space="0" w:color="auto"/>
                                                                    <w:left w:val="none" w:sz="0" w:space="0" w:color="auto"/>
                                                                    <w:bottom w:val="none" w:sz="0" w:space="0" w:color="auto"/>
                                                                    <w:right w:val="none" w:sz="0" w:space="0" w:color="auto"/>
                                                                  </w:divBdr>
                                                                </w:div>
                                                                <w:div w:id="1206217190">
                                                                  <w:marLeft w:val="640"/>
                                                                  <w:marRight w:val="0"/>
                                                                  <w:marTop w:val="0"/>
                                                                  <w:marBottom w:val="0"/>
                                                                  <w:divBdr>
                                                                    <w:top w:val="none" w:sz="0" w:space="0" w:color="auto"/>
                                                                    <w:left w:val="none" w:sz="0" w:space="0" w:color="auto"/>
                                                                    <w:bottom w:val="none" w:sz="0" w:space="0" w:color="auto"/>
                                                                    <w:right w:val="none" w:sz="0" w:space="0" w:color="auto"/>
                                                                  </w:divBdr>
                                                                </w:div>
                                                                <w:div w:id="1268654574">
                                                                  <w:marLeft w:val="640"/>
                                                                  <w:marRight w:val="0"/>
                                                                  <w:marTop w:val="0"/>
                                                                  <w:marBottom w:val="0"/>
                                                                  <w:divBdr>
                                                                    <w:top w:val="none" w:sz="0" w:space="0" w:color="auto"/>
                                                                    <w:left w:val="none" w:sz="0" w:space="0" w:color="auto"/>
                                                                    <w:bottom w:val="none" w:sz="0" w:space="0" w:color="auto"/>
                                                                    <w:right w:val="none" w:sz="0" w:space="0" w:color="auto"/>
                                                                  </w:divBdr>
                                                                </w:div>
                                                                <w:div w:id="1273319274">
                                                                  <w:marLeft w:val="640"/>
                                                                  <w:marRight w:val="0"/>
                                                                  <w:marTop w:val="0"/>
                                                                  <w:marBottom w:val="0"/>
                                                                  <w:divBdr>
                                                                    <w:top w:val="none" w:sz="0" w:space="0" w:color="auto"/>
                                                                    <w:left w:val="none" w:sz="0" w:space="0" w:color="auto"/>
                                                                    <w:bottom w:val="none" w:sz="0" w:space="0" w:color="auto"/>
                                                                    <w:right w:val="none" w:sz="0" w:space="0" w:color="auto"/>
                                                                  </w:divBdr>
                                                                </w:div>
                                                                <w:div w:id="1390304184">
                                                                  <w:marLeft w:val="640"/>
                                                                  <w:marRight w:val="0"/>
                                                                  <w:marTop w:val="0"/>
                                                                  <w:marBottom w:val="0"/>
                                                                  <w:divBdr>
                                                                    <w:top w:val="none" w:sz="0" w:space="0" w:color="auto"/>
                                                                    <w:left w:val="none" w:sz="0" w:space="0" w:color="auto"/>
                                                                    <w:bottom w:val="none" w:sz="0" w:space="0" w:color="auto"/>
                                                                    <w:right w:val="none" w:sz="0" w:space="0" w:color="auto"/>
                                                                  </w:divBdr>
                                                                </w:div>
                                                                <w:div w:id="1392263915">
                                                                  <w:marLeft w:val="640"/>
                                                                  <w:marRight w:val="0"/>
                                                                  <w:marTop w:val="0"/>
                                                                  <w:marBottom w:val="0"/>
                                                                  <w:divBdr>
                                                                    <w:top w:val="none" w:sz="0" w:space="0" w:color="auto"/>
                                                                    <w:left w:val="none" w:sz="0" w:space="0" w:color="auto"/>
                                                                    <w:bottom w:val="none" w:sz="0" w:space="0" w:color="auto"/>
                                                                    <w:right w:val="none" w:sz="0" w:space="0" w:color="auto"/>
                                                                  </w:divBdr>
                                                                </w:div>
                                                                <w:div w:id="1418480529">
                                                                  <w:marLeft w:val="640"/>
                                                                  <w:marRight w:val="0"/>
                                                                  <w:marTop w:val="0"/>
                                                                  <w:marBottom w:val="0"/>
                                                                  <w:divBdr>
                                                                    <w:top w:val="none" w:sz="0" w:space="0" w:color="auto"/>
                                                                    <w:left w:val="none" w:sz="0" w:space="0" w:color="auto"/>
                                                                    <w:bottom w:val="none" w:sz="0" w:space="0" w:color="auto"/>
                                                                    <w:right w:val="none" w:sz="0" w:space="0" w:color="auto"/>
                                                                  </w:divBdr>
                                                                </w:div>
                                                                <w:div w:id="1437021492">
                                                                  <w:marLeft w:val="640"/>
                                                                  <w:marRight w:val="0"/>
                                                                  <w:marTop w:val="0"/>
                                                                  <w:marBottom w:val="0"/>
                                                                  <w:divBdr>
                                                                    <w:top w:val="none" w:sz="0" w:space="0" w:color="auto"/>
                                                                    <w:left w:val="none" w:sz="0" w:space="0" w:color="auto"/>
                                                                    <w:bottom w:val="none" w:sz="0" w:space="0" w:color="auto"/>
                                                                    <w:right w:val="none" w:sz="0" w:space="0" w:color="auto"/>
                                                                  </w:divBdr>
                                                                </w:div>
                                                                <w:div w:id="1550340909">
                                                                  <w:marLeft w:val="640"/>
                                                                  <w:marRight w:val="0"/>
                                                                  <w:marTop w:val="0"/>
                                                                  <w:marBottom w:val="0"/>
                                                                  <w:divBdr>
                                                                    <w:top w:val="none" w:sz="0" w:space="0" w:color="auto"/>
                                                                    <w:left w:val="none" w:sz="0" w:space="0" w:color="auto"/>
                                                                    <w:bottom w:val="none" w:sz="0" w:space="0" w:color="auto"/>
                                                                    <w:right w:val="none" w:sz="0" w:space="0" w:color="auto"/>
                                                                  </w:divBdr>
                                                                </w:div>
                                                                <w:div w:id="1687829660">
                                                                  <w:marLeft w:val="640"/>
                                                                  <w:marRight w:val="0"/>
                                                                  <w:marTop w:val="0"/>
                                                                  <w:marBottom w:val="0"/>
                                                                  <w:divBdr>
                                                                    <w:top w:val="none" w:sz="0" w:space="0" w:color="auto"/>
                                                                    <w:left w:val="none" w:sz="0" w:space="0" w:color="auto"/>
                                                                    <w:bottom w:val="none" w:sz="0" w:space="0" w:color="auto"/>
                                                                    <w:right w:val="none" w:sz="0" w:space="0" w:color="auto"/>
                                                                  </w:divBdr>
                                                                </w:div>
                                                                <w:div w:id="1693990709">
                                                                  <w:marLeft w:val="640"/>
                                                                  <w:marRight w:val="0"/>
                                                                  <w:marTop w:val="0"/>
                                                                  <w:marBottom w:val="0"/>
                                                                  <w:divBdr>
                                                                    <w:top w:val="none" w:sz="0" w:space="0" w:color="auto"/>
                                                                    <w:left w:val="none" w:sz="0" w:space="0" w:color="auto"/>
                                                                    <w:bottom w:val="none" w:sz="0" w:space="0" w:color="auto"/>
                                                                    <w:right w:val="none" w:sz="0" w:space="0" w:color="auto"/>
                                                                  </w:divBdr>
                                                                </w:div>
                                                                <w:div w:id="1699966019">
                                                                  <w:marLeft w:val="640"/>
                                                                  <w:marRight w:val="0"/>
                                                                  <w:marTop w:val="0"/>
                                                                  <w:marBottom w:val="0"/>
                                                                  <w:divBdr>
                                                                    <w:top w:val="none" w:sz="0" w:space="0" w:color="auto"/>
                                                                    <w:left w:val="none" w:sz="0" w:space="0" w:color="auto"/>
                                                                    <w:bottom w:val="none" w:sz="0" w:space="0" w:color="auto"/>
                                                                    <w:right w:val="none" w:sz="0" w:space="0" w:color="auto"/>
                                                                  </w:divBdr>
                                                                </w:div>
                                                                <w:div w:id="1733193197">
                                                                  <w:marLeft w:val="640"/>
                                                                  <w:marRight w:val="0"/>
                                                                  <w:marTop w:val="0"/>
                                                                  <w:marBottom w:val="0"/>
                                                                  <w:divBdr>
                                                                    <w:top w:val="none" w:sz="0" w:space="0" w:color="auto"/>
                                                                    <w:left w:val="none" w:sz="0" w:space="0" w:color="auto"/>
                                                                    <w:bottom w:val="none" w:sz="0" w:space="0" w:color="auto"/>
                                                                    <w:right w:val="none" w:sz="0" w:space="0" w:color="auto"/>
                                                                  </w:divBdr>
                                                                </w:div>
                                                                <w:div w:id="1874877161">
                                                                  <w:marLeft w:val="640"/>
                                                                  <w:marRight w:val="0"/>
                                                                  <w:marTop w:val="0"/>
                                                                  <w:marBottom w:val="0"/>
                                                                  <w:divBdr>
                                                                    <w:top w:val="none" w:sz="0" w:space="0" w:color="auto"/>
                                                                    <w:left w:val="none" w:sz="0" w:space="0" w:color="auto"/>
                                                                    <w:bottom w:val="none" w:sz="0" w:space="0" w:color="auto"/>
                                                                    <w:right w:val="none" w:sz="0" w:space="0" w:color="auto"/>
                                                                  </w:divBdr>
                                                                </w:div>
                                                                <w:div w:id="1913269165">
                                                                  <w:marLeft w:val="640"/>
                                                                  <w:marRight w:val="0"/>
                                                                  <w:marTop w:val="0"/>
                                                                  <w:marBottom w:val="0"/>
                                                                  <w:divBdr>
                                                                    <w:top w:val="none" w:sz="0" w:space="0" w:color="auto"/>
                                                                    <w:left w:val="none" w:sz="0" w:space="0" w:color="auto"/>
                                                                    <w:bottom w:val="none" w:sz="0" w:space="0" w:color="auto"/>
                                                                    <w:right w:val="none" w:sz="0" w:space="0" w:color="auto"/>
                                                                  </w:divBdr>
                                                                </w:div>
                                                                <w:div w:id="1916358677">
                                                                  <w:marLeft w:val="640"/>
                                                                  <w:marRight w:val="0"/>
                                                                  <w:marTop w:val="0"/>
                                                                  <w:marBottom w:val="0"/>
                                                                  <w:divBdr>
                                                                    <w:top w:val="none" w:sz="0" w:space="0" w:color="auto"/>
                                                                    <w:left w:val="none" w:sz="0" w:space="0" w:color="auto"/>
                                                                    <w:bottom w:val="none" w:sz="0" w:space="0" w:color="auto"/>
                                                                    <w:right w:val="none" w:sz="0" w:space="0" w:color="auto"/>
                                                                  </w:divBdr>
                                                                </w:div>
                                                                <w:div w:id="1921059413">
                                                                  <w:marLeft w:val="640"/>
                                                                  <w:marRight w:val="0"/>
                                                                  <w:marTop w:val="0"/>
                                                                  <w:marBottom w:val="0"/>
                                                                  <w:divBdr>
                                                                    <w:top w:val="none" w:sz="0" w:space="0" w:color="auto"/>
                                                                    <w:left w:val="none" w:sz="0" w:space="0" w:color="auto"/>
                                                                    <w:bottom w:val="none" w:sz="0" w:space="0" w:color="auto"/>
                                                                    <w:right w:val="none" w:sz="0" w:space="0" w:color="auto"/>
                                                                  </w:divBdr>
                                                                </w:div>
                                                                <w:div w:id="1937590644">
                                                                  <w:marLeft w:val="640"/>
                                                                  <w:marRight w:val="0"/>
                                                                  <w:marTop w:val="0"/>
                                                                  <w:marBottom w:val="0"/>
                                                                  <w:divBdr>
                                                                    <w:top w:val="none" w:sz="0" w:space="0" w:color="auto"/>
                                                                    <w:left w:val="none" w:sz="0" w:space="0" w:color="auto"/>
                                                                    <w:bottom w:val="none" w:sz="0" w:space="0" w:color="auto"/>
                                                                    <w:right w:val="none" w:sz="0" w:space="0" w:color="auto"/>
                                                                  </w:divBdr>
                                                                </w:div>
                                                                <w:div w:id="1969239385">
                                                                  <w:marLeft w:val="640"/>
                                                                  <w:marRight w:val="0"/>
                                                                  <w:marTop w:val="0"/>
                                                                  <w:marBottom w:val="0"/>
                                                                  <w:divBdr>
                                                                    <w:top w:val="none" w:sz="0" w:space="0" w:color="auto"/>
                                                                    <w:left w:val="none" w:sz="0" w:space="0" w:color="auto"/>
                                                                    <w:bottom w:val="none" w:sz="0" w:space="0" w:color="auto"/>
                                                                    <w:right w:val="none" w:sz="0" w:space="0" w:color="auto"/>
                                                                  </w:divBdr>
                                                                </w:div>
                                                                <w:div w:id="1973829678">
                                                                  <w:marLeft w:val="640"/>
                                                                  <w:marRight w:val="0"/>
                                                                  <w:marTop w:val="0"/>
                                                                  <w:marBottom w:val="0"/>
                                                                  <w:divBdr>
                                                                    <w:top w:val="none" w:sz="0" w:space="0" w:color="auto"/>
                                                                    <w:left w:val="none" w:sz="0" w:space="0" w:color="auto"/>
                                                                    <w:bottom w:val="none" w:sz="0" w:space="0" w:color="auto"/>
                                                                    <w:right w:val="none" w:sz="0" w:space="0" w:color="auto"/>
                                                                  </w:divBdr>
                                                                </w:div>
                                                                <w:div w:id="2070881818">
                                                                  <w:marLeft w:val="640"/>
                                                                  <w:marRight w:val="0"/>
                                                                  <w:marTop w:val="0"/>
                                                                  <w:marBottom w:val="0"/>
                                                                  <w:divBdr>
                                                                    <w:top w:val="none" w:sz="0" w:space="0" w:color="auto"/>
                                                                    <w:left w:val="none" w:sz="0" w:space="0" w:color="auto"/>
                                                                    <w:bottom w:val="none" w:sz="0" w:space="0" w:color="auto"/>
                                                                    <w:right w:val="none" w:sz="0" w:space="0" w:color="auto"/>
                                                                  </w:divBdr>
                                                                </w:div>
                                                                <w:div w:id="2096322781">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1025133110">
                                                          <w:marLeft w:val="640"/>
                                                          <w:marRight w:val="0"/>
                                                          <w:marTop w:val="0"/>
                                                          <w:marBottom w:val="0"/>
                                                          <w:divBdr>
                                                            <w:top w:val="none" w:sz="0" w:space="0" w:color="auto"/>
                                                            <w:left w:val="none" w:sz="0" w:space="0" w:color="auto"/>
                                                            <w:bottom w:val="none" w:sz="0" w:space="0" w:color="auto"/>
                                                            <w:right w:val="none" w:sz="0" w:space="0" w:color="auto"/>
                                                          </w:divBdr>
                                                        </w:div>
                                                        <w:div w:id="1032070133">
                                                          <w:marLeft w:val="640"/>
                                                          <w:marRight w:val="0"/>
                                                          <w:marTop w:val="0"/>
                                                          <w:marBottom w:val="0"/>
                                                          <w:divBdr>
                                                            <w:top w:val="none" w:sz="0" w:space="0" w:color="auto"/>
                                                            <w:left w:val="none" w:sz="0" w:space="0" w:color="auto"/>
                                                            <w:bottom w:val="none" w:sz="0" w:space="0" w:color="auto"/>
                                                            <w:right w:val="none" w:sz="0" w:space="0" w:color="auto"/>
                                                          </w:divBdr>
                                                        </w:div>
                                                        <w:div w:id="1210337930">
                                                          <w:marLeft w:val="640"/>
                                                          <w:marRight w:val="0"/>
                                                          <w:marTop w:val="0"/>
                                                          <w:marBottom w:val="0"/>
                                                          <w:divBdr>
                                                            <w:top w:val="none" w:sz="0" w:space="0" w:color="auto"/>
                                                            <w:left w:val="none" w:sz="0" w:space="0" w:color="auto"/>
                                                            <w:bottom w:val="none" w:sz="0" w:space="0" w:color="auto"/>
                                                            <w:right w:val="none" w:sz="0" w:space="0" w:color="auto"/>
                                                          </w:divBdr>
                                                        </w:div>
                                                        <w:div w:id="1241863191">
                                                          <w:marLeft w:val="640"/>
                                                          <w:marRight w:val="0"/>
                                                          <w:marTop w:val="0"/>
                                                          <w:marBottom w:val="0"/>
                                                          <w:divBdr>
                                                            <w:top w:val="none" w:sz="0" w:space="0" w:color="auto"/>
                                                            <w:left w:val="none" w:sz="0" w:space="0" w:color="auto"/>
                                                            <w:bottom w:val="none" w:sz="0" w:space="0" w:color="auto"/>
                                                            <w:right w:val="none" w:sz="0" w:space="0" w:color="auto"/>
                                                          </w:divBdr>
                                                        </w:div>
                                                        <w:div w:id="1305817366">
                                                          <w:marLeft w:val="640"/>
                                                          <w:marRight w:val="0"/>
                                                          <w:marTop w:val="0"/>
                                                          <w:marBottom w:val="0"/>
                                                          <w:divBdr>
                                                            <w:top w:val="none" w:sz="0" w:space="0" w:color="auto"/>
                                                            <w:left w:val="none" w:sz="0" w:space="0" w:color="auto"/>
                                                            <w:bottom w:val="none" w:sz="0" w:space="0" w:color="auto"/>
                                                            <w:right w:val="none" w:sz="0" w:space="0" w:color="auto"/>
                                                          </w:divBdr>
                                                        </w:div>
                                                        <w:div w:id="1342704484">
                                                          <w:marLeft w:val="640"/>
                                                          <w:marRight w:val="0"/>
                                                          <w:marTop w:val="0"/>
                                                          <w:marBottom w:val="0"/>
                                                          <w:divBdr>
                                                            <w:top w:val="none" w:sz="0" w:space="0" w:color="auto"/>
                                                            <w:left w:val="none" w:sz="0" w:space="0" w:color="auto"/>
                                                            <w:bottom w:val="none" w:sz="0" w:space="0" w:color="auto"/>
                                                            <w:right w:val="none" w:sz="0" w:space="0" w:color="auto"/>
                                                          </w:divBdr>
                                                        </w:div>
                                                        <w:div w:id="1376468395">
                                                          <w:marLeft w:val="640"/>
                                                          <w:marRight w:val="0"/>
                                                          <w:marTop w:val="0"/>
                                                          <w:marBottom w:val="0"/>
                                                          <w:divBdr>
                                                            <w:top w:val="none" w:sz="0" w:space="0" w:color="auto"/>
                                                            <w:left w:val="none" w:sz="0" w:space="0" w:color="auto"/>
                                                            <w:bottom w:val="none" w:sz="0" w:space="0" w:color="auto"/>
                                                            <w:right w:val="none" w:sz="0" w:space="0" w:color="auto"/>
                                                          </w:divBdr>
                                                        </w:div>
                                                        <w:div w:id="1488550519">
                                                          <w:marLeft w:val="640"/>
                                                          <w:marRight w:val="0"/>
                                                          <w:marTop w:val="0"/>
                                                          <w:marBottom w:val="0"/>
                                                          <w:divBdr>
                                                            <w:top w:val="none" w:sz="0" w:space="0" w:color="auto"/>
                                                            <w:left w:val="none" w:sz="0" w:space="0" w:color="auto"/>
                                                            <w:bottom w:val="none" w:sz="0" w:space="0" w:color="auto"/>
                                                            <w:right w:val="none" w:sz="0" w:space="0" w:color="auto"/>
                                                          </w:divBdr>
                                                        </w:div>
                                                        <w:div w:id="1647734885">
                                                          <w:marLeft w:val="640"/>
                                                          <w:marRight w:val="0"/>
                                                          <w:marTop w:val="0"/>
                                                          <w:marBottom w:val="0"/>
                                                          <w:divBdr>
                                                            <w:top w:val="none" w:sz="0" w:space="0" w:color="auto"/>
                                                            <w:left w:val="none" w:sz="0" w:space="0" w:color="auto"/>
                                                            <w:bottom w:val="none" w:sz="0" w:space="0" w:color="auto"/>
                                                            <w:right w:val="none" w:sz="0" w:space="0" w:color="auto"/>
                                                          </w:divBdr>
                                                        </w:div>
                                                        <w:div w:id="1719278502">
                                                          <w:marLeft w:val="640"/>
                                                          <w:marRight w:val="0"/>
                                                          <w:marTop w:val="0"/>
                                                          <w:marBottom w:val="0"/>
                                                          <w:divBdr>
                                                            <w:top w:val="none" w:sz="0" w:space="0" w:color="auto"/>
                                                            <w:left w:val="none" w:sz="0" w:space="0" w:color="auto"/>
                                                            <w:bottom w:val="none" w:sz="0" w:space="0" w:color="auto"/>
                                                            <w:right w:val="none" w:sz="0" w:space="0" w:color="auto"/>
                                                          </w:divBdr>
                                                        </w:div>
                                                        <w:div w:id="1721202837">
                                                          <w:marLeft w:val="640"/>
                                                          <w:marRight w:val="0"/>
                                                          <w:marTop w:val="0"/>
                                                          <w:marBottom w:val="0"/>
                                                          <w:divBdr>
                                                            <w:top w:val="none" w:sz="0" w:space="0" w:color="auto"/>
                                                            <w:left w:val="none" w:sz="0" w:space="0" w:color="auto"/>
                                                            <w:bottom w:val="none" w:sz="0" w:space="0" w:color="auto"/>
                                                            <w:right w:val="none" w:sz="0" w:space="0" w:color="auto"/>
                                                          </w:divBdr>
                                                        </w:div>
                                                        <w:div w:id="1750806666">
                                                          <w:marLeft w:val="640"/>
                                                          <w:marRight w:val="0"/>
                                                          <w:marTop w:val="0"/>
                                                          <w:marBottom w:val="0"/>
                                                          <w:divBdr>
                                                            <w:top w:val="none" w:sz="0" w:space="0" w:color="auto"/>
                                                            <w:left w:val="none" w:sz="0" w:space="0" w:color="auto"/>
                                                            <w:bottom w:val="none" w:sz="0" w:space="0" w:color="auto"/>
                                                            <w:right w:val="none" w:sz="0" w:space="0" w:color="auto"/>
                                                          </w:divBdr>
                                                        </w:div>
                                                        <w:div w:id="1799374558">
                                                          <w:marLeft w:val="640"/>
                                                          <w:marRight w:val="0"/>
                                                          <w:marTop w:val="0"/>
                                                          <w:marBottom w:val="0"/>
                                                          <w:divBdr>
                                                            <w:top w:val="none" w:sz="0" w:space="0" w:color="auto"/>
                                                            <w:left w:val="none" w:sz="0" w:space="0" w:color="auto"/>
                                                            <w:bottom w:val="none" w:sz="0" w:space="0" w:color="auto"/>
                                                            <w:right w:val="none" w:sz="0" w:space="0" w:color="auto"/>
                                                          </w:divBdr>
                                                        </w:div>
                                                        <w:div w:id="1872720459">
                                                          <w:marLeft w:val="640"/>
                                                          <w:marRight w:val="0"/>
                                                          <w:marTop w:val="0"/>
                                                          <w:marBottom w:val="0"/>
                                                          <w:divBdr>
                                                            <w:top w:val="none" w:sz="0" w:space="0" w:color="auto"/>
                                                            <w:left w:val="none" w:sz="0" w:space="0" w:color="auto"/>
                                                            <w:bottom w:val="none" w:sz="0" w:space="0" w:color="auto"/>
                                                            <w:right w:val="none" w:sz="0" w:space="0" w:color="auto"/>
                                                          </w:divBdr>
                                                        </w:div>
                                                        <w:div w:id="1929578255">
                                                          <w:marLeft w:val="640"/>
                                                          <w:marRight w:val="0"/>
                                                          <w:marTop w:val="0"/>
                                                          <w:marBottom w:val="0"/>
                                                          <w:divBdr>
                                                            <w:top w:val="none" w:sz="0" w:space="0" w:color="auto"/>
                                                            <w:left w:val="none" w:sz="0" w:space="0" w:color="auto"/>
                                                            <w:bottom w:val="none" w:sz="0" w:space="0" w:color="auto"/>
                                                            <w:right w:val="none" w:sz="0" w:space="0" w:color="auto"/>
                                                          </w:divBdr>
                                                        </w:div>
                                                        <w:div w:id="1988777898">
                                                          <w:marLeft w:val="640"/>
                                                          <w:marRight w:val="0"/>
                                                          <w:marTop w:val="0"/>
                                                          <w:marBottom w:val="0"/>
                                                          <w:divBdr>
                                                            <w:top w:val="none" w:sz="0" w:space="0" w:color="auto"/>
                                                            <w:left w:val="none" w:sz="0" w:space="0" w:color="auto"/>
                                                            <w:bottom w:val="none" w:sz="0" w:space="0" w:color="auto"/>
                                                            <w:right w:val="none" w:sz="0" w:space="0" w:color="auto"/>
                                                          </w:divBdr>
                                                        </w:div>
                                                      </w:divsChild>
                                                    </w:div>
                                                    <w:div w:id="1631590327">
                                                      <w:marLeft w:val="0"/>
                                                      <w:marRight w:val="0"/>
                                                      <w:marTop w:val="0"/>
                                                      <w:marBottom w:val="0"/>
                                                      <w:divBdr>
                                                        <w:top w:val="none" w:sz="0" w:space="0" w:color="auto"/>
                                                        <w:left w:val="none" w:sz="0" w:space="0" w:color="auto"/>
                                                        <w:bottom w:val="none" w:sz="0" w:space="0" w:color="auto"/>
                                                        <w:right w:val="none" w:sz="0" w:space="0" w:color="auto"/>
                                                      </w:divBdr>
                                                      <w:divsChild>
                                                        <w:div w:id="42755524">
                                                          <w:marLeft w:val="640"/>
                                                          <w:marRight w:val="0"/>
                                                          <w:marTop w:val="0"/>
                                                          <w:marBottom w:val="0"/>
                                                          <w:divBdr>
                                                            <w:top w:val="none" w:sz="0" w:space="0" w:color="auto"/>
                                                            <w:left w:val="none" w:sz="0" w:space="0" w:color="auto"/>
                                                            <w:bottom w:val="none" w:sz="0" w:space="0" w:color="auto"/>
                                                            <w:right w:val="none" w:sz="0" w:space="0" w:color="auto"/>
                                                          </w:divBdr>
                                                        </w:div>
                                                        <w:div w:id="58212959">
                                                          <w:marLeft w:val="640"/>
                                                          <w:marRight w:val="0"/>
                                                          <w:marTop w:val="0"/>
                                                          <w:marBottom w:val="0"/>
                                                          <w:divBdr>
                                                            <w:top w:val="none" w:sz="0" w:space="0" w:color="auto"/>
                                                            <w:left w:val="none" w:sz="0" w:space="0" w:color="auto"/>
                                                            <w:bottom w:val="none" w:sz="0" w:space="0" w:color="auto"/>
                                                            <w:right w:val="none" w:sz="0" w:space="0" w:color="auto"/>
                                                          </w:divBdr>
                                                        </w:div>
                                                        <w:div w:id="73861130">
                                                          <w:marLeft w:val="640"/>
                                                          <w:marRight w:val="0"/>
                                                          <w:marTop w:val="0"/>
                                                          <w:marBottom w:val="0"/>
                                                          <w:divBdr>
                                                            <w:top w:val="none" w:sz="0" w:space="0" w:color="auto"/>
                                                            <w:left w:val="none" w:sz="0" w:space="0" w:color="auto"/>
                                                            <w:bottom w:val="none" w:sz="0" w:space="0" w:color="auto"/>
                                                            <w:right w:val="none" w:sz="0" w:space="0" w:color="auto"/>
                                                          </w:divBdr>
                                                        </w:div>
                                                        <w:div w:id="95836355">
                                                          <w:marLeft w:val="640"/>
                                                          <w:marRight w:val="0"/>
                                                          <w:marTop w:val="0"/>
                                                          <w:marBottom w:val="0"/>
                                                          <w:divBdr>
                                                            <w:top w:val="none" w:sz="0" w:space="0" w:color="auto"/>
                                                            <w:left w:val="none" w:sz="0" w:space="0" w:color="auto"/>
                                                            <w:bottom w:val="none" w:sz="0" w:space="0" w:color="auto"/>
                                                            <w:right w:val="none" w:sz="0" w:space="0" w:color="auto"/>
                                                          </w:divBdr>
                                                        </w:div>
                                                        <w:div w:id="271325395">
                                                          <w:marLeft w:val="640"/>
                                                          <w:marRight w:val="0"/>
                                                          <w:marTop w:val="0"/>
                                                          <w:marBottom w:val="0"/>
                                                          <w:divBdr>
                                                            <w:top w:val="none" w:sz="0" w:space="0" w:color="auto"/>
                                                            <w:left w:val="none" w:sz="0" w:space="0" w:color="auto"/>
                                                            <w:bottom w:val="none" w:sz="0" w:space="0" w:color="auto"/>
                                                            <w:right w:val="none" w:sz="0" w:space="0" w:color="auto"/>
                                                          </w:divBdr>
                                                        </w:div>
                                                        <w:div w:id="297689116">
                                                          <w:marLeft w:val="640"/>
                                                          <w:marRight w:val="0"/>
                                                          <w:marTop w:val="0"/>
                                                          <w:marBottom w:val="0"/>
                                                          <w:divBdr>
                                                            <w:top w:val="none" w:sz="0" w:space="0" w:color="auto"/>
                                                            <w:left w:val="none" w:sz="0" w:space="0" w:color="auto"/>
                                                            <w:bottom w:val="none" w:sz="0" w:space="0" w:color="auto"/>
                                                            <w:right w:val="none" w:sz="0" w:space="0" w:color="auto"/>
                                                          </w:divBdr>
                                                        </w:div>
                                                        <w:div w:id="339237489">
                                                          <w:marLeft w:val="640"/>
                                                          <w:marRight w:val="0"/>
                                                          <w:marTop w:val="0"/>
                                                          <w:marBottom w:val="0"/>
                                                          <w:divBdr>
                                                            <w:top w:val="none" w:sz="0" w:space="0" w:color="auto"/>
                                                            <w:left w:val="none" w:sz="0" w:space="0" w:color="auto"/>
                                                            <w:bottom w:val="none" w:sz="0" w:space="0" w:color="auto"/>
                                                            <w:right w:val="none" w:sz="0" w:space="0" w:color="auto"/>
                                                          </w:divBdr>
                                                        </w:div>
                                                        <w:div w:id="415368047">
                                                          <w:marLeft w:val="640"/>
                                                          <w:marRight w:val="0"/>
                                                          <w:marTop w:val="0"/>
                                                          <w:marBottom w:val="0"/>
                                                          <w:divBdr>
                                                            <w:top w:val="none" w:sz="0" w:space="0" w:color="auto"/>
                                                            <w:left w:val="none" w:sz="0" w:space="0" w:color="auto"/>
                                                            <w:bottom w:val="none" w:sz="0" w:space="0" w:color="auto"/>
                                                            <w:right w:val="none" w:sz="0" w:space="0" w:color="auto"/>
                                                          </w:divBdr>
                                                        </w:div>
                                                        <w:div w:id="437064816">
                                                          <w:marLeft w:val="640"/>
                                                          <w:marRight w:val="0"/>
                                                          <w:marTop w:val="0"/>
                                                          <w:marBottom w:val="0"/>
                                                          <w:divBdr>
                                                            <w:top w:val="none" w:sz="0" w:space="0" w:color="auto"/>
                                                            <w:left w:val="none" w:sz="0" w:space="0" w:color="auto"/>
                                                            <w:bottom w:val="none" w:sz="0" w:space="0" w:color="auto"/>
                                                            <w:right w:val="none" w:sz="0" w:space="0" w:color="auto"/>
                                                          </w:divBdr>
                                                        </w:div>
                                                        <w:div w:id="558638474">
                                                          <w:marLeft w:val="640"/>
                                                          <w:marRight w:val="0"/>
                                                          <w:marTop w:val="0"/>
                                                          <w:marBottom w:val="0"/>
                                                          <w:divBdr>
                                                            <w:top w:val="none" w:sz="0" w:space="0" w:color="auto"/>
                                                            <w:left w:val="none" w:sz="0" w:space="0" w:color="auto"/>
                                                            <w:bottom w:val="none" w:sz="0" w:space="0" w:color="auto"/>
                                                            <w:right w:val="none" w:sz="0" w:space="0" w:color="auto"/>
                                                          </w:divBdr>
                                                        </w:div>
                                                        <w:div w:id="656224323">
                                                          <w:marLeft w:val="640"/>
                                                          <w:marRight w:val="0"/>
                                                          <w:marTop w:val="0"/>
                                                          <w:marBottom w:val="0"/>
                                                          <w:divBdr>
                                                            <w:top w:val="none" w:sz="0" w:space="0" w:color="auto"/>
                                                            <w:left w:val="none" w:sz="0" w:space="0" w:color="auto"/>
                                                            <w:bottom w:val="none" w:sz="0" w:space="0" w:color="auto"/>
                                                            <w:right w:val="none" w:sz="0" w:space="0" w:color="auto"/>
                                                          </w:divBdr>
                                                        </w:div>
                                                        <w:div w:id="678511267">
                                                          <w:marLeft w:val="640"/>
                                                          <w:marRight w:val="0"/>
                                                          <w:marTop w:val="0"/>
                                                          <w:marBottom w:val="0"/>
                                                          <w:divBdr>
                                                            <w:top w:val="none" w:sz="0" w:space="0" w:color="auto"/>
                                                            <w:left w:val="none" w:sz="0" w:space="0" w:color="auto"/>
                                                            <w:bottom w:val="none" w:sz="0" w:space="0" w:color="auto"/>
                                                            <w:right w:val="none" w:sz="0" w:space="0" w:color="auto"/>
                                                          </w:divBdr>
                                                        </w:div>
                                                        <w:div w:id="723255531">
                                                          <w:marLeft w:val="640"/>
                                                          <w:marRight w:val="0"/>
                                                          <w:marTop w:val="0"/>
                                                          <w:marBottom w:val="0"/>
                                                          <w:divBdr>
                                                            <w:top w:val="none" w:sz="0" w:space="0" w:color="auto"/>
                                                            <w:left w:val="none" w:sz="0" w:space="0" w:color="auto"/>
                                                            <w:bottom w:val="none" w:sz="0" w:space="0" w:color="auto"/>
                                                            <w:right w:val="none" w:sz="0" w:space="0" w:color="auto"/>
                                                          </w:divBdr>
                                                        </w:div>
                                                        <w:div w:id="747266413">
                                                          <w:marLeft w:val="640"/>
                                                          <w:marRight w:val="0"/>
                                                          <w:marTop w:val="0"/>
                                                          <w:marBottom w:val="0"/>
                                                          <w:divBdr>
                                                            <w:top w:val="none" w:sz="0" w:space="0" w:color="auto"/>
                                                            <w:left w:val="none" w:sz="0" w:space="0" w:color="auto"/>
                                                            <w:bottom w:val="none" w:sz="0" w:space="0" w:color="auto"/>
                                                            <w:right w:val="none" w:sz="0" w:space="0" w:color="auto"/>
                                                          </w:divBdr>
                                                        </w:div>
                                                        <w:div w:id="875431419">
                                                          <w:marLeft w:val="640"/>
                                                          <w:marRight w:val="0"/>
                                                          <w:marTop w:val="0"/>
                                                          <w:marBottom w:val="0"/>
                                                          <w:divBdr>
                                                            <w:top w:val="none" w:sz="0" w:space="0" w:color="auto"/>
                                                            <w:left w:val="none" w:sz="0" w:space="0" w:color="auto"/>
                                                            <w:bottom w:val="none" w:sz="0" w:space="0" w:color="auto"/>
                                                            <w:right w:val="none" w:sz="0" w:space="0" w:color="auto"/>
                                                          </w:divBdr>
                                                        </w:div>
                                                        <w:div w:id="969868379">
                                                          <w:marLeft w:val="640"/>
                                                          <w:marRight w:val="0"/>
                                                          <w:marTop w:val="0"/>
                                                          <w:marBottom w:val="0"/>
                                                          <w:divBdr>
                                                            <w:top w:val="none" w:sz="0" w:space="0" w:color="auto"/>
                                                            <w:left w:val="none" w:sz="0" w:space="0" w:color="auto"/>
                                                            <w:bottom w:val="none" w:sz="0" w:space="0" w:color="auto"/>
                                                            <w:right w:val="none" w:sz="0" w:space="0" w:color="auto"/>
                                                          </w:divBdr>
                                                        </w:div>
                                                        <w:div w:id="1020475289">
                                                          <w:marLeft w:val="640"/>
                                                          <w:marRight w:val="0"/>
                                                          <w:marTop w:val="0"/>
                                                          <w:marBottom w:val="0"/>
                                                          <w:divBdr>
                                                            <w:top w:val="none" w:sz="0" w:space="0" w:color="auto"/>
                                                            <w:left w:val="none" w:sz="0" w:space="0" w:color="auto"/>
                                                            <w:bottom w:val="none" w:sz="0" w:space="0" w:color="auto"/>
                                                            <w:right w:val="none" w:sz="0" w:space="0" w:color="auto"/>
                                                          </w:divBdr>
                                                        </w:div>
                                                        <w:div w:id="1088430632">
                                                          <w:marLeft w:val="640"/>
                                                          <w:marRight w:val="0"/>
                                                          <w:marTop w:val="0"/>
                                                          <w:marBottom w:val="0"/>
                                                          <w:divBdr>
                                                            <w:top w:val="none" w:sz="0" w:space="0" w:color="auto"/>
                                                            <w:left w:val="none" w:sz="0" w:space="0" w:color="auto"/>
                                                            <w:bottom w:val="none" w:sz="0" w:space="0" w:color="auto"/>
                                                            <w:right w:val="none" w:sz="0" w:space="0" w:color="auto"/>
                                                          </w:divBdr>
                                                        </w:div>
                                                        <w:div w:id="1201943001">
                                                          <w:marLeft w:val="640"/>
                                                          <w:marRight w:val="0"/>
                                                          <w:marTop w:val="0"/>
                                                          <w:marBottom w:val="0"/>
                                                          <w:divBdr>
                                                            <w:top w:val="none" w:sz="0" w:space="0" w:color="auto"/>
                                                            <w:left w:val="none" w:sz="0" w:space="0" w:color="auto"/>
                                                            <w:bottom w:val="none" w:sz="0" w:space="0" w:color="auto"/>
                                                            <w:right w:val="none" w:sz="0" w:space="0" w:color="auto"/>
                                                          </w:divBdr>
                                                        </w:div>
                                                        <w:div w:id="1370494446">
                                                          <w:marLeft w:val="640"/>
                                                          <w:marRight w:val="0"/>
                                                          <w:marTop w:val="0"/>
                                                          <w:marBottom w:val="0"/>
                                                          <w:divBdr>
                                                            <w:top w:val="none" w:sz="0" w:space="0" w:color="auto"/>
                                                            <w:left w:val="none" w:sz="0" w:space="0" w:color="auto"/>
                                                            <w:bottom w:val="none" w:sz="0" w:space="0" w:color="auto"/>
                                                            <w:right w:val="none" w:sz="0" w:space="0" w:color="auto"/>
                                                          </w:divBdr>
                                                        </w:div>
                                                        <w:div w:id="1391465139">
                                                          <w:marLeft w:val="640"/>
                                                          <w:marRight w:val="0"/>
                                                          <w:marTop w:val="0"/>
                                                          <w:marBottom w:val="0"/>
                                                          <w:divBdr>
                                                            <w:top w:val="none" w:sz="0" w:space="0" w:color="auto"/>
                                                            <w:left w:val="none" w:sz="0" w:space="0" w:color="auto"/>
                                                            <w:bottom w:val="none" w:sz="0" w:space="0" w:color="auto"/>
                                                            <w:right w:val="none" w:sz="0" w:space="0" w:color="auto"/>
                                                          </w:divBdr>
                                                        </w:div>
                                                        <w:div w:id="1455564878">
                                                          <w:marLeft w:val="640"/>
                                                          <w:marRight w:val="0"/>
                                                          <w:marTop w:val="0"/>
                                                          <w:marBottom w:val="0"/>
                                                          <w:divBdr>
                                                            <w:top w:val="none" w:sz="0" w:space="0" w:color="auto"/>
                                                            <w:left w:val="none" w:sz="0" w:space="0" w:color="auto"/>
                                                            <w:bottom w:val="none" w:sz="0" w:space="0" w:color="auto"/>
                                                            <w:right w:val="none" w:sz="0" w:space="0" w:color="auto"/>
                                                          </w:divBdr>
                                                        </w:div>
                                                        <w:div w:id="1492019702">
                                                          <w:marLeft w:val="640"/>
                                                          <w:marRight w:val="0"/>
                                                          <w:marTop w:val="0"/>
                                                          <w:marBottom w:val="0"/>
                                                          <w:divBdr>
                                                            <w:top w:val="none" w:sz="0" w:space="0" w:color="auto"/>
                                                            <w:left w:val="none" w:sz="0" w:space="0" w:color="auto"/>
                                                            <w:bottom w:val="none" w:sz="0" w:space="0" w:color="auto"/>
                                                            <w:right w:val="none" w:sz="0" w:space="0" w:color="auto"/>
                                                          </w:divBdr>
                                                        </w:div>
                                                        <w:div w:id="1528642289">
                                                          <w:marLeft w:val="640"/>
                                                          <w:marRight w:val="0"/>
                                                          <w:marTop w:val="0"/>
                                                          <w:marBottom w:val="0"/>
                                                          <w:divBdr>
                                                            <w:top w:val="none" w:sz="0" w:space="0" w:color="auto"/>
                                                            <w:left w:val="none" w:sz="0" w:space="0" w:color="auto"/>
                                                            <w:bottom w:val="none" w:sz="0" w:space="0" w:color="auto"/>
                                                            <w:right w:val="none" w:sz="0" w:space="0" w:color="auto"/>
                                                          </w:divBdr>
                                                        </w:div>
                                                        <w:div w:id="1530218328">
                                                          <w:marLeft w:val="640"/>
                                                          <w:marRight w:val="0"/>
                                                          <w:marTop w:val="0"/>
                                                          <w:marBottom w:val="0"/>
                                                          <w:divBdr>
                                                            <w:top w:val="none" w:sz="0" w:space="0" w:color="auto"/>
                                                            <w:left w:val="none" w:sz="0" w:space="0" w:color="auto"/>
                                                            <w:bottom w:val="none" w:sz="0" w:space="0" w:color="auto"/>
                                                            <w:right w:val="none" w:sz="0" w:space="0" w:color="auto"/>
                                                          </w:divBdr>
                                                        </w:div>
                                                        <w:div w:id="1551528840">
                                                          <w:marLeft w:val="640"/>
                                                          <w:marRight w:val="0"/>
                                                          <w:marTop w:val="0"/>
                                                          <w:marBottom w:val="0"/>
                                                          <w:divBdr>
                                                            <w:top w:val="none" w:sz="0" w:space="0" w:color="auto"/>
                                                            <w:left w:val="none" w:sz="0" w:space="0" w:color="auto"/>
                                                            <w:bottom w:val="none" w:sz="0" w:space="0" w:color="auto"/>
                                                            <w:right w:val="none" w:sz="0" w:space="0" w:color="auto"/>
                                                          </w:divBdr>
                                                        </w:div>
                                                        <w:div w:id="1594971067">
                                                          <w:marLeft w:val="640"/>
                                                          <w:marRight w:val="0"/>
                                                          <w:marTop w:val="0"/>
                                                          <w:marBottom w:val="0"/>
                                                          <w:divBdr>
                                                            <w:top w:val="none" w:sz="0" w:space="0" w:color="auto"/>
                                                            <w:left w:val="none" w:sz="0" w:space="0" w:color="auto"/>
                                                            <w:bottom w:val="none" w:sz="0" w:space="0" w:color="auto"/>
                                                            <w:right w:val="none" w:sz="0" w:space="0" w:color="auto"/>
                                                          </w:divBdr>
                                                        </w:div>
                                                        <w:div w:id="1636138835">
                                                          <w:marLeft w:val="640"/>
                                                          <w:marRight w:val="0"/>
                                                          <w:marTop w:val="0"/>
                                                          <w:marBottom w:val="0"/>
                                                          <w:divBdr>
                                                            <w:top w:val="none" w:sz="0" w:space="0" w:color="auto"/>
                                                            <w:left w:val="none" w:sz="0" w:space="0" w:color="auto"/>
                                                            <w:bottom w:val="none" w:sz="0" w:space="0" w:color="auto"/>
                                                            <w:right w:val="none" w:sz="0" w:space="0" w:color="auto"/>
                                                          </w:divBdr>
                                                        </w:div>
                                                        <w:div w:id="1639804413">
                                                          <w:marLeft w:val="640"/>
                                                          <w:marRight w:val="0"/>
                                                          <w:marTop w:val="0"/>
                                                          <w:marBottom w:val="0"/>
                                                          <w:divBdr>
                                                            <w:top w:val="none" w:sz="0" w:space="0" w:color="auto"/>
                                                            <w:left w:val="none" w:sz="0" w:space="0" w:color="auto"/>
                                                            <w:bottom w:val="none" w:sz="0" w:space="0" w:color="auto"/>
                                                            <w:right w:val="none" w:sz="0" w:space="0" w:color="auto"/>
                                                          </w:divBdr>
                                                        </w:div>
                                                        <w:div w:id="1648624600">
                                                          <w:marLeft w:val="640"/>
                                                          <w:marRight w:val="0"/>
                                                          <w:marTop w:val="0"/>
                                                          <w:marBottom w:val="0"/>
                                                          <w:divBdr>
                                                            <w:top w:val="none" w:sz="0" w:space="0" w:color="auto"/>
                                                            <w:left w:val="none" w:sz="0" w:space="0" w:color="auto"/>
                                                            <w:bottom w:val="none" w:sz="0" w:space="0" w:color="auto"/>
                                                            <w:right w:val="none" w:sz="0" w:space="0" w:color="auto"/>
                                                          </w:divBdr>
                                                        </w:div>
                                                        <w:div w:id="1741059796">
                                                          <w:marLeft w:val="640"/>
                                                          <w:marRight w:val="0"/>
                                                          <w:marTop w:val="0"/>
                                                          <w:marBottom w:val="0"/>
                                                          <w:divBdr>
                                                            <w:top w:val="none" w:sz="0" w:space="0" w:color="auto"/>
                                                            <w:left w:val="none" w:sz="0" w:space="0" w:color="auto"/>
                                                            <w:bottom w:val="none" w:sz="0" w:space="0" w:color="auto"/>
                                                            <w:right w:val="none" w:sz="0" w:space="0" w:color="auto"/>
                                                          </w:divBdr>
                                                        </w:div>
                                                        <w:div w:id="1796635770">
                                                          <w:marLeft w:val="640"/>
                                                          <w:marRight w:val="0"/>
                                                          <w:marTop w:val="0"/>
                                                          <w:marBottom w:val="0"/>
                                                          <w:divBdr>
                                                            <w:top w:val="none" w:sz="0" w:space="0" w:color="auto"/>
                                                            <w:left w:val="none" w:sz="0" w:space="0" w:color="auto"/>
                                                            <w:bottom w:val="none" w:sz="0" w:space="0" w:color="auto"/>
                                                            <w:right w:val="none" w:sz="0" w:space="0" w:color="auto"/>
                                                          </w:divBdr>
                                                        </w:div>
                                                        <w:div w:id="1852647378">
                                                          <w:marLeft w:val="640"/>
                                                          <w:marRight w:val="0"/>
                                                          <w:marTop w:val="0"/>
                                                          <w:marBottom w:val="0"/>
                                                          <w:divBdr>
                                                            <w:top w:val="none" w:sz="0" w:space="0" w:color="auto"/>
                                                            <w:left w:val="none" w:sz="0" w:space="0" w:color="auto"/>
                                                            <w:bottom w:val="none" w:sz="0" w:space="0" w:color="auto"/>
                                                            <w:right w:val="none" w:sz="0" w:space="0" w:color="auto"/>
                                                          </w:divBdr>
                                                        </w:div>
                                                        <w:div w:id="1866357275">
                                                          <w:marLeft w:val="640"/>
                                                          <w:marRight w:val="0"/>
                                                          <w:marTop w:val="0"/>
                                                          <w:marBottom w:val="0"/>
                                                          <w:divBdr>
                                                            <w:top w:val="none" w:sz="0" w:space="0" w:color="auto"/>
                                                            <w:left w:val="none" w:sz="0" w:space="0" w:color="auto"/>
                                                            <w:bottom w:val="none" w:sz="0" w:space="0" w:color="auto"/>
                                                            <w:right w:val="none" w:sz="0" w:space="0" w:color="auto"/>
                                                          </w:divBdr>
                                                        </w:div>
                                                        <w:div w:id="1919168866">
                                                          <w:marLeft w:val="640"/>
                                                          <w:marRight w:val="0"/>
                                                          <w:marTop w:val="0"/>
                                                          <w:marBottom w:val="0"/>
                                                          <w:divBdr>
                                                            <w:top w:val="none" w:sz="0" w:space="0" w:color="auto"/>
                                                            <w:left w:val="none" w:sz="0" w:space="0" w:color="auto"/>
                                                            <w:bottom w:val="none" w:sz="0" w:space="0" w:color="auto"/>
                                                            <w:right w:val="none" w:sz="0" w:space="0" w:color="auto"/>
                                                          </w:divBdr>
                                                        </w:div>
                                                        <w:div w:id="2040621681">
                                                          <w:marLeft w:val="640"/>
                                                          <w:marRight w:val="0"/>
                                                          <w:marTop w:val="0"/>
                                                          <w:marBottom w:val="0"/>
                                                          <w:divBdr>
                                                            <w:top w:val="none" w:sz="0" w:space="0" w:color="auto"/>
                                                            <w:left w:val="none" w:sz="0" w:space="0" w:color="auto"/>
                                                            <w:bottom w:val="none" w:sz="0" w:space="0" w:color="auto"/>
                                                            <w:right w:val="none" w:sz="0" w:space="0" w:color="auto"/>
                                                          </w:divBdr>
                                                        </w:div>
                                                        <w:div w:id="2076777881">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232739286">
                                                  <w:marLeft w:val="640"/>
                                                  <w:marRight w:val="0"/>
                                                  <w:marTop w:val="0"/>
                                                  <w:marBottom w:val="0"/>
                                                  <w:divBdr>
                                                    <w:top w:val="none" w:sz="0" w:space="0" w:color="auto"/>
                                                    <w:left w:val="none" w:sz="0" w:space="0" w:color="auto"/>
                                                    <w:bottom w:val="none" w:sz="0" w:space="0" w:color="auto"/>
                                                    <w:right w:val="none" w:sz="0" w:space="0" w:color="auto"/>
                                                  </w:divBdr>
                                                </w:div>
                                                <w:div w:id="251476278">
                                                  <w:marLeft w:val="640"/>
                                                  <w:marRight w:val="0"/>
                                                  <w:marTop w:val="0"/>
                                                  <w:marBottom w:val="0"/>
                                                  <w:divBdr>
                                                    <w:top w:val="none" w:sz="0" w:space="0" w:color="auto"/>
                                                    <w:left w:val="none" w:sz="0" w:space="0" w:color="auto"/>
                                                    <w:bottom w:val="none" w:sz="0" w:space="0" w:color="auto"/>
                                                    <w:right w:val="none" w:sz="0" w:space="0" w:color="auto"/>
                                                  </w:divBdr>
                                                </w:div>
                                                <w:div w:id="289866394">
                                                  <w:marLeft w:val="640"/>
                                                  <w:marRight w:val="0"/>
                                                  <w:marTop w:val="0"/>
                                                  <w:marBottom w:val="0"/>
                                                  <w:divBdr>
                                                    <w:top w:val="none" w:sz="0" w:space="0" w:color="auto"/>
                                                    <w:left w:val="none" w:sz="0" w:space="0" w:color="auto"/>
                                                    <w:bottom w:val="none" w:sz="0" w:space="0" w:color="auto"/>
                                                    <w:right w:val="none" w:sz="0" w:space="0" w:color="auto"/>
                                                  </w:divBdr>
                                                </w:div>
                                                <w:div w:id="338040903">
                                                  <w:marLeft w:val="640"/>
                                                  <w:marRight w:val="0"/>
                                                  <w:marTop w:val="0"/>
                                                  <w:marBottom w:val="0"/>
                                                  <w:divBdr>
                                                    <w:top w:val="none" w:sz="0" w:space="0" w:color="auto"/>
                                                    <w:left w:val="none" w:sz="0" w:space="0" w:color="auto"/>
                                                    <w:bottom w:val="none" w:sz="0" w:space="0" w:color="auto"/>
                                                    <w:right w:val="none" w:sz="0" w:space="0" w:color="auto"/>
                                                  </w:divBdr>
                                                </w:div>
                                                <w:div w:id="366680768">
                                                  <w:marLeft w:val="640"/>
                                                  <w:marRight w:val="0"/>
                                                  <w:marTop w:val="0"/>
                                                  <w:marBottom w:val="0"/>
                                                  <w:divBdr>
                                                    <w:top w:val="none" w:sz="0" w:space="0" w:color="auto"/>
                                                    <w:left w:val="none" w:sz="0" w:space="0" w:color="auto"/>
                                                    <w:bottom w:val="none" w:sz="0" w:space="0" w:color="auto"/>
                                                    <w:right w:val="none" w:sz="0" w:space="0" w:color="auto"/>
                                                  </w:divBdr>
                                                </w:div>
                                                <w:div w:id="367223490">
                                                  <w:marLeft w:val="640"/>
                                                  <w:marRight w:val="0"/>
                                                  <w:marTop w:val="0"/>
                                                  <w:marBottom w:val="0"/>
                                                  <w:divBdr>
                                                    <w:top w:val="none" w:sz="0" w:space="0" w:color="auto"/>
                                                    <w:left w:val="none" w:sz="0" w:space="0" w:color="auto"/>
                                                    <w:bottom w:val="none" w:sz="0" w:space="0" w:color="auto"/>
                                                    <w:right w:val="none" w:sz="0" w:space="0" w:color="auto"/>
                                                  </w:divBdr>
                                                </w:div>
                                                <w:div w:id="397944409">
                                                  <w:marLeft w:val="640"/>
                                                  <w:marRight w:val="0"/>
                                                  <w:marTop w:val="0"/>
                                                  <w:marBottom w:val="0"/>
                                                  <w:divBdr>
                                                    <w:top w:val="none" w:sz="0" w:space="0" w:color="auto"/>
                                                    <w:left w:val="none" w:sz="0" w:space="0" w:color="auto"/>
                                                    <w:bottom w:val="none" w:sz="0" w:space="0" w:color="auto"/>
                                                    <w:right w:val="none" w:sz="0" w:space="0" w:color="auto"/>
                                                  </w:divBdr>
                                                </w:div>
                                                <w:div w:id="426124057">
                                                  <w:marLeft w:val="640"/>
                                                  <w:marRight w:val="0"/>
                                                  <w:marTop w:val="0"/>
                                                  <w:marBottom w:val="0"/>
                                                  <w:divBdr>
                                                    <w:top w:val="none" w:sz="0" w:space="0" w:color="auto"/>
                                                    <w:left w:val="none" w:sz="0" w:space="0" w:color="auto"/>
                                                    <w:bottom w:val="none" w:sz="0" w:space="0" w:color="auto"/>
                                                    <w:right w:val="none" w:sz="0" w:space="0" w:color="auto"/>
                                                  </w:divBdr>
                                                </w:div>
                                                <w:div w:id="432867228">
                                                  <w:marLeft w:val="640"/>
                                                  <w:marRight w:val="0"/>
                                                  <w:marTop w:val="0"/>
                                                  <w:marBottom w:val="0"/>
                                                  <w:divBdr>
                                                    <w:top w:val="none" w:sz="0" w:space="0" w:color="auto"/>
                                                    <w:left w:val="none" w:sz="0" w:space="0" w:color="auto"/>
                                                    <w:bottom w:val="none" w:sz="0" w:space="0" w:color="auto"/>
                                                    <w:right w:val="none" w:sz="0" w:space="0" w:color="auto"/>
                                                  </w:divBdr>
                                                </w:div>
                                                <w:div w:id="701978792">
                                                  <w:marLeft w:val="640"/>
                                                  <w:marRight w:val="0"/>
                                                  <w:marTop w:val="0"/>
                                                  <w:marBottom w:val="0"/>
                                                  <w:divBdr>
                                                    <w:top w:val="none" w:sz="0" w:space="0" w:color="auto"/>
                                                    <w:left w:val="none" w:sz="0" w:space="0" w:color="auto"/>
                                                    <w:bottom w:val="none" w:sz="0" w:space="0" w:color="auto"/>
                                                    <w:right w:val="none" w:sz="0" w:space="0" w:color="auto"/>
                                                  </w:divBdr>
                                                </w:div>
                                                <w:div w:id="752356372">
                                                  <w:marLeft w:val="640"/>
                                                  <w:marRight w:val="0"/>
                                                  <w:marTop w:val="0"/>
                                                  <w:marBottom w:val="0"/>
                                                  <w:divBdr>
                                                    <w:top w:val="none" w:sz="0" w:space="0" w:color="auto"/>
                                                    <w:left w:val="none" w:sz="0" w:space="0" w:color="auto"/>
                                                    <w:bottom w:val="none" w:sz="0" w:space="0" w:color="auto"/>
                                                    <w:right w:val="none" w:sz="0" w:space="0" w:color="auto"/>
                                                  </w:divBdr>
                                                </w:div>
                                                <w:div w:id="816259665">
                                                  <w:marLeft w:val="640"/>
                                                  <w:marRight w:val="0"/>
                                                  <w:marTop w:val="0"/>
                                                  <w:marBottom w:val="0"/>
                                                  <w:divBdr>
                                                    <w:top w:val="none" w:sz="0" w:space="0" w:color="auto"/>
                                                    <w:left w:val="none" w:sz="0" w:space="0" w:color="auto"/>
                                                    <w:bottom w:val="none" w:sz="0" w:space="0" w:color="auto"/>
                                                    <w:right w:val="none" w:sz="0" w:space="0" w:color="auto"/>
                                                  </w:divBdr>
                                                </w:div>
                                                <w:div w:id="957222512">
                                                  <w:marLeft w:val="640"/>
                                                  <w:marRight w:val="0"/>
                                                  <w:marTop w:val="0"/>
                                                  <w:marBottom w:val="0"/>
                                                  <w:divBdr>
                                                    <w:top w:val="none" w:sz="0" w:space="0" w:color="auto"/>
                                                    <w:left w:val="none" w:sz="0" w:space="0" w:color="auto"/>
                                                    <w:bottom w:val="none" w:sz="0" w:space="0" w:color="auto"/>
                                                    <w:right w:val="none" w:sz="0" w:space="0" w:color="auto"/>
                                                  </w:divBdr>
                                                </w:div>
                                                <w:div w:id="963582804">
                                                  <w:marLeft w:val="640"/>
                                                  <w:marRight w:val="0"/>
                                                  <w:marTop w:val="0"/>
                                                  <w:marBottom w:val="0"/>
                                                  <w:divBdr>
                                                    <w:top w:val="none" w:sz="0" w:space="0" w:color="auto"/>
                                                    <w:left w:val="none" w:sz="0" w:space="0" w:color="auto"/>
                                                    <w:bottom w:val="none" w:sz="0" w:space="0" w:color="auto"/>
                                                    <w:right w:val="none" w:sz="0" w:space="0" w:color="auto"/>
                                                  </w:divBdr>
                                                </w:div>
                                                <w:div w:id="1082724437">
                                                  <w:marLeft w:val="640"/>
                                                  <w:marRight w:val="0"/>
                                                  <w:marTop w:val="0"/>
                                                  <w:marBottom w:val="0"/>
                                                  <w:divBdr>
                                                    <w:top w:val="none" w:sz="0" w:space="0" w:color="auto"/>
                                                    <w:left w:val="none" w:sz="0" w:space="0" w:color="auto"/>
                                                    <w:bottom w:val="none" w:sz="0" w:space="0" w:color="auto"/>
                                                    <w:right w:val="none" w:sz="0" w:space="0" w:color="auto"/>
                                                  </w:divBdr>
                                                </w:div>
                                                <w:div w:id="1108279970">
                                                  <w:marLeft w:val="640"/>
                                                  <w:marRight w:val="0"/>
                                                  <w:marTop w:val="0"/>
                                                  <w:marBottom w:val="0"/>
                                                  <w:divBdr>
                                                    <w:top w:val="none" w:sz="0" w:space="0" w:color="auto"/>
                                                    <w:left w:val="none" w:sz="0" w:space="0" w:color="auto"/>
                                                    <w:bottom w:val="none" w:sz="0" w:space="0" w:color="auto"/>
                                                    <w:right w:val="none" w:sz="0" w:space="0" w:color="auto"/>
                                                  </w:divBdr>
                                                </w:div>
                                                <w:div w:id="1147551424">
                                                  <w:marLeft w:val="640"/>
                                                  <w:marRight w:val="0"/>
                                                  <w:marTop w:val="0"/>
                                                  <w:marBottom w:val="0"/>
                                                  <w:divBdr>
                                                    <w:top w:val="none" w:sz="0" w:space="0" w:color="auto"/>
                                                    <w:left w:val="none" w:sz="0" w:space="0" w:color="auto"/>
                                                    <w:bottom w:val="none" w:sz="0" w:space="0" w:color="auto"/>
                                                    <w:right w:val="none" w:sz="0" w:space="0" w:color="auto"/>
                                                  </w:divBdr>
                                                </w:div>
                                                <w:div w:id="1219363042">
                                                  <w:marLeft w:val="640"/>
                                                  <w:marRight w:val="0"/>
                                                  <w:marTop w:val="0"/>
                                                  <w:marBottom w:val="0"/>
                                                  <w:divBdr>
                                                    <w:top w:val="none" w:sz="0" w:space="0" w:color="auto"/>
                                                    <w:left w:val="none" w:sz="0" w:space="0" w:color="auto"/>
                                                    <w:bottom w:val="none" w:sz="0" w:space="0" w:color="auto"/>
                                                    <w:right w:val="none" w:sz="0" w:space="0" w:color="auto"/>
                                                  </w:divBdr>
                                                </w:div>
                                                <w:div w:id="1411081602">
                                                  <w:marLeft w:val="640"/>
                                                  <w:marRight w:val="0"/>
                                                  <w:marTop w:val="0"/>
                                                  <w:marBottom w:val="0"/>
                                                  <w:divBdr>
                                                    <w:top w:val="none" w:sz="0" w:space="0" w:color="auto"/>
                                                    <w:left w:val="none" w:sz="0" w:space="0" w:color="auto"/>
                                                    <w:bottom w:val="none" w:sz="0" w:space="0" w:color="auto"/>
                                                    <w:right w:val="none" w:sz="0" w:space="0" w:color="auto"/>
                                                  </w:divBdr>
                                                </w:div>
                                                <w:div w:id="1419212041">
                                                  <w:marLeft w:val="640"/>
                                                  <w:marRight w:val="0"/>
                                                  <w:marTop w:val="0"/>
                                                  <w:marBottom w:val="0"/>
                                                  <w:divBdr>
                                                    <w:top w:val="none" w:sz="0" w:space="0" w:color="auto"/>
                                                    <w:left w:val="none" w:sz="0" w:space="0" w:color="auto"/>
                                                    <w:bottom w:val="none" w:sz="0" w:space="0" w:color="auto"/>
                                                    <w:right w:val="none" w:sz="0" w:space="0" w:color="auto"/>
                                                  </w:divBdr>
                                                </w:div>
                                                <w:div w:id="1447505916">
                                                  <w:marLeft w:val="640"/>
                                                  <w:marRight w:val="0"/>
                                                  <w:marTop w:val="0"/>
                                                  <w:marBottom w:val="0"/>
                                                  <w:divBdr>
                                                    <w:top w:val="none" w:sz="0" w:space="0" w:color="auto"/>
                                                    <w:left w:val="none" w:sz="0" w:space="0" w:color="auto"/>
                                                    <w:bottom w:val="none" w:sz="0" w:space="0" w:color="auto"/>
                                                    <w:right w:val="none" w:sz="0" w:space="0" w:color="auto"/>
                                                  </w:divBdr>
                                                </w:div>
                                                <w:div w:id="1536573751">
                                                  <w:marLeft w:val="640"/>
                                                  <w:marRight w:val="0"/>
                                                  <w:marTop w:val="0"/>
                                                  <w:marBottom w:val="0"/>
                                                  <w:divBdr>
                                                    <w:top w:val="none" w:sz="0" w:space="0" w:color="auto"/>
                                                    <w:left w:val="none" w:sz="0" w:space="0" w:color="auto"/>
                                                    <w:bottom w:val="none" w:sz="0" w:space="0" w:color="auto"/>
                                                    <w:right w:val="none" w:sz="0" w:space="0" w:color="auto"/>
                                                  </w:divBdr>
                                                </w:div>
                                                <w:div w:id="1567104104">
                                                  <w:marLeft w:val="640"/>
                                                  <w:marRight w:val="0"/>
                                                  <w:marTop w:val="0"/>
                                                  <w:marBottom w:val="0"/>
                                                  <w:divBdr>
                                                    <w:top w:val="none" w:sz="0" w:space="0" w:color="auto"/>
                                                    <w:left w:val="none" w:sz="0" w:space="0" w:color="auto"/>
                                                    <w:bottom w:val="none" w:sz="0" w:space="0" w:color="auto"/>
                                                    <w:right w:val="none" w:sz="0" w:space="0" w:color="auto"/>
                                                  </w:divBdr>
                                                </w:div>
                                                <w:div w:id="1688362391">
                                                  <w:marLeft w:val="640"/>
                                                  <w:marRight w:val="0"/>
                                                  <w:marTop w:val="0"/>
                                                  <w:marBottom w:val="0"/>
                                                  <w:divBdr>
                                                    <w:top w:val="none" w:sz="0" w:space="0" w:color="auto"/>
                                                    <w:left w:val="none" w:sz="0" w:space="0" w:color="auto"/>
                                                    <w:bottom w:val="none" w:sz="0" w:space="0" w:color="auto"/>
                                                    <w:right w:val="none" w:sz="0" w:space="0" w:color="auto"/>
                                                  </w:divBdr>
                                                </w:div>
                                                <w:div w:id="1732076881">
                                                  <w:marLeft w:val="640"/>
                                                  <w:marRight w:val="0"/>
                                                  <w:marTop w:val="0"/>
                                                  <w:marBottom w:val="0"/>
                                                  <w:divBdr>
                                                    <w:top w:val="none" w:sz="0" w:space="0" w:color="auto"/>
                                                    <w:left w:val="none" w:sz="0" w:space="0" w:color="auto"/>
                                                    <w:bottom w:val="none" w:sz="0" w:space="0" w:color="auto"/>
                                                    <w:right w:val="none" w:sz="0" w:space="0" w:color="auto"/>
                                                  </w:divBdr>
                                                </w:div>
                                                <w:div w:id="1844010188">
                                                  <w:marLeft w:val="640"/>
                                                  <w:marRight w:val="0"/>
                                                  <w:marTop w:val="0"/>
                                                  <w:marBottom w:val="0"/>
                                                  <w:divBdr>
                                                    <w:top w:val="none" w:sz="0" w:space="0" w:color="auto"/>
                                                    <w:left w:val="none" w:sz="0" w:space="0" w:color="auto"/>
                                                    <w:bottom w:val="none" w:sz="0" w:space="0" w:color="auto"/>
                                                    <w:right w:val="none" w:sz="0" w:space="0" w:color="auto"/>
                                                  </w:divBdr>
                                                </w:div>
                                                <w:div w:id="1861162189">
                                                  <w:marLeft w:val="640"/>
                                                  <w:marRight w:val="0"/>
                                                  <w:marTop w:val="0"/>
                                                  <w:marBottom w:val="0"/>
                                                  <w:divBdr>
                                                    <w:top w:val="none" w:sz="0" w:space="0" w:color="auto"/>
                                                    <w:left w:val="none" w:sz="0" w:space="0" w:color="auto"/>
                                                    <w:bottom w:val="none" w:sz="0" w:space="0" w:color="auto"/>
                                                    <w:right w:val="none" w:sz="0" w:space="0" w:color="auto"/>
                                                  </w:divBdr>
                                                </w:div>
                                                <w:div w:id="1868526104">
                                                  <w:marLeft w:val="640"/>
                                                  <w:marRight w:val="0"/>
                                                  <w:marTop w:val="0"/>
                                                  <w:marBottom w:val="0"/>
                                                  <w:divBdr>
                                                    <w:top w:val="none" w:sz="0" w:space="0" w:color="auto"/>
                                                    <w:left w:val="none" w:sz="0" w:space="0" w:color="auto"/>
                                                    <w:bottom w:val="none" w:sz="0" w:space="0" w:color="auto"/>
                                                    <w:right w:val="none" w:sz="0" w:space="0" w:color="auto"/>
                                                  </w:divBdr>
                                                </w:div>
                                                <w:div w:id="1881504226">
                                                  <w:marLeft w:val="640"/>
                                                  <w:marRight w:val="0"/>
                                                  <w:marTop w:val="0"/>
                                                  <w:marBottom w:val="0"/>
                                                  <w:divBdr>
                                                    <w:top w:val="none" w:sz="0" w:space="0" w:color="auto"/>
                                                    <w:left w:val="none" w:sz="0" w:space="0" w:color="auto"/>
                                                    <w:bottom w:val="none" w:sz="0" w:space="0" w:color="auto"/>
                                                    <w:right w:val="none" w:sz="0" w:space="0" w:color="auto"/>
                                                  </w:divBdr>
                                                </w:div>
                                                <w:div w:id="1901596714">
                                                  <w:marLeft w:val="640"/>
                                                  <w:marRight w:val="0"/>
                                                  <w:marTop w:val="0"/>
                                                  <w:marBottom w:val="0"/>
                                                  <w:divBdr>
                                                    <w:top w:val="none" w:sz="0" w:space="0" w:color="auto"/>
                                                    <w:left w:val="none" w:sz="0" w:space="0" w:color="auto"/>
                                                    <w:bottom w:val="none" w:sz="0" w:space="0" w:color="auto"/>
                                                    <w:right w:val="none" w:sz="0" w:space="0" w:color="auto"/>
                                                  </w:divBdr>
                                                </w:div>
                                                <w:div w:id="2011827035">
                                                  <w:marLeft w:val="640"/>
                                                  <w:marRight w:val="0"/>
                                                  <w:marTop w:val="0"/>
                                                  <w:marBottom w:val="0"/>
                                                  <w:divBdr>
                                                    <w:top w:val="none" w:sz="0" w:space="0" w:color="auto"/>
                                                    <w:left w:val="none" w:sz="0" w:space="0" w:color="auto"/>
                                                    <w:bottom w:val="none" w:sz="0" w:space="0" w:color="auto"/>
                                                    <w:right w:val="none" w:sz="0" w:space="0" w:color="auto"/>
                                                  </w:divBdr>
                                                </w:div>
                                                <w:div w:id="2068334416">
                                                  <w:marLeft w:val="640"/>
                                                  <w:marRight w:val="0"/>
                                                  <w:marTop w:val="0"/>
                                                  <w:marBottom w:val="0"/>
                                                  <w:divBdr>
                                                    <w:top w:val="none" w:sz="0" w:space="0" w:color="auto"/>
                                                    <w:left w:val="none" w:sz="0" w:space="0" w:color="auto"/>
                                                    <w:bottom w:val="none" w:sz="0" w:space="0" w:color="auto"/>
                                                    <w:right w:val="none" w:sz="0" w:space="0" w:color="auto"/>
                                                  </w:divBdr>
                                                </w:div>
                                                <w:div w:id="2089573953">
                                                  <w:marLeft w:val="640"/>
                                                  <w:marRight w:val="0"/>
                                                  <w:marTop w:val="0"/>
                                                  <w:marBottom w:val="0"/>
                                                  <w:divBdr>
                                                    <w:top w:val="none" w:sz="0" w:space="0" w:color="auto"/>
                                                    <w:left w:val="none" w:sz="0" w:space="0" w:color="auto"/>
                                                    <w:bottom w:val="none" w:sz="0" w:space="0" w:color="auto"/>
                                                    <w:right w:val="none" w:sz="0" w:space="0" w:color="auto"/>
                                                  </w:divBdr>
                                                </w:div>
                                                <w:div w:id="2093119112">
                                                  <w:marLeft w:val="640"/>
                                                  <w:marRight w:val="0"/>
                                                  <w:marTop w:val="0"/>
                                                  <w:marBottom w:val="0"/>
                                                  <w:divBdr>
                                                    <w:top w:val="none" w:sz="0" w:space="0" w:color="auto"/>
                                                    <w:left w:val="none" w:sz="0" w:space="0" w:color="auto"/>
                                                    <w:bottom w:val="none" w:sz="0" w:space="0" w:color="auto"/>
                                                    <w:right w:val="none" w:sz="0" w:space="0" w:color="auto"/>
                                                  </w:divBdr>
                                                </w:div>
                                              </w:divsChild>
                                            </w:div>
                                            <w:div w:id="1429808818">
                                              <w:marLeft w:val="0"/>
                                              <w:marRight w:val="0"/>
                                              <w:marTop w:val="0"/>
                                              <w:marBottom w:val="0"/>
                                              <w:divBdr>
                                                <w:top w:val="none" w:sz="0" w:space="0" w:color="auto"/>
                                                <w:left w:val="none" w:sz="0" w:space="0" w:color="auto"/>
                                                <w:bottom w:val="none" w:sz="0" w:space="0" w:color="auto"/>
                                                <w:right w:val="none" w:sz="0" w:space="0" w:color="auto"/>
                                              </w:divBdr>
                                              <w:divsChild>
                                                <w:div w:id="815774">
                                                  <w:marLeft w:val="640"/>
                                                  <w:marRight w:val="0"/>
                                                  <w:marTop w:val="0"/>
                                                  <w:marBottom w:val="0"/>
                                                  <w:divBdr>
                                                    <w:top w:val="none" w:sz="0" w:space="0" w:color="auto"/>
                                                    <w:left w:val="none" w:sz="0" w:space="0" w:color="auto"/>
                                                    <w:bottom w:val="none" w:sz="0" w:space="0" w:color="auto"/>
                                                    <w:right w:val="none" w:sz="0" w:space="0" w:color="auto"/>
                                                  </w:divBdr>
                                                </w:div>
                                                <w:div w:id="98649478">
                                                  <w:marLeft w:val="640"/>
                                                  <w:marRight w:val="0"/>
                                                  <w:marTop w:val="0"/>
                                                  <w:marBottom w:val="0"/>
                                                  <w:divBdr>
                                                    <w:top w:val="none" w:sz="0" w:space="0" w:color="auto"/>
                                                    <w:left w:val="none" w:sz="0" w:space="0" w:color="auto"/>
                                                    <w:bottom w:val="none" w:sz="0" w:space="0" w:color="auto"/>
                                                    <w:right w:val="none" w:sz="0" w:space="0" w:color="auto"/>
                                                  </w:divBdr>
                                                </w:div>
                                                <w:div w:id="120731795">
                                                  <w:marLeft w:val="640"/>
                                                  <w:marRight w:val="0"/>
                                                  <w:marTop w:val="0"/>
                                                  <w:marBottom w:val="0"/>
                                                  <w:divBdr>
                                                    <w:top w:val="none" w:sz="0" w:space="0" w:color="auto"/>
                                                    <w:left w:val="none" w:sz="0" w:space="0" w:color="auto"/>
                                                    <w:bottom w:val="none" w:sz="0" w:space="0" w:color="auto"/>
                                                    <w:right w:val="none" w:sz="0" w:space="0" w:color="auto"/>
                                                  </w:divBdr>
                                                </w:div>
                                                <w:div w:id="171143189">
                                                  <w:marLeft w:val="640"/>
                                                  <w:marRight w:val="0"/>
                                                  <w:marTop w:val="0"/>
                                                  <w:marBottom w:val="0"/>
                                                  <w:divBdr>
                                                    <w:top w:val="none" w:sz="0" w:space="0" w:color="auto"/>
                                                    <w:left w:val="none" w:sz="0" w:space="0" w:color="auto"/>
                                                    <w:bottom w:val="none" w:sz="0" w:space="0" w:color="auto"/>
                                                    <w:right w:val="none" w:sz="0" w:space="0" w:color="auto"/>
                                                  </w:divBdr>
                                                </w:div>
                                                <w:div w:id="179051351">
                                                  <w:marLeft w:val="640"/>
                                                  <w:marRight w:val="0"/>
                                                  <w:marTop w:val="0"/>
                                                  <w:marBottom w:val="0"/>
                                                  <w:divBdr>
                                                    <w:top w:val="none" w:sz="0" w:space="0" w:color="auto"/>
                                                    <w:left w:val="none" w:sz="0" w:space="0" w:color="auto"/>
                                                    <w:bottom w:val="none" w:sz="0" w:space="0" w:color="auto"/>
                                                    <w:right w:val="none" w:sz="0" w:space="0" w:color="auto"/>
                                                  </w:divBdr>
                                                </w:div>
                                                <w:div w:id="248150966">
                                                  <w:marLeft w:val="640"/>
                                                  <w:marRight w:val="0"/>
                                                  <w:marTop w:val="0"/>
                                                  <w:marBottom w:val="0"/>
                                                  <w:divBdr>
                                                    <w:top w:val="none" w:sz="0" w:space="0" w:color="auto"/>
                                                    <w:left w:val="none" w:sz="0" w:space="0" w:color="auto"/>
                                                    <w:bottom w:val="none" w:sz="0" w:space="0" w:color="auto"/>
                                                    <w:right w:val="none" w:sz="0" w:space="0" w:color="auto"/>
                                                  </w:divBdr>
                                                </w:div>
                                                <w:div w:id="254747804">
                                                  <w:marLeft w:val="640"/>
                                                  <w:marRight w:val="0"/>
                                                  <w:marTop w:val="0"/>
                                                  <w:marBottom w:val="0"/>
                                                  <w:divBdr>
                                                    <w:top w:val="none" w:sz="0" w:space="0" w:color="auto"/>
                                                    <w:left w:val="none" w:sz="0" w:space="0" w:color="auto"/>
                                                    <w:bottom w:val="none" w:sz="0" w:space="0" w:color="auto"/>
                                                    <w:right w:val="none" w:sz="0" w:space="0" w:color="auto"/>
                                                  </w:divBdr>
                                                </w:div>
                                                <w:div w:id="257760328">
                                                  <w:marLeft w:val="640"/>
                                                  <w:marRight w:val="0"/>
                                                  <w:marTop w:val="0"/>
                                                  <w:marBottom w:val="0"/>
                                                  <w:divBdr>
                                                    <w:top w:val="none" w:sz="0" w:space="0" w:color="auto"/>
                                                    <w:left w:val="none" w:sz="0" w:space="0" w:color="auto"/>
                                                    <w:bottom w:val="none" w:sz="0" w:space="0" w:color="auto"/>
                                                    <w:right w:val="none" w:sz="0" w:space="0" w:color="auto"/>
                                                  </w:divBdr>
                                                </w:div>
                                                <w:div w:id="335307675">
                                                  <w:marLeft w:val="640"/>
                                                  <w:marRight w:val="0"/>
                                                  <w:marTop w:val="0"/>
                                                  <w:marBottom w:val="0"/>
                                                  <w:divBdr>
                                                    <w:top w:val="none" w:sz="0" w:space="0" w:color="auto"/>
                                                    <w:left w:val="none" w:sz="0" w:space="0" w:color="auto"/>
                                                    <w:bottom w:val="none" w:sz="0" w:space="0" w:color="auto"/>
                                                    <w:right w:val="none" w:sz="0" w:space="0" w:color="auto"/>
                                                  </w:divBdr>
                                                </w:div>
                                                <w:div w:id="363990355">
                                                  <w:marLeft w:val="640"/>
                                                  <w:marRight w:val="0"/>
                                                  <w:marTop w:val="0"/>
                                                  <w:marBottom w:val="0"/>
                                                  <w:divBdr>
                                                    <w:top w:val="none" w:sz="0" w:space="0" w:color="auto"/>
                                                    <w:left w:val="none" w:sz="0" w:space="0" w:color="auto"/>
                                                    <w:bottom w:val="none" w:sz="0" w:space="0" w:color="auto"/>
                                                    <w:right w:val="none" w:sz="0" w:space="0" w:color="auto"/>
                                                  </w:divBdr>
                                                </w:div>
                                                <w:div w:id="373192770">
                                                  <w:marLeft w:val="640"/>
                                                  <w:marRight w:val="0"/>
                                                  <w:marTop w:val="0"/>
                                                  <w:marBottom w:val="0"/>
                                                  <w:divBdr>
                                                    <w:top w:val="none" w:sz="0" w:space="0" w:color="auto"/>
                                                    <w:left w:val="none" w:sz="0" w:space="0" w:color="auto"/>
                                                    <w:bottom w:val="none" w:sz="0" w:space="0" w:color="auto"/>
                                                    <w:right w:val="none" w:sz="0" w:space="0" w:color="auto"/>
                                                  </w:divBdr>
                                                </w:div>
                                                <w:div w:id="502159992">
                                                  <w:marLeft w:val="640"/>
                                                  <w:marRight w:val="0"/>
                                                  <w:marTop w:val="0"/>
                                                  <w:marBottom w:val="0"/>
                                                  <w:divBdr>
                                                    <w:top w:val="none" w:sz="0" w:space="0" w:color="auto"/>
                                                    <w:left w:val="none" w:sz="0" w:space="0" w:color="auto"/>
                                                    <w:bottom w:val="none" w:sz="0" w:space="0" w:color="auto"/>
                                                    <w:right w:val="none" w:sz="0" w:space="0" w:color="auto"/>
                                                  </w:divBdr>
                                                </w:div>
                                                <w:div w:id="611745710">
                                                  <w:marLeft w:val="640"/>
                                                  <w:marRight w:val="0"/>
                                                  <w:marTop w:val="0"/>
                                                  <w:marBottom w:val="0"/>
                                                  <w:divBdr>
                                                    <w:top w:val="none" w:sz="0" w:space="0" w:color="auto"/>
                                                    <w:left w:val="none" w:sz="0" w:space="0" w:color="auto"/>
                                                    <w:bottom w:val="none" w:sz="0" w:space="0" w:color="auto"/>
                                                    <w:right w:val="none" w:sz="0" w:space="0" w:color="auto"/>
                                                  </w:divBdr>
                                                </w:div>
                                                <w:div w:id="670912456">
                                                  <w:marLeft w:val="640"/>
                                                  <w:marRight w:val="0"/>
                                                  <w:marTop w:val="0"/>
                                                  <w:marBottom w:val="0"/>
                                                  <w:divBdr>
                                                    <w:top w:val="none" w:sz="0" w:space="0" w:color="auto"/>
                                                    <w:left w:val="none" w:sz="0" w:space="0" w:color="auto"/>
                                                    <w:bottom w:val="none" w:sz="0" w:space="0" w:color="auto"/>
                                                    <w:right w:val="none" w:sz="0" w:space="0" w:color="auto"/>
                                                  </w:divBdr>
                                                </w:div>
                                                <w:div w:id="741102913">
                                                  <w:marLeft w:val="640"/>
                                                  <w:marRight w:val="0"/>
                                                  <w:marTop w:val="0"/>
                                                  <w:marBottom w:val="0"/>
                                                  <w:divBdr>
                                                    <w:top w:val="none" w:sz="0" w:space="0" w:color="auto"/>
                                                    <w:left w:val="none" w:sz="0" w:space="0" w:color="auto"/>
                                                    <w:bottom w:val="none" w:sz="0" w:space="0" w:color="auto"/>
                                                    <w:right w:val="none" w:sz="0" w:space="0" w:color="auto"/>
                                                  </w:divBdr>
                                                </w:div>
                                                <w:div w:id="782573637">
                                                  <w:marLeft w:val="640"/>
                                                  <w:marRight w:val="0"/>
                                                  <w:marTop w:val="0"/>
                                                  <w:marBottom w:val="0"/>
                                                  <w:divBdr>
                                                    <w:top w:val="none" w:sz="0" w:space="0" w:color="auto"/>
                                                    <w:left w:val="none" w:sz="0" w:space="0" w:color="auto"/>
                                                    <w:bottom w:val="none" w:sz="0" w:space="0" w:color="auto"/>
                                                    <w:right w:val="none" w:sz="0" w:space="0" w:color="auto"/>
                                                  </w:divBdr>
                                                </w:div>
                                                <w:div w:id="871528564">
                                                  <w:marLeft w:val="640"/>
                                                  <w:marRight w:val="0"/>
                                                  <w:marTop w:val="0"/>
                                                  <w:marBottom w:val="0"/>
                                                  <w:divBdr>
                                                    <w:top w:val="none" w:sz="0" w:space="0" w:color="auto"/>
                                                    <w:left w:val="none" w:sz="0" w:space="0" w:color="auto"/>
                                                    <w:bottom w:val="none" w:sz="0" w:space="0" w:color="auto"/>
                                                    <w:right w:val="none" w:sz="0" w:space="0" w:color="auto"/>
                                                  </w:divBdr>
                                                </w:div>
                                                <w:div w:id="980958755">
                                                  <w:marLeft w:val="640"/>
                                                  <w:marRight w:val="0"/>
                                                  <w:marTop w:val="0"/>
                                                  <w:marBottom w:val="0"/>
                                                  <w:divBdr>
                                                    <w:top w:val="none" w:sz="0" w:space="0" w:color="auto"/>
                                                    <w:left w:val="none" w:sz="0" w:space="0" w:color="auto"/>
                                                    <w:bottom w:val="none" w:sz="0" w:space="0" w:color="auto"/>
                                                    <w:right w:val="none" w:sz="0" w:space="0" w:color="auto"/>
                                                  </w:divBdr>
                                                </w:div>
                                                <w:div w:id="985553126">
                                                  <w:marLeft w:val="640"/>
                                                  <w:marRight w:val="0"/>
                                                  <w:marTop w:val="0"/>
                                                  <w:marBottom w:val="0"/>
                                                  <w:divBdr>
                                                    <w:top w:val="none" w:sz="0" w:space="0" w:color="auto"/>
                                                    <w:left w:val="none" w:sz="0" w:space="0" w:color="auto"/>
                                                    <w:bottom w:val="none" w:sz="0" w:space="0" w:color="auto"/>
                                                    <w:right w:val="none" w:sz="0" w:space="0" w:color="auto"/>
                                                  </w:divBdr>
                                                </w:div>
                                                <w:div w:id="1005670167">
                                                  <w:marLeft w:val="640"/>
                                                  <w:marRight w:val="0"/>
                                                  <w:marTop w:val="0"/>
                                                  <w:marBottom w:val="0"/>
                                                  <w:divBdr>
                                                    <w:top w:val="none" w:sz="0" w:space="0" w:color="auto"/>
                                                    <w:left w:val="none" w:sz="0" w:space="0" w:color="auto"/>
                                                    <w:bottom w:val="none" w:sz="0" w:space="0" w:color="auto"/>
                                                    <w:right w:val="none" w:sz="0" w:space="0" w:color="auto"/>
                                                  </w:divBdr>
                                                </w:div>
                                                <w:div w:id="1086608796">
                                                  <w:marLeft w:val="640"/>
                                                  <w:marRight w:val="0"/>
                                                  <w:marTop w:val="0"/>
                                                  <w:marBottom w:val="0"/>
                                                  <w:divBdr>
                                                    <w:top w:val="none" w:sz="0" w:space="0" w:color="auto"/>
                                                    <w:left w:val="none" w:sz="0" w:space="0" w:color="auto"/>
                                                    <w:bottom w:val="none" w:sz="0" w:space="0" w:color="auto"/>
                                                    <w:right w:val="none" w:sz="0" w:space="0" w:color="auto"/>
                                                  </w:divBdr>
                                                </w:div>
                                                <w:div w:id="1157381916">
                                                  <w:marLeft w:val="640"/>
                                                  <w:marRight w:val="0"/>
                                                  <w:marTop w:val="0"/>
                                                  <w:marBottom w:val="0"/>
                                                  <w:divBdr>
                                                    <w:top w:val="none" w:sz="0" w:space="0" w:color="auto"/>
                                                    <w:left w:val="none" w:sz="0" w:space="0" w:color="auto"/>
                                                    <w:bottom w:val="none" w:sz="0" w:space="0" w:color="auto"/>
                                                    <w:right w:val="none" w:sz="0" w:space="0" w:color="auto"/>
                                                  </w:divBdr>
                                                </w:div>
                                                <w:div w:id="1198198523">
                                                  <w:marLeft w:val="640"/>
                                                  <w:marRight w:val="0"/>
                                                  <w:marTop w:val="0"/>
                                                  <w:marBottom w:val="0"/>
                                                  <w:divBdr>
                                                    <w:top w:val="none" w:sz="0" w:space="0" w:color="auto"/>
                                                    <w:left w:val="none" w:sz="0" w:space="0" w:color="auto"/>
                                                    <w:bottom w:val="none" w:sz="0" w:space="0" w:color="auto"/>
                                                    <w:right w:val="none" w:sz="0" w:space="0" w:color="auto"/>
                                                  </w:divBdr>
                                                </w:div>
                                                <w:div w:id="1227180138">
                                                  <w:marLeft w:val="640"/>
                                                  <w:marRight w:val="0"/>
                                                  <w:marTop w:val="0"/>
                                                  <w:marBottom w:val="0"/>
                                                  <w:divBdr>
                                                    <w:top w:val="none" w:sz="0" w:space="0" w:color="auto"/>
                                                    <w:left w:val="none" w:sz="0" w:space="0" w:color="auto"/>
                                                    <w:bottom w:val="none" w:sz="0" w:space="0" w:color="auto"/>
                                                    <w:right w:val="none" w:sz="0" w:space="0" w:color="auto"/>
                                                  </w:divBdr>
                                                </w:div>
                                                <w:div w:id="1289122844">
                                                  <w:marLeft w:val="640"/>
                                                  <w:marRight w:val="0"/>
                                                  <w:marTop w:val="0"/>
                                                  <w:marBottom w:val="0"/>
                                                  <w:divBdr>
                                                    <w:top w:val="none" w:sz="0" w:space="0" w:color="auto"/>
                                                    <w:left w:val="none" w:sz="0" w:space="0" w:color="auto"/>
                                                    <w:bottom w:val="none" w:sz="0" w:space="0" w:color="auto"/>
                                                    <w:right w:val="none" w:sz="0" w:space="0" w:color="auto"/>
                                                  </w:divBdr>
                                                </w:div>
                                                <w:div w:id="1355838152">
                                                  <w:marLeft w:val="640"/>
                                                  <w:marRight w:val="0"/>
                                                  <w:marTop w:val="0"/>
                                                  <w:marBottom w:val="0"/>
                                                  <w:divBdr>
                                                    <w:top w:val="none" w:sz="0" w:space="0" w:color="auto"/>
                                                    <w:left w:val="none" w:sz="0" w:space="0" w:color="auto"/>
                                                    <w:bottom w:val="none" w:sz="0" w:space="0" w:color="auto"/>
                                                    <w:right w:val="none" w:sz="0" w:space="0" w:color="auto"/>
                                                  </w:divBdr>
                                                </w:div>
                                                <w:div w:id="1393771735">
                                                  <w:marLeft w:val="640"/>
                                                  <w:marRight w:val="0"/>
                                                  <w:marTop w:val="0"/>
                                                  <w:marBottom w:val="0"/>
                                                  <w:divBdr>
                                                    <w:top w:val="none" w:sz="0" w:space="0" w:color="auto"/>
                                                    <w:left w:val="none" w:sz="0" w:space="0" w:color="auto"/>
                                                    <w:bottom w:val="none" w:sz="0" w:space="0" w:color="auto"/>
                                                    <w:right w:val="none" w:sz="0" w:space="0" w:color="auto"/>
                                                  </w:divBdr>
                                                </w:div>
                                                <w:div w:id="1475174878">
                                                  <w:marLeft w:val="640"/>
                                                  <w:marRight w:val="0"/>
                                                  <w:marTop w:val="0"/>
                                                  <w:marBottom w:val="0"/>
                                                  <w:divBdr>
                                                    <w:top w:val="none" w:sz="0" w:space="0" w:color="auto"/>
                                                    <w:left w:val="none" w:sz="0" w:space="0" w:color="auto"/>
                                                    <w:bottom w:val="none" w:sz="0" w:space="0" w:color="auto"/>
                                                    <w:right w:val="none" w:sz="0" w:space="0" w:color="auto"/>
                                                  </w:divBdr>
                                                </w:div>
                                                <w:div w:id="1665164178">
                                                  <w:marLeft w:val="640"/>
                                                  <w:marRight w:val="0"/>
                                                  <w:marTop w:val="0"/>
                                                  <w:marBottom w:val="0"/>
                                                  <w:divBdr>
                                                    <w:top w:val="none" w:sz="0" w:space="0" w:color="auto"/>
                                                    <w:left w:val="none" w:sz="0" w:space="0" w:color="auto"/>
                                                    <w:bottom w:val="none" w:sz="0" w:space="0" w:color="auto"/>
                                                    <w:right w:val="none" w:sz="0" w:space="0" w:color="auto"/>
                                                  </w:divBdr>
                                                </w:div>
                                                <w:div w:id="1674912329">
                                                  <w:marLeft w:val="640"/>
                                                  <w:marRight w:val="0"/>
                                                  <w:marTop w:val="0"/>
                                                  <w:marBottom w:val="0"/>
                                                  <w:divBdr>
                                                    <w:top w:val="none" w:sz="0" w:space="0" w:color="auto"/>
                                                    <w:left w:val="none" w:sz="0" w:space="0" w:color="auto"/>
                                                    <w:bottom w:val="none" w:sz="0" w:space="0" w:color="auto"/>
                                                    <w:right w:val="none" w:sz="0" w:space="0" w:color="auto"/>
                                                  </w:divBdr>
                                                </w:div>
                                                <w:div w:id="1821265610">
                                                  <w:marLeft w:val="640"/>
                                                  <w:marRight w:val="0"/>
                                                  <w:marTop w:val="0"/>
                                                  <w:marBottom w:val="0"/>
                                                  <w:divBdr>
                                                    <w:top w:val="none" w:sz="0" w:space="0" w:color="auto"/>
                                                    <w:left w:val="none" w:sz="0" w:space="0" w:color="auto"/>
                                                    <w:bottom w:val="none" w:sz="0" w:space="0" w:color="auto"/>
                                                    <w:right w:val="none" w:sz="0" w:space="0" w:color="auto"/>
                                                  </w:divBdr>
                                                </w:div>
                                                <w:div w:id="1868835079">
                                                  <w:marLeft w:val="640"/>
                                                  <w:marRight w:val="0"/>
                                                  <w:marTop w:val="0"/>
                                                  <w:marBottom w:val="0"/>
                                                  <w:divBdr>
                                                    <w:top w:val="none" w:sz="0" w:space="0" w:color="auto"/>
                                                    <w:left w:val="none" w:sz="0" w:space="0" w:color="auto"/>
                                                    <w:bottom w:val="none" w:sz="0" w:space="0" w:color="auto"/>
                                                    <w:right w:val="none" w:sz="0" w:space="0" w:color="auto"/>
                                                  </w:divBdr>
                                                </w:div>
                                                <w:div w:id="1914125848">
                                                  <w:marLeft w:val="640"/>
                                                  <w:marRight w:val="0"/>
                                                  <w:marTop w:val="0"/>
                                                  <w:marBottom w:val="0"/>
                                                  <w:divBdr>
                                                    <w:top w:val="none" w:sz="0" w:space="0" w:color="auto"/>
                                                    <w:left w:val="none" w:sz="0" w:space="0" w:color="auto"/>
                                                    <w:bottom w:val="none" w:sz="0" w:space="0" w:color="auto"/>
                                                    <w:right w:val="none" w:sz="0" w:space="0" w:color="auto"/>
                                                  </w:divBdr>
                                                </w:div>
                                                <w:div w:id="1980107271">
                                                  <w:marLeft w:val="640"/>
                                                  <w:marRight w:val="0"/>
                                                  <w:marTop w:val="0"/>
                                                  <w:marBottom w:val="0"/>
                                                  <w:divBdr>
                                                    <w:top w:val="none" w:sz="0" w:space="0" w:color="auto"/>
                                                    <w:left w:val="none" w:sz="0" w:space="0" w:color="auto"/>
                                                    <w:bottom w:val="none" w:sz="0" w:space="0" w:color="auto"/>
                                                    <w:right w:val="none" w:sz="0" w:space="0" w:color="auto"/>
                                                  </w:divBdr>
                                                </w:div>
                                                <w:div w:id="1991975852">
                                                  <w:marLeft w:val="640"/>
                                                  <w:marRight w:val="0"/>
                                                  <w:marTop w:val="0"/>
                                                  <w:marBottom w:val="0"/>
                                                  <w:divBdr>
                                                    <w:top w:val="none" w:sz="0" w:space="0" w:color="auto"/>
                                                    <w:left w:val="none" w:sz="0" w:space="0" w:color="auto"/>
                                                    <w:bottom w:val="none" w:sz="0" w:space="0" w:color="auto"/>
                                                    <w:right w:val="none" w:sz="0" w:space="0" w:color="auto"/>
                                                  </w:divBdr>
                                                </w:div>
                                                <w:div w:id="2048067237">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141000571">
                                          <w:marLeft w:val="640"/>
                                          <w:marRight w:val="0"/>
                                          <w:marTop w:val="0"/>
                                          <w:marBottom w:val="0"/>
                                          <w:divBdr>
                                            <w:top w:val="none" w:sz="0" w:space="0" w:color="auto"/>
                                            <w:left w:val="none" w:sz="0" w:space="0" w:color="auto"/>
                                            <w:bottom w:val="none" w:sz="0" w:space="0" w:color="auto"/>
                                            <w:right w:val="none" w:sz="0" w:space="0" w:color="auto"/>
                                          </w:divBdr>
                                        </w:div>
                                        <w:div w:id="177158336">
                                          <w:marLeft w:val="640"/>
                                          <w:marRight w:val="0"/>
                                          <w:marTop w:val="0"/>
                                          <w:marBottom w:val="0"/>
                                          <w:divBdr>
                                            <w:top w:val="none" w:sz="0" w:space="0" w:color="auto"/>
                                            <w:left w:val="none" w:sz="0" w:space="0" w:color="auto"/>
                                            <w:bottom w:val="none" w:sz="0" w:space="0" w:color="auto"/>
                                            <w:right w:val="none" w:sz="0" w:space="0" w:color="auto"/>
                                          </w:divBdr>
                                        </w:div>
                                        <w:div w:id="450055541">
                                          <w:marLeft w:val="640"/>
                                          <w:marRight w:val="0"/>
                                          <w:marTop w:val="0"/>
                                          <w:marBottom w:val="0"/>
                                          <w:divBdr>
                                            <w:top w:val="none" w:sz="0" w:space="0" w:color="auto"/>
                                            <w:left w:val="none" w:sz="0" w:space="0" w:color="auto"/>
                                            <w:bottom w:val="none" w:sz="0" w:space="0" w:color="auto"/>
                                            <w:right w:val="none" w:sz="0" w:space="0" w:color="auto"/>
                                          </w:divBdr>
                                        </w:div>
                                        <w:div w:id="576791966">
                                          <w:marLeft w:val="640"/>
                                          <w:marRight w:val="0"/>
                                          <w:marTop w:val="0"/>
                                          <w:marBottom w:val="0"/>
                                          <w:divBdr>
                                            <w:top w:val="none" w:sz="0" w:space="0" w:color="auto"/>
                                            <w:left w:val="none" w:sz="0" w:space="0" w:color="auto"/>
                                            <w:bottom w:val="none" w:sz="0" w:space="0" w:color="auto"/>
                                            <w:right w:val="none" w:sz="0" w:space="0" w:color="auto"/>
                                          </w:divBdr>
                                        </w:div>
                                        <w:div w:id="586623114">
                                          <w:marLeft w:val="640"/>
                                          <w:marRight w:val="0"/>
                                          <w:marTop w:val="0"/>
                                          <w:marBottom w:val="0"/>
                                          <w:divBdr>
                                            <w:top w:val="none" w:sz="0" w:space="0" w:color="auto"/>
                                            <w:left w:val="none" w:sz="0" w:space="0" w:color="auto"/>
                                            <w:bottom w:val="none" w:sz="0" w:space="0" w:color="auto"/>
                                            <w:right w:val="none" w:sz="0" w:space="0" w:color="auto"/>
                                          </w:divBdr>
                                        </w:div>
                                        <w:div w:id="620302307">
                                          <w:marLeft w:val="640"/>
                                          <w:marRight w:val="0"/>
                                          <w:marTop w:val="0"/>
                                          <w:marBottom w:val="0"/>
                                          <w:divBdr>
                                            <w:top w:val="none" w:sz="0" w:space="0" w:color="auto"/>
                                            <w:left w:val="none" w:sz="0" w:space="0" w:color="auto"/>
                                            <w:bottom w:val="none" w:sz="0" w:space="0" w:color="auto"/>
                                            <w:right w:val="none" w:sz="0" w:space="0" w:color="auto"/>
                                          </w:divBdr>
                                        </w:div>
                                        <w:div w:id="630289774">
                                          <w:marLeft w:val="640"/>
                                          <w:marRight w:val="0"/>
                                          <w:marTop w:val="0"/>
                                          <w:marBottom w:val="0"/>
                                          <w:divBdr>
                                            <w:top w:val="none" w:sz="0" w:space="0" w:color="auto"/>
                                            <w:left w:val="none" w:sz="0" w:space="0" w:color="auto"/>
                                            <w:bottom w:val="none" w:sz="0" w:space="0" w:color="auto"/>
                                            <w:right w:val="none" w:sz="0" w:space="0" w:color="auto"/>
                                          </w:divBdr>
                                        </w:div>
                                        <w:div w:id="853566991">
                                          <w:marLeft w:val="640"/>
                                          <w:marRight w:val="0"/>
                                          <w:marTop w:val="0"/>
                                          <w:marBottom w:val="0"/>
                                          <w:divBdr>
                                            <w:top w:val="none" w:sz="0" w:space="0" w:color="auto"/>
                                            <w:left w:val="none" w:sz="0" w:space="0" w:color="auto"/>
                                            <w:bottom w:val="none" w:sz="0" w:space="0" w:color="auto"/>
                                            <w:right w:val="none" w:sz="0" w:space="0" w:color="auto"/>
                                          </w:divBdr>
                                        </w:div>
                                        <w:div w:id="882907334">
                                          <w:marLeft w:val="640"/>
                                          <w:marRight w:val="0"/>
                                          <w:marTop w:val="0"/>
                                          <w:marBottom w:val="0"/>
                                          <w:divBdr>
                                            <w:top w:val="none" w:sz="0" w:space="0" w:color="auto"/>
                                            <w:left w:val="none" w:sz="0" w:space="0" w:color="auto"/>
                                            <w:bottom w:val="none" w:sz="0" w:space="0" w:color="auto"/>
                                            <w:right w:val="none" w:sz="0" w:space="0" w:color="auto"/>
                                          </w:divBdr>
                                        </w:div>
                                        <w:div w:id="883637636">
                                          <w:marLeft w:val="640"/>
                                          <w:marRight w:val="0"/>
                                          <w:marTop w:val="0"/>
                                          <w:marBottom w:val="0"/>
                                          <w:divBdr>
                                            <w:top w:val="none" w:sz="0" w:space="0" w:color="auto"/>
                                            <w:left w:val="none" w:sz="0" w:space="0" w:color="auto"/>
                                            <w:bottom w:val="none" w:sz="0" w:space="0" w:color="auto"/>
                                            <w:right w:val="none" w:sz="0" w:space="0" w:color="auto"/>
                                          </w:divBdr>
                                        </w:div>
                                        <w:div w:id="884294911">
                                          <w:marLeft w:val="640"/>
                                          <w:marRight w:val="0"/>
                                          <w:marTop w:val="0"/>
                                          <w:marBottom w:val="0"/>
                                          <w:divBdr>
                                            <w:top w:val="none" w:sz="0" w:space="0" w:color="auto"/>
                                            <w:left w:val="none" w:sz="0" w:space="0" w:color="auto"/>
                                            <w:bottom w:val="none" w:sz="0" w:space="0" w:color="auto"/>
                                            <w:right w:val="none" w:sz="0" w:space="0" w:color="auto"/>
                                          </w:divBdr>
                                        </w:div>
                                        <w:div w:id="899098677">
                                          <w:marLeft w:val="640"/>
                                          <w:marRight w:val="0"/>
                                          <w:marTop w:val="0"/>
                                          <w:marBottom w:val="0"/>
                                          <w:divBdr>
                                            <w:top w:val="none" w:sz="0" w:space="0" w:color="auto"/>
                                            <w:left w:val="none" w:sz="0" w:space="0" w:color="auto"/>
                                            <w:bottom w:val="none" w:sz="0" w:space="0" w:color="auto"/>
                                            <w:right w:val="none" w:sz="0" w:space="0" w:color="auto"/>
                                          </w:divBdr>
                                        </w:div>
                                        <w:div w:id="961770152">
                                          <w:marLeft w:val="640"/>
                                          <w:marRight w:val="0"/>
                                          <w:marTop w:val="0"/>
                                          <w:marBottom w:val="0"/>
                                          <w:divBdr>
                                            <w:top w:val="none" w:sz="0" w:space="0" w:color="auto"/>
                                            <w:left w:val="none" w:sz="0" w:space="0" w:color="auto"/>
                                            <w:bottom w:val="none" w:sz="0" w:space="0" w:color="auto"/>
                                            <w:right w:val="none" w:sz="0" w:space="0" w:color="auto"/>
                                          </w:divBdr>
                                        </w:div>
                                        <w:div w:id="969899161">
                                          <w:marLeft w:val="640"/>
                                          <w:marRight w:val="0"/>
                                          <w:marTop w:val="0"/>
                                          <w:marBottom w:val="0"/>
                                          <w:divBdr>
                                            <w:top w:val="none" w:sz="0" w:space="0" w:color="auto"/>
                                            <w:left w:val="none" w:sz="0" w:space="0" w:color="auto"/>
                                            <w:bottom w:val="none" w:sz="0" w:space="0" w:color="auto"/>
                                            <w:right w:val="none" w:sz="0" w:space="0" w:color="auto"/>
                                          </w:divBdr>
                                        </w:div>
                                        <w:div w:id="1027561262">
                                          <w:marLeft w:val="640"/>
                                          <w:marRight w:val="0"/>
                                          <w:marTop w:val="0"/>
                                          <w:marBottom w:val="0"/>
                                          <w:divBdr>
                                            <w:top w:val="none" w:sz="0" w:space="0" w:color="auto"/>
                                            <w:left w:val="none" w:sz="0" w:space="0" w:color="auto"/>
                                            <w:bottom w:val="none" w:sz="0" w:space="0" w:color="auto"/>
                                            <w:right w:val="none" w:sz="0" w:space="0" w:color="auto"/>
                                          </w:divBdr>
                                        </w:div>
                                        <w:div w:id="1170558967">
                                          <w:marLeft w:val="640"/>
                                          <w:marRight w:val="0"/>
                                          <w:marTop w:val="0"/>
                                          <w:marBottom w:val="0"/>
                                          <w:divBdr>
                                            <w:top w:val="none" w:sz="0" w:space="0" w:color="auto"/>
                                            <w:left w:val="none" w:sz="0" w:space="0" w:color="auto"/>
                                            <w:bottom w:val="none" w:sz="0" w:space="0" w:color="auto"/>
                                            <w:right w:val="none" w:sz="0" w:space="0" w:color="auto"/>
                                          </w:divBdr>
                                        </w:div>
                                        <w:div w:id="1248155901">
                                          <w:marLeft w:val="640"/>
                                          <w:marRight w:val="0"/>
                                          <w:marTop w:val="0"/>
                                          <w:marBottom w:val="0"/>
                                          <w:divBdr>
                                            <w:top w:val="none" w:sz="0" w:space="0" w:color="auto"/>
                                            <w:left w:val="none" w:sz="0" w:space="0" w:color="auto"/>
                                            <w:bottom w:val="none" w:sz="0" w:space="0" w:color="auto"/>
                                            <w:right w:val="none" w:sz="0" w:space="0" w:color="auto"/>
                                          </w:divBdr>
                                        </w:div>
                                        <w:div w:id="1275867765">
                                          <w:marLeft w:val="640"/>
                                          <w:marRight w:val="0"/>
                                          <w:marTop w:val="0"/>
                                          <w:marBottom w:val="0"/>
                                          <w:divBdr>
                                            <w:top w:val="none" w:sz="0" w:space="0" w:color="auto"/>
                                            <w:left w:val="none" w:sz="0" w:space="0" w:color="auto"/>
                                            <w:bottom w:val="none" w:sz="0" w:space="0" w:color="auto"/>
                                            <w:right w:val="none" w:sz="0" w:space="0" w:color="auto"/>
                                          </w:divBdr>
                                        </w:div>
                                        <w:div w:id="1293748480">
                                          <w:marLeft w:val="640"/>
                                          <w:marRight w:val="0"/>
                                          <w:marTop w:val="0"/>
                                          <w:marBottom w:val="0"/>
                                          <w:divBdr>
                                            <w:top w:val="none" w:sz="0" w:space="0" w:color="auto"/>
                                            <w:left w:val="none" w:sz="0" w:space="0" w:color="auto"/>
                                            <w:bottom w:val="none" w:sz="0" w:space="0" w:color="auto"/>
                                            <w:right w:val="none" w:sz="0" w:space="0" w:color="auto"/>
                                          </w:divBdr>
                                        </w:div>
                                        <w:div w:id="1328050762">
                                          <w:marLeft w:val="640"/>
                                          <w:marRight w:val="0"/>
                                          <w:marTop w:val="0"/>
                                          <w:marBottom w:val="0"/>
                                          <w:divBdr>
                                            <w:top w:val="none" w:sz="0" w:space="0" w:color="auto"/>
                                            <w:left w:val="none" w:sz="0" w:space="0" w:color="auto"/>
                                            <w:bottom w:val="none" w:sz="0" w:space="0" w:color="auto"/>
                                            <w:right w:val="none" w:sz="0" w:space="0" w:color="auto"/>
                                          </w:divBdr>
                                        </w:div>
                                        <w:div w:id="1377198859">
                                          <w:marLeft w:val="640"/>
                                          <w:marRight w:val="0"/>
                                          <w:marTop w:val="0"/>
                                          <w:marBottom w:val="0"/>
                                          <w:divBdr>
                                            <w:top w:val="none" w:sz="0" w:space="0" w:color="auto"/>
                                            <w:left w:val="none" w:sz="0" w:space="0" w:color="auto"/>
                                            <w:bottom w:val="none" w:sz="0" w:space="0" w:color="auto"/>
                                            <w:right w:val="none" w:sz="0" w:space="0" w:color="auto"/>
                                          </w:divBdr>
                                        </w:div>
                                        <w:div w:id="1394279711">
                                          <w:marLeft w:val="640"/>
                                          <w:marRight w:val="0"/>
                                          <w:marTop w:val="0"/>
                                          <w:marBottom w:val="0"/>
                                          <w:divBdr>
                                            <w:top w:val="none" w:sz="0" w:space="0" w:color="auto"/>
                                            <w:left w:val="none" w:sz="0" w:space="0" w:color="auto"/>
                                            <w:bottom w:val="none" w:sz="0" w:space="0" w:color="auto"/>
                                            <w:right w:val="none" w:sz="0" w:space="0" w:color="auto"/>
                                          </w:divBdr>
                                        </w:div>
                                        <w:div w:id="1691762444">
                                          <w:marLeft w:val="640"/>
                                          <w:marRight w:val="0"/>
                                          <w:marTop w:val="0"/>
                                          <w:marBottom w:val="0"/>
                                          <w:divBdr>
                                            <w:top w:val="none" w:sz="0" w:space="0" w:color="auto"/>
                                            <w:left w:val="none" w:sz="0" w:space="0" w:color="auto"/>
                                            <w:bottom w:val="none" w:sz="0" w:space="0" w:color="auto"/>
                                            <w:right w:val="none" w:sz="0" w:space="0" w:color="auto"/>
                                          </w:divBdr>
                                        </w:div>
                                        <w:div w:id="1813138525">
                                          <w:marLeft w:val="640"/>
                                          <w:marRight w:val="0"/>
                                          <w:marTop w:val="0"/>
                                          <w:marBottom w:val="0"/>
                                          <w:divBdr>
                                            <w:top w:val="none" w:sz="0" w:space="0" w:color="auto"/>
                                            <w:left w:val="none" w:sz="0" w:space="0" w:color="auto"/>
                                            <w:bottom w:val="none" w:sz="0" w:space="0" w:color="auto"/>
                                            <w:right w:val="none" w:sz="0" w:space="0" w:color="auto"/>
                                          </w:divBdr>
                                        </w:div>
                                        <w:div w:id="1915356411">
                                          <w:marLeft w:val="640"/>
                                          <w:marRight w:val="0"/>
                                          <w:marTop w:val="0"/>
                                          <w:marBottom w:val="0"/>
                                          <w:divBdr>
                                            <w:top w:val="none" w:sz="0" w:space="0" w:color="auto"/>
                                            <w:left w:val="none" w:sz="0" w:space="0" w:color="auto"/>
                                            <w:bottom w:val="none" w:sz="0" w:space="0" w:color="auto"/>
                                            <w:right w:val="none" w:sz="0" w:space="0" w:color="auto"/>
                                          </w:divBdr>
                                        </w:div>
                                        <w:div w:id="1919552598">
                                          <w:marLeft w:val="640"/>
                                          <w:marRight w:val="0"/>
                                          <w:marTop w:val="0"/>
                                          <w:marBottom w:val="0"/>
                                          <w:divBdr>
                                            <w:top w:val="none" w:sz="0" w:space="0" w:color="auto"/>
                                            <w:left w:val="none" w:sz="0" w:space="0" w:color="auto"/>
                                            <w:bottom w:val="none" w:sz="0" w:space="0" w:color="auto"/>
                                            <w:right w:val="none" w:sz="0" w:space="0" w:color="auto"/>
                                          </w:divBdr>
                                        </w:div>
                                        <w:div w:id="1928224129">
                                          <w:marLeft w:val="640"/>
                                          <w:marRight w:val="0"/>
                                          <w:marTop w:val="0"/>
                                          <w:marBottom w:val="0"/>
                                          <w:divBdr>
                                            <w:top w:val="none" w:sz="0" w:space="0" w:color="auto"/>
                                            <w:left w:val="none" w:sz="0" w:space="0" w:color="auto"/>
                                            <w:bottom w:val="none" w:sz="0" w:space="0" w:color="auto"/>
                                            <w:right w:val="none" w:sz="0" w:space="0" w:color="auto"/>
                                          </w:divBdr>
                                        </w:div>
                                        <w:div w:id="1974945749">
                                          <w:marLeft w:val="640"/>
                                          <w:marRight w:val="0"/>
                                          <w:marTop w:val="0"/>
                                          <w:marBottom w:val="0"/>
                                          <w:divBdr>
                                            <w:top w:val="none" w:sz="0" w:space="0" w:color="auto"/>
                                            <w:left w:val="none" w:sz="0" w:space="0" w:color="auto"/>
                                            <w:bottom w:val="none" w:sz="0" w:space="0" w:color="auto"/>
                                            <w:right w:val="none" w:sz="0" w:space="0" w:color="auto"/>
                                          </w:divBdr>
                                        </w:div>
                                        <w:div w:id="2004621804">
                                          <w:marLeft w:val="640"/>
                                          <w:marRight w:val="0"/>
                                          <w:marTop w:val="0"/>
                                          <w:marBottom w:val="0"/>
                                          <w:divBdr>
                                            <w:top w:val="none" w:sz="0" w:space="0" w:color="auto"/>
                                            <w:left w:val="none" w:sz="0" w:space="0" w:color="auto"/>
                                            <w:bottom w:val="none" w:sz="0" w:space="0" w:color="auto"/>
                                            <w:right w:val="none" w:sz="0" w:space="0" w:color="auto"/>
                                          </w:divBdr>
                                        </w:div>
                                        <w:div w:id="2005426877">
                                          <w:marLeft w:val="640"/>
                                          <w:marRight w:val="0"/>
                                          <w:marTop w:val="0"/>
                                          <w:marBottom w:val="0"/>
                                          <w:divBdr>
                                            <w:top w:val="none" w:sz="0" w:space="0" w:color="auto"/>
                                            <w:left w:val="none" w:sz="0" w:space="0" w:color="auto"/>
                                            <w:bottom w:val="none" w:sz="0" w:space="0" w:color="auto"/>
                                            <w:right w:val="none" w:sz="0" w:space="0" w:color="auto"/>
                                          </w:divBdr>
                                        </w:div>
                                        <w:div w:id="2035888141">
                                          <w:marLeft w:val="640"/>
                                          <w:marRight w:val="0"/>
                                          <w:marTop w:val="0"/>
                                          <w:marBottom w:val="0"/>
                                          <w:divBdr>
                                            <w:top w:val="none" w:sz="0" w:space="0" w:color="auto"/>
                                            <w:left w:val="none" w:sz="0" w:space="0" w:color="auto"/>
                                            <w:bottom w:val="none" w:sz="0" w:space="0" w:color="auto"/>
                                            <w:right w:val="none" w:sz="0" w:space="0" w:color="auto"/>
                                          </w:divBdr>
                                        </w:div>
                                        <w:div w:id="2123110323">
                                          <w:marLeft w:val="640"/>
                                          <w:marRight w:val="0"/>
                                          <w:marTop w:val="0"/>
                                          <w:marBottom w:val="0"/>
                                          <w:divBdr>
                                            <w:top w:val="none" w:sz="0" w:space="0" w:color="auto"/>
                                            <w:left w:val="none" w:sz="0" w:space="0" w:color="auto"/>
                                            <w:bottom w:val="none" w:sz="0" w:space="0" w:color="auto"/>
                                            <w:right w:val="none" w:sz="0" w:space="0" w:color="auto"/>
                                          </w:divBdr>
                                        </w:div>
                                        <w:div w:id="2132086801">
                                          <w:marLeft w:val="640"/>
                                          <w:marRight w:val="0"/>
                                          <w:marTop w:val="0"/>
                                          <w:marBottom w:val="0"/>
                                          <w:divBdr>
                                            <w:top w:val="none" w:sz="0" w:space="0" w:color="auto"/>
                                            <w:left w:val="none" w:sz="0" w:space="0" w:color="auto"/>
                                            <w:bottom w:val="none" w:sz="0" w:space="0" w:color="auto"/>
                                            <w:right w:val="none" w:sz="0" w:space="0" w:color="auto"/>
                                          </w:divBdr>
                                        </w:div>
                                        <w:div w:id="2138834460">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9160874">
                              <w:marLeft w:val="0"/>
                              <w:marRight w:val="0"/>
                              <w:marTop w:val="0"/>
                              <w:marBottom w:val="0"/>
                              <w:divBdr>
                                <w:top w:val="none" w:sz="0" w:space="0" w:color="auto"/>
                                <w:left w:val="none" w:sz="0" w:space="0" w:color="auto"/>
                                <w:bottom w:val="none" w:sz="0" w:space="0" w:color="auto"/>
                                <w:right w:val="none" w:sz="0" w:space="0" w:color="auto"/>
                              </w:divBdr>
                              <w:divsChild>
                                <w:div w:id="164905592">
                                  <w:marLeft w:val="640"/>
                                  <w:marRight w:val="0"/>
                                  <w:marTop w:val="0"/>
                                  <w:marBottom w:val="0"/>
                                  <w:divBdr>
                                    <w:top w:val="none" w:sz="0" w:space="0" w:color="auto"/>
                                    <w:left w:val="none" w:sz="0" w:space="0" w:color="auto"/>
                                    <w:bottom w:val="none" w:sz="0" w:space="0" w:color="auto"/>
                                    <w:right w:val="none" w:sz="0" w:space="0" w:color="auto"/>
                                  </w:divBdr>
                                </w:div>
                                <w:div w:id="197739588">
                                  <w:marLeft w:val="640"/>
                                  <w:marRight w:val="0"/>
                                  <w:marTop w:val="0"/>
                                  <w:marBottom w:val="0"/>
                                  <w:divBdr>
                                    <w:top w:val="none" w:sz="0" w:space="0" w:color="auto"/>
                                    <w:left w:val="none" w:sz="0" w:space="0" w:color="auto"/>
                                    <w:bottom w:val="none" w:sz="0" w:space="0" w:color="auto"/>
                                    <w:right w:val="none" w:sz="0" w:space="0" w:color="auto"/>
                                  </w:divBdr>
                                </w:div>
                                <w:div w:id="211776190">
                                  <w:marLeft w:val="640"/>
                                  <w:marRight w:val="0"/>
                                  <w:marTop w:val="0"/>
                                  <w:marBottom w:val="0"/>
                                  <w:divBdr>
                                    <w:top w:val="none" w:sz="0" w:space="0" w:color="auto"/>
                                    <w:left w:val="none" w:sz="0" w:space="0" w:color="auto"/>
                                    <w:bottom w:val="none" w:sz="0" w:space="0" w:color="auto"/>
                                    <w:right w:val="none" w:sz="0" w:space="0" w:color="auto"/>
                                  </w:divBdr>
                                </w:div>
                                <w:div w:id="225259241">
                                  <w:marLeft w:val="640"/>
                                  <w:marRight w:val="0"/>
                                  <w:marTop w:val="0"/>
                                  <w:marBottom w:val="0"/>
                                  <w:divBdr>
                                    <w:top w:val="none" w:sz="0" w:space="0" w:color="auto"/>
                                    <w:left w:val="none" w:sz="0" w:space="0" w:color="auto"/>
                                    <w:bottom w:val="none" w:sz="0" w:space="0" w:color="auto"/>
                                    <w:right w:val="none" w:sz="0" w:space="0" w:color="auto"/>
                                  </w:divBdr>
                                </w:div>
                                <w:div w:id="288626786">
                                  <w:marLeft w:val="640"/>
                                  <w:marRight w:val="0"/>
                                  <w:marTop w:val="0"/>
                                  <w:marBottom w:val="0"/>
                                  <w:divBdr>
                                    <w:top w:val="none" w:sz="0" w:space="0" w:color="auto"/>
                                    <w:left w:val="none" w:sz="0" w:space="0" w:color="auto"/>
                                    <w:bottom w:val="none" w:sz="0" w:space="0" w:color="auto"/>
                                    <w:right w:val="none" w:sz="0" w:space="0" w:color="auto"/>
                                  </w:divBdr>
                                </w:div>
                                <w:div w:id="292103700">
                                  <w:marLeft w:val="640"/>
                                  <w:marRight w:val="0"/>
                                  <w:marTop w:val="0"/>
                                  <w:marBottom w:val="0"/>
                                  <w:divBdr>
                                    <w:top w:val="none" w:sz="0" w:space="0" w:color="auto"/>
                                    <w:left w:val="none" w:sz="0" w:space="0" w:color="auto"/>
                                    <w:bottom w:val="none" w:sz="0" w:space="0" w:color="auto"/>
                                    <w:right w:val="none" w:sz="0" w:space="0" w:color="auto"/>
                                  </w:divBdr>
                                </w:div>
                                <w:div w:id="386345663">
                                  <w:marLeft w:val="640"/>
                                  <w:marRight w:val="0"/>
                                  <w:marTop w:val="0"/>
                                  <w:marBottom w:val="0"/>
                                  <w:divBdr>
                                    <w:top w:val="none" w:sz="0" w:space="0" w:color="auto"/>
                                    <w:left w:val="none" w:sz="0" w:space="0" w:color="auto"/>
                                    <w:bottom w:val="none" w:sz="0" w:space="0" w:color="auto"/>
                                    <w:right w:val="none" w:sz="0" w:space="0" w:color="auto"/>
                                  </w:divBdr>
                                </w:div>
                                <w:div w:id="469444454">
                                  <w:marLeft w:val="640"/>
                                  <w:marRight w:val="0"/>
                                  <w:marTop w:val="0"/>
                                  <w:marBottom w:val="0"/>
                                  <w:divBdr>
                                    <w:top w:val="none" w:sz="0" w:space="0" w:color="auto"/>
                                    <w:left w:val="none" w:sz="0" w:space="0" w:color="auto"/>
                                    <w:bottom w:val="none" w:sz="0" w:space="0" w:color="auto"/>
                                    <w:right w:val="none" w:sz="0" w:space="0" w:color="auto"/>
                                  </w:divBdr>
                                </w:div>
                                <w:div w:id="553661014">
                                  <w:marLeft w:val="640"/>
                                  <w:marRight w:val="0"/>
                                  <w:marTop w:val="0"/>
                                  <w:marBottom w:val="0"/>
                                  <w:divBdr>
                                    <w:top w:val="none" w:sz="0" w:space="0" w:color="auto"/>
                                    <w:left w:val="none" w:sz="0" w:space="0" w:color="auto"/>
                                    <w:bottom w:val="none" w:sz="0" w:space="0" w:color="auto"/>
                                    <w:right w:val="none" w:sz="0" w:space="0" w:color="auto"/>
                                  </w:divBdr>
                                </w:div>
                                <w:div w:id="578561187">
                                  <w:marLeft w:val="640"/>
                                  <w:marRight w:val="0"/>
                                  <w:marTop w:val="0"/>
                                  <w:marBottom w:val="0"/>
                                  <w:divBdr>
                                    <w:top w:val="none" w:sz="0" w:space="0" w:color="auto"/>
                                    <w:left w:val="none" w:sz="0" w:space="0" w:color="auto"/>
                                    <w:bottom w:val="none" w:sz="0" w:space="0" w:color="auto"/>
                                    <w:right w:val="none" w:sz="0" w:space="0" w:color="auto"/>
                                  </w:divBdr>
                                </w:div>
                                <w:div w:id="587537795">
                                  <w:marLeft w:val="640"/>
                                  <w:marRight w:val="0"/>
                                  <w:marTop w:val="0"/>
                                  <w:marBottom w:val="0"/>
                                  <w:divBdr>
                                    <w:top w:val="none" w:sz="0" w:space="0" w:color="auto"/>
                                    <w:left w:val="none" w:sz="0" w:space="0" w:color="auto"/>
                                    <w:bottom w:val="none" w:sz="0" w:space="0" w:color="auto"/>
                                    <w:right w:val="none" w:sz="0" w:space="0" w:color="auto"/>
                                  </w:divBdr>
                                </w:div>
                                <w:div w:id="692418119">
                                  <w:marLeft w:val="640"/>
                                  <w:marRight w:val="0"/>
                                  <w:marTop w:val="0"/>
                                  <w:marBottom w:val="0"/>
                                  <w:divBdr>
                                    <w:top w:val="none" w:sz="0" w:space="0" w:color="auto"/>
                                    <w:left w:val="none" w:sz="0" w:space="0" w:color="auto"/>
                                    <w:bottom w:val="none" w:sz="0" w:space="0" w:color="auto"/>
                                    <w:right w:val="none" w:sz="0" w:space="0" w:color="auto"/>
                                  </w:divBdr>
                                </w:div>
                                <w:div w:id="742526108">
                                  <w:marLeft w:val="640"/>
                                  <w:marRight w:val="0"/>
                                  <w:marTop w:val="0"/>
                                  <w:marBottom w:val="0"/>
                                  <w:divBdr>
                                    <w:top w:val="none" w:sz="0" w:space="0" w:color="auto"/>
                                    <w:left w:val="none" w:sz="0" w:space="0" w:color="auto"/>
                                    <w:bottom w:val="none" w:sz="0" w:space="0" w:color="auto"/>
                                    <w:right w:val="none" w:sz="0" w:space="0" w:color="auto"/>
                                  </w:divBdr>
                                </w:div>
                                <w:div w:id="796877794">
                                  <w:marLeft w:val="640"/>
                                  <w:marRight w:val="0"/>
                                  <w:marTop w:val="0"/>
                                  <w:marBottom w:val="0"/>
                                  <w:divBdr>
                                    <w:top w:val="none" w:sz="0" w:space="0" w:color="auto"/>
                                    <w:left w:val="none" w:sz="0" w:space="0" w:color="auto"/>
                                    <w:bottom w:val="none" w:sz="0" w:space="0" w:color="auto"/>
                                    <w:right w:val="none" w:sz="0" w:space="0" w:color="auto"/>
                                  </w:divBdr>
                                </w:div>
                                <w:div w:id="809980363">
                                  <w:marLeft w:val="640"/>
                                  <w:marRight w:val="0"/>
                                  <w:marTop w:val="0"/>
                                  <w:marBottom w:val="0"/>
                                  <w:divBdr>
                                    <w:top w:val="none" w:sz="0" w:space="0" w:color="auto"/>
                                    <w:left w:val="none" w:sz="0" w:space="0" w:color="auto"/>
                                    <w:bottom w:val="none" w:sz="0" w:space="0" w:color="auto"/>
                                    <w:right w:val="none" w:sz="0" w:space="0" w:color="auto"/>
                                  </w:divBdr>
                                </w:div>
                                <w:div w:id="818614432">
                                  <w:marLeft w:val="640"/>
                                  <w:marRight w:val="0"/>
                                  <w:marTop w:val="0"/>
                                  <w:marBottom w:val="0"/>
                                  <w:divBdr>
                                    <w:top w:val="none" w:sz="0" w:space="0" w:color="auto"/>
                                    <w:left w:val="none" w:sz="0" w:space="0" w:color="auto"/>
                                    <w:bottom w:val="none" w:sz="0" w:space="0" w:color="auto"/>
                                    <w:right w:val="none" w:sz="0" w:space="0" w:color="auto"/>
                                  </w:divBdr>
                                </w:div>
                                <w:div w:id="929699301">
                                  <w:marLeft w:val="640"/>
                                  <w:marRight w:val="0"/>
                                  <w:marTop w:val="0"/>
                                  <w:marBottom w:val="0"/>
                                  <w:divBdr>
                                    <w:top w:val="none" w:sz="0" w:space="0" w:color="auto"/>
                                    <w:left w:val="none" w:sz="0" w:space="0" w:color="auto"/>
                                    <w:bottom w:val="none" w:sz="0" w:space="0" w:color="auto"/>
                                    <w:right w:val="none" w:sz="0" w:space="0" w:color="auto"/>
                                  </w:divBdr>
                                </w:div>
                                <w:div w:id="966355275">
                                  <w:marLeft w:val="640"/>
                                  <w:marRight w:val="0"/>
                                  <w:marTop w:val="0"/>
                                  <w:marBottom w:val="0"/>
                                  <w:divBdr>
                                    <w:top w:val="none" w:sz="0" w:space="0" w:color="auto"/>
                                    <w:left w:val="none" w:sz="0" w:space="0" w:color="auto"/>
                                    <w:bottom w:val="none" w:sz="0" w:space="0" w:color="auto"/>
                                    <w:right w:val="none" w:sz="0" w:space="0" w:color="auto"/>
                                  </w:divBdr>
                                </w:div>
                                <w:div w:id="1048379717">
                                  <w:marLeft w:val="640"/>
                                  <w:marRight w:val="0"/>
                                  <w:marTop w:val="0"/>
                                  <w:marBottom w:val="0"/>
                                  <w:divBdr>
                                    <w:top w:val="none" w:sz="0" w:space="0" w:color="auto"/>
                                    <w:left w:val="none" w:sz="0" w:space="0" w:color="auto"/>
                                    <w:bottom w:val="none" w:sz="0" w:space="0" w:color="auto"/>
                                    <w:right w:val="none" w:sz="0" w:space="0" w:color="auto"/>
                                  </w:divBdr>
                                </w:div>
                                <w:div w:id="1052272628">
                                  <w:marLeft w:val="640"/>
                                  <w:marRight w:val="0"/>
                                  <w:marTop w:val="0"/>
                                  <w:marBottom w:val="0"/>
                                  <w:divBdr>
                                    <w:top w:val="none" w:sz="0" w:space="0" w:color="auto"/>
                                    <w:left w:val="none" w:sz="0" w:space="0" w:color="auto"/>
                                    <w:bottom w:val="none" w:sz="0" w:space="0" w:color="auto"/>
                                    <w:right w:val="none" w:sz="0" w:space="0" w:color="auto"/>
                                  </w:divBdr>
                                </w:div>
                                <w:div w:id="1163741384">
                                  <w:marLeft w:val="640"/>
                                  <w:marRight w:val="0"/>
                                  <w:marTop w:val="0"/>
                                  <w:marBottom w:val="0"/>
                                  <w:divBdr>
                                    <w:top w:val="none" w:sz="0" w:space="0" w:color="auto"/>
                                    <w:left w:val="none" w:sz="0" w:space="0" w:color="auto"/>
                                    <w:bottom w:val="none" w:sz="0" w:space="0" w:color="auto"/>
                                    <w:right w:val="none" w:sz="0" w:space="0" w:color="auto"/>
                                  </w:divBdr>
                                </w:div>
                                <w:div w:id="1189679347">
                                  <w:marLeft w:val="640"/>
                                  <w:marRight w:val="0"/>
                                  <w:marTop w:val="0"/>
                                  <w:marBottom w:val="0"/>
                                  <w:divBdr>
                                    <w:top w:val="none" w:sz="0" w:space="0" w:color="auto"/>
                                    <w:left w:val="none" w:sz="0" w:space="0" w:color="auto"/>
                                    <w:bottom w:val="none" w:sz="0" w:space="0" w:color="auto"/>
                                    <w:right w:val="none" w:sz="0" w:space="0" w:color="auto"/>
                                  </w:divBdr>
                                </w:div>
                                <w:div w:id="1291059620">
                                  <w:marLeft w:val="640"/>
                                  <w:marRight w:val="0"/>
                                  <w:marTop w:val="0"/>
                                  <w:marBottom w:val="0"/>
                                  <w:divBdr>
                                    <w:top w:val="none" w:sz="0" w:space="0" w:color="auto"/>
                                    <w:left w:val="none" w:sz="0" w:space="0" w:color="auto"/>
                                    <w:bottom w:val="none" w:sz="0" w:space="0" w:color="auto"/>
                                    <w:right w:val="none" w:sz="0" w:space="0" w:color="auto"/>
                                  </w:divBdr>
                                </w:div>
                                <w:div w:id="1522013075">
                                  <w:marLeft w:val="640"/>
                                  <w:marRight w:val="0"/>
                                  <w:marTop w:val="0"/>
                                  <w:marBottom w:val="0"/>
                                  <w:divBdr>
                                    <w:top w:val="none" w:sz="0" w:space="0" w:color="auto"/>
                                    <w:left w:val="none" w:sz="0" w:space="0" w:color="auto"/>
                                    <w:bottom w:val="none" w:sz="0" w:space="0" w:color="auto"/>
                                    <w:right w:val="none" w:sz="0" w:space="0" w:color="auto"/>
                                  </w:divBdr>
                                </w:div>
                                <w:div w:id="1549683928">
                                  <w:marLeft w:val="640"/>
                                  <w:marRight w:val="0"/>
                                  <w:marTop w:val="0"/>
                                  <w:marBottom w:val="0"/>
                                  <w:divBdr>
                                    <w:top w:val="none" w:sz="0" w:space="0" w:color="auto"/>
                                    <w:left w:val="none" w:sz="0" w:space="0" w:color="auto"/>
                                    <w:bottom w:val="none" w:sz="0" w:space="0" w:color="auto"/>
                                    <w:right w:val="none" w:sz="0" w:space="0" w:color="auto"/>
                                  </w:divBdr>
                                </w:div>
                                <w:div w:id="1721905564">
                                  <w:marLeft w:val="640"/>
                                  <w:marRight w:val="0"/>
                                  <w:marTop w:val="0"/>
                                  <w:marBottom w:val="0"/>
                                  <w:divBdr>
                                    <w:top w:val="none" w:sz="0" w:space="0" w:color="auto"/>
                                    <w:left w:val="none" w:sz="0" w:space="0" w:color="auto"/>
                                    <w:bottom w:val="none" w:sz="0" w:space="0" w:color="auto"/>
                                    <w:right w:val="none" w:sz="0" w:space="0" w:color="auto"/>
                                  </w:divBdr>
                                </w:div>
                                <w:div w:id="1800684759">
                                  <w:marLeft w:val="640"/>
                                  <w:marRight w:val="0"/>
                                  <w:marTop w:val="0"/>
                                  <w:marBottom w:val="0"/>
                                  <w:divBdr>
                                    <w:top w:val="none" w:sz="0" w:space="0" w:color="auto"/>
                                    <w:left w:val="none" w:sz="0" w:space="0" w:color="auto"/>
                                    <w:bottom w:val="none" w:sz="0" w:space="0" w:color="auto"/>
                                    <w:right w:val="none" w:sz="0" w:space="0" w:color="auto"/>
                                  </w:divBdr>
                                </w:div>
                                <w:div w:id="1920098095">
                                  <w:marLeft w:val="640"/>
                                  <w:marRight w:val="0"/>
                                  <w:marTop w:val="0"/>
                                  <w:marBottom w:val="0"/>
                                  <w:divBdr>
                                    <w:top w:val="none" w:sz="0" w:space="0" w:color="auto"/>
                                    <w:left w:val="none" w:sz="0" w:space="0" w:color="auto"/>
                                    <w:bottom w:val="none" w:sz="0" w:space="0" w:color="auto"/>
                                    <w:right w:val="none" w:sz="0" w:space="0" w:color="auto"/>
                                  </w:divBdr>
                                </w:div>
                                <w:div w:id="1927616089">
                                  <w:marLeft w:val="640"/>
                                  <w:marRight w:val="0"/>
                                  <w:marTop w:val="0"/>
                                  <w:marBottom w:val="0"/>
                                  <w:divBdr>
                                    <w:top w:val="none" w:sz="0" w:space="0" w:color="auto"/>
                                    <w:left w:val="none" w:sz="0" w:space="0" w:color="auto"/>
                                    <w:bottom w:val="none" w:sz="0" w:space="0" w:color="auto"/>
                                    <w:right w:val="none" w:sz="0" w:space="0" w:color="auto"/>
                                  </w:divBdr>
                                </w:div>
                                <w:div w:id="1953589589">
                                  <w:marLeft w:val="640"/>
                                  <w:marRight w:val="0"/>
                                  <w:marTop w:val="0"/>
                                  <w:marBottom w:val="0"/>
                                  <w:divBdr>
                                    <w:top w:val="none" w:sz="0" w:space="0" w:color="auto"/>
                                    <w:left w:val="none" w:sz="0" w:space="0" w:color="auto"/>
                                    <w:bottom w:val="none" w:sz="0" w:space="0" w:color="auto"/>
                                    <w:right w:val="none" w:sz="0" w:space="0" w:color="auto"/>
                                  </w:divBdr>
                                </w:div>
                                <w:div w:id="2033917805">
                                  <w:marLeft w:val="640"/>
                                  <w:marRight w:val="0"/>
                                  <w:marTop w:val="0"/>
                                  <w:marBottom w:val="0"/>
                                  <w:divBdr>
                                    <w:top w:val="none" w:sz="0" w:space="0" w:color="auto"/>
                                    <w:left w:val="none" w:sz="0" w:space="0" w:color="auto"/>
                                    <w:bottom w:val="none" w:sz="0" w:space="0" w:color="auto"/>
                                    <w:right w:val="none" w:sz="0" w:space="0" w:color="auto"/>
                                  </w:divBdr>
                                </w:div>
                                <w:div w:id="2100566182">
                                  <w:marLeft w:val="640"/>
                                  <w:marRight w:val="0"/>
                                  <w:marTop w:val="0"/>
                                  <w:marBottom w:val="0"/>
                                  <w:divBdr>
                                    <w:top w:val="none" w:sz="0" w:space="0" w:color="auto"/>
                                    <w:left w:val="none" w:sz="0" w:space="0" w:color="auto"/>
                                    <w:bottom w:val="none" w:sz="0" w:space="0" w:color="auto"/>
                                    <w:right w:val="none" w:sz="0" w:space="0" w:color="auto"/>
                                  </w:divBdr>
                                </w:div>
                                <w:div w:id="2114863529">
                                  <w:marLeft w:val="640"/>
                                  <w:marRight w:val="0"/>
                                  <w:marTop w:val="0"/>
                                  <w:marBottom w:val="0"/>
                                  <w:divBdr>
                                    <w:top w:val="none" w:sz="0" w:space="0" w:color="auto"/>
                                    <w:left w:val="none" w:sz="0" w:space="0" w:color="auto"/>
                                    <w:bottom w:val="none" w:sz="0" w:space="0" w:color="auto"/>
                                    <w:right w:val="none" w:sz="0" w:space="0" w:color="auto"/>
                                  </w:divBdr>
                                </w:div>
                                <w:div w:id="2126728142">
                                  <w:marLeft w:val="640"/>
                                  <w:marRight w:val="0"/>
                                  <w:marTop w:val="0"/>
                                  <w:marBottom w:val="0"/>
                                  <w:divBdr>
                                    <w:top w:val="none" w:sz="0" w:space="0" w:color="auto"/>
                                    <w:left w:val="none" w:sz="0" w:space="0" w:color="auto"/>
                                    <w:bottom w:val="none" w:sz="0" w:space="0" w:color="auto"/>
                                    <w:right w:val="none" w:sz="0" w:space="0" w:color="auto"/>
                                  </w:divBdr>
                                </w:div>
                              </w:divsChild>
                            </w:div>
                            <w:div w:id="1416592214">
                              <w:marLeft w:val="0"/>
                              <w:marRight w:val="0"/>
                              <w:marTop w:val="0"/>
                              <w:marBottom w:val="0"/>
                              <w:divBdr>
                                <w:top w:val="none" w:sz="0" w:space="0" w:color="auto"/>
                                <w:left w:val="none" w:sz="0" w:space="0" w:color="auto"/>
                                <w:bottom w:val="none" w:sz="0" w:space="0" w:color="auto"/>
                                <w:right w:val="none" w:sz="0" w:space="0" w:color="auto"/>
                              </w:divBdr>
                              <w:divsChild>
                                <w:div w:id="33963498">
                                  <w:marLeft w:val="640"/>
                                  <w:marRight w:val="0"/>
                                  <w:marTop w:val="0"/>
                                  <w:marBottom w:val="0"/>
                                  <w:divBdr>
                                    <w:top w:val="none" w:sz="0" w:space="0" w:color="auto"/>
                                    <w:left w:val="none" w:sz="0" w:space="0" w:color="auto"/>
                                    <w:bottom w:val="none" w:sz="0" w:space="0" w:color="auto"/>
                                    <w:right w:val="none" w:sz="0" w:space="0" w:color="auto"/>
                                  </w:divBdr>
                                </w:div>
                                <w:div w:id="44914972">
                                  <w:marLeft w:val="640"/>
                                  <w:marRight w:val="0"/>
                                  <w:marTop w:val="0"/>
                                  <w:marBottom w:val="0"/>
                                  <w:divBdr>
                                    <w:top w:val="none" w:sz="0" w:space="0" w:color="auto"/>
                                    <w:left w:val="none" w:sz="0" w:space="0" w:color="auto"/>
                                    <w:bottom w:val="none" w:sz="0" w:space="0" w:color="auto"/>
                                    <w:right w:val="none" w:sz="0" w:space="0" w:color="auto"/>
                                  </w:divBdr>
                                </w:div>
                                <w:div w:id="93550585">
                                  <w:marLeft w:val="640"/>
                                  <w:marRight w:val="0"/>
                                  <w:marTop w:val="0"/>
                                  <w:marBottom w:val="0"/>
                                  <w:divBdr>
                                    <w:top w:val="none" w:sz="0" w:space="0" w:color="auto"/>
                                    <w:left w:val="none" w:sz="0" w:space="0" w:color="auto"/>
                                    <w:bottom w:val="none" w:sz="0" w:space="0" w:color="auto"/>
                                    <w:right w:val="none" w:sz="0" w:space="0" w:color="auto"/>
                                  </w:divBdr>
                                </w:div>
                                <w:div w:id="103501938">
                                  <w:marLeft w:val="640"/>
                                  <w:marRight w:val="0"/>
                                  <w:marTop w:val="0"/>
                                  <w:marBottom w:val="0"/>
                                  <w:divBdr>
                                    <w:top w:val="none" w:sz="0" w:space="0" w:color="auto"/>
                                    <w:left w:val="none" w:sz="0" w:space="0" w:color="auto"/>
                                    <w:bottom w:val="none" w:sz="0" w:space="0" w:color="auto"/>
                                    <w:right w:val="none" w:sz="0" w:space="0" w:color="auto"/>
                                  </w:divBdr>
                                </w:div>
                                <w:div w:id="205139863">
                                  <w:marLeft w:val="640"/>
                                  <w:marRight w:val="0"/>
                                  <w:marTop w:val="0"/>
                                  <w:marBottom w:val="0"/>
                                  <w:divBdr>
                                    <w:top w:val="none" w:sz="0" w:space="0" w:color="auto"/>
                                    <w:left w:val="none" w:sz="0" w:space="0" w:color="auto"/>
                                    <w:bottom w:val="none" w:sz="0" w:space="0" w:color="auto"/>
                                    <w:right w:val="none" w:sz="0" w:space="0" w:color="auto"/>
                                  </w:divBdr>
                                </w:div>
                                <w:div w:id="340358462">
                                  <w:marLeft w:val="640"/>
                                  <w:marRight w:val="0"/>
                                  <w:marTop w:val="0"/>
                                  <w:marBottom w:val="0"/>
                                  <w:divBdr>
                                    <w:top w:val="none" w:sz="0" w:space="0" w:color="auto"/>
                                    <w:left w:val="none" w:sz="0" w:space="0" w:color="auto"/>
                                    <w:bottom w:val="none" w:sz="0" w:space="0" w:color="auto"/>
                                    <w:right w:val="none" w:sz="0" w:space="0" w:color="auto"/>
                                  </w:divBdr>
                                </w:div>
                                <w:div w:id="353196350">
                                  <w:marLeft w:val="640"/>
                                  <w:marRight w:val="0"/>
                                  <w:marTop w:val="0"/>
                                  <w:marBottom w:val="0"/>
                                  <w:divBdr>
                                    <w:top w:val="none" w:sz="0" w:space="0" w:color="auto"/>
                                    <w:left w:val="none" w:sz="0" w:space="0" w:color="auto"/>
                                    <w:bottom w:val="none" w:sz="0" w:space="0" w:color="auto"/>
                                    <w:right w:val="none" w:sz="0" w:space="0" w:color="auto"/>
                                  </w:divBdr>
                                </w:div>
                                <w:div w:id="468984329">
                                  <w:marLeft w:val="640"/>
                                  <w:marRight w:val="0"/>
                                  <w:marTop w:val="0"/>
                                  <w:marBottom w:val="0"/>
                                  <w:divBdr>
                                    <w:top w:val="none" w:sz="0" w:space="0" w:color="auto"/>
                                    <w:left w:val="none" w:sz="0" w:space="0" w:color="auto"/>
                                    <w:bottom w:val="none" w:sz="0" w:space="0" w:color="auto"/>
                                    <w:right w:val="none" w:sz="0" w:space="0" w:color="auto"/>
                                  </w:divBdr>
                                </w:div>
                                <w:div w:id="492533194">
                                  <w:marLeft w:val="640"/>
                                  <w:marRight w:val="0"/>
                                  <w:marTop w:val="0"/>
                                  <w:marBottom w:val="0"/>
                                  <w:divBdr>
                                    <w:top w:val="none" w:sz="0" w:space="0" w:color="auto"/>
                                    <w:left w:val="none" w:sz="0" w:space="0" w:color="auto"/>
                                    <w:bottom w:val="none" w:sz="0" w:space="0" w:color="auto"/>
                                    <w:right w:val="none" w:sz="0" w:space="0" w:color="auto"/>
                                  </w:divBdr>
                                </w:div>
                                <w:div w:id="629281543">
                                  <w:marLeft w:val="640"/>
                                  <w:marRight w:val="0"/>
                                  <w:marTop w:val="0"/>
                                  <w:marBottom w:val="0"/>
                                  <w:divBdr>
                                    <w:top w:val="none" w:sz="0" w:space="0" w:color="auto"/>
                                    <w:left w:val="none" w:sz="0" w:space="0" w:color="auto"/>
                                    <w:bottom w:val="none" w:sz="0" w:space="0" w:color="auto"/>
                                    <w:right w:val="none" w:sz="0" w:space="0" w:color="auto"/>
                                  </w:divBdr>
                                </w:div>
                                <w:div w:id="812677028">
                                  <w:marLeft w:val="640"/>
                                  <w:marRight w:val="0"/>
                                  <w:marTop w:val="0"/>
                                  <w:marBottom w:val="0"/>
                                  <w:divBdr>
                                    <w:top w:val="none" w:sz="0" w:space="0" w:color="auto"/>
                                    <w:left w:val="none" w:sz="0" w:space="0" w:color="auto"/>
                                    <w:bottom w:val="none" w:sz="0" w:space="0" w:color="auto"/>
                                    <w:right w:val="none" w:sz="0" w:space="0" w:color="auto"/>
                                  </w:divBdr>
                                </w:div>
                                <w:div w:id="867106962">
                                  <w:marLeft w:val="640"/>
                                  <w:marRight w:val="0"/>
                                  <w:marTop w:val="0"/>
                                  <w:marBottom w:val="0"/>
                                  <w:divBdr>
                                    <w:top w:val="none" w:sz="0" w:space="0" w:color="auto"/>
                                    <w:left w:val="none" w:sz="0" w:space="0" w:color="auto"/>
                                    <w:bottom w:val="none" w:sz="0" w:space="0" w:color="auto"/>
                                    <w:right w:val="none" w:sz="0" w:space="0" w:color="auto"/>
                                  </w:divBdr>
                                </w:div>
                                <w:div w:id="899366541">
                                  <w:marLeft w:val="640"/>
                                  <w:marRight w:val="0"/>
                                  <w:marTop w:val="0"/>
                                  <w:marBottom w:val="0"/>
                                  <w:divBdr>
                                    <w:top w:val="none" w:sz="0" w:space="0" w:color="auto"/>
                                    <w:left w:val="none" w:sz="0" w:space="0" w:color="auto"/>
                                    <w:bottom w:val="none" w:sz="0" w:space="0" w:color="auto"/>
                                    <w:right w:val="none" w:sz="0" w:space="0" w:color="auto"/>
                                  </w:divBdr>
                                </w:div>
                                <w:div w:id="910651106">
                                  <w:marLeft w:val="640"/>
                                  <w:marRight w:val="0"/>
                                  <w:marTop w:val="0"/>
                                  <w:marBottom w:val="0"/>
                                  <w:divBdr>
                                    <w:top w:val="none" w:sz="0" w:space="0" w:color="auto"/>
                                    <w:left w:val="none" w:sz="0" w:space="0" w:color="auto"/>
                                    <w:bottom w:val="none" w:sz="0" w:space="0" w:color="auto"/>
                                    <w:right w:val="none" w:sz="0" w:space="0" w:color="auto"/>
                                  </w:divBdr>
                                </w:div>
                                <w:div w:id="916667510">
                                  <w:marLeft w:val="640"/>
                                  <w:marRight w:val="0"/>
                                  <w:marTop w:val="0"/>
                                  <w:marBottom w:val="0"/>
                                  <w:divBdr>
                                    <w:top w:val="none" w:sz="0" w:space="0" w:color="auto"/>
                                    <w:left w:val="none" w:sz="0" w:space="0" w:color="auto"/>
                                    <w:bottom w:val="none" w:sz="0" w:space="0" w:color="auto"/>
                                    <w:right w:val="none" w:sz="0" w:space="0" w:color="auto"/>
                                  </w:divBdr>
                                </w:div>
                                <w:div w:id="930352758">
                                  <w:marLeft w:val="640"/>
                                  <w:marRight w:val="0"/>
                                  <w:marTop w:val="0"/>
                                  <w:marBottom w:val="0"/>
                                  <w:divBdr>
                                    <w:top w:val="none" w:sz="0" w:space="0" w:color="auto"/>
                                    <w:left w:val="none" w:sz="0" w:space="0" w:color="auto"/>
                                    <w:bottom w:val="none" w:sz="0" w:space="0" w:color="auto"/>
                                    <w:right w:val="none" w:sz="0" w:space="0" w:color="auto"/>
                                  </w:divBdr>
                                </w:div>
                                <w:div w:id="932787852">
                                  <w:marLeft w:val="640"/>
                                  <w:marRight w:val="0"/>
                                  <w:marTop w:val="0"/>
                                  <w:marBottom w:val="0"/>
                                  <w:divBdr>
                                    <w:top w:val="none" w:sz="0" w:space="0" w:color="auto"/>
                                    <w:left w:val="none" w:sz="0" w:space="0" w:color="auto"/>
                                    <w:bottom w:val="none" w:sz="0" w:space="0" w:color="auto"/>
                                    <w:right w:val="none" w:sz="0" w:space="0" w:color="auto"/>
                                  </w:divBdr>
                                </w:div>
                                <w:div w:id="942149591">
                                  <w:marLeft w:val="640"/>
                                  <w:marRight w:val="0"/>
                                  <w:marTop w:val="0"/>
                                  <w:marBottom w:val="0"/>
                                  <w:divBdr>
                                    <w:top w:val="none" w:sz="0" w:space="0" w:color="auto"/>
                                    <w:left w:val="none" w:sz="0" w:space="0" w:color="auto"/>
                                    <w:bottom w:val="none" w:sz="0" w:space="0" w:color="auto"/>
                                    <w:right w:val="none" w:sz="0" w:space="0" w:color="auto"/>
                                  </w:divBdr>
                                </w:div>
                                <w:div w:id="945967663">
                                  <w:marLeft w:val="640"/>
                                  <w:marRight w:val="0"/>
                                  <w:marTop w:val="0"/>
                                  <w:marBottom w:val="0"/>
                                  <w:divBdr>
                                    <w:top w:val="none" w:sz="0" w:space="0" w:color="auto"/>
                                    <w:left w:val="none" w:sz="0" w:space="0" w:color="auto"/>
                                    <w:bottom w:val="none" w:sz="0" w:space="0" w:color="auto"/>
                                    <w:right w:val="none" w:sz="0" w:space="0" w:color="auto"/>
                                  </w:divBdr>
                                </w:div>
                                <w:div w:id="1148673397">
                                  <w:marLeft w:val="640"/>
                                  <w:marRight w:val="0"/>
                                  <w:marTop w:val="0"/>
                                  <w:marBottom w:val="0"/>
                                  <w:divBdr>
                                    <w:top w:val="none" w:sz="0" w:space="0" w:color="auto"/>
                                    <w:left w:val="none" w:sz="0" w:space="0" w:color="auto"/>
                                    <w:bottom w:val="none" w:sz="0" w:space="0" w:color="auto"/>
                                    <w:right w:val="none" w:sz="0" w:space="0" w:color="auto"/>
                                  </w:divBdr>
                                </w:div>
                                <w:div w:id="1243683985">
                                  <w:marLeft w:val="640"/>
                                  <w:marRight w:val="0"/>
                                  <w:marTop w:val="0"/>
                                  <w:marBottom w:val="0"/>
                                  <w:divBdr>
                                    <w:top w:val="none" w:sz="0" w:space="0" w:color="auto"/>
                                    <w:left w:val="none" w:sz="0" w:space="0" w:color="auto"/>
                                    <w:bottom w:val="none" w:sz="0" w:space="0" w:color="auto"/>
                                    <w:right w:val="none" w:sz="0" w:space="0" w:color="auto"/>
                                  </w:divBdr>
                                </w:div>
                                <w:div w:id="1292709767">
                                  <w:marLeft w:val="640"/>
                                  <w:marRight w:val="0"/>
                                  <w:marTop w:val="0"/>
                                  <w:marBottom w:val="0"/>
                                  <w:divBdr>
                                    <w:top w:val="none" w:sz="0" w:space="0" w:color="auto"/>
                                    <w:left w:val="none" w:sz="0" w:space="0" w:color="auto"/>
                                    <w:bottom w:val="none" w:sz="0" w:space="0" w:color="auto"/>
                                    <w:right w:val="none" w:sz="0" w:space="0" w:color="auto"/>
                                  </w:divBdr>
                                </w:div>
                                <w:div w:id="1301348663">
                                  <w:marLeft w:val="640"/>
                                  <w:marRight w:val="0"/>
                                  <w:marTop w:val="0"/>
                                  <w:marBottom w:val="0"/>
                                  <w:divBdr>
                                    <w:top w:val="none" w:sz="0" w:space="0" w:color="auto"/>
                                    <w:left w:val="none" w:sz="0" w:space="0" w:color="auto"/>
                                    <w:bottom w:val="none" w:sz="0" w:space="0" w:color="auto"/>
                                    <w:right w:val="none" w:sz="0" w:space="0" w:color="auto"/>
                                  </w:divBdr>
                                </w:div>
                                <w:div w:id="1416709883">
                                  <w:marLeft w:val="640"/>
                                  <w:marRight w:val="0"/>
                                  <w:marTop w:val="0"/>
                                  <w:marBottom w:val="0"/>
                                  <w:divBdr>
                                    <w:top w:val="none" w:sz="0" w:space="0" w:color="auto"/>
                                    <w:left w:val="none" w:sz="0" w:space="0" w:color="auto"/>
                                    <w:bottom w:val="none" w:sz="0" w:space="0" w:color="auto"/>
                                    <w:right w:val="none" w:sz="0" w:space="0" w:color="auto"/>
                                  </w:divBdr>
                                </w:div>
                                <w:div w:id="1663581286">
                                  <w:marLeft w:val="640"/>
                                  <w:marRight w:val="0"/>
                                  <w:marTop w:val="0"/>
                                  <w:marBottom w:val="0"/>
                                  <w:divBdr>
                                    <w:top w:val="none" w:sz="0" w:space="0" w:color="auto"/>
                                    <w:left w:val="none" w:sz="0" w:space="0" w:color="auto"/>
                                    <w:bottom w:val="none" w:sz="0" w:space="0" w:color="auto"/>
                                    <w:right w:val="none" w:sz="0" w:space="0" w:color="auto"/>
                                  </w:divBdr>
                                </w:div>
                                <w:div w:id="1686636281">
                                  <w:marLeft w:val="640"/>
                                  <w:marRight w:val="0"/>
                                  <w:marTop w:val="0"/>
                                  <w:marBottom w:val="0"/>
                                  <w:divBdr>
                                    <w:top w:val="none" w:sz="0" w:space="0" w:color="auto"/>
                                    <w:left w:val="none" w:sz="0" w:space="0" w:color="auto"/>
                                    <w:bottom w:val="none" w:sz="0" w:space="0" w:color="auto"/>
                                    <w:right w:val="none" w:sz="0" w:space="0" w:color="auto"/>
                                  </w:divBdr>
                                </w:div>
                                <w:div w:id="1694305254">
                                  <w:marLeft w:val="640"/>
                                  <w:marRight w:val="0"/>
                                  <w:marTop w:val="0"/>
                                  <w:marBottom w:val="0"/>
                                  <w:divBdr>
                                    <w:top w:val="none" w:sz="0" w:space="0" w:color="auto"/>
                                    <w:left w:val="none" w:sz="0" w:space="0" w:color="auto"/>
                                    <w:bottom w:val="none" w:sz="0" w:space="0" w:color="auto"/>
                                    <w:right w:val="none" w:sz="0" w:space="0" w:color="auto"/>
                                  </w:divBdr>
                                </w:div>
                                <w:div w:id="1738477886">
                                  <w:marLeft w:val="640"/>
                                  <w:marRight w:val="0"/>
                                  <w:marTop w:val="0"/>
                                  <w:marBottom w:val="0"/>
                                  <w:divBdr>
                                    <w:top w:val="none" w:sz="0" w:space="0" w:color="auto"/>
                                    <w:left w:val="none" w:sz="0" w:space="0" w:color="auto"/>
                                    <w:bottom w:val="none" w:sz="0" w:space="0" w:color="auto"/>
                                    <w:right w:val="none" w:sz="0" w:space="0" w:color="auto"/>
                                  </w:divBdr>
                                </w:div>
                                <w:div w:id="1740907993">
                                  <w:marLeft w:val="640"/>
                                  <w:marRight w:val="0"/>
                                  <w:marTop w:val="0"/>
                                  <w:marBottom w:val="0"/>
                                  <w:divBdr>
                                    <w:top w:val="none" w:sz="0" w:space="0" w:color="auto"/>
                                    <w:left w:val="none" w:sz="0" w:space="0" w:color="auto"/>
                                    <w:bottom w:val="none" w:sz="0" w:space="0" w:color="auto"/>
                                    <w:right w:val="none" w:sz="0" w:space="0" w:color="auto"/>
                                  </w:divBdr>
                                </w:div>
                                <w:div w:id="1811094864">
                                  <w:marLeft w:val="640"/>
                                  <w:marRight w:val="0"/>
                                  <w:marTop w:val="0"/>
                                  <w:marBottom w:val="0"/>
                                  <w:divBdr>
                                    <w:top w:val="none" w:sz="0" w:space="0" w:color="auto"/>
                                    <w:left w:val="none" w:sz="0" w:space="0" w:color="auto"/>
                                    <w:bottom w:val="none" w:sz="0" w:space="0" w:color="auto"/>
                                    <w:right w:val="none" w:sz="0" w:space="0" w:color="auto"/>
                                  </w:divBdr>
                                </w:div>
                                <w:div w:id="1979872039">
                                  <w:marLeft w:val="640"/>
                                  <w:marRight w:val="0"/>
                                  <w:marTop w:val="0"/>
                                  <w:marBottom w:val="0"/>
                                  <w:divBdr>
                                    <w:top w:val="none" w:sz="0" w:space="0" w:color="auto"/>
                                    <w:left w:val="none" w:sz="0" w:space="0" w:color="auto"/>
                                    <w:bottom w:val="none" w:sz="0" w:space="0" w:color="auto"/>
                                    <w:right w:val="none" w:sz="0" w:space="0" w:color="auto"/>
                                  </w:divBdr>
                                </w:div>
                                <w:div w:id="2046251033">
                                  <w:marLeft w:val="640"/>
                                  <w:marRight w:val="0"/>
                                  <w:marTop w:val="0"/>
                                  <w:marBottom w:val="0"/>
                                  <w:divBdr>
                                    <w:top w:val="none" w:sz="0" w:space="0" w:color="auto"/>
                                    <w:left w:val="none" w:sz="0" w:space="0" w:color="auto"/>
                                    <w:bottom w:val="none" w:sz="0" w:space="0" w:color="auto"/>
                                    <w:right w:val="none" w:sz="0" w:space="0" w:color="auto"/>
                                  </w:divBdr>
                                </w:div>
                                <w:div w:id="2072531813">
                                  <w:marLeft w:val="640"/>
                                  <w:marRight w:val="0"/>
                                  <w:marTop w:val="0"/>
                                  <w:marBottom w:val="0"/>
                                  <w:divBdr>
                                    <w:top w:val="none" w:sz="0" w:space="0" w:color="auto"/>
                                    <w:left w:val="none" w:sz="0" w:space="0" w:color="auto"/>
                                    <w:bottom w:val="none" w:sz="0" w:space="0" w:color="auto"/>
                                    <w:right w:val="none" w:sz="0" w:space="0" w:color="auto"/>
                                  </w:divBdr>
                                </w:div>
                                <w:div w:id="2104959804">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838546436">
                          <w:marLeft w:val="640"/>
                          <w:marRight w:val="0"/>
                          <w:marTop w:val="0"/>
                          <w:marBottom w:val="0"/>
                          <w:divBdr>
                            <w:top w:val="none" w:sz="0" w:space="0" w:color="auto"/>
                            <w:left w:val="none" w:sz="0" w:space="0" w:color="auto"/>
                            <w:bottom w:val="none" w:sz="0" w:space="0" w:color="auto"/>
                            <w:right w:val="none" w:sz="0" w:space="0" w:color="auto"/>
                          </w:divBdr>
                        </w:div>
                        <w:div w:id="966736532">
                          <w:marLeft w:val="640"/>
                          <w:marRight w:val="0"/>
                          <w:marTop w:val="0"/>
                          <w:marBottom w:val="0"/>
                          <w:divBdr>
                            <w:top w:val="none" w:sz="0" w:space="0" w:color="auto"/>
                            <w:left w:val="none" w:sz="0" w:space="0" w:color="auto"/>
                            <w:bottom w:val="none" w:sz="0" w:space="0" w:color="auto"/>
                            <w:right w:val="none" w:sz="0" w:space="0" w:color="auto"/>
                          </w:divBdr>
                        </w:div>
                        <w:div w:id="996690608">
                          <w:marLeft w:val="640"/>
                          <w:marRight w:val="0"/>
                          <w:marTop w:val="0"/>
                          <w:marBottom w:val="0"/>
                          <w:divBdr>
                            <w:top w:val="none" w:sz="0" w:space="0" w:color="auto"/>
                            <w:left w:val="none" w:sz="0" w:space="0" w:color="auto"/>
                            <w:bottom w:val="none" w:sz="0" w:space="0" w:color="auto"/>
                            <w:right w:val="none" w:sz="0" w:space="0" w:color="auto"/>
                          </w:divBdr>
                        </w:div>
                        <w:div w:id="999968532">
                          <w:marLeft w:val="640"/>
                          <w:marRight w:val="0"/>
                          <w:marTop w:val="0"/>
                          <w:marBottom w:val="0"/>
                          <w:divBdr>
                            <w:top w:val="none" w:sz="0" w:space="0" w:color="auto"/>
                            <w:left w:val="none" w:sz="0" w:space="0" w:color="auto"/>
                            <w:bottom w:val="none" w:sz="0" w:space="0" w:color="auto"/>
                            <w:right w:val="none" w:sz="0" w:space="0" w:color="auto"/>
                          </w:divBdr>
                        </w:div>
                        <w:div w:id="1067730255">
                          <w:marLeft w:val="640"/>
                          <w:marRight w:val="0"/>
                          <w:marTop w:val="0"/>
                          <w:marBottom w:val="0"/>
                          <w:divBdr>
                            <w:top w:val="none" w:sz="0" w:space="0" w:color="auto"/>
                            <w:left w:val="none" w:sz="0" w:space="0" w:color="auto"/>
                            <w:bottom w:val="none" w:sz="0" w:space="0" w:color="auto"/>
                            <w:right w:val="none" w:sz="0" w:space="0" w:color="auto"/>
                          </w:divBdr>
                        </w:div>
                        <w:div w:id="1190099596">
                          <w:marLeft w:val="640"/>
                          <w:marRight w:val="0"/>
                          <w:marTop w:val="0"/>
                          <w:marBottom w:val="0"/>
                          <w:divBdr>
                            <w:top w:val="none" w:sz="0" w:space="0" w:color="auto"/>
                            <w:left w:val="none" w:sz="0" w:space="0" w:color="auto"/>
                            <w:bottom w:val="none" w:sz="0" w:space="0" w:color="auto"/>
                            <w:right w:val="none" w:sz="0" w:space="0" w:color="auto"/>
                          </w:divBdr>
                        </w:div>
                        <w:div w:id="1304428868">
                          <w:marLeft w:val="640"/>
                          <w:marRight w:val="0"/>
                          <w:marTop w:val="0"/>
                          <w:marBottom w:val="0"/>
                          <w:divBdr>
                            <w:top w:val="none" w:sz="0" w:space="0" w:color="auto"/>
                            <w:left w:val="none" w:sz="0" w:space="0" w:color="auto"/>
                            <w:bottom w:val="none" w:sz="0" w:space="0" w:color="auto"/>
                            <w:right w:val="none" w:sz="0" w:space="0" w:color="auto"/>
                          </w:divBdr>
                        </w:div>
                        <w:div w:id="1345935076">
                          <w:marLeft w:val="640"/>
                          <w:marRight w:val="0"/>
                          <w:marTop w:val="0"/>
                          <w:marBottom w:val="0"/>
                          <w:divBdr>
                            <w:top w:val="none" w:sz="0" w:space="0" w:color="auto"/>
                            <w:left w:val="none" w:sz="0" w:space="0" w:color="auto"/>
                            <w:bottom w:val="none" w:sz="0" w:space="0" w:color="auto"/>
                            <w:right w:val="none" w:sz="0" w:space="0" w:color="auto"/>
                          </w:divBdr>
                        </w:div>
                        <w:div w:id="1709914060">
                          <w:marLeft w:val="640"/>
                          <w:marRight w:val="0"/>
                          <w:marTop w:val="0"/>
                          <w:marBottom w:val="0"/>
                          <w:divBdr>
                            <w:top w:val="none" w:sz="0" w:space="0" w:color="auto"/>
                            <w:left w:val="none" w:sz="0" w:space="0" w:color="auto"/>
                            <w:bottom w:val="none" w:sz="0" w:space="0" w:color="auto"/>
                            <w:right w:val="none" w:sz="0" w:space="0" w:color="auto"/>
                          </w:divBdr>
                        </w:div>
                        <w:div w:id="1764910225">
                          <w:marLeft w:val="640"/>
                          <w:marRight w:val="0"/>
                          <w:marTop w:val="0"/>
                          <w:marBottom w:val="0"/>
                          <w:divBdr>
                            <w:top w:val="none" w:sz="0" w:space="0" w:color="auto"/>
                            <w:left w:val="none" w:sz="0" w:space="0" w:color="auto"/>
                            <w:bottom w:val="none" w:sz="0" w:space="0" w:color="auto"/>
                            <w:right w:val="none" w:sz="0" w:space="0" w:color="auto"/>
                          </w:divBdr>
                        </w:div>
                        <w:div w:id="1879048316">
                          <w:marLeft w:val="640"/>
                          <w:marRight w:val="0"/>
                          <w:marTop w:val="0"/>
                          <w:marBottom w:val="0"/>
                          <w:divBdr>
                            <w:top w:val="none" w:sz="0" w:space="0" w:color="auto"/>
                            <w:left w:val="none" w:sz="0" w:space="0" w:color="auto"/>
                            <w:bottom w:val="none" w:sz="0" w:space="0" w:color="auto"/>
                            <w:right w:val="none" w:sz="0" w:space="0" w:color="auto"/>
                          </w:divBdr>
                        </w:div>
                        <w:div w:id="1881242070">
                          <w:marLeft w:val="640"/>
                          <w:marRight w:val="0"/>
                          <w:marTop w:val="0"/>
                          <w:marBottom w:val="0"/>
                          <w:divBdr>
                            <w:top w:val="none" w:sz="0" w:space="0" w:color="auto"/>
                            <w:left w:val="none" w:sz="0" w:space="0" w:color="auto"/>
                            <w:bottom w:val="none" w:sz="0" w:space="0" w:color="auto"/>
                            <w:right w:val="none" w:sz="0" w:space="0" w:color="auto"/>
                          </w:divBdr>
                        </w:div>
                        <w:div w:id="1937518749">
                          <w:marLeft w:val="640"/>
                          <w:marRight w:val="0"/>
                          <w:marTop w:val="0"/>
                          <w:marBottom w:val="0"/>
                          <w:divBdr>
                            <w:top w:val="none" w:sz="0" w:space="0" w:color="auto"/>
                            <w:left w:val="none" w:sz="0" w:space="0" w:color="auto"/>
                            <w:bottom w:val="none" w:sz="0" w:space="0" w:color="auto"/>
                            <w:right w:val="none" w:sz="0" w:space="0" w:color="auto"/>
                          </w:divBdr>
                        </w:div>
                        <w:div w:id="1966891061">
                          <w:marLeft w:val="640"/>
                          <w:marRight w:val="0"/>
                          <w:marTop w:val="0"/>
                          <w:marBottom w:val="0"/>
                          <w:divBdr>
                            <w:top w:val="none" w:sz="0" w:space="0" w:color="auto"/>
                            <w:left w:val="none" w:sz="0" w:space="0" w:color="auto"/>
                            <w:bottom w:val="none" w:sz="0" w:space="0" w:color="auto"/>
                            <w:right w:val="none" w:sz="0" w:space="0" w:color="auto"/>
                          </w:divBdr>
                        </w:div>
                        <w:div w:id="1973485828">
                          <w:marLeft w:val="640"/>
                          <w:marRight w:val="0"/>
                          <w:marTop w:val="0"/>
                          <w:marBottom w:val="0"/>
                          <w:divBdr>
                            <w:top w:val="none" w:sz="0" w:space="0" w:color="auto"/>
                            <w:left w:val="none" w:sz="0" w:space="0" w:color="auto"/>
                            <w:bottom w:val="none" w:sz="0" w:space="0" w:color="auto"/>
                            <w:right w:val="none" w:sz="0" w:space="0" w:color="auto"/>
                          </w:divBdr>
                        </w:div>
                        <w:div w:id="1974750146">
                          <w:marLeft w:val="640"/>
                          <w:marRight w:val="0"/>
                          <w:marTop w:val="0"/>
                          <w:marBottom w:val="0"/>
                          <w:divBdr>
                            <w:top w:val="none" w:sz="0" w:space="0" w:color="auto"/>
                            <w:left w:val="none" w:sz="0" w:space="0" w:color="auto"/>
                            <w:bottom w:val="none" w:sz="0" w:space="0" w:color="auto"/>
                            <w:right w:val="none" w:sz="0" w:space="0" w:color="auto"/>
                          </w:divBdr>
                        </w:div>
                        <w:div w:id="1985163449">
                          <w:marLeft w:val="640"/>
                          <w:marRight w:val="0"/>
                          <w:marTop w:val="0"/>
                          <w:marBottom w:val="0"/>
                          <w:divBdr>
                            <w:top w:val="none" w:sz="0" w:space="0" w:color="auto"/>
                            <w:left w:val="none" w:sz="0" w:space="0" w:color="auto"/>
                            <w:bottom w:val="none" w:sz="0" w:space="0" w:color="auto"/>
                            <w:right w:val="none" w:sz="0" w:space="0" w:color="auto"/>
                          </w:divBdr>
                        </w:div>
                        <w:div w:id="2019696326">
                          <w:marLeft w:val="640"/>
                          <w:marRight w:val="0"/>
                          <w:marTop w:val="0"/>
                          <w:marBottom w:val="0"/>
                          <w:divBdr>
                            <w:top w:val="none" w:sz="0" w:space="0" w:color="auto"/>
                            <w:left w:val="none" w:sz="0" w:space="0" w:color="auto"/>
                            <w:bottom w:val="none" w:sz="0" w:space="0" w:color="auto"/>
                            <w:right w:val="none" w:sz="0" w:space="0" w:color="auto"/>
                          </w:divBdr>
                        </w:div>
                        <w:div w:id="2090999750">
                          <w:marLeft w:val="640"/>
                          <w:marRight w:val="0"/>
                          <w:marTop w:val="0"/>
                          <w:marBottom w:val="0"/>
                          <w:divBdr>
                            <w:top w:val="none" w:sz="0" w:space="0" w:color="auto"/>
                            <w:left w:val="none" w:sz="0" w:space="0" w:color="auto"/>
                            <w:bottom w:val="none" w:sz="0" w:space="0" w:color="auto"/>
                            <w:right w:val="none" w:sz="0" w:space="0" w:color="auto"/>
                          </w:divBdr>
                        </w:div>
                        <w:div w:id="2120222260">
                          <w:marLeft w:val="640"/>
                          <w:marRight w:val="0"/>
                          <w:marTop w:val="0"/>
                          <w:marBottom w:val="0"/>
                          <w:divBdr>
                            <w:top w:val="none" w:sz="0" w:space="0" w:color="auto"/>
                            <w:left w:val="none" w:sz="0" w:space="0" w:color="auto"/>
                            <w:bottom w:val="none" w:sz="0" w:space="0" w:color="auto"/>
                            <w:right w:val="none" w:sz="0" w:space="0" w:color="auto"/>
                          </w:divBdr>
                        </w:div>
                      </w:divsChild>
                    </w:div>
                    <w:div w:id="2024361829">
                      <w:marLeft w:val="0"/>
                      <w:marRight w:val="0"/>
                      <w:marTop w:val="0"/>
                      <w:marBottom w:val="0"/>
                      <w:divBdr>
                        <w:top w:val="none" w:sz="0" w:space="0" w:color="auto"/>
                        <w:left w:val="none" w:sz="0" w:space="0" w:color="auto"/>
                        <w:bottom w:val="none" w:sz="0" w:space="0" w:color="auto"/>
                        <w:right w:val="none" w:sz="0" w:space="0" w:color="auto"/>
                      </w:divBdr>
                      <w:divsChild>
                        <w:div w:id="24520897">
                          <w:marLeft w:val="640"/>
                          <w:marRight w:val="0"/>
                          <w:marTop w:val="0"/>
                          <w:marBottom w:val="0"/>
                          <w:divBdr>
                            <w:top w:val="none" w:sz="0" w:space="0" w:color="auto"/>
                            <w:left w:val="none" w:sz="0" w:space="0" w:color="auto"/>
                            <w:bottom w:val="none" w:sz="0" w:space="0" w:color="auto"/>
                            <w:right w:val="none" w:sz="0" w:space="0" w:color="auto"/>
                          </w:divBdr>
                        </w:div>
                        <w:div w:id="32003067">
                          <w:marLeft w:val="640"/>
                          <w:marRight w:val="0"/>
                          <w:marTop w:val="0"/>
                          <w:marBottom w:val="0"/>
                          <w:divBdr>
                            <w:top w:val="none" w:sz="0" w:space="0" w:color="auto"/>
                            <w:left w:val="none" w:sz="0" w:space="0" w:color="auto"/>
                            <w:bottom w:val="none" w:sz="0" w:space="0" w:color="auto"/>
                            <w:right w:val="none" w:sz="0" w:space="0" w:color="auto"/>
                          </w:divBdr>
                        </w:div>
                        <w:div w:id="73093982">
                          <w:marLeft w:val="640"/>
                          <w:marRight w:val="0"/>
                          <w:marTop w:val="0"/>
                          <w:marBottom w:val="0"/>
                          <w:divBdr>
                            <w:top w:val="none" w:sz="0" w:space="0" w:color="auto"/>
                            <w:left w:val="none" w:sz="0" w:space="0" w:color="auto"/>
                            <w:bottom w:val="none" w:sz="0" w:space="0" w:color="auto"/>
                            <w:right w:val="none" w:sz="0" w:space="0" w:color="auto"/>
                          </w:divBdr>
                        </w:div>
                        <w:div w:id="125589510">
                          <w:marLeft w:val="640"/>
                          <w:marRight w:val="0"/>
                          <w:marTop w:val="0"/>
                          <w:marBottom w:val="0"/>
                          <w:divBdr>
                            <w:top w:val="none" w:sz="0" w:space="0" w:color="auto"/>
                            <w:left w:val="none" w:sz="0" w:space="0" w:color="auto"/>
                            <w:bottom w:val="none" w:sz="0" w:space="0" w:color="auto"/>
                            <w:right w:val="none" w:sz="0" w:space="0" w:color="auto"/>
                          </w:divBdr>
                        </w:div>
                        <w:div w:id="162598069">
                          <w:marLeft w:val="640"/>
                          <w:marRight w:val="0"/>
                          <w:marTop w:val="0"/>
                          <w:marBottom w:val="0"/>
                          <w:divBdr>
                            <w:top w:val="none" w:sz="0" w:space="0" w:color="auto"/>
                            <w:left w:val="none" w:sz="0" w:space="0" w:color="auto"/>
                            <w:bottom w:val="none" w:sz="0" w:space="0" w:color="auto"/>
                            <w:right w:val="none" w:sz="0" w:space="0" w:color="auto"/>
                          </w:divBdr>
                        </w:div>
                        <w:div w:id="168523579">
                          <w:marLeft w:val="640"/>
                          <w:marRight w:val="0"/>
                          <w:marTop w:val="0"/>
                          <w:marBottom w:val="0"/>
                          <w:divBdr>
                            <w:top w:val="none" w:sz="0" w:space="0" w:color="auto"/>
                            <w:left w:val="none" w:sz="0" w:space="0" w:color="auto"/>
                            <w:bottom w:val="none" w:sz="0" w:space="0" w:color="auto"/>
                            <w:right w:val="none" w:sz="0" w:space="0" w:color="auto"/>
                          </w:divBdr>
                        </w:div>
                        <w:div w:id="182475357">
                          <w:marLeft w:val="640"/>
                          <w:marRight w:val="0"/>
                          <w:marTop w:val="0"/>
                          <w:marBottom w:val="0"/>
                          <w:divBdr>
                            <w:top w:val="none" w:sz="0" w:space="0" w:color="auto"/>
                            <w:left w:val="none" w:sz="0" w:space="0" w:color="auto"/>
                            <w:bottom w:val="none" w:sz="0" w:space="0" w:color="auto"/>
                            <w:right w:val="none" w:sz="0" w:space="0" w:color="auto"/>
                          </w:divBdr>
                        </w:div>
                        <w:div w:id="206526181">
                          <w:marLeft w:val="640"/>
                          <w:marRight w:val="0"/>
                          <w:marTop w:val="0"/>
                          <w:marBottom w:val="0"/>
                          <w:divBdr>
                            <w:top w:val="none" w:sz="0" w:space="0" w:color="auto"/>
                            <w:left w:val="none" w:sz="0" w:space="0" w:color="auto"/>
                            <w:bottom w:val="none" w:sz="0" w:space="0" w:color="auto"/>
                            <w:right w:val="none" w:sz="0" w:space="0" w:color="auto"/>
                          </w:divBdr>
                        </w:div>
                        <w:div w:id="209461144">
                          <w:marLeft w:val="640"/>
                          <w:marRight w:val="0"/>
                          <w:marTop w:val="0"/>
                          <w:marBottom w:val="0"/>
                          <w:divBdr>
                            <w:top w:val="none" w:sz="0" w:space="0" w:color="auto"/>
                            <w:left w:val="none" w:sz="0" w:space="0" w:color="auto"/>
                            <w:bottom w:val="none" w:sz="0" w:space="0" w:color="auto"/>
                            <w:right w:val="none" w:sz="0" w:space="0" w:color="auto"/>
                          </w:divBdr>
                        </w:div>
                        <w:div w:id="295911512">
                          <w:marLeft w:val="640"/>
                          <w:marRight w:val="0"/>
                          <w:marTop w:val="0"/>
                          <w:marBottom w:val="0"/>
                          <w:divBdr>
                            <w:top w:val="none" w:sz="0" w:space="0" w:color="auto"/>
                            <w:left w:val="none" w:sz="0" w:space="0" w:color="auto"/>
                            <w:bottom w:val="none" w:sz="0" w:space="0" w:color="auto"/>
                            <w:right w:val="none" w:sz="0" w:space="0" w:color="auto"/>
                          </w:divBdr>
                        </w:div>
                        <w:div w:id="302007528">
                          <w:marLeft w:val="640"/>
                          <w:marRight w:val="0"/>
                          <w:marTop w:val="0"/>
                          <w:marBottom w:val="0"/>
                          <w:divBdr>
                            <w:top w:val="none" w:sz="0" w:space="0" w:color="auto"/>
                            <w:left w:val="none" w:sz="0" w:space="0" w:color="auto"/>
                            <w:bottom w:val="none" w:sz="0" w:space="0" w:color="auto"/>
                            <w:right w:val="none" w:sz="0" w:space="0" w:color="auto"/>
                          </w:divBdr>
                        </w:div>
                        <w:div w:id="339430429">
                          <w:marLeft w:val="640"/>
                          <w:marRight w:val="0"/>
                          <w:marTop w:val="0"/>
                          <w:marBottom w:val="0"/>
                          <w:divBdr>
                            <w:top w:val="none" w:sz="0" w:space="0" w:color="auto"/>
                            <w:left w:val="none" w:sz="0" w:space="0" w:color="auto"/>
                            <w:bottom w:val="none" w:sz="0" w:space="0" w:color="auto"/>
                            <w:right w:val="none" w:sz="0" w:space="0" w:color="auto"/>
                          </w:divBdr>
                        </w:div>
                        <w:div w:id="435442754">
                          <w:marLeft w:val="640"/>
                          <w:marRight w:val="0"/>
                          <w:marTop w:val="0"/>
                          <w:marBottom w:val="0"/>
                          <w:divBdr>
                            <w:top w:val="none" w:sz="0" w:space="0" w:color="auto"/>
                            <w:left w:val="none" w:sz="0" w:space="0" w:color="auto"/>
                            <w:bottom w:val="none" w:sz="0" w:space="0" w:color="auto"/>
                            <w:right w:val="none" w:sz="0" w:space="0" w:color="auto"/>
                          </w:divBdr>
                        </w:div>
                        <w:div w:id="522786890">
                          <w:marLeft w:val="640"/>
                          <w:marRight w:val="0"/>
                          <w:marTop w:val="0"/>
                          <w:marBottom w:val="0"/>
                          <w:divBdr>
                            <w:top w:val="none" w:sz="0" w:space="0" w:color="auto"/>
                            <w:left w:val="none" w:sz="0" w:space="0" w:color="auto"/>
                            <w:bottom w:val="none" w:sz="0" w:space="0" w:color="auto"/>
                            <w:right w:val="none" w:sz="0" w:space="0" w:color="auto"/>
                          </w:divBdr>
                        </w:div>
                        <w:div w:id="638271518">
                          <w:marLeft w:val="640"/>
                          <w:marRight w:val="0"/>
                          <w:marTop w:val="0"/>
                          <w:marBottom w:val="0"/>
                          <w:divBdr>
                            <w:top w:val="none" w:sz="0" w:space="0" w:color="auto"/>
                            <w:left w:val="none" w:sz="0" w:space="0" w:color="auto"/>
                            <w:bottom w:val="none" w:sz="0" w:space="0" w:color="auto"/>
                            <w:right w:val="none" w:sz="0" w:space="0" w:color="auto"/>
                          </w:divBdr>
                        </w:div>
                        <w:div w:id="710809419">
                          <w:marLeft w:val="640"/>
                          <w:marRight w:val="0"/>
                          <w:marTop w:val="0"/>
                          <w:marBottom w:val="0"/>
                          <w:divBdr>
                            <w:top w:val="none" w:sz="0" w:space="0" w:color="auto"/>
                            <w:left w:val="none" w:sz="0" w:space="0" w:color="auto"/>
                            <w:bottom w:val="none" w:sz="0" w:space="0" w:color="auto"/>
                            <w:right w:val="none" w:sz="0" w:space="0" w:color="auto"/>
                          </w:divBdr>
                        </w:div>
                        <w:div w:id="742726540">
                          <w:marLeft w:val="640"/>
                          <w:marRight w:val="0"/>
                          <w:marTop w:val="0"/>
                          <w:marBottom w:val="0"/>
                          <w:divBdr>
                            <w:top w:val="none" w:sz="0" w:space="0" w:color="auto"/>
                            <w:left w:val="none" w:sz="0" w:space="0" w:color="auto"/>
                            <w:bottom w:val="none" w:sz="0" w:space="0" w:color="auto"/>
                            <w:right w:val="none" w:sz="0" w:space="0" w:color="auto"/>
                          </w:divBdr>
                        </w:div>
                        <w:div w:id="774131133">
                          <w:marLeft w:val="640"/>
                          <w:marRight w:val="0"/>
                          <w:marTop w:val="0"/>
                          <w:marBottom w:val="0"/>
                          <w:divBdr>
                            <w:top w:val="none" w:sz="0" w:space="0" w:color="auto"/>
                            <w:left w:val="none" w:sz="0" w:space="0" w:color="auto"/>
                            <w:bottom w:val="none" w:sz="0" w:space="0" w:color="auto"/>
                            <w:right w:val="none" w:sz="0" w:space="0" w:color="auto"/>
                          </w:divBdr>
                        </w:div>
                        <w:div w:id="779566234">
                          <w:marLeft w:val="640"/>
                          <w:marRight w:val="0"/>
                          <w:marTop w:val="0"/>
                          <w:marBottom w:val="0"/>
                          <w:divBdr>
                            <w:top w:val="none" w:sz="0" w:space="0" w:color="auto"/>
                            <w:left w:val="none" w:sz="0" w:space="0" w:color="auto"/>
                            <w:bottom w:val="none" w:sz="0" w:space="0" w:color="auto"/>
                            <w:right w:val="none" w:sz="0" w:space="0" w:color="auto"/>
                          </w:divBdr>
                        </w:div>
                        <w:div w:id="812019467">
                          <w:marLeft w:val="640"/>
                          <w:marRight w:val="0"/>
                          <w:marTop w:val="0"/>
                          <w:marBottom w:val="0"/>
                          <w:divBdr>
                            <w:top w:val="none" w:sz="0" w:space="0" w:color="auto"/>
                            <w:left w:val="none" w:sz="0" w:space="0" w:color="auto"/>
                            <w:bottom w:val="none" w:sz="0" w:space="0" w:color="auto"/>
                            <w:right w:val="none" w:sz="0" w:space="0" w:color="auto"/>
                          </w:divBdr>
                        </w:div>
                        <w:div w:id="1093353980">
                          <w:marLeft w:val="640"/>
                          <w:marRight w:val="0"/>
                          <w:marTop w:val="0"/>
                          <w:marBottom w:val="0"/>
                          <w:divBdr>
                            <w:top w:val="none" w:sz="0" w:space="0" w:color="auto"/>
                            <w:left w:val="none" w:sz="0" w:space="0" w:color="auto"/>
                            <w:bottom w:val="none" w:sz="0" w:space="0" w:color="auto"/>
                            <w:right w:val="none" w:sz="0" w:space="0" w:color="auto"/>
                          </w:divBdr>
                        </w:div>
                        <w:div w:id="1142042347">
                          <w:marLeft w:val="640"/>
                          <w:marRight w:val="0"/>
                          <w:marTop w:val="0"/>
                          <w:marBottom w:val="0"/>
                          <w:divBdr>
                            <w:top w:val="none" w:sz="0" w:space="0" w:color="auto"/>
                            <w:left w:val="none" w:sz="0" w:space="0" w:color="auto"/>
                            <w:bottom w:val="none" w:sz="0" w:space="0" w:color="auto"/>
                            <w:right w:val="none" w:sz="0" w:space="0" w:color="auto"/>
                          </w:divBdr>
                        </w:div>
                        <w:div w:id="1195388233">
                          <w:marLeft w:val="640"/>
                          <w:marRight w:val="0"/>
                          <w:marTop w:val="0"/>
                          <w:marBottom w:val="0"/>
                          <w:divBdr>
                            <w:top w:val="none" w:sz="0" w:space="0" w:color="auto"/>
                            <w:left w:val="none" w:sz="0" w:space="0" w:color="auto"/>
                            <w:bottom w:val="none" w:sz="0" w:space="0" w:color="auto"/>
                            <w:right w:val="none" w:sz="0" w:space="0" w:color="auto"/>
                          </w:divBdr>
                        </w:div>
                        <w:div w:id="1200703140">
                          <w:marLeft w:val="640"/>
                          <w:marRight w:val="0"/>
                          <w:marTop w:val="0"/>
                          <w:marBottom w:val="0"/>
                          <w:divBdr>
                            <w:top w:val="none" w:sz="0" w:space="0" w:color="auto"/>
                            <w:left w:val="none" w:sz="0" w:space="0" w:color="auto"/>
                            <w:bottom w:val="none" w:sz="0" w:space="0" w:color="auto"/>
                            <w:right w:val="none" w:sz="0" w:space="0" w:color="auto"/>
                          </w:divBdr>
                        </w:div>
                        <w:div w:id="1387607093">
                          <w:marLeft w:val="640"/>
                          <w:marRight w:val="0"/>
                          <w:marTop w:val="0"/>
                          <w:marBottom w:val="0"/>
                          <w:divBdr>
                            <w:top w:val="none" w:sz="0" w:space="0" w:color="auto"/>
                            <w:left w:val="none" w:sz="0" w:space="0" w:color="auto"/>
                            <w:bottom w:val="none" w:sz="0" w:space="0" w:color="auto"/>
                            <w:right w:val="none" w:sz="0" w:space="0" w:color="auto"/>
                          </w:divBdr>
                        </w:div>
                        <w:div w:id="1597012465">
                          <w:marLeft w:val="640"/>
                          <w:marRight w:val="0"/>
                          <w:marTop w:val="0"/>
                          <w:marBottom w:val="0"/>
                          <w:divBdr>
                            <w:top w:val="none" w:sz="0" w:space="0" w:color="auto"/>
                            <w:left w:val="none" w:sz="0" w:space="0" w:color="auto"/>
                            <w:bottom w:val="none" w:sz="0" w:space="0" w:color="auto"/>
                            <w:right w:val="none" w:sz="0" w:space="0" w:color="auto"/>
                          </w:divBdr>
                        </w:div>
                        <w:div w:id="1642924311">
                          <w:marLeft w:val="640"/>
                          <w:marRight w:val="0"/>
                          <w:marTop w:val="0"/>
                          <w:marBottom w:val="0"/>
                          <w:divBdr>
                            <w:top w:val="none" w:sz="0" w:space="0" w:color="auto"/>
                            <w:left w:val="none" w:sz="0" w:space="0" w:color="auto"/>
                            <w:bottom w:val="none" w:sz="0" w:space="0" w:color="auto"/>
                            <w:right w:val="none" w:sz="0" w:space="0" w:color="auto"/>
                          </w:divBdr>
                        </w:div>
                        <w:div w:id="1729768156">
                          <w:marLeft w:val="640"/>
                          <w:marRight w:val="0"/>
                          <w:marTop w:val="0"/>
                          <w:marBottom w:val="0"/>
                          <w:divBdr>
                            <w:top w:val="none" w:sz="0" w:space="0" w:color="auto"/>
                            <w:left w:val="none" w:sz="0" w:space="0" w:color="auto"/>
                            <w:bottom w:val="none" w:sz="0" w:space="0" w:color="auto"/>
                            <w:right w:val="none" w:sz="0" w:space="0" w:color="auto"/>
                          </w:divBdr>
                        </w:div>
                        <w:div w:id="1795714560">
                          <w:marLeft w:val="640"/>
                          <w:marRight w:val="0"/>
                          <w:marTop w:val="0"/>
                          <w:marBottom w:val="0"/>
                          <w:divBdr>
                            <w:top w:val="none" w:sz="0" w:space="0" w:color="auto"/>
                            <w:left w:val="none" w:sz="0" w:space="0" w:color="auto"/>
                            <w:bottom w:val="none" w:sz="0" w:space="0" w:color="auto"/>
                            <w:right w:val="none" w:sz="0" w:space="0" w:color="auto"/>
                          </w:divBdr>
                        </w:div>
                        <w:div w:id="1837069587">
                          <w:marLeft w:val="640"/>
                          <w:marRight w:val="0"/>
                          <w:marTop w:val="0"/>
                          <w:marBottom w:val="0"/>
                          <w:divBdr>
                            <w:top w:val="none" w:sz="0" w:space="0" w:color="auto"/>
                            <w:left w:val="none" w:sz="0" w:space="0" w:color="auto"/>
                            <w:bottom w:val="none" w:sz="0" w:space="0" w:color="auto"/>
                            <w:right w:val="none" w:sz="0" w:space="0" w:color="auto"/>
                          </w:divBdr>
                        </w:div>
                        <w:div w:id="1892689575">
                          <w:marLeft w:val="640"/>
                          <w:marRight w:val="0"/>
                          <w:marTop w:val="0"/>
                          <w:marBottom w:val="0"/>
                          <w:divBdr>
                            <w:top w:val="none" w:sz="0" w:space="0" w:color="auto"/>
                            <w:left w:val="none" w:sz="0" w:space="0" w:color="auto"/>
                            <w:bottom w:val="none" w:sz="0" w:space="0" w:color="auto"/>
                            <w:right w:val="none" w:sz="0" w:space="0" w:color="auto"/>
                          </w:divBdr>
                        </w:div>
                        <w:div w:id="1957443921">
                          <w:marLeft w:val="640"/>
                          <w:marRight w:val="0"/>
                          <w:marTop w:val="0"/>
                          <w:marBottom w:val="0"/>
                          <w:divBdr>
                            <w:top w:val="none" w:sz="0" w:space="0" w:color="auto"/>
                            <w:left w:val="none" w:sz="0" w:space="0" w:color="auto"/>
                            <w:bottom w:val="none" w:sz="0" w:space="0" w:color="auto"/>
                            <w:right w:val="none" w:sz="0" w:space="0" w:color="auto"/>
                          </w:divBdr>
                        </w:div>
                        <w:div w:id="2018120462">
                          <w:marLeft w:val="640"/>
                          <w:marRight w:val="0"/>
                          <w:marTop w:val="0"/>
                          <w:marBottom w:val="0"/>
                          <w:divBdr>
                            <w:top w:val="none" w:sz="0" w:space="0" w:color="auto"/>
                            <w:left w:val="none" w:sz="0" w:space="0" w:color="auto"/>
                            <w:bottom w:val="none" w:sz="0" w:space="0" w:color="auto"/>
                            <w:right w:val="none" w:sz="0" w:space="0" w:color="auto"/>
                          </w:divBdr>
                        </w:div>
                        <w:div w:id="2112312257">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470639617">
                  <w:marLeft w:val="640"/>
                  <w:marRight w:val="0"/>
                  <w:marTop w:val="0"/>
                  <w:marBottom w:val="0"/>
                  <w:divBdr>
                    <w:top w:val="none" w:sz="0" w:space="0" w:color="auto"/>
                    <w:left w:val="none" w:sz="0" w:space="0" w:color="auto"/>
                    <w:bottom w:val="none" w:sz="0" w:space="0" w:color="auto"/>
                    <w:right w:val="none" w:sz="0" w:space="0" w:color="auto"/>
                  </w:divBdr>
                </w:div>
                <w:div w:id="570504924">
                  <w:marLeft w:val="640"/>
                  <w:marRight w:val="0"/>
                  <w:marTop w:val="0"/>
                  <w:marBottom w:val="0"/>
                  <w:divBdr>
                    <w:top w:val="none" w:sz="0" w:space="0" w:color="auto"/>
                    <w:left w:val="none" w:sz="0" w:space="0" w:color="auto"/>
                    <w:bottom w:val="none" w:sz="0" w:space="0" w:color="auto"/>
                    <w:right w:val="none" w:sz="0" w:space="0" w:color="auto"/>
                  </w:divBdr>
                </w:div>
                <w:div w:id="575553550">
                  <w:marLeft w:val="640"/>
                  <w:marRight w:val="0"/>
                  <w:marTop w:val="0"/>
                  <w:marBottom w:val="0"/>
                  <w:divBdr>
                    <w:top w:val="none" w:sz="0" w:space="0" w:color="auto"/>
                    <w:left w:val="none" w:sz="0" w:space="0" w:color="auto"/>
                    <w:bottom w:val="none" w:sz="0" w:space="0" w:color="auto"/>
                    <w:right w:val="none" w:sz="0" w:space="0" w:color="auto"/>
                  </w:divBdr>
                </w:div>
                <w:div w:id="588856608">
                  <w:marLeft w:val="640"/>
                  <w:marRight w:val="0"/>
                  <w:marTop w:val="0"/>
                  <w:marBottom w:val="0"/>
                  <w:divBdr>
                    <w:top w:val="none" w:sz="0" w:space="0" w:color="auto"/>
                    <w:left w:val="none" w:sz="0" w:space="0" w:color="auto"/>
                    <w:bottom w:val="none" w:sz="0" w:space="0" w:color="auto"/>
                    <w:right w:val="none" w:sz="0" w:space="0" w:color="auto"/>
                  </w:divBdr>
                </w:div>
                <w:div w:id="800418391">
                  <w:marLeft w:val="640"/>
                  <w:marRight w:val="0"/>
                  <w:marTop w:val="0"/>
                  <w:marBottom w:val="0"/>
                  <w:divBdr>
                    <w:top w:val="none" w:sz="0" w:space="0" w:color="auto"/>
                    <w:left w:val="none" w:sz="0" w:space="0" w:color="auto"/>
                    <w:bottom w:val="none" w:sz="0" w:space="0" w:color="auto"/>
                    <w:right w:val="none" w:sz="0" w:space="0" w:color="auto"/>
                  </w:divBdr>
                </w:div>
                <w:div w:id="809059062">
                  <w:marLeft w:val="640"/>
                  <w:marRight w:val="0"/>
                  <w:marTop w:val="0"/>
                  <w:marBottom w:val="0"/>
                  <w:divBdr>
                    <w:top w:val="none" w:sz="0" w:space="0" w:color="auto"/>
                    <w:left w:val="none" w:sz="0" w:space="0" w:color="auto"/>
                    <w:bottom w:val="none" w:sz="0" w:space="0" w:color="auto"/>
                    <w:right w:val="none" w:sz="0" w:space="0" w:color="auto"/>
                  </w:divBdr>
                </w:div>
                <w:div w:id="827945344">
                  <w:marLeft w:val="640"/>
                  <w:marRight w:val="0"/>
                  <w:marTop w:val="0"/>
                  <w:marBottom w:val="0"/>
                  <w:divBdr>
                    <w:top w:val="none" w:sz="0" w:space="0" w:color="auto"/>
                    <w:left w:val="none" w:sz="0" w:space="0" w:color="auto"/>
                    <w:bottom w:val="none" w:sz="0" w:space="0" w:color="auto"/>
                    <w:right w:val="none" w:sz="0" w:space="0" w:color="auto"/>
                  </w:divBdr>
                </w:div>
                <w:div w:id="954600511">
                  <w:marLeft w:val="640"/>
                  <w:marRight w:val="0"/>
                  <w:marTop w:val="0"/>
                  <w:marBottom w:val="0"/>
                  <w:divBdr>
                    <w:top w:val="none" w:sz="0" w:space="0" w:color="auto"/>
                    <w:left w:val="none" w:sz="0" w:space="0" w:color="auto"/>
                    <w:bottom w:val="none" w:sz="0" w:space="0" w:color="auto"/>
                    <w:right w:val="none" w:sz="0" w:space="0" w:color="auto"/>
                  </w:divBdr>
                </w:div>
                <w:div w:id="967277720">
                  <w:marLeft w:val="640"/>
                  <w:marRight w:val="0"/>
                  <w:marTop w:val="0"/>
                  <w:marBottom w:val="0"/>
                  <w:divBdr>
                    <w:top w:val="none" w:sz="0" w:space="0" w:color="auto"/>
                    <w:left w:val="none" w:sz="0" w:space="0" w:color="auto"/>
                    <w:bottom w:val="none" w:sz="0" w:space="0" w:color="auto"/>
                    <w:right w:val="none" w:sz="0" w:space="0" w:color="auto"/>
                  </w:divBdr>
                </w:div>
                <w:div w:id="1355033559">
                  <w:marLeft w:val="640"/>
                  <w:marRight w:val="0"/>
                  <w:marTop w:val="0"/>
                  <w:marBottom w:val="0"/>
                  <w:divBdr>
                    <w:top w:val="none" w:sz="0" w:space="0" w:color="auto"/>
                    <w:left w:val="none" w:sz="0" w:space="0" w:color="auto"/>
                    <w:bottom w:val="none" w:sz="0" w:space="0" w:color="auto"/>
                    <w:right w:val="none" w:sz="0" w:space="0" w:color="auto"/>
                  </w:divBdr>
                </w:div>
                <w:div w:id="1500272971">
                  <w:marLeft w:val="640"/>
                  <w:marRight w:val="0"/>
                  <w:marTop w:val="0"/>
                  <w:marBottom w:val="0"/>
                  <w:divBdr>
                    <w:top w:val="none" w:sz="0" w:space="0" w:color="auto"/>
                    <w:left w:val="none" w:sz="0" w:space="0" w:color="auto"/>
                    <w:bottom w:val="none" w:sz="0" w:space="0" w:color="auto"/>
                    <w:right w:val="none" w:sz="0" w:space="0" w:color="auto"/>
                  </w:divBdr>
                </w:div>
                <w:div w:id="1634405270">
                  <w:marLeft w:val="640"/>
                  <w:marRight w:val="0"/>
                  <w:marTop w:val="0"/>
                  <w:marBottom w:val="0"/>
                  <w:divBdr>
                    <w:top w:val="none" w:sz="0" w:space="0" w:color="auto"/>
                    <w:left w:val="none" w:sz="0" w:space="0" w:color="auto"/>
                    <w:bottom w:val="none" w:sz="0" w:space="0" w:color="auto"/>
                    <w:right w:val="none" w:sz="0" w:space="0" w:color="auto"/>
                  </w:divBdr>
                </w:div>
                <w:div w:id="1698584068">
                  <w:marLeft w:val="640"/>
                  <w:marRight w:val="0"/>
                  <w:marTop w:val="0"/>
                  <w:marBottom w:val="0"/>
                  <w:divBdr>
                    <w:top w:val="none" w:sz="0" w:space="0" w:color="auto"/>
                    <w:left w:val="none" w:sz="0" w:space="0" w:color="auto"/>
                    <w:bottom w:val="none" w:sz="0" w:space="0" w:color="auto"/>
                    <w:right w:val="none" w:sz="0" w:space="0" w:color="auto"/>
                  </w:divBdr>
                </w:div>
                <w:div w:id="1704289057">
                  <w:marLeft w:val="640"/>
                  <w:marRight w:val="0"/>
                  <w:marTop w:val="0"/>
                  <w:marBottom w:val="0"/>
                  <w:divBdr>
                    <w:top w:val="none" w:sz="0" w:space="0" w:color="auto"/>
                    <w:left w:val="none" w:sz="0" w:space="0" w:color="auto"/>
                    <w:bottom w:val="none" w:sz="0" w:space="0" w:color="auto"/>
                    <w:right w:val="none" w:sz="0" w:space="0" w:color="auto"/>
                  </w:divBdr>
                </w:div>
                <w:div w:id="1717780154">
                  <w:marLeft w:val="640"/>
                  <w:marRight w:val="0"/>
                  <w:marTop w:val="0"/>
                  <w:marBottom w:val="0"/>
                  <w:divBdr>
                    <w:top w:val="none" w:sz="0" w:space="0" w:color="auto"/>
                    <w:left w:val="none" w:sz="0" w:space="0" w:color="auto"/>
                    <w:bottom w:val="none" w:sz="0" w:space="0" w:color="auto"/>
                    <w:right w:val="none" w:sz="0" w:space="0" w:color="auto"/>
                  </w:divBdr>
                </w:div>
                <w:div w:id="1796025839">
                  <w:marLeft w:val="640"/>
                  <w:marRight w:val="0"/>
                  <w:marTop w:val="0"/>
                  <w:marBottom w:val="0"/>
                  <w:divBdr>
                    <w:top w:val="none" w:sz="0" w:space="0" w:color="auto"/>
                    <w:left w:val="none" w:sz="0" w:space="0" w:color="auto"/>
                    <w:bottom w:val="none" w:sz="0" w:space="0" w:color="auto"/>
                    <w:right w:val="none" w:sz="0" w:space="0" w:color="auto"/>
                  </w:divBdr>
                </w:div>
                <w:div w:id="1862888916">
                  <w:marLeft w:val="640"/>
                  <w:marRight w:val="0"/>
                  <w:marTop w:val="0"/>
                  <w:marBottom w:val="0"/>
                  <w:divBdr>
                    <w:top w:val="none" w:sz="0" w:space="0" w:color="auto"/>
                    <w:left w:val="none" w:sz="0" w:space="0" w:color="auto"/>
                    <w:bottom w:val="none" w:sz="0" w:space="0" w:color="auto"/>
                    <w:right w:val="none" w:sz="0" w:space="0" w:color="auto"/>
                  </w:divBdr>
                </w:div>
                <w:div w:id="1884519328">
                  <w:marLeft w:val="640"/>
                  <w:marRight w:val="0"/>
                  <w:marTop w:val="0"/>
                  <w:marBottom w:val="0"/>
                  <w:divBdr>
                    <w:top w:val="none" w:sz="0" w:space="0" w:color="auto"/>
                    <w:left w:val="none" w:sz="0" w:space="0" w:color="auto"/>
                    <w:bottom w:val="none" w:sz="0" w:space="0" w:color="auto"/>
                    <w:right w:val="none" w:sz="0" w:space="0" w:color="auto"/>
                  </w:divBdr>
                </w:div>
                <w:div w:id="1892232453">
                  <w:marLeft w:val="640"/>
                  <w:marRight w:val="0"/>
                  <w:marTop w:val="0"/>
                  <w:marBottom w:val="0"/>
                  <w:divBdr>
                    <w:top w:val="none" w:sz="0" w:space="0" w:color="auto"/>
                    <w:left w:val="none" w:sz="0" w:space="0" w:color="auto"/>
                    <w:bottom w:val="none" w:sz="0" w:space="0" w:color="auto"/>
                    <w:right w:val="none" w:sz="0" w:space="0" w:color="auto"/>
                  </w:divBdr>
                </w:div>
                <w:div w:id="1913082768">
                  <w:marLeft w:val="640"/>
                  <w:marRight w:val="0"/>
                  <w:marTop w:val="0"/>
                  <w:marBottom w:val="0"/>
                  <w:divBdr>
                    <w:top w:val="none" w:sz="0" w:space="0" w:color="auto"/>
                    <w:left w:val="none" w:sz="0" w:space="0" w:color="auto"/>
                    <w:bottom w:val="none" w:sz="0" w:space="0" w:color="auto"/>
                    <w:right w:val="none" w:sz="0" w:space="0" w:color="auto"/>
                  </w:divBdr>
                </w:div>
                <w:div w:id="1922564967">
                  <w:marLeft w:val="640"/>
                  <w:marRight w:val="0"/>
                  <w:marTop w:val="0"/>
                  <w:marBottom w:val="0"/>
                  <w:divBdr>
                    <w:top w:val="none" w:sz="0" w:space="0" w:color="auto"/>
                    <w:left w:val="none" w:sz="0" w:space="0" w:color="auto"/>
                    <w:bottom w:val="none" w:sz="0" w:space="0" w:color="auto"/>
                    <w:right w:val="none" w:sz="0" w:space="0" w:color="auto"/>
                  </w:divBdr>
                </w:div>
                <w:div w:id="1942374175">
                  <w:marLeft w:val="640"/>
                  <w:marRight w:val="0"/>
                  <w:marTop w:val="0"/>
                  <w:marBottom w:val="0"/>
                  <w:divBdr>
                    <w:top w:val="none" w:sz="0" w:space="0" w:color="auto"/>
                    <w:left w:val="none" w:sz="0" w:space="0" w:color="auto"/>
                    <w:bottom w:val="none" w:sz="0" w:space="0" w:color="auto"/>
                    <w:right w:val="none" w:sz="0" w:space="0" w:color="auto"/>
                  </w:divBdr>
                </w:div>
                <w:div w:id="2025864993">
                  <w:marLeft w:val="640"/>
                  <w:marRight w:val="0"/>
                  <w:marTop w:val="0"/>
                  <w:marBottom w:val="0"/>
                  <w:divBdr>
                    <w:top w:val="none" w:sz="0" w:space="0" w:color="auto"/>
                    <w:left w:val="none" w:sz="0" w:space="0" w:color="auto"/>
                    <w:bottom w:val="none" w:sz="0" w:space="0" w:color="auto"/>
                    <w:right w:val="none" w:sz="0" w:space="0" w:color="auto"/>
                  </w:divBdr>
                </w:div>
                <w:div w:id="2055889964">
                  <w:marLeft w:val="640"/>
                  <w:marRight w:val="0"/>
                  <w:marTop w:val="0"/>
                  <w:marBottom w:val="0"/>
                  <w:divBdr>
                    <w:top w:val="none" w:sz="0" w:space="0" w:color="auto"/>
                    <w:left w:val="none" w:sz="0" w:space="0" w:color="auto"/>
                    <w:bottom w:val="none" w:sz="0" w:space="0" w:color="auto"/>
                    <w:right w:val="none" w:sz="0" w:space="0" w:color="auto"/>
                  </w:divBdr>
                </w:div>
                <w:div w:id="2089421719">
                  <w:marLeft w:val="640"/>
                  <w:marRight w:val="0"/>
                  <w:marTop w:val="0"/>
                  <w:marBottom w:val="0"/>
                  <w:divBdr>
                    <w:top w:val="none" w:sz="0" w:space="0" w:color="auto"/>
                    <w:left w:val="none" w:sz="0" w:space="0" w:color="auto"/>
                    <w:bottom w:val="none" w:sz="0" w:space="0" w:color="auto"/>
                    <w:right w:val="none" w:sz="0" w:space="0" w:color="auto"/>
                  </w:divBdr>
                </w:div>
                <w:div w:id="2136948755">
                  <w:marLeft w:val="640"/>
                  <w:marRight w:val="0"/>
                  <w:marTop w:val="0"/>
                  <w:marBottom w:val="0"/>
                  <w:divBdr>
                    <w:top w:val="none" w:sz="0" w:space="0" w:color="auto"/>
                    <w:left w:val="none" w:sz="0" w:space="0" w:color="auto"/>
                    <w:bottom w:val="none" w:sz="0" w:space="0" w:color="auto"/>
                    <w:right w:val="none" w:sz="0" w:space="0" w:color="auto"/>
                  </w:divBdr>
                </w:div>
              </w:divsChild>
            </w:div>
            <w:div w:id="1084690929">
              <w:marLeft w:val="0"/>
              <w:marRight w:val="0"/>
              <w:marTop w:val="0"/>
              <w:marBottom w:val="0"/>
              <w:divBdr>
                <w:top w:val="none" w:sz="0" w:space="0" w:color="auto"/>
                <w:left w:val="none" w:sz="0" w:space="0" w:color="auto"/>
                <w:bottom w:val="none" w:sz="0" w:space="0" w:color="auto"/>
                <w:right w:val="none" w:sz="0" w:space="0" w:color="auto"/>
              </w:divBdr>
              <w:divsChild>
                <w:div w:id="37515063">
                  <w:marLeft w:val="640"/>
                  <w:marRight w:val="0"/>
                  <w:marTop w:val="0"/>
                  <w:marBottom w:val="0"/>
                  <w:divBdr>
                    <w:top w:val="none" w:sz="0" w:space="0" w:color="auto"/>
                    <w:left w:val="none" w:sz="0" w:space="0" w:color="auto"/>
                    <w:bottom w:val="none" w:sz="0" w:space="0" w:color="auto"/>
                    <w:right w:val="none" w:sz="0" w:space="0" w:color="auto"/>
                  </w:divBdr>
                </w:div>
                <w:div w:id="60256635">
                  <w:marLeft w:val="640"/>
                  <w:marRight w:val="0"/>
                  <w:marTop w:val="0"/>
                  <w:marBottom w:val="0"/>
                  <w:divBdr>
                    <w:top w:val="none" w:sz="0" w:space="0" w:color="auto"/>
                    <w:left w:val="none" w:sz="0" w:space="0" w:color="auto"/>
                    <w:bottom w:val="none" w:sz="0" w:space="0" w:color="auto"/>
                    <w:right w:val="none" w:sz="0" w:space="0" w:color="auto"/>
                  </w:divBdr>
                </w:div>
                <w:div w:id="125392824">
                  <w:marLeft w:val="640"/>
                  <w:marRight w:val="0"/>
                  <w:marTop w:val="0"/>
                  <w:marBottom w:val="0"/>
                  <w:divBdr>
                    <w:top w:val="none" w:sz="0" w:space="0" w:color="auto"/>
                    <w:left w:val="none" w:sz="0" w:space="0" w:color="auto"/>
                    <w:bottom w:val="none" w:sz="0" w:space="0" w:color="auto"/>
                    <w:right w:val="none" w:sz="0" w:space="0" w:color="auto"/>
                  </w:divBdr>
                </w:div>
                <w:div w:id="171729024">
                  <w:marLeft w:val="640"/>
                  <w:marRight w:val="0"/>
                  <w:marTop w:val="0"/>
                  <w:marBottom w:val="0"/>
                  <w:divBdr>
                    <w:top w:val="none" w:sz="0" w:space="0" w:color="auto"/>
                    <w:left w:val="none" w:sz="0" w:space="0" w:color="auto"/>
                    <w:bottom w:val="none" w:sz="0" w:space="0" w:color="auto"/>
                    <w:right w:val="none" w:sz="0" w:space="0" w:color="auto"/>
                  </w:divBdr>
                </w:div>
                <w:div w:id="252134647">
                  <w:marLeft w:val="640"/>
                  <w:marRight w:val="0"/>
                  <w:marTop w:val="0"/>
                  <w:marBottom w:val="0"/>
                  <w:divBdr>
                    <w:top w:val="none" w:sz="0" w:space="0" w:color="auto"/>
                    <w:left w:val="none" w:sz="0" w:space="0" w:color="auto"/>
                    <w:bottom w:val="none" w:sz="0" w:space="0" w:color="auto"/>
                    <w:right w:val="none" w:sz="0" w:space="0" w:color="auto"/>
                  </w:divBdr>
                </w:div>
                <w:div w:id="300697831">
                  <w:marLeft w:val="640"/>
                  <w:marRight w:val="0"/>
                  <w:marTop w:val="0"/>
                  <w:marBottom w:val="0"/>
                  <w:divBdr>
                    <w:top w:val="none" w:sz="0" w:space="0" w:color="auto"/>
                    <w:left w:val="none" w:sz="0" w:space="0" w:color="auto"/>
                    <w:bottom w:val="none" w:sz="0" w:space="0" w:color="auto"/>
                    <w:right w:val="none" w:sz="0" w:space="0" w:color="auto"/>
                  </w:divBdr>
                </w:div>
                <w:div w:id="390229795">
                  <w:marLeft w:val="640"/>
                  <w:marRight w:val="0"/>
                  <w:marTop w:val="0"/>
                  <w:marBottom w:val="0"/>
                  <w:divBdr>
                    <w:top w:val="none" w:sz="0" w:space="0" w:color="auto"/>
                    <w:left w:val="none" w:sz="0" w:space="0" w:color="auto"/>
                    <w:bottom w:val="none" w:sz="0" w:space="0" w:color="auto"/>
                    <w:right w:val="none" w:sz="0" w:space="0" w:color="auto"/>
                  </w:divBdr>
                </w:div>
                <w:div w:id="423646903">
                  <w:marLeft w:val="640"/>
                  <w:marRight w:val="0"/>
                  <w:marTop w:val="0"/>
                  <w:marBottom w:val="0"/>
                  <w:divBdr>
                    <w:top w:val="none" w:sz="0" w:space="0" w:color="auto"/>
                    <w:left w:val="none" w:sz="0" w:space="0" w:color="auto"/>
                    <w:bottom w:val="none" w:sz="0" w:space="0" w:color="auto"/>
                    <w:right w:val="none" w:sz="0" w:space="0" w:color="auto"/>
                  </w:divBdr>
                </w:div>
                <w:div w:id="508640562">
                  <w:marLeft w:val="640"/>
                  <w:marRight w:val="0"/>
                  <w:marTop w:val="0"/>
                  <w:marBottom w:val="0"/>
                  <w:divBdr>
                    <w:top w:val="none" w:sz="0" w:space="0" w:color="auto"/>
                    <w:left w:val="none" w:sz="0" w:space="0" w:color="auto"/>
                    <w:bottom w:val="none" w:sz="0" w:space="0" w:color="auto"/>
                    <w:right w:val="none" w:sz="0" w:space="0" w:color="auto"/>
                  </w:divBdr>
                </w:div>
                <w:div w:id="576862677">
                  <w:marLeft w:val="640"/>
                  <w:marRight w:val="0"/>
                  <w:marTop w:val="0"/>
                  <w:marBottom w:val="0"/>
                  <w:divBdr>
                    <w:top w:val="none" w:sz="0" w:space="0" w:color="auto"/>
                    <w:left w:val="none" w:sz="0" w:space="0" w:color="auto"/>
                    <w:bottom w:val="none" w:sz="0" w:space="0" w:color="auto"/>
                    <w:right w:val="none" w:sz="0" w:space="0" w:color="auto"/>
                  </w:divBdr>
                </w:div>
                <w:div w:id="652804166">
                  <w:marLeft w:val="640"/>
                  <w:marRight w:val="0"/>
                  <w:marTop w:val="0"/>
                  <w:marBottom w:val="0"/>
                  <w:divBdr>
                    <w:top w:val="none" w:sz="0" w:space="0" w:color="auto"/>
                    <w:left w:val="none" w:sz="0" w:space="0" w:color="auto"/>
                    <w:bottom w:val="none" w:sz="0" w:space="0" w:color="auto"/>
                    <w:right w:val="none" w:sz="0" w:space="0" w:color="auto"/>
                  </w:divBdr>
                </w:div>
                <w:div w:id="739906741">
                  <w:marLeft w:val="640"/>
                  <w:marRight w:val="0"/>
                  <w:marTop w:val="0"/>
                  <w:marBottom w:val="0"/>
                  <w:divBdr>
                    <w:top w:val="none" w:sz="0" w:space="0" w:color="auto"/>
                    <w:left w:val="none" w:sz="0" w:space="0" w:color="auto"/>
                    <w:bottom w:val="none" w:sz="0" w:space="0" w:color="auto"/>
                    <w:right w:val="none" w:sz="0" w:space="0" w:color="auto"/>
                  </w:divBdr>
                </w:div>
                <w:div w:id="835847209">
                  <w:marLeft w:val="640"/>
                  <w:marRight w:val="0"/>
                  <w:marTop w:val="0"/>
                  <w:marBottom w:val="0"/>
                  <w:divBdr>
                    <w:top w:val="none" w:sz="0" w:space="0" w:color="auto"/>
                    <w:left w:val="none" w:sz="0" w:space="0" w:color="auto"/>
                    <w:bottom w:val="none" w:sz="0" w:space="0" w:color="auto"/>
                    <w:right w:val="none" w:sz="0" w:space="0" w:color="auto"/>
                  </w:divBdr>
                </w:div>
                <w:div w:id="863136957">
                  <w:marLeft w:val="640"/>
                  <w:marRight w:val="0"/>
                  <w:marTop w:val="0"/>
                  <w:marBottom w:val="0"/>
                  <w:divBdr>
                    <w:top w:val="none" w:sz="0" w:space="0" w:color="auto"/>
                    <w:left w:val="none" w:sz="0" w:space="0" w:color="auto"/>
                    <w:bottom w:val="none" w:sz="0" w:space="0" w:color="auto"/>
                    <w:right w:val="none" w:sz="0" w:space="0" w:color="auto"/>
                  </w:divBdr>
                </w:div>
                <w:div w:id="911238198">
                  <w:marLeft w:val="640"/>
                  <w:marRight w:val="0"/>
                  <w:marTop w:val="0"/>
                  <w:marBottom w:val="0"/>
                  <w:divBdr>
                    <w:top w:val="none" w:sz="0" w:space="0" w:color="auto"/>
                    <w:left w:val="none" w:sz="0" w:space="0" w:color="auto"/>
                    <w:bottom w:val="none" w:sz="0" w:space="0" w:color="auto"/>
                    <w:right w:val="none" w:sz="0" w:space="0" w:color="auto"/>
                  </w:divBdr>
                </w:div>
                <w:div w:id="965770608">
                  <w:marLeft w:val="640"/>
                  <w:marRight w:val="0"/>
                  <w:marTop w:val="0"/>
                  <w:marBottom w:val="0"/>
                  <w:divBdr>
                    <w:top w:val="none" w:sz="0" w:space="0" w:color="auto"/>
                    <w:left w:val="none" w:sz="0" w:space="0" w:color="auto"/>
                    <w:bottom w:val="none" w:sz="0" w:space="0" w:color="auto"/>
                    <w:right w:val="none" w:sz="0" w:space="0" w:color="auto"/>
                  </w:divBdr>
                </w:div>
                <w:div w:id="1020277920">
                  <w:marLeft w:val="640"/>
                  <w:marRight w:val="0"/>
                  <w:marTop w:val="0"/>
                  <w:marBottom w:val="0"/>
                  <w:divBdr>
                    <w:top w:val="none" w:sz="0" w:space="0" w:color="auto"/>
                    <w:left w:val="none" w:sz="0" w:space="0" w:color="auto"/>
                    <w:bottom w:val="none" w:sz="0" w:space="0" w:color="auto"/>
                    <w:right w:val="none" w:sz="0" w:space="0" w:color="auto"/>
                  </w:divBdr>
                </w:div>
                <w:div w:id="1098789614">
                  <w:marLeft w:val="640"/>
                  <w:marRight w:val="0"/>
                  <w:marTop w:val="0"/>
                  <w:marBottom w:val="0"/>
                  <w:divBdr>
                    <w:top w:val="none" w:sz="0" w:space="0" w:color="auto"/>
                    <w:left w:val="none" w:sz="0" w:space="0" w:color="auto"/>
                    <w:bottom w:val="none" w:sz="0" w:space="0" w:color="auto"/>
                    <w:right w:val="none" w:sz="0" w:space="0" w:color="auto"/>
                  </w:divBdr>
                </w:div>
                <w:div w:id="1154031292">
                  <w:marLeft w:val="640"/>
                  <w:marRight w:val="0"/>
                  <w:marTop w:val="0"/>
                  <w:marBottom w:val="0"/>
                  <w:divBdr>
                    <w:top w:val="none" w:sz="0" w:space="0" w:color="auto"/>
                    <w:left w:val="none" w:sz="0" w:space="0" w:color="auto"/>
                    <w:bottom w:val="none" w:sz="0" w:space="0" w:color="auto"/>
                    <w:right w:val="none" w:sz="0" w:space="0" w:color="auto"/>
                  </w:divBdr>
                </w:div>
                <w:div w:id="1177354802">
                  <w:marLeft w:val="640"/>
                  <w:marRight w:val="0"/>
                  <w:marTop w:val="0"/>
                  <w:marBottom w:val="0"/>
                  <w:divBdr>
                    <w:top w:val="none" w:sz="0" w:space="0" w:color="auto"/>
                    <w:left w:val="none" w:sz="0" w:space="0" w:color="auto"/>
                    <w:bottom w:val="none" w:sz="0" w:space="0" w:color="auto"/>
                    <w:right w:val="none" w:sz="0" w:space="0" w:color="auto"/>
                  </w:divBdr>
                </w:div>
                <w:div w:id="1196965092">
                  <w:marLeft w:val="640"/>
                  <w:marRight w:val="0"/>
                  <w:marTop w:val="0"/>
                  <w:marBottom w:val="0"/>
                  <w:divBdr>
                    <w:top w:val="none" w:sz="0" w:space="0" w:color="auto"/>
                    <w:left w:val="none" w:sz="0" w:space="0" w:color="auto"/>
                    <w:bottom w:val="none" w:sz="0" w:space="0" w:color="auto"/>
                    <w:right w:val="none" w:sz="0" w:space="0" w:color="auto"/>
                  </w:divBdr>
                </w:div>
                <w:div w:id="1225216049">
                  <w:marLeft w:val="640"/>
                  <w:marRight w:val="0"/>
                  <w:marTop w:val="0"/>
                  <w:marBottom w:val="0"/>
                  <w:divBdr>
                    <w:top w:val="none" w:sz="0" w:space="0" w:color="auto"/>
                    <w:left w:val="none" w:sz="0" w:space="0" w:color="auto"/>
                    <w:bottom w:val="none" w:sz="0" w:space="0" w:color="auto"/>
                    <w:right w:val="none" w:sz="0" w:space="0" w:color="auto"/>
                  </w:divBdr>
                </w:div>
                <w:div w:id="1241720668">
                  <w:marLeft w:val="640"/>
                  <w:marRight w:val="0"/>
                  <w:marTop w:val="0"/>
                  <w:marBottom w:val="0"/>
                  <w:divBdr>
                    <w:top w:val="none" w:sz="0" w:space="0" w:color="auto"/>
                    <w:left w:val="none" w:sz="0" w:space="0" w:color="auto"/>
                    <w:bottom w:val="none" w:sz="0" w:space="0" w:color="auto"/>
                    <w:right w:val="none" w:sz="0" w:space="0" w:color="auto"/>
                  </w:divBdr>
                </w:div>
                <w:div w:id="1302075253">
                  <w:marLeft w:val="640"/>
                  <w:marRight w:val="0"/>
                  <w:marTop w:val="0"/>
                  <w:marBottom w:val="0"/>
                  <w:divBdr>
                    <w:top w:val="none" w:sz="0" w:space="0" w:color="auto"/>
                    <w:left w:val="none" w:sz="0" w:space="0" w:color="auto"/>
                    <w:bottom w:val="none" w:sz="0" w:space="0" w:color="auto"/>
                    <w:right w:val="none" w:sz="0" w:space="0" w:color="auto"/>
                  </w:divBdr>
                </w:div>
                <w:div w:id="1384989733">
                  <w:marLeft w:val="640"/>
                  <w:marRight w:val="0"/>
                  <w:marTop w:val="0"/>
                  <w:marBottom w:val="0"/>
                  <w:divBdr>
                    <w:top w:val="none" w:sz="0" w:space="0" w:color="auto"/>
                    <w:left w:val="none" w:sz="0" w:space="0" w:color="auto"/>
                    <w:bottom w:val="none" w:sz="0" w:space="0" w:color="auto"/>
                    <w:right w:val="none" w:sz="0" w:space="0" w:color="auto"/>
                  </w:divBdr>
                </w:div>
                <w:div w:id="1632206557">
                  <w:marLeft w:val="640"/>
                  <w:marRight w:val="0"/>
                  <w:marTop w:val="0"/>
                  <w:marBottom w:val="0"/>
                  <w:divBdr>
                    <w:top w:val="none" w:sz="0" w:space="0" w:color="auto"/>
                    <w:left w:val="none" w:sz="0" w:space="0" w:color="auto"/>
                    <w:bottom w:val="none" w:sz="0" w:space="0" w:color="auto"/>
                    <w:right w:val="none" w:sz="0" w:space="0" w:color="auto"/>
                  </w:divBdr>
                </w:div>
                <w:div w:id="1659575282">
                  <w:marLeft w:val="640"/>
                  <w:marRight w:val="0"/>
                  <w:marTop w:val="0"/>
                  <w:marBottom w:val="0"/>
                  <w:divBdr>
                    <w:top w:val="none" w:sz="0" w:space="0" w:color="auto"/>
                    <w:left w:val="none" w:sz="0" w:space="0" w:color="auto"/>
                    <w:bottom w:val="none" w:sz="0" w:space="0" w:color="auto"/>
                    <w:right w:val="none" w:sz="0" w:space="0" w:color="auto"/>
                  </w:divBdr>
                </w:div>
                <w:div w:id="1677222823">
                  <w:marLeft w:val="640"/>
                  <w:marRight w:val="0"/>
                  <w:marTop w:val="0"/>
                  <w:marBottom w:val="0"/>
                  <w:divBdr>
                    <w:top w:val="none" w:sz="0" w:space="0" w:color="auto"/>
                    <w:left w:val="none" w:sz="0" w:space="0" w:color="auto"/>
                    <w:bottom w:val="none" w:sz="0" w:space="0" w:color="auto"/>
                    <w:right w:val="none" w:sz="0" w:space="0" w:color="auto"/>
                  </w:divBdr>
                </w:div>
                <w:div w:id="1690333157">
                  <w:marLeft w:val="640"/>
                  <w:marRight w:val="0"/>
                  <w:marTop w:val="0"/>
                  <w:marBottom w:val="0"/>
                  <w:divBdr>
                    <w:top w:val="none" w:sz="0" w:space="0" w:color="auto"/>
                    <w:left w:val="none" w:sz="0" w:space="0" w:color="auto"/>
                    <w:bottom w:val="none" w:sz="0" w:space="0" w:color="auto"/>
                    <w:right w:val="none" w:sz="0" w:space="0" w:color="auto"/>
                  </w:divBdr>
                </w:div>
                <w:div w:id="1829397431">
                  <w:marLeft w:val="640"/>
                  <w:marRight w:val="0"/>
                  <w:marTop w:val="0"/>
                  <w:marBottom w:val="0"/>
                  <w:divBdr>
                    <w:top w:val="none" w:sz="0" w:space="0" w:color="auto"/>
                    <w:left w:val="none" w:sz="0" w:space="0" w:color="auto"/>
                    <w:bottom w:val="none" w:sz="0" w:space="0" w:color="auto"/>
                    <w:right w:val="none" w:sz="0" w:space="0" w:color="auto"/>
                  </w:divBdr>
                </w:div>
                <w:div w:id="1833136591">
                  <w:marLeft w:val="640"/>
                  <w:marRight w:val="0"/>
                  <w:marTop w:val="0"/>
                  <w:marBottom w:val="0"/>
                  <w:divBdr>
                    <w:top w:val="none" w:sz="0" w:space="0" w:color="auto"/>
                    <w:left w:val="none" w:sz="0" w:space="0" w:color="auto"/>
                    <w:bottom w:val="none" w:sz="0" w:space="0" w:color="auto"/>
                    <w:right w:val="none" w:sz="0" w:space="0" w:color="auto"/>
                  </w:divBdr>
                </w:div>
                <w:div w:id="1891917105">
                  <w:marLeft w:val="640"/>
                  <w:marRight w:val="0"/>
                  <w:marTop w:val="0"/>
                  <w:marBottom w:val="0"/>
                  <w:divBdr>
                    <w:top w:val="none" w:sz="0" w:space="0" w:color="auto"/>
                    <w:left w:val="none" w:sz="0" w:space="0" w:color="auto"/>
                    <w:bottom w:val="none" w:sz="0" w:space="0" w:color="auto"/>
                    <w:right w:val="none" w:sz="0" w:space="0" w:color="auto"/>
                  </w:divBdr>
                </w:div>
                <w:div w:id="1965235423">
                  <w:marLeft w:val="640"/>
                  <w:marRight w:val="0"/>
                  <w:marTop w:val="0"/>
                  <w:marBottom w:val="0"/>
                  <w:divBdr>
                    <w:top w:val="none" w:sz="0" w:space="0" w:color="auto"/>
                    <w:left w:val="none" w:sz="0" w:space="0" w:color="auto"/>
                    <w:bottom w:val="none" w:sz="0" w:space="0" w:color="auto"/>
                    <w:right w:val="none" w:sz="0" w:space="0" w:color="auto"/>
                  </w:divBdr>
                </w:div>
                <w:div w:id="1990547164">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464591159">
          <w:marLeft w:val="640"/>
          <w:marRight w:val="0"/>
          <w:marTop w:val="0"/>
          <w:marBottom w:val="0"/>
          <w:divBdr>
            <w:top w:val="none" w:sz="0" w:space="0" w:color="auto"/>
            <w:left w:val="none" w:sz="0" w:space="0" w:color="auto"/>
            <w:bottom w:val="none" w:sz="0" w:space="0" w:color="auto"/>
            <w:right w:val="none" w:sz="0" w:space="0" w:color="auto"/>
          </w:divBdr>
        </w:div>
        <w:div w:id="477110681">
          <w:marLeft w:val="640"/>
          <w:marRight w:val="0"/>
          <w:marTop w:val="0"/>
          <w:marBottom w:val="0"/>
          <w:divBdr>
            <w:top w:val="none" w:sz="0" w:space="0" w:color="auto"/>
            <w:left w:val="none" w:sz="0" w:space="0" w:color="auto"/>
            <w:bottom w:val="none" w:sz="0" w:space="0" w:color="auto"/>
            <w:right w:val="none" w:sz="0" w:space="0" w:color="auto"/>
          </w:divBdr>
        </w:div>
        <w:div w:id="513615882">
          <w:marLeft w:val="640"/>
          <w:marRight w:val="0"/>
          <w:marTop w:val="0"/>
          <w:marBottom w:val="0"/>
          <w:divBdr>
            <w:top w:val="none" w:sz="0" w:space="0" w:color="auto"/>
            <w:left w:val="none" w:sz="0" w:space="0" w:color="auto"/>
            <w:bottom w:val="none" w:sz="0" w:space="0" w:color="auto"/>
            <w:right w:val="none" w:sz="0" w:space="0" w:color="auto"/>
          </w:divBdr>
        </w:div>
        <w:div w:id="518390551">
          <w:marLeft w:val="640"/>
          <w:marRight w:val="0"/>
          <w:marTop w:val="0"/>
          <w:marBottom w:val="0"/>
          <w:divBdr>
            <w:top w:val="none" w:sz="0" w:space="0" w:color="auto"/>
            <w:left w:val="none" w:sz="0" w:space="0" w:color="auto"/>
            <w:bottom w:val="none" w:sz="0" w:space="0" w:color="auto"/>
            <w:right w:val="none" w:sz="0" w:space="0" w:color="auto"/>
          </w:divBdr>
        </w:div>
        <w:div w:id="760444695">
          <w:marLeft w:val="640"/>
          <w:marRight w:val="0"/>
          <w:marTop w:val="0"/>
          <w:marBottom w:val="0"/>
          <w:divBdr>
            <w:top w:val="none" w:sz="0" w:space="0" w:color="auto"/>
            <w:left w:val="none" w:sz="0" w:space="0" w:color="auto"/>
            <w:bottom w:val="none" w:sz="0" w:space="0" w:color="auto"/>
            <w:right w:val="none" w:sz="0" w:space="0" w:color="auto"/>
          </w:divBdr>
        </w:div>
        <w:div w:id="828986811">
          <w:marLeft w:val="640"/>
          <w:marRight w:val="0"/>
          <w:marTop w:val="0"/>
          <w:marBottom w:val="0"/>
          <w:divBdr>
            <w:top w:val="none" w:sz="0" w:space="0" w:color="auto"/>
            <w:left w:val="none" w:sz="0" w:space="0" w:color="auto"/>
            <w:bottom w:val="none" w:sz="0" w:space="0" w:color="auto"/>
            <w:right w:val="none" w:sz="0" w:space="0" w:color="auto"/>
          </w:divBdr>
        </w:div>
        <w:div w:id="868294314">
          <w:marLeft w:val="640"/>
          <w:marRight w:val="0"/>
          <w:marTop w:val="0"/>
          <w:marBottom w:val="0"/>
          <w:divBdr>
            <w:top w:val="none" w:sz="0" w:space="0" w:color="auto"/>
            <w:left w:val="none" w:sz="0" w:space="0" w:color="auto"/>
            <w:bottom w:val="none" w:sz="0" w:space="0" w:color="auto"/>
            <w:right w:val="none" w:sz="0" w:space="0" w:color="auto"/>
          </w:divBdr>
        </w:div>
        <w:div w:id="1157064904">
          <w:marLeft w:val="640"/>
          <w:marRight w:val="0"/>
          <w:marTop w:val="0"/>
          <w:marBottom w:val="0"/>
          <w:divBdr>
            <w:top w:val="none" w:sz="0" w:space="0" w:color="auto"/>
            <w:left w:val="none" w:sz="0" w:space="0" w:color="auto"/>
            <w:bottom w:val="none" w:sz="0" w:space="0" w:color="auto"/>
            <w:right w:val="none" w:sz="0" w:space="0" w:color="auto"/>
          </w:divBdr>
        </w:div>
        <w:div w:id="1185484551">
          <w:marLeft w:val="640"/>
          <w:marRight w:val="0"/>
          <w:marTop w:val="0"/>
          <w:marBottom w:val="0"/>
          <w:divBdr>
            <w:top w:val="none" w:sz="0" w:space="0" w:color="auto"/>
            <w:left w:val="none" w:sz="0" w:space="0" w:color="auto"/>
            <w:bottom w:val="none" w:sz="0" w:space="0" w:color="auto"/>
            <w:right w:val="none" w:sz="0" w:space="0" w:color="auto"/>
          </w:divBdr>
        </w:div>
        <w:div w:id="1187787714">
          <w:marLeft w:val="640"/>
          <w:marRight w:val="0"/>
          <w:marTop w:val="0"/>
          <w:marBottom w:val="0"/>
          <w:divBdr>
            <w:top w:val="none" w:sz="0" w:space="0" w:color="auto"/>
            <w:left w:val="none" w:sz="0" w:space="0" w:color="auto"/>
            <w:bottom w:val="none" w:sz="0" w:space="0" w:color="auto"/>
            <w:right w:val="none" w:sz="0" w:space="0" w:color="auto"/>
          </w:divBdr>
        </w:div>
        <w:div w:id="1225721605">
          <w:marLeft w:val="640"/>
          <w:marRight w:val="0"/>
          <w:marTop w:val="0"/>
          <w:marBottom w:val="0"/>
          <w:divBdr>
            <w:top w:val="none" w:sz="0" w:space="0" w:color="auto"/>
            <w:left w:val="none" w:sz="0" w:space="0" w:color="auto"/>
            <w:bottom w:val="none" w:sz="0" w:space="0" w:color="auto"/>
            <w:right w:val="none" w:sz="0" w:space="0" w:color="auto"/>
          </w:divBdr>
        </w:div>
        <w:div w:id="1237088946">
          <w:marLeft w:val="640"/>
          <w:marRight w:val="0"/>
          <w:marTop w:val="0"/>
          <w:marBottom w:val="0"/>
          <w:divBdr>
            <w:top w:val="none" w:sz="0" w:space="0" w:color="auto"/>
            <w:left w:val="none" w:sz="0" w:space="0" w:color="auto"/>
            <w:bottom w:val="none" w:sz="0" w:space="0" w:color="auto"/>
            <w:right w:val="none" w:sz="0" w:space="0" w:color="auto"/>
          </w:divBdr>
        </w:div>
        <w:div w:id="1412390279">
          <w:marLeft w:val="640"/>
          <w:marRight w:val="0"/>
          <w:marTop w:val="0"/>
          <w:marBottom w:val="0"/>
          <w:divBdr>
            <w:top w:val="none" w:sz="0" w:space="0" w:color="auto"/>
            <w:left w:val="none" w:sz="0" w:space="0" w:color="auto"/>
            <w:bottom w:val="none" w:sz="0" w:space="0" w:color="auto"/>
            <w:right w:val="none" w:sz="0" w:space="0" w:color="auto"/>
          </w:divBdr>
        </w:div>
        <w:div w:id="1596548108">
          <w:marLeft w:val="640"/>
          <w:marRight w:val="0"/>
          <w:marTop w:val="0"/>
          <w:marBottom w:val="0"/>
          <w:divBdr>
            <w:top w:val="none" w:sz="0" w:space="0" w:color="auto"/>
            <w:left w:val="none" w:sz="0" w:space="0" w:color="auto"/>
            <w:bottom w:val="none" w:sz="0" w:space="0" w:color="auto"/>
            <w:right w:val="none" w:sz="0" w:space="0" w:color="auto"/>
          </w:divBdr>
        </w:div>
        <w:div w:id="1649626987">
          <w:marLeft w:val="640"/>
          <w:marRight w:val="0"/>
          <w:marTop w:val="0"/>
          <w:marBottom w:val="0"/>
          <w:divBdr>
            <w:top w:val="none" w:sz="0" w:space="0" w:color="auto"/>
            <w:left w:val="none" w:sz="0" w:space="0" w:color="auto"/>
            <w:bottom w:val="none" w:sz="0" w:space="0" w:color="auto"/>
            <w:right w:val="none" w:sz="0" w:space="0" w:color="auto"/>
          </w:divBdr>
        </w:div>
        <w:div w:id="1655378759">
          <w:marLeft w:val="640"/>
          <w:marRight w:val="0"/>
          <w:marTop w:val="0"/>
          <w:marBottom w:val="0"/>
          <w:divBdr>
            <w:top w:val="none" w:sz="0" w:space="0" w:color="auto"/>
            <w:left w:val="none" w:sz="0" w:space="0" w:color="auto"/>
            <w:bottom w:val="none" w:sz="0" w:space="0" w:color="auto"/>
            <w:right w:val="none" w:sz="0" w:space="0" w:color="auto"/>
          </w:divBdr>
        </w:div>
        <w:div w:id="1708526677">
          <w:marLeft w:val="640"/>
          <w:marRight w:val="0"/>
          <w:marTop w:val="0"/>
          <w:marBottom w:val="0"/>
          <w:divBdr>
            <w:top w:val="none" w:sz="0" w:space="0" w:color="auto"/>
            <w:left w:val="none" w:sz="0" w:space="0" w:color="auto"/>
            <w:bottom w:val="none" w:sz="0" w:space="0" w:color="auto"/>
            <w:right w:val="none" w:sz="0" w:space="0" w:color="auto"/>
          </w:divBdr>
        </w:div>
        <w:div w:id="1714689016">
          <w:marLeft w:val="640"/>
          <w:marRight w:val="0"/>
          <w:marTop w:val="0"/>
          <w:marBottom w:val="0"/>
          <w:divBdr>
            <w:top w:val="none" w:sz="0" w:space="0" w:color="auto"/>
            <w:left w:val="none" w:sz="0" w:space="0" w:color="auto"/>
            <w:bottom w:val="none" w:sz="0" w:space="0" w:color="auto"/>
            <w:right w:val="none" w:sz="0" w:space="0" w:color="auto"/>
          </w:divBdr>
        </w:div>
        <w:div w:id="1743720374">
          <w:marLeft w:val="640"/>
          <w:marRight w:val="0"/>
          <w:marTop w:val="0"/>
          <w:marBottom w:val="0"/>
          <w:divBdr>
            <w:top w:val="none" w:sz="0" w:space="0" w:color="auto"/>
            <w:left w:val="none" w:sz="0" w:space="0" w:color="auto"/>
            <w:bottom w:val="none" w:sz="0" w:space="0" w:color="auto"/>
            <w:right w:val="none" w:sz="0" w:space="0" w:color="auto"/>
          </w:divBdr>
        </w:div>
        <w:div w:id="1745376644">
          <w:marLeft w:val="640"/>
          <w:marRight w:val="0"/>
          <w:marTop w:val="0"/>
          <w:marBottom w:val="0"/>
          <w:divBdr>
            <w:top w:val="none" w:sz="0" w:space="0" w:color="auto"/>
            <w:left w:val="none" w:sz="0" w:space="0" w:color="auto"/>
            <w:bottom w:val="none" w:sz="0" w:space="0" w:color="auto"/>
            <w:right w:val="none" w:sz="0" w:space="0" w:color="auto"/>
          </w:divBdr>
        </w:div>
        <w:div w:id="1761370487">
          <w:marLeft w:val="640"/>
          <w:marRight w:val="0"/>
          <w:marTop w:val="0"/>
          <w:marBottom w:val="0"/>
          <w:divBdr>
            <w:top w:val="none" w:sz="0" w:space="0" w:color="auto"/>
            <w:left w:val="none" w:sz="0" w:space="0" w:color="auto"/>
            <w:bottom w:val="none" w:sz="0" w:space="0" w:color="auto"/>
            <w:right w:val="none" w:sz="0" w:space="0" w:color="auto"/>
          </w:divBdr>
        </w:div>
        <w:div w:id="1803225701">
          <w:marLeft w:val="640"/>
          <w:marRight w:val="0"/>
          <w:marTop w:val="0"/>
          <w:marBottom w:val="0"/>
          <w:divBdr>
            <w:top w:val="none" w:sz="0" w:space="0" w:color="auto"/>
            <w:left w:val="none" w:sz="0" w:space="0" w:color="auto"/>
            <w:bottom w:val="none" w:sz="0" w:space="0" w:color="auto"/>
            <w:right w:val="none" w:sz="0" w:space="0" w:color="auto"/>
          </w:divBdr>
        </w:div>
        <w:div w:id="1896314474">
          <w:marLeft w:val="640"/>
          <w:marRight w:val="0"/>
          <w:marTop w:val="0"/>
          <w:marBottom w:val="0"/>
          <w:divBdr>
            <w:top w:val="none" w:sz="0" w:space="0" w:color="auto"/>
            <w:left w:val="none" w:sz="0" w:space="0" w:color="auto"/>
            <w:bottom w:val="none" w:sz="0" w:space="0" w:color="auto"/>
            <w:right w:val="none" w:sz="0" w:space="0" w:color="auto"/>
          </w:divBdr>
        </w:div>
        <w:div w:id="2022587359">
          <w:marLeft w:val="640"/>
          <w:marRight w:val="0"/>
          <w:marTop w:val="0"/>
          <w:marBottom w:val="0"/>
          <w:divBdr>
            <w:top w:val="none" w:sz="0" w:space="0" w:color="auto"/>
            <w:left w:val="none" w:sz="0" w:space="0" w:color="auto"/>
            <w:bottom w:val="none" w:sz="0" w:space="0" w:color="auto"/>
            <w:right w:val="none" w:sz="0" w:space="0" w:color="auto"/>
          </w:divBdr>
        </w:div>
        <w:div w:id="2059283372">
          <w:marLeft w:val="640"/>
          <w:marRight w:val="0"/>
          <w:marTop w:val="0"/>
          <w:marBottom w:val="0"/>
          <w:divBdr>
            <w:top w:val="none" w:sz="0" w:space="0" w:color="auto"/>
            <w:left w:val="none" w:sz="0" w:space="0" w:color="auto"/>
            <w:bottom w:val="none" w:sz="0" w:space="0" w:color="auto"/>
            <w:right w:val="none" w:sz="0" w:space="0" w:color="auto"/>
          </w:divBdr>
        </w:div>
        <w:div w:id="2092505214">
          <w:marLeft w:val="640"/>
          <w:marRight w:val="0"/>
          <w:marTop w:val="0"/>
          <w:marBottom w:val="0"/>
          <w:divBdr>
            <w:top w:val="none" w:sz="0" w:space="0" w:color="auto"/>
            <w:left w:val="none" w:sz="0" w:space="0" w:color="auto"/>
            <w:bottom w:val="none" w:sz="0" w:space="0" w:color="auto"/>
            <w:right w:val="none" w:sz="0" w:space="0" w:color="auto"/>
          </w:divBdr>
        </w:div>
        <w:div w:id="2135950639">
          <w:marLeft w:val="640"/>
          <w:marRight w:val="0"/>
          <w:marTop w:val="0"/>
          <w:marBottom w:val="0"/>
          <w:divBdr>
            <w:top w:val="none" w:sz="0" w:space="0" w:color="auto"/>
            <w:left w:val="none" w:sz="0" w:space="0" w:color="auto"/>
            <w:bottom w:val="none" w:sz="0" w:space="0" w:color="auto"/>
            <w:right w:val="none" w:sz="0" w:space="0" w:color="auto"/>
          </w:divBdr>
        </w:div>
      </w:divsChild>
    </w:div>
    <w:div w:id="1229532441">
      <w:bodyDiv w:val="1"/>
      <w:marLeft w:val="0"/>
      <w:marRight w:val="0"/>
      <w:marTop w:val="0"/>
      <w:marBottom w:val="0"/>
      <w:divBdr>
        <w:top w:val="none" w:sz="0" w:space="0" w:color="auto"/>
        <w:left w:val="none" w:sz="0" w:space="0" w:color="auto"/>
        <w:bottom w:val="none" w:sz="0" w:space="0" w:color="auto"/>
        <w:right w:val="none" w:sz="0" w:space="0" w:color="auto"/>
      </w:divBdr>
      <w:divsChild>
        <w:div w:id="15279074">
          <w:marLeft w:val="640"/>
          <w:marRight w:val="0"/>
          <w:marTop w:val="0"/>
          <w:marBottom w:val="0"/>
          <w:divBdr>
            <w:top w:val="none" w:sz="0" w:space="0" w:color="auto"/>
            <w:left w:val="none" w:sz="0" w:space="0" w:color="auto"/>
            <w:bottom w:val="none" w:sz="0" w:space="0" w:color="auto"/>
            <w:right w:val="none" w:sz="0" w:space="0" w:color="auto"/>
          </w:divBdr>
        </w:div>
        <w:div w:id="31923834">
          <w:marLeft w:val="640"/>
          <w:marRight w:val="0"/>
          <w:marTop w:val="0"/>
          <w:marBottom w:val="0"/>
          <w:divBdr>
            <w:top w:val="none" w:sz="0" w:space="0" w:color="auto"/>
            <w:left w:val="none" w:sz="0" w:space="0" w:color="auto"/>
            <w:bottom w:val="none" w:sz="0" w:space="0" w:color="auto"/>
            <w:right w:val="none" w:sz="0" w:space="0" w:color="auto"/>
          </w:divBdr>
        </w:div>
        <w:div w:id="180314979">
          <w:marLeft w:val="640"/>
          <w:marRight w:val="0"/>
          <w:marTop w:val="0"/>
          <w:marBottom w:val="0"/>
          <w:divBdr>
            <w:top w:val="none" w:sz="0" w:space="0" w:color="auto"/>
            <w:left w:val="none" w:sz="0" w:space="0" w:color="auto"/>
            <w:bottom w:val="none" w:sz="0" w:space="0" w:color="auto"/>
            <w:right w:val="none" w:sz="0" w:space="0" w:color="auto"/>
          </w:divBdr>
        </w:div>
        <w:div w:id="208153654">
          <w:marLeft w:val="640"/>
          <w:marRight w:val="0"/>
          <w:marTop w:val="0"/>
          <w:marBottom w:val="0"/>
          <w:divBdr>
            <w:top w:val="none" w:sz="0" w:space="0" w:color="auto"/>
            <w:left w:val="none" w:sz="0" w:space="0" w:color="auto"/>
            <w:bottom w:val="none" w:sz="0" w:space="0" w:color="auto"/>
            <w:right w:val="none" w:sz="0" w:space="0" w:color="auto"/>
          </w:divBdr>
        </w:div>
        <w:div w:id="301808924">
          <w:marLeft w:val="640"/>
          <w:marRight w:val="0"/>
          <w:marTop w:val="0"/>
          <w:marBottom w:val="0"/>
          <w:divBdr>
            <w:top w:val="none" w:sz="0" w:space="0" w:color="auto"/>
            <w:left w:val="none" w:sz="0" w:space="0" w:color="auto"/>
            <w:bottom w:val="none" w:sz="0" w:space="0" w:color="auto"/>
            <w:right w:val="none" w:sz="0" w:space="0" w:color="auto"/>
          </w:divBdr>
        </w:div>
        <w:div w:id="411243489">
          <w:marLeft w:val="640"/>
          <w:marRight w:val="0"/>
          <w:marTop w:val="0"/>
          <w:marBottom w:val="0"/>
          <w:divBdr>
            <w:top w:val="none" w:sz="0" w:space="0" w:color="auto"/>
            <w:left w:val="none" w:sz="0" w:space="0" w:color="auto"/>
            <w:bottom w:val="none" w:sz="0" w:space="0" w:color="auto"/>
            <w:right w:val="none" w:sz="0" w:space="0" w:color="auto"/>
          </w:divBdr>
        </w:div>
        <w:div w:id="520899886">
          <w:marLeft w:val="640"/>
          <w:marRight w:val="0"/>
          <w:marTop w:val="0"/>
          <w:marBottom w:val="0"/>
          <w:divBdr>
            <w:top w:val="none" w:sz="0" w:space="0" w:color="auto"/>
            <w:left w:val="none" w:sz="0" w:space="0" w:color="auto"/>
            <w:bottom w:val="none" w:sz="0" w:space="0" w:color="auto"/>
            <w:right w:val="none" w:sz="0" w:space="0" w:color="auto"/>
          </w:divBdr>
        </w:div>
        <w:div w:id="536554028">
          <w:marLeft w:val="640"/>
          <w:marRight w:val="0"/>
          <w:marTop w:val="0"/>
          <w:marBottom w:val="0"/>
          <w:divBdr>
            <w:top w:val="none" w:sz="0" w:space="0" w:color="auto"/>
            <w:left w:val="none" w:sz="0" w:space="0" w:color="auto"/>
            <w:bottom w:val="none" w:sz="0" w:space="0" w:color="auto"/>
            <w:right w:val="none" w:sz="0" w:space="0" w:color="auto"/>
          </w:divBdr>
        </w:div>
        <w:div w:id="1031106811">
          <w:marLeft w:val="640"/>
          <w:marRight w:val="0"/>
          <w:marTop w:val="0"/>
          <w:marBottom w:val="0"/>
          <w:divBdr>
            <w:top w:val="none" w:sz="0" w:space="0" w:color="auto"/>
            <w:left w:val="none" w:sz="0" w:space="0" w:color="auto"/>
            <w:bottom w:val="none" w:sz="0" w:space="0" w:color="auto"/>
            <w:right w:val="none" w:sz="0" w:space="0" w:color="auto"/>
          </w:divBdr>
        </w:div>
        <w:div w:id="1072697313">
          <w:marLeft w:val="640"/>
          <w:marRight w:val="0"/>
          <w:marTop w:val="0"/>
          <w:marBottom w:val="0"/>
          <w:divBdr>
            <w:top w:val="none" w:sz="0" w:space="0" w:color="auto"/>
            <w:left w:val="none" w:sz="0" w:space="0" w:color="auto"/>
            <w:bottom w:val="none" w:sz="0" w:space="0" w:color="auto"/>
            <w:right w:val="none" w:sz="0" w:space="0" w:color="auto"/>
          </w:divBdr>
        </w:div>
        <w:div w:id="1083070933">
          <w:marLeft w:val="640"/>
          <w:marRight w:val="0"/>
          <w:marTop w:val="0"/>
          <w:marBottom w:val="0"/>
          <w:divBdr>
            <w:top w:val="none" w:sz="0" w:space="0" w:color="auto"/>
            <w:left w:val="none" w:sz="0" w:space="0" w:color="auto"/>
            <w:bottom w:val="none" w:sz="0" w:space="0" w:color="auto"/>
            <w:right w:val="none" w:sz="0" w:space="0" w:color="auto"/>
          </w:divBdr>
        </w:div>
        <w:div w:id="1620721260">
          <w:marLeft w:val="640"/>
          <w:marRight w:val="0"/>
          <w:marTop w:val="0"/>
          <w:marBottom w:val="0"/>
          <w:divBdr>
            <w:top w:val="none" w:sz="0" w:space="0" w:color="auto"/>
            <w:left w:val="none" w:sz="0" w:space="0" w:color="auto"/>
            <w:bottom w:val="none" w:sz="0" w:space="0" w:color="auto"/>
            <w:right w:val="none" w:sz="0" w:space="0" w:color="auto"/>
          </w:divBdr>
        </w:div>
        <w:div w:id="1677532535">
          <w:marLeft w:val="640"/>
          <w:marRight w:val="0"/>
          <w:marTop w:val="0"/>
          <w:marBottom w:val="0"/>
          <w:divBdr>
            <w:top w:val="none" w:sz="0" w:space="0" w:color="auto"/>
            <w:left w:val="none" w:sz="0" w:space="0" w:color="auto"/>
            <w:bottom w:val="none" w:sz="0" w:space="0" w:color="auto"/>
            <w:right w:val="none" w:sz="0" w:space="0" w:color="auto"/>
          </w:divBdr>
        </w:div>
        <w:div w:id="1748991188">
          <w:marLeft w:val="640"/>
          <w:marRight w:val="0"/>
          <w:marTop w:val="0"/>
          <w:marBottom w:val="0"/>
          <w:divBdr>
            <w:top w:val="none" w:sz="0" w:space="0" w:color="auto"/>
            <w:left w:val="none" w:sz="0" w:space="0" w:color="auto"/>
            <w:bottom w:val="none" w:sz="0" w:space="0" w:color="auto"/>
            <w:right w:val="none" w:sz="0" w:space="0" w:color="auto"/>
          </w:divBdr>
        </w:div>
        <w:div w:id="1796367297">
          <w:marLeft w:val="640"/>
          <w:marRight w:val="0"/>
          <w:marTop w:val="0"/>
          <w:marBottom w:val="0"/>
          <w:divBdr>
            <w:top w:val="none" w:sz="0" w:space="0" w:color="auto"/>
            <w:left w:val="none" w:sz="0" w:space="0" w:color="auto"/>
            <w:bottom w:val="none" w:sz="0" w:space="0" w:color="auto"/>
            <w:right w:val="none" w:sz="0" w:space="0" w:color="auto"/>
          </w:divBdr>
        </w:div>
        <w:div w:id="1809323407">
          <w:marLeft w:val="640"/>
          <w:marRight w:val="0"/>
          <w:marTop w:val="0"/>
          <w:marBottom w:val="0"/>
          <w:divBdr>
            <w:top w:val="none" w:sz="0" w:space="0" w:color="auto"/>
            <w:left w:val="none" w:sz="0" w:space="0" w:color="auto"/>
            <w:bottom w:val="none" w:sz="0" w:space="0" w:color="auto"/>
            <w:right w:val="none" w:sz="0" w:space="0" w:color="auto"/>
          </w:divBdr>
        </w:div>
        <w:div w:id="1864051532">
          <w:marLeft w:val="640"/>
          <w:marRight w:val="0"/>
          <w:marTop w:val="0"/>
          <w:marBottom w:val="0"/>
          <w:divBdr>
            <w:top w:val="none" w:sz="0" w:space="0" w:color="auto"/>
            <w:left w:val="none" w:sz="0" w:space="0" w:color="auto"/>
            <w:bottom w:val="none" w:sz="0" w:space="0" w:color="auto"/>
            <w:right w:val="none" w:sz="0" w:space="0" w:color="auto"/>
          </w:divBdr>
        </w:div>
        <w:div w:id="1985424451">
          <w:marLeft w:val="640"/>
          <w:marRight w:val="0"/>
          <w:marTop w:val="0"/>
          <w:marBottom w:val="0"/>
          <w:divBdr>
            <w:top w:val="none" w:sz="0" w:space="0" w:color="auto"/>
            <w:left w:val="none" w:sz="0" w:space="0" w:color="auto"/>
            <w:bottom w:val="none" w:sz="0" w:space="0" w:color="auto"/>
            <w:right w:val="none" w:sz="0" w:space="0" w:color="auto"/>
          </w:divBdr>
        </w:div>
        <w:div w:id="2004233242">
          <w:marLeft w:val="640"/>
          <w:marRight w:val="0"/>
          <w:marTop w:val="0"/>
          <w:marBottom w:val="0"/>
          <w:divBdr>
            <w:top w:val="none" w:sz="0" w:space="0" w:color="auto"/>
            <w:left w:val="none" w:sz="0" w:space="0" w:color="auto"/>
            <w:bottom w:val="none" w:sz="0" w:space="0" w:color="auto"/>
            <w:right w:val="none" w:sz="0" w:space="0" w:color="auto"/>
          </w:divBdr>
        </w:div>
      </w:divsChild>
    </w:div>
    <w:div w:id="1230188982">
      <w:bodyDiv w:val="1"/>
      <w:marLeft w:val="0"/>
      <w:marRight w:val="0"/>
      <w:marTop w:val="0"/>
      <w:marBottom w:val="0"/>
      <w:divBdr>
        <w:top w:val="none" w:sz="0" w:space="0" w:color="auto"/>
        <w:left w:val="none" w:sz="0" w:space="0" w:color="auto"/>
        <w:bottom w:val="none" w:sz="0" w:space="0" w:color="auto"/>
        <w:right w:val="none" w:sz="0" w:space="0" w:color="auto"/>
      </w:divBdr>
      <w:divsChild>
        <w:div w:id="9766986">
          <w:marLeft w:val="640"/>
          <w:marRight w:val="0"/>
          <w:marTop w:val="0"/>
          <w:marBottom w:val="0"/>
          <w:divBdr>
            <w:top w:val="none" w:sz="0" w:space="0" w:color="auto"/>
            <w:left w:val="none" w:sz="0" w:space="0" w:color="auto"/>
            <w:bottom w:val="none" w:sz="0" w:space="0" w:color="auto"/>
            <w:right w:val="none" w:sz="0" w:space="0" w:color="auto"/>
          </w:divBdr>
        </w:div>
        <w:div w:id="125048100">
          <w:marLeft w:val="640"/>
          <w:marRight w:val="0"/>
          <w:marTop w:val="0"/>
          <w:marBottom w:val="0"/>
          <w:divBdr>
            <w:top w:val="none" w:sz="0" w:space="0" w:color="auto"/>
            <w:left w:val="none" w:sz="0" w:space="0" w:color="auto"/>
            <w:bottom w:val="none" w:sz="0" w:space="0" w:color="auto"/>
            <w:right w:val="none" w:sz="0" w:space="0" w:color="auto"/>
          </w:divBdr>
        </w:div>
        <w:div w:id="211236498">
          <w:marLeft w:val="640"/>
          <w:marRight w:val="0"/>
          <w:marTop w:val="0"/>
          <w:marBottom w:val="0"/>
          <w:divBdr>
            <w:top w:val="none" w:sz="0" w:space="0" w:color="auto"/>
            <w:left w:val="none" w:sz="0" w:space="0" w:color="auto"/>
            <w:bottom w:val="none" w:sz="0" w:space="0" w:color="auto"/>
            <w:right w:val="none" w:sz="0" w:space="0" w:color="auto"/>
          </w:divBdr>
        </w:div>
        <w:div w:id="261306682">
          <w:marLeft w:val="640"/>
          <w:marRight w:val="0"/>
          <w:marTop w:val="0"/>
          <w:marBottom w:val="0"/>
          <w:divBdr>
            <w:top w:val="none" w:sz="0" w:space="0" w:color="auto"/>
            <w:left w:val="none" w:sz="0" w:space="0" w:color="auto"/>
            <w:bottom w:val="none" w:sz="0" w:space="0" w:color="auto"/>
            <w:right w:val="none" w:sz="0" w:space="0" w:color="auto"/>
          </w:divBdr>
        </w:div>
        <w:div w:id="275606395">
          <w:marLeft w:val="640"/>
          <w:marRight w:val="0"/>
          <w:marTop w:val="0"/>
          <w:marBottom w:val="0"/>
          <w:divBdr>
            <w:top w:val="none" w:sz="0" w:space="0" w:color="auto"/>
            <w:left w:val="none" w:sz="0" w:space="0" w:color="auto"/>
            <w:bottom w:val="none" w:sz="0" w:space="0" w:color="auto"/>
            <w:right w:val="none" w:sz="0" w:space="0" w:color="auto"/>
          </w:divBdr>
        </w:div>
        <w:div w:id="281348624">
          <w:marLeft w:val="640"/>
          <w:marRight w:val="0"/>
          <w:marTop w:val="0"/>
          <w:marBottom w:val="0"/>
          <w:divBdr>
            <w:top w:val="none" w:sz="0" w:space="0" w:color="auto"/>
            <w:left w:val="none" w:sz="0" w:space="0" w:color="auto"/>
            <w:bottom w:val="none" w:sz="0" w:space="0" w:color="auto"/>
            <w:right w:val="none" w:sz="0" w:space="0" w:color="auto"/>
          </w:divBdr>
        </w:div>
        <w:div w:id="285624907">
          <w:marLeft w:val="640"/>
          <w:marRight w:val="0"/>
          <w:marTop w:val="0"/>
          <w:marBottom w:val="0"/>
          <w:divBdr>
            <w:top w:val="none" w:sz="0" w:space="0" w:color="auto"/>
            <w:left w:val="none" w:sz="0" w:space="0" w:color="auto"/>
            <w:bottom w:val="none" w:sz="0" w:space="0" w:color="auto"/>
            <w:right w:val="none" w:sz="0" w:space="0" w:color="auto"/>
          </w:divBdr>
        </w:div>
        <w:div w:id="299195279">
          <w:marLeft w:val="640"/>
          <w:marRight w:val="0"/>
          <w:marTop w:val="0"/>
          <w:marBottom w:val="0"/>
          <w:divBdr>
            <w:top w:val="none" w:sz="0" w:space="0" w:color="auto"/>
            <w:left w:val="none" w:sz="0" w:space="0" w:color="auto"/>
            <w:bottom w:val="none" w:sz="0" w:space="0" w:color="auto"/>
            <w:right w:val="none" w:sz="0" w:space="0" w:color="auto"/>
          </w:divBdr>
        </w:div>
        <w:div w:id="299849252">
          <w:marLeft w:val="640"/>
          <w:marRight w:val="0"/>
          <w:marTop w:val="0"/>
          <w:marBottom w:val="0"/>
          <w:divBdr>
            <w:top w:val="none" w:sz="0" w:space="0" w:color="auto"/>
            <w:left w:val="none" w:sz="0" w:space="0" w:color="auto"/>
            <w:bottom w:val="none" w:sz="0" w:space="0" w:color="auto"/>
            <w:right w:val="none" w:sz="0" w:space="0" w:color="auto"/>
          </w:divBdr>
        </w:div>
        <w:div w:id="346448379">
          <w:marLeft w:val="640"/>
          <w:marRight w:val="0"/>
          <w:marTop w:val="0"/>
          <w:marBottom w:val="0"/>
          <w:divBdr>
            <w:top w:val="none" w:sz="0" w:space="0" w:color="auto"/>
            <w:left w:val="none" w:sz="0" w:space="0" w:color="auto"/>
            <w:bottom w:val="none" w:sz="0" w:space="0" w:color="auto"/>
            <w:right w:val="none" w:sz="0" w:space="0" w:color="auto"/>
          </w:divBdr>
        </w:div>
        <w:div w:id="399133402">
          <w:marLeft w:val="640"/>
          <w:marRight w:val="0"/>
          <w:marTop w:val="0"/>
          <w:marBottom w:val="0"/>
          <w:divBdr>
            <w:top w:val="none" w:sz="0" w:space="0" w:color="auto"/>
            <w:left w:val="none" w:sz="0" w:space="0" w:color="auto"/>
            <w:bottom w:val="none" w:sz="0" w:space="0" w:color="auto"/>
            <w:right w:val="none" w:sz="0" w:space="0" w:color="auto"/>
          </w:divBdr>
        </w:div>
        <w:div w:id="404257492">
          <w:marLeft w:val="640"/>
          <w:marRight w:val="0"/>
          <w:marTop w:val="0"/>
          <w:marBottom w:val="0"/>
          <w:divBdr>
            <w:top w:val="none" w:sz="0" w:space="0" w:color="auto"/>
            <w:left w:val="none" w:sz="0" w:space="0" w:color="auto"/>
            <w:bottom w:val="none" w:sz="0" w:space="0" w:color="auto"/>
            <w:right w:val="none" w:sz="0" w:space="0" w:color="auto"/>
          </w:divBdr>
        </w:div>
        <w:div w:id="547842814">
          <w:marLeft w:val="640"/>
          <w:marRight w:val="0"/>
          <w:marTop w:val="0"/>
          <w:marBottom w:val="0"/>
          <w:divBdr>
            <w:top w:val="none" w:sz="0" w:space="0" w:color="auto"/>
            <w:left w:val="none" w:sz="0" w:space="0" w:color="auto"/>
            <w:bottom w:val="none" w:sz="0" w:space="0" w:color="auto"/>
            <w:right w:val="none" w:sz="0" w:space="0" w:color="auto"/>
          </w:divBdr>
        </w:div>
        <w:div w:id="594364718">
          <w:marLeft w:val="640"/>
          <w:marRight w:val="0"/>
          <w:marTop w:val="0"/>
          <w:marBottom w:val="0"/>
          <w:divBdr>
            <w:top w:val="none" w:sz="0" w:space="0" w:color="auto"/>
            <w:left w:val="none" w:sz="0" w:space="0" w:color="auto"/>
            <w:bottom w:val="none" w:sz="0" w:space="0" w:color="auto"/>
            <w:right w:val="none" w:sz="0" w:space="0" w:color="auto"/>
          </w:divBdr>
        </w:div>
        <w:div w:id="613294875">
          <w:marLeft w:val="640"/>
          <w:marRight w:val="0"/>
          <w:marTop w:val="0"/>
          <w:marBottom w:val="0"/>
          <w:divBdr>
            <w:top w:val="none" w:sz="0" w:space="0" w:color="auto"/>
            <w:left w:val="none" w:sz="0" w:space="0" w:color="auto"/>
            <w:bottom w:val="none" w:sz="0" w:space="0" w:color="auto"/>
            <w:right w:val="none" w:sz="0" w:space="0" w:color="auto"/>
          </w:divBdr>
        </w:div>
        <w:div w:id="617176581">
          <w:marLeft w:val="640"/>
          <w:marRight w:val="0"/>
          <w:marTop w:val="0"/>
          <w:marBottom w:val="0"/>
          <w:divBdr>
            <w:top w:val="none" w:sz="0" w:space="0" w:color="auto"/>
            <w:left w:val="none" w:sz="0" w:space="0" w:color="auto"/>
            <w:bottom w:val="none" w:sz="0" w:space="0" w:color="auto"/>
            <w:right w:val="none" w:sz="0" w:space="0" w:color="auto"/>
          </w:divBdr>
        </w:div>
        <w:div w:id="657996182">
          <w:marLeft w:val="640"/>
          <w:marRight w:val="0"/>
          <w:marTop w:val="0"/>
          <w:marBottom w:val="0"/>
          <w:divBdr>
            <w:top w:val="none" w:sz="0" w:space="0" w:color="auto"/>
            <w:left w:val="none" w:sz="0" w:space="0" w:color="auto"/>
            <w:bottom w:val="none" w:sz="0" w:space="0" w:color="auto"/>
            <w:right w:val="none" w:sz="0" w:space="0" w:color="auto"/>
          </w:divBdr>
        </w:div>
        <w:div w:id="738403990">
          <w:marLeft w:val="640"/>
          <w:marRight w:val="0"/>
          <w:marTop w:val="0"/>
          <w:marBottom w:val="0"/>
          <w:divBdr>
            <w:top w:val="none" w:sz="0" w:space="0" w:color="auto"/>
            <w:left w:val="none" w:sz="0" w:space="0" w:color="auto"/>
            <w:bottom w:val="none" w:sz="0" w:space="0" w:color="auto"/>
            <w:right w:val="none" w:sz="0" w:space="0" w:color="auto"/>
          </w:divBdr>
        </w:div>
        <w:div w:id="816605346">
          <w:marLeft w:val="640"/>
          <w:marRight w:val="0"/>
          <w:marTop w:val="0"/>
          <w:marBottom w:val="0"/>
          <w:divBdr>
            <w:top w:val="none" w:sz="0" w:space="0" w:color="auto"/>
            <w:left w:val="none" w:sz="0" w:space="0" w:color="auto"/>
            <w:bottom w:val="none" w:sz="0" w:space="0" w:color="auto"/>
            <w:right w:val="none" w:sz="0" w:space="0" w:color="auto"/>
          </w:divBdr>
        </w:div>
        <w:div w:id="853568747">
          <w:marLeft w:val="640"/>
          <w:marRight w:val="0"/>
          <w:marTop w:val="0"/>
          <w:marBottom w:val="0"/>
          <w:divBdr>
            <w:top w:val="none" w:sz="0" w:space="0" w:color="auto"/>
            <w:left w:val="none" w:sz="0" w:space="0" w:color="auto"/>
            <w:bottom w:val="none" w:sz="0" w:space="0" w:color="auto"/>
            <w:right w:val="none" w:sz="0" w:space="0" w:color="auto"/>
          </w:divBdr>
        </w:div>
        <w:div w:id="886648303">
          <w:marLeft w:val="640"/>
          <w:marRight w:val="0"/>
          <w:marTop w:val="0"/>
          <w:marBottom w:val="0"/>
          <w:divBdr>
            <w:top w:val="none" w:sz="0" w:space="0" w:color="auto"/>
            <w:left w:val="none" w:sz="0" w:space="0" w:color="auto"/>
            <w:bottom w:val="none" w:sz="0" w:space="0" w:color="auto"/>
            <w:right w:val="none" w:sz="0" w:space="0" w:color="auto"/>
          </w:divBdr>
        </w:div>
        <w:div w:id="889151890">
          <w:marLeft w:val="640"/>
          <w:marRight w:val="0"/>
          <w:marTop w:val="0"/>
          <w:marBottom w:val="0"/>
          <w:divBdr>
            <w:top w:val="none" w:sz="0" w:space="0" w:color="auto"/>
            <w:left w:val="none" w:sz="0" w:space="0" w:color="auto"/>
            <w:bottom w:val="none" w:sz="0" w:space="0" w:color="auto"/>
            <w:right w:val="none" w:sz="0" w:space="0" w:color="auto"/>
          </w:divBdr>
        </w:div>
        <w:div w:id="926890433">
          <w:marLeft w:val="640"/>
          <w:marRight w:val="0"/>
          <w:marTop w:val="0"/>
          <w:marBottom w:val="0"/>
          <w:divBdr>
            <w:top w:val="none" w:sz="0" w:space="0" w:color="auto"/>
            <w:left w:val="none" w:sz="0" w:space="0" w:color="auto"/>
            <w:bottom w:val="none" w:sz="0" w:space="0" w:color="auto"/>
            <w:right w:val="none" w:sz="0" w:space="0" w:color="auto"/>
          </w:divBdr>
        </w:div>
        <w:div w:id="982930157">
          <w:marLeft w:val="640"/>
          <w:marRight w:val="0"/>
          <w:marTop w:val="0"/>
          <w:marBottom w:val="0"/>
          <w:divBdr>
            <w:top w:val="none" w:sz="0" w:space="0" w:color="auto"/>
            <w:left w:val="none" w:sz="0" w:space="0" w:color="auto"/>
            <w:bottom w:val="none" w:sz="0" w:space="0" w:color="auto"/>
            <w:right w:val="none" w:sz="0" w:space="0" w:color="auto"/>
          </w:divBdr>
        </w:div>
        <w:div w:id="1010373563">
          <w:marLeft w:val="640"/>
          <w:marRight w:val="0"/>
          <w:marTop w:val="0"/>
          <w:marBottom w:val="0"/>
          <w:divBdr>
            <w:top w:val="none" w:sz="0" w:space="0" w:color="auto"/>
            <w:left w:val="none" w:sz="0" w:space="0" w:color="auto"/>
            <w:bottom w:val="none" w:sz="0" w:space="0" w:color="auto"/>
            <w:right w:val="none" w:sz="0" w:space="0" w:color="auto"/>
          </w:divBdr>
        </w:div>
        <w:div w:id="1197738350">
          <w:marLeft w:val="640"/>
          <w:marRight w:val="0"/>
          <w:marTop w:val="0"/>
          <w:marBottom w:val="0"/>
          <w:divBdr>
            <w:top w:val="none" w:sz="0" w:space="0" w:color="auto"/>
            <w:left w:val="none" w:sz="0" w:space="0" w:color="auto"/>
            <w:bottom w:val="none" w:sz="0" w:space="0" w:color="auto"/>
            <w:right w:val="none" w:sz="0" w:space="0" w:color="auto"/>
          </w:divBdr>
        </w:div>
        <w:div w:id="1234849566">
          <w:marLeft w:val="640"/>
          <w:marRight w:val="0"/>
          <w:marTop w:val="0"/>
          <w:marBottom w:val="0"/>
          <w:divBdr>
            <w:top w:val="none" w:sz="0" w:space="0" w:color="auto"/>
            <w:left w:val="none" w:sz="0" w:space="0" w:color="auto"/>
            <w:bottom w:val="none" w:sz="0" w:space="0" w:color="auto"/>
            <w:right w:val="none" w:sz="0" w:space="0" w:color="auto"/>
          </w:divBdr>
        </w:div>
        <w:div w:id="1299921121">
          <w:marLeft w:val="640"/>
          <w:marRight w:val="0"/>
          <w:marTop w:val="0"/>
          <w:marBottom w:val="0"/>
          <w:divBdr>
            <w:top w:val="none" w:sz="0" w:space="0" w:color="auto"/>
            <w:left w:val="none" w:sz="0" w:space="0" w:color="auto"/>
            <w:bottom w:val="none" w:sz="0" w:space="0" w:color="auto"/>
            <w:right w:val="none" w:sz="0" w:space="0" w:color="auto"/>
          </w:divBdr>
        </w:div>
        <w:div w:id="1304310362">
          <w:marLeft w:val="640"/>
          <w:marRight w:val="0"/>
          <w:marTop w:val="0"/>
          <w:marBottom w:val="0"/>
          <w:divBdr>
            <w:top w:val="none" w:sz="0" w:space="0" w:color="auto"/>
            <w:left w:val="none" w:sz="0" w:space="0" w:color="auto"/>
            <w:bottom w:val="none" w:sz="0" w:space="0" w:color="auto"/>
            <w:right w:val="none" w:sz="0" w:space="0" w:color="auto"/>
          </w:divBdr>
        </w:div>
        <w:div w:id="1353799021">
          <w:marLeft w:val="640"/>
          <w:marRight w:val="0"/>
          <w:marTop w:val="0"/>
          <w:marBottom w:val="0"/>
          <w:divBdr>
            <w:top w:val="none" w:sz="0" w:space="0" w:color="auto"/>
            <w:left w:val="none" w:sz="0" w:space="0" w:color="auto"/>
            <w:bottom w:val="none" w:sz="0" w:space="0" w:color="auto"/>
            <w:right w:val="none" w:sz="0" w:space="0" w:color="auto"/>
          </w:divBdr>
        </w:div>
        <w:div w:id="1371144561">
          <w:marLeft w:val="640"/>
          <w:marRight w:val="0"/>
          <w:marTop w:val="0"/>
          <w:marBottom w:val="0"/>
          <w:divBdr>
            <w:top w:val="none" w:sz="0" w:space="0" w:color="auto"/>
            <w:left w:val="none" w:sz="0" w:space="0" w:color="auto"/>
            <w:bottom w:val="none" w:sz="0" w:space="0" w:color="auto"/>
            <w:right w:val="none" w:sz="0" w:space="0" w:color="auto"/>
          </w:divBdr>
        </w:div>
        <w:div w:id="1408771866">
          <w:marLeft w:val="640"/>
          <w:marRight w:val="0"/>
          <w:marTop w:val="0"/>
          <w:marBottom w:val="0"/>
          <w:divBdr>
            <w:top w:val="none" w:sz="0" w:space="0" w:color="auto"/>
            <w:left w:val="none" w:sz="0" w:space="0" w:color="auto"/>
            <w:bottom w:val="none" w:sz="0" w:space="0" w:color="auto"/>
            <w:right w:val="none" w:sz="0" w:space="0" w:color="auto"/>
          </w:divBdr>
        </w:div>
        <w:div w:id="1441995185">
          <w:marLeft w:val="640"/>
          <w:marRight w:val="0"/>
          <w:marTop w:val="0"/>
          <w:marBottom w:val="0"/>
          <w:divBdr>
            <w:top w:val="none" w:sz="0" w:space="0" w:color="auto"/>
            <w:left w:val="none" w:sz="0" w:space="0" w:color="auto"/>
            <w:bottom w:val="none" w:sz="0" w:space="0" w:color="auto"/>
            <w:right w:val="none" w:sz="0" w:space="0" w:color="auto"/>
          </w:divBdr>
        </w:div>
        <w:div w:id="1563566558">
          <w:marLeft w:val="640"/>
          <w:marRight w:val="0"/>
          <w:marTop w:val="0"/>
          <w:marBottom w:val="0"/>
          <w:divBdr>
            <w:top w:val="none" w:sz="0" w:space="0" w:color="auto"/>
            <w:left w:val="none" w:sz="0" w:space="0" w:color="auto"/>
            <w:bottom w:val="none" w:sz="0" w:space="0" w:color="auto"/>
            <w:right w:val="none" w:sz="0" w:space="0" w:color="auto"/>
          </w:divBdr>
        </w:div>
        <w:div w:id="1598252272">
          <w:marLeft w:val="640"/>
          <w:marRight w:val="0"/>
          <w:marTop w:val="0"/>
          <w:marBottom w:val="0"/>
          <w:divBdr>
            <w:top w:val="none" w:sz="0" w:space="0" w:color="auto"/>
            <w:left w:val="none" w:sz="0" w:space="0" w:color="auto"/>
            <w:bottom w:val="none" w:sz="0" w:space="0" w:color="auto"/>
            <w:right w:val="none" w:sz="0" w:space="0" w:color="auto"/>
          </w:divBdr>
        </w:div>
        <w:div w:id="1615793324">
          <w:marLeft w:val="640"/>
          <w:marRight w:val="0"/>
          <w:marTop w:val="0"/>
          <w:marBottom w:val="0"/>
          <w:divBdr>
            <w:top w:val="none" w:sz="0" w:space="0" w:color="auto"/>
            <w:left w:val="none" w:sz="0" w:space="0" w:color="auto"/>
            <w:bottom w:val="none" w:sz="0" w:space="0" w:color="auto"/>
            <w:right w:val="none" w:sz="0" w:space="0" w:color="auto"/>
          </w:divBdr>
          <w:divsChild>
            <w:div w:id="1052925752">
              <w:marLeft w:val="0"/>
              <w:marRight w:val="0"/>
              <w:marTop w:val="0"/>
              <w:marBottom w:val="0"/>
              <w:divBdr>
                <w:top w:val="none" w:sz="0" w:space="0" w:color="auto"/>
                <w:left w:val="none" w:sz="0" w:space="0" w:color="auto"/>
                <w:bottom w:val="none" w:sz="0" w:space="0" w:color="auto"/>
                <w:right w:val="none" w:sz="0" w:space="0" w:color="auto"/>
              </w:divBdr>
              <w:divsChild>
                <w:div w:id="8876211">
                  <w:marLeft w:val="640"/>
                  <w:marRight w:val="0"/>
                  <w:marTop w:val="0"/>
                  <w:marBottom w:val="0"/>
                  <w:divBdr>
                    <w:top w:val="none" w:sz="0" w:space="0" w:color="auto"/>
                    <w:left w:val="none" w:sz="0" w:space="0" w:color="auto"/>
                    <w:bottom w:val="none" w:sz="0" w:space="0" w:color="auto"/>
                    <w:right w:val="none" w:sz="0" w:space="0" w:color="auto"/>
                  </w:divBdr>
                </w:div>
                <w:div w:id="20589865">
                  <w:marLeft w:val="640"/>
                  <w:marRight w:val="0"/>
                  <w:marTop w:val="0"/>
                  <w:marBottom w:val="0"/>
                  <w:divBdr>
                    <w:top w:val="none" w:sz="0" w:space="0" w:color="auto"/>
                    <w:left w:val="none" w:sz="0" w:space="0" w:color="auto"/>
                    <w:bottom w:val="none" w:sz="0" w:space="0" w:color="auto"/>
                    <w:right w:val="none" w:sz="0" w:space="0" w:color="auto"/>
                  </w:divBdr>
                </w:div>
                <w:div w:id="49038430">
                  <w:marLeft w:val="640"/>
                  <w:marRight w:val="0"/>
                  <w:marTop w:val="0"/>
                  <w:marBottom w:val="0"/>
                  <w:divBdr>
                    <w:top w:val="none" w:sz="0" w:space="0" w:color="auto"/>
                    <w:left w:val="none" w:sz="0" w:space="0" w:color="auto"/>
                    <w:bottom w:val="none" w:sz="0" w:space="0" w:color="auto"/>
                    <w:right w:val="none" w:sz="0" w:space="0" w:color="auto"/>
                  </w:divBdr>
                </w:div>
                <w:div w:id="91511572">
                  <w:marLeft w:val="640"/>
                  <w:marRight w:val="0"/>
                  <w:marTop w:val="0"/>
                  <w:marBottom w:val="0"/>
                  <w:divBdr>
                    <w:top w:val="none" w:sz="0" w:space="0" w:color="auto"/>
                    <w:left w:val="none" w:sz="0" w:space="0" w:color="auto"/>
                    <w:bottom w:val="none" w:sz="0" w:space="0" w:color="auto"/>
                    <w:right w:val="none" w:sz="0" w:space="0" w:color="auto"/>
                  </w:divBdr>
                </w:div>
                <w:div w:id="105580993">
                  <w:marLeft w:val="640"/>
                  <w:marRight w:val="0"/>
                  <w:marTop w:val="0"/>
                  <w:marBottom w:val="0"/>
                  <w:divBdr>
                    <w:top w:val="none" w:sz="0" w:space="0" w:color="auto"/>
                    <w:left w:val="none" w:sz="0" w:space="0" w:color="auto"/>
                    <w:bottom w:val="none" w:sz="0" w:space="0" w:color="auto"/>
                    <w:right w:val="none" w:sz="0" w:space="0" w:color="auto"/>
                  </w:divBdr>
                </w:div>
                <w:div w:id="167524224">
                  <w:marLeft w:val="640"/>
                  <w:marRight w:val="0"/>
                  <w:marTop w:val="0"/>
                  <w:marBottom w:val="0"/>
                  <w:divBdr>
                    <w:top w:val="none" w:sz="0" w:space="0" w:color="auto"/>
                    <w:left w:val="none" w:sz="0" w:space="0" w:color="auto"/>
                    <w:bottom w:val="none" w:sz="0" w:space="0" w:color="auto"/>
                    <w:right w:val="none" w:sz="0" w:space="0" w:color="auto"/>
                  </w:divBdr>
                </w:div>
                <w:div w:id="207108666">
                  <w:marLeft w:val="640"/>
                  <w:marRight w:val="0"/>
                  <w:marTop w:val="0"/>
                  <w:marBottom w:val="0"/>
                  <w:divBdr>
                    <w:top w:val="none" w:sz="0" w:space="0" w:color="auto"/>
                    <w:left w:val="none" w:sz="0" w:space="0" w:color="auto"/>
                    <w:bottom w:val="none" w:sz="0" w:space="0" w:color="auto"/>
                    <w:right w:val="none" w:sz="0" w:space="0" w:color="auto"/>
                  </w:divBdr>
                </w:div>
                <w:div w:id="265889255">
                  <w:marLeft w:val="640"/>
                  <w:marRight w:val="0"/>
                  <w:marTop w:val="0"/>
                  <w:marBottom w:val="0"/>
                  <w:divBdr>
                    <w:top w:val="none" w:sz="0" w:space="0" w:color="auto"/>
                    <w:left w:val="none" w:sz="0" w:space="0" w:color="auto"/>
                    <w:bottom w:val="none" w:sz="0" w:space="0" w:color="auto"/>
                    <w:right w:val="none" w:sz="0" w:space="0" w:color="auto"/>
                  </w:divBdr>
                </w:div>
                <w:div w:id="268239607">
                  <w:marLeft w:val="640"/>
                  <w:marRight w:val="0"/>
                  <w:marTop w:val="0"/>
                  <w:marBottom w:val="0"/>
                  <w:divBdr>
                    <w:top w:val="none" w:sz="0" w:space="0" w:color="auto"/>
                    <w:left w:val="none" w:sz="0" w:space="0" w:color="auto"/>
                    <w:bottom w:val="none" w:sz="0" w:space="0" w:color="auto"/>
                    <w:right w:val="none" w:sz="0" w:space="0" w:color="auto"/>
                  </w:divBdr>
                </w:div>
                <w:div w:id="311523100">
                  <w:marLeft w:val="640"/>
                  <w:marRight w:val="0"/>
                  <w:marTop w:val="0"/>
                  <w:marBottom w:val="0"/>
                  <w:divBdr>
                    <w:top w:val="none" w:sz="0" w:space="0" w:color="auto"/>
                    <w:left w:val="none" w:sz="0" w:space="0" w:color="auto"/>
                    <w:bottom w:val="none" w:sz="0" w:space="0" w:color="auto"/>
                    <w:right w:val="none" w:sz="0" w:space="0" w:color="auto"/>
                  </w:divBdr>
                </w:div>
                <w:div w:id="336615887">
                  <w:marLeft w:val="640"/>
                  <w:marRight w:val="0"/>
                  <w:marTop w:val="0"/>
                  <w:marBottom w:val="0"/>
                  <w:divBdr>
                    <w:top w:val="none" w:sz="0" w:space="0" w:color="auto"/>
                    <w:left w:val="none" w:sz="0" w:space="0" w:color="auto"/>
                    <w:bottom w:val="none" w:sz="0" w:space="0" w:color="auto"/>
                    <w:right w:val="none" w:sz="0" w:space="0" w:color="auto"/>
                  </w:divBdr>
                </w:div>
                <w:div w:id="353307872">
                  <w:marLeft w:val="640"/>
                  <w:marRight w:val="0"/>
                  <w:marTop w:val="0"/>
                  <w:marBottom w:val="0"/>
                  <w:divBdr>
                    <w:top w:val="none" w:sz="0" w:space="0" w:color="auto"/>
                    <w:left w:val="none" w:sz="0" w:space="0" w:color="auto"/>
                    <w:bottom w:val="none" w:sz="0" w:space="0" w:color="auto"/>
                    <w:right w:val="none" w:sz="0" w:space="0" w:color="auto"/>
                  </w:divBdr>
                </w:div>
                <w:div w:id="361590841">
                  <w:marLeft w:val="640"/>
                  <w:marRight w:val="0"/>
                  <w:marTop w:val="0"/>
                  <w:marBottom w:val="0"/>
                  <w:divBdr>
                    <w:top w:val="none" w:sz="0" w:space="0" w:color="auto"/>
                    <w:left w:val="none" w:sz="0" w:space="0" w:color="auto"/>
                    <w:bottom w:val="none" w:sz="0" w:space="0" w:color="auto"/>
                    <w:right w:val="none" w:sz="0" w:space="0" w:color="auto"/>
                  </w:divBdr>
                </w:div>
                <w:div w:id="443305269">
                  <w:marLeft w:val="640"/>
                  <w:marRight w:val="0"/>
                  <w:marTop w:val="0"/>
                  <w:marBottom w:val="0"/>
                  <w:divBdr>
                    <w:top w:val="none" w:sz="0" w:space="0" w:color="auto"/>
                    <w:left w:val="none" w:sz="0" w:space="0" w:color="auto"/>
                    <w:bottom w:val="none" w:sz="0" w:space="0" w:color="auto"/>
                    <w:right w:val="none" w:sz="0" w:space="0" w:color="auto"/>
                  </w:divBdr>
                </w:div>
                <w:div w:id="483593627">
                  <w:marLeft w:val="640"/>
                  <w:marRight w:val="0"/>
                  <w:marTop w:val="0"/>
                  <w:marBottom w:val="0"/>
                  <w:divBdr>
                    <w:top w:val="none" w:sz="0" w:space="0" w:color="auto"/>
                    <w:left w:val="none" w:sz="0" w:space="0" w:color="auto"/>
                    <w:bottom w:val="none" w:sz="0" w:space="0" w:color="auto"/>
                    <w:right w:val="none" w:sz="0" w:space="0" w:color="auto"/>
                  </w:divBdr>
                </w:div>
                <w:div w:id="608858804">
                  <w:marLeft w:val="640"/>
                  <w:marRight w:val="0"/>
                  <w:marTop w:val="0"/>
                  <w:marBottom w:val="0"/>
                  <w:divBdr>
                    <w:top w:val="none" w:sz="0" w:space="0" w:color="auto"/>
                    <w:left w:val="none" w:sz="0" w:space="0" w:color="auto"/>
                    <w:bottom w:val="none" w:sz="0" w:space="0" w:color="auto"/>
                    <w:right w:val="none" w:sz="0" w:space="0" w:color="auto"/>
                  </w:divBdr>
                </w:div>
                <w:div w:id="726414131">
                  <w:marLeft w:val="640"/>
                  <w:marRight w:val="0"/>
                  <w:marTop w:val="0"/>
                  <w:marBottom w:val="0"/>
                  <w:divBdr>
                    <w:top w:val="none" w:sz="0" w:space="0" w:color="auto"/>
                    <w:left w:val="none" w:sz="0" w:space="0" w:color="auto"/>
                    <w:bottom w:val="none" w:sz="0" w:space="0" w:color="auto"/>
                    <w:right w:val="none" w:sz="0" w:space="0" w:color="auto"/>
                  </w:divBdr>
                </w:div>
                <w:div w:id="727612582">
                  <w:marLeft w:val="640"/>
                  <w:marRight w:val="0"/>
                  <w:marTop w:val="0"/>
                  <w:marBottom w:val="0"/>
                  <w:divBdr>
                    <w:top w:val="none" w:sz="0" w:space="0" w:color="auto"/>
                    <w:left w:val="none" w:sz="0" w:space="0" w:color="auto"/>
                    <w:bottom w:val="none" w:sz="0" w:space="0" w:color="auto"/>
                    <w:right w:val="none" w:sz="0" w:space="0" w:color="auto"/>
                  </w:divBdr>
                </w:div>
                <w:div w:id="732892418">
                  <w:marLeft w:val="640"/>
                  <w:marRight w:val="0"/>
                  <w:marTop w:val="0"/>
                  <w:marBottom w:val="0"/>
                  <w:divBdr>
                    <w:top w:val="none" w:sz="0" w:space="0" w:color="auto"/>
                    <w:left w:val="none" w:sz="0" w:space="0" w:color="auto"/>
                    <w:bottom w:val="none" w:sz="0" w:space="0" w:color="auto"/>
                    <w:right w:val="none" w:sz="0" w:space="0" w:color="auto"/>
                  </w:divBdr>
                </w:div>
                <w:div w:id="758797290">
                  <w:marLeft w:val="640"/>
                  <w:marRight w:val="0"/>
                  <w:marTop w:val="0"/>
                  <w:marBottom w:val="0"/>
                  <w:divBdr>
                    <w:top w:val="none" w:sz="0" w:space="0" w:color="auto"/>
                    <w:left w:val="none" w:sz="0" w:space="0" w:color="auto"/>
                    <w:bottom w:val="none" w:sz="0" w:space="0" w:color="auto"/>
                    <w:right w:val="none" w:sz="0" w:space="0" w:color="auto"/>
                  </w:divBdr>
                </w:div>
                <w:div w:id="883444944">
                  <w:marLeft w:val="640"/>
                  <w:marRight w:val="0"/>
                  <w:marTop w:val="0"/>
                  <w:marBottom w:val="0"/>
                  <w:divBdr>
                    <w:top w:val="none" w:sz="0" w:space="0" w:color="auto"/>
                    <w:left w:val="none" w:sz="0" w:space="0" w:color="auto"/>
                    <w:bottom w:val="none" w:sz="0" w:space="0" w:color="auto"/>
                    <w:right w:val="none" w:sz="0" w:space="0" w:color="auto"/>
                  </w:divBdr>
                </w:div>
                <w:div w:id="928580547">
                  <w:marLeft w:val="640"/>
                  <w:marRight w:val="0"/>
                  <w:marTop w:val="0"/>
                  <w:marBottom w:val="0"/>
                  <w:divBdr>
                    <w:top w:val="none" w:sz="0" w:space="0" w:color="auto"/>
                    <w:left w:val="none" w:sz="0" w:space="0" w:color="auto"/>
                    <w:bottom w:val="none" w:sz="0" w:space="0" w:color="auto"/>
                    <w:right w:val="none" w:sz="0" w:space="0" w:color="auto"/>
                  </w:divBdr>
                </w:div>
                <w:div w:id="951859984">
                  <w:marLeft w:val="640"/>
                  <w:marRight w:val="0"/>
                  <w:marTop w:val="0"/>
                  <w:marBottom w:val="0"/>
                  <w:divBdr>
                    <w:top w:val="none" w:sz="0" w:space="0" w:color="auto"/>
                    <w:left w:val="none" w:sz="0" w:space="0" w:color="auto"/>
                    <w:bottom w:val="none" w:sz="0" w:space="0" w:color="auto"/>
                    <w:right w:val="none" w:sz="0" w:space="0" w:color="auto"/>
                  </w:divBdr>
                </w:div>
                <w:div w:id="968705693">
                  <w:marLeft w:val="640"/>
                  <w:marRight w:val="0"/>
                  <w:marTop w:val="0"/>
                  <w:marBottom w:val="0"/>
                  <w:divBdr>
                    <w:top w:val="none" w:sz="0" w:space="0" w:color="auto"/>
                    <w:left w:val="none" w:sz="0" w:space="0" w:color="auto"/>
                    <w:bottom w:val="none" w:sz="0" w:space="0" w:color="auto"/>
                    <w:right w:val="none" w:sz="0" w:space="0" w:color="auto"/>
                  </w:divBdr>
                </w:div>
                <w:div w:id="993223503">
                  <w:marLeft w:val="640"/>
                  <w:marRight w:val="0"/>
                  <w:marTop w:val="0"/>
                  <w:marBottom w:val="0"/>
                  <w:divBdr>
                    <w:top w:val="none" w:sz="0" w:space="0" w:color="auto"/>
                    <w:left w:val="none" w:sz="0" w:space="0" w:color="auto"/>
                    <w:bottom w:val="none" w:sz="0" w:space="0" w:color="auto"/>
                    <w:right w:val="none" w:sz="0" w:space="0" w:color="auto"/>
                  </w:divBdr>
                </w:div>
                <w:div w:id="998462962">
                  <w:marLeft w:val="640"/>
                  <w:marRight w:val="0"/>
                  <w:marTop w:val="0"/>
                  <w:marBottom w:val="0"/>
                  <w:divBdr>
                    <w:top w:val="none" w:sz="0" w:space="0" w:color="auto"/>
                    <w:left w:val="none" w:sz="0" w:space="0" w:color="auto"/>
                    <w:bottom w:val="none" w:sz="0" w:space="0" w:color="auto"/>
                    <w:right w:val="none" w:sz="0" w:space="0" w:color="auto"/>
                  </w:divBdr>
                </w:div>
                <w:div w:id="1008405923">
                  <w:marLeft w:val="640"/>
                  <w:marRight w:val="0"/>
                  <w:marTop w:val="0"/>
                  <w:marBottom w:val="0"/>
                  <w:divBdr>
                    <w:top w:val="none" w:sz="0" w:space="0" w:color="auto"/>
                    <w:left w:val="none" w:sz="0" w:space="0" w:color="auto"/>
                    <w:bottom w:val="none" w:sz="0" w:space="0" w:color="auto"/>
                    <w:right w:val="none" w:sz="0" w:space="0" w:color="auto"/>
                  </w:divBdr>
                </w:div>
                <w:div w:id="1120958723">
                  <w:marLeft w:val="640"/>
                  <w:marRight w:val="0"/>
                  <w:marTop w:val="0"/>
                  <w:marBottom w:val="0"/>
                  <w:divBdr>
                    <w:top w:val="none" w:sz="0" w:space="0" w:color="auto"/>
                    <w:left w:val="none" w:sz="0" w:space="0" w:color="auto"/>
                    <w:bottom w:val="none" w:sz="0" w:space="0" w:color="auto"/>
                    <w:right w:val="none" w:sz="0" w:space="0" w:color="auto"/>
                  </w:divBdr>
                </w:div>
                <w:div w:id="1143893510">
                  <w:marLeft w:val="640"/>
                  <w:marRight w:val="0"/>
                  <w:marTop w:val="0"/>
                  <w:marBottom w:val="0"/>
                  <w:divBdr>
                    <w:top w:val="none" w:sz="0" w:space="0" w:color="auto"/>
                    <w:left w:val="none" w:sz="0" w:space="0" w:color="auto"/>
                    <w:bottom w:val="none" w:sz="0" w:space="0" w:color="auto"/>
                    <w:right w:val="none" w:sz="0" w:space="0" w:color="auto"/>
                  </w:divBdr>
                </w:div>
                <w:div w:id="1244142685">
                  <w:marLeft w:val="640"/>
                  <w:marRight w:val="0"/>
                  <w:marTop w:val="0"/>
                  <w:marBottom w:val="0"/>
                  <w:divBdr>
                    <w:top w:val="none" w:sz="0" w:space="0" w:color="auto"/>
                    <w:left w:val="none" w:sz="0" w:space="0" w:color="auto"/>
                    <w:bottom w:val="none" w:sz="0" w:space="0" w:color="auto"/>
                    <w:right w:val="none" w:sz="0" w:space="0" w:color="auto"/>
                  </w:divBdr>
                </w:div>
                <w:div w:id="1300958851">
                  <w:marLeft w:val="640"/>
                  <w:marRight w:val="0"/>
                  <w:marTop w:val="0"/>
                  <w:marBottom w:val="0"/>
                  <w:divBdr>
                    <w:top w:val="none" w:sz="0" w:space="0" w:color="auto"/>
                    <w:left w:val="none" w:sz="0" w:space="0" w:color="auto"/>
                    <w:bottom w:val="none" w:sz="0" w:space="0" w:color="auto"/>
                    <w:right w:val="none" w:sz="0" w:space="0" w:color="auto"/>
                  </w:divBdr>
                </w:div>
                <w:div w:id="1304123157">
                  <w:marLeft w:val="640"/>
                  <w:marRight w:val="0"/>
                  <w:marTop w:val="0"/>
                  <w:marBottom w:val="0"/>
                  <w:divBdr>
                    <w:top w:val="none" w:sz="0" w:space="0" w:color="auto"/>
                    <w:left w:val="none" w:sz="0" w:space="0" w:color="auto"/>
                    <w:bottom w:val="none" w:sz="0" w:space="0" w:color="auto"/>
                    <w:right w:val="none" w:sz="0" w:space="0" w:color="auto"/>
                  </w:divBdr>
                </w:div>
                <w:div w:id="1357388602">
                  <w:marLeft w:val="640"/>
                  <w:marRight w:val="0"/>
                  <w:marTop w:val="0"/>
                  <w:marBottom w:val="0"/>
                  <w:divBdr>
                    <w:top w:val="none" w:sz="0" w:space="0" w:color="auto"/>
                    <w:left w:val="none" w:sz="0" w:space="0" w:color="auto"/>
                    <w:bottom w:val="none" w:sz="0" w:space="0" w:color="auto"/>
                    <w:right w:val="none" w:sz="0" w:space="0" w:color="auto"/>
                  </w:divBdr>
                </w:div>
                <w:div w:id="1390030313">
                  <w:marLeft w:val="640"/>
                  <w:marRight w:val="0"/>
                  <w:marTop w:val="0"/>
                  <w:marBottom w:val="0"/>
                  <w:divBdr>
                    <w:top w:val="none" w:sz="0" w:space="0" w:color="auto"/>
                    <w:left w:val="none" w:sz="0" w:space="0" w:color="auto"/>
                    <w:bottom w:val="none" w:sz="0" w:space="0" w:color="auto"/>
                    <w:right w:val="none" w:sz="0" w:space="0" w:color="auto"/>
                  </w:divBdr>
                </w:div>
                <w:div w:id="1405567344">
                  <w:marLeft w:val="640"/>
                  <w:marRight w:val="0"/>
                  <w:marTop w:val="0"/>
                  <w:marBottom w:val="0"/>
                  <w:divBdr>
                    <w:top w:val="none" w:sz="0" w:space="0" w:color="auto"/>
                    <w:left w:val="none" w:sz="0" w:space="0" w:color="auto"/>
                    <w:bottom w:val="none" w:sz="0" w:space="0" w:color="auto"/>
                    <w:right w:val="none" w:sz="0" w:space="0" w:color="auto"/>
                  </w:divBdr>
                </w:div>
                <w:div w:id="1449933121">
                  <w:marLeft w:val="640"/>
                  <w:marRight w:val="0"/>
                  <w:marTop w:val="0"/>
                  <w:marBottom w:val="0"/>
                  <w:divBdr>
                    <w:top w:val="none" w:sz="0" w:space="0" w:color="auto"/>
                    <w:left w:val="none" w:sz="0" w:space="0" w:color="auto"/>
                    <w:bottom w:val="none" w:sz="0" w:space="0" w:color="auto"/>
                    <w:right w:val="none" w:sz="0" w:space="0" w:color="auto"/>
                  </w:divBdr>
                </w:div>
                <w:div w:id="1497837825">
                  <w:marLeft w:val="640"/>
                  <w:marRight w:val="0"/>
                  <w:marTop w:val="0"/>
                  <w:marBottom w:val="0"/>
                  <w:divBdr>
                    <w:top w:val="none" w:sz="0" w:space="0" w:color="auto"/>
                    <w:left w:val="none" w:sz="0" w:space="0" w:color="auto"/>
                    <w:bottom w:val="none" w:sz="0" w:space="0" w:color="auto"/>
                    <w:right w:val="none" w:sz="0" w:space="0" w:color="auto"/>
                  </w:divBdr>
                </w:div>
                <w:div w:id="1577399264">
                  <w:marLeft w:val="640"/>
                  <w:marRight w:val="0"/>
                  <w:marTop w:val="0"/>
                  <w:marBottom w:val="0"/>
                  <w:divBdr>
                    <w:top w:val="none" w:sz="0" w:space="0" w:color="auto"/>
                    <w:left w:val="none" w:sz="0" w:space="0" w:color="auto"/>
                    <w:bottom w:val="none" w:sz="0" w:space="0" w:color="auto"/>
                    <w:right w:val="none" w:sz="0" w:space="0" w:color="auto"/>
                  </w:divBdr>
                </w:div>
                <w:div w:id="1732536625">
                  <w:marLeft w:val="640"/>
                  <w:marRight w:val="0"/>
                  <w:marTop w:val="0"/>
                  <w:marBottom w:val="0"/>
                  <w:divBdr>
                    <w:top w:val="none" w:sz="0" w:space="0" w:color="auto"/>
                    <w:left w:val="none" w:sz="0" w:space="0" w:color="auto"/>
                    <w:bottom w:val="none" w:sz="0" w:space="0" w:color="auto"/>
                    <w:right w:val="none" w:sz="0" w:space="0" w:color="auto"/>
                  </w:divBdr>
                </w:div>
                <w:div w:id="1739788981">
                  <w:marLeft w:val="640"/>
                  <w:marRight w:val="0"/>
                  <w:marTop w:val="0"/>
                  <w:marBottom w:val="0"/>
                  <w:divBdr>
                    <w:top w:val="none" w:sz="0" w:space="0" w:color="auto"/>
                    <w:left w:val="none" w:sz="0" w:space="0" w:color="auto"/>
                    <w:bottom w:val="none" w:sz="0" w:space="0" w:color="auto"/>
                    <w:right w:val="none" w:sz="0" w:space="0" w:color="auto"/>
                  </w:divBdr>
                </w:div>
                <w:div w:id="1846168364">
                  <w:marLeft w:val="640"/>
                  <w:marRight w:val="0"/>
                  <w:marTop w:val="0"/>
                  <w:marBottom w:val="0"/>
                  <w:divBdr>
                    <w:top w:val="none" w:sz="0" w:space="0" w:color="auto"/>
                    <w:left w:val="none" w:sz="0" w:space="0" w:color="auto"/>
                    <w:bottom w:val="none" w:sz="0" w:space="0" w:color="auto"/>
                    <w:right w:val="none" w:sz="0" w:space="0" w:color="auto"/>
                  </w:divBdr>
                </w:div>
                <w:div w:id="1900747779">
                  <w:marLeft w:val="640"/>
                  <w:marRight w:val="0"/>
                  <w:marTop w:val="0"/>
                  <w:marBottom w:val="0"/>
                  <w:divBdr>
                    <w:top w:val="none" w:sz="0" w:space="0" w:color="auto"/>
                    <w:left w:val="none" w:sz="0" w:space="0" w:color="auto"/>
                    <w:bottom w:val="none" w:sz="0" w:space="0" w:color="auto"/>
                    <w:right w:val="none" w:sz="0" w:space="0" w:color="auto"/>
                  </w:divBdr>
                </w:div>
                <w:div w:id="1904632367">
                  <w:marLeft w:val="640"/>
                  <w:marRight w:val="0"/>
                  <w:marTop w:val="0"/>
                  <w:marBottom w:val="0"/>
                  <w:divBdr>
                    <w:top w:val="none" w:sz="0" w:space="0" w:color="auto"/>
                    <w:left w:val="none" w:sz="0" w:space="0" w:color="auto"/>
                    <w:bottom w:val="none" w:sz="0" w:space="0" w:color="auto"/>
                    <w:right w:val="none" w:sz="0" w:space="0" w:color="auto"/>
                  </w:divBdr>
                </w:div>
                <w:div w:id="1907763614">
                  <w:marLeft w:val="640"/>
                  <w:marRight w:val="0"/>
                  <w:marTop w:val="0"/>
                  <w:marBottom w:val="0"/>
                  <w:divBdr>
                    <w:top w:val="none" w:sz="0" w:space="0" w:color="auto"/>
                    <w:left w:val="none" w:sz="0" w:space="0" w:color="auto"/>
                    <w:bottom w:val="none" w:sz="0" w:space="0" w:color="auto"/>
                    <w:right w:val="none" w:sz="0" w:space="0" w:color="auto"/>
                  </w:divBdr>
                </w:div>
                <w:div w:id="2004427460">
                  <w:marLeft w:val="640"/>
                  <w:marRight w:val="0"/>
                  <w:marTop w:val="0"/>
                  <w:marBottom w:val="0"/>
                  <w:divBdr>
                    <w:top w:val="none" w:sz="0" w:space="0" w:color="auto"/>
                    <w:left w:val="none" w:sz="0" w:space="0" w:color="auto"/>
                    <w:bottom w:val="none" w:sz="0" w:space="0" w:color="auto"/>
                    <w:right w:val="none" w:sz="0" w:space="0" w:color="auto"/>
                  </w:divBdr>
                </w:div>
              </w:divsChild>
            </w:div>
            <w:div w:id="1579098503">
              <w:marLeft w:val="0"/>
              <w:marRight w:val="0"/>
              <w:marTop w:val="0"/>
              <w:marBottom w:val="0"/>
              <w:divBdr>
                <w:top w:val="none" w:sz="0" w:space="0" w:color="auto"/>
                <w:left w:val="none" w:sz="0" w:space="0" w:color="auto"/>
                <w:bottom w:val="none" w:sz="0" w:space="0" w:color="auto"/>
                <w:right w:val="none" w:sz="0" w:space="0" w:color="auto"/>
              </w:divBdr>
              <w:divsChild>
                <w:div w:id="28534018">
                  <w:marLeft w:val="640"/>
                  <w:marRight w:val="0"/>
                  <w:marTop w:val="0"/>
                  <w:marBottom w:val="0"/>
                  <w:divBdr>
                    <w:top w:val="none" w:sz="0" w:space="0" w:color="auto"/>
                    <w:left w:val="none" w:sz="0" w:space="0" w:color="auto"/>
                    <w:bottom w:val="none" w:sz="0" w:space="0" w:color="auto"/>
                    <w:right w:val="none" w:sz="0" w:space="0" w:color="auto"/>
                  </w:divBdr>
                </w:div>
                <w:div w:id="73859119">
                  <w:marLeft w:val="640"/>
                  <w:marRight w:val="0"/>
                  <w:marTop w:val="0"/>
                  <w:marBottom w:val="0"/>
                  <w:divBdr>
                    <w:top w:val="none" w:sz="0" w:space="0" w:color="auto"/>
                    <w:left w:val="none" w:sz="0" w:space="0" w:color="auto"/>
                    <w:bottom w:val="none" w:sz="0" w:space="0" w:color="auto"/>
                    <w:right w:val="none" w:sz="0" w:space="0" w:color="auto"/>
                  </w:divBdr>
                </w:div>
                <w:div w:id="142088921">
                  <w:marLeft w:val="640"/>
                  <w:marRight w:val="0"/>
                  <w:marTop w:val="0"/>
                  <w:marBottom w:val="0"/>
                  <w:divBdr>
                    <w:top w:val="none" w:sz="0" w:space="0" w:color="auto"/>
                    <w:left w:val="none" w:sz="0" w:space="0" w:color="auto"/>
                    <w:bottom w:val="none" w:sz="0" w:space="0" w:color="auto"/>
                    <w:right w:val="none" w:sz="0" w:space="0" w:color="auto"/>
                  </w:divBdr>
                </w:div>
                <w:div w:id="201207444">
                  <w:marLeft w:val="640"/>
                  <w:marRight w:val="0"/>
                  <w:marTop w:val="0"/>
                  <w:marBottom w:val="0"/>
                  <w:divBdr>
                    <w:top w:val="none" w:sz="0" w:space="0" w:color="auto"/>
                    <w:left w:val="none" w:sz="0" w:space="0" w:color="auto"/>
                    <w:bottom w:val="none" w:sz="0" w:space="0" w:color="auto"/>
                    <w:right w:val="none" w:sz="0" w:space="0" w:color="auto"/>
                  </w:divBdr>
                </w:div>
                <w:div w:id="209154193">
                  <w:marLeft w:val="640"/>
                  <w:marRight w:val="0"/>
                  <w:marTop w:val="0"/>
                  <w:marBottom w:val="0"/>
                  <w:divBdr>
                    <w:top w:val="none" w:sz="0" w:space="0" w:color="auto"/>
                    <w:left w:val="none" w:sz="0" w:space="0" w:color="auto"/>
                    <w:bottom w:val="none" w:sz="0" w:space="0" w:color="auto"/>
                    <w:right w:val="none" w:sz="0" w:space="0" w:color="auto"/>
                  </w:divBdr>
                </w:div>
                <w:div w:id="212277240">
                  <w:marLeft w:val="640"/>
                  <w:marRight w:val="0"/>
                  <w:marTop w:val="0"/>
                  <w:marBottom w:val="0"/>
                  <w:divBdr>
                    <w:top w:val="none" w:sz="0" w:space="0" w:color="auto"/>
                    <w:left w:val="none" w:sz="0" w:space="0" w:color="auto"/>
                    <w:bottom w:val="none" w:sz="0" w:space="0" w:color="auto"/>
                    <w:right w:val="none" w:sz="0" w:space="0" w:color="auto"/>
                  </w:divBdr>
                </w:div>
                <w:div w:id="351418109">
                  <w:marLeft w:val="640"/>
                  <w:marRight w:val="0"/>
                  <w:marTop w:val="0"/>
                  <w:marBottom w:val="0"/>
                  <w:divBdr>
                    <w:top w:val="none" w:sz="0" w:space="0" w:color="auto"/>
                    <w:left w:val="none" w:sz="0" w:space="0" w:color="auto"/>
                    <w:bottom w:val="none" w:sz="0" w:space="0" w:color="auto"/>
                    <w:right w:val="none" w:sz="0" w:space="0" w:color="auto"/>
                  </w:divBdr>
                </w:div>
                <w:div w:id="447435088">
                  <w:marLeft w:val="640"/>
                  <w:marRight w:val="0"/>
                  <w:marTop w:val="0"/>
                  <w:marBottom w:val="0"/>
                  <w:divBdr>
                    <w:top w:val="none" w:sz="0" w:space="0" w:color="auto"/>
                    <w:left w:val="none" w:sz="0" w:space="0" w:color="auto"/>
                    <w:bottom w:val="none" w:sz="0" w:space="0" w:color="auto"/>
                    <w:right w:val="none" w:sz="0" w:space="0" w:color="auto"/>
                  </w:divBdr>
                </w:div>
                <w:div w:id="461778075">
                  <w:marLeft w:val="640"/>
                  <w:marRight w:val="0"/>
                  <w:marTop w:val="0"/>
                  <w:marBottom w:val="0"/>
                  <w:divBdr>
                    <w:top w:val="none" w:sz="0" w:space="0" w:color="auto"/>
                    <w:left w:val="none" w:sz="0" w:space="0" w:color="auto"/>
                    <w:bottom w:val="none" w:sz="0" w:space="0" w:color="auto"/>
                    <w:right w:val="none" w:sz="0" w:space="0" w:color="auto"/>
                  </w:divBdr>
                </w:div>
                <w:div w:id="586695735">
                  <w:marLeft w:val="640"/>
                  <w:marRight w:val="0"/>
                  <w:marTop w:val="0"/>
                  <w:marBottom w:val="0"/>
                  <w:divBdr>
                    <w:top w:val="none" w:sz="0" w:space="0" w:color="auto"/>
                    <w:left w:val="none" w:sz="0" w:space="0" w:color="auto"/>
                    <w:bottom w:val="none" w:sz="0" w:space="0" w:color="auto"/>
                    <w:right w:val="none" w:sz="0" w:space="0" w:color="auto"/>
                  </w:divBdr>
                </w:div>
                <w:div w:id="640305099">
                  <w:marLeft w:val="640"/>
                  <w:marRight w:val="0"/>
                  <w:marTop w:val="0"/>
                  <w:marBottom w:val="0"/>
                  <w:divBdr>
                    <w:top w:val="none" w:sz="0" w:space="0" w:color="auto"/>
                    <w:left w:val="none" w:sz="0" w:space="0" w:color="auto"/>
                    <w:bottom w:val="none" w:sz="0" w:space="0" w:color="auto"/>
                    <w:right w:val="none" w:sz="0" w:space="0" w:color="auto"/>
                  </w:divBdr>
                </w:div>
                <w:div w:id="640306528">
                  <w:marLeft w:val="640"/>
                  <w:marRight w:val="0"/>
                  <w:marTop w:val="0"/>
                  <w:marBottom w:val="0"/>
                  <w:divBdr>
                    <w:top w:val="none" w:sz="0" w:space="0" w:color="auto"/>
                    <w:left w:val="none" w:sz="0" w:space="0" w:color="auto"/>
                    <w:bottom w:val="none" w:sz="0" w:space="0" w:color="auto"/>
                    <w:right w:val="none" w:sz="0" w:space="0" w:color="auto"/>
                  </w:divBdr>
                </w:div>
                <w:div w:id="674068969">
                  <w:marLeft w:val="640"/>
                  <w:marRight w:val="0"/>
                  <w:marTop w:val="0"/>
                  <w:marBottom w:val="0"/>
                  <w:divBdr>
                    <w:top w:val="none" w:sz="0" w:space="0" w:color="auto"/>
                    <w:left w:val="none" w:sz="0" w:space="0" w:color="auto"/>
                    <w:bottom w:val="none" w:sz="0" w:space="0" w:color="auto"/>
                    <w:right w:val="none" w:sz="0" w:space="0" w:color="auto"/>
                  </w:divBdr>
                </w:div>
                <w:div w:id="700517625">
                  <w:marLeft w:val="640"/>
                  <w:marRight w:val="0"/>
                  <w:marTop w:val="0"/>
                  <w:marBottom w:val="0"/>
                  <w:divBdr>
                    <w:top w:val="none" w:sz="0" w:space="0" w:color="auto"/>
                    <w:left w:val="none" w:sz="0" w:space="0" w:color="auto"/>
                    <w:bottom w:val="none" w:sz="0" w:space="0" w:color="auto"/>
                    <w:right w:val="none" w:sz="0" w:space="0" w:color="auto"/>
                  </w:divBdr>
                </w:div>
                <w:div w:id="720832414">
                  <w:marLeft w:val="640"/>
                  <w:marRight w:val="0"/>
                  <w:marTop w:val="0"/>
                  <w:marBottom w:val="0"/>
                  <w:divBdr>
                    <w:top w:val="none" w:sz="0" w:space="0" w:color="auto"/>
                    <w:left w:val="none" w:sz="0" w:space="0" w:color="auto"/>
                    <w:bottom w:val="none" w:sz="0" w:space="0" w:color="auto"/>
                    <w:right w:val="none" w:sz="0" w:space="0" w:color="auto"/>
                  </w:divBdr>
                </w:div>
                <w:div w:id="761611004">
                  <w:marLeft w:val="640"/>
                  <w:marRight w:val="0"/>
                  <w:marTop w:val="0"/>
                  <w:marBottom w:val="0"/>
                  <w:divBdr>
                    <w:top w:val="none" w:sz="0" w:space="0" w:color="auto"/>
                    <w:left w:val="none" w:sz="0" w:space="0" w:color="auto"/>
                    <w:bottom w:val="none" w:sz="0" w:space="0" w:color="auto"/>
                    <w:right w:val="none" w:sz="0" w:space="0" w:color="auto"/>
                  </w:divBdr>
                </w:div>
                <w:div w:id="766343779">
                  <w:marLeft w:val="640"/>
                  <w:marRight w:val="0"/>
                  <w:marTop w:val="0"/>
                  <w:marBottom w:val="0"/>
                  <w:divBdr>
                    <w:top w:val="none" w:sz="0" w:space="0" w:color="auto"/>
                    <w:left w:val="none" w:sz="0" w:space="0" w:color="auto"/>
                    <w:bottom w:val="none" w:sz="0" w:space="0" w:color="auto"/>
                    <w:right w:val="none" w:sz="0" w:space="0" w:color="auto"/>
                  </w:divBdr>
                </w:div>
                <w:div w:id="812721400">
                  <w:marLeft w:val="640"/>
                  <w:marRight w:val="0"/>
                  <w:marTop w:val="0"/>
                  <w:marBottom w:val="0"/>
                  <w:divBdr>
                    <w:top w:val="none" w:sz="0" w:space="0" w:color="auto"/>
                    <w:left w:val="none" w:sz="0" w:space="0" w:color="auto"/>
                    <w:bottom w:val="none" w:sz="0" w:space="0" w:color="auto"/>
                    <w:right w:val="none" w:sz="0" w:space="0" w:color="auto"/>
                  </w:divBdr>
                </w:div>
                <w:div w:id="813373948">
                  <w:marLeft w:val="640"/>
                  <w:marRight w:val="0"/>
                  <w:marTop w:val="0"/>
                  <w:marBottom w:val="0"/>
                  <w:divBdr>
                    <w:top w:val="none" w:sz="0" w:space="0" w:color="auto"/>
                    <w:left w:val="none" w:sz="0" w:space="0" w:color="auto"/>
                    <w:bottom w:val="none" w:sz="0" w:space="0" w:color="auto"/>
                    <w:right w:val="none" w:sz="0" w:space="0" w:color="auto"/>
                  </w:divBdr>
                </w:div>
                <w:div w:id="864709729">
                  <w:marLeft w:val="640"/>
                  <w:marRight w:val="0"/>
                  <w:marTop w:val="0"/>
                  <w:marBottom w:val="0"/>
                  <w:divBdr>
                    <w:top w:val="none" w:sz="0" w:space="0" w:color="auto"/>
                    <w:left w:val="none" w:sz="0" w:space="0" w:color="auto"/>
                    <w:bottom w:val="none" w:sz="0" w:space="0" w:color="auto"/>
                    <w:right w:val="none" w:sz="0" w:space="0" w:color="auto"/>
                  </w:divBdr>
                </w:div>
                <w:div w:id="934169986">
                  <w:marLeft w:val="640"/>
                  <w:marRight w:val="0"/>
                  <w:marTop w:val="0"/>
                  <w:marBottom w:val="0"/>
                  <w:divBdr>
                    <w:top w:val="none" w:sz="0" w:space="0" w:color="auto"/>
                    <w:left w:val="none" w:sz="0" w:space="0" w:color="auto"/>
                    <w:bottom w:val="none" w:sz="0" w:space="0" w:color="auto"/>
                    <w:right w:val="none" w:sz="0" w:space="0" w:color="auto"/>
                  </w:divBdr>
                </w:div>
                <w:div w:id="1091127806">
                  <w:marLeft w:val="640"/>
                  <w:marRight w:val="0"/>
                  <w:marTop w:val="0"/>
                  <w:marBottom w:val="0"/>
                  <w:divBdr>
                    <w:top w:val="none" w:sz="0" w:space="0" w:color="auto"/>
                    <w:left w:val="none" w:sz="0" w:space="0" w:color="auto"/>
                    <w:bottom w:val="none" w:sz="0" w:space="0" w:color="auto"/>
                    <w:right w:val="none" w:sz="0" w:space="0" w:color="auto"/>
                  </w:divBdr>
                </w:div>
                <w:div w:id="1095130924">
                  <w:marLeft w:val="640"/>
                  <w:marRight w:val="0"/>
                  <w:marTop w:val="0"/>
                  <w:marBottom w:val="0"/>
                  <w:divBdr>
                    <w:top w:val="none" w:sz="0" w:space="0" w:color="auto"/>
                    <w:left w:val="none" w:sz="0" w:space="0" w:color="auto"/>
                    <w:bottom w:val="none" w:sz="0" w:space="0" w:color="auto"/>
                    <w:right w:val="none" w:sz="0" w:space="0" w:color="auto"/>
                  </w:divBdr>
                </w:div>
                <w:div w:id="1132484135">
                  <w:marLeft w:val="640"/>
                  <w:marRight w:val="0"/>
                  <w:marTop w:val="0"/>
                  <w:marBottom w:val="0"/>
                  <w:divBdr>
                    <w:top w:val="none" w:sz="0" w:space="0" w:color="auto"/>
                    <w:left w:val="none" w:sz="0" w:space="0" w:color="auto"/>
                    <w:bottom w:val="none" w:sz="0" w:space="0" w:color="auto"/>
                    <w:right w:val="none" w:sz="0" w:space="0" w:color="auto"/>
                  </w:divBdr>
                </w:div>
                <w:div w:id="1189097989">
                  <w:marLeft w:val="640"/>
                  <w:marRight w:val="0"/>
                  <w:marTop w:val="0"/>
                  <w:marBottom w:val="0"/>
                  <w:divBdr>
                    <w:top w:val="none" w:sz="0" w:space="0" w:color="auto"/>
                    <w:left w:val="none" w:sz="0" w:space="0" w:color="auto"/>
                    <w:bottom w:val="none" w:sz="0" w:space="0" w:color="auto"/>
                    <w:right w:val="none" w:sz="0" w:space="0" w:color="auto"/>
                  </w:divBdr>
                </w:div>
                <w:div w:id="1199005700">
                  <w:marLeft w:val="640"/>
                  <w:marRight w:val="0"/>
                  <w:marTop w:val="0"/>
                  <w:marBottom w:val="0"/>
                  <w:divBdr>
                    <w:top w:val="none" w:sz="0" w:space="0" w:color="auto"/>
                    <w:left w:val="none" w:sz="0" w:space="0" w:color="auto"/>
                    <w:bottom w:val="none" w:sz="0" w:space="0" w:color="auto"/>
                    <w:right w:val="none" w:sz="0" w:space="0" w:color="auto"/>
                  </w:divBdr>
                </w:div>
                <w:div w:id="1266890802">
                  <w:marLeft w:val="640"/>
                  <w:marRight w:val="0"/>
                  <w:marTop w:val="0"/>
                  <w:marBottom w:val="0"/>
                  <w:divBdr>
                    <w:top w:val="none" w:sz="0" w:space="0" w:color="auto"/>
                    <w:left w:val="none" w:sz="0" w:space="0" w:color="auto"/>
                    <w:bottom w:val="none" w:sz="0" w:space="0" w:color="auto"/>
                    <w:right w:val="none" w:sz="0" w:space="0" w:color="auto"/>
                  </w:divBdr>
                </w:div>
                <w:div w:id="1310596911">
                  <w:marLeft w:val="640"/>
                  <w:marRight w:val="0"/>
                  <w:marTop w:val="0"/>
                  <w:marBottom w:val="0"/>
                  <w:divBdr>
                    <w:top w:val="none" w:sz="0" w:space="0" w:color="auto"/>
                    <w:left w:val="none" w:sz="0" w:space="0" w:color="auto"/>
                    <w:bottom w:val="none" w:sz="0" w:space="0" w:color="auto"/>
                    <w:right w:val="none" w:sz="0" w:space="0" w:color="auto"/>
                  </w:divBdr>
                </w:div>
                <w:div w:id="1353605528">
                  <w:marLeft w:val="640"/>
                  <w:marRight w:val="0"/>
                  <w:marTop w:val="0"/>
                  <w:marBottom w:val="0"/>
                  <w:divBdr>
                    <w:top w:val="none" w:sz="0" w:space="0" w:color="auto"/>
                    <w:left w:val="none" w:sz="0" w:space="0" w:color="auto"/>
                    <w:bottom w:val="none" w:sz="0" w:space="0" w:color="auto"/>
                    <w:right w:val="none" w:sz="0" w:space="0" w:color="auto"/>
                  </w:divBdr>
                </w:div>
                <w:div w:id="1418090301">
                  <w:marLeft w:val="640"/>
                  <w:marRight w:val="0"/>
                  <w:marTop w:val="0"/>
                  <w:marBottom w:val="0"/>
                  <w:divBdr>
                    <w:top w:val="none" w:sz="0" w:space="0" w:color="auto"/>
                    <w:left w:val="none" w:sz="0" w:space="0" w:color="auto"/>
                    <w:bottom w:val="none" w:sz="0" w:space="0" w:color="auto"/>
                    <w:right w:val="none" w:sz="0" w:space="0" w:color="auto"/>
                  </w:divBdr>
                </w:div>
                <w:div w:id="1420910253">
                  <w:marLeft w:val="640"/>
                  <w:marRight w:val="0"/>
                  <w:marTop w:val="0"/>
                  <w:marBottom w:val="0"/>
                  <w:divBdr>
                    <w:top w:val="none" w:sz="0" w:space="0" w:color="auto"/>
                    <w:left w:val="none" w:sz="0" w:space="0" w:color="auto"/>
                    <w:bottom w:val="none" w:sz="0" w:space="0" w:color="auto"/>
                    <w:right w:val="none" w:sz="0" w:space="0" w:color="auto"/>
                  </w:divBdr>
                </w:div>
                <w:div w:id="1490366165">
                  <w:marLeft w:val="640"/>
                  <w:marRight w:val="0"/>
                  <w:marTop w:val="0"/>
                  <w:marBottom w:val="0"/>
                  <w:divBdr>
                    <w:top w:val="none" w:sz="0" w:space="0" w:color="auto"/>
                    <w:left w:val="none" w:sz="0" w:space="0" w:color="auto"/>
                    <w:bottom w:val="none" w:sz="0" w:space="0" w:color="auto"/>
                    <w:right w:val="none" w:sz="0" w:space="0" w:color="auto"/>
                  </w:divBdr>
                </w:div>
                <w:div w:id="1503857634">
                  <w:marLeft w:val="640"/>
                  <w:marRight w:val="0"/>
                  <w:marTop w:val="0"/>
                  <w:marBottom w:val="0"/>
                  <w:divBdr>
                    <w:top w:val="none" w:sz="0" w:space="0" w:color="auto"/>
                    <w:left w:val="none" w:sz="0" w:space="0" w:color="auto"/>
                    <w:bottom w:val="none" w:sz="0" w:space="0" w:color="auto"/>
                    <w:right w:val="none" w:sz="0" w:space="0" w:color="auto"/>
                  </w:divBdr>
                </w:div>
                <w:div w:id="1507288113">
                  <w:marLeft w:val="640"/>
                  <w:marRight w:val="0"/>
                  <w:marTop w:val="0"/>
                  <w:marBottom w:val="0"/>
                  <w:divBdr>
                    <w:top w:val="none" w:sz="0" w:space="0" w:color="auto"/>
                    <w:left w:val="none" w:sz="0" w:space="0" w:color="auto"/>
                    <w:bottom w:val="none" w:sz="0" w:space="0" w:color="auto"/>
                    <w:right w:val="none" w:sz="0" w:space="0" w:color="auto"/>
                  </w:divBdr>
                </w:div>
                <w:div w:id="1551304179">
                  <w:marLeft w:val="640"/>
                  <w:marRight w:val="0"/>
                  <w:marTop w:val="0"/>
                  <w:marBottom w:val="0"/>
                  <w:divBdr>
                    <w:top w:val="none" w:sz="0" w:space="0" w:color="auto"/>
                    <w:left w:val="none" w:sz="0" w:space="0" w:color="auto"/>
                    <w:bottom w:val="none" w:sz="0" w:space="0" w:color="auto"/>
                    <w:right w:val="none" w:sz="0" w:space="0" w:color="auto"/>
                  </w:divBdr>
                </w:div>
                <w:div w:id="1634561454">
                  <w:marLeft w:val="640"/>
                  <w:marRight w:val="0"/>
                  <w:marTop w:val="0"/>
                  <w:marBottom w:val="0"/>
                  <w:divBdr>
                    <w:top w:val="none" w:sz="0" w:space="0" w:color="auto"/>
                    <w:left w:val="none" w:sz="0" w:space="0" w:color="auto"/>
                    <w:bottom w:val="none" w:sz="0" w:space="0" w:color="auto"/>
                    <w:right w:val="none" w:sz="0" w:space="0" w:color="auto"/>
                  </w:divBdr>
                </w:div>
                <w:div w:id="1640501521">
                  <w:marLeft w:val="640"/>
                  <w:marRight w:val="0"/>
                  <w:marTop w:val="0"/>
                  <w:marBottom w:val="0"/>
                  <w:divBdr>
                    <w:top w:val="none" w:sz="0" w:space="0" w:color="auto"/>
                    <w:left w:val="none" w:sz="0" w:space="0" w:color="auto"/>
                    <w:bottom w:val="none" w:sz="0" w:space="0" w:color="auto"/>
                    <w:right w:val="none" w:sz="0" w:space="0" w:color="auto"/>
                  </w:divBdr>
                </w:div>
                <w:div w:id="1760174900">
                  <w:marLeft w:val="640"/>
                  <w:marRight w:val="0"/>
                  <w:marTop w:val="0"/>
                  <w:marBottom w:val="0"/>
                  <w:divBdr>
                    <w:top w:val="none" w:sz="0" w:space="0" w:color="auto"/>
                    <w:left w:val="none" w:sz="0" w:space="0" w:color="auto"/>
                    <w:bottom w:val="none" w:sz="0" w:space="0" w:color="auto"/>
                    <w:right w:val="none" w:sz="0" w:space="0" w:color="auto"/>
                  </w:divBdr>
                </w:div>
                <w:div w:id="1775202296">
                  <w:marLeft w:val="640"/>
                  <w:marRight w:val="0"/>
                  <w:marTop w:val="0"/>
                  <w:marBottom w:val="0"/>
                  <w:divBdr>
                    <w:top w:val="none" w:sz="0" w:space="0" w:color="auto"/>
                    <w:left w:val="none" w:sz="0" w:space="0" w:color="auto"/>
                    <w:bottom w:val="none" w:sz="0" w:space="0" w:color="auto"/>
                    <w:right w:val="none" w:sz="0" w:space="0" w:color="auto"/>
                  </w:divBdr>
                </w:div>
                <w:div w:id="1908219870">
                  <w:marLeft w:val="640"/>
                  <w:marRight w:val="0"/>
                  <w:marTop w:val="0"/>
                  <w:marBottom w:val="0"/>
                  <w:divBdr>
                    <w:top w:val="none" w:sz="0" w:space="0" w:color="auto"/>
                    <w:left w:val="none" w:sz="0" w:space="0" w:color="auto"/>
                    <w:bottom w:val="none" w:sz="0" w:space="0" w:color="auto"/>
                    <w:right w:val="none" w:sz="0" w:space="0" w:color="auto"/>
                  </w:divBdr>
                </w:div>
                <w:div w:id="1939827362">
                  <w:marLeft w:val="640"/>
                  <w:marRight w:val="0"/>
                  <w:marTop w:val="0"/>
                  <w:marBottom w:val="0"/>
                  <w:divBdr>
                    <w:top w:val="none" w:sz="0" w:space="0" w:color="auto"/>
                    <w:left w:val="none" w:sz="0" w:space="0" w:color="auto"/>
                    <w:bottom w:val="none" w:sz="0" w:space="0" w:color="auto"/>
                    <w:right w:val="none" w:sz="0" w:space="0" w:color="auto"/>
                  </w:divBdr>
                </w:div>
                <w:div w:id="1944264364">
                  <w:marLeft w:val="640"/>
                  <w:marRight w:val="0"/>
                  <w:marTop w:val="0"/>
                  <w:marBottom w:val="0"/>
                  <w:divBdr>
                    <w:top w:val="none" w:sz="0" w:space="0" w:color="auto"/>
                    <w:left w:val="none" w:sz="0" w:space="0" w:color="auto"/>
                    <w:bottom w:val="none" w:sz="0" w:space="0" w:color="auto"/>
                    <w:right w:val="none" w:sz="0" w:space="0" w:color="auto"/>
                  </w:divBdr>
                </w:div>
                <w:div w:id="1949002978">
                  <w:marLeft w:val="640"/>
                  <w:marRight w:val="0"/>
                  <w:marTop w:val="0"/>
                  <w:marBottom w:val="0"/>
                  <w:divBdr>
                    <w:top w:val="none" w:sz="0" w:space="0" w:color="auto"/>
                    <w:left w:val="none" w:sz="0" w:space="0" w:color="auto"/>
                    <w:bottom w:val="none" w:sz="0" w:space="0" w:color="auto"/>
                    <w:right w:val="none" w:sz="0" w:space="0" w:color="auto"/>
                  </w:divBdr>
                </w:div>
                <w:div w:id="2040888888">
                  <w:marLeft w:val="640"/>
                  <w:marRight w:val="0"/>
                  <w:marTop w:val="0"/>
                  <w:marBottom w:val="0"/>
                  <w:divBdr>
                    <w:top w:val="none" w:sz="0" w:space="0" w:color="auto"/>
                    <w:left w:val="none" w:sz="0" w:space="0" w:color="auto"/>
                    <w:bottom w:val="none" w:sz="0" w:space="0" w:color="auto"/>
                    <w:right w:val="none" w:sz="0" w:space="0" w:color="auto"/>
                  </w:divBdr>
                </w:div>
                <w:div w:id="2094274570">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1647706463">
          <w:marLeft w:val="640"/>
          <w:marRight w:val="0"/>
          <w:marTop w:val="0"/>
          <w:marBottom w:val="0"/>
          <w:divBdr>
            <w:top w:val="none" w:sz="0" w:space="0" w:color="auto"/>
            <w:left w:val="none" w:sz="0" w:space="0" w:color="auto"/>
            <w:bottom w:val="none" w:sz="0" w:space="0" w:color="auto"/>
            <w:right w:val="none" w:sz="0" w:space="0" w:color="auto"/>
          </w:divBdr>
        </w:div>
        <w:div w:id="1665545135">
          <w:marLeft w:val="640"/>
          <w:marRight w:val="0"/>
          <w:marTop w:val="0"/>
          <w:marBottom w:val="0"/>
          <w:divBdr>
            <w:top w:val="none" w:sz="0" w:space="0" w:color="auto"/>
            <w:left w:val="none" w:sz="0" w:space="0" w:color="auto"/>
            <w:bottom w:val="none" w:sz="0" w:space="0" w:color="auto"/>
            <w:right w:val="none" w:sz="0" w:space="0" w:color="auto"/>
          </w:divBdr>
        </w:div>
        <w:div w:id="1707369743">
          <w:marLeft w:val="640"/>
          <w:marRight w:val="0"/>
          <w:marTop w:val="0"/>
          <w:marBottom w:val="0"/>
          <w:divBdr>
            <w:top w:val="none" w:sz="0" w:space="0" w:color="auto"/>
            <w:left w:val="none" w:sz="0" w:space="0" w:color="auto"/>
            <w:bottom w:val="none" w:sz="0" w:space="0" w:color="auto"/>
            <w:right w:val="none" w:sz="0" w:space="0" w:color="auto"/>
          </w:divBdr>
        </w:div>
        <w:div w:id="1892883946">
          <w:marLeft w:val="640"/>
          <w:marRight w:val="0"/>
          <w:marTop w:val="0"/>
          <w:marBottom w:val="0"/>
          <w:divBdr>
            <w:top w:val="none" w:sz="0" w:space="0" w:color="auto"/>
            <w:left w:val="none" w:sz="0" w:space="0" w:color="auto"/>
            <w:bottom w:val="none" w:sz="0" w:space="0" w:color="auto"/>
            <w:right w:val="none" w:sz="0" w:space="0" w:color="auto"/>
          </w:divBdr>
        </w:div>
        <w:div w:id="1918319223">
          <w:marLeft w:val="640"/>
          <w:marRight w:val="0"/>
          <w:marTop w:val="0"/>
          <w:marBottom w:val="0"/>
          <w:divBdr>
            <w:top w:val="none" w:sz="0" w:space="0" w:color="auto"/>
            <w:left w:val="none" w:sz="0" w:space="0" w:color="auto"/>
            <w:bottom w:val="none" w:sz="0" w:space="0" w:color="auto"/>
            <w:right w:val="none" w:sz="0" w:space="0" w:color="auto"/>
          </w:divBdr>
        </w:div>
        <w:div w:id="2052536804">
          <w:marLeft w:val="640"/>
          <w:marRight w:val="0"/>
          <w:marTop w:val="0"/>
          <w:marBottom w:val="0"/>
          <w:divBdr>
            <w:top w:val="none" w:sz="0" w:space="0" w:color="auto"/>
            <w:left w:val="none" w:sz="0" w:space="0" w:color="auto"/>
            <w:bottom w:val="none" w:sz="0" w:space="0" w:color="auto"/>
            <w:right w:val="none" w:sz="0" w:space="0" w:color="auto"/>
          </w:divBdr>
        </w:div>
        <w:div w:id="2064519435">
          <w:marLeft w:val="640"/>
          <w:marRight w:val="0"/>
          <w:marTop w:val="0"/>
          <w:marBottom w:val="0"/>
          <w:divBdr>
            <w:top w:val="none" w:sz="0" w:space="0" w:color="auto"/>
            <w:left w:val="none" w:sz="0" w:space="0" w:color="auto"/>
            <w:bottom w:val="none" w:sz="0" w:space="0" w:color="auto"/>
            <w:right w:val="none" w:sz="0" w:space="0" w:color="auto"/>
          </w:divBdr>
        </w:div>
        <w:div w:id="2087729915">
          <w:marLeft w:val="640"/>
          <w:marRight w:val="0"/>
          <w:marTop w:val="0"/>
          <w:marBottom w:val="0"/>
          <w:divBdr>
            <w:top w:val="none" w:sz="0" w:space="0" w:color="auto"/>
            <w:left w:val="none" w:sz="0" w:space="0" w:color="auto"/>
            <w:bottom w:val="none" w:sz="0" w:space="0" w:color="auto"/>
            <w:right w:val="none" w:sz="0" w:space="0" w:color="auto"/>
          </w:divBdr>
        </w:div>
        <w:div w:id="2127383807">
          <w:marLeft w:val="640"/>
          <w:marRight w:val="0"/>
          <w:marTop w:val="0"/>
          <w:marBottom w:val="0"/>
          <w:divBdr>
            <w:top w:val="none" w:sz="0" w:space="0" w:color="auto"/>
            <w:left w:val="none" w:sz="0" w:space="0" w:color="auto"/>
            <w:bottom w:val="none" w:sz="0" w:space="0" w:color="auto"/>
            <w:right w:val="none" w:sz="0" w:space="0" w:color="auto"/>
          </w:divBdr>
        </w:div>
      </w:divsChild>
    </w:div>
    <w:div w:id="1247572335">
      <w:bodyDiv w:val="1"/>
      <w:marLeft w:val="0"/>
      <w:marRight w:val="0"/>
      <w:marTop w:val="0"/>
      <w:marBottom w:val="0"/>
      <w:divBdr>
        <w:top w:val="none" w:sz="0" w:space="0" w:color="auto"/>
        <w:left w:val="none" w:sz="0" w:space="0" w:color="auto"/>
        <w:bottom w:val="none" w:sz="0" w:space="0" w:color="auto"/>
        <w:right w:val="none" w:sz="0" w:space="0" w:color="auto"/>
      </w:divBdr>
      <w:divsChild>
        <w:div w:id="129859525">
          <w:marLeft w:val="640"/>
          <w:marRight w:val="0"/>
          <w:marTop w:val="0"/>
          <w:marBottom w:val="0"/>
          <w:divBdr>
            <w:top w:val="none" w:sz="0" w:space="0" w:color="auto"/>
            <w:left w:val="none" w:sz="0" w:space="0" w:color="auto"/>
            <w:bottom w:val="none" w:sz="0" w:space="0" w:color="auto"/>
            <w:right w:val="none" w:sz="0" w:space="0" w:color="auto"/>
          </w:divBdr>
        </w:div>
        <w:div w:id="147401142">
          <w:marLeft w:val="640"/>
          <w:marRight w:val="0"/>
          <w:marTop w:val="0"/>
          <w:marBottom w:val="0"/>
          <w:divBdr>
            <w:top w:val="none" w:sz="0" w:space="0" w:color="auto"/>
            <w:left w:val="none" w:sz="0" w:space="0" w:color="auto"/>
            <w:bottom w:val="none" w:sz="0" w:space="0" w:color="auto"/>
            <w:right w:val="none" w:sz="0" w:space="0" w:color="auto"/>
          </w:divBdr>
        </w:div>
        <w:div w:id="164438012">
          <w:marLeft w:val="640"/>
          <w:marRight w:val="0"/>
          <w:marTop w:val="0"/>
          <w:marBottom w:val="0"/>
          <w:divBdr>
            <w:top w:val="none" w:sz="0" w:space="0" w:color="auto"/>
            <w:left w:val="none" w:sz="0" w:space="0" w:color="auto"/>
            <w:bottom w:val="none" w:sz="0" w:space="0" w:color="auto"/>
            <w:right w:val="none" w:sz="0" w:space="0" w:color="auto"/>
          </w:divBdr>
        </w:div>
        <w:div w:id="166213768">
          <w:marLeft w:val="640"/>
          <w:marRight w:val="0"/>
          <w:marTop w:val="0"/>
          <w:marBottom w:val="0"/>
          <w:divBdr>
            <w:top w:val="none" w:sz="0" w:space="0" w:color="auto"/>
            <w:left w:val="none" w:sz="0" w:space="0" w:color="auto"/>
            <w:bottom w:val="none" w:sz="0" w:space="0" w:color="auto"/>
            <w:right w:val="none" w:sz="0" w:space="0" w:color="auto"/>
          </w:divBdr>
        </w:div>
        <w:div w:id="172108974">
          <w:marLeft w:val="640"/>
          <w:marRight w:val="0"/>
          <w:marTop w:val="0"/>
          <w:marBottom w:val="0"/>
          <w:divBdr>
            <w:top w:val="none" w:sz="0" w:space="0" w:color="auto"/>
            <w:left w:val="none" w:sz="0" w:space="0" w:color="auto"/>
            <w:bottom w:val="none" w:sz="0" w:space="0" w:color="auto"/>
            <w:right w:val="none" w:sz="0" w:space="0" w:color="auto"/>
          </w:divBdr>
        </w:div>
        <w:div w:id="172495924">
          <w:marLeft w:val="640"/>
          <w:marRight w:val="0"/>
          <w:marTop w:val="0"/>
          <w:marBottom w:val="0"/>
          <w:divBdr>
            <w:top w:val="none" w:sz="0" w:space="0" w:color="auto"/>
            <w:left w:val="none" w:sz="0" w:space="0" w:color="auto"/>
            <w:bottom w:val="none" w:sz="0" w:space="0" w:color="auto"/>
            <w:right w:val="none" w:sz="0" w:space="0" w:color="auto"/>
          </w:divBdr>
        </w:div>
        <w:div w:id="183715997">
          <w:marLeft w:val="640"/>
          <w:marRight w:val="0"/>
          <w:marTop w:val="0"/>
          <w:marBottom w:val="0"/>
          <w:divBdr>
            <w:top w:val="none" w:sz="0" w:space="0" w:color="auto"/>
            <w:left w:val="none" w:sz="0" w:space="0" w:color="auto"/>
            <w:bottom w:val="none" w:sz="0" w:space="0" w:color="auto"/>
            <w:right w:val="none" w:sz="0" w:space="0" w:color="auto"/>
          </w:divBdr>
        </w:div>
        <w:div w:id="297150642">
          <w:marLeft w:val="640"/>
          <w:marRight w:val="0"/>
          <w:marTop w:val="0"/>
          <w:marBottom w:val="0"/>
          <w:divBdr>
            <w:top w:val="none" w:sz="0" w:space="0" w:color="auto"/>
            <w:left w:val="none" w:sz="0" w:space="0" w:color="auto"/>
            <w:bottom w:val="none" w:sz="0" w:space="0" w:color="auto"/>
            <w:right w:val="none" w:sz="0" w:space="0" w:color="auto"/>
          </w:divBdr>
        </w:div>
        <w:div w:id="397097222">
          <w:marLeft w:val="640"/>
          <w:marRight w:val="0"/>
          <w:marTop w:val="0"/>
          <w:marBottom w:val="0"/>
          <w:divBdr>
            <w:top w:val="none" w:sz="0" w:space="0" w:color="auto"/>
            <w:left w:val="none" w:sz="0" w:space="0" w:color="auto"/>
            <w:bottom w:val="none" w:sz="0" w:space="0" w:color="auto"/>
            <w:right w:val="none" w:sz="0" w:space="0" w:color="auto"/>
          </w:divBdr>
        </w:div>
        <w:div w:id="453790735">
          <w:marLeft w:val="640"/>
          <w:marRight w:val="0"/>
          <w:marTop w:val="0"/>
          <w:marBottom w:val="0"/>
          <w:divBdr>
            <w:top w:val="none" w:sz="0" w:space="0" w:color="auto"/>
            <w:left w:val="none" w:sz="0" w:space="0" w:color="auto"/>
            <w:bottom w:val="none" w:sz="0" w:space="0" w:color="auto"/>
            <w:right w:val="none" w:sz="0" w:space="0" w:color="auto"/>
          </w:divBdr>
        </w:div>
        <w:div w:id="481772043">
          <w:marLeft w:val="640"/>
          <w:marRight w:val="0"/>
          <w:marTop w:val="0"/>
          <w:marBottom w:val="0"/>
          <w:divBdr>
            <w:top w:val="none" w:sz="0" w:space="0" w:color="auto"/>
            <w:left w:val="none" w:sz="0" w:space="0" w:color="auto"/>
            <w:bottom w:val="none" w:sz="0" w:space="0" w:color="auto"/>
            <w:right w:val="none" w:sz="0" w:space="0" w:color="auto"/>
          </w:divBdr>
        </w:div>
        <w:div w:id="531500011">
          <w:marLeft w:val="640"/>
          <w:marRight w:val="0"/>
          <w:marTop w:val="0"/>
          <w:marBottom w:val="0"/>
          <w:divBdr>
            <w:top w:val="none" w:sz="0" w:space="0" w:color="auto"/>
            <w:left w:val="none" w:sz="0" w:space="0" w:color="auto"/>
            <w:bottom w:val="none" w:sz="0" w:space="0" w:color="auto"/>
            <w:right w:val="none" w:sz="0" w:space="0" w:color="auto"/>
          </w:divBdr>
        </w:div>
        <w:div w:id="560025750">
          <w:marLeft w:val="640"/>
          <w:marRight w:val="0"/>
          <w:marTop w:val="0"/>
          <w:marBottom w:val="0"/>
          <w:divBdr>
            <w:top w:val="none" w:sz="0" w:space="0" w:color="auto"/>
            <w:left w:val="none" w:sz="0" w:space="0" w:color="auto"/>
            <w:bottom w:val="none" w:sz="0" w:space="0" w:color="auto"/>
            <w:right w:val="none" w:sz="0" w:space="0" w:color="auto"/>
          </w:divBdr>
        </w:div>
        <w:div w:id="561868508">
          <w:marLeft w:val="640"/>
          <w:marRight w:val="0"/>
          <w:marTop w:val="0"/>
          <w:marBottom w:val="0"/>
          <w:divBdr>
            <w:top w:val="none" w:sz="0" w:space="0" w:color="auto"/>
            <w:left w:val="none" w:sz="0" w:space="0" w:color="auto"/>
            <w:bottom w:val="none" w:sz="0" w:space="0" w:color="auto"/>
            <w:right w:val="none" w:sz="0" w:space="0" w:color="auto"/>
          </w:divBdr>
        </w:div>
        <w:div w:id="582567093">
          <w:marLeft w:val="640"/>
          <w:marRight w:val="0"/>
          <w:marTop w:val="0"/>
          <w:marBottom w:val="0"/>
          <w:divBdr>
            <w:top w:val="none" w:sz="0" w:space="0" w:color="auto"/>
            <w:left w:val="none" w:sz="0" w:space="0" w:color="auto"/>
            <w:bottom w:val="none" w:sz="0" w:space="0" w:color="auto"/>
            <w:right w:val="none" w:sz="0" w:space="0" w:color="auto"/>
          </w:divBdr>
        </w:div>
        <w:div w:id="684525346">
          <w:marLeft w:val="640"/>
          <w:marRight w:val="0"/>
          <w:marTop w:val="0"/>
          <w:marBottom w:val="0"/>
          <w:divBdr>
            <w:top w:val="none" w:sz="0" w:space="0" w:color="auto"/>
            <w:left w:val="none" w:sz="0" w:space="0" w:color="auto"/>
            <w:bottom w:val="none" w:sz="0" w:space="0" w:color="auto"/>
            <w:right w:val="none" w:sz="0" w:space="0" w:color="auto"/>
          </w:divBdr>
        </w:div>
        <w:div w:id="722018463">
          <w:marLeft w:val="640"/>
          <w:marRight w:val="0"/>
          <w:marTop w:val="0"/>
          <w:marBottom w:val="0"/>
          <w:divBdr>
            <w:top w:val="none" w:sz="0" w:space="0" w:color="auto"/>
            <w:left w:val="none" w:sz="0" w:space="0" w:color="auto"/>
            <w:bottom w:val="none" w:sz="0" w:space="0" w:color="auto"/>
            <w:right w:val="none" w:sz="0" w:space="0" w:color="auto"/>
          </w:divBdr>
        </w:div>
        <w:div w:id="723716791">
          <w:marLeft w:val="640"/>
          <w:marRight w:val="0"/>
          <w:marTop w:val="0"/>
          <w:marBottom w:val="0"/>
          <w:divBdr>
            <w:top w:val="none" w:sz="0" w:space="0" w:color="auto"/>
            <w:left w:val="none" w:sz="0" w:space="0" w:color="auto"/>
            <w:bottom w:val="none" w:sz="0" w:space="0" w:color="auto"/>
            <w:right w:val="none" w:sz="0" w:space="0" w:color="auto"/>
          </w:divBdr>
        </w:div>
        <w:div w:id="864682935">
          <w:marLeft w:val="640"/>
          <w:marRight w:val="0"/>
          <w:marTop w:val="0"/>
          <w:marBottom w:val="0"/>
          <w:divBdr>
            <w:top w:val="none" w:sz="0" w:space="0" w:color="auto"/>
            <w:left w:val="none" w:sz="0" w:space="0" w:color="auto"/>
            <w:bottom w:val="none" w:sz="0" w:space="0" w:color="auto"/>
            <w:right w:val="none" w:sz="0" w:space="0" w:color="auto"/>
          </w:divBdr>
        </w:div>
        <w:div w:id="873083566">
          <w:marLeft w:val="640"/>
          <w:marRight w:val="0"/>
          <w:marTop w:val="0"/>
          <w:marBottom w:val="0"/>
          <w:divBdr>
            <w:top w:val="none" w:sz="0" w:space="0" w:color="auto"/>
            <w:left w:val="none" w:sz="0" w:space="0" w:color="auto"/>
            <w:bottom w:val="none" w:sz="0" w:space="0" w:color="auto"/>
            <w:right w:val="none" w:sz="0" w:space="0" w:color="auto"/>
          </w:divBdr>
        </w:div>
        <w:div w:id="1001398097">
          <w:marLeft w:val="640"/>
          <w:marRight w:val="0"/>
          <w:marTop w:val="0"/>
          <w:marBottom w:val="0"/>
          <w:divBdr>
            <w:top w:val="none" w:sz="0" w:space="0" w:color="auto"/>
            <w:left w:val="none" w:sz="0" w:space="0" w:color="auto"/>
            <w:bottom w:val="none" w:sz="0" w:space="0" w:color="auto"/>
            <w:right w:val="none" w:sz="0" w:space="0" w:color="auto"/>
          </w:divBdr>
        </w:div>
        <w:div w:id="1103190391">
          <w:marLeft w:val="640"/>
          <w:marRight w:val="0"/>
          <w:marTop w:val="0"/>
          <w:marBottom w:val="0"/>
          <w:divBdr>
            <w:top w:val="none" w:sz="0" w:space="0" w:color="auto"/>
            <w:left w:val="none" w:sz="0" w:space="0" w:color="auto"/>
            <w:bottom w:val="none" w:sz="0" w:space="0" w:color="auto"/>
            <w:right w:val="none" w:sz="0" w:space="0" w:color="auto"/>
          </w:divBdr>
        </w:div>
        <w:div w:id="1164858591">
          <w:marLeft w:val="640"/>
          <w:marRight w:val="0"/>
          <w:marTop w:val="0"/>
          <w:marBottom w:val="0"/>
          <w:divBdr>
            <w:top w:val="none" w:sz="0" w:space="0" w:color="auto"/>
            <w:left w:val="none" w:sz="0" w:space="0" w:color="auto"/>
            <w:bottom w:val="none" w:sz="0" w:space="0" w:color="auto"/>
            <w:right w:val="none" w:sz="0" w:space="0" w:color="auto"/>
          </w:divBdr>
        </w:div>
        <w:div w:id="1202594822">
          <w:marLeft w:val="640"/>
          <w:marRight w:val="0"/>
          <w:marTop w:val="0"/>
          <w:marBottom w:val="0"/>
          <w:divBdr>
            <w:top w:val="none" w:sz="0" w:space="0" w:color="auto"/>
            <w:left w:val="none" w:sz="0" w:space="0" w:color="auto"/>
            <w:bottom w:val="none" w:sz="0" w:space="0" w:color="auto"/>
            <w:right w:val="none" w:sz="0" w:space="0" w:color="auto"/>
          </w:divBdr>
        </w:div>
        <w:div w:id="1284380765">
          <w:marLeft w:val="640"/>
          <w:marRight w:val="0"/>
          <w:marTop w:val="0"/>
          <w:marBottom w:val="0"/>
          <w:divBdr>
            <w:top w:val="none" w:sz="0" w:space="0" w:color="auto"/>
            <w:left w:val="none" w:sz="0" w:space="0" w:color="auto"/>
            <w:bottom w:val="none" w:sz="0" w:space="0" w:color="auto"/>
            <w:right w:val="none" w:sz="0" w:space="0" w:color="auto"/>
          </w:divBdr>
        </w:div>
        <w:div w:id="1372344323">
          <w:marLeft w:val="640"/>
          <w:marRight w:val="0"/>
          <w:marTop w:val="0"/>
          <w:marBottom w:val="0"/>
          <w:divBdr>
            <w:top w:val="none" w:sz="0" w:space="0" w:color="auto"/>
            <w:left w:val="none" w:sz="0" w:space="0" w:color="auto"/>
            <w:bottom w:val="none" w:sz="0" w:space="0" w:color="auto"/>
            <w:right w:val="none" w:sz="0" w:space="0" w:color="auto"/>
          </w:divBdr>
        </w:div>
        <w:div w:id="1373966318">
          <w:marLeft w:val="640"/>
          <w:marRight w:val="0"/>
          <w:marTop w:val="0"/>
          <w:marBottom w:val="0"/>
          <w:divBdr>
            <w:top w:val="none" w:sz="0" w:space="0" w:color="auto"/>
            <w:left w:val="none" w:sz="0" w:space="0" w:color="auto"/>
            <w:bottom w:val="none" w:sz="0" w:space="0" w:color="auto"/>
            <w:right w:val="none" w:sz="0" w:space="0" w:color="auto"/>
          </w:divBdr>
        </w:div>
        <w:div w:id="1380785383">
          <w:marLeft w:val="640"/>
          <w:marRight w:val="0"/>
          <w:marTop w:val="0"/>
          <w:marBottom w:val="0"/>
          <w:divBdr>
            <w:top w:val="none" w:sz="0" w:space="0" w:color="auto"/>
            <w:left w:val="none" w:sz="0" w:space="0" w:color="auto"/>
            <w:bottom w:val="none" w:sz="0" w:space="0" w:color="auto"/>
            <w:right w:val="none" w:sz="0" w:space="0" w:color="auto"/>
          </w:divBdr>
        </w:div>
        <w:div w:id="1510021974">
          <w:marLeft w:val="640"/>
          <w:marRight w:val="0"/>
          <w:marTop w:val="0"/>
          <w:marBottom w:val="0"/>
          <w:divBdr>
            <w:top w:val="none" w:sz="0" w:space="0" w:color="auto"/>
            <w:left w:val="none" w:sz="0" w:space="0" w:color="auto"/>
            <w:bottom w:val="none" w:sz="0" w:space="0" w:color="auto"/>
            <w:right w:val="none" w:sz="0" w:space="0" w:color="auto"/>
          </w:divBdr>
        </w:div>
        <w:div w:id="1600916268">
          <w:marLeft w:val="640"/>
          <w:marRight w:val="0"/>
          <w:marTop w:val="0"/>
          <w:marBottom w:val="0"/>
          <w:divBdr>
            <w:top w:val="none" w:sz="0" w:space="0" w:color="auto"/>
            <w:left w:val="none" w:sz="0" w:space="0" w:color="auto"/>
            <w:bottom w:val="none" w:sz="0" w:space="0" w:color="auto"/>
            <w:right w:val="none" w:sz="0" w:space="0" w:color="auto"/>
          </w:divBdr>
        </w:div>
        <w:div w:id="1651445869">
          <w:marLeft w:val="640"/>
          <w:marRight w:val="0"/>
          <w:marTop w:val="0"/>
          <w:marBottom w:val="0"/>
          <w:divBdr>
            <w:top w:val="none" w:sz="0" w:space="0" w:color="auto"/>
            <w:left w:val="none" w:sz="0" w:space="0" w:color="auto"/>
            <w:bottom w:val="none" w:sz="0" w:space="0" w:color="auto"/>
            <w:right w:val="none" w:sz="0" w:space="0" w:color="auto"/>
          </w:divBdr>
        </w:div>
        <w:div w:id="2041008702">
          <w:marLeft w:val="640"/>
          <w:marRight w:val="0"/>
          <w:marTop w:val="0"/>
          <w:marBottom w:val="0"/>
          <w:divBdr>
            <w:top w:val="none" w:sz="0" w:space="0" w:color="auto"/>
            <w:left w:val="none" w:sz="0" w:space="0" w:color="auto"/>
            <w:bottom w:val="none" w:sz="0" w:space="0" w:color="auto"/>
            <w:right w:val="none" w:sz="0" w:space="0" w:color="auto"/>
          </w:divBdr>
        </w:div>
        <w:div w:id="2106917992">
          <w:marLeft w:val="640"/>
          <w:marRight w:val="0"/>
          <w:marTop w:val="0"/>
          <w:marBottom w:val="0"/>
          <w:divBdr>
            <w:top w:val="none" w:sz="0" w:space="0" w:color="auto"/>
            <w:left w:val="none" w:sz="0" w:space="0" w:color="auto"/>
            <w:bottom w:val="none" w:sz="0" w:space="0" w:color="auto"/>
            <w:right w:val="none" w:sz="0" w:space="0" w:color="auto"/>
          </w:divBdr>
        </w:div>
      </w:divsChild>
    </w:div>
    <w:div w:id="1249997185">
      <w:bodyDiv w:val="1"/>
      <w:marLeft w:val="0"/>
      <w:marRight w:val="0"/>
      <w:marTop w:val="0"/>
      <w:marBottom w:val="0"/>
      <w:divBdr>
        <w:top w:val="none" w:sz="0" w:space="0" w:color="auto"/>
        <w:left w:val="none" w:sz="0" w:space="0" w:color="auto"/>
        <w:bottom w:val="none" w:sz="0" w:space="0" w:color="auto"/>
        <w:right w:val="none" w:sz="0" w:space="0" w:color="auto"/>
      </w:divBdr>
      <w:divsChild>
        <w:div w:id="47533189">
          <w:marLeft w:val="640"/>
          <w:marRight w:val="0"/>
          <w:marTop w:val="0"/>
          <w:marBottom w:val="0"/>
          <w:divBdr>
            <w:top w:val="none" w:sz="0" w:space="0" w:color="auto"/>
            <w:left w:val="none" w:sz="0" w:space="0" w:color="auto"/>
            <w:bottom w:val="none" w:sz="0" w:space="0" w:color="auto"/>
            <w:right w:val="none" w:sz="0" w:space="0" w:color="auto"/>
          </w:divBdr>
        </w:div>
        <w:div w:id="101921142">
          <w:marLeft w:val="640"/>
          <w:marRight w:val="0"/>
          <w:marTop w:val="0"/>
          <w:marBottom w:val="0"/>
          <w:divBdr>
            <w:top w:val="none" w:sz="0" w:space="0" w:color="auto"/>
            <w:left w:val="none" w:sz="0" w:space="0" w:color="auto"/>
            <w:bottom w:val="none" w:sz="0" w:space="0" w:color="auto"/>
            <w:right w:val="none" w:sz="0" w:space="0" w:color="auto"/>
          </w:divBdr>
        </w:div>
        <w:div w:id="206140959">
          <w:marLeft w:val="640"/>
          <w:marRight w:val="0"/>
          <w:marTop w:val="0"/>
          <w:marBottom w:val="0"/>
          <w:divBdr>
            <w:top w:val="none" w:sz="0" w:space="0" w:color="auto"/>
            <w:left w:val="none" w:sz="0" w:space="0" w:color="auto"/>
            <w:bottom w:val="none" w:sz="0" w:space="0" w:color="auto"/>
            <w:right w:val="none" w:sz="0" w:space="0" w:color="auto"/>
          </w:divBdr>
        </w:div>
        <w:div w:id="251396178">
          <w:marLeft w:val="640"/>
          <w:marRight w:val="0"/>
          <w:marTop w:val="0"/>
          <w:marBottom w:val="0"/>
          <w:divBdr>
            <w:top w:val="none" w:sz="0" w:space="0" w:color="auto"/>
            <w:left w:val="none" w:sz="0" w:space="0" w:color="auto"/>
            <w:bottom w:val="none" w:sz="0" w:space="0" w:color="auto"/>
            <w:right w:val="none" w:sz="0" w:space="0" w:color="auto"/>
          </w:divBdr>
        </w:div>
        <w:div w:id="286935468">
          <w:marLeft w:val="640"/>
          <w:marRight w:val="0"/>
          <w:marTop w:val="0"/>
          <w:marBottom w:val="0"/>
          <w:divBdr>
            <w:top w:val="none" w:sz="0" w:space="0" w:color="auto"/>
            <w:left w:val="none" w:sz="0" w:space="0" w:color="auto"/>
            <w:bottom w:val="none" w:sz="0" w:space="0" w:color="auto"/>
            <w:right w:val="none" w:sz="0" w:space="0" w:color="auto"/>
          </w:divBdr>
        </w:div>
        <w:div w:id="364330795">
          <w:marLeft w:val="640"/>
          <w:marRight w:val="0"/>
          <w:marTop w:val="0"/>
          <w:marBottom w:val="0"/>
          <w:divBdr>
            <w:top w:val="none" w:sz="0" w:space="0" w:color="auto"/>
            <w:left w:val="none" w:sz="0" w:space="0" w:color="auto"/>
            <w:bottom w:val="none" w:sz="0" w:space="0" w:color="auto"/>
            <w:right w:val="none" w:sz="0" w:space="0" w:color="auto"/>
          </w:divBdr>
        </w:div>
        <w:div w:id="456144141">
          <w:marLeft w:val="640"/>
          <w:marRight w:val="0"/>
          <w:marTop w:val="0"/>
          <w:marBottom w:val="0"/>
          <w:divBdr>
            <w:top w:val="none" w:sz="0" w:space="0" w:color="auto"/>
            <w:left w:val="none" w:sz="0" w:space="0" w:color="auto"/>
            <w:bottom w:val="none" w:sz="0" w:space="0" w:color="auto"/>
            <w:right w:val="none" w:sz="0" w:space="0" w:color="auto"/>
          </w:divBdr>
        </w:div>
        <w:div w:id="465124822">
          <w:marLeft w:val="640"/>
          <w:marRight w:val="0"/>
          <w:marTop w:val="0"/>
          <w:marBottom w:val="0"/>
          <w:divBdr>
            <w:top w:val="none" w:sz="0" w:space="0" w:color="auto"/>
            <w:left w:val="none" w:sz="0" w:space="0" w:color="auto"/>
            <w:bottom w:val="none" w:sz="0" w:space="0" w:color="auto"/>
            <w:right w:val="none" w:sz="0" w:space="0" w:color="auto"/>
          </w:divBdr>
        </w:div>
        <w:div w:id="473644513">
          <w:marLeft w:val="640"/>
          <w:marRight w:val="0"/>
          <w:marTop w:val="0"/>
          <w:marBottom w:val="0"/>
          <w:divBdr>
            <w:top w:val="none" w:sz="0" w:space="0" w:color="auto"/>
            <w:left w:val="none" w:sz="0" w:space="0" w:color="auto"/>
            <w:bottom w:val="none" w:sz="0" w:space="0" w:color="auto"/>
            <w:right w:val="none" w:sz="0" w:space="0" w:color="auto"/>
          </w:divBdr>
        </w:div>
        <w:div w:id="643245132">
          <w:marLeft w:val="640"/>
          <w:marRight w:val="0"/>
          <w:marTop w:val="0"/>
          <w:marBottom w:val="0"/>
          <w:divBdr>
            <w:top w:val="none" w:sz="0" w:space="0" w:color="auto"/>
            <w:left w:val="none" w:sz="0" w:space="0" w:color="auto"/>
            <w:bottom w:val="none" w:sz="0" w:space="0" w:color="auto"/>
            <w:right w:val="none" w:sz="0" w:space="0" w:color="auto"/>
          </w:divBdr>
        </w:div>
        <w:div w:id="665665722">
          <w:marLeft w:val="640"/>
          <w:marRight w:val="0"/>
          <w:marTop w:val="0"/>
          <w:marBottom w:val="0"/>
          <w:divBdr>
            <w:top w:val="none" w:sz="0" w:space="0" w:color="auto"/>
            <w:left w:val="none" w:sz="0" w:space="0" w:color="auto"/>
            <w:bottom w:val="none" w:sz="0" w:space="0" w:color="auto"/>
            <w:right w:val="none" w:sz="0" w:space="0" w:color="auto"/>
          </w:divBdr>
        </w:div>
        <w:div w:id="685520963">
          <w:marLeft w:val="640"/>
          <w:marRight w:val="0"/>
          <w:marTop w:val="0"/>
          <w:marBottom w:val="0"/>
          <w:divBdr>
            <w:top w:val="none" w:sz="0" w:space="0" w:color="auto"/>
            <w:left w:val="none" w:sz="0" w:space="0" w:color="auto"/>
            <w:bottom w:val="none" w:sz="0" w:space="0" w:color="auto"/>
            <w:right w:val="none" w:sz="0" w:space="0" w:color="auto"/>
          </w:divBdr>
        </w:div>
        <w:div w:id="784932076">
          <w:marLeft w:val="640"/>
          <w:marRight w:val="0"/>
          <w:marTop w:val="0"/>
          <w:marBottom w:val="0"/>
          <w:divBdr>
            <w:top w:val="none" w:sz="0" w:space="0" w:color="auto"/>
            <w:left w:val="none" w:sz="0" w:space="0" w:color="auto"/>
            <w:bottom w:val="none" w:sz="0" w:space="0" w:color="auto"/>
            <w:right w:val="none" w:sz="0" w:space="0" w:color="auto"/>
          </w:divBdr>
        </w:div>
        <w:div w:id="953754836">
          <w:marLeft w:val="640"/>
          <w:marRight w:val="0"/>
          <w:marTop w:val="0"/>
          <w:marBottom w:val="0"/>
          <w:divBdr>
            <w:top w:val="none" w:sz="0" w:space="0" w:color="auto"/>
            <w:left w:val="none" w:sz="0" w:space="0" w:color="auto"/>
            <w:bottom w:val="none" w:sz="0" w:space="0" w:color="auto"/>
            <w:right w:val="none" w:sz="0" w:space="0" w:color="auto"/>
          </w:divBdr>
        </w:div>
        <w:div w:id="964384848">
          <w:marLeft w:val="640"/>
          <w:marRight w:val="0"/>
          <w:marTop w:val="0"/>
          <w:marBottom w:val="0"/>
          <w:divBdr>
            <w:top w:val="none" w:sz="0" w:space="0" w:color="auto"/>
            <w:left w:val="none" w:sz="0" w:space="0" w:color="auto"/>
            <w:bottom w:val="none" w:sz="0" w:space="0" w:color="auto"/>
            <w:right w:val="none" w:sz="0" w:space="0" w:color="auto"/>
          </w:divBdr>
        </w:div>
        <w:div w:id="981813190">
          <w:marLeft w:val="640"/>
          <w:marRight w:val="0"/>
          <w:marTop w:val="0"/>
          <w:marBottom w:val="0"/>
          <w:divBdr>
            <w:top w:val="none" w:sz="0" w:space="0" w:color="auto"/>
            <w:left w:val="none" w:sz="0" w:space="0" w:color="auto"/>
            <w:bottom w:val="none" w:sz="0" w:space="0" w:color="auto"/>
            <w:right w:val="none" w:sz="0" w:space="0" w:color="auto"/>
          </w:divBdr>
        </w:div>
        <w:div w:id="998967163">
          <w:marLeft w:val="640"/>
          <w:marRight w:val="0"/>
          <w:marTop w:val="0"/>
          <w:marBottom w:val="0"/>
          <w:divBdr>
            <w:top w:val="none" w:sz="0" w:space="0" w:color="auto"/>
            <w:left w:val="none" w:sz="0" w:space="0" w:color="auto"/>
            <w:bottom w:val="none" w:sz="0" w:space="0" w:color="auto"/>
            <w:right w:val="none" w:sz="0" w:space="0" w:color="auto"/>
          </w:divBdr>
        </w:div>
        <w:div w:id="1203446000">
          <w:marLeft w:val="640"/>
          <w:marRight w:val="0"/>
          <w:marTop w:val="0"/>
          <w:marBottom w:val="0"/>
          <w:divBdr>
            <w:top w:val="none" w:sz="0" w:space="0" w:color="auto"/>
            <w:left w:val="none" w:sz="0" w:space="0" w:color="auto"/>
            <w:bottom w:val="none" w:sz="0" w:space="0" w:color="auto"/>
            <w:right w:val="none" w:sz="0" w:space="0" w:color="auto"/>
          </w:divBdr>
        </w:div>
        <w:div w:id="1216502317">
          <w:marLeft w:val="640"/>
          <w:marRight w:val="0"/>
          <w:marTop w:val="0"/>
          <w:marBottom w:val="0"/>
          <w:divBdr>
            <w:top w:val="none" w:sz="0" w:space="0" w:color="auto"/>
            <w:left w:val="none" w:sz="0" w:space="0" w:color="auto"/>
            <w:bottom w:val="none" w:sz="0" w:space="0" w:color="auto"/>
            <w:right w:val="none" w:sz="0" w:space="0" w:color="auto"/>
          </w:divBdr>
        </w:div>
        <w:div w:id="1350529421">
          <w:marLeft w:val="640"/>
          <w:marRight w:val="0"/>
          <w:marTop w:val="0"/>
          <w:marBottom w:val="0"/>
          <w:divBdr>
            <w:top w:val="none" w:sz="0" w:space="0" w:color="auto"/>
            <w:left w:val="none" w:sz="0" w:space="0" w:color="auto"/>
            <w:bottom w:val="none" w:sz="0" w:space="0" w:color="auto"/>
            <w:right w:val="none" w:sz="0" w:space="0" w:color="auto"/>
          </w:divBdr>
        </w:div>
        <w:div w:id="1490056037">
          <w:marLeft w:val="640"/>
          <w:marRight w:val="0"/>
          <w:marTop w:val="0"/>
          <w:marBottom w:val="0"/>
          <w:divBdr>
            <w:top w:val="none" w:sz="0" w:space="0" w:color="auto"/>
            <w:left w:val="none" w:sz="0" w:space="0" w:color="auto"/>
            <w:bottom w:val="none" w:sz="0" w:space="0" w:color="auto"/>
            <w:right w:val="none" w:sz="0" w:space="0" w:color="auto"/>
          </w:divBdr>
        </w:div>
        <w:div w:id="1552112566">
          <w:marLeft w:val="640"/>
          <w:marRight w:val="0"/>
          <w:marTop w:val="0"/>
          <w:marBottom w:val="0"/>
          <w:divBdr>
            <w:top w:val="none" w:sz="0" w:space="0" w:color="auto"/>
            <w:left w:val="none" w:sz="0" w:space="0" w:color="auto"/>
            <w:bottom w:val="none" w:sz="0" w:space="0" w:color="auto"/>
            <w:right w:val="none" w:sz="0" w:space="0" w:color="auto"/>
          </w:divBdr>
        </w:div>
        <w:div w:id="1575238260">
          <w:marLeft w:val="640"/>
          <w:marRight w:val="0"/>
          <w:marTop w:val="0"/>
          <w:marBottom w:val="0"/>
          <w:divBdr>
            <w:top w:val="none" w:sz="0" w:space="0" w:color="auto"/>
            <w:left w:val="none" w:sz="0" w:space="0" w:color="auto"/>
            <w:bottom w:val="none" w:sz="0" w:space="0" w:color="auto"/>
            <w:right w:val="none" w:sz="0" w:space="0" w:color="auto"/>
          </w:divBdr>
        </w:div>
        <w:div w:id="1722166266">
          <w:marLeft w:val="640"/>
          <w:marRight w:val="0"/>
          <w:marTop w:val="0"/>
          <w:marBottom w:val="0"/>
          <w:divBdr>
            <w:top w:val="none" w:sz="0" w:space="0" w:color="auto"/>
            <w:left w:val="none" w:sz="0" w:space="0" w:color="auto"/>
            <w:bottom w:val="none" w:sz="0" w:space="0" w:color="auto"/>
            <w:right w:val="none" w:sz="0" w:space="0" w:color="auto"/>
          </w:divBdr>
        </w:div>
        <w:div w:id="1771974975">
          <w:marLeft w:val="640"/>
          <w:marRight w:val="0"/>
          <w:marTop w:val="0"/>
          <w:marBottom w:val="0"/>
          <w:divBdr>
            <w:top w:val="none" w:sz="0" w:space="0" w:color="auto"/>
            <w:left w:val="none" w:sz="0" w:space="0" w:color="auto"/>
            <w:bottom w:val="none" w:sz="0" w:space="0" w:color="auto"/>
            <w:right w:val="none" w:sz="0" w:space="0" w:color="auto"/>
          </w:divBdr>
        </w:div>
        <w:div w:id="1794710251">
          <w:marLeft w:val="640"/>
          <w:marRight w:val="0"/>
          <w:marTop w:val="0"/>
          <w:marBottom w:val="0"/>
          <w:divBdr>
            <w:top w:val="none" w:sz="0" w:space="0" w:color="auto"/>
            <w:left w:val="none" w:sz="0" w:space="0" w:color="auto"/>
            <w:bottom w:val="none" w:sz="0" w:space="0" w:color="auto"/>
            <w:right w:val="none" w:sz="0" w:space="0" w:color="auto"/>
          </w:divBdr>
        </w:div>
        <w:div w:id="1927687933">
          <w:marLeft w:val="640"/>
          <w:marRight w:val="0"/>
          <w:marTop w:val="0"/>
          <w:marBottom w:val="0"/>
          <w:divBdr>
            <w:top w:val="none" w:sz="0" w:space="0" w:color="auto"/>
            <w:left w:val="none" w:sz="0" w:space="0" w:color="auto"/>
            <w:bottom w:val="none" w:sz="0" w:space="0" w:color="auto"/>
            <w:right w:val="none" w:sz="0" w:space="0" w:color="auto"/>
          </w:divBdr>
        </w:div>
        <w:div w:id="1986004991">
          <w:marLeft w:val="640"/>
          <w:marRight w:val="0"/>
          <w:marTop w:val="0"/>
          <w:marBottom w:val="0"/>
          <w:divBdr>
            <w:top w:val="none" w:sz="0" w:space="0" w:color="auto"/>
            <w:left w:val="none" w:sz="0" w:space="0" w:color="auto"/>
            <w:bottom w:val="none" w:sz="0" w:space="0" w:color="auto"/>
            <w:right w:val="none" w:sz="0" w:space="0" w:color="auto"/>
          </w:divBdr>
        </w:div>
        <w:div w:id="2010133049">
          <w:marLeft w:val="640"/>
          <w:marRight w:val="0"/>
          <w:marTop w:val="0"/>
          <w:marBottom w:val="0"/>
          <w:divBdr>
            <w:top w:val="none" w:sz="0" w:space="0" w:color="auto"/>
            <w:left w:val="none" w:sz="0" w:space="0" w:color="auto"/>
            <w:bottom w:val="none" w:sz="0" w:space="0" w:color="auto"/>
            <w:right w:val="none" w:sz="0" w:space="0" w:color="auto"/>
          </w:divBdr>
        </w:div>
        <w:div w:id="2036613701">
          <w:marLeft w:val="640"/>
          <w:marRight w:val="0"/>
          <w:marTop w:val="0"/>
          <w:marBottom w:val="0"/>
          <w:divBdr>
            <w:top w:val="none" w:sz="0" w:space="0" w:color="auto"/>
            <w:left w:val="none" w:sz="0" w:space="0" w:color="auto"/>
            <w:bottom w:val="none" w:sz="0" w:space="0" w:color="auto"/>
            <w:right w:val="none" w:sz="0" w:space="0" w:color="auto"/>
          </w:divBdr>
        </w:div>
        <w:div w:id="2108883161">
          <w:marLeft w:val="640"/>
          <w:marRight w:val="0"/>
          <w:marTop w:val="0"/>
          <w:marBottom w:val="0"/>
          <w:divBdr>
            <w:top w:val="none" w:sz="0" w:space="0" w:color="auto"/>
            <w:left w:val="none" w:sz="0" w:space="0" w:color="auto"/>
            <w:bottom w:val="none" w:sz="0" w:space="0" w:color="auto"/>
            <w:right w:val="none" w:sz="0" w:space="0" w:color="auto"/>
          </w:divBdr>
        </w:div>
        <w:div w:id="2125881539">
          <w:marLeft w:val="640"/>
          <w:marRight w:val="0"/>
          <w:marTop w:val="0"/>
          <w:marBottom w:val="0"/>
          <w:divBdr>
            <w:top w:val="none" w:sz="0" w:space="0" w:color="auto"/>
            <w:left w:val="none" w:sz="0" w:space="0" w:color="auto"/>
            <w:bottom w:val="none" w:sz="0" w:space="0" w:color="auto"/>
            <w:right w:val="none" w:sz="0" w:space="0" w:color="auto"/>
          </w:divBdr>
        </w:div>
      </w:divsChild>
    </w:div>
    <w:div w:id="1258054743">
      <w:bodyDiv w:val="1"/>
      <w:marLeft w:val="0"/>
      <w:marRight w:val="0"/>
      <w:marTop w:val="0"/>
      <w:marBottom w:val="0"/>
      <w:divBdr>
        <w:top w:val="none" w:sz="0" w:space="0" w:color="auto"/>
        <w:left w:val="none" w:sz="0" w:space="0" w:color="auto"/>
        <w:bottom w:val="none" w:sz="0" w:space="0" w:color="auto"/>
        <w:right w:val="none" w:sz="0" w:space="0" w:color="auto"/>
      </w:divBdr>
      <w:divsChild>
        <w:div w:id="13239982">
          <w:marLeft w:val="640"/>
          <w:marRight w:val="0"/>
          <w:marTop w:val="0"/>
          <w:marBottom w:val="0"/>
          <w:divBdr>
            <w:top w:val="none" w:sz="0" w:space="0" w:color="auto"/>
            <w:left w:val="none" w:sz="0" w:space="0" w:color="auto"/>
            <w:bottom w:val="none" w:sz="0" w:space="0" w:color="auto"/>
            <w:right w:val="none" w:sz="0" w:space="0" w:color="auto"/>
          </w:divBdr>
        </w:div>
        <w:div w:id="19361537">
          <w:marLeft w:val="640"/>
          <w:marRight w:val="0"/>
          <w:marTop w:val="0"/>
          <w:marBottom w:val="0"/>
          <w:divBdr>
            <w:top w:val="none" w:sz="0" w:space="0" w:color="auto"/>
            <w:left w:val="none" w:sz="0" w:space="0" w:color="auto"/>
            <w:bottom w:val="none" w:sz="0" w:space="0" w:color="auto"/>
            <w:right w:val="none" w:sz="0" w:space="0" w:color="auto"/>
          </w:divBdr>
        </w:div>
        <w:div w:id="44374853">
          <w:marLeft w:val="640"/>
          <w:marRight w:val="0"/>
          <w:marTop w:val="0"/>
          <w:marBottom w:val="0"/>
          <w:divBdr>
            <w:top w:val="none" w:sz="0" w:space="0" w:color="auto"/>
            <w:left w:val="none" w:sz="0" w:space="0" w:color="auto"/>
            <w:bottom w:val="none" w:sz="0" w:space="0" w:color="auto"/>
            <w:right w:val="none" w:sz="0" w:space="0" w:color="auto"/>
          </w:divBdr>
        </w:div>
        <w:div w:id="56978578">
          <w:marLeft w:val="640"/>
          <w:marRight w:val="0"/>
          <w:marTop w:val="0"/>
          <w:marBottom w:val="0"/>
          <w:divBdr>
            <w:top w:val="none" w:sz="0" w:space="0" w:color="auto"/>
            <w:left w:val="none" w:sz="0" w:space="0" w:color="auto"/>
            <w:bottom w:val="none" w:sz="0" w:space="0" w:color="auto"/>
            <w:right w:val="none" w:sz="0" w:space="0" w:color="auto"/>
          </w:divBdr>
        </w:div>
        <w:div w:id="70737570">
          <w:marLeft w:val="640"/>
          <w:marRight w:val="0"/>
          <w:marTop w:val="0"/>
          <w:marBottom w:val="0"/>
          <w:divBdr>
            <w:top w:val="none" w:sz="0" w:space="0" w:color="auto"/>
            <w:left w:val="none" w:sz="0" w:space="0" w:color="auto"/>
            <w:bottom w:val="none" w:sz="0" w:space="0" w:color="auto"/>
            <w:right w:val="none" w:sz="0" w:space="0" w:color="auto"/>
          </w:divBdr>
        </w:div>
        <w:div w:id="149716544">
          <w:marLeft w:val="640"/>
          <w:marRight w:val="0"/>
          <w:marTop w:val="0"/>
          <w:marBottom w:val="0"/>
          <w:divBdr>
            <w:top w:val="none" w:sz="0" w:space="0" w:color="auto"/>
            <w:left w:val="none" w:sz="0" w:space="0" w:color="auto"/>
            <w:bottom w:val="none" w:sz="0" w:space="0" w:color="auto"/>
            <w:right w:val="none" w:sz="0" w:space="0" w:color="auto"/>
          </w:divBdr>
        </w:div>
        <w:div w:id="171993341">
          <w:marLeft w:val="640"/>
          <w:marRight w:val="0"/>
          <w:marTop w:val="0"/>
          <w:marBottom w:val="0"/>
          <w:divBdr>
            <w:top w:val="none" w:sz="0" w:space="0" w:color="auto"/>
            <w:left w:val="none" w:sz="0" w:space="0" w:color="auto"/>
            <w:bottom w:val="none" w:sz="0" w:space="0" w:color="auto"/>
            <w:right w:val="none" w:sz="0" w:space="0" w:color="auto"/>
          </w:divBdr>
        </w:div>
        <w:div w:id="185605389">
          <w:marLeft w:val="640"/>
          <w:marRight w:val="0"/>
          <w:marTop w:val="0"/>
          <w:marBottom w:val="0"/>
          <w:divBdr>
            <w:top w:val="none" w:sz="0" w:space="0" w:color="auto"/>
            <w:left w:val="none" w:sz="0" w:space="0" w:color="auto"/>
            <w:bottom w:val="none" w:sz="0" w:space="0" w:color="auto"/>
            <w:right w:val="none" w:sz="0" w:space="0" w:color="auto"/>
          </w:divBdr>
        </w:div>
        <w:div w:id="292099890">
          <w:marLeft w:val="640"/>
          <w:marRight w:val="0"/>
          <w:marTop w:val="0"/>
          <w:marBottom w:val="0"/>
          <w:divBdr>
            <w:top w:val="none" w:sz="0" w:space="0" w:color="auto"/>
            <w:left w:val="none" w:sz="0" w:space="0" w:color="auto"/>
            <w:bottom w:val="none" w:sz="0" w:space="0" w:color="auto"/>
            <w:right w:val="none" w:sz="0" w:space="0" w:color="auto"/>
          </w:divBdr>
          <w:divsChild>
            <w:div w:id="79644234">
              <w:marLeft w:val="0"/>
              <w:marRight w:val="0"/>
              <w:marTop w:val="0"/>
              <w:marBottom w:val="0"/>
              <w:divBdr>
                <w:top w:val="none" w:sz="0" w:space="0" w:color="auto"/>
                <w:left w:val="none" w:sz="0" w:space="0" w:color="auto"/>
                <w:bottom w:val="none" w:sz="0" w:space="0" w:color="auto"/>
                <w:right w:val="none" w:sz="0" w:space="0" w:color="auto"/>
              </w:divBdr>
              <w:divsChild>
                <w:div w:id="56903645">
                  <w:marLeft w:val="640"/>
                  <w:marRight w:val="0"/>
                  <w:marTop w:val="0"/>
                  <w:marBottom w:val="0"/>
                  <w:divBdr>
                    <w:top w:val="none" w:sz="0" w:space="0" w:color="auto"/>
                    <w:left w:val="none" w:sz="0" w:space="0" w:color="auto"/>
                    <w:bottom w:val="none" w:sz="0" w:space="0" w:color="auto"/>
                    <w:right w:val="none" w:sz="0" w:space="0" w:color="auto"/>
                  </w:divBdr>
                </w:div>
                <w:div w:id="119036102">
                  <w:marLeft w:val="640"/>
                  <w:marRight w:val="0"/>
                  <w:marTop w:val="0"/>
                  <w:marBottom w:val="0"/>
                  <w:divBdr>
                    <w:top w:val="none" w:sz="0" w:space="0" w:color="auto"/>
                    <w:left w:val="none" w:sz="0" w:space="0" w:color="auto"/>
                    <w:bottom w:val="none" w:sz="0" w:space="0" w:color="auto"/>
                    <w:right w:val="none" w:sz="0" w:space="0" w:color="auto"/>
                  </w:divBdr>
                </w:div>
                <w:div w:id="150800723">
                  <w:marLeft w:val="640"/>
                  <w:marRight w:val="0"/>
                  <w:marTop w:val="0"/>
                  <w:marBottom w:val="0"/>
                  <w:divBdr>
                    <w:top w:val="none" w:sz="0" w:space="0" w:color="auto"/>
                    <w:left w:val="none" w:sz="0" w:space="0" w:color="auto"/>
                    <w:bottom w:val="none" w:sz="0" w:space="0" w:color="auto"/>
                    <w:right w:val="none" w:sz="0" w:space="0" w:color="auto"/>
                  </w:divBdr>
                </w:div>
                <w:div w:id="173804335">
                  <w:marLeft w:val="640"/>
                  <w:marRight w:val="0"/>
                  <w:marTop w:val="0"/>
                  <w:marBottom w:val="0"/>
                  <w:divBdr>
                    <w:top w:val="none" w:sz="0" w:space="0" w:color="auto"/>
                    <w:left w:val="none" w:sz="0" w:space="0" w:color="auto"/>
                    <w:bottom w:val="none" w:sz="0" w:space="0" w:color="auto"/>
                    <w:right w:val="none" w:sz="0" w:space="0" w:color="auto"/>
                  </w:divBdr>
                </w:div>
                <w:div w:id="174005516">
                  <w:marLeft w:val="640"/>
                  <w:marRight w:val="0"/>
                  <w:marTop w:val="0"/>
                  <w:marBottom w:val="0"/>
                  <w:divBdr>
                    <w:top w:val="none" w:sz="0" w:space="0" w:color="auto"/>
                    <w:left w:val="none" w:sz="0" w:space="0" w:color="auto"/>
                    <w:bottom w:val="none" w:sz="0" w:space="0" w:color="auto"/>
                    <w:right w:val="none" w:sz="0" w:space="0" w:color="auto"/>
                  </w:divBdr>
                </w:div>
                <w:div w:id="182090984">
                  <w:marLeft w:val="640"/>
                  <w:marRight w:val="0"/>
                  <w:marTop w:val="0"/>
                  <w:marBottom w:val="0"/>
                  <w:divBdr>
                    <w:top w:val="none" w:sz="0" w:space="0" w:color="auto"/>
                    <w:left w:val="none" w:sz="0" w:space="0" w:color="auto"/>
                    <w:bottom w:val="none" w:sz="0" w:space="0" w:color="auto"/>
                    <w:right w:val="none" w:sz="0" w:space="0" w:color="auto"/>
                  </w:divBdr>
                </w:div>
                <w:div w:id="198905193">
                  <w:marLeft w:val="640"/>
                  <w:marRight w:val="0"/>
                  <w:marTop w:val="0"/>
                  <w:marBottom w:val="0"/>
                  <w:divBdr>
                    <w:top w:val="none" w:sz="0" w:space="0" w:color="auto"/>
                    <w:left w:val="none" w:sz="0" w:space="0" w:color="auto"/>
                    <w:bottom w:val="none" w:sz="0" w:space="0" w:color="auto"/>
                    <w:right w:val="none" w:sz="0" w:space="0" w:color="auto"/>
                  </w:divBdr>
                </w:div>
                <w:div w:id="264771479">
                  <w:marLeft w:val="640"/>
                  <w:marRight w:val="0"/>
                  <w:marTop w:val="0"/>
                  <w:marBottom w:val="0"/>
                  <w:divBdr>
                    <w:top w:val="none" w:sz="0" w:space="0" w:color="auto"/>
                    <w:left w:val="none" w:sz="0" w:space="0" w:color="auto"/>
                    <w:bottom w:val="none" w:sz="0" w:space="0" w:color="auto"/>
                    <w:right w:val="none" w:sz="0" w:space="0" w:color="auto"/>
                  </w:divBdr>
                </w:div>
                <w:div w:id="295792898">
                  <w:marLeft w:val="640"/>
                  <w:marRight w:val="0"/>
                  <w:marTop w:val="0"/>
                  <w:marBottom w:val="0"/>
                  <w:divBdr>
                    <w:top w:val="none" w:sz="0" w:space="0" w:color="auto"/>
                    <w:left w:val="none" w:sz="0" w:space="0" w:color="auto"/>
                    <w:bottom w:val="none" w:sz="0" w:space="0" w:color="auto"/>
                    <w:right w:val="none" w:sz="0" w:space="0" w:color="auto"/>
                  </w:divBdr>
                </w:div>
                <w:div w:id="336269282">
                  <w:marLeft w:val="640"/>
                  <w:marRight w:val="0"/>
                  <w:marTop w:val="0"/>
                  <w:marBottom w:val="0"/>
                  <w:divBdr>
                    <w:top w:val="none" w:sz="0" w:space="0" w:color="auto"/>
                    <w:left w:val="none" w:sz="0" w:space="0" w:color="auto"/>
                    <w:bottom w:val="none" w:sz="0" w:space="0" w:color="auto"/>
                    <w:right w:val="none" w:sz="0" w:space="0" w:color="auto"/>
                  </w:divBdr>
                </w:div>
                <w:div w:id="370686394">
                  <w:marLeft w:val="640"/>
                  <w:marRight w:val="0"/>
                  <w:marTop w:val="0"/>
                  <w:marBottom w:val="0"/>
                  <w:divBdr>
                    <w:top w:val="none" w:sz="0" w:space="0" w:color="auto"/>
                    <w:left w:val="none" w:sz="0" w:space="0" w:color="auto"/>
                    <w:bottom w:val="none" w:sz="0" w:space="0" w:color="auto"/>
                    <w:right w:val="none" w:sz="0" w:space="0" w:color="auto"/>
                  </w:divBdr>
                </w:div>
                <w:div w:id="401953163">
                  <w:marLeft w:val="640"/>
                  <w:marRight w:val="0"/>
                  <w:marTop w:val="0"/>
                  <w:marBottom w:val="0"/>
                  <w:divBdr>
                    <w:top w:val="none" w:sz="0" w:space="0" w:color="auto"/>
                    <w:left w:val="none" w:sz="0" w:space="0" w:color="auto"/>
                    <w:bottom w:val="none" w:sz="0" w:space="0" w:color="auto"/>
                    <w:right w:val="none" w:sz="0" w:space="0" w:color="auto"/>
                  </w:divBdr>
                </w:div>
                <w:div w:id="408581698">
                  <w:marLeft w:val="640"/>
                  <w:marRight w:val="0"/>
                  <w:marTop w:val="0"/>
                  <w:marBottom w:val="0"/>
                  <w:divBdr>
                    <w:top w:val="none" w:sz="0" w:space="0" w:color="auto"/>
                    <w:left w:val="none" w:sz="0" w:space="0" w:color="auto"/>
                    <w:bottom w:val="none" w:sz="0" w:space="0" w:color="auto"/>
                    <w:right w:val="none" w:sz="0" w:space="0" w:color="auto"/>
                  </w:divBdr>
                </w:div>
                <w:div w:id="452788769">
                  <w:marLeft w:val="640"/>
                  <w:marRight w:val="0"/>
                  <w:marTop w:val="0"/>
                  <w:marBottom w:val="0"/>
                  <w:divBdr>
                    <w:top w:val="none" w:sz="0" w:space="0" w:color="auto"/>
                    <w:left w:val="none" w:sz="0" w:space="0" w:color="auto"/>
                    <w:bottom w:val="none" w:sz="0" w:space="0" w:color="auto"/>
                    <w:right w:val="none" w:sz="0" w:space="0" w:color="auto"/>
                  </w:divBdr>
                </w:div>
                <w:div w:id="495193783">
                  <w:marLeft w:val="640"/>
                  <w:marRight w:val="0"/>
                  <w:marTop w:val="0"/>
                  <w:marBottom w:val="0"/>
                  <w:divBdr>
                    <w:top w:val="none" w:sz="0" w:space="0" w:color="auto"/>
                    <w:left w:val="none" w:sz="0" w:space="0" w:color="auto"/>
                    <w:bottom w:val="none" w:sz="0" w:space="0" w:color="auto"/>
                    <w:right w:val="none" w:sz="0" w:space="0" w:color="auto"/>
                  </w:divBdr>
                </w:div>
                <w:div w:id="505750296">
                  <w:marLeft w:val="640"/>
                  <w:marRight w:val="0"/>
                  <w:marTop w:val="0"/>
                  <w:marBottom w:val="0"/>
                  <w:divBdr>
                    <w:top w:val="none" w:sz="0" w:space="0" w:color="auto"/>
                    <w:left w:val="none" w:sz="0" w:space="0" w:color="auto"/>
                    <w:bottom w:val="none" w:sz="0" w:space="0" w:color="auto"/>
                    <w:right w:val="none" w:sz="0" w:space="0" w:color="auto"/>
                  </w:divBdr>
                </w:div>
                <w:div w:id="524908900">
                  <w:marLeft w:val="640"/>
                  <w:marRight w:val="0"/>
                  <w:marTop w:val="0"/>
                  <w:marBottom w:val="0"/>
                  <w:divBdr>
                    <w:top w:val="none" w:sz="0" w:space="0" w:color="auto"/>
                    <w:left w:val="none" w:sz="0" w:space="0" w:color="auto"/>
                    <w:bottom w:val="none" w:sz="0" w:space="0" w:color="auto"/>
                    <w:right w:val="none" w:sz="0" w:space="0" w:color="auto"/>
                  </w:divBdr>
                </w:div>
                <w:div w:id="541480847">
                  <w:marLeft w:val="640"/>
                  <w:marRight w:val="0"/>
                  <w:marTop w:val="0"/>
                  <w:marBottom w:val="0"/>
                  <w:divBdr>
                    <w:top w:val="none" w:sz="0" w:space="0" w:color="auto"/>
                    <w:left w:val="none" w:sz="0" w:space="0" w:color="auto"/>
                    <w:bottom w:val="none" w:sz="0" w:space="0" w:color="auto"/>
                    <w:right w:val="none" w:sz="0" w:space="0" w:color="auto"/>
                  </w:divBdr>
                </w:div>
                <w:div w:id="601645943">
                  <w:marLeft w:val="640"/>
                  <w:marRight w:val="0"/>
                  <w:marTop w:val="0"/>
                  <w:marBottom w:val="0"/>
                  <w:divBdr>
                    <w:top w:val="none" w:sz="0" w:space="0" w:color="auto"/>
                    <w:left w:val="none" w:sz="0" w:space="0" w:color="auto"/>
                    <w:bottom w:val="none" w:sz="0" w:space="0" w:color="auto"/>
                    <w:right w:val="none" w:sz="0" w:space="0" w:color="auto"/>
                  </w:divBdr>
                </w:div>
                <w:div w:id="603653121">
                  <w:marLeft w:val="640"/>
                  <w:marRight w:val="0"/>
                  <w:marTop w:val="0"/>
                  <w:marBottom w:val="0"/>
                  <w:divBdr>
                    <w:top w:val="none" w:sz="0" w:space="0" w:color="auto"/>
                    <w:left w:val="none" w:sz="0" w:space="0" w:color="auto"/>
                    <w:bottom w:val="none" w:sz="0" w:space="0" w:color="auto"/>
                    <w:right w:val="none" w:sz="0" w:space="0" w:color="auto"/>
                  </w:divBdr>
                </w:div>
                <w:div w:id="635571347">
                  <w:marLeft w:val="640"/>
                  <w:marRight w:val="0"/>
                  <w:marTop w:val="0"/>
                  <w:marBottom w:val="0"/>
                  <w:divBdr>
                    <w:top w:val="none" w:sz="0" w:space="0" w:color="auto"/>
                    <w:left w:val="none" w:sz="0" w:space="0" w:color="auto"/>
                    <w:bottom w:val="none" w:sz="0" w:space="0" w:color="auto"/>
                    <w:right w:val="none" w:sz="0" w:space="0" w:color="auto"/>
                  </w:divBdr>
                </w:div>
                <w:div w:id="678238016">
                  <w:marLeft w:val="640"/>
                  <w:marRight w:val="0"/>
                  <w:marTop w:val="0"/>
                  <w:marBottom w:val="0"/>
                  <w:divBdr>
                    <w:top w:val="none" w:sz="0" w:space="0" w:color="auto"/>
                    <w:left w:val="none" w:sz="0" w:space="0" w:color="auto"/>
                    <w:bottom w:val="none" w:sz="0" w:space="0" w:color="auto"/>
                    <w:right w:val="none" w:sz="0" w:space="0" w:color="auto"/>
                  </w:divBdr>
                </w:div>
                <w:div w:id="724181738">
                  <w:marLeft w:val="640"/>
                  <w:marRight w:val="0"/>
                  <w:marTop w:val="0"/>
                  <w:marBottom w:val="0"/>
                  <w:divBdr>
                    <w:top w:val="none" w:sz="0" w:space="0" w:color="auto"/>
                    <w:left w:val="none" w:sz="0" w:space="0" w:color="auto"/>
                    <w:bottom w:val="none" w:sz="0" w:space="0" w:color="auto"/>
                    <w:right w:val="none" w:sz="0" w:space="0" w:color="auto"/>
                  </w:divBdr>
                </w:div>
                <w:div w:id="886330533">
                  <w:marLeft w:val="640"/>
                  <w:marRight w:val="0"/>
                  <w:marTop w:val="0"/>
                  <w:marBottom w:val="0"/>
                  <w:divBdr>
                    <w:top w:val="none" w:sz="0" w:space="0" w:color="auto"/>
                    <w:left w:val="none" w:sz="0" w:space="0" w:color="auto"/>
                    <w:bottom w:val="none" w:sz="0" w:space="0" w:color="auto"/>
                    <w:right w:val="none" w:sz="0" w:space="0" w:color="auto"/>
                  </w:divBdr>
                </w:div>
                <w:div w:id="915477671">
                  <w:marLeft w:val="640"/>
                  <w:marRight w:val="0"/>
                  <w:marTop w:val="0"/>
                  <w:marBottom w:val="0"/>
                  <w:divBdr>
                    <w:top w:val="none" w:sz="0" w:space="0" w:color="auto"/>
                    <w:left w:val="none" w:sz="0" w:space="0" w:color="auto"/>
                    <w:bottom w:val="none" w:sz="0" w:space="0" w:color="auto"/>
                    <w:right w:val="none" w:sz="0" w:space="0" w:color="auto"/>
                  </w:divBdr>
                </w:div>
                <w:div w:id="995035899">
                  <w:marLeft w:val="640"/>
                  <w:marRight w:val="0"/>
                  <w:marTop w:val="0"/>
                  <w:marBottom w:val="0"/>
                  <w:divBdr>
                    <w:top w:val="none" w:sz="0" w:space="0" w:color="auto"/>
                    <w:left w:val="none" w:sz="0" w:space="0" w:color="auto"/>
                    <w:bottom w:val="none" w:sz="0" w:space="0" w:color="auto"/>
                    <w:right w:val="none" w:sz="0" w:space="0" w:color="auto"/>
                  </w:divBdr>
                </w:div>
                <w:div w:id="1032808914">
                  <w:marLeft w:val="640"/>
                  <w:marRight w:val="0"/>
                  <w:marTop w:val="0"/>
                  <w:marBottom w:val="0"/>
                  <w:divBdr>
                    <w:top w:val="none" w:sz="0" w:space="0" w:color="auto"/>
                    <w:left w:val="none" w:sz="0" w:space="0" w:color="auto"/>
                    <w:bottom w:val="none" w:sz="0" w:space="0" w:color="auto"/>
                    <w:right w:val="none" w:sz="0" w:space="0" w:color="auto"/>
                  </w:divBdr>
                </w:div>
                <w:div w:id="1133211331">
                  <w:marLeft w:val="640"/>
                  <w:marRight w:val="0"/>
                  <w:marTop w:val="0"/>
                  <w:marBottom w:val="0"/>
                  <w:divBdr>
                    <w:top w:val="none" w:sz="0" w:space="0" w:color="auto"/>
                    <w:left w:val="none" w:sz="0" w:space="0" w:color="auto"/>
                    <w:bottom w:val="none" w:sz="0" w:space="0" w:color="auto"/>
                    <w:right w:val="none" w:sz="0" w:space="0" w:color="auto"/>
                  </w:divBdr>
                </w:div>
                <w:div w:id="1153834032">
                  <w:marLeft w:val="640"/>
                  <w:marRight w:val="0"/>
                  <w:marTop w:val="0"/>
                  <w:marBottom w:val="0"/>
                  <w:divBdr>
                    <w:top w:val="none" w:sz="0" w:space="0" w:color="auto"/>
                    <w:left w:val="none" w:sz="0" w:space="0" w:color="auto"/>
                    <w:bottom w:val="none" w:sz="0" w:space="0" w:color="auto"/>
                    <w:right w:val="none" w:sz="0" w:space="0" w:color="auto"/>
                  </w:divBdr>
                </w:div>
                <w:div w:id="1174107020">
                  <w:marLeft w:val="640"/>
                  <w:marRight w:val="0"/>
                  <w:marTop w:val="0"/>
                  <w:marBottom w:val="0"/>
                  <w:divBdr>
                    <w:top w:val="none" w:sz="0" w:space="0" w:color="auto"/>
                    <w:left w:val="none" w:sz="0" w:space="0" w:color="auto"/>
                    <w:bottom w:val="none" w:sz="0" w:space="0" w:color="auto"/>
                    <w:right w:val="none" w:sz="0" w:space="0" w:color="auto"/>
                  </w:divBdr>
                </w:div>
                <w:div w:id="1213734884">
                  <w:marLeft w:val="640"/>
                  <w:marRight w:val="0"/>
                  <w:marTop w:val="0"/>
                  <w:marBottom w:val="0"/>
                  <w:divBdr>
                    <w:top w:val="none" w:sz="0" w:space="0" w:color="auto"/>
                    <w:left w:val="none" w:sz="0" w:space="0" w:color="auto"/>
                    <w:bottom w:val="none" w:sz="0" w:space="0" w:color="auto"/>
                    <w:right w:val="none" w:sz="0" w:space="0" w:color="auto"/>
                  </w:divBdr>
                </w:div>
                <w:div w:id="1312293428">
                  <w:marLeft w:val="640"/>
                  <w:marRight w:val="0"/>
                  <w:marTop w:val="0"/>
                  <w:marBottom w:val="0"/>
                  <w:divBdr>
                    <w:top w:val="none" w:sz="0" w:space="0" w:color="auto"/>
                    <w:left w:val="none" w:sz="0" w:space="0" w:color="auto"/>
                    <w:bottom w:val="none" w:sz="0" w:space="0" w:color="auto"/>
                    <w:right w:val="none" w:sz="0" w:space="0" w:color="auto"/>
                  </w:divBdr>
                </w:div>
                <w:div w:id="1314333355">
                  <w:marLeft w:val="640"/>
                  <w:marRight w:val="0"/>
                  <w:marTop w:val="0"/>
                  <w:marBottom w:val="0"/>
                  <w:divBdr>
                    <w:top w:val="none" w:sz="0" w:space="0" w:color="auto"/>
                    <w:left w:val="none" w:sz="0" w:space="0" w:color="auto"/>
                    <w:bottom w:val="none" w:sz="0" w:space="0" w:color="auto"/>
                    <w:right w:val="none" w:sz="0" w:space="0" w:color="auto"/>
                  </w:divBdr>
                </w:div>
                <w:div w:id="1336568517">
                  <w:marLeft w:val="640"/>
                  <w:marRight w:val="0"/>
                  <w:marTop w:val="0"/>
                  <w:marBottom w:val="0"/>
                  <w:divBdr>
                    <w:top w:val="none" w:sz="0" w:space="0" w:color="auto"/>
                    <w:left w:val="none" w:sz="0" w:space="0" w:color="auto"/>
                    <w:bottom w:val="none" w:sz="0" w:space="0" w:color="auto"/>
                    <w:right w:val="none" w:sz="0" w:space="0" w:color="auto"/>
                  </w:divBdr>
                </w:div>
                <w:div w:id="1379210246">
                  <w:marLeft w:val="640"/>
                  <w:marRight w:val="0"/>
                  <w:marTop w:val="0"/>
                  <w:marBottom w:val="0"/>
                  <w:divBdr>
                    <w:top w:val="none" w:sz="0" w:space="0" w:color="auto"/>
                    <w:left w:val="none" w:sz="0" w:space="0" w:color="auto"/>
                    <w:bottom w:val="none" w:sz="0" w:space="0" w:color="auto"/>
                    <w:right w:val="none" w:sz="0" w:space="0" w:color="auto"/>
                  </w:divBdr>
                </w:div>
                <w:div w:id="1408185126">
                  <w:marLeft w:val="640"/>
                  <w:marRight w:val="0"/>
                  <w:marTop w:val="0"/>
                  <w:marBottom w:val="0"/>
                  <w:divBdr>
                    <w:top w:val="none" w:sz="0" w:space="0" w:color="auto"/>
                    <w:left w:val="none" w:sz="0" w:space="0" w:color="auto"/>
                    <w:bottom w:val="none" w:sz="0" w:space="0" w:color="auto"/>
                    <w:right w:val="none" w:sz="0" w:space="0" w:color="auto"/>
                  </w:divBdr>
                </w:div>
                <w:div w:id="1464888798">
                  <w:marLeft w:val="640"/>
                  <w:marRight w:val="0"/>
                  <w:marTop w:val="0"/>
                  <w:marBottom w:val="0"/>
                  <w:divBdr>
                    <w:top w:val="none" w:sz="0" w:space="0" w:color="auto"/>
                    <w:left w:val="none" w:sz="0" w:space="0" w:color="auto"/>
                    <w:bottom w:val="none" w:sz="0" w:space="0" w:color="auto"/>
                    <w:right w:val="none" w:sz="0" w:space="0" w:color="auto"/>
                  </w:divBdr>
                </w:div>
                <w:div w:id="1600020558">
                  <w:marLeft w:val="640"/>
                  <w:marRight w:val="0"/>
                  <w:marTop w:val="0"/>
                  <w:marBottom w:val="0"/>
                  <w:divBdr>
                    <w:top w:val="none" w:sz="0" w:space="0" w:color="auto"/>
                    <w:left w:val="none" w:sz="0" w:space="0" w:color="auto"/>
                    <w:bottom w:val="none" w:sz="0" w:space="0" w:color="auto"/>
                    <w:right w:val="none" w:sz="0" w:space="0" w:color="auto"/>
                  </w:divBdr>
                </w:div>
                <w:div w:id="1613784446">
                  <w:marLeft w:val="640"/>
                  <w:marRight w:val="0"/>
                  <w:marTop w:val="0"/>
                  <w:marBottom w:val="0"/>
                  <w:divBdr>
                    <w:top w:val="none" w:sz="0" w:space="0" w:color="auto"/>
                    <w:left w:val="none" w:sz="0" w:space="0" w:color="auto"/>
                    <w:bottom w:val="none" w:sz="0" w:space="0" w:color="auto"/>
                    <w:right w:val="none" w:sz="0" w:space="0" w:color="auto"/>
                  </w:divBdr>
                </w:div>
                <w:div w:id="1644580410">
                  <w:marLeft w:val="640"/>
                  <w:marRight w:val="0"/>
                  <w:marTop w:val="0"/>
                  <w:marBottom w:val="0"/>
                  <w:divBdr>
                    <w:top w:val="none" w:sz="0" w:space="0" w:color="auto"/>
                    <w:left w:val="none" w:sz="0" w:space="0" w:color="auto"/>
                    <w:bottom w:val="none" w:sz="0" w:space="0" w:color="auto"/>
                    <w:right w:val="none" w:sz="0" w:space="0" w:color="auto"/>
                  </w:divBdr>
                </w:div>
                <w:div w:id="1682972141">
                  <w:marLeft w:val="640"/>
                  <w:marRight w:val="0"/>
                  <w:marTop w:val="0"/>
                  <w:marBottom w:val="0"/>
                  <w:divBdr>
                    <w:top w:val="none" w:sz="0" w:space="0" w:color="auto"/>
                    <w:left w:val="none" w:sz="0" w:space="0" w:color="auto"/>
                    <w:bottom w:val="none" w:sz="0" w:space="0" w:color="auto"/>
                    <w:right w:val="none" w:sz="0" w:space="0" w:color="auto"/>
                  </w:divBdr>
                </w:div>
                <w:div w:id="1692755607">
                  <w:marLeft w:val="640"/>
                  <w:marRight w:val="0"/>
                  <w:marTop w:val="0"/>
                  <w:marBottom w:val="0"/>
                  <w:divBdr>
                    <w:top w:val="none" w:sz="0" w:space="0" w:color="auto"/>
                    <w:left w:val="none" w:sz="0" w:space="0" w:color="auto"/>
                    <w:bottom w:val="none" w:sz="0" w:space="0" w:color="auto"/>
                    <w:right w:val="none" w:sz="0" w:space="0" w:color="auto"/>
                  </w:divBdr>
                </w:div>
                <w:div w:id="1703703284">
                  <w:marLeft w:val="640"/>
                  <w:marRight w:val="0"/>
                  <w:marTop w:val="0"/>
                  <w:marBottom w:val="0"/>
                  <w:divBdr>
                    <w:top w:val="none" w:sz="0" w:space="0" w:color="auto"/>
                    <w:left w:val="none" w:sz="0" w:space="0" w:color="auto"/>
                    <w:bottom w:val="none" w:sz="0" w:space="0" w:color="auto"/>
                    <w:right w:val="none" w:sz="0" w:space="0" w:color="auto"/>
                  </w:divBdr>
                </w:div>
                <w:div w:id="1796020574">
                  <w:marLeft w:val="640"/>
                  <w:marRight w:val="0"/>
                  <w:marTop w:val="0"/>
                  <w:marBottom w:val="0"/>
                  <w:divBdr>
                    <w:top w:val="none" w:sz="0" w:space="0" w:color="auto"/>
                    <w:left w:val="none" w:sz="0" w:space="0" w:color="auto"/>
                    <w:bottom w:val="none" w:sz="0" w:space="0" w:color="auto"/>
                    <w:right w:val="none" w:sz="0" w:space="0" w:color="auto"/>
                  </w:divBdr>
                </w:div>
                <w:div w:id="1801067062">
                  <w:marLeft w:val="640"/>
                  <w:marRight w:val="0"/>
                  <w:marTop w:val="0"/>
                  <w:marBottom w:val="0"/>
                  <w:divBdr>
                    <w:top w:val="none" w:sz="0" w:space="0" w:color="auto"/>
                    <w:left w:val="none" w:sz="0" w:space="0" w:color="auto"/>
                    <w:bottom w:val="none" w:sz="0" w:space="0" w:color="auto"/>
                    <w:right w:val="none" w:sz="0" w:space="0" w:color="auto"/>
                  </w:divBdr>
                </w:div>
                <w:div w:id="1888956142">
                  <w:marLeft w:val="640"/>
                  <w:marRight w:val="0"/>
                  <w:marTop w:val="0"/>
                  <w:marBottom w:val="0"/>
                  <w:divBdr>
                    <w:top w:val="none" w:sz="0" w:space="0" w:color="auto"/>
                    <w:left w:val="none" w:sz="0" w:space="0" w:color="auto"/>
                    <w:bottom w:val="none" w:sz="0" w:space="0" w:color="auto"/>
                    <w:right w:val="none" w:sz="0" w:space="0" w:color="auto"/>
                  </w:divBdr>
                </w:div>
                <w:div w:id="1929843701">
                  <w:marLeft w:val="640"/>
                  <w:marRight w:val="0"/>
                  <w:marTop w:val="0"/>
                  <w:marBottom w:val="0"/>
                  <w:divBdr>
                    <w:top w:val="none" w:sz="0" w:space="0" w:color="auto"/>
                    <w:left w:val="none" w:sz="0" w:space="0" w:color="auto"/>
                    <w:bottom w:val="none" w:sz="0" w:space="0" w:color="auto"/>
                    <w:right w:val="none" w:sz="0" w:space="0" w:color="auto"/>
                  </w:divBdr>
                </w:div>
                <w:div w:id="1950963348">
                  <w:marLeft w:val="640"/>
                  <w:marRight w:val="0"/>
                  <w:marTop w:val="0"/>
                  <w:marBottom w:val="0"/>
                  <w:divBdr>
                    <w:top w:val="none" w:sz="0" w:space="0" w:color="auto"/>
                    <w:left w:val="none" w:sz="0" w:space="0" w:color="auto"/>
                    <w:bottom w:val="none" w:sz="0" w:space="0" w:color="auto"/>
                    <w:right w:val="none" w:sz="0" w:space="0" w:color="auto"/>
                  </w:divBdr>
                </w:div>
                <w:div w:id="1969974218">
                  <w:marLeft w:val="640"/>
                  <w:marRight w:val="0"/>
                  <w:marTop w:val="0"/>
                  <w:marBottom w:val="0"/>
                  <w:divBdr>
                    <w:top w:val="none" w:sz="0" w:space="0" w:color="auto"/>
                    <w:left w:val="none" w:sz="0" w:space="0" w:color="auto"/>
                    <w:bottom w:val="none" w:sz="0" w:space="0" w:color="auto"/>
                    <w:right w:val="none" w:sz="0" w:space="0" w:color="auto"/>
                  </w:divBdr>
                </w:div>
                <w:div w:id="1974674898">
                  <w:marLeft w:val="640"/>
                  <w:marRight w:val="0"/>
                  <w:marTop w:val="0"/>
                  <w:marBottom w:val="0"/>
                  <w:divBdr>
                    <w:top w:val="none" w:sz="0" w:space="0" w:color="auto"/>
                    <w:left w:val="none" w:sz="0" w:space="0" w:color="auto"/>
                    <w:bottom w:val="none" w:sz="0" w:space="0" w:color="auto"/>
                    <w:right w:val="none" w:sz="0" w:space="0" w:color="auto"/>
                  </w:divBdr>
                </w:div>
                <w:div w:id="2017266464">
                  <w:marLeft w:val="640"/>
                  <w:marRight w:val="0"/>
                  <w:marTop w:val="0"/>
                  <w:marBottom w:val="0"/>
                  <w:divBdr>
                    <w:top w:val="none" w:sz="0" w:space="0" w:color="auto"/>
                    <w:left w:val="none" w:sz="0" w:space="0" w:color="auto"/>
                    <w:bottom w:val="none" w:sz="0" w:space="0" w:color="auto"/>
                    <w:right w:val="none" w:sz="0" w:space="0" w:color="auto"/>
                  </w:divBdr>
                </w:div>
                <w:div w:id="2035614100">
                  <w:marLeft w:val="640"/>
                  <w:marRight w:val="0"/>
                  <w:marTop w:val="0"/>
                  <w:marBottom w:val="0"/>
                  <w:divBdr>
                    <w:top w:val="none" w:sz="0" w:space="0" w:color="auto"/>
                    <w:left w:val="none" w:sz="0" w:space="0" w:color="auto"/>
                    <w:bottom w:val="none" w:sz="0" w:space="0" w:color="auto"/>
                    <w:right w:val="none" w:sz="0" w:space="0" w:color="auto"/>
                  </w:divBdr>
                </w:div>
                <w:div w:id="2072460812">
                  <w:marLeft w:val="640"/>
                  <w:marRight w:val="0"/>
                  <w:marTop w:val="0"/>
                  <w:marBottom w:val="0"/>
                  <w:divBdr>
                    <w:top w:val="none" w:sz="0" w:space="0" w:color="auto"/>
                    <w:left w:val="none" w:sz="0" w:space="0" w:color="auto"/>
                    <w:bottom w:val="none" w:sz="0" w:space="0" w:color="auto"/>
                    <w:right w:val="none" w:sz="0" w:space="0" w:color="auto"/>
                  </w:divBdr>
                </w:div>
                <w:div w:id="2125690344">
                  <w:marLeft w:val="640"/>
                  <w:marRight w:val="0"/>
                  <w:marTop w:val="0"/>
                  <w:marBottom w:val="0"/>
                  <w:divBdr>
                    <w:top w:val="none" w:sz="0" w:space="0" w:color="auto"/>
                    <w:left w:val="none" w:sz="0" w:space="0" w:color="auto"/>
                    <w:bottom w:val="none" w:sz="0" w:space="0" w:color="auto"/>
                    <w:right w:val="none" w:sz="0" w:space="0" w:color="auto"/>
                  </w:divBdr>
                </w:div>
              </w:divsChild>
            </w:div>
            <w:div w:id="104815513">
              <w:marLeft w:val="0"/>
              <w:marRight w:val="0"/>
              <w:marTop w:val="0"/>
              <w:marBottom w:val="0"/>
              <w:divBdr>
                <w:top w:val="none" w:sz="0" w:space="0" w:color="auto"/>
                <w:left w:val="none" w:sz="0" w:space="0" w:color="auto"/>
                <w:bottom w:val="none" w:sz="0" w:space="0" w:color="auto"/>
                <w:right w:val="none" w:sz="0" w:space="0" w:color="auto"/>
              </w:divBdr>
              <w:divsChild>
                <w:div w:id="6517836">
                  <w:marLeft w:val="640"/>
                  <w:marRight w:val="0"/>
                  <w:marTop w:val="0"/>
                  <w:marBottom w:val="0"/>
                  <w:divBdr>
                    <w:top w:val="none" w:sz="0" w:space="0" w:color="auto"/>
                    <w:left w:val="none" w:sz="0" w:space="0" w:color="auto"/>
                    <w:bottom w:val="none" w:sz="0" w:space="0" w:color="auto"/>
                    <w:right w:val="none" w:sz="0" w:space="0" w:color="auto"/>
                  </w:divBdr>
                </w:div>
                <w:div w:id="10686101">
                  <w:marLeft w:val="640"/>
                  <w:marRight w:val="0"/>
                  <w:marTop w:val="0"/>
                  <w:marBottom w:val="0"/>
                  <w:divBdr>
                    <w:top w:val="none" w:sz="0" w:space="0" w:color="auto"/>
                    <w:left w:val="none" w:sz="0" w:space="0" w:color="auto"/>
                    <w:bottom w:val="none" w:sz="0" w:space="0" w:color="auto"/>
                    <w:right w:val="none" w:sz="0" w:space="0" w:color="auto"/>
                  </w:divBdr>
                </w:div>
                <w:div w:id="95683243">
                  <w:marLeft w:val="640"/>
                  <w:marRight w:val="0"/>
                  <w:marTop w:val="0"/>
                  <w:marBottom w:val="0"/>
                  <w:divBdr>
                    <w:top w:val="none" w:sz="0" w:space="0" w:color="auto"/>
                    <w:left w:val="none" w:sz="0" w:space="0" w:color="auto"/>
                    <w:bottom w:val="none" w:sz="0" w:space="0" w:color="auto"/>
                    <w:right w:val="none" w:sz="0" w:space="0" w:color="auto"/>
                  </w:divBdr>
                </w:div>
                <w:div w:id="152525878">
                  <w:marLeft w:val="640"/>
                  <w:marRight w:val="0"/>
                  <w:marTop w:val="0"/>
                  <w:marBottom w:val="0"/>
                  <w:divBdr>
                    <w:top w:val="none" w:sz="0" w:space="0" w:color="auto"/>
                    <w:left w:val="none" w:sz="0" w:space="0" w:color="auto"/>
                    <w:bottom w:val="none" w:sz="0" w:space="0" w:color="auto"/>
                    <w:right w:val="none" w:sz="0" w:space="0" w:color="auto"/>
                  </w:divBdr>
                </w:div>
                <w:div w:id="196818683">
                  <w:marLeft w:val="640"/>
                  <w:marRight w:val="0"/>
                  <w:marTop w:val="0"/>
                  <w:marBottom w:val="0"/>
                  <w:divBdr>
                    <w:top w:val="none" w:sz="0" w:space="0" w:color="auto"/>
                    <w:left w:val="none" w:sz="0" w:space="0" w:color="auto"/>
                    <w:bottom w:val="none" w:sz="0" w:space="0" w:color="auto"/>
                    <w:right w:val="none" w:sz="0" w:space="0" w:color="auto"/>
                  </w:divBdr>
                </w:div>
                <w:div w:id="278151547">
                  <w:marLeft w:val="640"/>
                  <w:marRight w:val="0"/>
                  <w:marTop w:val="0"/>
                  <w:marBottom w:val="0"/>
                  <w:divBdr>
                    <w:top w:val="none" w:sz="0" w:space="0" w:color="auto"/>
                    <w:left w:val="none" w:sz="0" w:space="0" w:color="auto"/>
                    <w:bottom w:val="none" w:sz="0" w:space="0" w:color="auto"/>
                    <w:right w:val="none" w:sz="0" w:space="0" w:color="auto"/>
                  </w:divBdr>
                </w:div>
                <w:div w:id="286812126">
                  <w:marLeft w:val="640"/>
                  <w:marRight w:val="0"/>
                  <w:marTop w:val="0"/>
                  <w:marBottom w:val="0"/>
                  <w:divBdr>
                    <w:top w:val="none" w:sz="0" w:space="0" w:color="auto"/>
                    <w:left w:val="none" w:sz="0" w:space="0" w:color="auto"/>
                    <w:bottom w:val="none" w:sz="0" w:space="0" w:color="auto"/>
                    <w:right w:val="none" w:sz="0" w:space="0" w:color="auto"/>
                  </w:divBdr>
                </w:div>
                <w:div w:id="307780598">
                  <w:marLeft w:val="640"/>
                  <w:marRight w:val="0"/>
                  <w:marTop w:val="0"/>
                  <w:marBottom w:val="0"/>
                  <w:divBdr>
                    <w:top w:val="none" w:sz="0" w:space="0" w:color="auto"/>
                    <w:left w:val="none" w:sz="0" w:space="0" w:color="auto"/>
                    <w:bottom w:val="none" w:sz="0" w:space="0" w:color="auto"/>
                    <w:right w:val="none" w:sz="0" w:space="0" w:color="auto"/>
                  </w:divBdr>
                </w:div>
                <w:div w:id="318462590">
                  <w:marLeft w:val="640"/>
                  <w:marRight w:val="0"/>
                  <w:marTop w:val="0"/>
                  <w:marBottom w:val="0"/>
                  <w:divBdr>
                    <w:top w:val="none" w:sz="0" w:space="0" w:color="auto"/>
                    <w:left w:val="none" w:sz="0" w:space="0" w:color="auto"/>
                    <w:bottom w:val="none" w:sz="0" w:space="0" w:color="auto"/>
                    <w:right w:val="none" w:sz="0" w:space="0" w:color="auto"/>
                  </w:divBdr>
                </w:div>
                <w:div w:id="340132223">
                  <w:marLeft w:val="640"/>
                  <w:marRight w:val="0"/>
                  <w:marTop w:val="0"/>
                  <w:marBottom w:val="0"/>
                  <w:divBdr>
                    <w:top w:val="none" w:sz="0" w:space="0" w:color="auto"/>
                    <w:left w:val="none" w:sz="0" w:space="0" w:color="auto"/>
                    <w:bottom w:val="none" w:sz="0" w:space="0" w:color="auto"/>
                    <w:right w:val="none" w:sz="0" w:space="0" w:color="auto"/>
                  </w:divBdr>
                </w:div>
                <w:div w:id="345526856">
                  <w:marLeft w:val="640"/>
                  <w:marRight w:val="0"/>
                  <w:marTop w:val="0"/>
                  <w:marBottom w:val="0"/>
                  <w:divBdr>
                    <w:top w:val="none" w:sz="0" w:space="0" w:color="auto"/>
                    <w:left w:val="none" w:sz="0" w:space="0" w:color="auto"/>
                    <w:bottom w:val="none" w:sz="0" w:space="0" w:color="auto"/>
                    <w:right w:val="none" w:sz="0" w:space="0" w:color="auto"/>
                  </w:divBdr>
                </w:div>
                <w:div w:id="401293190">
                  <w:marLeft w:val="640"/>
                  <w:marRight w:val="0"/>
                  <w:marTop w:val="0"/>
                  <w:marBottom w:val="0"/>
                  <w:divBdr>
                    <w:top w:val="none" w:sz="0" w:space="0" w:color="auto"/>
                    <w:left w:val="none" w:sz="0" w:space="0" w:color="auto"/>
                    <w:bottom w:val="none" w:sz="0" w:space="0" w:color="auto"/>
                    <w:right w:val="none" w:sz="0" w:space="0" w:color="auto"/>
                  </w:divBdr>
                </w:div>
                <w:div w:id="447970708">
                  <w:marLeft w:val="640"/>
                  <w:marRight w:val="0"/>
                  <w:marTop w:val="0"/>
                  <w:marBottom w:val="0"/>
                  <w:divBdr>
                    <w:top w:val="none" w:sz="0" w:space="0" w:color="auto"/>
                    <w:left w:val="none" w:sz="0" w:space="0" w:color="auto"/>
                    <w:bottom w:val="none" w:sz="0" w:space="0" w:color="auto"/>
                    <w:right w:val="none" w:sz="0" w:space="0" w:color="auto"/>
                  </w:divBdr>
                </w:div>
                <w:div w:id="483666399">
                  <w:marLeft w:val="640"/>
                  <w:marRight w:val="0"/>
                  <w:marTop w:val="0"/>
                  <w:marBottom w:val="0"/>
                  <w:divBdr>
                    <w:top w:val="none" w:sz="0" w:space="0" w:color="auto"/>
                    <w:left w:val="none" w:sz="0" w:space="0" w:color="auto"/>
                    <w:bottom w:val="none" w:sz="0" w:space="0" w:color="auto"/>
                    <w:right w:val="none" w:sz="0" w:space="0" w:color="auto"/>
                  </w:divBdr>
                </w:div>
                <w:div w:id="512183165">
                  <w:marLeft w:val="640"/>
                  <w:marRight w:val="0"/>
                  <w:marTop w:val="0"/>
                  <w:marBottom w:val="0"/>
                  <w:divBdr>
                    <w:top w:val="none" w:sz="0" w:space="0" w:color="auto"/>
                    <w:left w:val="none" w:sz="0" w:space="0" w:color="auto"/>
                    <w:bottom w:val="none" w:sz="0" w:space="0" w:color="auto"/>
                    <w:right w:val="none" w:sz="0" w:space="0" w:color="auto"/>
                  </w:divBdr>
                </w:div>
                <w:div w:id="576524545">
                  <w:marLeft w:val="640"/>
                  <w:marRight w:val="0"/>
                  <w:marTop w:val="0"/>
                  <w:marBottom w:val="0"/>
                  <w:divBdr>
                    <w:top w:val="none" w:sz="0" w:space="0" w:color="auto"/>
                    <w:left w:val="none" w:sz="0" w:space="0" w:color="auto"/>
                    <w:bottom w:val="none" w:sz="0" w:space="0" w:color="auto"/>
                    <w:right w:val="none" w:sz="0" w:space="0" w:color="auto"/>
                  </w:divBdr>
                </w:div>
                <w:div w:id="632636911">
                  <w:marLeft w:val="640"/>
                  <w:marRight w:val="0"/>
                  <w:marTop w:val="0"/>
                  <w:marBottom w:val="0"/>
                  <w:divBdr>
                    <w:top w:val="none" w:sz="0" w:space="0" w:color="auto"/>
                    <w:left w:val="none" w:sz="0" w:space="0" w:color="auto"/>
                    <w:bottom w:val="none" w:sz="0" w:space="0" w:color="auto"/>
                    <w:right w:val="none" w:sz="0" w:space="0" w:color="auto"/>
                  </w:divBdr>
                </w:div>
                <w:div w:id="636227203">
                  <w:marLeft w:val="640"/>
                  <w:marRight w:val="0"/>
                  <w:marTop w:val="0"/>
                  <w:marBottom w:val="0"/>
                  <w:divBdr>
                    <w:top w:val="none" w:sz="0" w:space="0" w:color="auto"/>
                    <w:left w:val="none" w:sz="0" w:space="0" w:color="auto"/>
                    <w:bottom w:val="none" w:sz="0" w:space="0" w:color="auto"/>
                    <w:right w:val="none" w:sz="0" w:space="0" w:color="auto"/>
                  </w:divBdr>
                </w:div>
                <w:div w:id="666322843">
                  <w:marLeft w:val="640"/>
                  <w:marRight w:val="0"/>
                  <w:marTop w:val="0"/>
                  <w:marBottom w:val="0"/>
                  <w:divBdr>
                    <w:top w:val="none" w:sz="0" w:space="0" w:color="auto"/>
                    <w:left w:val="none" w:sz="0" w:space="0" w:color="auto"/>
                    <w:bottom w:val="none" w:sz="0" w:space="0" w:color="auto"/>
                    <w:right w:val="none" w:sz="0" w:space="0" w:color="auto"/>
                  </w:divBdr>
                </w:div>
                <w:div w:id="694580870">
                  <w:marLeft w:val="640"/>
                  <w:marRight w:val="0"/>
                  <w:marTop w:val="0"/>
                  <w:marBottom w:val="0"/>
                  <w:divBdr>
                    <w:top w:val="none" w:sz="0" w:space="0" w:color="auto"/>
                    <w:left w:val="none" w:sz="0" w:space="0" w:color="auto"/>
                    <w:bottom w:val="none" w:sz="0" w:space="0" w:color="auto"/>
                    <w:right w:val="none" w:sz="0" w:space="0" w:color="auto"/>
                  </w:divBdr>
                </w:div>
                <w:div w:id="724527938">
                  <w:marLeft w:val="640"/>
                  <w:marRight w:val="0"/>
                  <w:marTop w:val="0"/>
                  <w:marBottom w:val="0"/>
                  <w:divBdr>
                    <w:top w:val="none" w:sz="0" w:space="0" w:color="auto"/>
                    <w:left w:val="none" w:sz="0" w:space="0" w:color="auto"/>
                    <w:bottom w:val="none" w:sz="0" w:space="0" w:color="auto"/>
                    <w:right w:val="none" w:sz="0" w:space="0" w:color="auto"/>
                  </w:divBdr>
                </w:div>
                <w:div w:id="729350505">
                  <w:marLeft w:val="640"/>
                  <w:marRight w:val="0"/>
                  <w:marTop w:val="0"/>
                  <w:marBottom w:val="0"/>
                  <w:divBdr>
                    <w:top w:val="none" w:sz="0" w:space="0" w:color="auto"/>
                    <w:left w:val="none" w:sz="0" w:space="0" w:color="auto"/>
                    <w:bottom w:val="none" w:sz="0" w:space="0" w:color="auto"/>
                    <w:right w:val="none" w:sz="0" w:space="0" w:color="auto"/>
                  </w:divBdr>
                </w:div>
                <w:div w:id="741953720">
                  <w:marLeft w:val="640"/>
                  <w:marRight w:val="0"/>
                  <w:marTop w:val="0"/>
                  <w:marBottom w:val="0"/>
                  <w:divBdr>
                    <w:top w:val="none" w:sz="0" w:space="0" w:color="auto"/>
                    <w:left w:val="none" w:sz="0" w:space="0" w:color="auto"/>
                    <w:bottom w:val="none" w:sz="0" w:space="0" w:color="auto"/>
                    <w:right w:val="none" w:sz="0" w:space="0" w:color="auto"/>
                  </w:divBdr>
                </w:div>
                <w:div w:id="753169451">
                  <w:marLeft w:val="640"/>
                  <w:marRight w:val="0"/>
                  <w:marTop w:val="0"/>
                  <w:marBottom w:val="0"/>
                  <w:divBdr>
                    <w:top w:val="none" w:sz="0" w:space="0" w:color="auto"/>
                    <w:left w:val="none" w:sz="0" w:space="0" w:color="auto"/>
                    <w:bottom w:val="none" w:sz="0" w:space="0" w:color="auto"/>
                    <w:right w:val="none" w:sz="0" w:space="0" w:color="auto"/>
                  </w:divBdr>
                </w:div>
                <w:div w:id="825782642">
                  <w:marLeft w:val="640"/>
                  <w:marRight w:val="0"/>
                  <w:marTop w:val="0"/>
                  <w:marBottom w:val="0"/>
                  <w:divBdr>
                    <w:top w:val="none" w:sz="0" w:space="0" w:color="auto"/>
                    <w:left w:val="none" w:sz="0" w:space="0" w:color="auto"/>
                    <w:bottom w:val="none" w:sz="0" w:space="0" w:color="auto"/>
                    <w:right w:val="none" w:sz="0" w:space="0" w:color="auto"/>
                  </w:divBdr>
                </w:div>
                <w:div w:id="826241540">
                  <w:marLeft w:val="640"/>
                  <w:marRight w:val="0"/>
                  <w:marTop w:val="0"/>
                  <w:marBottom w:val="0"/>
                  <w:divBdr>
                    <w:top w:val="none" w:sz="0" w:space="0" w:color="auto"/>
                    <w:left w:val="none" w:sz="0" w:space="0" w:color="auto"/>
                    <w:bottom w:val="none" w:sz="0" w:space="0" w:color="auto"/>
                    <w:right w:val="none" w:sz="0" w:space="0" w:color="auto"/>
                  </w:divBdr>
                </w:div>
                <w:div w:id="832373877">
                  <w:marLeft w:val="640"/>
                  <w:marRight w:val="0"/>
                  <w:marTop w:val="0"/>
                  <w:marBottom w:val="0"/>
                  <w:divBdr>
                    <w:top w:val="none" w:sz="0" w:space="0" w:color="auto"/>
                    <w:left w:val="none" w:sz="0" w:space="0" w:color="auto"/>
                    <w:bottom w:val="none" w:sz="0" w:space="0" w:color="auto"/>
                    <w:right w:val="none" w:sz="0" w:space="0" w:color="auto"/>
                  </w:divBdr>
                </w:div>
                <w:div w:id="843055501">
                  <w:marLeft w:val="640"/>
                  <w:marRight w:val="0"/>
                  <w:marTop w:val="0"/>
                  <w:marBottom w:val="0"/>
                  <w:divBdr>
                    <w:top w:val="none" w:sz="0" w:space="0" w:color="auto"/>
                    <w:left w:val="none" w:sz="0" w:space="0" w:color="auto"/>
                    <w:bottom w:val="none" w:sz="0" w:space="0" w:color="auto"/>
                    <w:right w:val="none" w:sz="0" w:space="0" w:color="auto"/>
                  </w:divBdr>
                </w:div>
                <w:div w:id="935014242">
                  <w:marLeft w:val="640"/>
                  <w:marRight w:val="0"/>
                  <w:marTop w:val="0"/>
                  <w:marBottom w:val="0"/>
                  <w:divBdr>
                    <w:top w:val="none" w:sz="0" w:space="0" w:color="auto"/>
                    <w:left w:val="none" w:sz="0" w:space="0" w:color="auto"/>
                    <w:bottom w:val="none" w:sz="0" w:space="0" w:color="auto"/>
                    <w:right w:val="none" w:sz="0" w:space="0" w:color="auto"/>
                  </w:divBdr>
                </w:div>
                <w:div w:id="1041787052">
                  <w:marLeft w:val="640"/>
                  <w:marRight w:val="0"/>
                  <w:marTop w:val="0"/>
                  <w:marBottom w:val="0"/>
                  <w:divBdr>
                    <w:top w:val="none" w:sz="0" w:space="0" w:color="auto"/>
                    <w:left w:val="none" w:sz="0" w:space="0" w:color="auto"/>
                    <w:bottom w:val="none" w:sz="0" w:space="0" w:color="auto"/>
                    <w:right w:val="none" w:sz="0" w:space="0" w:color="auto"/>
                  </w:divBdr>
                </w:div>
                <w:div w:id="1096630928">
                  <w:marLeft w:val="640"/>
                  <w:marRight w:val="0"/>
                  <w:marTop w:val="0"/>
                  <w:marBottom w:val="0"/>
                  <w:divBdr>
                    <w:top w:val="none" w:sz="0" w:space="0" w:color="auto"/>
                    <w:left w:val="none" w:sz="0" w:space="0" w:color="auto"/>
                    <w:bottom w:val="none" w:sz="0" w:space="0" w:color="auto"/>
                    <w:right w:val="none" w:sz="0" w:space="0" w:color="auto"/>
                  </w:divBdr>
                </w:div>
                <w:div w:id="1129007550">
                  <w:marLeft w:val="640"/>
                  <w:marRight w:val="0"/>
                  <w:marTop w:val="0"/>
                  <w:marBottom w:val="0"/>
                  <w:divBdr>
                    <w:top w:val="none" w:sz="0" w:space="0" w:color="auto"/>
                    <w:left w:val="none" w:sz="0" w:space="0" w:color="auto"/>
                    <w:bottom w:val="none" w:sz="0" w:space="0" w:color="auto"/>
                    <w:right w:val="none" w:sz="0" w:space="0" w:color="auto"/>
                  </w:divBdr>
                </w:div>
                <w:div w:id="1163281129">
                  <w:marLeft w:val="640"/>
                  <w:marRight w:val="0"/>
                  <w:marTop w:val="0"/>
                  <w:marBottom w:val="0"/>
                  <w:divBdr>
                    <w:top w:val="none" w:sz="0" w:space="0" w:color="auto"/>
                    <w:left w:val="none" w:sz="0" w:space="0" w:color="auto"/>
                    <w:bottom w:val="none" w:sz="0" w:space="0" w:color="auto"/>
                    <w:right w:val="none" w:sz="0" w:space="0" w:color="auto"/>
                  </w:divBdr>
                </w:div>
                <w:div w:id="1231815735">
                  <w:marLeft w:val="640"/>
                  <w:marRight w:val="0"/>
                  <w:marTop w:val="0"/>
                  <w:marBottom w:val="0"/>
                  <w:divBdr>
                    <w:top w:val="none" w:sz="0" w:space="0" w:color="auto"/>
                    <w:left w:val="none" w:sz="0" w:space="0" w:color="auto"/>
                    <w:bottom w:val="none" w:sz="0" w:space="0" w:color="auto"/>
                    <w:right w:val="none" w:sz="0" w:space="0" w:color="auto"/>
                  </w:divBdr>
                </w:div>
                <w:div w:id="1231889329">
                  <w:marLeft w:val="640"/>
                  <w:marRight w:val="0"/>
                  <w:marTop w:val="0"/>
                  <w:marBottom w:val="0"/>
                  <w:divBdr>
                    <w:top w:val="none" w:sz="0" w:space="0" w:color="auto"/>
                    <w:left w:val="none" w:sz="0" w:space="0" w:color="auto"/>
                    <w:bottom w:val="none" w:sz="0" w:space="0" w:color="auto"/>
                    <w:right w:val="none" w:sz="0" w:space="0" w:color="auto"/>
                  </w:divBdr>
                </w:div>
                <w:div w:id="1234706669">
                  <w:marLeft w:val="640"/>
                  <w:marRight w:val="0"/>
                  <w:marTop w:val="0"/>
                  <w:marBottom w:val="0"/>
                  <w:divBdr>
                    <w:top w:val="none" w:sz="0" w:space="0" w:color="auto"/>
                    <w:left w:val="none" w:sz="0" w:space="0" w:color="auto"/>
                    <w:bottom w:val="none" w:sz="0" w:space="0" w:color="auto"/>
                    <w:right w:val="none" w:sz="0" w:space="0" w:color="auto"/>
                  </w:divBdr>
                </w:div>
                <w:div w:id="1266619493">
                  <w:marLeft w:val="640"/>
                  <w:marRight w:val="0"/>
                  <w:marTop w:val="0"/>
                  <w:marBottom w:val="0"/>
                  <w:divBdr>
                    <w:top w:val="none" w:sz="0" w:space="0" w:color="auto"/>
                    <w:left w:val="none" w:sz="0" w:space="0" w:color="auto"/>
                    <w:bottom w:val="none" w:sz="0" w:space="0" w:color="auto"/>
                    <w:right w:val="none" w:sz="0" w:space="0" w:color="auto"/>
                  </w:divBdr>
                </w:div>
                <w:div w:id="1280071013">
                  <w:marLeft w:val="640"/>
                  <w:marRight w:val="0"/>
                  <w:marTop w:val="0"/>
                  <w:marBottom w:val="0"/>
                  <w:divBdr>
                    <w:top w:val="none" w:sz="0" w:space="0" w:color="auto"/>
                    <w:left w:val="none" w:sz="0" w:space="0" w:color="auto"/>
                    <w:bottom w:val="none" w:sz="0" w:space="0" w:color="auto"/>
                    <w:right w:val="none" w:sz="0" w:space="0" w:color="auto"/>
                  </w:divBdr>
                </w:div>
                <w:div w:id="1323047768">
                  <w:marLeft w:val="640"/>
                  <w:marRight w:val="0"/>
                  <w:marTop w:val="0"/>
                  <w:marBottom w:val="0"/>
                  <w:divBdr>
                    <w:top w:val="none" w:sz="0" w:space="0" w:color="auto"/>
                    <w:left w:val="none" w:sz="0" w:space="0" w:color="auto"/>
                    <w:bottom w:val="none" w:sz="0" w:space="0" w:color="auto"/>
                    <w:right w:val="none" w:sz="0" w:space="0" w:color="auto"/>
                  </w:divBdr>
                </w:div>
                <w:div w:id="1368531053">
                  <w:marLeft w:val="640"/>
                  <w:marRight w:val="0"/>
                  <w:marTop w:val="0"/>
                  <w:marBottom w:val="0"/>
                  <w:divBdr>
                    <w:top w:val="none" w:sz="0" w:space="0" w:color="auto"/>
                    <w:left w:val="none" w:sz="0" w:space="0" w:color="auto"/>
                    <w:bottom w:val="none" w:sz="0" w:space="0" w:color="auto"/>
                    <w:right w:val="none" w:sz="0" w:space="0" w:color="auto"/>
                  </w:divBdr>
                </w:div>
                <w:div w:id="1388914558">
                  <w:marLeft w:val="640"/>
                  <w:marRight w:val="0"/>
                  <w:marTop w:val="0"/>
                  <w:marBottom w:val="0"/>
                  <w:divBdr>
                    <w:top w:val="none" w:sz="0" w:space="0" w:color="auto"/>
                    <w:left w:val="none" w:sz="0" w:space="0" w:color="auto"/>
                    <w:bottom w:val="none" w:sz="0" w:space="0" w:color="auto"/>
                    <w:right w:val="none" w:sz="0" w:space="0" w:color="auto"/>
                  </w:divBdr>
                </w:div>
                <w:div w:id="1559971214">
                  <w:marLeft w:val="640"/>
                  <w:marRight w:val="0"/>
                  <w:marTop w:val="0"/>
                  <w:marBottom w:val="0"/>
                  <w:divBdr>
                    <w:top w:val="none" w:sz="0" w:space="0" w:color="auto"/>
                    <w:left w:val="none" w:sz="0" w:space="0" w:color="auto"/>
                    <w:bottom w:val="none" w:sz="0" w:space="0" w:color="auto"/>
                    <w:right w:val="none" w:sz="0" w:space="0" w:color="auto"/>
                  </w:divBdr>
                </w:div>
                <w:div w:id="1586570320">
                  <w:marLeft w:val="640"/>
                  <w:marRight w:val="0"/>
                  <w:marTop w:val="0"/>
                  <w:marBottom w:val="0"/>
                  <w:divBdr>
                    <w:top w:val="none" w:sz="0" w:space="0" w:color="auto"/>
                    <w:left w:val="none" w:sz="0" w:space="0" w:color="auto"/>
                    <w:bottom w:val="none" w:sz="0" w:space="0" w:color="auto"/>
                    <w:right w:val="none" w:sz="0" w:space="0" w:color="auto"/>
                  </w:divBdr>
                </w:div>
                <w:div w:id="1613240683">
                  <w:marLeft w:val="640"/>
                  <w:marRight w:val="0"/>
                  <w:marTop w:val="0"/>
                  <w:marBottom w:val="0"/>
                  <w:divBdr>
                    <w:top w:val="none" w:sz="0" w:space="0" w:color="auto"/>
                    <w:left w:val="none" w:sz="0" w:space="0" w:color="auto"/>
                    <w:bottom w:val="none" w:sz="0" w:space="0" w:color="auto"/>
                    <w:right w:val="none" w:sz="0" w:space="0" w:color="auto"/>
                  </w:divBdr>
                </w:div>
                <w:div w:id="1652755642">
                  <w:marLeft w:val="640"/>
                  <w:marRight w:val="0"/>
                  <w:marTop w:val="0"/>
                  <w:marBottom w:val="0"/>
                  <w:divBdr>
                    <w:top w:val="none" w:sz="0" w:space="0" w:color="auto"/>
                    <w:left w:val="none" w:sz="0" w:space="0" w:color="auto"/>
                    <w:bottom w:val="none" w:sz="0" w:space="0" w:color="auto"/>
                    <w:right w:val="none" w:sz="0" w:space="0" w:color="auto"/>
                  </w:divBdr>
                </w:div>
                <w:div w:id="1751534642">
                  <w:marLeft w:val="640"/>
                  <w:marRight w:val="0"/>
                  <w:marTop w:val="0"/>
                  <w:marBottom w:val="0"/>
                  <w:divBdr>
                    <w:top w:val="none" w:sz="0" w:space="0" w:color="auto"/>
                    <w:left w:val="none" w:sz="0" w:space="0" w:color="auto"/>
                    <w:bottom w:val="none" w:sz="0" w:space="0" w:color="auto"/>
                    <w:right w:val="none" w:sz="0" w:space="0" w:color="auto"/>
                  </w:divBdr>
                </w:div>
                <w:div w:id="1761901188">
                  <w:marLeft w:val="640"/>
                  <w:marRight w:val="0"/>
                  <w:marTop w:val="0"/>
                  <w:marBottom w:val="0"/>
                  <w:divBdr>
                    <w:top w:val="none" w:sz="0" w:space="0" w:color="auto"/>
                    <w:left w:val="none" w:sz="0" w:space="0" w:color="auto"/>
                    <w:bottom w:val="none" w:sz="0" w:space="0" w:color="auto"/>
                    <w:right w:val="none" w:sz="0" w:space="0" w:color="auto"/>
                  </w:divBdr>
                </w:div>
                <w:div w:id="1899585320">
                  <w:marLeft w:val="640"/>
                  <w:marRight w:val="0"/>
                  <w:marTop w:val="0"/>
                  <w:marBottom w:val="0"/>
                  <w:divBdr>
                    <w:top w:val="none" w:sz="0" w:space="0" w:color="auto"/>
                    <w:left w:val="none" w:sz="0" w:space="0" w:color="auto"/>
                    <w:bottom w:val="none" w:sz="0" w:space="0" w:color="auto"/>
                    <w:right w:val="none" w:sz="0" w:space="0" w:color="auto"/>
                  </w:divBdr>
                </w:div>
                <w:div w:id="1952514479">
                  <w:marLeft w:val="640"/>
                  <w:marRight w:val="0"/>
                  <w:marTop w:val="0"/>
                  <w:marBottom w:val="0"/>
                  <w:divBdr>
                    <w:top w:val="none" w:sz="0" w:space="0" w:color="auto"/>
                    <w:left w:val="none" w:sz="0" w:space="0" w:color="auto"/>
                    <w:bottom w:val="none" w:sz="0" w:space="0" w:color="auto"/>
                    <w:right w:val="none" w:sz="0" w:space="0" w:color="auto"/>
                  </w:divBdr>
                </w:div>
                <w:div w:id="1978610265">
                  <w:marLeft w:val="640"/>
                  <w:marRight w:val="0"/>
                  <w:marTop w:val="0"/>
                  <w:marBottom w:val="0"/>
                  <w:divBdr>
                    <w:top w:val="none" w:sz="0" w:space="0" w:color="auto"/>
                    <w:left w:val="none" w:sz="0" w:space="0" w:color="auto"/>
                    <w:bottom w:val="none" w:sz="0" w:space="0" w:color="auto"/>
                    <w:right w:val="none" w:sz="0" w:space="0" w:color="auto"/>
                  </w:divBdr>
                </w:div>
                <w:div w:id="2034332437">
                  <w:marLeft w:val="640"/>
                  <w:marRight w:val="0"/>
                  <w:marTop w:val="0"/>
                  <w:marBottom w:val="0"/>
                  <w:divBdr>
                    <w:top w:val="none" w:sz="0" w:space="0" w:color="auto"/>
                    <w:left w:val="none" w:sz="0" w:space="0" w:color="auto"/>
                    <w:bottom w:val="none" w:sz="0" w:space="0" w:color="auto"/>
                    <w:right w:val="none" w:sz="0" w:space="0" w:color="auto"/>
                  </w:divBdr>
                </w:div>
                <w:div w:id="2053336297">
                  <w:marLeft w:val="640"/>
                  <w:marRight w:val="0"/>
                  <w:marTop w:val="0"/>
                  <w:marBottom w:val="0"/>
                  <w:divBdr>
                    <w:top w:val="none" w:sz="0" w:space="0" w:color="auto"/>
                    <w:left w:val="none" w:sz="0" w:space="0" w:color="auto"/>
                    <w:bottom w:val="none" w:sz="0" w:space="0" w:color="auto"/>
                    <w:right w:val="none" w:sz="0" w:space="0" w:color="auto"/>
                  </w:divBdr>
                </w:div>
                <w:div w:id="2056348570">
                  <w:marLeft w:val="640"/>
                  <w:marRight w:val="0"/>
                  <w:marTop w:val="0"/>
                  <w:marBottom w:val="0"/>
                  <w:divBdr>
                    <w:top w:val="none" w:sz="0" w:space="0" w:color="auto"/>
                    <w:left w:val="none" w:sz="0" w:space="0" w:color="auto"/>
                    <w:bottom w:val="none" w:sz="0" w:space="0" w:color="auto"/>
                    <w:right w:val="none" w:sz="0" w:space="0" w:color="auto"/>
                  </w:divBdr>
                </w:div>
                <w:div w:id="2082411197">
                  <w:marLeft w:val="640"/>
                  <w:marRight w:val="0"/>
                  <w:marTop w:val="0"/>
                  <w:marBottom w:val="0"/>
                  <w:divBdr>
                    <w:top w:val="none" w:sz="0" w:space="0" w:color="auto"/>
                    <w:left w:val="none" w:sz="0" w:space="0" w:color="auto"/>
                    <w:bottom w:val="none" w:sz="0" w:space="0" w:color="auto"/>
                    <w:right w:val="none" w:sz="0" w:space="0" w:color="auto"/>
                  </w:divBdr>
                </w:div>
              </w:divsChild>
            </w:div>
            <w:div w:id="755129735">
              <w:marLeft w:val="0"/>
              <w:marRight w:val="0"/>
              <w:marTop w:val="0"/>
              <w:marBottom w:val="0"/>
              <w:divBdr>
                <w:top w:val="none" w:sz="0" w:space="0" w:color="auto"/>
                <w:left w:val="none" w:sz="0" w:space="0" w:color="auto"/>
                <w:bottom w:val="none" w:sz="0" w:space="0" w:color="auto"/>
                <w:right w:val="none" w:sz="0" w:space="0" w:color="auto"/>
              </w:divBdr>
              <w:divsChild>
                <w:div w:id="14115506">
                  <w:marLeft w:val="640"/>
                  <w:marRight w:val="0"/>
                  <w:marTop w:val="0"/>
                  <w:marBottom w:val="0"/>
                  <w:divBdr>
                    <w:top w:val="none" w:sz="0" w:space="0" w:color="auto"/>
                    <w:left w:val="none" w:sz="0" w:space="0" w:color="auto"/>
                    <w:bottom w:val="none" w:sz="0" w:space="0" w:color="auto"/>
                    <w:right w:val="none" w:sz="0" w:space="0" w:color="auto"/>
                  </w:divBdr>
                </w:div>
                <w:div w:id="39862892">
                  <w:marLeft w:val="640"/>
                  <w:marRight w:val="0"/>
                  <w:marTop w:val="0"/>
                  <w:marBottom w:val="0"/>
                  <w:divBdr>
                    <w:top w:val="none" w:sz="0" w:space="0" w:color="auto"/>
                    <w:left w:val="none" w:sz="0" w:space="0" w:color="auto"/>
                    <w:bottom w:val="none" w:sz="0" w:space="0" w:color="auto"/>
                    <w:right w:val="none" w:sz="0" w:space="0" w:color="auto"/>
                  </w:divBdr>
                </w:div>
                <w:div w:id="49113226">
                  <w:marLeft w:val="640"/>
                  <w:marRight w:val="0"/>
                  <w:marTop w:val="0"/>
                  <w:marBottom w:val="0"/>
                  <w:divBdr>
                    <w:top w:val="none" w:sz="0" w:space="0" w:color="auto"/>
                    <w:left w:val="none" w:sz="0" w:space="0" w:color="auto"/>
                    <w:bottom w:val="none" w:sz="0" w:space="0" w:color="auto"/>
                    <w:right w:val="none" w:sz="0" w:space="0" w:color="auto"/>
                  </w:divBdr>
                </w:div>
                <w:div w:id="62992529">
                  <w:marLeft w:val="640"/>
                  <w:marRight w:val="0"/>
                  <w:marTop w:val="0"/>
                  <w:marBottom w:val="0"/>
                  <w:divBdr>
                    <w:top w:val="none" w:sz="0" w:space="0" w:color="auto"/>
                    <w:left w:val="none" w:sz="0" w:space="0" w:color="auto"/>
                    <w:bottom w:val="none" w:sz="0" w:space="0" w:color="auto"/>
                    <w:right w:val="none" w:sz="0" w:space="0" w:color="auto"/>
                  </w:divBdr>
                </w:div>
                <w:div w:id="97606074">
                  <w:marLeft w:val="640"/>
                  <w:marRight w:val="0"/>
                  <w:marTop w:val="0"/>
                  <w:marBottom w:val="0"/>
                  <w:divBdr>
                    <w:top w:val="none" w:sz="0" w:space="0" w:color="auto"/>
                    <w:left w:val="none" w:sz="0" w:space="0" w:color="auto"/>
                    <w:bottom w:val="none" w:sz="0" w:space="0" w:color="auto"/>
                    <w:right w:val="none" w:sz="0" w:space="0" w:color="auto"/>
                  </w:divBdr>
                </w:div>
                <w:div w:id="112333286">
                  <w:marLeft w:val="640"/>
                  <w:marRight w:val="0"/>
                  <w:marTop w:val="0"/>
                  <w:marBottom w:val="0"/>
                  <w:divBdr>
                    <w:top w:val="none" w:sz="0" w:space="0" w:color="auto"/>
                    <w:left w:val="none" w:sz="0" w:space="0" w:color="auto"/>
                    <w:bottom w:val="none" w:sz="0" w:space="0" w:color="auto"/>
                    <w:right w:val="none" w:sz="0" w:space="0" w:color="auto"/>
                  </w:divBdr>
                </w:div>
                <w:div w:id="114257667">
                  <w:marLeft w:val="640"/>
                  <w:marRight w:val="0"/>
                  <w:marTop w:val="0"/>
                  <w:marBottom w:val="0"/>
                  <w:divBdr>
                    <w:top w:val="none" w:sz="0" w:space="0" w:color="auto"/>
                    <w:left w:val="none" w:sz="0" w:space="0" w:color="auto"/>
                    <w:bottom w:val="none" w:sz="0" w:space="0" w:color="auto"/>
                    <w:right w:val="none" w:sz="0" w:space="0" w:color="auto"/>
                  </w:divBdr>
                </w:div>
                <w:div w:id="145897512">
                  <w:marLeft w:val="640"/>
                  <w:marRight w:val="0"/>
                  <w:marTop w:val="0"/>
                  <w:marBottom w:val="0"/>
                  <w:divBdr>
                    <w:top w:val="none" w:sz="0" w:space="0" w:color="auto"/>
                    <w:left w:val="none" w:sz="0" w:space="0" w:color="auto"/>
                    <w:bottom w:val="none" w:sz="0" w:space="0" w:color="auto"/>
                    <w:right w:val="none" w:sz="0" w:space="0" w:color="auto"/>
                  </w:divBdr>
                </w:div>
                <w:div w:id="225457445">
                  <w:marLeft w:val="640"/>
                  <w:marRight w:val="0"/>
                  <w:marTop w:val="0"/>
                  <w:marBottom w:val="0"/>
                  <w:divBdr>
                    <w:top w:val="none" w:sz="0" w:space="0" w:color="auto"/>
                    <w:left w:val="none" w:sz="0" w:space="0" w:color="auto"/>
                    <w:bottom w:val="none" w:sz="0" w:space="0" w:color="auto"/>
                    <w:right w:val="none" w:sz="0" w:space="0" w:color="auto"/>
                  </w:divBdr>
                </w:div>
                <w:div w:id="292177123">
                  <w:marLeft w:val="640"/>
                  <w:marRight w:val="0"/>
                  <w:marTop w:val="0"/>
                  <w:marBottom w:val="0"/>
                  <w:divBdr>
                    <w:top w:val="none" w:sz="0" w:space="0" w:color="auto"/>
                    <w:left w:val="none" w:sz="0" w:space="0" w:color="auto"/>
                    <w:bottom w:val="none" w:sz="0" w:space="0" w:color="auto"/>
                    <w:right w:val="none" w:sz="0" w:space="0" w:color="auto"/>
                  </w:divBdr>
                </w:div>
                <w:div w:id="425536320">
                  <w:marLeft w:val="640"/>
                  <w:marRight w:val="0"/>
                  <w:marTop w:val="0"/>
                  <w:marBottom w:val="0"/>
                  <w:divBdr>
                    <w:top w:val="none" w:sz="0" w:space="0" w:color="auto"/>
                    <w:left w:val="none" w:sz="0" w:space="0" w:color="auto"/>
                    <w:bottom w:val="none" w:sz="0" w:space="0" w:color="auto"/>
                    <w:right w:val="none" w:sz="0" w:space="0" w:color="auto"/>
                  </w:divBdr>
                </w:div>
                <w:div w:id="429664331">
                  <w:marLeft w:val="640"/>
                  <w:marRight w:val="0"/>
                  <w:marTop w:val="0"/>
                  <w:marBottom w:val="0"/>
                  <w:divBdr>
                    <w:top w:val="none" w:sz="0" w:space="0" w:color="auto"/>
                    <w:left w:val="none" w:sz="0" w:space="0" w:color="auto"/>
                    <w:bottom w:val="none" w:sz="0" w:space="0" w:color="auto"/>
                    <w:right w:val="none" w:sz="0" w:space="0" w:color="auto"/>
                  </w:divBdr>
                </w:div>
                <w:div w:id="512961690">
                  <w:marLeft w:val="640"/>
                  <w:marRight w:val="0"/>
                  <w:marTop w:val="0"/>
                  <w:marBottom w:val="0"/>
                  <w:divBdr>
                    <w:top w:val="none" w:sz="0" w:space="0" w:color="auto"/>
                    <w:left w:val="none" w:sz="0" w:space="0" w:color="auto"/>
                    <w:bottom w:val="none" w:sz="0" w:space="0" w:color="auto"/>
                    <w:right w:val="none" w:sz="0" w:space="0" w:color="auto"/>
                  </w:divBdr>
                </w:div>
                <w:div w:id="536049546">
                  <w:marLeft w:val="640"/>
                  <w:marRight w:val="0"/>
                  <w:marTop w:val="0"/>
                  <w:marBottom w:val="0"/>
                  <w:divBdr>
                    <w:top w:val="none" w:sz="0" w:space="0" w:color="auto"/>
                    <w:left w:val="none" w:sz="0" w:space="0" w:color="auto"/>
                    <w:bottom w:val="none" w:sz="0" w:space="0" w:color="auto"/>
                    <w:right w:val="none" w:sz="0" w:space="0" w:color="auto"/>
                  </w:divBdr>
                </w:div>
                <w:div w:id="604192994">
                  <w:marLeft w:val="640"/>
                  <w:marRight w:val="0"/>
                  <w:marTop w:val="0"/>
                  <w:marBottom w:val="0"/>
                  <w:divBdr>
                    <w:top w:val="none" w:sz="0" w:space="0" w:color="auto"/>
                    <w:left w:val="none" w:sz="0" w:space="0" w:color="auto"/>
                    <w:bottom w:val="none" w:sz="0" w:space="0" w:color="auto"/>
                    <w:right w:val="none" w:sz="0" w:space="0" w:color="auto"/>
                  </w:divBdr>
                </w:div>
                <w:div w:id="681055725">
                  <w:marLeft w:val="640"/>
                  <w:marRight w:val="0"/>
                  <w:marTop w:val="0"/>
                  <w:marBottom w:val="0"/>
                  <w:divBdr>
                    <w:top w:val="none" w:sz="0" w:space="0" w:color="auto"/>
                    <w:left w:val="none" w:sz="0" w:space="0" w:color="auto"/>
                    <w:bottom w:val="none" w:sz="0" w:space="0" w:color="auto"/>
                    <w:right w:val="none" w:sz="0" w:space="0" w:color="auto"/>
                  </w:divBdr>
                </w:div>
                <w:div w:id="697588871">
                  <w:marLeft w:val="640"/>
                  <w:marRight w:val="0"/>
                  <w:marTop w:val="0"/>
                  <w:marBottom w:val="0"/>
                  <w:divBdr>
                    <w:top w:val="none" w:sz="0" w:space="0" w:color="auto"/>
                    <w:left w:val="none" w:sz="0" w:space="0" w:color="auto"/>
                    <w:bottom w:val="none" w:sz="0" w:space="0" w:color="auto"/>
                    <w:right w:val="none" w:sz="0" w:space="0" w:color="auto"/>
                  </w:divBdr>
                </w:div>
                <w:div w:id="733285447">
                  <w:marLeft w:val="640"/>
                  <w:marRight w:val="0"/>
                  <w:marTop w:val="0"/>
                  <w:marBottom w:val="0"/>
                  <w:divBdr>
                    <w:top w:val="none" w:sz="0" w:space="0" w:color="auto"/>
                    <w:left w:val="none" w:sz="0" w:space="0" w:color="auto"/>
                    <w:bottom w:val="none" w:sz="0" w:space="0" w:color="auto"/>
                    <w:right w:val="none" w:sz="0" w:space="0" w:color="auto"/>
                  </w:divBdr>
                </w:div>
                <w:div w:id="737484297">
                  <w:marLeft w:val="640"/>
                  <w:marRight w:val="0"/>
                  <w:marTop w:val="0"/>
                  <w:marBottom w:val="0"/>
                  <w:divBdr>
                    <w:top w:val="none" w:sz="0" w:space="0" w:color="auto"/>
                    <w:left w:val="none" w:sz="0" w:space="0" w:color="auto"/>
                    <w:bottom w:val="none" w:sz="0" w:space="0" w:color="auto"/>
                    <w:right w:val="none" w:sz="0" w:space="0" w:color="auto"/>
                  </w:divBdr>
                </w:div>
                <w:div w:id="778186658">
                  <w:marLeft w:val="640"/>
                  <w:marRight w:val="0"/>
                  <w:marTop w:val="0"/>
                  <w:marBottom w:val="0"/>
                  <w:divBdr>
                    <w:top w:val="none" w:sz="0" w:space="0" w:color="auto"/>
                    <w:left w:val="none" w:sz="0" w:space="0" w:color="auto"/>
                    <w:bottom w:val="none" w:sz="0" w:space="0" w:color="auto"/>
                    <w:right w:val="none" w:sz="0" w:space="0" w:color="auto"/>
                  </w:divBdr>
                </w:div>
                <w:div w:id="853498894">
                  <w:marLeft w:val="640"/>
                  <w:marRight w:val="0"/>
                  <w:marTop w:val="0"/>
                  <w:marBottom w:val="0"/>
                  <w:divBdr>
                    <w:top w:val="none" w:sz="0" w:space="0" w:color="auto"/>
                    <w:left w:val="none" w:sz="0" w:space="0" w:color="auto"/>
                    <w:bottom w:val="none" w:sz="0" w:space="0" w:color="auto"/>
                    <w:right w:val="none" w:sz="0" w:space="0" w:color="auto"/>
                  </w:divBdr>
                </w:div>
                <w:div w:id="872352392">
                  <w:marLeft w:val="640"/>
                  <w:marRight w:val="0"/>
                  <w:marTop w:val="0"/>
                  <w:marBottom w:val="0"/>
                  <w:divBdr>
                    <w:top w:val="none" w:sz="0" w:space="0" w:color="auto"/>
                    <w:left w:val="none" w:sz="0" w:space="0" w:color="auto"/>
                    <w:bottom w:val="none" w:sz="0" w:space="0" w:color="auto"/>
                    <w:right w:val="none" w:sz="0" w:space="0" w:color="auto"/>
                  </w:divBdr>
                </w:div>
                <w:div w:id="899899169">
                  <w:marLeft w:val="640"/>
                  <w:marRight w:val="0"/>
                  <w:marTop w:val="0"/>
                  <w:marBottom w:val="0"/>
                  <w:divBdr>
                    <w:top w:val="none" w:sz="0" w:space="0" w:color="auto"/>
                    <w:left w:val="none" w:sz="0" w:space="0" w:color="auto"/>
                    <w:bottom w:val="none" w:sz="0" w:space="0" w:color="auto"/>
                    <w:right w:val="none" w:sz="0" w:space="0" w:color="auto"/>
                  </w:divBdr>
                </w:div>
                <w:div w:id="901257457">
                  <w:marLeft w:val="640"/>
                  <w:marRight w:val="0"/>
                  <w:marTop w:val="0"/>
                  <w:marBottom w:val="0"/>
                  <w:divBdr>
                    <w:top w:val="none" w:sz="0" w:space="0" w:color="auto"/>
                    <w:left w:val="none" w:sz="0" w:space="0" w:color="auto"/>
                    <w:bottom w:val="none" w:sz="0" w:space="0" w:color="auto"/>
                    <w:right w:val="none" w:sz="0" w:space="0" w:color="auto"/>
                  </w:divBdr>
                </w:div>
                <w:div w:id="918366314">
                  <w:marLeft w:val="640"/>
                  <w:marRight w:val="0"/>
                  <w:marTop w:val="0"/>
                  <w:marBottom w:val="0"/>
                  <w:divBdr>
                    <w:top w:val="none" w:sz="0" w:space="0" w:color="auto"/>
                    <w:left w:val="none" w:sz="0" w:space="0" w:color="auto"/>
                    <w:bottom w:val="none" w:sz="0" w:space="0" w:color="auto"/>
                    <w:right w:val="none" w:sz="0" w:space="0" w:color="auto"/>
                  </w:divBdr>
                </w:div>
                <w:div w:id="1034891716">
                  <w:marLeft w:val="640"/>
                  <w:marRight w:val="0"/>
                  <w:marTop w:val="0"/>
                  <w:marBottom w:val="0"/>
                  <w:divBdr>
                    <w:top w:val="none" w:sz="0" w:space="0" w:color="auto"/>
                    <w:left w:val="none" w:sz="0" w:space="0" w:color="auto"/>
                    <w:bottom w:val="none" w:sz="0" w:space="0" w:color="auto"/>
                    <w:right w:val="none" w:sz="0" w:space="0" w:color="auto"/>
                  </w:divBdr>
                </w:div>
                <w:div w:id="1069230980">
                  <w:marLeft w:val="640"/>
                  <w:marRight w:val="0"/>
                  <w:marTop w:val="0"/>
                  <w:marBottom w:val="0"/>
                  <w:divBdr>
                    <w:top w:val="none" w:sz="0" w:space="0" w:color="auto"/>
                    <w:left w:val="none" w:sz="0" w:space="0" w:color="auto"/>
                    <w:bottom w:val="none" w:sz="0" w:space="0" w:color="auto"/>
                    <w:right w:val="none" w:sz="0" w:space="0" w:color="auto"/>
                  </w:divBdr>
                </w:div>
                <w:div w:id="1087339078">
                  <w:marLeft w:val="640"/>
                  <w:marRight w:val="0"/>
                  <w:marTop w:val="0"/>
                  <w:marBottom w:val="0"/>
                  <w:divBdr>
                    <w:top w:val="none" w:sz="0" w:space="0" w:color="auto"/>
                    <w:left w:val="none" w:sz="0" w:space="0" w:color="auto"/>
                    <w:bottom w:val="none" w:sz="0" w:space="0" w:color="auto"/>
                    <w:right w:val="none" w:sz="0" w:space="0" w:color="auto"/>
                  </w:divBdr>
                </w:div>
                <w:div w:id="1181316290">
                  <w:marLeft w:val="640"/>
                  <w:marRight w:val="0"/>
                  <w:marTop w:val="0"/>
                  <w:marBottom w:val="0"/>
                  <w:divBdr>
                    <w:top w:val="none" w:sz="0" w:space="0" w:color="auto"/>
                    <w:left w:val="none" w:sz="0" w:space="0" w:color="auto"/>
                    <w:bottom w:val="none" w:sz="0" w:space="0" w:color="auto"/>
                    <w:right w:val="none" w:sz="0" w:space="0" w:color="auto"/>
                  </w:divBdr>
                </w:div>
                <w:div w:id="1189177473">
                  <w:marLeft w:val="640"/>
                  <w:marRight w:val="0"/>
                  <w:marTop w:val="0"/>
                  <w:marBottom w:val="0"/>
                  <w:divBdr>
                    <w:top w:val="none" w:sz="0" w:space="0" w:color="auto"/>
                    <w:left w:val="none" w:sz="0" w:space="0" w:color="auto"/>
                    <w:bottom w:val="none" w:sz="0" w:space="0" w:color="auto"/>
                    <w:right w:val="none" w:sz="0" w:space="0" w:color="auto"/>
                  </w:divBdr>
                </w:div>
                <w:div w:id="1245458943">
                  <w:marLeft w:val="640"/>
                  <w:marRight w:val="0"/>
                  <w:marTop w:val="0"/>
                  <w:marBottom w:val="0"/>
                  <w:divBdr>
                    <w:top w:val="none" w:sz="0" w:space="0" w:color="auto"/>
                    <w:left w:val="none" w:sz="0" w:space="0" w:color="auto"/>
                    <w:bottom w:val="none" w:sz="0" w:space="0" w:color="auto"/>
                    <w:right w:val="none" w:sz="0" w:space="0" w:color="auto"/>
                  </w:divBdr>
                </w:div>
                <w:div w:id="1245527655">
                  <w:marLeft w:val="640"/>
                  <w:marRight w:val="0"/>
                  <w:marTop w:val="0"/>
                  <w:marBottom w:val="0"/>
                  <w:divBdr>
                    <w:top w:val="none" w:sz="0" w:space="0" w:color="auto"/>
                    <w:left w:val="none" w:sz="0" w:space="0" w:color="auto"/>
                    <w:bottom w:val="none" w:sz="0" w:space="0" w:color="auto"/>
                    <w:right w:val="none" w:sz="0" w:space="0" w:color="auto"/>
                  </w:divBdr>
                </w:div>
                <w:div w:id="1282300814">
                  <w:marLeft w:val="640"/>
                  <w:marRight w:val="0"/>
                  <w:marTop w:val="0"/>
                  <w:marBottom w:val="0"/>
                  <w:divBdr>
                    <w:top w:val="none" w:sz="0" w:space="0" w:color="auto"/>
                    <w:left w:val="none" w:sz="0" w:space="0" w:color="auto"/>
                    <w:bottom w:val="none" w:sz="0" w:space="0" w:color="auto"/>
                    <w:right w:val="none" w:sz="0" w:space="0" w:color="auto"/>
                  </w:divBdr>
                </w:div>
                <w:div w:id="1335495910">
                  <w:marLeft w:val="640"/>
                  <w:marRight w:val="0"/>
                  <w:marTop w:val="0"/>
                  <w:marBottom w:val="0"/>
                  <w:divBdr>
                    <w:top w:val="none" w:sz="0" w:space="0" w:color="auto"/>
                    <w:left w:val="none" w:sz="0" w:space="0" w:color="auto"/>
                    <w:bottom w:val="none" w:sz="0" w:space="0" w:color="auto"/>
                    <w:right w:val="none" w:sz="0" w:space="0" w:color="auto"/>
                  </w:divBdr>
                </w:div>
                <w:div w:id="1343163352">
                  <w:marLeft w:val="640"/>
                  <w:marRight w:val="0"/>
                  <w:marTop w:val="0"/>
                  <w:marBottom w:val="0"/>
                  <w:divBdr>
                    <w:top w:val="none" w:sz="0" w:space="0" w:color="auto"/>
                    <w:left w:val="none" w:sz="0" w:space="0" w:color="auto"/>
                    <w:bottom w:val="none" w:sz="0" w:space="0" w:color="auto"/>
                    <w:right w:val="none" w:sz="0" w:space="0" w:color="auto"/>
                  </w:divBdr>
                </w:div>
                <w:div w:id="1360162084">
                  <w:marLeft w:val="640"/>
                  <w:marRight w:val="0"/>
                  <w:marTop w:val="0"/>
                  <w:marBottom w:val="0"/>
                  <w:divBdr>
                    <w:top w:val="none" w:sz="0" w:space="0" w:color="auto"/>
                    <w:left w:val="none" w:sz="0" w:space="0" w:color="auto"/>
                    <w:bottom w:val="none" w:sz="0" w:space="0" w:color="auto"/>
                    <w:right w:val="none" w:sz="0" w:space="0" w:color="auto"/>
                  </w:divBdr>
                </w:div>
                <w:div w:id="1406880191">
                  <w:marLeft w:val="640"/>
                  <w:marRight w:val="0"/>
                  <w:marTop w:val="0"/>
                  <w:marBottom w:val="0"/>
                  <w:divBdr>
                    <w:top w:val="none" w:sz="0" w:space="0" w:color="auto"/>
                    <w:left w:val="none" w:sz="0" w:space="0" w:color="auto"/>
                    <w:bottom w:val="none" w:sz="0" w:space="0" w:color="auto"/>
                    <w:right w:val="none" w:sz="0" w:space="0" w:color="auto"/>
                  </w:divBdr>
                </w:div>
                <w:div w:id="1430127374">
                  <w:marLeft w:val="640"/>
                  <w:marRight w:val="0"/>
                  <w:marTop w:val="0"/>
                  <w:marBottom w:val="0"/>
                  <w:divBdr>
                    <w:top w:val="none" w:sz="0" w:space="0" w:color="auto"/>
                    <w:left w:val="none" w:sz="0" w:space="0" w:color="auto"/>
                    <w:bottom w:val="none" w:sz="0" w:space="0" w:color="auto"/>
                    <w:right w:val="none" w:sz="0" w:space="0" w:color="auto"/>
                  </w:divBdr>
                </w:div>
                <w:div w:id="1457140562">
                  <w:marLeft w:val="640"/>
                  <w:marRight w:val="0"/>
                  <w:marTop w:val="0"/>
                  <w:marBottom w:val="0"/>
                  <w:divBdr>
                    <w:top w:val="none" w:sz="0" w:space="0" w:color="auto"/>
                    <w:left w:val="none" w:sz="0" w:space="0" w:color="auto"/>
                    <w:bottom w:val="none" w:sz="0" w:space="0" w:color="auto"/>
                    <w:right w:val="none" w:sz="0" w:space="0" w:color="auto"/>
                  </w:divBdr>
                </w:div>
                <w:div w:id="1460760546">
                  <w:marLeft w:val="640"/>
                  <w:marRight w:val="0"/>
                  <w:marTop w:val="0"/>
                  <w:marBottom w:val="0"/>
                  <w:divBdr>
                    <w:top w:val="none" w:sz="0" w:space="0" w:color="auto"/>
                    <w:left w:val="none" w:sz="0" w:space="0" w:color="auto"/>
                    <w:bottom w:val="none" w:sz="0" w:space="0" w:color="auto"/>
                    <w:right w:val="none" w:sz="0" w:space="0" w:color="auto"/>
                  </w:divBdr>
                </w:div>
                <w:div w:id="1516653003">
                  <w:marLeft w:val="640"/>
                  <w:marRight w:val="0"/>
                  <w:marTop w:val="0"/>
                  <w:marBottom w:val="0"/>
                  <w:divBdr>
                    <w:top w:val="none" w:sz="0" w:space="0" w:color="auto"/>
                    <w:left w:val="none" w:sz="0" w:space="0" w:color="auto"/>
                    <w:bottom w:val="none" w:sz="0" w:space="0" w:color="auto"/>
                    <w:right w:val="none" w:sz="0" w:space="0" w:color="auto"/>
                  </w:divBdr>
                </w:div>
                <w:div w:id="1528909838">
                  <w:marLeft w:val="640"/>
                  <w:marRight w:val="0"/>
                  <w:marTop w:val="0"/>
                  <w:marBottom w:val="0"/>
                  <w:divBdr>
                    <w:top w:val="none" w:sz="0" w:space="0" w:color="auto"/>
                    <w:left w:val="none" w:sz="0" w:space="0" w:color="auto"/>
                    <w:bottom w:val="none" w:sz="0" w:space="0" w:color="auto"/>
                    <w:right w:val="none" w:sz="0" w:space="0" w:color="auto"/>
                  </w:divBdr>
                </w:div>
                <w:div w:id="1539970828">
                  <w:marLeft w:val="640"/>
                  <w:marRight w:val="0"/>
                  <w:marTop w:val="0"/>
                  <w:marBottom w:val="0"/>
                  <w:divBdr>
                    <w:top w:val="none" w:sz="0" w:space="0" w:color="auto"/>
                    <w:left w:val="none" w:sz="0" w:space="0" w:color="auto"/>
                    <w:bottom w:val="none" w:sz="0" w:space="0" w:color="auto"/>
                    <w:right w:val="none" w:sz="0" w:space="0" w:color="auto"/>
                  </w:divBdr>
                </w:div>
                <w:div w:id="1578520153">
                  <w:marLeft w:val="640"/>
                  <w:marRight w:val="0"/>
                  <w:marTop w:val="0"/>
                  <w:marBottom w:val="0"/>
                  <w:divBdr>
                    <w:top w:val="none" w:sz="0" w:space="0" w:color="auto"/>
                    <w:left w:val="none" w:sz="0" w:space="0" w:color="auto"/>
                    <w:bottom w:val="none" w:sz="0" w:space="0" w:color="auto"/>
                    <w:right w:val="none" w:sz="0" w:space="0" w:color="auto"/>
                  </w:divBdr>
                </w:div>
                <w:div w:id="1583250876">
                  <w:marLeft w:val="640"/>
                  <w:marRight w:val="0"/>
                  <w:marTop w:val="0"/>
                  <w:marBottom w:val="0"/>
                  <w:divBdr>
                    <w:top w:val="none" w:sz="0" w:space="0" w:color="auto"/>
                    <w:left w:val="none" w:sz="0" w:space="0" w:color="auto"/>
                    <w:bottom w:val="none" w:sz="0" w:space="0" w:color="auto"/>
                    <w:right w:val="none" w:sz="0" w:space="0" w:color="auto"/>
                  </w:divBdr>
                </w:div>
                <w:div w:id="1602300536">
                  <w:marLeft w:val="640"/>
                  <w:marRight w:val="0"/>
                  <w:marTop w:val="0"/>
                  <w:marBottom w:val="0"/>
                  <w:divBdr>
                    <w:top w:val="none" w:sz="0" w:space="0" w:color="auto"/>
                    <w:left w:val="none" w:sz="0" w:space="0" w:color="auto"/>
                    <w:bottom w:val="none" w:sz="0" w:space="0" w:color="auto"/>
                    <w:right w:val="none" w:sz="0" w:space="0" w:color="auto"/>
                  </w:divBdr>
                </w:div>
                <w:div w:id="1700080713">
                  <w:marLeft w:val="640"/>
                  <w:marRight w:val="0"/>
                  <w:marTop w:val="0"/>
                  <w:marBottom w:val="0"/>
                  <w:divBdr>
                    <w:top w:val="none" w:sz="0" w:space="0" w:color="auto"/>
                    <w:left w:val="none" w:sz="0" w:space="0" w:color="auto"/>
                    <w:bottom w:val="none" w:sz="0" w:space="0" w:color="auto"/>
                    <w:right w:val="none" w:sz="0" w:space="0" w:color="auto"/>
                  </w:divBdr>
                </w:div>
                <w:div w:id="1723141406">
                  <w:marLeft w:val="640"/>
                  <w:marRight w:val="0"/>
                  <w:marTop w:val="0"/>
                  <w:marBottom w:val="0"/>
                  <w:divBdr>
                    <w:top w:val="none" w:sz="0" w:space="0" w:color="auto"/>
                    <w:left w:val="none" w:sz="0" w:space="0" w:color="auto"/>
                    <w:bottom w:val="none" w:sz="0" w:space="0" w:color="auto"/>
                    <w:right w:val="none" w:sz="0" w:space="0" w:color="auto"/>
                  </w:divBdr>
                </w:div>
                <w:div w:id="1814373881">
                  <w:marLeft w:val="640"/>
                  <w:marRight w:val="0"/>
                  <w:marTop w:val="0"/>
                  <w:marBottom w:val="0"/>
                  <w:divBdr>
                    <w:top w:val="none" w:sz="0" w:space="0" w:color="auto"/>
                    <w:left w:val="none" w:sz="0" w:space="0" w:color="auto"/>
                    <w:bottom w:val="none" w:sz="0" w:space="0" w:color="auto"/>
                    <w:right w:val="none" w:sz="0" w:space="0" w:color="auto"/>
                  </w:divBdr>
                </w:div>
                <w:div w:id="1857845768">
                  <w:marLeft w:val="640"/>
                  <w:marRight w:val="0"/>
                  <w:marTop w:val="0"/>
                  <w:marBottom w:val="0"/>
                  <w:divBdr>
                    <w:top w:val="none" w:sz="0" w:space="0" w:color="auto"/>
                    <w:left w:val="none" w:sz="0" w:space="0" w:color="auto"/>
                    <w:bottom w:val="none" w:sz="0" w:space="0" w:color="auto"/>
                    <w:right w:val="none" w:sz="0" w:space="0" w:color="auto"/>
                  </w:divBdr>
                </w:div>
                <w:div w:id="1942714733">
                  <w:marLeft w:val="640"/>
                  <w:marRight w:val="0"/>
                  <w:marTop w:val="0"/>
                  <w:marBottom w:val="0"/>
                  <w:divBdr>
                    <w:top w:val="none" w:sz="0" w:space="0" w:color="auto"/>
                    <w:left w:val="none" w:sz="0" w:space="0" w:color="auto"/>
                    <w:bottom w:val="none" w:sz="0" w:space="0" w:color="auto"/>
                    <w:right w:val="none" w:sz="0" w:space="0" w:color="auto"/>
                  </w:divBdr>
                </w:div>
                <w:div w:id="1993171029">
                  <w:marLeft w:val="640"/>
                  <w:marRight w:val="0"/>
                  <w:marTop w:val="0"/>
                  <w:marBottom w:val="0"/>
                  <w:divBdr>
                    <w:top w:val="none" w:sz="0" w:space="0" w:color="auto"/>
                    <w:left w:val="none" w:sz="0" w:space="0" w:color="auto"/>
                    <w:bottom w:val="none" w:sz="0" w:space="0" w:color="auto"/>
                    <w:right w:val="none" w:sz="0" w:space="0" w:color="auto"/>
                  </w:divBdr>
                </w:div>
                <w:div w:id="2057586735">
                  <w:marLeft w:val="640"/>
                  <w:marRight w:val="0"/>
                  <w:marTop w:val="0"/>
                  <w:marBottom w:val="0"/>
                  <w:divBdr>
                    <w:top w:val="none" w:sz="0" w:space="0" w:color="auto"/>
                    <w:left w:val="none" w:sz="0" w:space="0" w:color="auto"/>
                    <w:bottom w:val="none" w:sz="0" w:space="0" w:color="auto"/>
                    <w:right w:val="none" w:sz="0" w:space="0" w:color="auto"/>
                  </w:divBdr>
                </w:div>
                <w:div w:id="2090617231">
                  <w:marLeft w:val="640"/>
                  <w:marRight w:val="0"/>
                  <w:marTop w:val="0"/>
                  <w:marBottom w:val="0"/>
                  <w:divBdr>
                    <w:top w:val="none" w:sz="0" w:space="0" w:color="auto"/>
                    <w:left w:val="none" w:sz="0" w:space="0" w:color="auto"/>
                    <w:bottom w:val="none" w:sz="0" w:space="0" w:color="auto"/>
                    <w:right w:val="none" w:sz="0" w:space="0" w:color="auto"/>
                  </w:divBdr>
                </w:div>
              </w:divsChild>
            </w:div>
            <w:div w:id="1672566233">
              <w:marLeft w:val="0"/>
              <w:marRight w:val="0"/>
              <w:marTop w:val="0"/>
              <w:marBottom w:val="0"/>
              <w:divBdr>
                <w:top w:val="none" w:sz="0" w:space="0" w:color="auto"/>
                <w:left w:val="none" w:sz="0" w:space="0" w:color="auto"/>
                <w:bottom w:val="none" w:sz="0" w:space="0" w:color="auto"/>
                <w:right w:val="none" w:sz="0" w:space="0" w:color="auto"/>
              </w:divBdr>
              <w:divsChild>
                <w:div w:id="63376131">
                  <w:marLeft w:val="640"/>
                  <w:marRight w:val="0"/>
                  <w:marTop w:val="0"/>
                  <w:marBottom w:val="0"/>
                  <w:divBdr>
                    <w:top w:val="none" w:sz="0" w:space="0" w:color="auto"/>
                    <w:left w:val="none" w:sz="0" w:space="0" w:color="auto"/>
                    <w:bottom w:val="none" w:sz="0" w:space="0" w:color="auto"/>
                    <w:right w:val="none" w:sz="0" w:space="0" w:color="auto"/>
                  </w:divBdr>
                </w:div>
                <w:div w:id="111636712">
                  <w:marLeft w:val="640"/>
                  <w:marRight w:val="0"/>
                  <w:marTop w:val="0"/>
                  <w:marBottom w:val="0"/>
                  <w:divBdr>
                    <w:top w:val="none" w:sz="0" w:space="0" w:color="auto"/>
                    <w:left w:val="none" w:sz="0" w:space="0" w:color="auto"/>
                    <w:bottom w:val="none" w:sz="0" w:space="0" w:color="auto"/>
                    <w:right w:val="none" w:sz="0" w:space="0" w:color="auto"/>
                  </w:divBdr>
                </w:div>
                <w:div w:id="125856345">
                  <w:marLeft w:val="640"/>
                  <w:marRight w:val="0"/>
                  <w:marTop w:val="0"/>
                  <w:marBottom w:val="0"/>
                  <w:divBdr>
                    <w:top w:val="none" w:sz="0" w:space="0" w:color="auto"/>
                    <w:left w:val="none" w:sz="0" w:space="0" w:color="auto"/>
                    <w:bottom w:val="none" w:sz="0" w:space="0" w:color="auto"/>
                    <w:right w:val="none" w:sz="0" w:space="0" w:color="auto"/>
                  </w:divBdr>
                </w:div>
                <w:div w:id="186254684">
                  <w:marLeft w:val="640"/>
                  <w:marRight w:val="0"/>
                  <w:marTop w:val="0"/>
                  <w:marBottom w:val="0"/>
                  <w:divBdr>
                    <w:top w:val="none" w:sz="0" w:space="0" w:color="auto"/>
                    <w:left w:val="none" w:sz="0" w:space="0" w:color="auto"/>
                    <w:bottom w:val="none" w:sz="0" w:space="0" w:color="auto"/>
                    <w:right w:val="none" w:sz="0" w:space="0" w:color="auto"/>
                  </w:divBdr>
                </w:div>
                <w:div w:id="197088076">
                  <w:marLeft w:val="640"/>
                  <w:marRight w:val="0"/>
                  <w:marTop w:val="0"/>
                  <w:marBottom w:val="0"/>
                  <w:divBdr>
                    <w:top w:val="none" w:sz="0" w:space="0" w:color="auto"/>
                    <w:left w:val="none" w:sz="0" w:space="0" w:color="auto"/>
                    <w:bottom w:val="none" w:sz="0" w:space="0" w:color="auto"/>
                    <w:right w:val="none" w:sz="0" w:space="0" w:color="auto"/>
                  </w:divBdr>
                </w:div>
                <w:div w:id="215239475">
                  <w:marLeft w:val="640"/>
                  <w:marRight w:val="0"/>
                  <w:marTop w:val="0"/>
                  <w:marBottom w:val="0"/>
                  <w:divBdr>
                    <w:top w:val="none" w:sz="0" w:space="0" w:color="auto"/>
                    <w:left w:val="none" w:sz="0" w:space="0" w:color="auto"/>
                    <w:bottom w:val="none" w:sz="0" w:space="0" w:color="auto"/>
                    <w:right w:val="none" w:sz="0" w:space="0" w:color="auto"/>
                  </w:divBdr>
                </w:div>
                <w:div w:id="242180900">
                  <w:marLeft w:val="640"/>
                  <w:marRight w:val="0"/>
                  <w:marTop w:val="0"/>
                  <w:marBottom w:val="0"/>
                  <w:divBdr>
                    <w:top w:val="none" w:sz="0" w:space="0" w:color="auto"/>
                    <w:left w:val="none" w:sz="0" w:space="0" w:color="auto"/>
                    <w:bottom w:val="none" w:sz="0" w:space="0" w:color="auto"/>
                    <w:right w:val="none" w:sz="0" w:space="0" w:color="auto"/>
                  </w:divBdr>
                </w:div>
                <w:div w:id="279648621">
                  <w:marLeft w:val="640"/>
                  <w:marRight w:val="0"/>
                  <w:marTop w:val="0"/>
                  <w:marBottom w:val="0"/>
                  <w:divBdr>
                    <w:top w:val="none" w:sz="0" w:space="0" w:color="auto"/>
                    <w:left w:val="none" w:sz="0" w:space="0" w:color="auto"/>
                    <w:bottom w:val="none" w:sz="0" w:space="0" w:color="auto"/>
                    <w:right w:val="none" w:sz="0" w:space="0" w:color="auto"/>
                  </w:divBdr>
                </w:div>
                <w:div w:id="296884548">
                  <w:marLeft w:val="640"/>
                  <w:marRight w:val="0"/>
                  <w:marTop w:val="0"/>
                  <w:marBottom w:val="0"/>
                  <w:divBdr>
                    <w:top w:val="none" w:sz="0" w:space="0" w:color="auto"/>
                    <w:left w:val="none" w:sz="0" w:space="0" w:color="auto"/>
                    <w:bottom w:val="none" w:sz="0" w:space="0" w:color="auto"/>
                    <w:right w:val="none" w:sz="0" w:space="0" w:color="auto"/>
                  </w:divBdr>
                </w:div>
                <w:div w:id="340352141">
                  <w:marLeft w:val="640"/>
                  <w:marRight w:val="0"/>
                  <w:marTop w:val="0"/>
                  <w:marBottom w:val="0"/>
                  <w:divBdr>
                    <w:top w:val="none" w:sz="0" w:space="0" w:color="auto"/>
                    <w:left w:val="none" w:sz="0" w:space="0" w:color="auto"/>
                    <w:bottom w:val="none" w:sz="0" w:space="0" w:color="auto"/>
                    <w:right w:val="none" w:sz="0" w:space="0" w:color="auto"/>
                  </w:divBdr>
                </w:div>
                <w:div w:id="416438741">
                  <w:marLeft w:val="640"/>
                  <w:marRight w:val="0"/>
                  <w:marTop w:val="0"/>
                  <w:marBottom w:val="0"/>
                  <w:divBdr>
                    <w:top w:val="none" w:sz="0" w:space="0" w:color="auto"/>
                    <w:left w:val="none" w:sz="0" w:space="0" w:color="auto"/>
                    <w:bottom w:val="none" w:sz="0" w:space="0" w:color="auto"/>
                    <w:right w:val="none" w:sz="0" w:space="0" w:color="auto"/>
                  </w:divBdr>
                </w:div>
                <w:div w:id="469398943">
                  <w:marLeft w:val="640"/>
                  <w:marRight w:val="0"/>
                  <w:marTop w:val="0"/>
                  <w:marBottom w:val="0"/>
                  <w:divBdr>
                    <w:top w:val="none" w:sz="0" w:space="0" w:color="auto"/>
                    <w:left w:val="none" w:sz="0" w:space="0" w:color="auto"/>
                    <w:bottom w:val="none" w:sz="0" w:space="0" w:color="auto"/>
                    <w:right w:val="none" w:sz="0" w:space="0" w:color="auto"/>
                  </w:divBdr>
                </w:div>
                <w:div w:id="535703786">
                  <w:marLeft w:val="640"/>
                  <w:marRight w:val="0"/>
                  <w:marTop w:val="0"/>
                  <w:marBottom w:val="0"/>
                  <w:divBdr>
                    <w:top w:val="none" w:sz="0" w:space="0" w:color="auto"/>
                    <w:left w:val="none" w:sz="0" w:space="0" w:color="auto"/>
                    <w:bottom w:val="none" w:sz="0" w:space="0" w:color="auto"/>
                    <w:right w:val="none" w:sz="0" w:space="0" w:color="auto"/>
                  </w:divBdr>
                </w:div>
                <w:div w:id="572352695">
                  <w:marLeft w:val="640"/>
                  <w:marRight w:val="0"/>
                  <w:marTop w:val="0"/>
                  <w:marBottom w:val="0"/>
                  <w:divBdr>
                    <w:top w:val="none" w:sz="0" w:space="0" w:color="auto"/>
                    <w:left w:val="none" w:sz="0" w:space="0" w:color="auto"/>
                    <w:bottom w:val="none" w:sz="0" w:space="0" w:color="auto"/>
                    <w:right w:val="none" w:sz="0" w:space="0" w:color="auto"/>
                  </w:divBdr>
                </w:div>
                <w:div w:id="612252189">
                  <w:marLeft w:val="640"/>
                  <w:marRight w:val="0"/>
                  <w:marTop w:val="0"/>
                  <w:marBottom w:val="0"/>
                  <w:divBdr>
                    <w:top w:val="none" w:sz="0" w:space="0" w:color="auto"/>
                    <w:left w:val="none" w:sz="0" w:space="0" w:color="auto"/>
                    <w:bottom w:val="none" w:sz="0" w:space="0" w:color="auto"/>
                    <w:right w:val="none" w:sz="0" w:space="0" w:color="auto"/>
                  </w:divBdr>
                </w:div>
                <w:div w:id="622419773">
                  <w:marLeft w:val="640"/>
                  <w:marRight w:val="0"/>
                  <w:marTop w:val="0"/>
                  <w:marBottom w:val="0"/>
                  <w:divBdr>
                    <w:top w:val="none" w:sz="0" w:space="0" w:color="auto"/>
                    <w:left w:val="none" w:sz="0" w:space="0" w:color="auto"/>
                    <w:bottom w:val="none" w:sz="0" w:space="0" w:color="auto"/>
                    <w:right w:val="none" w:sz="0" w:space="0" w:color="auto"/>
                  </w:divBdr>
                </w:div>
                <w:div w:id="642203092">
                  <w:marLeft w:val="640"/>
                  <w:marRight w:val="0"/>
                  <w:marTop w:val="0"/>
                  <w:marBottom w:val="0"/>
                  <w:divBdr>
                    <w:top w:val="none" w:sz="0" w:space="0" w:color="auto"/>
                    <w:left w:val="none" w:sz="0" w:space="0" w:color="auto"/>
                    <w:bottom w:val="none" w:sz="0" w:space="0" w:color="auto"/>
                    <w:right w:val="none" w:sz="0" w:space="0" w:color="auto"/>
                  </w:divBdr>
                </w:div>
                <w:div w:id="677804209">
                  <w:marLeft w:val="640"/>
                  <w:marRight w:val="0"/>
                  <w:marTop w:val="0"/>
                  <w:marBottom w:val="0"/>
                  <w:divBdr>
                    <w:top w:val="none" w:sz="0" w:space="0" w:color="auto"/>
                    <w:left w:val="none" w:sz="0" w:space="0" w:color="auto"/>
                    <w:bottom w:val="none" w:sz="0" w:space="0" w:color="auto"/>
                    <w:right w:val="none" w:sz="0" w:space="0" w:color="auto"/>
                  </w:divBdr>
                </w:div>
                <w:div w:id="757020124">
                  <w:marLeft w:val="640"/>
                  <w:marRight w:val="0"/>
                  <w:marTop w:val="0"/>
                  <w:marBottom w:val="0"/>
                  <w:divBdr>
                    <w:top w:val="none" w:sz="0" w:space="0" w:color="auto"/>
                    <w:left w:val="none" w:sz="0" w:space="0" w:color="auto"/>
                    <w:bottom w:val="none" w:sz="0" w:space="0" w:color="auto"/>
                    <w:right w:val="none" w:sz="0" w:space="0" w:color="auto"/>
                  </w:divBdr>
                </w:div>
                <w:div w:id="784348201">
                  <w:marLeft w:val="640"/>
                  <w:marRight w:val="0"/>
                  <w:marTop w:val="0"/>
                  <w:marBottom w:val="0"/>
                  <w:divBdr>
                    <w:top w:val="none" w:sz="0" w:space="0" w:color="auto"/>
                    <w:left w:val="none" w:sz="0" w:space="0" w:color="auto"/>
                    <w:bottom w:val="none" w:sz="0" w:space="0" w:color="auto"/>
                    <w:right w:val="none" w:sz="0" w:space="0" w:color="auto"/>
                  </w:divBdr>
                </w:div>
                <w:div w:id="849568651">
                  <w:marLeft w:val="640"/>
                  <w:marRight w:val="0"/>
                  <w:marTop w:val="0"/>
                  <w:marBottom w:val="0"/>
                  <w:divBdr>
                    <w:top w:val="none" w:sz="0" w:space="0" w:color="auto"/>
                    <w:left w:val="none" w:sz="0" w:space="0" w:color="auto"/>
                    <w:bottom w:val="none" w:sz="0" w:space="0" w:color="auto"/>
                    <w:right w:val="none" w:sz="0" w:space="0" w:color="auto"/>
                  </w:divBdr>
                </w:div>
                <w:div w:id="939490938">
                  <w:marLeft w:val="640"/>
                  <w:marRight w:val="0"/>
                  <w:marTop w:val="0"/>
                  <w:marBottom w:val="0"/>
                  <w:divBdr>
                    <w:top w:val="none" w:sz="0" w:space="0" w:color="auto"/>
                    <w:left w:val="none" w:sz="0" w:space="0" w:color="auto"/>
                    <w:bottom w:val="none" w:sz="0" w:space="0" w:color="auto"/>
                    <w:right w:val="none" w:sz="0" w:space="0" w:color="auto"/>
                  </w:divBdr>
                </w:div>
                <w:div w:id="951284795">
                  <w:marLeft w:val="640"/>
                  <w:marRight w:val="0"/>
                  <w:marTop w:val="0"/>
                  <w:marBottom w:val="0"/>
                  <w:divBdr>
                    <w:top w:val="none" w:sz="0" w:space="0" w:color="auto"/>
                    <w:left w:val="none" w:sz="0" w:space="0" w:color="auto"/>
                    <w:bottom w:val="none" w:sz="0" w:space="0" w:color="auto"/>
                    <w:right w:val="none" w:sz="0" w:space="0" w:color="auto"/>
                  </w:divBdr>
                </w:div>
                <w:div w:id="970481035">
                  <w:marLeft w:val="640"/>
                  <w:marRight w:val="0"/>
                  <w:marTop w:val="0"/>
                  <w:marBottom w:val="0"/>
                  <w:divBdr>
                    <w:top w:val="none" w:sz="0" w:space="0" w:color="auto"/>
                    <w:left w:val="none" w:sz="0" w:space="0" w:color="auto"/>
                    <w:bottom w:val="none" w:sz="0" w:space="0" w:color="auto"/>
                    <w:right w:val="none" w:sz="0" w:space="0" w:color="auto"/>
                  </w:divBdr>
                </w:div>
                <w:div w:id="1011180649">
                  <w:marLeft w:val="640"/>
                  <w:marRight w:val="0"/>
                  <w:marTop w:val="0"/>
                  <w:marBottom w:val="0"/>
                  <w:divBdr>
                    <w:top w:val="none" w:sz="0" w:space="0" w:color="auto"/>
                    <w:left w:val="none" w:sz="0" w:space="0" w:color="auto"/>
                    <w:bottom w:val="none" w:sz="0" w:space="0" w:color="auto"/>
                    <w:right w:val="none" w:sz="0" w:space="0" w:color="auto"/>
                  </w:divBdr>
                </w:div>
                <w:div w:id="1036152827">
                  <w:marLeft w:val="640"/>
                  <w:marRight w:val="0"/>
                  <w:marTop w:val="0"/>
                  <w:marBottom w:val="0"/>
                  <w:divBdr>
                    <w:top w:val="none" w:sz="0" w:space="0" w:color="auto"/>
                    <w:left w:val="none" w:sz="0" w:space="0" w:color="auto"/>
                    <w:bottom w:val="none" w:sz="0" w:space="0" w:color="auto"/>
                    <w:right w:val="none" w:sz="0" w:space="0" w:color="auto"/>
                  </w:divBdr>
                </w:div>
                <w:div w:id="1068918472">
                  <w:marLeft w:val="640"/>
                  <w:marRight w:val="0"/>
                  <w:marTop w:val="0"/>
                  <w:marBottom w:val="0"/>
                  <w:divBdr>
                    <w:top w:val="none" w:sz="0" w:space="0" w:color="auto"/>
                    <w:left w:val="none" w:sz="0" w:space="0" w:color="auto"/>
                    <w:bottom w:val="none" w:sz="0" w:space="0" w:color="auto"/>
                    <w:right w:val="none" w:sz="0" w:space="0" w:color="auto"/>
                  </w:divBdr>
                </w:div>
                <w:div w:id="1166507153">
                  <w:marLeft w:val="640"/>
                  <w:marRight w:val="0"/>
                  <w:marTop w:val="0"/>
                  <w:marBottom w:val="0"/>
                  <w:divBdr>
                    <w:top w:val="none" w:sz="0" w:space="0" w:color="auto"/>
                    <w:left w:val="none" w:sz="0" w:space="0" w:color="auto"/>
                    <w:bottom w:val="none" w:sz="0" w:space="0" w:color="auto"/>
                    <w:right w:val="none" w:sz="0" w:space="0" w:color="auto"/>
                  </w:divBdr>
                </w:div>
                <w:div w:id="1179852584">
                  <w:marLeft w:val="640"/>
                  <w:marRight w:val="0"/>
                  <w:marTop w:val="0"/>
                  <w:marBottom w:val="0"/>
                  <w:divBdr>
                    <w:top w:val="none" w:sz="0" w:space="0" w:color="auto"/>
                    <w:left w:val="none" w:sz="0" w:space="0" w:color="auto"/>
                    <w:bottom w:val="none" w:sz="0" w:space="0" w:color="auto"/>
                    <w:right w:val="none" w:sz="0" w:space="0" w:color="auto"/>
                  </w:divBdr>
                </w:div>
                <w:div w:id="1203714347">
                  <w:marLeft w:val="640"/>
                  <w:marRight w:val="0"/>
                  <w:marTop w:val="0"/>
                  <w:marBottom w:val="0"/>
                  <w:divBdr>
                    <w:top w:val="none" w:sz="0" w:space="0" w:color="auto"/>
                    <w:left w:val="none" w:sz="0" w:space="0" w:color="auto"/>
                    <w:bottom w:val="none" w:sz="0" w:space="0" w:color="auto"/>
                    <w:right w:val="none" w:sz="0" w:space="0" w:color="auto"/>
                  </w:divBdr>
                </w:div>
                <w:div w:id="1261451304">
                  <w:marLeft w:val="640"/>
                  <w:marRight w:val="0"/>
                  <w:marTop w:val="0"/>
                  <w:marBottom w:val="0"/>
                  <w:divBdr>
                    <w:top w:val="none" w:sz="0" w:space="0" w:color="auto"/>
                    <w:left w:val="none" w:sz="0" w:space="0" w:color="auto"/>
                    <w:bottom w:val="none" w:sz="0" w:space="0" w:color="auto"/>
                    <w:right w:val="none" w:sz="0" w:space="0" w:color="auto"/>
                  </w:divBdr>
                </w:div>
                <w:div w:id="1282541656">
                  <w:marLeft w:val="640"/>
                  <w:marRight w:val="0"/>
                  <w:marTop w:val="0"/>
                  <w:marBottom w:val="0"/>
                  <w:divBdr>
                    <w:top w:val="none" w:sz="0" w:space="0" w:color="auto"/>
                    <w:left w:val="none" w:sz="0" w:space="0" w:color="auto"/>
                    <w:bottom w:val="none" w:sz="0" w:space="0" w:color="auto"/>
                    <w:right w:val="none" w:sz="0" w:space="0" w:color="auto"/>
                  </w:divBdr>
                </w:div>
                <w:div w:id="1291353478">
                  <w:marLeft w:val="640"/>
                  <w:marRight w:val="0"/>
                  <w:marTop w:val="0"/>
                  <w:marBottom w:val="0"/>
                  <w:divBdr>
                    <w:top w:val="none" w:sz="0" w:space="0" w:color="auto"/>
                    <w:left w:val="none" w:sz="0" w:space="0" w:color="auto"/>
                    <w:bottom w:val="none" w:sz="0" w:space="0" w:color="auto"/>
                    <w:right w:val="none" w:sz="0" w:space="0" w:color="auto"/>
                  </w:divBdr>
                </w:div>
                <w:div w:id="1358895364">
                  <w:marLeft w:val="640"/>
                  <w:marRight w:val="0"/>
                  <w:marTop w:val="0"/>
                  <w:marBottom w:val="0"/>
                  <w:divBdr>
                    <w:top w:val="none" w:sz="0" w:space="0" w:color="auto"/>
                    <w:left w:val="none" w:sz="0" w:space="0" w:color="auto"/>
                    <w:bottom w:val="none" w:sz="0" w:space="0" w:color="auto"/>
                    <w:right w:val="none" w:sz="0" w:space="0" w:color="auto"/>
                  </w:divBdr>
                </w:div>
                <w:div w:id="1411924901">
                  <w:marLeft w:val="640"/>
                  <w:marRight w:val="0"/>
                  <w:marTop w:val="0"/>
                  <w:marBottom w:val="0"/>
                  <w:divBdr>
                    <w:top w:val="none" w:sz="0" w:space="0" w:color="auto"/>
                    <w:left w:val="none" w:sz="0" w:space="0" w:color="auto"/>
                    <w:bottom w:val="none" w:sz="0" w:space="0" w:color="auto"/>
                    <w:right w:val="none" w:sz="0" w:space="0" w:color="auto"/>
                  </w:divBdr>
                </w:div>
                <w:div w:id="1431466670">
                  <w:marLeft w:val="640"/>
                  <w:marRight w:val="0"/>
                  <w:marTop w:val="0"/>
                  <w:marBottom w:val="0"/>
                  <w:divBdr>
                    <w:top w:val="none" w:sz="0" w:space="0" w:color="auto"/>
                    <w:left w:val="none" w:sz="0" w:space="0" w:color="auto"/>
                    <w:bottom w:val="none" w:sz="0" w:space="0" w:color="auto"/>
                    <w:right w:val="none" w:sz="0" w:space="0" w:color="auto"/>
                  </w:divBdr>
                </w:div>
                <w:div w:id="1469929647">
                  <w:marLeft w:val="640"/>
                  <w:marRight w:val="0"/>
                  <w:marTop w:val="0"/>
                  <w:marBottom w:val="0"/>
                  <w:divBdr>
                    <w:top w:val="none" w:sz="0" w:space="0" w:color="auto"/>
                    <w:left w:val="none" w:sz="0" w:space="0" w:color="auto"/>
                    <w:bottom w:val="none" w:sz="0" w:space="0" w:color="auto"/>
                    <w:right w:val="none" w:sz="0" w:space="0" w:color="auto"/>
                  </w:divBdr>
                </w:div>
                <w:div w:id="1547452418">
                  <w:marLeft w:val="640"/>
                  <w:marRight w:val="0"/>
                  <w:marTop w:val="0"/>
                  <w:marBottom w:val="0"/>
                  <w:divBdr>
                    <w:top w:val="none" w:sz="0" w:space="0" w:color="auto"/>
                    <w:left w:val="none" w:sz="0" w:space="0" w:color="auto"/>
                    <w:bottom w:val="none" w:sz="0" w:space="0" w:color="auto"/>
                    <w:right w:val="none" w:sz="0" w:space="0" w:color="auto"/>
                  </w:divBdr>
                </w:div>
                <w:div w:id="1551111816">
                  <w:marLeft w:val="640"/>
                  <w:marRight w:val="0"/>
                  <w:marTop w:val="0"/>
                  <w:marBottom w:val="0"/>
                  <w:divBdr>
                    <w:top w:val="none" w:sz="0" w:space="0" w:color="auto"/>
                    <w:left w:val="none" w:sz="0" w:space="0" w:color="auto"/>
                    <w:bottom w:val="none" w:sz="0" w:space="0" w:color="auto"/>
                    <w:right w:val="none" w:sz="0" w:space="0" w:color="auto"/>
                  </w:divBdr>
                </w:div>
                <w:div w:id="1699814648">
                  <w:marLeft w:val="640"/>
                  <w:marRight w:val="0"/>
                  <w:marTop w:val="0"/>
                  <w:marBottom w:val="0"/>
                  <w:divBdr>
                    <w:top w:val="none" w:sz="0" w:space="0" w:color="auto"/>
                    <w:left w:val="none" w:sz="0" w:space="0" w:color="auto"/>
                    <w:bottom w:val="none" w:sz="0" w:space="0" w:color="auto"/>
                    <w:right w:val="none" w:sz="0" w:space="0" w:color="auto"/>
                  </w:divBdr>
                </w:div>
                <w:div w:id="1775246568">
                  <w:marLeft w:val="640"/>
                  <w:marRight w:val="0"/>
                  <w:marTop w:val="0"/>
                  <w:marBottom w:val="0"/>
                  <w:divBdr>
                    <w:top w:val="none" w:sz="0" w:space="0" w:color="auto"/>
                    <w:left w:val="none" w:sz="0" w:space="0" w:color="auto"/>
                    <w:bottom w:val="none" w:sz="0" w:space="0" w:color="auto"/>
                    <w:right w:val="none" w:sz="0" w:space="0" w:color="auto"/>
                  </w:divBdr>
                </w:div>
                <w:div w:id="1777092508">
                  <w:marLeft w:val="640"/>
                  <w:marRight w:val="0"/>
                  <w:marTop w:val="0"/>
                  <w:marBottom w:val="0"/>
                  <w:divBdr>
                    <w:top w:val="none" w:sz="0" w:space="0" w:color="auto"/>
                    <w:left w:val="none" w:sz="0" w:space="0" w:color="auto"/>
                    <w:bottom w:val="none" w:sz="0" w:space="0" w:color="auto"/>
                    <w:right w:val="none" w:sz="0" w:space="0" w:color="auto"/>
                  </w:divBdr>
                </w:div>
                <w:div w:id="1864199750">
                  <w:marLeft w:val="640"/>
                  <w:marRight w:val="0"/>
                  <w:marTop w:val="0"/>
                  <w:marBottom w:val="0"/>
                  <w:divBdr>
                    <w:top w:val="none" w:sz="0" w:space="0" w:color="auto"/>
                    <w:left w:val="none" w:sz="0" w:space="0" w:color="auto"/>
                    <w:bottom w:val="none" w:sz="0" w:space="0" w:color="auto"/>
                    <w:right w:val="none" w:sz="0" w:space="0" w:color="auto"/>
                  </w:divBdr>
                </w:div>
                <w:div w:id="1911575993">
                  <w:marLeft w:val="640"/>
                  <w:marRight w:val="0"/>
                  <w:marTop w:val="0"/>
                  <w:marBottom w:val="0"/>
                  <w:divBdr>
                    <w:top w:val="none" w:sz="0" w:space="0" w:color="auto"/>
                    <w:left w:val="none" w:sz="0" w:space="0" w:color="auto"/>
                    <w:bottom w:val="none" w:sz="0" w:space="0" w:color="auto"/>
                    <w:right w:val="none" w:sz="0" w:space="0" w:color="auto"/>
                  </w:divBdr>
                </w:div>
                <w:div w:id="1930965695">
                  <w:marLeft w:val="640"/>
                  <w:marRight w:val="0"/>
                  <w:marTop w:val="0"/>
                  <w:marBottom w:val="0"/>
                  <w:divBdr>
                    <w:top w:val="none" w:sz="0" w:space="0" w:color="auto"/>
                    <w:left w:val="none" w:sz="0" w:space="0" w:color="auto"/>
                    <w:bottom w:val="none" w:sz="0" w:space="0" w:color="auto"/>
                    <w:right w:val="none" w:sz="0" w:space="0" w:color="auto"/>
                  </w:divBdr>
                </w:div>
                <w:div w:id="1932663293">
                  <w:marLeft w:val="640"/>
                  <w:marRight w:val="0"/>
                  <w:marTop w:val="0"/>
                  <w:marBottom w:val="0"/>
                  <w:divBdr>
                    <w:top w:val="none" w:sz="0" w:space="0" w:color="auto"/>
                    <w:left w:val="none" w:sz="0" w:space="0" w:color="auto"/>
                    <w:bottom w:val="none" w:sz="0" w:space="0" w:color="auto"/>
                    <w:right w:val="none" w:sz="0" w:space="0" w:color="auto"/>
                  </w:divBdr>
                </w:div>
                <w:div w:id="2037194601">
                  <w:marLeft w:val="640"/>
                  <w:marRight w:val="0"/>
                  <w:marTop w:val="0"/>
                  <w:marBottom w:val="0"/>
                  <w:divBdr>
                    <w:top w:val="none" w:sz="0" w:space="0" w:color="auto"/>
                    <w:left w:val="none" w:sz="0" w:space="0" w:color="auto"/>
                    <w:bottom w:val="none" w:sz="0" w:space="0" w:color="auto"/>
                    <w:right w:val="none" w:sz="0" w:space="0" w:color="auto"/>
                  </w:divBdr>
                </w:div>
                <w:div w:id="2037929309">
                  <w:marLeft w:val="640"/>
                  <w:marRight w:val="0"/>
                  <w:marTop w:val="0"/>
                  <w:marBottom w:val="0"/>
                  <w:divBdr>
                    <w:top w:val="none" w:sz="0" w:space="0" w:color="auto"/>
                    <w:left w:val="none" w:sz="0" w:space="0" w:color="auto"/>
                    <w:bottom w:val="none" w:sz="0" w:space="0" w:color="auto"/>
                    <w:right w:val="none" w:sz="0" w:space="0" w:color="auto"/>
                  </w:divBdr>
                </w:div>
                <w:div w:id="2042626460">
                  <w:marLeft w:val="640"/>
                  <w:marRight w:val="0"/>
                  <w:marTop w:val="0"/>
                  <w:marBottom w:val="0"/>
                  <w:divBdr>
                    <w:top w:val="none" w:sz="0" w:space="0" w:color="auto"/>
                    <w:left w:val="none" w:sz="0" w:space="0" w:color="auto"/>
                    <w:bottom w:val="none" w:sz="0" w:space="0" w:color="auto"/>
                    <w:right w:val="none" w:sz="0" w:space="0" w:color="auto"/>
                  </w:divBdr>
                </w:div>
                <w:div w:id="2045514934">
                  <w:marLeft w:val="640"/>
                  <w:marRight w:val="0"/>
                  <w:marTop w:val="0"/>
                  <w:marBottom w:val="0"/>
                  <w:divBdr>
                    <w:top w:val="none" w:sz="0" w:space="0" w:color="auto"/>
                    <w:left w:val="none" w:sz="0" w:space="0" w:color="auto"/>
                    <w:bottom w:val="none" w:sz="0" w:space="0" w:color="auto"/>
                    <w:right w:val="none" w:sz="0" w:space="0" w:color="auto"/>
                  </w:divBdr>
                </w:div>
                <w:div w:id="2060475493">
                  <w:marLeft w:val="640"/>
                  <w:marRight w:val="0"/>
                  <w:marTop w:val="0"/>
                  <w:marBottom w:val="0"/>
                  <w:divBdr>
                    <w:top w:val="none" w:sz="0" w:space="0" w:color="auto"/>
                    <w:left w:val="none" w:sz="0" w:space="0" w:color="auto"/>
                    <w:bottom w:val="none" w:sz="0" w:space="0" w:color="auto"/>
                    <w:right w:val="none" w:sz="0" w:space="0" w:color="auto"/>
                  </w:divBdr>
                </w:div>
                <w:div w:id="2117601193">
                  <w:marLeft w:val="640"/>
                  <w:marRight w:val="0"/>
                  <w:marTop w:val="0"/>
                  <w:marBottom w:val="0"/>
                  <w:divBdr>
                    <w:top w:val="none" w:sz="0" w:space="0" w:color="auto"/>
                    <w:left w:val="none" w:sz="0" w:space="0" w:color="auto"/>
                    <w:bottom w:val="none" w:sz="0" w:space="0" w:color="auto"/>
                    <w:right w:val="none" w:sz="0" w:space="0" w:color="auto"/>
                  </w:divBdr>
                </w:div>
                <w:div w:id="2141609713">
                  <w:marLeft w:val="640"/>
                  <w:marRight w:val="0"/>
                  <w:marTop w:val="0"/>
                  <w:marBottom w:val="0"/>
                  <w:divBdr>
                    <w:top w:val="none" w:sz="0" w:space="0" w:color="auto"/>
                    <w:left w:val="none" w:sz="0" w:space="0" w:color="auto"/>
                    <w:bottom w:val="none" w:sz="0" w:space="0" w:color="auto"/>
                    <w:right w:val="none" w:sz="0" w:space="0" w:color="auto"/>
                  </w:divBdr>
                </w:div>
              </w:divsChild>
            </w:div>
            <w:div w:id="2027826166">
              <w:marLeft w:val="0"/>
              <w:marRight w:val="0"/>
              <w:marTop w:val="0"/>
              <w:marBottom w:val="0"/>
              <w:divBdr>
                <w:top w:val="none" w:sz="0" w:space="0" w:color="auto"/>
                <w:left w:val="none" w:sz="0" w:space="0" w:color="auto"/>
                <w:bottom w:val="none" w:sz="0" w:space="0" w:color="auto"/>
                <w:right w:val="none" w:sz="0" w:space="0" w:color="auto"/>
              </w:divBdr>
              <w:divsChild>
                <w:div w:id="56630352">
                  <w:marLeft w:val="640"/>
                  <w:marRight w:val="0"/>
                  <w:marTop w:val="0"/>
                  <w:marBottom w:val="0"/>
                  <w:divBdr>
                    <w:top w:val="none" w:sz="0" w:space="0" w:color="auto"/>
                    <w:left w:val="none" w:sz="0" w:space="0" w:color="auto"/>
                    <w:bottom w:val="none" w:sz="0" w:space="0" w:color="auto"/>
                    <w:right w:val="none" w:sz="0" w:space="0" w:color="auto"/>
                  </w:divBdr>
                </w:div>
                <w:div w:id="69542461">
                  <w:marLeft w:val="640"/>
                  <w:marRight w:val="0"/>
                  <w:marTop w:val="0"/>
                  <w:marBottom w:val="0"/>
                  <w:divBdr>
                    <w:top w:val="none" w:sz="0" w:space="0" w:color="auto"/>
                    <w:left w:val="none" w:sz="0" w:space="0" w:color="auto"/>
                    <w:bottom w:val="none" w:sz="0" w:space="0" w:color="auto"/>
                    <w:right w:val="none" w:sz="0" w:space="0" w:color="auto"/>
                  </w:divBdr>
                </w:div>
                <w:div w:id="131408264">
                  <w:marLeft w:val="640"/>
                  <w:marRight w:val="0"/>
                  <w:marTop w:val="0"/>
                  <w:marBottom w:val="0"/>
                  <w:divBdr>
                    <w:top w:val="none" w:sz="0" w:space="0" w:color="auto"/>
                    <w:left w:val="none" w:sz="0" w:space="0" w:color="auto"/>
                    <w:bottom w:val="none" w:sz="0" w:space="0" w:color="auto"/>
                    <w:right w:val="none" w:sz="0" w:space="0" w:color="auto"/>
                  </w:divBdr>
                </w:div>
                <w:div w:id="168327367">
                  <w:marLeft w:val="640"/>
                  <w:marRight w:val="0"/>
                  <w:marTop w:val="0"/>
                  <w:marBottom w:val="0"/>
                  <w:divBdr>
                    <w:top w:val="none" w:sz="0" w:space="0" w:color="auto"/>
                    <w:left w:val="none" w:sz="0" w:space="0" w:color="auto"/>
                    <w:bottom w:val="none" w:sz="0" w:space="0" w:color="auto"/>
                    <w:right w:val="none" w:sz="0" w:space="0" w:color="auto"/>
                  </w:divBdr>
                </w:div>
                <w:div w:id="248075643">
                  <w:marLeft w:val="640"/>
                  <w:marRight w:val="0"/>
                  <w:marTop w:val="0"/>
                  <w:marBottom w:val="0"/>
                  <w:divBdr>
                    <w:top w:val="none" w:sz="0" w:space="0" w:color="auto"/>
                    <w:left w:val="none" w:sz="0" w:space="0" w:color="auto"/>
                    <w:bottom w:val="none" w:sz="0" w:space="0" w:color="auto"/>
                    <w:right w:val="none" w:sz="0" w:space="0" w:color="auto"/>
                  </w:divBdr>
                </w:div>
                <w:div w:id="269166452">
                  <w:marLeft w:val="640"/>
                  <w:marRight w:val="0"/>
                  <w:marTop w:val="0"/>
                  <w:marBottom w:val="0"/>
                  <w:divBdr>
                    <w:top w:val="none" w:sz="0" w:space="0" w:color="auto"/>
                    <w:left w:val="none" w:sz="0" w:space="0" w:color="auto"/>
                    <w:bottom w:val="none" w:sz="0" w:space="0" w:color="auto"/>
                    <w:right w:val="none" w:sz="0" w:space="0" w:color="auto"/>
                  </w:divBdr>
                </w:div>
                <w:div w:id="285506037">
                  <w:marLeft w:val="640"/>
                  <w:marRight w:val="0"/>
                  <w:marTop w:val="0"/>
                  <w:marBottom w:val="0"/>
                  <w:divBdr>
                    <w:top w:val="none" w:sz="0" w:space="0" w:color="auto"/>
                    <w:left w:val="none" w:sz="0" w:space="0" w:color="auto"/>
                    <w:bottom w:val="none" w:sz="0" w:space="0" w:color="auto"/>
                    <w:right w:val="none" w:sz="0" w:space="0" w:color="auto"/>
                  </w:divBdr>
                </w:div>
                <w:div w:id="325549070">
                  <w:marLeft w:val="640"/>
                  <w:marRight w:val="0"/>
                  <w:marTop w:val="0"/>
                  <w:marBottom w:val="0"/>
                  <w:divBdr>
                    <w:top w:val="none" w:sz="0" w:space="0" w:color="auto"/>
                    <w:left w:val="none" w:sz="0" w:space="0" w:color="auto"/>
                    <w:bottom w:val="none" w:sz="0" w:space="0" w:color="auto"/>
                    <w:right w:val="none" w:sz="0" w:space="0" w:color="auto"/>
                  </w:divBdr>
                </w:div>
                <w:div w:id="338776534">
                  <w:marLeft w:val="640"/>
                  <w:marRight w:val="0"/>
                  <w:marTop w:val="0"/>
                  <w:marBottom w:val="0"/>
                  <w:divBdr>
                    <w:top w:val="none" w:sz="0" w:space="0" w:color="auto"/>
                    <w:left w:val="none" w:sz="0" w:space="0" w:color="auto"/>
                    <w:bottom w:val="none" w:sz="0" w:space="0" w:color="auto"/>
                    <w:right w:val="none" w:sz="0" w:space="0" w:color="auto"/>
                  </w:divBdr>
                </w:div>
                <w:div w:id="353270795">
                  <w:marLeft w:val="640"/>
                  <w:marRight w:val="0"/>
                  <w:marTop w:val="0"/>
                  <w:marBottom w:val="0"/>
                  <w:divBdr>
                    <w:top w:val="none" w:sz="0" w:space="0" w:color="auto"/>
                    <w:left w:val="none" w:sz="0" w:space="0" w:color="auto"/>
                    <w:bottom w:val="none" w:sz="0" w:space="0" w:color="auto"/>
                    <w:right w:val="none" w:sz="0" w:space="0" w:color="auto"/>
                  </w:divBdr>
                </w:div>
                <w:div w:id="383674163">
                  <w:marLeft w:val="640"/>
                  <w:marRight w:val="0"/>
                  <w:marTop w:val="0"/>
                  <w:marBottom w:val="0"/>
                  <w:divBdr>
                    <w:top w:val="none" w:sz="0" w:space="0" w:color="auto"/>
                    <w:left w:val="none" w:sz="0" w:space="0" w:color="auto"/>
                    <w:bottom w:val="none" w:sz="0" w:space="0" w:color="auto"/>
                    <w:right w:val="none" w:sz="0" w:space="0" w:color="auto"/>
                  </w:divBdr>
                </w:div>
                <w:div w:id="453452296">
                  <w:marLeft w:val="640"/>
                  <w:marRight w:val="0"/>
                  <w:marTop w:val="0"/>
                  <w:marBottom w:val="0"/>
                  <w:divBdr>
                    <w:top w:val="none" w:sz="0" w:space="0" w:color="auto"/>
                    <w:left w:val="none" w:sz="0" w:space="0" w:color="auto"/>
                    <w:bottom w:val="none" w:sz="0" w:space="0" w:color="auto"/>
                    <w:right w:val="none" w:sz="0" w:space="0" w:color="auto"/>
                  </w:divBdr>
                </w:div>
                <w:div w:id="479227718">
                  <w:marLeft w:val="640"/>
                  <w:marRight w:val="0"/>
                  <w:marTop w:val="0"/>
                  <w:marBottom w:val="0"/>
                  <w:divBdr>
                    <w:top w:val="none" w:sz="0" w:space="0" w:color="auto"/>
                    <w:left w:val="none" w:sz="0" w:space="0" w:color="auto"/>
                    <w:bottom w:val="none" w:sz="0" w:space="0" w:color="auto"/>
                    <w:right w:val="none" w:sz="0" w:space="0" w:color="auto"/>
                  </w:divBdr>
                </w:div>
                <w:div w:id="515390183">
                  <w:marLeft w:val="640"/>
                  <w:marRight w:val="0"/>
                  <w:marTop w:val="0"/>
                  <w:marBottom w:val="0"/>
                  <w:divBdr>
                    <w:top w:val="none" w:sz="0" w:space="0" w:color="auto"/>
                    <w:left w:val="none" w:sz="0" w:space="0" w:color="auto"/>
                    <w:bottom w:val="none" w:sz="0" w:space="0" w:color="auto"/>
                    <w:right w:val="none" w:sz="0" w:space="0" w:color="auto"/>
                  </w:divBdr>
                </w:div>
                <w:div w:id="571164540">
                  <w:marLeft w:val="640"/>
                  <w:marRight w:val="0"/>
                  <w:marTop w:val="0"/>
                  <w:marBottom w:val="0"/>
                  <w:divBdr>
                    <w:top w:val="none" w:sz="0" w:space="0" w:color="auto"/>
                    <w:left w:val="none" w:sz="0" w:space="0" w:color="auto"/>
                    <w:bottom w:val="none" w:sz="0" w:space="0" w:color="auto"/>
                    <w:right w:val="none" w:sz="0" w:space="0" w:color="auto"/>
                  </w:divBdr>
                </w:div>
                <w:div w:id="578950182">
                  <w:marLeft w:val="640"/>
                  <w:marRight w:val="0"/>
                  <w:marTop w:val="0"/>
                  <w:marBottom w:val="0"/>
                  <w:divBdr>
                    <w:top w:val="none" w:sz="0" w:space="0" w:color="auto"/>
                    <w:left w:val="none" w:sz="0" w:space="0" w:color="auto"/>
                    <w:bottom w:val="none" w:sz="0" w:space="0" w:color="auto"/>
                    <w:right w:val="none" w:sz="0" w:space="0" w:color="auto"/>
                  </w:divBdr>
                </w:div>
                <w:div w:id="584261893">
                  <w:marLeft w:val="640"/>
                  <w:marRight w:val="0"/>
                  <w:marTop w:val="0"/>
                  <w:marBottom w:val="0"/>
                  <w:divBdr>
                    <w:top w:val="none" w:sz="0" w:space="0" w:color="auto"/>
                    <w:left w:val="none" w:sz="0" w:space="0" w:color="auto"/>
                    <w:bottom w:val="none" w:sz="0" w:space="0" w:color="auto"/>
                    <w:right w:val="none" w:sz="0" w:space="0" w:color="auto"/>
                  </w:divBdr>
                </w:div>
                <w:div w:id="635450860">
                  <w:marLeft w:val="640"/>
                  <w:marRight w:val="0"/>
                  <w:marTop w:val="0"/>
                  <w:marBottom w:val="0"/>
                  <w:divBdr>
                    <w:top w:val="none" w:sz="0" w:space="0" w:color="auto"/>
                    <w:left w:val="none" w:sz="0" w:space="0" w:color="auto"/>
                    <w:bottom w:val="none" w:sz="0" w:space="0" w:color="auto"/>
                    <w:right w:val="none" w:sz="0" w:space="0" w:color="auto"/>
                  </w:divBdr>
                </w:div>
                <w:div w:id="661736221">
                  <w:marLeft w:val="640"/>
                  <w:marRight w:val="0"/>
                  <w:marTop w:val="0"/>
                  <w:marBottom w:val="0"/>
                  <w:divBdr>
                    <w:top w:val="none" w:sz="0" w:space="0" w:color="auto"/>
                    <w:left w:val="none" w:sz="0" w:space="0" w:color="auto"/>
                    <w:bottom w:val="none" w:sz="0" w:space="0" w:color="auto"/>
                    <w:right w:val="none" w:sz="0" w:space="0" w:color="auto"/>
                  </w:divBdr>
                </w:div>
                <w:div w:id="696080946">
                  <w:marLeft w:val="640"/>
                  <w:marRight w:val="0"/>
                  <w:marTop w:val="0"/>
                  <w:marBottom w:val="0"/>
                  <w:divBdr>
                    <w:top w:val="none" w:sz="0" w:space="0" w:color="auto"/>
                    <w:left w:val="none" w:sz="0" w:space="0" w:color="auto"/>
                    <w:bottom w:val="none" w:sz="0" w:space="0" w:color="auto"/>
                    <w:right w:val="none" w:sz="0" w:space="0" w:color="auto"/>
                  </w:divBdr>
                </w:div>
                <w:div w:id="729227369">
                  <w:marLeft w:val="640"/>
                  <w:marRight w:val="0"/>
                  <w:marTop w:val="0"/>
                  <w:marBottom w:val="0"/>
                  <w:divBdr>
                    <w:top w:val="none" w:sz="0" w:space="0" w:color="auto"/>
                    <w:left w:val="none" w:sz="0" w:space="0" w:color="auto"/>
                    <w:bottom w:val="none" w:sz="0" w:space="0" w:color="auto"/>
                    <w:right w:val="none" w:sz="0" w:space="0" w:color="auto"/>
                  </w:divBdr>
                </w:div>
                <w:div w:id="793909823">
                  <w:marLeft w:val="640"/>
                  <w:marRight w:val="0"/>
                  <w:marTop w:val="0"/>
                  <w:marBottom w:val="0"/>
                  <w:divBdr>
                    <w:top w:val="none" w:sz="0" w:space="0" w:color="auto"/>
                    <w:left w:val="none" w:sz="0" w:space="0" w:color="auto"/>
                    <w:bottom w:val="none" w:sz="0" w:space="0" w:color="auto"/>
                    <w:right w:val="none" w:sz="0" w:space="0" w:color="auto"/>
                  </w:divBdr>
                </w:div>
                <w:div w:id="807477366">
                  <w:marLeft w:val="640"/>
                  <w:marRight w:val="0"/>
                  <w:marTop w:val="0"/>
                  <w:marBottom w:val="0"/>
                  <w:divBdr>
                    <w:top w:val="none" w:sz="0" w:space="0" w:color="auto"/>
                    <w:left w:val="none" w:sz="0" w:space="0" w:color="auto"/>
                    <w:bottom w:val="none" w:sz="0" w:space="0" w:color="auto"/>
                    <w:right w:val="none" w:sz="0" w:space="0" w:color="auto"/>
                  </w:divBdr>
                </w:div>
                <w:div w:id="810515947">
                  <w:marLeft w:val="640"/>
                  <w:marRight w:val="0"/>
                  <w:marTop w:val="0"/>
                  <w:marBottom w:val="0"/>
                  <w:divBdr>
                    <w:top w:val="none" w:sz="0" w:space="0" w:color="auto"/>
                    <w:left w:val="none" w:sz="0" w:space="0" w:color="auto"/>
                    <w:bottom w:val="none" w:sz="0" w:space="0" w:color="auto"/>
                    <w:right w:val="none" w:sz="0" w:space="0" w:color="auto"/>
                  </w:divBdr>
                </w:div>
                <w:div w:id="831601259">
                  <w:marLeft w:val="640"/>
                  <w:marRight w:val="0"/>
                  <w:marTop w:val="0"/>
                  <w:marBottom w:val="0"/>
                  <w:divBdr>
                    <w:top w:val="none" w:sz="0" w:space="0" w:color="auto"/>
                    <w:left w:val="none" w:sz="0" w:space="0" w:color="auto"/>
                    <w:bottom w:val="none" w:sz="0" w:space="0" w:color="auto"/>
                    <w:right w:val="none" w:sz="0" w:space="0" w:color="auto"/>
                  </w:divBdr>
                </w:div>
                <w:div w:id="857961366">
                  <w:marLeft w:val="640"/>
                  <w:marRight w:val="0"/>
                  <w:marTop w:val="0"/>
                  <w:marBottom w:val="0"/>
                  <w:divBdr>
                    <w:top w:val="none" w:sz="0" w:space="0" w:color="auto"/>
                    <w:left w:val="none" w:sz="0" w:space="0" w:color="auto"/>
                    <w:bottom w:val="none" w:sz="0" w:space="0" w:color="auto"/>
                    <w:right w:val="none" w:sz="0" w:space="0" w:color="auto"/>
                  </w:divBdr>
                </w:div>
                <w:div w:id="893545744">
                  <w:marLeft w:val="640"/>
                  <w:marRight w:val="0"/>
                  <w:marTop w:val="0"/>
                  <w:marBottom w:val="0"/>
                  <w:divBdr>
                    <w:top w:val="none" w:sz="0" w:space="0" w:color="auto"/>
                    <w:left w:val="none" w:sz="0" w:space="0" w:color="auto"/>
                    <w:bottom w:val="none" w:sz="0" w:space="0" w:color="auto"/>
                    <w:right w:val="none" w:sz="0" w:space="0" w:color="auto"/>
                  </w:divBdr>
                </w:div>
                <w:div w:id="913969594">
                  <w:marLeft w:val="640"/>
                  <w:marRight w:val="0"/>
                  <w:marTop w:val="0"/>
                  <w:marBottom w:val="0"/>
                  <w:divBdr>
                    <w:top w:val="none" w:sz="0" w:space="0" w:color="auto"/>
                    <w:left w:val="none" w:sz="0" w:space="0" w:color="auto"/>
                    <w:bottom w:val="none" w:sz="0" w:space="0" w:color="auto"/>
                    <w:right w:val="none" w:sz="0" w:space="0" w:color="auto"/>
                  </w:divBdr>
                </w:div>
                <w:div w:id="977732925">
                  <w:marLeft w:val="640"/>
                  <w:marRight w:val="0"/>
                  <w:marTop w:val="0"/>
                  <w:marBottom w:val="0"/>
                  <w:divBdr>
                    <w:top w:val="none" w:sz="0" w:space="0" w:color="auto"/>
                    <w:left w:val="none" w:sz="0" w:space="0" w:color="auto"/>
                    <w:bottom w:val="none" w:sz="0" w:space="0" w:color="auto"/>
                    <w:right w:val="none" w:sz="0" w:space="0" w:color="auto"/>
                  </w:divBdr>
                </w:div>
                <w:div w:id="1002200333">
                  <w:marLeft w:val="640"/>
                  <w:marRight w:val="0"/>
                  <w:marTop w:val="0"/>
                  <w:marBottom w:val="0"/>
                  <w:divBdr>
                    <w:top w:val="none" w:sz="0" w:space="0" w:color="auto"/>
                    <w:left w:val="none" w:sz="0" w:space="0" w:color="auto"/>
                    <w:bottom w:val="none" w:sz="0" w:space="0" w:color="auto"/>
                    <w:right w:val="none" w:sz="0" w:space="0" w:color="auto"/>
                  </w:divBdr>
                </w:div>
                <w:div w:id="1012924632">
                  <w:marLeft w:val="640"/>
                  <w:marRight w:val="0"/>
                  <w:marTop w:val="0"/>
                  <w:marBottom w:val="0"/>
                  <w:divBdr>
                    <w:top w:val="none" w:sz="0" w:space="0" w:color="auto"/>
                    <w:left w:val="none" w:sz="0" w:space="0" w:color="auto"/>
                    <w:bottom w:val="none" w:sz="0" w:space="0" w:color="auto"/>
                    <w:right w:val="none" w:sz="0" w:space="0" w:color="auto"/>
                  </w:divBdr>
                </w:div>
                <w:div w:id="1028212562">
                  <w:marLeft w:val="640"/>
                  <w:marRight w:val="0"/>
                  <w:marTop w:val="0"/>
                  <w:marBottom w:val="0"/>
                  <w:divBdr>
                    <w:top w:val="none" w:sz="0" w:space="0" w:color="auto"/>
                    <w:left w:val="none" w:sz="0" w:space="0" w:color="auto"/>
                    <w:bottom w:val="none" w:sz="0" w:space="0" w:color="auto"/>
                    <w:right w:val="none" w:sz="0" w:space="0" w:color="auto"/>
                  </w:divBdr>
                </w:div>
                <w:div w:id="1030299047">
                  <w:marLeft w:val="640"/>
                  <w:marRight w:val="0"/>
                  <w:marTop w:val="0"/>
                  <w:marBottom w:val="0"/>
                  <w:divBdr>
                    <w:top w:val="none" w:sz="0" w:space="0" w:color="auto"/>
                    <w:left w:val="none" w:sz="0" w:space="0" w:color="auto"/>
                    <w:bottom w:val="none" w:sz="0" w:space="0" w:color="auto"/>
                    <w:right w:val="none" w:sz="0" w:space="0" w:color="auto"/>
                  </w:divBdr>
                </w:div>
                <w:div w:id="1081759427">
                  <w:marLeft w:val="640"/>
                  <w:marRight w:val="0"/>
                  <w:marTop w:val="0"/>
                  <w:marBottom w:val="0"/>
                  <w:divBdr>
                    <w:top w:val="none" w:sz="0" w:space="0" w:color="auto"/>
                    <w:left w:val="none" w:sz="0" w:space="0" w:color="auto"/>
                    <w:bottom w:val="none" w:sz="0" w:space="0" w:color="auto"/>
                    <w:right w:val="none" w:sz="0" w:space="0" w:color="auto"/>
                  </w:divBdr>
                </w:div>
                <w:div w:id="1110859278">
                  <w:marLeft w:val="640"/>
                  <w:marRight w:val="0"/>
                  <w:marTop w:val="0"/>
                  <w:marBottom w:val="0"/>
                  <w:divBdr>
                    <w:top w:val="none" w:sz="0" w:space="0" w:color="auto"/>
                    <w:left w:val="none" w:sz="0" w:space="0" w:color="auto"/>
                    <w:bottom w:val="none" w:sz="0" w:space="0" w:color="auto"/>
                    <w:right w:val="none" w:sz="0" w:space="0" w:color="auto"/>
                  </w:divBdr>
                </w:div>
                <w:div w:id="1206404773">
                  <w:marLeft w:val="640"/>
                  <w:marRight w:val="0"/>
                  <w:marTop w:val="0"/>
                  <w:marBottom w:val="0"/>
                  <w:divBdr>
                    <w:top w:val="none" w:sz="0" w:space="0" w:color="auto"/>
                    <w:left w:val="none" w:sz="0" w:space="0" w:color="auto"/>
                    <w:bottom w:val="none" w:sz="0" w:space="0" w:color="auto"/>
                    <w:right w:val="none" w:sz="0" w:space="0" w:color="auto"/>
                  </w:divBdr>
                </w:div>
                <w:div w:id="1206681349">
                  <w:marLeft w:val="640"/>
                  <w:marRight w:val="0"/>
                  <w:marTop w:val="0"/>
                  <w:marBottom w:val="0"/>
                  <w:divBdr>
                    <w:top w:val="none" w:sz="0" w:space="0" w:color="auto"/>
                    <w:left w:val="none" w:sz="0" w:space="0" w:color="auto"/>
                    <w:bottom w:val="none" w:sz="0" w:space="0" w:color="auto"/>
                    <w:right w:val="none" w:sz="0" w:space="0" w:color="auto"/>
                  </w:divBdr>
                </w:div>
                <w:div w:id="1293974111">
                  <w:marLeft w:val="640"/>
                  <w:marRight w:val="0"/>
                  <w:marTop w:val="0"/>
                  <w:marBottom w:val="0"/>
                  <w:divBdr>
                    <w:top w:val="none" w:sz="0" w:space="0" w:color="auto"/>
                    <w:left w:val="none" w:sz="0" w:space="0" w:color="auto"/>
                    <w:bottom w:val="none" w:sz="0" w:space="0" w:color="auto"/>
                    <w:right w:val="none" w:sz="0" w:space="0" w:color="auto"/>
                  </w:divBdr>
                </w:div>
                <w:div w:id="1335301426">
                  <w:marLeft w:val="640"/>
                  <w:marRight w:val="0"/>
                  <w:marTop w:val="0"/>
                  <w:marBottom w:val="0"/>
                  <w:divBdr>
                    <w:top w:val="none" w:sz="0" w:space="0" w:color="auto"/>
                    <w:left w:val="none" w:sz="0" w:space="0" w:color="auto"/>
                    <w:bottom w:val="none" w:sz="0" w:space="0" w:color="auto"/>
                    <w:right w:val="none" w:sz="0" w:space="0" w:color="auto"/>
                  </w:divBdr>
                </w:div>
                <w:div w:id="1367027400">
                  <w:marLeft w:val="640"/>
                  <w:marRight w:val="0"/>
                  <w:marTop w:val="0"/>
                  <w:marBottom w:val="0"/>
                  <w:divBdr>
                    <w:top w:val="none" w:sz="0" w:space="0" w:color="auto"/>
                    <w:left w:val="none" w:sz="0" w:space="0" w:color="auto"/>
                    <w:bottom w:val="none" w:sz="0" w:space="0" w:color="auto"/>
                    <w:right w:val="none" w:sz="0" w:space="0" w:color="auto"/>
                  </w:divBdr>
                </w:div>
                <w:div w:id="1381444582">
                  <w:marLeft w:val="640"/>
                  <w:marRight w:val="0"/>
                  <w:marTop w:val="0"/>
                  <w:marBottom w:val="0"/>
                  <w:divBdr>
                    <w:top w:val="none" w:sz="0" w:space="0" w:color="auto"/>
                    <w:left w:val="none" w:sz="0" w:space="0" w:color="auto"/>
                    <w:bottom w:val="none" w:sz="0" w:space="0" w:color="auto"/>
                    <w:right w:val="none" w:sz="0" w:space="0" w:color="auto"/>
                  </w:divBdr>
                </w:div>
                <w:div w:id="1385061166">
                  <w:marLeft w:val="640"/>
                  <w:marRight w:val="0"/>
                  <w:marTop w:val="0"/>
                  <w:marBottom w:val="0"/>
                  <w:divBdr>
                    <w:top w:val="none" w:sz="0" w:space="0" w:color="auto"/>
                    <w:left w:val="none" w:sz="0" w:space="0" w:color="auto"/>
                    <w:bottom w:val="none" w:sz="0" w:space="0" w:color="auto"/>
                    <w:right w:val="none" w:sz="0" w:space="0" w:color="auto"/>
                  </w:divBdr>
                </w:div>
                <w:div w:id="1508132475">
                  <w:marLeft w:val="640"/>
                  <w:marRight w:val="0"/>
                  <w:marTop w:val="0"/>
                  <w:marBottom w:val="0"/>
                  <w:divBdr>
                    <w:top w:val="none" w:sz="0" w:space="0" w:color="auto"/>
                    <w:left w:val="none" w:sz="0" w:space="0" w:color="auto"/>
                    <w:bottom w:val="none" w:sz="0" w:space="0" w:color="auto"/>
                    <w:right w:val="none" w:sz="0" w:space="0" w:color="auto"/>
                  </w:divBdr>
                </w:div>
                <w:div w:id="1598832359">
                  <w:marLeft w:val="640"/>
                  <w:marRight w:val="0"/>
                  <w:marTop w:val="0"/>
                  <w:marBottom w:val="0"/>
                  <w:divBdr>
                    <w:top w:val="none" w:sz="0" w:space="0" w:color="auto"/>
                    <w:left w:val="none" w:sz="0" w:space="0" w:color="auto"/>
                    <w:bottom w:val="none" w:sz="0" w:space="0" w:color="auto"/>
                    <w:right w:val="none" w:sz="0" w:space="0" w:color="auto"/>
                  </w:divBdr>
                </w:div>
                <w:div w:id="1646162201">
                  <w:marLeft w:val="640"/>
                  <w:marRight w:val="0"/>
                  <w:marTop w:val="0"/>
                  <w:marBottom w:val="0"/>
                  <w:divBdr>
                    <w:top w:val="none" w:sz="0" w:space="0" w:color="auto"/>
                    <w:left w:val="none" w:sz="0" w:space="0" w:color="auto"/>
                    <w:bottom w:val="none" w:sz="0" w:space="0" w:color="auto"/>
                    <w:right w:val="none" w:sz="0" w:space="0" w:color="auto"/>
                  </w:divBdr>
                </w:div>
                <w:div w:id="1699233389">
                  <w:marLeft w:val="640"/>
                  <w:marRight w:val="0"/>
                  <w:marTop w:val="0"/>
                  <w:marBottom w:val="0"/>
                  <w:divBdr>
                    <w:top w:val="none" w:sz="0" w:space="0" w:color="auto"/>
                    <w:left w:val="none" w:sz="0" w:space="0" w:color="auto"/>
                    <w:bottom w:val="none" w:sz="0" w:space="0" w:color="auto"/>
                    <w:right w:val="none" w:sz="0" w:space="0" w:color="auto"/>
                  </w:divBdr>
                </w:div>
                <w:div w:id="1777023341">
                  <w:marLeft w:val="640"/>
                  <w:marRight w:val="0"/>
                  <w:marTop w:val="0"/>
                  <w:marBottom w:val="0"/>
                  <w:divBdr>
                    <w:top w:val="none" w:sz="0" w:space="0" w:color="auto"/>
                    <w:left w:val="none" w:sz="0" w:space="0" w:color="auto"/>
                    <w:bottom w:val="none" w:sz="0" w:space="0" w:color="auto"/>
                    <w:right w:val="none" w:sz="0" w:space="0" w:color="auto"/>
                  </w:divBdr>
                </w:div>
                <w:div w:id="1785154744">
                  <w:marLeft w:val="640"/>
                  <w:marRight w:val="0"/>
                  <w:marTop w:val="0"/>
                  <w:marBottom w:val="0"/>
                  <w:divBdr>
                    <w:top w:val="none" w:sz="0" w:space="0" w:color="auto"/>
                    <w:left w:val="none" w:sz="0" w:space="0" w:color="auto"/>
                    <w:bottom w:val="none" w:sz="0" w:space="0" w:color="auto"/>
                    <w:right w:val="none" w:sz="0" w:space="0" w:color="auto"/>
                  </w:divBdr>
                </w:div>
                <w:div w:id="1804806798">
                  <w:marLeft w:val="640"/>
                  <w:marRight w:val="0"/>
                  <w:marTop w:val="0"/>
                  <w:marBottom w:val="0"/>
                  <w:divBdr>
                    <w:top w:val="none" w:sz="0" w:space="0" w:color="auto"/>
                    <w:left w:val="none" w:sz="0" w:space="0" w:color="auto"/>
                    <w:bottom w:val="none" w:sz="0" w:space="0" w:color="auto"/>
                    <w:right w:val="none" w:sz="0" w:space="0" w:color="auto"/>
                  </w:divBdr>
                </w:div>
                <w:div w:id="1810318099">
                  <w:marLeft w:val="640"/>
                  <w:marRight w:val="0"/>
                  <w:marTop w:val="0"/>
                  <w:marBottom w:val="0"/>
                  <w:divBdr>
                    <w:top w:val="none" w:sz="0" w:space="0" w:color="auto"/>
                    <w:left w:val="none" w:sz="0" w:space="0" w:color="auto"/>
                    <w:bottom w:val="none" w:sz="0" w:space="0" w:color="auto"/>
                    <w:right w:val="none" w:sz="0" w:space="0" w:color="auto"/>
                  </w:divBdr>
                </w:div>
                <w:div w:id="1831365550">
                  <w:marLeft w:val="640"/>
                  <w:marRight w:val="0"/>
                  <w:marTop w:val="0"/>
                  <w:marBottom w:val="0"/>
                  <w:divBdr>
                    <w:top w:val="none" w:sz="0" w:space="0" w:color="auto"/>
                    <w:left w:val="none" w:sz="0" w:space="0" w:color="auto"/>
                    <w:bottom w:val="none" w:sz="0" w:space="0" w:color="auto"/>
                    <w:right w:val="none" w:sz="0" w:space="0" w:color="auto"/>
                  </w:divBdr>
                </w:div>
                <w:div w:id="1865318183">
                  <w:marLeft w:val="640"/>
                  <w:marRight w:val="0"/>
                  <w:marTop w:val="0"/>
                  <w:marBottom w:val="0"/>
                  <w:divBdr>
                    <w:top w:val="none" w:sz="0" w:space="0" w:color="auto"/>
                    <w:left w:val="none" w:sz="0" w:space="0" w:color="auto"/>
                    <w:bottom w:val="none" w:sz="0" w:space="0" w:color="auto"/>
                    <w:right w:val="none" w:sz="0" w:space="0" w:color="auto"/>
                  </w:divBdr>
                </w:div>
                <w:div w:id="1924219168">
                  <w:marLeft w:val="640"/>
                  <w:marRight w:val="0"/>
                  <w:marTop w:val="0"/>
                  <w:marBottom w:val="0"/>
                  <w:divBdr>
                    <w:top w:val="none" w:sz="0" w:space="0" w:color="auto"/>
                    <w:left w:val="none" w:sz="0" w:space="0" w:color="auto"/>
                    <w:bottom w:val="none" w:sz="0" w:space="0" w:color="auto"/>
                    <w:right w:val="none" w:sz="0" w:space="0" w:color="auto"/>
                  </w:divBdr>
                </w:div>
                <w:div w:id="2066180988">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324280669">
          <w:marLeft w:val="640"/>
          <w:marRight w:val="0"/>
          <w:marTop w:val="0"/>
          <w:marBottom w:val="0"/>
          <w:divBdr>
            <w:top w:val="none" w:sz="0" w:space="0" w:color="auto"/>
            <w:left w:val="none" w:sz="0" w:space="0" w:color="auto"/>
            <w:bottom w:val="none" w:sz="0" w:space="0" w:color="auto"/>
            <w:right w:val="none" w:sz="0" w:space="0" w:color="auto"/>
          </w:divBdr>
        </w:div>
        <w:div w:id="395444998">
          <w:marLeft w:val="640"/>
          <w:marRight w:val="0"/>
          <w:marTop w:val="0"/>
          <w:marBottom w:val="0"/>
          <w:divBdr>
            <w:top w:val="none" w:sz="0" w:space="0" w:color="auto"/>
            <w:left w:val="none" w:sz="0" w:space="0" w:color="auto"/>
            <w:bottom w:val="none" w:sz="0" w:space="0" w:color="auto"/>
            <w:right w:val="none" w:sz="0" w:space="0" w:color="auto"/>
          </w:divBdr>
        </w:div>
        <w:div w:id="406658959">
          <w:marLeft w:val="640"/>
          <w:marRight w:val="0"/>
          <w:marTop w:val="0"/>
          <w:marBottom w:val="0"/>
          <w:divBdr>
            <w:top w:val="none" w:sz="0" w:space="0" w:color="auto"/>
            <w:left w:val="none" w:sz="0" w:space="0" w:color="auto"/>
            <w:bottom w:val="none" w:sz="0" w:space="0" w:color="auto"/>
            <w:right w:val="none" w:sz="0" w:space="0" w:color="auto"/>
          </w:divBdr>
        </w:div>
        <w:div w:id="414132318">
          <w:marLeft w:val="640"/>
          <w:marRight w:val="0"/>
          <w:marTop w:val="0"/>
          <w:marBottom w:val="0"/>
          <w:divBdr>
            <w:top w:val="none" w:sz="0" w:space="0" w:color="auto"/>
            <w:left w:val="none" w:sz="0" w:space="0" w:color="auto"/>
            <w:bottom w:val="none" w:sz="0" w:space="0" w:color="auto"/>
            <w:right w:val="none" w:sz="0" w:space="0" w:color="auto"/>
          </w:divBdr>
        </w:div>
        <w:div w:id="539320202">
          <w:marLeft w:val="640"/>
          <w:marRight w:val="0"/>
          <w:marTop w:val="0"/>
          <w:marBottom w:val="0"/>
          <w:divBdr>
            <w:top w:val="none" w:sz="0" w:space="0" w:color="auto"/>
            <w:left w:val="none" w:sz="0" w:space="0" w:color="auto"/>
            <w:bottom w:val="none" w:sz="0" w:space="0" w:color="auto"/>
            <w:right w:val="none" w:sz="0" w:space="0" w:color="auto"/>
          </w:divBdr>
        </w:div>
        <w:div w:id="572161559">
          <w:marLeft w:val="640"/>
          <w:marRight w:val="0"/>
          <w:marTop w:val="0"/>
          <w:marBottom w:val="0"/>
          <w:divBdr>
            <w:top w:val="none" w:sz="0" w:space="0" w:color="auto"/>
            <w:left w:val="none" w:sz="0" w:space="0" w:color="auto"/>
            <w:bottom w:val="none" w:sz="0" w:space="0" w:color="auto"/>
            <w:right w:val="none" w:sz="0" w:space="0" w:color="auto"/>
          </w:divBdr>
        </w:div>
        <w:div w:id="576134653">
          <w:marLeft w:val="640"/>
          <w:marRight w:val="0"/>
          <w:marTop w:val="0"/>
          <w:marBottom w:val="0"/>
          <w:divBdr>
            <w:top w:val="none" w:sz="0" w:space="0" w:color="auto"/>
            <w:left w:val="none" w:sz="0" w:space="0" w:color="auto"/>
            <w:bottom w:val="none" w:sz="0" w:space="0" w:color="auto"/>
            <w:right w:val="none" w:sz="0" w:space="0" w:color="auto"/>
          </w:divBdr>
        </w:div>
        <w:div w:id="580413703">
          <w:marLeft w:val="640"/>
          <w:marRight w:val="0"/>
          <w:marTop w:val="0"/>
          <w:marBottom w:val="0"/>
          <w:divBdr>
            <w:top w:val="none" w:sz="0" w:space="0" w:color="auto"/>
            <w:left w:val="none" w:sz="0" w:space="0" w:color="auto"/>
            <w:bottom w:val="none" w:sz="0" w:space="0" w:color="auto"/>
            <w:right w:val="none" w:sz="0" w:space="0" w:color="auto"/>
          </w:divBdr>
        </w:div>
        <w:div w:id="584581286">
          <w:marLeft w:val="640"/>
          <w:marRight w:val="0"/>
          <w:marTop w:val="0"/>
          <w:marBottom w:val="0"/>
          <w:divBdr>
            <w:top w:val="none" w:sz="0" w:space="0" w:color="auto"/>
            <w:left w:val="none" w:sz="0" w:space="0" w:color="auto"/>
            <w:bottom w:val="none" w:sz="0" w:space="0" w:color="auto"/>
            <w:right w:val="none" w:sz="0" w:space="0" w:color="auto"/>
          </w:divBdr>
        </w:div>
        <w:div w:id="623196493">
          <w:marLeft w:val="640"/>
          <w:marRight w:val="0"/>
          <w:marTop w:val="0"/>
          <w:marBottom w:val="0"/>
          <w:divBdr>
            <w:top w:val="none" w:sz="0" w:space="0" w:color="auto"/>
            <w:left w:val="none" w:sz="0" w:space="0" w:color="auto"/>
            <w:bottom w:val="none" w:sz="0" w:space="0" w:color="auto"/>
            <w:right w:val="none" w:sz="0" w:space="0" w:color="auto"/>
          </w:divBdr>
        </w:div>
        <w:div w:id="672608513">
          <w:marLeft w:val="640"/>
          <w:marRight w:val="0"/>
          <w:marTop w:val="0"/>
          <w:marBottom w:val="0"/>
          <w:divBdr>
            <w:top w:val="none" w:sz="0" w:space="0" w:color="auto"/>
            <w:left w:val="none" w:sz="0" w:space="0" w:color="auto"/>
            <w:bottom w:val="none" w:sz="0" w:space="0" w:color="auto"/>
            <w:right w:val="none" w:sz="0" w:space="0" w:color="auto"/>
          </w:divBdr>
        </w:div>
        <w:div w:id="787238174">
          <w:marLeft w:val="640"/>
          <w:marRight w:val="0"/>
          <w:marTop w:val="0"/>
          <w:marBottom w:val="0"/>
          <w:divBdr>
            <w:top w:val="none" w:sz="0" w:space="0" w:color="auto"/>
            <w:left w:val="none" w:sz="0" w:space="0" w:color="auto"/>
            <w:bottom w:val="none" w:sz="0" w:space="0" w:color="auto"/>
            <w:right w:val="none" w:sz="0" w:space="0" w:color="auto"/>
          </w:divBdr>
        </w:div>
        <w:div w:id="827869450">
          <w:marLeft w:val="640"/>
          <w:marRight w:val="0"/>
          <w:marTop w:val="0"/>
          <w:marBottom w:val="0"/>
          <w:divBdr>
            <w:top w:val="none" w:sz="0" w:space="0" w:color="auto"/>
            <w:left w:val="none" w:sz="0" w:space="0" w:color="auto"/>
            <w:bottom w:val="none" w:sz="0" w:space="0" w:color="auto"/>
            <w:right w:val="none" w:sz="0" w:space="0" w:color="auto"/>
          </w:divBdr>
        </w:div>
        <w:div w:id="834033218">
          <w:marLeft w:val="640"/>
          <w:marRight w:val="0"/>
          <w:marTop w:val="0"/>
          <w:marBottom w:val="0"/>
          <w:divBdr>
            <w:top w:val="none" w:sz="0" w:space="0" w:color="auto"/>
            <w:left w:val="none" w:sz="0" w:space="0" w:color="auto"/>
            <w:bottom w:val="none" w:sz="0" w:space="0" w:color="auto"/>
            <w:right w:val="none" w:sz="0" w:space="0" w:color="auto"/>
          </w:divBdr>
        </w:div>
        <w:div w:id="854223265">
          <w:marLeft w:val="640"/>
          <w:marRight w:val="0"/>
          <w:marTop w:val="0"/>
          <w:marBottom w:val="0"/>
          <w:divBdr>
            <w:top w:val="none" w:sz="0" w:space="0" w:color="auto"/>
            <w:left w:val="none" w:sz="0" w:space="0" w:color="auto"/>
            <w:bottom w:val="none" w:sz="0" w:space="0" w:color="auto"/>
            <w:right w:val="none" w:sz="0" w:space="0" w:color="auto"/>
          </w:divBdr>
        </w:div>
        <w:div w:id="869955948">
          <w:marLeft w:val="640"/>
          <w:marRight w:val="0"/>
          <w:marTop w:val="0"/>
          <w:marBottom w:val="0"/>
          <w:divBdr>
            <w:top w:val="none" w:sz="0" w:space="0" w:color="auto"/>
            <w:left w:val="none" w:sz="0" w:space="0" w:color="auto"/>
            <w:bottom w:val="none" w:sz="0" w:space="0" w:color="auto"/>
            <w:right w:val="none" w:sz="0" w:space="0" w:color="auto"/>
          </w:divBdr>
        </w:div>
        <w:div w:id="873468124">
          <w:marLeft w:val="640"/>
          <w:marRight w:val="0"/>
          <w:marTop w:val="0"/>
          <w:marBottom w:val="0"/>
          <w:divBdr>
            <w:top w:val="none" w:sz="0" w:space="0" w:color="auto"/>
            <w:left w:val="none" w:sz="0" w:space="0" w:color="auto"/>
            <w:bottom w:val="none" w:sz="0" w:space="0" w:color="auto"/>
            <w:right w:val="none" w:sz="0" w:space="0" w:color="auto"/>
          </w:divBdr>
        </w:div>
        <w:div w:id="998732766">
          <w:marLeft w:val="640"/>
          <w:marRight w:val="0"/>
          <w:marTop w:val="0"/>
          <w:marBottom w:val="0"/>
          <w:divBdr>
            <w:top w:val="none" w:sz="0" w:space="0" w:color="auto"/>
            <w:left w:val="none" w:sz="0" w:space="0" w:color="auto"/>
            <w:bottom w:val="none" w:sz="0" w:space="0" w:color="auto"/>
            <w:right w:val="none" w:sz="0" w:space="0" w:color="auto"/>
          </w:divBdr>
        </w:div>
        <w:div w:id="1009941988">
          <w:marLeft w:val="640"/>
          <w:marRight w:val="0"/>
          <w:marTop w:val="0"/>
          <w:marBottom w:val="0"/>
          <w:divBdr>
            <w:top w:val="none" w:sz="0" w:space="0" w:color="auto"/>
            <w:left w:val="none" w:sz="0" w:space="0" w:color="auto"/>
            <w:bottom w:val="none" w:sz="0" w:space="0" w:color="auto"/>
            <w:right w:val="none" w:sz="0" w:space="0" w:color="auto"/>
          </w:divBdr>
        </w:div>
        <w:div w:id="1043745627">
          <w:marLeft w:val="640"/>
          <w:marRight w:val="0"/>
          <w:marTop w:val="0"/>
          <w:marBottom w:val="0"/>
          <w:divBdr>
            <w:top w:val="none" w:sz="0" w:space="0" w:color="auto"/>
            <w:left w:val="none" w:sz="0" w:space="0" w:color="auto"/>
            <w:bottom w:val="none" w:sz="0" w:space="0" w:color="auto"/>
            <w:right w:val="none" w:sz="0" w:space="0" w:color="auto"/>
          </w:divBdr>
        </w:div>
        <w:div w:id="1113130385">
          <w:marLeft w:val="640"/>
          <w:marRight w:val="0"/>
          <w:marTop w:val="0"/>
          <w:marBottom w:val="0"/>
          <w:divBdr>
            <w:top w:val="none" w:sz="0" w:space="0" w:color="auto"/>
            <w:left w:val="none" w:sz="0" w:space="0" w:color="auto"/>
            <w:bottom w:val="none" w:sz="0" w:space="0" w:color="auto"/>
            <w:right w:val="none" w:sz="0" w:space="0" w:color="auto"/>
          </w:divBdr>
        </w:div>
        <w:div w:id="1158157116">
          <w:marLeft w:val="640"/>
          <w:marRight w:val="0"/>
          <w:marTop w:val="0"/>
          <w:marBottom w:val="0"/>
          <w:divBdr>
            <w:top w:val="none" w:sz="0" w:space="0" w:color="auto"/>
            <w:left w:val="none" w:sz="0" w:space="0" w:color="auto"/>
            <w:bottom w:val="none" w:sz="0" w:space="0" w:color="auto"/>
            <w:right w:val="none" w:sz="0" w:space="0" w:color="auto"/>
          </w:divBdr>
        </w:div>
        <w:div w:id="1180700263">
          <w:marLeft w:val="640"/>
          <w:marRight w:val="0"/>
          <w:marTop w:val="0"/>
          <w:marBottom w:val="0"/>
          <w:divBdr>
            <w:top w:val="none" w:sz="0" w:space="0" w:color="auto"/>
            <w:left w:val="none" w:sz="0" w:space="0" w:color="auto"/>
            <w:bottom w:val="none" w:sz="0" w:space="0" w:color="auto"/>
            <w:right w:val="none" w:sz="0" w:space="0" w:color="auto"/>
          </w:divBdr>
        </w:div>
        <w:div w:id="1193417554">
          <w:marLeft w:val="640"/>
          <w:marRight w:val="0"/>
          <w:marTop w:val="0"/>
          <w:marBottom w:val="0"/>
          <w:divBdr>
            <w:top w:val="none" w:sz="0" w:space="0" w:color="auto"/>
            <w:left w:val="none" w:sz="0" w:space="0" w:color="auto"/>
            <w:bottom w:val="none" w:sz="0" w:space="0" w:color="auto"/>
            <w:right w:val="none" w:sz="0" w:space="0" w:color="auto"/>
          </w:divBdr>
        </w:div>
        <w:div w:id="1273318646">
          <w:marLeft w:val="640"/>
          <w:marRight w:val="0"/>
          <w:marTop w:val="0"/>
          <w:marBottom w:val="0"/>
          <w:divBdr>
            <w:top w:val="none" w:sz="0" w:space="0" w:color="auto"/>
            <w:left w:val="none" w:sz="0" w:space="0" w:color="auto"/>
            <w:bottom w:val="none" w:sz="0" w:space="0" w:color="auto"/>
            <w:right w:val="none" w:sz="0" w:space="0" w:color="auto"/>
          </w:divBdr>
        </w:div>
        <w:div w:id="1340737697">
          <w:marLeft w:val="640"/>
          <w:marRight w:val="0"/>
          <w:marTop w:val="0"/>
          <w:marBottom w:val="0"/>
          <w:divBdr>
            <w:top w:val="none" w:sz="0" w:space="0" w:color="auto"/>
            <w:left w:val="none" w:sz="0" w:space="0" w:color="auto"/>
            <w:bottom w:val="none" w:sz="0" w:space="0" w:color="auto"/>
            <w:right w:val="none" w:sz="0" w:space="0" w:color="auto"/>
          </w:divBdr>
        </w:div>
        <w:div w:id="1340889220">
          <w:marLeft w:val="640"/>
          <w:marRight w:val="0"/>
          <w:marTop w:val="0"/>
          <w:marBottom w:val="0"/>
          <w:divBdr>
            <w:top w:val="none" w:sz="0" w:space="0" w:color="auto"/>
            <w:left w:val="none" w:sz="0" w:space="0" w:color="auto"/>
            <w:bottom w:val="none" w:sz="0" w:space="0" w:color="auto"/>
            <w:right w:val="none" w:sz="0" w:space="0" w:color="auto"/>
          </w:divBdr>
        </w:div>
        <w:div w:id="1471289641">
          <w:marLeft w:val="640"/>
          <w:marRight w:val="0"/>
          <w:marTop w:val="0"/>
          <w:marBottom w:val="0"/>
          <w:divBdr>
            <w:top w:val="none" w:sz="0" w:space="0" w:color="auto"/>
            <w:left w:val="none" w:sz="0" w:space="0" w:color="auto"/>
            <w:bottom w:val="none" w:sz="0" w:space="0" w:color="auto"/>
            <w:right w:val="none" w:sz="0" w:space="0" w:color="auto"/>
          </w:divBdr>
        </w:div>
        <w:div w:id="1477993757">
          <w:marLeft w:val="640"/>
          <w:marRight w:val="0"/>
          <w:marTop w:val="0"/>
          <w:marBottom w:val="0"/>
          <w:divBdr>
            <w:top w:val="none" w:sz="0" w:space="0" w:color="auto"/>
            <w:left w:val="none" w:sz="0" w:space="0" w:color="auto"/>
            <w:bottom w:val="none" w:sz="0" w:space="0" w:color="auto"/>
            <w:right w:val="none" w:sz="0" w:space="0" w:color="auto"/>
          </w:divBdr>
        </w:div>
        <w:div w:id="1513447293">
          <w:marLeft w:val="640"/>
          <w:marRight w:val="0"/>
          <w:marTop w:val="0"/>
          <w:marBottom w:val="0"/>
          <w:divBdr>
            <w:top w:val="none" w:sz="0" w:space="0" w:color="auto"/>
            <w:left w:val="none" w:sz="0" w:space="0" w:color="auto"/>
            <w:bottom w:val="none" w:sz="0" w:space="0" w:color="auto"/>
            <w:right w:val="none" w:sz="0" w:space="0" w:color="auto"/>
          </w:divBdr>
        </w:div>
        <w:div w:id="1531141047">
          <w:marLeft w:val="640"/>
          <w:marRight w:val="0"/>
          <w:marTop w:val="0"/>
          <w:marBottom w:val="0"/>
          <w:divBdr>
            <w:top w:val="none" w:sz="0" w:space="0" w:color="auto"/>
            <w:left w:val="none" w:sz="0" w:space="0" w:color="auto"/>
            <w:bottom w:val="none" w:sz="0" w:space="0" w:color="auto"/>
            <w:right w:val="none" w:sz="0" w:space="0" w:color="auto"/>
          </w:divBdr>
        </w:div>
        <w:div w:id="1587496141">
          <w:marLeft w:val="640"/>
          <w:marRight w:val="0"/>
          <w:marTop w:val="0"/>
          <w:marBottom w:val="0"/>
          <w:divBdr>
            <w:top w:val="none" w:sz="0" w:space="0" w:color="auto"/>
            <w:left w:val="none" w:sz="0" w:space="0" w:color="auto"/>
            <w:bottom w:val="none" w:sz="0" w:space="0" w:color="auto"/>
            <w:right w:val="none" w:sz="0" w:space="0" w:color="auto"/>
          </w:divBdr>
        </w:div>
        <w:div w:id="1588491351">
          <w:marLeft w:val="640"/>
          <w:marRight w:val="0"/>
          <w:marTop w:val="0"/>
          <w:marBottom w:val="0"/>
          <w:divBdr>
            <w:top w:val="none" w:sz="0" w:space="0" w:color="auto"/>
            <w:left w:val="none" w:sz="0" w:space="0" w:color="auto"/>
            <w:bottom w:val="none" w:sz="0" w:space="0" w:color="auto"/>
            <w:right w:val="none" w:sz="0" w:space="0" w:color="auto"/>
          </w:divBdr>
        </w:div>
        <w:div w:id="1594584232">
          <w:marLeft w:val="640"/>
          <w:marRight w:val="0"/>
          <w:marTop w:val="0"/>
          <w:marBottom w:val="0"/>
          <w:divBdr>
            <w:top w:val="none" w:sz="0" w:space="0" w:color="auto"/>
            <w:left w:val="none" w:sz="0" w:space="0" w:color="auto"/>
            <w:bottom w:val="none" w:sz="0" w:space="0" w:color="auto"/>
            <w:right w:val="none" w:sz="0" w:space="0" w:color="auto"/>
          </w:divBdr>
        </w:div>
        <w:div w:id="1640301032">
          <w:marLeft w:val="640"/>
          <w:marRight w:val="0"/>
          <w:marTop w:val="0"/>
          <w:marBottom w:val="0"/>
          <w:divBdr>
            <w:top w:val="none" w:sz="0" w:space="0" w:color="auto"/>
            <w:left w:val="none" w:sz="0" w:space="0" w:color="auto"/>
            <w:bottom w:val="none" w:sz="0" w:space="0" w:color="auto"/>
            <w:right w:val="none" w:sz="0" w:space="0" w:color="auto"/>
          </w:divBdr>
        </w:div>
        <w:div w:id="1708218623">
          <w:marLeft w:val="640"/>
          <w:marRight w:val="0"/>
          <w:marTop w:val="0"/>
          <w:marBottom w:val="0"/>
          <w:divBdr>
            <w:top w:val="none" w:sz="0" w:space="0" w:color="auto"/>
            <w:left w:val="none" w:sz="0" w:space="0" w:color="auto"/>
            <w:bottom w:val="none" w:sz="0" w:space="0" w:color="auto"/>
            <w:right w:val="none" w:sz="0" w:space="0" w:color="auto"/>
          </w:divBdr>
        </w:div>
        <w:div w:id="1709253460">
          <w:marLeft w:val="640"/>
          <w:marRight w:val="0"/>
          <w:marTop w:val="0"/>
          <w:marBottom w:val="0"/>
          <w:divBdr>
            <w:top w:val="none" w:sz="0" w:space="0" w:color="auto"/>
            <w:left w:val="none" w:sz="0" w:space="0" w:color="auto"/>
            <w:bottom w:val="none" w:sz="0" w:space="0" w:color="auto"/>
            <w:right w:val="none" w:sz="0" w:space="0" w:color="auto"/>
          </w:divBdr>
        </w:div>
        <w:div w:id="1723400470">
          <w:marLeft w:val="640"/>
          <w:marRight w:val="0"/>
          <w:marTop w:val="0"/>
          <w:marBottom w:val="0"/>
          <w:divBdr>
            <w:top w:val="none" w:sz="0" w:space="0" w:color="auto"/>
            <w:left w:val="none" w:sz="0" w:space="0" w:color="auto"/>
            <w:bottom w:val="none" w:sz="0" w:space="0" w:color="auto"/>
            <w:right w:val="none" w:sz="0" w:space="0" w:color="auto"/>
          </w:divBdr>
        </w:div>
        <w:div w:id="1740977998">
          <w:marLeft w:val="640"/>
          <w:marRight w:val="0"/>
          <w:marTop w:val="0"/>
          <w:marBottom w:val="0"/>
          <w:divBdr>
            <w:top w:val="none" w:sz="0" w:space="0" w:color="auto"/>
            <w:left w:val="none" w:sz="0" w:space="0" w:color="auto"/>
            <w:bottom w:val="none" w:sz="0" w:space="0" w:color="auto"/>
            <w:right w:val="none" w:sz="0" w:space="0" w:color="auto"/>
          </w:divBdr>
        </w:div>
        <w:div w:id="1766993379">
          <w:marLeft w:val="640"/>
          <w:marRight w:val="0"/>
          <w:marTop w:val="0"/>
          <w:marBottom w:val="0"/>
          <w:divBdr>
            <w:top w:val="none" w:sz="0" w:space="0" w:color="auto"/>
            <w:left w:val="none" w:sz="0" w:space="0" w:color="auto"/>
            <w:bottom w:val="none" w:sz="0" w:space="0" w:color="auto"/>
            <w:right w:val="none" w:sz="0" w:space="0" w:color="auto"/>
          </w:divBdr>
        </w:div>
        <w:div w:id="1776438473">
          <w:marLeft w:val="640"/>
          <w:marRight w:val="0"/>
          <w:marTop w:val="0"/>
          <w:marBottom w:val="0"/>
          <w:divBdr>
            <w:top w:val="none" w:sz="0" w:space="0" w:color="auto"/>
            <w:left w:val="none" w:sz="0" w:space="0" w:color="auto"/>
            <w:bottom w:val="none" w:sz="0" w:space="0" w:color="auto"/>
            <w:right w:val="none" w:sz="0" w:space="0" w:color="auto"/>
          </w:divBdr>
        </w:div>
        <w:div w:id="1790662408">
          <w:marLeft w:val="640"/>
          <w:marRight w:val="0"/>
          <w:marTop w:val="0"/>
          <w:marBottom w:val="0"/>
          <w:divBdr>
            <w:top w:val="none" w:sz="0" w:space="0" w:color="auto"/>
            <w:left w:val="none" w:sz="0" w:space="0" w:color="auto"/>
            <w:bottom w:val="none" w:sz="0" w:space="0" w:color="auto"/>
            <w:right w:val="none" w:sz="0" w:space="0" w:color="auto"/>
          </w:divBdr>
        </w:div>
        <w:div w:id="1862013303">
          <w:marLeft w:val="640"/>
          <w:marRight w:val="0"/>
          <w:marTop w:val="0"/>
          <w:marBottom w:val="0"/>
          <w:divBdr>
            <w:top w:val="none" w:sz="0" w:space="0" w:color="auto"/>
            <w:left w:val="none" w:sz="0" w:space="0" w:color="auto"/>
            <w:bottom w:val="none" w:sz="0" w:space="0" w:color="auto"/>
            <w:right w:val="none" w:sz="0" w:space="0" w:color="auto"/>
          </w:divBdr>
        </w:div>
        <w:div w:id="1901749016">
          <w:marLeft w:val="640"/>
          <w:marRight w:val="0"/>
          <w:marTop w:val="0"/>
          <w:marBottom w:val="0"/>
          <w:divBdr>
            <w:top w:val="none" w:sz="0" w:space="0" w:color="auto"/>
            <w:left w:val="none" w:sz="0" w:space="0" w:color="auto"/>
            <w:bottom w:val="none" w:sz="0" w:space="0" w:color="auto"/>
            <w:right w:val="none" w:sz="0" w:space="0" w:color="auto"/>
          </w:divBdr>
        </w:div>
        <w:div w:id="2122843911">
          <w:marLeft w:val="640"/>
          <w:marRight w:val="0"/>
          <w:marTop w:val="0"/>
          <w:marBottom w:val="0"/>
          <w:divBdr>
            <w:top w:val="none" w:sz="0" w:space="0" w:color="auto"/>
            <w:left w:val="none" w:sz="0" w:space="0" w:color="auto"/>
            <w:bottom w:val="none" w:sz="0" w:space="0" w:color="auto"/>
            <w:right w:val="none" w:sz="0" w:space="0" w:color="auto"/>
          </w:divBdr>
        </w:div>
      </w:divsChild>
    </w:div>
    <w:div w:id="1260681084">
      <w:bodyDiv w:val="1"/>
      <w:marLeft w:val="0"/>
      <w:marRight w:val="0"/>
      <w:marTop w:val="0"/>
      <w:marBottom w:val="0"/>
      <w:divBdr>
        <w:top w:val="none" w:sz="0" w:space="0" w:color="auto"/>
        <w:left w:val="none" w:sz="0" w:space="0" w:color="auto"/>
        <w:bottom w:val="none" w:sz="0" w:space="0" w:color="auto"/>
        <w:right w:val="none" w:sz="0" w:space="0" w:color="auto"/>
      </w:divBdr>
      <w:divsChild>
        <w:div w:id="110250592">
          <w:marLeft w:val="640"/>
          <w:marRight w:val="0"/>
          <w:marTop w:val="0"/>
          <w:marBottom w:val="0"/>
          <w:divBdr>
            <w:top w:val="none" w:sz="0" w:space="0" w:color="auto"/>
            <w:left w:val="none" w:sz="0" w:space="0" w:color="auto"/>
            <w:bottom w:val="none" w:sz="0" w:space="0" w:color="auto"/>
            <w:right w:val="none" w:sz="0" w:space="0" w:color="auto"/>
          </w:divBdr>
        </w:div>
        <w:div w:id="116140885">
          <w:marLeft w:val="640"/>
          <w:marRight w:val="0"/>
          <w:marTop w:val="0"/>
          <w:marBottom w:val="0"/>
          <w:divBdr>
            <w:top w:val="none" w:sz="0" w:space="0" w:color="auto"/>
            <w:left w:val="none" w:sz="0" w:space="0" w:color="auto"/>
            <w:bottom w:val="none" w:sz="0" w:space="0" w:color="auto"/>
            <w:right w:val="none" w:sz="0" w:space="0" w:color="auto"/>
          </w:divBdr>
        </w:div>
        <w:div w:id="216090465">
          <w:marLeft w:val="640"/>
          <w:marRight w:val="0"/>
          <w:marTop w:val="0"/>
          <w:marBottom w:val="0"/>
          <w:divBdr>
            <w:top w:val="none" w:sz="0" w:space="0" w:color="auto"/>
            <w:left w:val="none" w:sz="0" w:space="0" w:color="auto"/>
            <w:bottom w:val="none" w:sz="0" w:space="0" w:color="auto"/>
            <w:right w:val="none" w:sz="0" w:space="0" w:color="auto"/>
          </w:divBdr>
        </w:div>
        <w:div w:id="256326667">
          <w:marLeft w:val="640"/>
          <w:marRight w:val="0"/>
          <w:marTop w:val="0"/>
          <w:marBottom w:val="0"/>
          <w:divBdr>
            <w:top w:val="none" w:sz="0" w:space="0" w:color="auto"/>
            <w:left w:val="none" w:sz="0" w:space="0" w:color="auto"/>
            <w:bottom w:val="none" w:sz="0" w:space="0" w:color="auto"/>
            <w:right w:val="none" w:sz="0" w:space="0" w:color="auto"/>
          </w:divBdr>
        </w:div>
        <w:div w:id="314798668">
          <w:marLeft w:val="640"/>
          <w:marRight w:val="0"/>
          <w:marTop w:val="0"/>
          <w:marBottom w:val="0"/>
          <w:divBdr>
            <w:top w:val="none" w:sz="0" w:space="0" w:color="auto"/>
            <w:left w:val="none" w:sz="0" w:space="0" w:color="auto"/>
            <w:bottom w:val="none" w:sz="0" w:space="0" w:color="auto"/>
            <w:right w:val="none" w:sz="0" w:space="0" w:color="auto"/>
          </w:divBdr>
        </w:div>
        <w:div w:id="375395162">
          <w:marLeft w:val="640"/>
          <w:marRight w:val="0"/>
          <w:marTop w:val="0"/>
          <w:marBottom w:val="0"/>
          <w:divBdr>
            <w:top w:val="none" w:sz="0" w:space="0" w:color="auto"/>
            <w:left w:val="none" w:sz="0" w:space="0" w:color="auto"/>
            <w:bottom w:val="none" w:sz="0" w:space="0" w:color="auto"/>
            <w:right w:val="none" w:sz="0" w:space="0" w:color="auto"/>
          </w:divBdr>
        </w:div>
        <w:div w:id="506528207">
          <w:marLeft w:val="640"/>
          <w:marRight w:val="0"/>
          <w:marTop w:val="0"/>
          <w:marBottom w:val="0"/>
          <w:divBdr>
            <w:top w:val="none" w:sz="0" w:space="0" w:color="auto"/>
            <w:left w:val="none" w:sz="0" w:space="0" w:color="auto"/>
            <w:bottom w:val="none" w:sz="0" w:space="0" w:color="auto"/>
            <w:right w:val="none" w:sz="0" w:space="0" w:color="auto"/>
          </w:divBdr>
        </w:div>
        <w:div w:id="650207653">
          <w:marLeft w:val="640"/>
          <w:marRight w:val="0"/>
          <w:marTop w:val="0"/>
          <w:marBottom w:val="0"/>
          <w:divBdr>
            <w:top w:val="none" w:sz="0" w:space="0" w:color="auto"/>
            <w:left w:val="none" w:sz="0" w:space="0" w:color="auto"/>
            <w:bottom w:val="none" w:sz="0" w:space="0" w:color="auto"/>
            <w:right w:val="none" w:sz="0" w:space="0" w:color="auto"/>
          </w:divBdr>
        </w:div>
        <w:div w:id="836505809">
          <w:marLeft w:val="640"/>
          <w:marRight w:val="0"/>
          <w:marTop w:val="0"/>
          <w:marBottom w:val="0"/>
          <w:divBdr>
            <w:top w:val="none" w:sz="0" w:space="0" w:color="auto"/>
            <w:left w:val="none" w:sz="0" w:space="0" w:color="auto"/>
            <w:bottom w:val="none" w:sz="0" w:space="0" w:color="auto"/>
            <w:right w:val="none" w:sz="0" w:space="0" w:color="auto"/>
          </w:divBdr>
        </w:div>
        <w:div w:id="884491387">
          <w:marLeft w:val="640"/>
          <w:marRight w:val="0"/>
          <w:marTop w:val="0"/>
          <w:marBottom w:val="0"/>
          <w:divBdr>
            <w:top w:val="none" w:sz="0" w:space="0" w:color="auto"/>
            <w:left w:val="none" w:sz="0" w:space="0" w:color="auto"/>
            <w:bottom w:val="none" w:sz="0" w:space="0" w:color="auto"/>
            <w:right w:val="none" w:sz="0" w:space="0" w:color="auto"/>
          </w:divBdr>
        </w:div>
        <w:div w:id="936324718">
          <w:marLeft w:val="640"/>
          <w:marRight w:val="0"/>
          <w:marTop w:val="0"/>
          <w:marBottom w:val="0"/>
          <w:divBdr>
            <w:top w:val="none" w:sz="0" w:space="0" w:color="auto"/>
            <w:left w:val="none" w:sz="0" w:space="0" w:color="auto"/>
            <w:bottom w:val="none" w:sz="0" w:space="0" w:color="auto"/>
            <w:right w:val="none" w:sz="0" w:space="0" w:color="auto"/>
          </w:divBdr>
        </w:div>
        <w:div w:id="988247967">
          <w:marLeft w:val="640"/>
          <w:marRight w:val="0"/>
          <w:marTop w:val="0"/>
          <w:marBottom w:val="0"/>
          <w:divBdr>
            <w:top w:val="none" w:sz="0" w:space="0" w:color="auto"/>
            <w:left w:val="none" w:sz="0" w:space="0" w:color="auto"/>
            <w:bottom w:val="none" w:sz="0" w:space="0" w:color="auto"/>
            <w:right w:val="none" w:sz="0" w:space="0" w:color="auto"/>
          </w:divBdr>
        </w:div>
        <w:div w:id="1000699848">
          <w:marLeft w:val="640"/>
          <w:marRight w:val="0"/>
          <w:marTop w:val="0"/>
          <w:marBottom w:val="0"/>
          <w:divBdr>
            <w:top w:val="none" w:sz="0" w:space="0" w:color="auto"/>
            <w:left w:val="none" w:sz="0" w:space="0" w:color="auto"/>
            <w:bottom w:val="none" w:sz="0" w:space="0" w:color="auto"/>
            <w:right w:val="none" w:sz="0" w:space="0" w:color="auto"/>
          </w:divBdr>
        </w:div>
        <w:div w:id="1074546833">
          <w:marLeft w:val="640"/>
          <w:marRight w:val="0"/>
          <w:marTop w:val="0"/>
          <w:marBottom w:val="0"/>
          <w:divBdr>
            <w:top w:val="none" w:sz="0" w:space="0" w:color="auto"/>
            <w:left w:val="none" w:sz="0" w:space="0" w:color="auto"/>
            <w:bottom w:val="none" w:sz="0" w:space="0" w:color="auto"/>
            <w:right w:val="none" w:sz="0" w:space="0" w:color="auto"/>
          </w:divBdr>
        </w:div>
        <w:div w:id="1149513893">
          <w:marLeft w:val="640"/>
          <w:marRight w:val="0"/>
          <w:marTop w:val="0"/>
          <w:marBottom w:val="0"/>
          <w:divBdr>
            <w:top w:val="none" w:sz="0" w:space="0" w:color="auto"/>
            <w:left w:val="none" w:sz="0" w:space="0" w:color="auto"/>
            <w:bottom w:val="none" w:sz="0" w:space="0" w:color="auto"/>
            <w:right w:val="none" w:sz="0" w:space="0" w:color="auto"/>
          </w:divBdr>
        </w:div>
        <w:div w:id="1297681916">
          <w:marLeft w:val="640"/>
          <w:marRight w:val="0"/>
          <w:marTop w:val="0"/>
          <w:marBottom w:val="0"/>
          <w:divBdr>
            <w:top w:val="none" w:sz="0" w:space="0" w:color="auto"/>
            <w:left w:val="none" w:sz="0" w:space="0" w:color="auto"/>
            <w:bottom w:val="none" w:sz="0" w:space="0" w:color="auto"/>
            <w:right w:val="none" w:sz="0" w:space="0" w:color="auto"/>
          </w:divBdr>
        </w:div>
        <w:div w:id="1310552471">
          <w:marLeft w:val="640"/>
          <w:marRight w:val="0"/>
          <w:marTop w:val="0"/>
          <w:marBottom w:val="0"/>
          <w:divBdr>
            <w:top w:val="none" w:sz="0" w:space="0" w:color="auto"/>
            <w:left w:val="none" w:sz="0" w:space="0" w:color="auto"/>
            <w:bottom w:val="none" w:sz="0" w:space="0" w:color="auto"/>
            <w:right w:val="none" w:sz="0" w:space="0" w:color="auto"/>
          </w:divBdr>
        </w:div>
        <w:div w:id="1578781083">
          <w:marLeft w:val="640"/>
          <w:marRight w:val="0"/>
          <w:marTop w:val="0"/>
          <w:marBottom w:val="0"/>
          <w:divBdr>
            <w:top w:val="none" w:sz="0" w:space="0" w:color="auto"/>
            <w:left w:val="none" w:sz="0" w:space="0" w:color="auto"/>
            <w:bottom w:val="none" w:sz="0" w:space="0" w:color="auto"/>
            <w:right w:val="none" w:sz="0" w:space="0" w:color="auto"/>
          </w:divBdr>
        </w:div>
        <w:div w:id="1617521397">
          <w:marLeft w:val="640"/>
          <w:marRight w:val="0"/>
          <w:marTop w:val="0"/>
          <w:marBottom w:val="0"/>
          <w:divBdr>
            <w:top w:val="none" w:sz="0" w:space="0" w:color="auto"/>
            <w:left w:val="none" w:sz="0" w:space="0" w:color="auto"/>
            <w:bottom w:val="none" w:sz="0" w:space="0" w:color="auto"/>
            <w:right w:val="none" w:sz="0" w:space="0" w:color="auto"/>
          </w:divBdr>
        </w:div>
        <w:div w:id="1650865371">
          <w:marLeft w:val="640"/>
          <w:marRight w:val="0"/>
          <w:marTop w:val="0"/>
          <w:marBottom w:val="0"/>
          <w:divBdr>
            <w:top w:val="none" w:sz="0" w:space="0" w:color="auto"/>
            <w:left w:val="none" w:sz="0" w:space="0" w:color="auto"/>
            <w:bottom w:val="none" w:sz="0" w:space="0" w:color="auto"/>
            <w:right w:val="none" w:sz="0" w:space="0" w:color="auto"/>
          </w:divBdr>
        </w:div>
        <w:div w:id="1688480415">
          <w:marLeft w:val="640"/>
          <w:marRight w:val="0"/>
          <w:marTop w:val="0"/>
          <w:marBottom w:val="0"/>
          <w:divBdr>
            <w:top w:val="none" w:sz="0" w:space="0" w:color="auto"/>
            <w:left w:val="none" w:sz="0" w:space="0" w:color="auto"/>
            <w:bottom w:val="none" w:sz="0" w:space="0" w:color="auto"/>
            <w:right w:val="none" w:sz="0" w:space="0" w:color="auto"/>
          </w:divBdr>
        </w:div>
        <w:div w:id="1716351268">
          <w:marLeft w:val="640"/>
          <w:marRight w:val="0"/>
          <w:marTop w:val="0"/>
          <w:marBottom w:val="0"/>
          <w:divBdr>
            <w:top w:val="none" w:sz="0" w:space="0" w:color="auto"/>
            <w:left w:val="none" w:sz="0" w:space="0" w:color="auto"/>
            <w:bottom w:val="none" w:sz="0" w:space="0" w:color="auto"/>
            <w:right w:val="none" w:sz="0" w:space="0" w:color="auto"/>
          </w:divBdr>
        </w:div>
        <w:div w:id="1719163590">
          <w:marLeft w:val="640"/>
          <w:marRight w:val="0"/>
          <w:marTop w:val="0"/>
          <w:marBottom w:val="0"/>
          <w:divBdr>
            <w:top w:val="none" w:sz="0" w:space="0" w:color="auto"/>
            <w:left w:val="none" w:sz="0" w:space="0" w:color="auto"/>
            <w:bottom w:val="none" w:sz="0" w:space="0" w:color="auto"/>
            <w:right w:val="none" w:sz="0" w:space="0" w:color="auto"/>
          </w:divBdr>
        </w:div>
        <w:div w:id="1931431655">
          <w:marLeft w:val="640"/>
          <w:marRight w:val="0"/>
          <w:marTop w:val="0"/>
          <w:marBottom w:val="0"/>
          <w:divBdr>
            <w:top w:val="none" w:sz="0" w:space="0" w:color="auto"/>
            <w:left w:val="none" w:sz="0" w:space="0" w:color="auto"/>
            <w:bottom w:val="none" w:sz="0" w:space="0" w:color="auto"/>
            <w:right w:val="none" w:sz="0" w:space="0" w:color="auto"/>
          </w:divBdr>
        </w:div>
        <w:div w:id="1935548164">
          <w:marLeft w:val="640"/>
          <w:marRight w:val="0"/>
          <w:marTop w:val="0"/>
          <w:marBottom w:val="0"/>
          <w:divBdr>
            <w:top w:val="none" w:sz="0" w:space="0" w:color="auto"/>
            <w:left w:val="none" w:sz="0" w:space="0" w:color="auto"/>
            <w:bottom w:val="none" w:sz="0" w:space="0" w:color="auto"/>
            <w:right w:val="none" w:sz="0" w:space="0" w:color="auto"/>
          </w:divBdr>
        </w:div>
        <w:div w:id="2127844366">
          <w:marLeft w:val="640"/>
          <w:marRight w:val="0"/>
          <w:marTop w:val="0"/>
          <w:marBottom w:val="0"/>
          <w:divBdr>
            <w:top w:val="none" w:sz="0" w:space="0" w:color="auto"/>
            <w:left w:val="none" w:sz="0" w:space="0" w:color="auto"/>
            <w:bottom w:val="none" w:sz="0" w:space="0" w:color="auto"/>
            <w:right w:val="none" w:sz="0" w:space="0" w:color="auto"/>
          </w:divBdr>
        </w:div>
      </w:divsChild>
    </w:div>
    <w:div w:id="1294795920">
      <w:bodyDiv w:val="1"/>
      <w:marLeft w:val="0"/>
      <w:marRight w:val="0"/>
      <w:marTop w:val="0"/>
      <w:marBottom w:val="0"/>
      <w:divBdr>
        <w:top w:val="none" w:sz="0" w:space="0" w:color="auto"/>
        <w:left w:val="none" w:sz="0" w:space="0" w:color="auto"/>
        <w:bottom w:val="none" w:sz="0" w:space="0" w:color="auto"/>
        <w:right w:val="none" w:sz="0" w:space="0" w:color="auto"/>
      </w:divBdr>
      <w:divsChild>
        <w:div w:id="236402994">
          <w:marLeft w:val="640"/>
          <w:marRight w:val="0"/>
          <w:marTop w:val="0"/>
          <w:marBottom w:val="0"/>
          <w:divBdr>
            <w:top w:val="none" w:sz="0" w:space="0" w:color="auto"/>
            <w:left w:val="none" w:sz="0" w:space="0" w:color="auto"/>
            <w:bottom w:val="none" w:sz="0" w:space="0" w:color="auto"/>
            <w:right w:val="none" w:sz="0" w:space="0" w:color="auto"/>
          </w:divBdr>
        </w:div>
        <w:div w:id="548810020">
          <w:marLeft w:val="640"/>
          <w:marRight w:val="0"/>
          <w:marTop w:val="0"/>
          <w:marBottom w:val="0"/>
          <w:divBdr>
            <w:top w:val="none" w:sz="0" w:space="0" w:color="auto"/>
            <w:left w:val="none" w:sz="0" w:space="0" w:color="auto"/>
            <w:bottom w:val="none" w:sz="0" w:space="0" w:color="auto"/>
            <w:right w:val="none" w:sz="0" w:space="0" w:color="auto"/>
          </w:divBdr>
        </w:div>
        <w:div w:id="698093663">
          <w:marLeft w:val="640"/>
          <w:marRight w:val="0"/>
          <w:marTop w:val="0"/>
          <w:marBottom w:val="0"/>
          <w:divBdr>
            <w:top w:val="none" w:sz="0" w:space="0" w:color="auto"/>
            <w:left w:val="none" w:sz="0" w:space="0" w:color="auto"/>
            <w:bottom w:val="none" w:sz="0" w:space="0" w:color="auto"/>
            <w:right w:val="none" w:sz="0" w:space="0" w:color="auto"/>
          </w:divBdr>
        </w:div>
        <w:div w:id="1185554296">
          <w:marLeft w:val="640"/>
          <w:marRight w:val="0"/>
          <w:marTop w:val="0"/>
          <w:marBottom w:val="0"/>
          <w:divBdr>
            <w:top w:val="none" w:sz="0" w:space="0" w:color="auto"/>
            <w:left w:val="none" w:sz="0" w:space="0" w:color="auto"/>
            <w:bottom w:val="none" w:sz="0" w:space="0" w:color="auto"/>
            <w:right w:val="none" w:sz="0" w:space="0" w:color="auto"/>
          </w:divBdr>
        </w:div>
        <w:div w:id="1250382238">
          <w:marLeft w:val="640"/>
          <w:marRight w:val="0"/>
          <w:marTop w:val="0"/>
          <w:marBottom w:val="0"/>
          <w:divBdr>
            <w:top w:val="none" w:sz="0" w:space="0" w:color="auto"/>
            <w:left w:val="none" w:sz="0" w:space="0" w:color="auto"/>
            <w:bottom w:val="none" w:sz="0" w:space="0" w:color="auto"/>
            <w:right w:val="none" w:sz="0" w:space="0" w:color="auto"/>
          </w:divBdr>
        </w:div>
        <w:div w:id="1508206972">
          <w:marLeft w:val="640"/>
          <w:marRight w:val="0"/>
          <w:marTop w:val="0"/>
          <w:marBottom w:val="0"/>
          <w:divBdr>
            <w:top w:val="none" w:sz="0" w:space="0" w:color="auto"/>
            <w:left w:val="none" w:sz="0" w:space="0" w:color="auto"/>
            <w:bottom w:val="none" w:sz="0" w:space="0" w:color="auto"/>
            <w:right w:val="none" w:sz="0" w:space="0" w:color="auto"/>
          </w:divBdr>
        </w:div>
        <w:div w:id="1512792674">
          <w:marLeft w:val="640"/>
          <w:marRight w:val="0"/>
          <w:marTop w:val="0"/>
          <w:marBottom w:val="0"/>
          <w:divBdr>
            <w:top w:val="none" w:sz="0" w:space="0" w:color="auto"/>
            <w:left w:val="none" w:sz="0" w:space="0" w:color="auto"/>
            <w:bottom w:val="none" w:sz="0" w:space="0" w:color="auto"/>
            <w:right w:val="none" w:sz="0" w:space="0" w:color="auto"/>
          </w:divBdr>
        </w:div>
        <w:div w:id="1713917385">
          <w:marLeft w:val="640"/>
          <w:marRight w:val="0"/>
          <w:marTop w:val="0"/>
          <w:marBottom w:val="0"/>
          <w:divBdr>
            <w:top w:val="none" w:sz="0" w:space="0" w:color="auto"/>
            <w:left w:val="none" w:sz="0" w:space="0" w:color="auto"/>
            <w:bottom w:val="none" w:sz="0" w:space="0" w:color="auto"/>
            <w:right w:val="none" w:sz="0" w:space="0" w:color="auto"/>
          </w:divBdr>
        </w:div>
      </w:divsChild>
    </w:div>
    <w:div w:id="1358583630">
      <w:bodyDiv w:val="1"/>
      <w:marLeft w:val="0"/>
      <w:marRight w:val="0"/>
      <w:marTop w:val="0"/>
      <w:marBottom w:val="0"/>
      <w:divBdr>
        <w:top w:val="none" w:sz="0" w:space="0" w:color="auto"/>
        <w:left w:val="none" w:sz="0" w:space="0" w:color="auto"/>
        <w:bottom w:val="none" w:sz="0" w:space="0" w:color="auto"/>
        <w:right w:val="none" w:sz="0" w:space="0" w:color="auto"/>
      </w:divBdr>
      <w:divsChild>
        <w:div w:id="19354462">
          <w:marLeft w:val="640"/>
          <w:marRight w:val="0"/>
          <w:marTop w:val="0"/>
          <w:marBottom w:val="0"/>
          <w:divBdr>
            <w:top w:val="none" w:sz="0" w:space="0" w:color="auto"/>
            <w:left w:val="none" w:sz="0" w:space="0" w:color="auto"/>
            <w:bottom w:val="none" w:sz="0" w:space="0" w:color="auto"/>
            <w:right w:val="none" w:sz="0" w:space="0" w:color="auto"/>
          </w:divBdr>
        </w:div>
        <w:div w:id="205529055">
          <w:marLeft w:val="640"/>
          <w:marRight w:val="0"/>
          <w:marTop w:val="0"/>
          <w:marBottom w:val="0"/>
          <w:divBdr>
            <w:top w:val="none" w:sz="0" w:space="0" w:color="auto"/>
            <w:left w:val="none" w:sz="0" w:space="0" w:color="auto"/>
            <w:bottom w:val="none" w:sz="0" w:space="0" w:color="auto"/>
            <w:right w:val="none" w:sz="0" w:space="0" w:color="auto"/>
          </w:divBdr>
        </w:div>
        <w:div w:id="292058826">
          <w:marLeft w:val="640"/>
          <w:marRight w:val="0"/>
          <w:marTop w:val="0"/>
          <w:marBottom w:val="0"/>
          <w:divBdr>
            <w:top w:val="none" w:sz="0" w:space="0" w:color="auto"/>
            <w:left w:val="none" w:sz="0" w:space="0" w:color="auto"/>
            <w:bottom w:val="none" w:sz="0" w:space="0" w:color="auto"/>
            <w:right w:val="none" w:sz="0" w:space="0" w:color="auto"/>
          </w:divBdr>
        </w:div>
        <w:div w:id="338046444">
          <w:marLeft w:val="640"/>
          <w:marRight w:val="0"/>
          <w:marTop w:val="0"/>
          <w:marBottom w:val="0"/>
          <w:divBdr>
            <w:top w:val="none" w:sz="0" w:space="0" w:color="auto"/>
            <w:left w:val="none" w:sz="0" w:space="0" w:color="auto"/>
            <w:bottom w:val="none" w:sz="0" w:space="0" w:color="auto"/>
            <w:right w:val="none" w:sz="0" w:space="0" w:color="auto"/>
          </w:divBdr>
        </w:div>
        <w:div w:id="438305624">
          <w:marLeft w:val="640"/>
          <w:marRight w:val="0"/>
          <w:marTop w:val="0"/>
          <w:marBottom w:val="0"/>
          <w:divBdr>
            <w:top w:val="none" w:sz="0" w:space="0" w:color="auto"/>
            <w:left w:val="none" w:sz="0" w:space="0" w:color="auto"/>
            <w:bottom w:val="none" w:sz="0" w:space="0" w:color="auto"/>
            <w:right w:val="none" w:sz="0" w:space="0" w:color="auto"/>
          </w:divBdr>
        </w:div>
        <w:div w:id="519635217">
          <w:marLeft w:val="640"/>
          <w:marRight w:val="0"/>
          <w:marTop w:val="0"/>
          <w:marBottom w:val="0"/>
          <w:divBdr>
            <w:top w:val="none" w:sz="0" w:space="0" w:color="auto"/>
            <w:left w:val="none" w:sz="0" w:space="0" w:color="auto"/>
            <w:bottom w:val="none" w:sz="0" w:space="0" w:color="auto"/>
            <w:right w:val="none" w:sz="0" w:space="0" w:color="auto"/>
          </w:divBdr>
        </w:div>
        <w:div w:id="618030561">
          <w:marLeft w:val="640"/>
          <w:marRight w:val="0"/>
          <w:marTop w:val="0"/>
          <w:marBottom w:val="0"/>
          <w:divBdr>
            <w:top w:val="none" w:sz="0" w:space="0" w:color="auto"/>
            <w:left w:val="none" w:sz="0" w:space="0" w:color="auto"/>
            <w:bottom w:val="none" w:sz="0" w:space="0" w:color="auto"/>
            <w:right w:val="none" w:sz="0" w:space="0" w:color="auto"/>
          </w:divBdr>
        </w:div>
        <w:div w:id="970869481">
          <w:marLeft w:val="640"/>
          <w:marRight w:val="0"/>
          <w:marTop w:val="0"/>
          <w:marBottom w:val="0"/>
          <w:divBdr>
            <w:top w:val="none" w:sz="0" w:space="0" w:color="auto"/>
            <w:left w:val="none" w:sz="0" w:space="0" w:color="auto"/>
            <w:bottom w:val="none" w:sz="0" w:space="0" w:color="auto"/>
            <w:right w:val="none" w:sz="0" w:space="0" w:color="auto"/>
          </w:divBdr>
        </w:div>
        <w:div w:id="1021129996">
          <w:marLeft w:val="640"/>
          <w:marRight w:val="0"/>
          <w:marTop w:val="0"/>
          <w:marBottom w:val="0"/>
          <w:divBdr>
            <w:top w:val="none" w:sz="0" w:space="0" w:color="auto"/>
            <w:left w:val="none" w:sz="0" w:space="0" w:color="auto"/>
            <w:bottom w:val="none" w:sz="0" w:space="0" w:color="auto"/>
            <w:right w:val="none" w:sz="0" w:space="0" w:color="auto"/>
          </w:divBdr>
        </w:div>
        <w:div w:id="1115755852">
          <w:marLeft w:val="640"/>
          <w:marRight w:val="0"/>
          <w:marTop w:val="0"/>
          <w:marBottom w:val="0"/>
          <w:divBdr>
            <w:top w:val="none" w:sz="0" w:space="0" w:color="auto"/>
            <w:left w:val="none" w:sz="0" w:space="0" w:color="auto"/>
            <w:bottom w:val="none" w:sz="0" w:space="0" w:color="auto"/>
            <w:right w:val="none" w:sz="0" w:space="0" w:color="auto"/>
          </w:divBdr>
        </w:div>
        <w:div w:id="1182356349">
          <w:marLeft w:val="640"/>
          <w:marRight w:val="0"/>
          <w:marTop w:val="0"/>
          <w:marBottom w:val="0"/>
          <w:divBdr>
            <w:top w:val="none" w:sz="0" w:space="0" w:color="auto"/>
            <w:left w:val="none" w:sz="0" w:space="0" w:color="auto"/>
            <w:bottom w:val="none" w:sz="0" w:space="0" w:color="auto"/>
            <w:right w:val="none" w:sz="0" w:space="0" w:color="auto"/>
          </w:divBdr>
        </w:div>
        <w:div w:id="1276062164">
          <w:marLeft w:val="640"/>
          <w:marRight w:val="0"/>
          <w:marTop w:val="0"/>
          <w:marBottom w:val="0"/>
          <w:divBdr>
            <w:top w:val="none" w:sz="0" w:space="0" w:color="auto"/>
            <w:left w:val="none" w:sz="0" w:space="0" w:color="auto"/>
            <w:bottom w:val="none" w:sz="0" w:space="0" w:color="auto"/>
            <w:right w:val="none" w:sz="0" w:space="0" w:color="auto"/>
          </w:divBdr>
        </w:div>
        <w:div w:id="1395158517">
          <w:marLeft w:val="640"/>
          <w:marRight w:val="0"/>
          <w:marTop w:val="0"/>
          <w:marBottom w:val="0"/>
          <w:divBdr>
            <w:top w:val="none" w:sz="0" w:space="0" w:color="auto"/>
            <w:left w:val="none" w:sz="0" w:space="0" w:color="auto"/>
            <w:bottom w:val="none" w:sz="0" w:space="0" w:color="auto"/>
            <w:right w:val="none" w:sz="0" w:space="0" w:color="auto"/>
          </w:divBdr>
        </w:div>
        <w:div w:id="1398360520">
          <w:marLeft w:val="640"/>
          <w:marRight w:val="0"/>
          <w:marTop w:val="0"/>
          <w:marBottom w:val="0"/>
          <w:divBdr>
            <w:top w:val="none" w:sz="0" w:space="0" w:color="auto"/>
            <w:left w:val="none" w:sz="0" w:space="0" w:color="auto"/>
            <w:bottom w:val="none" w:sz="0" w:space="0" w:color="auto"/>
            <w:right w:val="none" w:sz="0" w:space="0" w:color="auto"/>
          </w:divBdr>
        </w:div>
        <w:div w:id="1483816444">
          <w:marLeft w:val="640"/>
          <w:marRight w:val="0"/>
          <w:marTop w:val="0"/>
          <w:marBottom w:val="0"/>
          <w:divBdr>
            <w:top w:val="none" w:sz="0" w:space="0" w:color="auto"/>
            <w:left w:val="none" w:sz="0" w:space="0" w:color="auto"/>
            <w:bottom w:val="none" w:sz="0" w:space="0" w:color="auto"/>
            <w:right w:val="none" w:sz="0" w:space="0" w:color="auto"/>
          </w:divBdr>
        </w:div>
        <w:div w:id="1607156564">
          <w:marLeft w:val="640"/>
          <w:marRight w:val="0"/>
          <w:marTop w:val="0"/>
          <w:marBottom w:val="0"/>
          <w:divBdr>
            <w:top w:val="none" w:sz="0" w:space="0" w:color="auto"/>
            <w:left w:val="none" w:sz="0" w:space="0" w:color="auto"/>
            <w:bottom w:val="none" w:sz="0" w:space="0" w:color="auto"/>
            <w:right w:val="none" w:sz="0" w:space="0" w:color="auto"/>
          </w:divBdr>
        </w:div>
        <w:div w:id="1650863647">
          <w:marLeft w:val="640"/>
          <w:marRight w:val="0"/>
          <w:marTop w:val="0"/>
          <w:marBottom w:val="0"/>
          <w:divBdr>
            <w:top w:val="none" w:sz="0" w:space="0" w:color="auto"/>
            <w:left w:val="none" w:sz="0" w:space="0" w:color="auto"/>
            <w:bottom w:val="none" w:sz="0" w:space="0" w:color="auto"/>
            <w:right w:val="none" w:sz="0" w:space="0" w:color="auto"/>
          </w:divBdr>
        </w:div>
        <w:div w:id="1815096572">
          <w:marLeft w:val="640"/>
          <w:marRight w:val="0"/>
          <w:marTop w:val="0"/>
          <w:marBottom w:val="0"/>
          <w:divBdr>
            <w:top w:val="none" w:sz="0" w:space="0" w:color="auto"/>
            <w:left w:val="none" w:sz="0" w:space="0" w:color="auto"/>
            <w:bottom w:val="none" w:sz="0" w:space="0" w:color="auto"/>
            <w:right w:val="none" w:sz="0" w:space="0" w:color="auto"/>
          </w:divBdr>
        </w:div>
        <w:div w:id="1855335963">
          <w:marLeft w:val="640"/>
          <w:marRight w:val="0"/>
          <w:marTop w:val="0"/>
          <w:marBottom w:val="0"/>
          <w:divBdr>
            <w:top w:val="none" w:sz="0" w:space="0" w:color="auto"/>
            <w:left w:val="none" w:sz="0" w:space="0" w:color="auto"/>
            <w:bottom w:val="none" w:sz="0" w:space="0" w:color="auto"/>
            <w:right w:val="none" w:sz="0" w:space="0" w:color="auto"/>
          </w:divBdr>
        </w:div>
        <w:div w:id="2069255386">
          <w:marLeft w:val="640"/>
          <w:marRight w:val="0"/>
          <w:marTop w:val="0"/>
          <w:marBottom w:val="0"/>
          <w:divBdr>
            <w:top w:val="none" w:sz="0" w:space="0" w:color="auto"/>
            <w:left w:val="none" w:sz="0" w:space="0" w:color="auto"/>
            <w:bottom w:val="none" w:sz="0" w:space="0" w:color="auto"/>
            <w:right w:val="none" w:sz="0" w:space="0" w:color="auto"/>
          </w:divBdr>
        </w:div>
      </w:divsChild>
    </w:div>
    <w:div w:id="1383358959">
      <w:bodyDiv w:val="1"/>
      <w:marLeft w:val="0"/>
      <w:marRight w:val="0"/>
      <w:marTop w:val="0"/>
      <w:marBottom w:val="0"/>
      <w:divBdr>
        <w:top w:val="none" w:sz="0" w:space="0" w:color="auto"/>
        <w:left w:val="none" w:sz="0" w:space="0" w:color="auto"/>
        <w:bottom w:val="none" w:sz="0" w:space="0" w:color="auto"/>
        <w:right w:val="none" w:sz="0" w:space="0" w:color="auto"/>
      </w:divBdr>
      <w:divsChild>
        <w:div w:id="79762257">
          <w:marLeft w:val="640"/>
          <w:marRight w:val="0"/>
          <w:marTop w:val="0"/>
          <w:marBottom w:val="0"/>
          <w:divBdr>
            <w:top w:val="none" w:sz="0" w:space="0" w:color="auto"/>
            <w:left w:val="none" w:sz="0" w:space="0" w:color="auto"/>
            <w:bottom w:val="none" w:sz="0" w:space="0" w:color="auto"/>
            <w:right w:val="none" w:sz="0" w:space="0" w:color="auto"/>
          </w:divBdr>
        </w:div>
        <w:div w:id="142359771">
          <w:marLeft w:val="640"/>
          <w:marRight w:val="0"/>
          <w:marTop w:val="0"/>
          <w:marBottom w:val="0"/>
          <w:divBdr>
            <w:top w:val="none" w:sz="0" w:space="0" w:color="auto"/>
            <w:left w:val="none" w:sz="0" w:space="0" w:color="auto"/>
            <w:bottom w:val="none" w:sz="0" w:space="0" w:color="auto"/>
            <w:right w:val="none" w:sz="0" w:space="0" w:color="auto"/>
          </w:divBdr>
        </w:div>
        <w:div w:id="233980383">
          <w:marLeft w:val="640"/>
          <w:marRight w:val="0"/>
          <w:marTop w:val="0"/>
          <w:marBottom w:val="0"/>
          <w:divBdr>
            <w:top w:val="none" w:sz="0" w:space="0" w:color="auto"/>
            <w:left w:val="none" w:sz="0" w:space="0" w:color="auto"/>
            <w:bottom w:val="none" w:sz="0" w:space="0" w:color="auto"/>
            <w:right w:val="none" w:sz="0" w:space="0" w:color="auto"/>
          </w:divBdr>
        </w:div>
        <w:div w:id="400451012">
          <w:marLeft w:val="640"/>
          <w:marRight w:val="0"/>
          <w:marTop w:val="0"/>
          <w:marBottom w:val="0"/>
          <w:divBdr>
            <w:top w:val="none" w:sz="0" w:space="0" w:color="auto"/>
            <w:left w:val="none" w:sz="0" w:space="0" w:color="auto"/>
            <w:bottom w:val="none" w:sz="0" w:space="0" w:color="auto"/>
            <w:right w:val="none" w:sz="0" w:space="0" w:color="auto"/>
          </w:divBdr>
        </w:div>
        <w:div w:id="410394055">
          <w:marLeft w:val="640"/>
          <w:marRight w:val="0"/>
          <w:marTop w:val="0"/>
          <w:marBottom w:val="0"/>
          <w:divBdr>
            <w:top w:val="none" w:sz="0" w:space="0" w:color="auto"/>
            <w:left w:val="none" w:sz="0" w:space="0" w:color="auto"/>
            <w:bottom w:val="none" w:sz="0" w:space="0" w:color="auto"/>
            <w:right w:val="none" w:sz="0" w:space="0" w:color="auto"/>
          </w:divBdr>
        </w:div>
        <w:div w:id="554660632">
          <w:marLeft w:val="640"/>
          <w:marRight w:val="0"/>
          <w:marTop w:val="0"/>
          <w:marBottom w:val="0"/>
          <w:divBdr>
            <w:top w:val="none" w:sz="0" w:space="0" w:color="auto"/>
            <w:left w:val="none" w:sz="0" w:space="0" w:color="auto"/>
            <w:bottom w:val="none" w:sz="0" w:space="0" w:color="auto"/>
            <w:right w:val="none" w:sz="0" w:space="0" w:color="auto"/>
          </w:divBdr>
        </w:div>
        <w:div w:id="587084028">
          <w:marLeft w:val="640"/>
          <w:marRight w:val="0"/>
          <w:marTop w:val="0"/>
          <w:marBottom w:val="0"/>
          <w:divBdr>
            <w:top w:val="none" w:sz="0" w:space="0" w:color="auto"/>
            <w:left w:val="none" w:sz="0" w:space="0" w:color="auto"/>
            <w:bottom w:val="none" w:sz="0" w:space="0" w:color="auto"/>
            <w:right w:val="none" w:sz="0" w:space="0" w:color="auto"/>
          </w:divBdr>
        </w:div>
        <w:div w:id="633102948">
          <w:marLeft w:val="640"/>
          <w:marRight w:val="0"/>
          <w:marTop w:val="0"/>
          <w:marBottom w:val="0"/>
          <w:divBdr>
            <w:top w:val="none" w:sz="0" w:space="0" w:color="auto"/>
            <w:left w:val="none" w:sz="0" w:space="0" w:color="auto"/>
            <w:bottom w:val="none" w:sz="0" w:space="0" w:color="auto"/>
            <w:right w:val="none" w:sz="0" w:space="0" w:color="auto"/>
          </w:divBdr>
        </w:div>
        <w:div w:id="648020364">
          <w:marLeft w:val="640"/>
          <w:marRight w:val="0"/>
          <w:marTop w:val="0"/>
          <w:marBottom w:val="0"/>
          <w:divBdr>
            <w:top w:val="none" w:sz="0" w:space="0" w:color="auto"/>
            <w:left w:val="none" w:sz="0" w:space="0" w:color="auto"/>
            <w:bottom w:val="none" w:sz="0" w:space="0" w:color="auto"/>
            <w:right w:val="none" w:sz="0" w:space="0" w:color="auto"/>
          </w:divBdr>
        </w:div>
        <w:div w:id="794711729">
          <w:marLeft w:val="640"/>
          <w:marRight w:val="0"/>
          <w:marTop w:val="0"/>
          <w:marBottom w:val="0"/>
          <w:divBdr>
            <w:top w:val="none" w:sz="0" w:space="0" w:color="auto"/>
            <w:left w:val="none" w:sz="0" w:space="0" w:color="auto"/>
            <w:bottom w:val="none" w:sz="0" w:space="0" w:color="auto"/>
            <w:right w:val="none" w:sz="0" w:space="0" w:color="auto"/>
          </w:divBdr>
        </w:div>
        <w:div w:id="1042822119">
          <w:marLeft w:val="640"/>
          <w:marRight w:val="0"/>
          <w:marTop w:val="0"/>
          <w:marBottom w:val="0"/>
          <w:divBdr>
            <w:top w:val="none" w:sz="0" w:space="0" w:color="auto"/>
            <w:left w:val="none" w:sz="0" w:space="0" w:color="auto"/>
            <w:bottom w:val="none" w:sz="0" w:space="0" w:color="auto"/>
            <w:right w:val="none" w:sz="0" w:space="0" w:color="auto"/>
          </w:divBdr>
        </w:div>
        <w:div w:id="1118917467">
          <w:marLeft w:val="640"/>
          <w:marRight w:val="0"/>
          <w:marTop w:val="0"/>
          <w:marBottom w:val="0"/>
          <w:divBdr>
            <w:top w:val="none" w:sz="0" w:space="0" w:color="auto"/>
            <w:left w:val="none" w:sz="0" w:space="0" w:color="auto"/>
            <w:bottom w:val="none" w:sz="0" w:space="0" w:color="auto"/>
            <w:right w:val="none" w:sz="0" w:space="0" w:color="auto"/>
          </w:divBdr>
        </w:div>
        <w:div w:id="1218198992">
          <w:marLeft w:val="640"/>
          <w:marRight w:val="0"/>
          <w:marTop w:val="0"/>
          <w:marBottom w:val="0"/>
          <w:divBdr>
            <w:top w:val="none" w:sz="0" w:space="0" w:color="auto"/>
            <w:left w:val="none" w:sz="0" w:space="0" w:color="auto"/>
            <w:bottom w:val="none" w:sz="0" w:space="0" w:color="auto"/>
            <w:right w:val="none" w:sz="0" w:space="0" w:color="auto"/>
          </w:divBdr>
        </w:div>
        <w:div w:id="1533033263">
          <w:marLeft w:val="640"/>
          <w:marRight w:val="0"/>
          <w:marTop w:val="0"/>
          <w:marBottom w:val="0"/>
          <w:divBdr>
            <w:top w:val="none" w:sz="0" w:space="0" w:color="auto"/>
            <w:left w:val="none" w:sz="0" w:space="0" w:color="auto"/>
            <w:bottom w:val="none" w:sz="0" w:space="0" w:color="auto"/>
            <w:right w:val="none" w:sz="0" w:space="0" w:color="auto"/>
          </w:divBdr>
        </w:div>
        <w:div w:id="1538351908">
          <w:marLeft w:val="640"/>
          <w:marRight w:val="0"/>
          <w:marTop w:val="0"/>
          <w:marBottom w:val="0"/>
          <w:divBdr>
            <w:top w:val="none" w:sz="0" w:space="0" w:color="auto"/>
            <w:left w:val="none" w:sz="0" w:space="0" w:color="auto"/>
            <w:bottom w:val="none" w:sz="0" w:space="0" w:color="auto"/>
            <w:right w:val="none" w:sz="0" w:space="0" w:color="auto"/>
          </w:divBdr>
        </w:div>
        <w:div w:id="1595745266">
          <w:marLeft w:val="640"/>
          <w:marRight w:val="0"/>
          <w:marTop w:val="0"/>
          <w:marBottom w:val="0"/>
          <w:divBdr>
            <w:top w:val="none" w:sz="0" w:space="0" w:color="auto"/>
            <w:left w:val="none" w:sz="0" w:space="0" w:color="auto"/>
            <w:bottom w:val="none" w:sz="0" w:space="0" w:color="auto"/>
            <w:right w:val="none" w:sz="0" w:space="0" w:color="auto"/>
          </w:divBdr>
        </w:div>
        <w:div w:id="1653675091">
          <w:marLeft w:val="640"/>
          <w:marRight w:val="0"/>
          <w:marTop w:val="0"/>
          <w:marBottom w:val="0"/>
          <w:divBdr>
            <w:top w:val="none" w:sz="0" w:space="0" w:color="auto"/>
            <w:left w:val="none" w:sz="0" w:space="0" w:color="auto"/>
            <w:bottom w:val="none" w:sz="0" w:space="0" w:color="auto"/>
            <w:right w:val="none" w:sz="0" w:space="0" w:color="auto"/>
          </w:divBdr>
        </w:div>
        <w:div w:id="1693453494">
          <w:marLeft w:val="640"/>
          <w:marRight w:val="0"/>
          <w:marTop w:val="0"/>
          <w:marBottom w:val="0"/>
          <w:divBdr>
            <w:top w:val="none" w:sz="0" w:space="0" w:color="auto"/>
            <w:left w:val="none" w:sz="0" w:space="0" w:color="auto"/>
            <w:bottom w:val="none" w:sz="0" w:space="0" w:color="auto"/>
            <w:right w:val="none" w:sz="0" w:space="0" w:color="auto"/>
          </w:divBdr>
        </w:div>
        <w:div w:id="2008972115">
          <w:marLeft w:val="640"/>
          <w:marRight w:val="0"/>
          <w:marTop w:val="0"/>
          <w:marBottom w:val="0"/>
          <w:divBdr>
            <w:top w:val="none" w:sz="0" w:space="0" w:color="auto"/>
            <w:left w:val="none" w:sz="0" w:space="0" w:color="auto"/>
            <w:bottom w:val="none" w:sz="0" w:space="0" w:color="auto"/>
            <w:right w:val="none" w:sz="0" w:space="0" w:color="auto"/>
          </w:divBdr>
        </w:div>
        <w:div w:id="2105760939">
          <w:marLeft w:val="640"/>
          <w:marRight w:val="0"/>
          <w:marTop w:val="0"/>
          <w:marBottom w:val="0"/>
          <w:divBdr>
            <w:top w:val="none" w:sz="0" w:space="0" w:color="auto"/>
            <w:left w:val="none" w:sz="0" w:space="0" w:color="auto"/>
            <w:bottom w:val="none" w:sz="0" w:space="0" w:color="auto"/>
            <w:right w:val="none" w:sz="0" w:space="0" w:color="auto"/>
          </w:divBdr>
        </w:div>
      </w:divsChild>
    </w:div>
    <w:div w:id="1394039593">
      <w:bodyDiv w:val="1"/>
      <w:marLeft w:val="0"/>
      <w:marRight w:val="0"/>
      <w:marTop w:val="0"/>
      <w:marBottom w:val="0"/>
      <w:divBdr>
        <w:top w:val="none" w:sz="0" w:space="0" w:color="auto"/>
        <w:left w:val="none" w:sz="0" w:space="0" w:color="auto"/>
        <w:bottom w:val="none" w:sz="0" w:space="0" w:color="auto"/>
        <w:right w:val="none" w:sz="0" w:space="0" w:color="auto"/>
      </w:divBdr>
    </w:div>
    <w:div w:id="1462504912">
      <w:bodyDiv w:val="1"/>
      <w:marLeft w:val="0"/>
      <w:marRight w:val="0"/>
      <w:marTop w:val="0"/>
      <w:marBottom w:val="0"/>
      <w:divBdr>
        <w:top w:val="none" w:sz="0" w:space="0" w:color="auto"/>
        <w:left w:val="none" w:sz="0" w:space="0" w:color="auto"/>
        <w:bottom w:val="none" w:sz="0" w:space="0" w:color="auto"/>
        <w:right w:val="none" w:sz="0" w:space="0" w:color="auto"/>
      </w:divBdr>
      <w:divsChild>
        <w:div w:id="18817144">
          <w:marLeft w:val="640"/>
          <w:marRight w:val="0"/>
          <w:marTop w:val="0"/>
          <w:marBottom w:val="0"/>
          <w:divBdr>
            <w:top w:val="none" w:sz="0" w:space="0" w:color="auto"/>
            <w:left w:val="none" w:sz="0" w:space="0" w:color="auto"/>
            <w:bottom w:val="none" w:sz="0" w:space="0" w:color="auto"/>
            <w:right w:val="none" w:sz="0" w:space="0" w:color="auto"/>
          </w:divBdr>
        </w:div>
        <w:div w:id="121270454">
          <w:marLeft w:val="640"/>
          <w:marRight w:val="0"/>
          <w:marTop w:val="0"/>
          <w:marBottom w:val="0"/>
          <w:divBdr>
            <w:top w:val="none" w:sz="0" w:space="0" w:color="auto"/>
            <w:left w:val="none" w:sz="0" w:space="0" w:color="auto"/>
            <w:bottom w:val="none" w:sz="0" w:space="0" w:color="auto"/>
            <w:right w:val="none" w:sz="0" w:space="0" w:color="auto"/>
          </w:divBdr>
        </w:div>
        <w:div w:id="265384040">
          <w:marLeft w:val="640"/>
          <w:marRight w:val="0"/>
          <w:marTop w:val="0"/>
          <w:marBottom w:val="0"/>
          <w:divBdr>
            <w:top w:val="none" w:sz="0" w:space="0" w:color="auto"/>
            <w:left w:val="none" w:sz="0" w:space="0" w:color="auto"/>
            <w:bottom w:val="none" w:sz="0" w:space="0" w:color="auto"/>
            <w:right w:val="none" w:sz="0" w:space="0" w:color="auto"/>
          </w:divBdr>
        </w:div>
        <w:div w:id="270162104">
          <w:marLeft w:val="640"/>
          <w:marRight w:val="0"/>
          <w:marTop w:val="0"/>
          <w:marBottom w:val="0"/>
          <w:divBdr>
            <w:top w:val="none" w:sz="0" w:space="0" w:color="auto"/>
            <w:left w:val="none" w:sz="0" w:space="0" w:color="auto"/>
            <w:bottom w:val="none" w:sz="0" w:space="0" w:color="auto"/>
            <w:right w:val="none" w:sz="0" w:space="0" w:color="auto"/>
          </w:divBdr>
        </w:div>
        <w:div w:id="457801413">
          <w:marLeft w:val="640"/>
          <w:marRight w:val="0"/>
          <w:marTop w:val="0"/>
          <w:marBottom w:val="0"/>
          <w:divBdr>
            <w:top w:val="none" w:sz="0" w:space="0" w:color="auto"/>
            <w:left w:val="none" w:sz="0" w:space="0" w:color="auto"/>
            <w:bottom w:val="none" w:sz="0" w:space="0" w:color="auto"/>
            <w:right w:val="none" w:sz="0" w:space="0" w:color="auto"/>
          </w:divBdr>
        </w:div>
        <w:div w:id="502740518">
          <w:marLeft w:val="640"/>
          <w:marRight w:val="0"/>
          <w:marTop w:val="0"/>
          <w:marBottom w:val="0"/>
          <w:divBdr>
            <w:top w:val="none" w:sz="0" w:space="0" w:color="auto"/>
            <w:left w:val="none" w:sz="0" w:space="0" w:color="auto"/>
            <w:bottom w:val="none" w:sz="0" w:space="0" w:color="auto"/>
            <w:right w:val="none" w:sz="0" w:space="0" w:color="auto"/>
          </w:divBdr>
        </w:div>
        <w:div w:id="559052461">
          <w:marLeft w:val="640"/>
          <w:marRight w:val="0"/>
          <w:marTop w:val="0"/>
          <w:marBottom w:val="0"/>
          <w:divBdr>
            <w:top w:val="none" w:sz="0" w:space="0" w:color="auto"/>
            <w:left w:val="none" w:sz="0" w:space="0" w:color="auto"/>
            <w:bottom w:val="none" w:sz="0" w:space="0" w:color="auto"/>
            <w:right w:val="none" w:sz="0" w:space="0" w:color="auto"/>
          </w:divBdr>
        </w:div>
        <w:div w:id="694576407">
          <w:marLeft w:val="640"/>
          <w:marRight w:val="0"/>
          <w:marTop w:val="0"/>
          <w:marBottom w:val="0"/>
          <w:divBdr>
            <w:top w:val="none" w:sz="0" w:space="0" w:color="auto"/>
            <w:left w:val="none" w:sz="0" w:space="0" w:color="auto"/>
            <w:bottom w:val="none" w:sz="0" w:space="0" w:color="auto"/>
            <w:right w:val="none" w:sz="0" w:space="0" w:color="auto"/>
          </w:divBdr>
        </w:div>
        <w:div w:id="736830464">
          <w:marLeft w:val="640"/>
          <w:marRight w:val="0"/>
          <w:marTop w:val="0"/>
          <w:marBottom w:val="0"/>
          <w:divBdr>
            <w:top w:val="none" w:sz="0" w:space="0" w:color="auto"/>
            <w:left w:val="none" w:sz="0" w:space="0" w:color="auto"/>
            <w:bottom w:val="none" w:sz="0" w:space="0" w:color="auto"/>
            <w:right w:val="none" w:sz="0" w:space="0" w:color="auto"/>
          </w:divBdr>
        </w:div>
        <w:div w:id="766274305">
          <w:marLeft w:val="640"/>
          <w:marRight w:val="0"/>
          <w:marTop w:val="0"/>
          <w:marBottom w:val="0"/>
          <w:divBdr>
            <w:top w:val="none" w:sz="0" w:space="0" w:color="auto"/>
            <w:left w:val="none" w:sz="0" w:space="0" w:color="auto"/>
            <w:bottom w:val="none" w:sz="0" w:space="0" w:color="auto"/>
            <w:right w:val="none" w:sz="0" w:space="0" w:color="auto"/>
          </w:divBdr>
        </w:div>
        <w:div w:id="1040545849">
          <w:marLeft w:val="640"/>
          <w:marRight w:val="0"/>
          <w:marTop w:val="0"/>
          <w:marBottom w:val="0"/>
          <w:divBdr>
            <w:top w:val="none" w:sz="0" w:space="0" w:color="auto"/>
            <w:left w:val="none" w:sz="0" w:space="0" w:color="auto"/>
            <w:bottom w:val="none" w:sz="0" w:space="0" w:color="auto"/>
            <w:right w:val="none" w:sz="0" w:space="0" w:color="auto"/>
          </w:divBdr>
        </w:div>
        <w:div w:id="1076710701">
          <w:marLeft w:val="640"/>
          <w:marRight w:val="0"/>
          <w:marTop w:val="0"/>
          <w:marBottom w:val="0"/>
          <w:divBdr>
            <w:top w:val="none" w:sz="0" w:space="0" w:color="auto"/>
            <w:left w:val="none" w:sz="0" w:space="0" w:color="auto"/>
            <w:bottom w:val="none" w:sz="0" w:space="0" w:color="auto"/>
            <w:right w:val="none" w:sz="0" w:space="0" w:color="auto"/>
          </w:divBdr>
        </w:div>
        <w:div w:id="1287544676">
          <w:marLeft w:val="640"/>
          <w:marRight w:val="0"/>
          <w:marTop w:val="0"/>
          <w:marBottom w:val="0"/>
          <w:divBdr>
            <w:top w:val="none" w:sz="0" w:space="0" w:color="auto"/>
            <w:left w:val="none" w:sz="0" w:space="0" w:color="auto"/>
            <w:bottom w:val="none" w:sz="0" w:space="0" w:color="auto"/>
            <w:right w:val="none" w:sz="0" w:space="0" w:color="auto"/>
          </w:divBdr>
        </w:div>
        <w:div w:id="1314142244">
          <w:marLeft w:val="640"/>
          <w:marRight w:val="0"/>
          <w:marTop w:val="0"/>
          <w:marBottom w:val="0"/>
          <w:divBdr>
            <w:top w:val="none" w:sz="0" w:space="0" w:color="auto"/>
            <w:left w:val="none" w:sz="0" w:space="0" w:color="auto"/>
            <w:bottom w:val="none" w:sz="0" w:space="0" w:color="auto"/>
            <w:right w:val="none" w:sz="0" w:space="0" w:color="auto"/>
          </w:divBdr>
        </w:div>
        <w:div w:id="1368021262">
          <w:marLeft w:val="640"/>
          <w:marRight w:val="0"/>
          <w:marTop w:val="0"/>
          <w:marBottom w:val="0"/>
          <w:divBdr>
            <w:top w:val="none" w:sz="0" w:space="0" w:color="auto"/>
            <w:left w:val="none" w:sz="0" w:space="0" w:color="auto"/>
            <w:bottom w:val="none" w:sz="0" w:space="0" w:color="auto"/>
            <w:right w:val="none" w:sz="0" w:space="0" w:color="auto"/>
          </w:divBdr>
        </w:div>
        <w:div w:id="1482119703">
          <w:marLeft w:val="640"/>
          <w:marRight w:val="0"/>
          <w:marTop w:val="0"/>
          <w:marBottom w:val="0"/>
          <w:divBdr>
            <w:top w:val="none" w:sz="0" w:space="0" w:color="auto"/>
            <w:left w:val="none" w:sz="0" w:space="0" w:color="auto"/>
            <w:bottom w:val="none" w:sz="0" w:space="0" w:color="auto"/>
            <w:right w:val="none" w:sz="0" w:space="0" w:color="auto"/>
          </w:divBdr>
        </w:div>
        <w:div w:id="1517648926">
          <w:marLeft w:val="640"/>
          <w:marRight w:val="0"/>
          <w:marTop w:val="0"/>
          <w:marBottom w:val="0"/>
          <w:divBdr>
            <w:top w:val="none" w:sz="0" w:space="0" w:color="auto"/>
            <w:left w:val="none" w:sz="0" w:space="0" w:color="auto"/>
            <w:bottom w:val="none" w:sz="0" w:space="0" w:color="auto"/>
            <w:right w:val="none" w:sz="0" w:space="0" w:color="auto"/>
          </w:divBdr>
        </w:div>
        <w:div w:id="1631591046">
          <w:marLeft w:val="640"/>
          <w:marRight w:val="0"/>
          <w:marTop w:val="0"/>
          <w:marBottom w:val="0"/>
          <w:divBdr>
            <w:top w:val="none" w:sz="0" w:space="0" w:color="auto"/>
            <w:left w:val="none" w:sz="0" w:space="0" w:color="auto"/>
            <w:bottom w:val="none" w:sz="0" w:space="0" w:color="auto"/>
            <w:right w:val="none" w:sz="0" w:space="0" w:color="auto"/>
          </w:divBdr>
        </w:div>
        <w:div w:id="1635522907">
          <w:marLeft w:val="640"/>
          <w:marRight w:val="0"/>
          <w:marTop w:val="0"/>
          <w:marBottom w:val="0"/>
          <w:divBdr>
            <w:top w:val="none" w:sz="0" w:space="0" w:color="auto"/>
            <w:left w:val="none" w:sz="0" w:space="0" w:color="auto"/>
            <w:bottom w:val="none" w:sz="0" w:space="0" w:color="auto"/>
            <w:right w:val="none" w:sz="0" w:space="0" w:color="auto"/>
          </w:divBdr>
        </w:div>
        <w:div w:id="1708094864">
          <w:marLeft w:val="640"/>
          <w:marRight w:val="0"/>
          <w:marTop w:val="0"/>
          <w:marBottom w:val="0"/>
          <w:divBdr>
            <w:top w:val="none" w:sz="0" w:space="0" w:color="auto"/>
            <w:left w:val="none" w:sz="0" w:space="0" w:color="auto"/>
            <w:bottom w:val="none" w:sz="0" w:space="0" w:color="auto"/>
            <w:right w:val="none" w:sz="0" w:space="0" w:color="auto"/>
          </w:divBdr>
        </w:div>
        <w:div w:id="1780181102">
          <w:marLeft w:val="640"/>
          <w:marRight w:val="0"/>
          <w:marTop w:val="0"/>
          <w:marBottom w:val="0"/>
          <w:divBdr>
            <w:top w:val="none" w:sz="0" w:space="0" w:color="auto"/>
            <w:left w:val="none" w:sz="0" w:space="0" w:color="auto"/>
            <w:bottom w:val="none" w:sz="0" w:space="0" w:color="auto"/>
            <w:right w:val="none" w:sz="0" w:space="0" w:color="auto"/>
          </w:divBdr>
        </w:div>
        <w:div w:id="1909614042">
          <w:marLeft w:val="640"/>
          <w:marRight w:val="0"/>
          <w:marTop w:val="0"/>
          <w:marBottom w:val="0"/>
          <w:divBdr>
            <w:top w:val="none" w:sz="0" w:space="0" w:color="auto"/>
            <w:left w:val="none" w:sz="0" w:space="0" w:color="auto"/>
            <w:bottom w:val="none" w:sz="0" w:space="0" w:color="auto"/>
            <w:right w:val="none" w:sz="0" w:space="0" w:color="auto"/>
          </w:divBdr>
        </w:div>
        <w:div w:id="2143227146">
          <w:marLeft w:val="640"/>
          <w:marRight w:val="0"/>
          <w:marTop w:val="0"/>
          <w:marBottom w:val="0"/>
          <w:divBdr>
            <w:top w:val="none" w:sz="0" w:space="0" w:color="auto"/>
            <w:left w:val="none" w:sz="0" w:space="0" w:color="auto"/>
            <w:bottom w:val="none" w:sz="0" w:space="0" w:color="auto"/>
            <w:right w:val="none" w:sz="0" w:space="0" w:color="auto"/>
          </w:divBdr>
        </w:div>
      </w:divsChild>
    </w:div>
    <w:div w:id="1464693427">
      <w:bodyDiv w:val="1"/>
      <w:marLeft w:val="0"/>
      <w:marRight w:val="0"/>
      <w:marTop w:val="0"/>
      <w:marBottom w:val="0"/>
      <w:divBdr>
        <w:top w:val="none" w:sz="0" w:space="0" w:color="auto"/>
        <w:left w:val="none" w:sz="0" w:space="0" w:color="auto"/>
        <w:bottom w:val="none" w:sz="0" w:space="0" w:color="auto"/>
        <w:right w:val="none" w:sz="0" w:space="0" w:color="auto"/>
      </w:divBdr>
    </w:div>
    <w:div w:id="1471704898">
      <w:bodyDiv w:val="1"/>
      <w:marLeft w:val="0"/>
      <w:marRight w:val="0"/>
      <w:marTop w:val="0"/>
      <w:marBottom w:val="0"/>
      <w:divBdr>
        <w:top w:val="none" w:sz="0" w:space="0" w:color="auto"/>
        <w:left w:val="none" w:sz="0" w:space="0" w:color="auto"/>
        <w:bottom w:val="none" w:sz="0" w:space="0" w:color="auto"/>
        <w:right w:val="none" w:sz="0" w:space="0" w:color="auto"/>
      </w:divBdr>
      <w:divsChild>
        <w:div w:id="915168095">
          <w:marLeft w:val="0"/>
          <w:marRight w:val="0"/>
          <w:marTop w:val="0"/>
          <w:marBottom w:val="0"/>
          <w:divBdr>
            <w:top w:val="none" w:sz="0" w:space="0" w:color="auto"/>
            <w:left w:val="none" w:sz="0" w:space="0" w:color="auto"/>
            <w:bottom w:val="none" w:sz="0" w:space="0" w:color="auto"/>
            <w:right w:val="none" w:sz="0" w:space="0" w:color="auto"/>
          </w:divBdr>
        </w:div>
        <w:div w:id="998311701">
          <w:marLeft w:val="0"/>
          <w:marRight w:val="0"/>
          <w:marTop w:val="0"/>
          <w:marBottom w:val="0"/>
          <w:divBdr>
            <w:top w:val="none" w:sz="0" w:space="0" w:color="auto"/>
            <w:left w:val="none" w:sz="0" w:space="0" w:color="auto"/>
            <w:bottom w:val="none" w:sz="0" w:space="0" w:color="auto"/>
            <w:right w:val="none" w:sz="0" w:space="0" w:color="auto"/>
          </w:divBdr>
        </w:div>
        <w:div w:id="1406535388">
          <w:marLeft w:val="0"/>
          <w:marRight w:val="0"/>
          <w:marTop w:val="0"/>
          <w:marBottom w:val="0"/>
          <w:divBdr>
            <w:top w:val="none" w:sz="0" w:space="0" w:color="auto"/>
            <w:left w:val="none" w:sz="0" w:space="0" w:color="auto"/>
            <w:bottom w:val="none" w:sz="0" w:space="0" w:color="auto"/>
            <w:right w:val="none" w:sz="0" w:space="0" w:color="auto"/>
          </w:divBdr>
        </w:div>
        <w:div w:id="2024475030">
          <w:marLeft w:val="0"/>
          <w:marRight w:val="0"/>
          <w:marTop w:val="0"/>
          <w:marBottom w:val="0"/>
          <w:divBdr>
            <w:top w:val="none" w:sz="0" w:space="0" w:color="auto"/>
            <w:left w:val="none" w:sz="0" w:space="0" w:color="auto"/>
            <w:bottom w:val="none" w:sz="0" w:space="0" w:color="auto"/>
            <w:right w:val="none" w:sz="0" w:space="0" w:color="auto"/>
          </w:divBdr>
        </w:div>
      </w:divsChild>
    </w:div>
    <w:div w:id="1487477708">
      <w:bodyDiv w:val="1"/>
      <w:marLeft w:val="0"/>
      <w:marRight w:val="0"/>
      <w:marTop w:val="0"/>
      <w:marBottom w:val="0"/>
      <w:divBdr>
        <w:top w:val="none" w:sz="0" w:space="0" w:color="auto"/>
        <w:left w:val="none" w:sz="0" w:space="0" w:color="auto"/>
        <w:bottom w:val="none" w:sz="0" w:space="0" w:color="auto"/>
        <w:right w:val="none" w:sz="0" w:space="0" w:color="auto"/>
      </w:divBdr>
    </w:div>
    <w:div w:id="1494446337">
      <w:bodyDiv w:val="1"/>
      <w:marLeft w:val="0"/>
      <w:marRight w:val="0"/>
      <w:marTop w:val="0"/>
      <w:marBottom w:val="0"/>
      <w:divBdr>
        <w:top w:val="none" w:sz="0" w:space="0" w:color="auto"/>
        <w:left w:val="none" w:sz="0" w:space="0" w:color="auto"/>
        <w:bottom w:val="none" w:sz="0" w:space="0" w:color="auto"/>
        <w:right w:val="none" w:sz="0" w:space="0" w:color="auto"/>
      </w:divBdr>
      <w:divsChild>
        <w:div w:id="15233018">
          <w:marLeft w:val="640"/>
          <w:marRight w:val="0"/>
          <w:marTop w:val="0"/>
          <w:marBottom w:val="0"/>
          <w:divBdr>
            <w:top w:val="none" w:sz="0" w:space="0" w:color="auto"/>
            <w:left w:val="none" w:sz="0" w:space="0" w:color="auto"/>
            <w:bottom w:val="none" w:sz="0" w:space="0" w:color="auto"/>
            <w:right w:val="none" w:sz="0" w:space="0" w:color="auto"/>
          </w:divBdr>
        </w:div>
        <w:div w:id="24915877">
          <w:marLeft w:val="640"/>
          <w:marRight w:val="0"/>
          <w:marTop w:val="0"/>
          <w:marBottom w:val="0"/>
          <w:divBdr>
            <w:top w:val="none" w:sz="0" w:space="0" w:color="auto"/>
            <w:left w:val="none" w:sz="0" w:space="0" w:color="auto"/>
            <w:bottom w:val="none" w:sz="0" w:space="0" w:color="auto"/>
            <w:right w:val="none" w:sz="0" w:space="0" w:color="auto"/>
          </w:divBdr>
        </w:div>
        <w:div w:id="33627778">
          <w:marLeft w:val="640"/>
          <w:marRight w:val="0"/>
          <w:marTop w:val="0"/>
          <w:marBottom w:val="0"/>
          <w:divBdr>
            <w:top w:val="none" w:sz="0" w:space="0" w:color="auto"/>
            <w:left w:val="none" w:sz="0" w:space="0" w:color="auto"/>
            <w:bottom w:val="none" w:sz="0" w:space="0" w:color="auto"/>
            <w:right w:val="none" w:sz="0" w:space="0" w:color="auto"/>
          </w:divBdr>
        </w:div>
        <w:div w:id="101582659">
          <w:marLeft w:val="640"/>
          <w:marRight w:val="0"/>
          <w:marTop w:val="0"/>
          <w:marBottom w:val="0"/>
          <w:divBdr>
            <w:top w:val="none" w:sz="0" w:space="0" w:color="auto"/>
            <w:left w:val="none" w:sz="0" w:space="0" w:color="auto"/>
            <w:bottom w:val="none" w:sz="0" w:space="0" w:color="auto"/>
            <w:right w:val="none" w:sz="0" w:space="0" w:color="auto"/>
          </w:divBdr>
        </w:div>
        <w:div w:id="161699115">
          <w:marLeft w:val="640"/>
          <w:marRight w:val="0"/>
          <w:marTop w:val="0"/>
          <w:marBottom w:val="0"/>
          <w:divBdr>
            <w:top w:val="none" w:sz="0" w:space="0" w:color="auto"/>
            <w:left w:val="none" w:sz="0" w:space="0" w:color="auto"/>
            <w:bottom w:val="none" w:sz="0" w:space="0" w:color="auto"/>
            <w:right w:val="none" w:sz="0" w:space="0" w:color="auto"/>
          </w:divBdr>
        </w:div>
        <w:div w:id="188952955">
          <w:marLeft w:val="640"/>
          <w:marRight w:val="0"/>
          <w:marTop w:val="0"/>
          <w:marBottom w:val="0"/>
          <w:divBdr>
            <w:top w:val="none" w:sz="0" w:space="0" w:color="auto"/>
            <w:left w:val="none" w:sz="0" w:space="0" w:color="auto"/>
            <w:bottom w:val="none" w:sz="0" w:space="0" w:color="auto"/>
            <w:right w:val="none" w:sz="0" w:space="0" w:color="auto"/>
          </w:divBdr>
        </w:div>
        <w:div w:id="223495872">
          <w:marLeft w:val="640"/>
          <w:marRight w:val="0"/>
          <w:marTop w:val="0"/>
          <w:marBottom w:val="0"/>
          <w:divBdr>
            <w:top w:val="none" w:sz="0" w:space="0" w:color="auto"/>
            <w:left w:val="none" w:sz="0" w:space="0" w:color="auto"/>
            <w:bottom w:val="none" w:sz="0" w:space="0" w:color="auto"/>
            <w:right w:val="none" w:sz="0" w:space="0" w:color="auto"/>
          </w:divBdr>
        </w:div>
        <w:div w:id="276372298">
          <w:marLeft w:val="640"/>
          <w:marRight w:val="0"/>
          <w:marTop w:val="0"/>
          <w:marBottom w:val="0"/>
          <w:divBdr>
            <w:top w:val="none" w:sz="0" w:space="0" w:color="auto"/>
            <w:left w:val="none" w:sz="0" w:space="0" w:color="auto"/>
            <w:bottom w:val="none" w:sz="0" w:space="0" w:color="auto"/>
            <w:right w:val="none" w:sz="0" w:space="0" w:color="auto"/>
          </w:divBdr>
        </w:div>
        <w:div w:id="298148829">
          <w:marLeft w:val="640"/>
          <w:marRight w:val="0"/>
          <w:marTop w:val="0"/>
          <w:marBottom w:val="0"/>
          <w:divBdr>
            <w:top w:val="none" w:sz="0" w:space="0" w:color="auto"/>
            <w:left w:val="none" w:sz="0" w:space="0" w:color="auto"/>
            <w:bottom w:val="none" w:sz="0" w:space="0" w:color="auto"/>
            <w:right w:val="none" w:sz="0" w:space="0" w:color="auto"/>
          </w:divBdr>
        </w:div>
        <w:div w:id="326136620">
          <w:marLeft w:val="640"/>
          <w:marRight w:val="0"/>
          <w:marTop w:val="0"/>
          <w:marBottom w:val="0"/>
          <w:divBdr>
            <w:top w:val="none" w:sz="0" w:space="0" w:color="auto"/>
            <w:left w:val="none" w:sz="0" w:space="0" w:color="auto"/>
            <w:bottom w:val="none" w:sz="0" w:space="0" w:color="auto"/>
            <w:right w:val="none" w:sz="0" w:space="0" w:color="auto"/>
          </w:divBdr>
        </w:div>
        <w:div w:id="373821495">
          <w:marLeft w:val="640"/>
          <w:marRight w:val="0"/>
          <w:marTop w:val="0"/>
          <w:marBottom w:val="0"/>
          <w:divBdr>
            <w:top w:val="none" w:sz="0" w:space="0" w:color="auto"/>
            <w:left w:val="none" w:sz="0" w:space="0" w:color="auto"/>
            <w:bottom w:val="none" w:sz="0" w:space="0" w:color="auto"/>
            <w:right w:val="none" w:sz="0" w:space="0" w:color="auto"/>
          </w:divBdr>
        </w:div>
        <w:div w:id="386806353">
          <w:marLeft w:val="640"/>
          <w:marRight w:val="0"/>
          <w:marTop w:val="0"/>
          <w:marBottom w:val="0"/>
          <w:divBdr>
            <w:top w:val="none" w:sz="0" w:space="0" w:color="auto"/>
            <w:left w:val="none" w:sz="0" w:space="0" w:color="auto"/>
            <w:bottom w:val="none" w:sz="0" w:space="0" w:color="auto"/>
            <w:right w:val="none" w:sz="0" w:space="0" w:color="auto"/>
          </w:divBdr>
        </w:div>
        <w:div w:id="829297228">
          <w:marLeft w:val="640"/>
          <w:marRight w:val="0"/>
          <w:marTop w:val="0"/>
          <w:marBottom w:val="0"/>
          <w:divBdr>
            <w:top w:val="none" w:sz="0" w:space="0" w:color="auto"/>
            <w:left w:val="none" w:sz="0" w:space="0" w:color="auto"/>
            <w:bottom w:val="none" w:sz="0" w:space="0" w:color="auto"/>
            <w:right w:val="none" w:sz="0" w:space="0" w:color="auto"/>
          </w:divBdr>
        </w:div>
        <w:div w:id="855384010">
          <w:marLeft w:val="640"/>
          <w:marRight w:val="0"/>
          <w:marTop w:val="0"/>
          <w:marBottom w:val="0"/>
          <w:divBdr>
            <w:top w:val="none" w:sz="0" w:space="0" w:color="auto"/>
            <w:left w:val="none" w:sz="0" w:space="0" w:color="auto"/>
            <w:bottom w:val="none" w:sz="0" w:space="0" w:color="auto"/>
            <w:right w:val="none" w:sz="0" w:space="0" w:color="auto"/>
          </w:divBdr>
        </w:div>
        <w:div w:id="1014110773">
          <w:marLeft w:val="640"/>
          <w:marRight w:val="0"/>
          <w:marTop w:val="0"/>
          <w:marBottom w:val="0"/>
          <w:divBdr>
            <w:top w:val="none" w:sz="0" w:space="0" w:color="auto"/>
            <w:left w:val="none" w:sz="0" w:space="0" w:color="auto"/>
            <w:bottom w:val="none" w:sz="0" w:space="0" w:color="auto"/>
            <w:right w:val="none" w:sz="0" w:space="0" w:color="auto"/>
          </w:divBdr>
        </w:div>
        <w:div w:id="1122385725">
          <w:marLeft w:val="640"/>
          <w:marRight w:val="0"/>
          <w:marTop w:val="0"/>
          <w:marBottom w:val="0"/>
          <w:divBdr>
            <w:top w:val="none" w:sz="0" w:space="0" w:color="auto"/>
            <w:left w:val="none" w:sz="0" w:space="0" w:color="auto"/>
            <w:bottom w:val="none" w:sz="0" w:space="0" w:color="auto"/>
            <w:right w:val="none" w:sz="0" w:space="0" w:color="auto"/>
          </w:divBdr>
        </w:div>
        <w:div w:id="1230505837">
          <w:marLeft w:val="640"/>
          <w:marRight w:val="0"/>
          <w:marTop w:val="0"/>
          <w:marBottom w:val="0"/>
          <w:divBdr>
            <w:top w:val="none" w:sz="0" w:space="0" w:color="auto"/>
            <w:left w:val="none" w:sz="0" w:space="0" w:color="auto"/>
            <w:bottom w:val="none" w:sz="0" w:space="0" w:color="auto"/>
            <w:right w:val="none" w:sz="0" w:space="0" w:color="auto"/>
          </w:divBdr>
        </w:div>
        <w:div w:id="1266229658">
          <w:marLeft w:val="640"/>
          <w:marRight w:val="0"/>
          <w:marTop w:val="0"/>
          <w:marBottom w:val="0"/>
          <w:divBdr>
            <w:top w:val="none" w:sz="0" w:space="0" w:color="auto"/>
            <w:left w:val="none" w:sz="0" w:space="0" w:color="auto"/>
            <w:bottom w:val="none" w:sz="0" w:space="0" w:color="auto"/>
            <w:right w:val="none" w:sz="0" w:space="0" w:color="auto"/>
          </w:divBdr>
        </w:div>
        <w:div w:id="1340112611">
          <w:marLeft w:val="640"/>
          <w:marRight w:val="0"/>
          <w:marTop w:val="0"/>
          <w:marBottom w:val="0"/>
          <w:divBdr>
            <w:top w:val="none" w:sz="0" w:space="0" w:color="auto"/>
            <w:left w:val="none" w:sz="0" w:space="0" w:color="auto"/>
            <w:bottom w:val="none" w:sz="0" w:space="0" w:color="auto"/>
            <w:right w:val="none" w:sz="0" w:space="0" w:color="auto"/>
          </w:divBdr>
        </w:div>
        <w:div w:id="1472013561">
          <w:marLeft w:val="640"/>
          <w:marRight w:val="0"/>
          <w:marTop w:val="0"/>
          <w:marBottom w:val="0"/>
          <w:divBdr>
            <w:top w:val="none" w:sz="0" w:space="0" w:color="auto"/>
            <w:left w:val="none" w:sz="0" w:space="0" w:color="auto"/>
            <w:bottom w:val="none" w:sz="0" w:space="0" w:color="auto"/>
            <w:right w:val="none" w:sz="0" w:space="0" w:color="auto"/>
          </w:divBdr>
        </w:div>
        <w:div w:id="1485581274">
          <w:marLeft w:val="640"/>
          <w:marRight w:val="0"/>
          <w:marTop w:val="0"/>
          <w:marBottom w:val="0"/>
          <w:divBdr>
            <w:top w:val="none" w:sz="0" w:space="0" w:color="auto"/>
            <w:left w:val="none" w:sz="0" w:space="0" w:color="auto"/>
            <w:bottom w:val="none" w:sz="0" w:space="0" w:color="auto"/>
            <w:right w:val="none" w:sz="0" w:space="0" w:color="auto"/>
          </w:divBdr>
        </w:div>
        <w:div w:id="1495798910">
          <w:marLeft w:val="640"/>
          <w:marRight w:val="0"/>
          <w:marTop w:val="0"/>
          <w:marBottom w:val="0"/>
          <w:divBdr>
            <w:top w:val="none" w:sz="0" w:space="0" w:color="auto"/>
            <w:left w:val="none" w:sz="0" w:space="0" w:color="auto"/>
            <w:bottom w:val="none" w:sz="0" w:space="0" w:color="auto"/>
            <w:right w:val="none" w:sz="0" w:space="0" w:color="auto"/>
          </w:divBdr>
        </w:div>
        <w:div w:id="1650817363">
          <w:marLeft w:val="640"/>
          <w:marRight w:val="0"/>
          <w:marTop w:val="0"/>
          <w:marBottom w:val="0"/>
          <w:divBdr>
            <w:top w:val="none" w:sz="0" w:space="0" w:color="auto"/>
            <w:left w:val="none" w:sz="0" w:space="0" w:color="auto"/>
            <w:bottom w:val="none" w:sz="0" w:space="0" w:color="auto"/>
            <w:right w:val="none" w:sz="0" w:space="0" w:color="auto"/>
          </w:divBdr>
        </w:div>
        <w:div w:id="1703167858">
          <w:marLeft w:val="640"/>
          <w:marRight w:val="0"/>
          <w:marTop w:val="0"/>
          <w:marBottom w:val="0"/>
          <w:divBdr>
            <w:top w:val="none" w:sz="0" w:space="0" w:color="auto"/>
            <w:left w:val="none" w:sz="0" w:space="0" w:color="auto"/>
            <w:bottom w:val="none" w:sz="0" w:space="0" w:color="auto"/>
            <w:right w:val="none" w:sz="0" w:space="0" w:color="auto"/>
          </w:divBdr>
        </w:div>
        <w:div w:id="1791123458">
          <w:marLeft w:val="640"/>
          <w:marRight w:val="0"/>
          <w:marTop w:val="0"/>
          <w:marBottom w:val="0"/>
          <w:divBdr>
            <w:top w:val="none" w:sz="0" w:space="0" w:color="auto"/>
            <w:left w:val="none" w:sz="0" w:space="0" w:color="auto"/>
            <w:bottom w:val="none" w:sz="0" w:space="0" w:color="auto"/>
            <w:right w:val="none" w:sz="0" w:space="0" w:color="auto"/>
          </w:divBdr>
        </w:div>
        <w:div w:id="1814522628">
          <w:marLeft w:val="640"/>
          <w:marRight w:val="0"/>
          <w:marTop w:val="0"/>
          <w:marBottom w:val="0"/>
          <w:divBdr>
            <w:top w:val="none" w:sz="0" w:space="0" w:color="auto"/>
            <w:left w:val="none" w:sz="0" w:space="0" w:color="auto"/>
            <w:bottom w:val="none" w:sz="0" w:space="0" w:color="auto"/>
            <w:right w:val="none" w:sz="0" w:space="0" w:color="auto"/>
          </w:divBdr>
        </w:div>
        <w:div w:id="1854418531">
          <w:marLeft w:val="640"/>
          <w:marRight w:val="0"/>
          <w:marTop w:val="0"/>
          <w:marBottom w:val="0"/>
          <w:divBdr>
            <w:top w:val="none" w:sz="0" w:space="0" w:color="auto"/>
            <w:left w:val="none" w:sz="0" w:space="0" w:color="auto"/>
            <w:bottom w:val="none" w:sz="0" w:space="0" w:color="auto"/>
            <w:right w:val="none" w:sz="0" w:space="0" w:color="auto"/>
          </w:divBdr>
        </w:div>
        <w:div w:id="1902061951">
          <w:marLeft w:val="640"/>
          <w:marRight w:val="0"/>
          <w:marTop w:val="0"/>
          <w:marBottom w:val="0"/>
          <w:divBdr>
            <w:top w:val="none" w:sz="0" w:space="0" w:color="auto"/>
            <w:left w:val="none" w:sz="0" w:space="0" w:color="auto"/>
            <w:bottom w:val="none" w:sz="0" w:space="0" w:color="auto"/>
            <w:right w:val="none" w:sz="0" w:space="0" w:color="auto"/>
          </w:divBdr>
        </w:div>
        <w:div w:id="1908104642">
          <w:marLeft w:val="640"/>
          <w:marRight w:val="0"/>
          <w:marTop w:val="0"/>
          <w:marBottom w:val="0"/>
          <w:divBdr>
            <w:top w:val="none" w:sz="0" w:space="0" w:color="auto"/>
            <w:left w:val="none" w:sz="0" w:space="0" w:color="auto"/>
            <w:bottom w:val="none" w:sz="0" w:space="0" w:color="auto"/>
            <w:right w:val="none" w:sz="0" w:space="0" w:color="auto"/>
          </w:divBdr>
        </w:div>
        <w:div w:id="1980529465">
          <w:marLeft w:val="640"/>
          <w:marRight w:val="0"/>
          <w:marTop w:val="0"/>
          <w:marBottom w:val="0"/>
          <w:divBdr>
            <w:top w:val="none" w:sz="0" w:space="0" w:color="auto"/>
            <w:left w:val="none" w:sz="0" w:space="0" w:color="auto"/>
            <w:bottom w:val="none" w:sz="0" w:space="0" w:color="auto"/>
            <w:right w:val="none" w:sz="0" w:space="0" w:color="auto"/>
          </w:divBdr>
        </w:div>
        <w:div w:id="1997146362">
          <w:marLeft w:val="640"/>
          <w:marRight w:val="0"/>
          <w:marTop w:val="0"/>
          <w:marBottom w:val="0"/>
          <w:divBdr>
            <w:top w:val="none" w:sz="0" w:space="0" w:color="auto"/>
            <w:left w:val="none" w:sz="0" w:space="0" w:color="auto"/>
            <w:bottom w:val="none" w:sz="0" w:space="0" w:color="auto"/>
            <w:right w:val="none" w:sz="0" w:space="0" w:color="auto"/>
          </w:divBdr>
        </w:div>
        <w:div w:id="2054648872">
          <w:marLeft w:val="640"/>
          <w:marRight w:val="0"/>
          <w:marTop w:val="0"/>
          <w:marBottom w:val="0"/>
          <w:divBdr>
            <w:top w:val="none" w:sz="0" w:space="0" w:color="auto"/>
            <w:left w:val="none" w:sz="0" w:space="0" w:color="auto"/>
            <w:bottom w:val="none" w:sz="0" w:space="0" w:color="auto"/>
            <w:right w:val="none" w:sz="0" w:space="0" w:color="auto"/>
          </w:divBdr>
        </w:div>
      </w:divsChild>
    </w:div>
    <w:div w:id="1504010156">
      <w:bodyDiv w:val="1"/>
      <w:marLeft w:val="0"/>
      <w:marRight w:val="0"/>
      <w:marTop w:val="0"/>
      <w:marBottom w:val="0"/>
      <w:divBdr>
        <w:top w:val="none" w:sz="0" w:space="0" w:color="auto"/>
        <w:left w:val="none" w:sz="0" w:space="0" w:color="auto"/>
        <w:bottom w:val="none" w:sz="0" w:space="0" w:color="auto"/>
        <w:right w:val="none" w:sz="0" w:space="0" w:color="auto"/>
      </w:divBdr>
      <w:divsChild>
        <w:div w:id="188375440">
          <w:marLeft w:val="640"/>
          <w:marRight w:val="0"/>
          <w:marTop w:val="0"/>
          <w:marBottom w:val="0"/>
          <w:divBdr>
            <w:top w:val="none" w:sz="0" w:space="0" w:color="auto"/>
            <w:left w:val="none" w:sz="0" w:space="0" w:color="auto"/>
            <w:bottom w:val="none" w:sz="0" w:space="0" w:color="auto"/>
            <w:right w:val="none" w:sz="0" w:space="0" w:color="auto"/>
          </w:divBdr>
        </w:div>
        <w:div w:id="228424324">
          <w:marLeft w:val="640"/>
          <w:marRight w:val="0"/>
          <w:marTop w:val="0"/>
          <w:marBottom w:val="0"/>
          <w:divBdr>
            <w:top w:val="none" w:sz="0" w:space="0" w:color="auto"/>
            <w:left w:val="none" w:sz="0" w:space="0" w:color="auto"/>
            <w:bottom w:val="none" w:sz="0" w:space="0" w:color="auto"/>
            <w:right w:val="none" w:sz="0" w:space="0" w:color="auto"/>
          </w:divBdr>
        </w:div>
        <w:div w:id="419984200">
          <w:marLeft w:val="640"/>
          <w:marRight w:val="0"/>
          <w:marTop w:val="0"/>
          <w:marBottom w:val="0"/>
          <w:divBdr>
            <w:top w:val="none" w:sz="0" w:space="0" w:color="auto"/>
            <w:left w:val="none" w:sz="0" w:space="0" w:color="auto"/>
            <w:bottom w:val="none" w:sz="0" w:space="0" w:color="auto"/>
            <w:right w:val="none" w:sz="0" w:space="0" w:color="auto"/>
          </w:divBdr>
        </w:div>
        <w:div w:id="451631946">
          <w:marLeft w:val="640"/>
          <w:marRight w:val="0"/>
          <w:marTop w:val="0"/>
          <w:marBottom w:val="0"/>
          <w:divBdr>
            <w:top w:val="none" w:sz="0" w:space="0" w:color="auto"/>
            <w:left w:val="none" w:sz="0" w:space="0" w:color="auto"/>
            <w:bottom w:val="none" w:sz="0" w:space="0" w:color="auto"/>
            <w:right w:val="none" w:sz="0" w:space="0" w:color="auto"/>
          </w:divBdr>
        </w:div>
        <w:div w:id="598950408">
          <w:marLeft w:val="640"/>
          <w:marRight w:val="0"/>
          <w:marTop w:val="0"/>
          <w:marBottom w:val="0"/>
          <w:divBdr>
            <w:top w:val="none" w:sz="0" w:space="0" w:color="auto"/>
            <w:left w:val="none" w:sz="0" w:space="0" w:color="auto"/>
            <w:bottom w:val="none" w:sz="0" w:space="0" w:color="auto"/>
            <w:right w:val="none" w:sz="0" w:space="0" w:color="auto"/>
          </w:divBdr>
        </w:div>
        <w:div w:id="692655090">
          <w:marLeft w:val="640"/>
          <w:marRight w:val="0"/>
          <w:marTop w:val="0"/>
          <w:marBottom w:val="0"/>
          <w:divBdr>
            <w:top w:val="none" w:sz="0" w:space="0" w:color="auto"/>
            <w:left w:val="none" w:sz="0" w:space="0" w:color="auto"/>
            <w:bottom w:val="none" w:sz="0" w:space="0" w:color="auto"/>
            <w:right w:val="none" w:sz="0" w:space="0" w:color="auto"/>
          </w:divBdr>
        </w:div>
        <w:div w:id="805513877">
          <w:marLeft w:val="640"/>
          <w:marRight w:val="0"/>
          <w:marTop w:val="0"/>
          <w:marBottom w:val="0"/>
          <w:divBdr>
            <w:top w:val="none" w:sz="0" w:space="0" w:color="auto"/>
            <w:left w:val="none" w:sz="0" w:space="0" w:color="auto"/>
            <w:bottom w:val="none" w:sz="0" w:space="0" w:color="auto"/>
            <w:right w:val="none" w:sz="0" w:space="0" w:color="auto"/>
          </w:divBdr>
        </w:div>
        <w:div w:id="888881871">
          <w:marLeft w:val="640"/>
          <w:marRight w:val="0"/>
          <w:marTop w:val="0"/>
          <w:marBottom w:val="0"/>
          <w:divBdr>
            <w:top w:val="none" w:sz="0" w:space="0" w:color="auto"/>
            <w:left w:val="none" w:sz="0" w:space="0" w:color="auto"/>
            <w:bottom w:val="none" w:sz="0" w:space="0" w:color="auto"/>
            <w:right w:val="none" w:sz="0" w:space="0" w:color="auto"/>
          </w:divBdr>
        </w:div>
        <w:div w:id="1051462873">
          <w:marLeft w:val="640"/>
          <w:marRight w:val="0"/>
          <w:marTop w:val="0"/>
          <w:marBottom w:val="0"/>
          <w:divBdr>
            <w:top w:val="none" w:sz="0" w:space="0" w:color="auto"/>
            <w:left w:val="none" w:sz="0" w:space="0" w:color="auto"/>
            <w:bottom w:val="none" w:sz="0" w:space="0" w:color="auto"/>
            <w:right w:val="none" w:sz="0" w:space="0" w:color="auto"/>
          </w:divBdr>
        </w:div>
        <w:div w:id="1084180077">
          <w:marLeft w:val="640"/>
          <w:marRight w:val="0"/>
          <w:marTop w:val="0"/>
          <w:marBottom w:val="0"/>
          <w:divBdr>
            <w:top w:val="none" w:sz="0" w:space="0" w:color="auto"/>
            <w:left w:val="none" w:sz="0" w:space="0" w:color="auto"/>
            <w:bottom w:val="none" w:sz="0" w:space="0" w:color="auto"/>
            <w:right w:val="none" w:sz="0" w:space="0" w:color="auto"/>
          </w:divBdr>
        </w:div>
        <w:div w:id="1154880169">
          <w:marLeft w:val="640"/>
          <w:marRight w:val="0"/>
          <w:marTop w:val="0"/>
          <w:marBottom w:val="0"/>
          <w:divBdr>
            <w:top w:val="none" w:sz="0" w:space="0" w:color="auto"/>
            <w:left w:val="none" w:sz="0" w:space="0" w:color="auto"/>
            <w:bottom w:val="none" w:sz="0" w:space="0" w:color="auto"/>
            <w:right w:val="none" w:sz="0" w:space="0" w:color="auto"/>
          </w:divBdr>
        </w:div>
        <w:div w:id="1649818809">
          <w:marLeft w:val="640"/>
          <w:marRight w:val="0"/>
          <w:marTop w:val="0"/>
          <w:marBottom w:val="0"/>
          <w:divBdr>
            <w:top w:val="none" w:sz="0" w:space="0" w:color="auto"/>
            <w:left w:val="none" w:sz="0" w:space="0" w:color="auto"/>
            <w:bottom w:val="none" w:sz="0" w:space="0" w:color="auto"/>
            <w:right w:val="none" w:sz="0" w:space="0" w:color="auto"/>
          </w:divBdr>
        </w:div>
        <w:div w:id="1695157313">
          <w:marLeft w:val="640"/>
          <w:marRight w:val="0"/>
          <w:marTop w:val="0"/>
          <w:marBottom w:val="0"/>
          <w:divBdr>
            <w:top w:val="none" w:sz="0" w:space="0" w:color="auto"/>
            <w:left w:val="none" w:sz="0" w:space="0" w:color="auto"/>
            <w:bottom w:val="none" w:sz="0" w:space="0" w:color="auto"/>
            <w:right w:val="none" w:sz="0" w:space="0" w:color="auto"/>
          </w:divBdr>
        </w:div>
        <w:div w:id="1757628729">
          <w:marLeft w:val="640"/>
          <w:marRight w:val="0"/>
          <w:marTop w:val="0"/>
          <w:marBottom w:val="0"/>
          <w:divBdr>
            <w:top w:val="none" w:sz="0" w:space="0" w:color="auto"/>
            <w:left w:val="none" w:sz="0" w:space="0" w:color="auto"/>
            <w:bottom w:val="none" w:sz="0" w:space="0" w:color="auto"/>
            <w:right w:val="none" w:sz="0" w:space="0" w:color="auto"/>
          </w:divBdr>
        </w:div>
        <w:div w:id="1809735761">
          <w:marLeft w:val="640"/>
          <w:marRight w:val="0"/>
          <w:marTop w:val="0"/>
          <w:marBottom w:val="0"/>
          <w:divBdr>
            <w:top w:val="none" w:sz="0" w:space="0" w:color="auto"/>
            <w:left w:val="none" w:sz="0" w:space="0" w:color="auto"/>
            <w:bottom w:val="none" w:sz="0" w:space="0" w:color="auto"/>
            <w:right w:val="none" w:sz="0" w:space="0" w:color="auto"/>
          </w:divBdr>
        </w:div>
        <w:div w:id="2057314080">
          <w:marLeft w:val="640"/>
          <w:marRight w:val="0"/>
          <w:marTop w:val="0"/>
          <w:marBottom w:val="0"/>
          <w:divBdr>
            <w:top w:val="none" w:sz="0" w:space="0" w:color="auto"/>
            <w:left w:val="none" w:sz="0" w:space="0" w:color="auto"/>
            <w:bottom w:val="none" w:sz="0" w:space="0" w:color="auto"/>
            <w:right w:val="none" w:sz="0" w:space="0" w:color="auto"/>
          </w:divBdr>
        </w:div>
      </w:divsChild>
    </w:div>
    <w:div w:id="1511916587">
      <w:bodyDiv w:val="1"/>
      <w:marLeft w:val="0"/>
      <w:marRight w:val="0"/>
      <w:marTop w:val="0"/>
      <w:marBottom w:val="0"/>
      <w:divBdr>
        <w:top w:val="none" w:sz="0" w:space="0" w:color="auto"/>
        <w:left w:val="none" w:sz="0" w:space="0" w:color="auto"/>
        <w:bottom w:val="none" w:sz="0" w:space="0" w:color="auto"/>
        <w:right w:val="none" w:sz="0" w:space="0" w:color="auto"/>
      </w:divBdr>
    </w:div>
    <w:div w:id="1534729902">
      <w:bodyDiv w:val="1"/>
      <w:marLeft w:val="0"/>
      <w:marRight w:val="0"/>
      <w:marTop w:val="0"/>
      <w:marBottom w:val="0"/>
      <w:divBdr>
        <w:top w:val="none" w:sz="0" w:space="0" w:color="auto"/>
        <w:left w:val="none" w:sz="0" w:space="0" w:color="auto"/>
        <w:bottom w:val="none" w:sz="0" w:space="0" w:color="auto"/>
        <w:right w:val="none" w:sz="0" w:space="0" w:color="auto"/>
      </w:divBdr>
      <w:divsChild>
        <w:div w:id="312025947">
          <w:marLeft w:val="640"/>
          <w:marRight w:val="0"/>
          <w:marTop w:val="0"/>
          <w:marBottom w:val="0"/>
          <w:divBdr>
            <w:top w:val="none" w:sz="0" w:space="0" w:color="auto"/>
            <w:left w:val="none" w:sz="0" w:space="0" w:color="auto"/>
            <w:bottom w:val="none" w:sz="0" w:space="0" w:color="auto"/>
            <w:right w:val="none" w:sz="0" w:space="0" w:color="auto"/>
          </w:divBdr>
        </w:div>
        <w:div w:id="317080325">
          <w:marLeft w:val="640"/>
          <w:marRight w:val="0"/>
          <w:marTop w:val="0"/>
          <w:marBottom w:val="0"/>
          <w:divBdr>
            <w:top w:val="none" w:sz="0" w:space="0" w:color="auto"/>
            <w:left w:val="none" w:sz="0" w:space="0" w:color="auto"/>
            <w:bottom w:val="none" w:sz="0" w:space="0" w:color="auto"/>
            <w:right w:val="none" w:sz="0" w:space="0" w:color="auto"/>
          </w:divBdr>
        </w:div>
        <w:div w:id="517622895">
          <w:marLeft w:val="640"/>
          <w:marRight w:val="0"/>
          <w:marTop w:val="0"/>
          <w:marBottom w:val="0"/>
          <w:divBdr>
            <w:top w:val="none" w:sz="0" w:space="0" w:color="auto"/>
            <w:left w:val="none" w:sz="0" w:space="0" w:color="auto"/>
            <w:bottom w:val="none" w:sz="0" w:space="0" w:color="auto"/>
            <w:right w:val="none" w:sz="0" w:space="0" w:color="auto"/>
          </w:divBdr>
        </w:div>
        <w:div w:id="519897922">
          <w:marLeft w:val="640"/>
          <w:marRight w:val="0"/>
          <w:marTop w:val="0"/>
          <w:marBottom w:val="0"/>
          <w:divBdr>
            <w:top w:val="none" w:sz="0" w:space="0" w:color="auto"/>
            <w:left w:val="none" w:sz="0" w:space="0" w:color="auto"/>
            <w:bottom w:val="none" w:sz="0" w:space="0" w:color="auto"/>
            <w:right w:val="none" w:sz="0" w:space="0" w:color="auto"/>
          </w:divBdr>
        </w:div>
        <w:div w:id="628628073">
          <w:marLeft w:val="640"/>
          <w:marRight w:val="0"/>
          <w:marTop w:val="0"/>
          <w:marBottom w:val="0"/>
          <w:divBdr>
            <w:top w:val="none" w:sz="0" w:space="0" w:color="auto"/>
            <w:left w:val="none" w:sz="0" w:space="0" w:color="auto"/>
            <w:bottom w:val="none" w:sz="0" w:space="0" w:color="auto"/>
            <w:right w:val="none" w:sz="0" w:space="0" w:color="auto"/>
          </w:divBdr>
        </w:div>
        <w:div w:id="941183437">
          <w:marLeft w:val="640"/>
          <w:marRight w:val="0"/>
          <w:marTop w:val="0"/>
          <w:marBottom w:val="0"/>
          <w:divBdr>
            <w:top w:val="none" w:sz="0" w:space="0" w:color="auto"/>
            <w:left w:val="none" w:sz="0" w:space="0" w:color="auto"/>
            <w:bottom w:val="none" w:sz="0" w:space="0" w:color="auto"/>
            <w:right w:val="none" w:sz="0" w:space="0" w:color="auto"/>
          </w:divBdr>
        </w:div>
        <w:div w:id="1077288693">
          <w:marLeft w:val="640"/>
          <w:marRight w:val="0"/>
          <w:marTop w:val="0"/>
          <w:marBottom w:val="0"/>
          <w:divBdr>
            <w:top w:val="none" w:sz="0" w:space="0" w:color="auto"/>
            <w:left w:val="none" w:sz="0" w:space="0" w:color="auto"/>
            <w:bottom w:val="none" w:sz="0" w:space="0" w:color="auto"/>
            <w:right w:val="none" w:sz="0" w:space="0" w:color="auto"/>
          </w:divBdr>
        </w:div>
        <w:div w:id="1159493293">
          <w:marLeft w:val="640"/>
          <w:marRight w:val="0"/>
          <w:marTop w:val="0"/>
          <w:marBottom w:val="0"/>
          <w:divBdr>
            <w:top w:val="none" w:sz="0" w:space="0" w:color="auto"/>
            <w:left w:val="none" w:sz="0" w:space="0" w:color="auto"/>
            <w:bottom w:val="none" w:sz="0" w:space="0" w:color="auto"/>
            <w:right w:val="none" w:sz="0" w:space="0" w:color="auto"/>
          </w:divBdr>
        </w:div>
        <w:div w:id="1823160107">
          <w:marLeft w:val="640"/>
          <w:marRight w:val="0"/>
          <w:marTop w:val="0"/>
          <w:marBottom w:val="0"/>
          <w:divBdr>
            <w:top w:val="none" w:sz="0" w:space="0" w:color="auto"/>
            <w:left w:val="none" w:sz="0" w:space="0" w:color="auto"/>
            <w:bottom w:val="none" w:sz="0" w:space="0" w:color="auto"/>
            <w:right w:val="none" w:sz="0" w:space="0" w:color="auto"/>
          </w:divBdr>
        </w:div>
        <w:div w:id="1834488060">
          <w:marLeft w:val="640"/>
          <w:marRight w:val="0"/>
          <w:marTop w:val="0"/>
          <w:marBottom w:val="0"/>
          <w:divBdr>
            <w:top w:val="none" w:sz="0" w:space="0" w:color="auto"/>
            <w:left w:val="none" w:sz="0" w:space="0" w:color="auto"/>
            <w:bottom w:val="none" w:sz="0" w:space="0" w:color="auto"/>
            <w:right w:val="none" w:sz="0" w:space="0" w:color="auto"/>
          </w:divBdr>
        </w:div>
        <w:div w:id="2096780414">
          <w:marLeft w:val="640"/>
          <w:marRight w:val="0"/>
          <w:marTop w:val="0"/>
          <w:marBottom w:val="0"/>
          <w:divBdr>
            <w:top w:val="none" w:sz="0" w:space="0" w:color="auto"/>
            <w:left w:val="none" w:sz="0" w:space="0" w:color="auto"/>
            <w:bottom w:val="none" w:sz="0" w:space="0" w:color="auto"/>
            <w:right w:val="none" w:sz="0" w:space="0" w:color="auto"/>
          </w:divBdr>
        </w:div>
      </w:divsChild>
    </w:div>
    <w:div w:id="1537934883">
      <w:bodyDiv w:val="1"/>
      <w:marLeft w:val="0"/>
      <w:marRight w:val="0"/>
      <w:marTop w:val="0"/>
      <w:marBottom w:val="0"/>
      <w:divBdr>
        <w:top w:val="none" w:sz="0" w:space="0" w:color="auto"/>
        <w:left w:val="none" w:sz="0" w:space="0" w:color="auto"/>
        <w:bottom w:val="none" w:sz="0" w:space="0" w:color="auto"/>
        <w:right w:val="none" w:sz="0" w:space="0" w:color="auto"/>
      </w:divBdr>
      <w:divsChild>
        <w:div w:id="18161186">
          <w:marLeft w:val="640"/>
          <w:marRight w:val="0"/>
          <w:marTop w:val="0"/>
          <w:marBottom w:val="0"/>
          <w:divBdr>
            <w:top w:val="none" w:sz="0" w:space="0" w:color="auto"/>
            <w:left w:val="none" w:sz="0" w:space="0" w:color="auto"/>
            <w:bottom w:val="none" w:sz="0" w:space="0" w:color="auto"/>
            <w:right w:val="none" w:sz="0" w:space="0" w:color="auto"/>
          </w:divBdr>
        </w:div>
        <w:div w:id="74402982">
          <w:marLeft w:val="640"/>
          <w:marRight w:val="0"/>
          <w:marTop w:val="0"/>
          <w:marBottom w:val="0"/>
          <w:divBdr>
            <w:top w:val="none" w:sz="0" w:space="0" w:color="auto"/>
            <w:left w:val="none" w:sz="0" w:space="0" w:color="auto"/>
            <w:bottom w:val="none" w:sz="0" w:space="0" w:color="auto"/>
            <w:right w:val="none" w:sz="0" w:space="0" w:color="auto"/>
          </w:divBdr>
        </w:div>
        <w:div w:id="157380052">
          <w:marLeft w:val="640"/>
          <w:marRight w:val="0"/>
          <w:marTop w:val="0"/>
          <w:marBottom w:val="0"/>
          <w:divBdr>
            <w:top w:val="none" w:sz="0" w:space="0" w:color="auto"/>
            <w:left w:val="none" w:sz="0" w:space="0" w:color="auto"/>
            <w:bottom w:val="none" w:sz="0" w:space="0" w:color="auto"/>
            <w:right w:val="none" w:sz="0" w:space="0" w:color="auto"/>
          </w:divBdr>
        </w:div>
        <w:div w:id="258100544">
          <w:marLeft w:val="640"/>
          <w:marRight w:val="0"/>
          <w:marTop w:val="0"/>
          <w:marBottom w:val="0"/>
          <w:divBdr>
            <w:top w:val="none" w:sz="0" w:space="0" w:color="auto"/>
            <w:left w:val="none" w:sz="0" w:space="0" w:color="auto"/>
            <w:bottom w:val="none" w:sz="0" w:space="0" w:color="auto"/>
            <w:right w:val="none" w:sz="0" w:space="0" w:color="auto"/>
          </w:divBdr>
        </w:div>
        <w:div w:id="453211921">
          <w:marLeft w:val="640"/>
          <w:marRight w:val="0"/>
          <w:marTop w:val="0"/>
          <w:marBottom w:val="0"/>
          <w:divBdr>
            <w:top w:val="none" w:sz="0" w:space="0" w:color="auto"/>
            <w:left w:val="none" w:sz="0" w:space="0" w:color="auto"/>
            <w:bottom w:val="none" w:sz="0" w:space="0" w:color="auto"/>
            <w:right w:val="none" w:sz="0" w:space="0" w:color="auto"/>
          </w:divBdr>
        </w:div>
        <w:div w:id="489950089">
          <w:marLeft w:val="640"/>
          <w:marRight w:val="0"/>
          <w:marTop w:val="0"/>
          <w:marBottom w:val="0"/>
          <w:divBdr>
            <w:top w:val="none" w:sz="0" w:space="0" w:color="auto"/>
            <w:left w:val="none" w:sz="0" w:space="0" w:color="auto"/>
            <w:bottom w:val="none" w:sz="0" w:space="0" w:color="auto"/>
            <w:right w:val="none" w:sz="0" w:space="0" w:color="auto"/>
          </w:divBdr>
        </w:div>
        <w:div w:id="510486224">
          <w:marLeft w:val="640"/>
          <w:marRight w:val="0"/>
          <w:marTop w:val="0"/>
          <w:marBottom w:val="0"/>
          <w:divBdr>
            <w:top w:val="none" w:sz="0" w:space="0" w:color="auto"/>
            <w:left w:val="none" w:sz="0" w:space="0" w:color="auto"/>
            <w:bottom w:val="none" w:sz="0" w:space="0" w:color="auto"/>
            <w:right w:val="none" w:sz="0" w:space="0" w:color="auto"/>
          </w:divBdr>
        </w:div>
        <w:div w:id="648099013">
          <w:marLeft w:val="640"/>
          <w:marRight w:val="0"/>
          <w:marTop w:val="0"/>
          <w:marBottom w:val="0"/>
          <w:divBdr>
            <w:top w:val="none" w:sz="0" w:space="0" w:color="auto"/>
            <w:left w:val="none" w:sz="0" w:space="0" w:color="auto"/>
            <w:bottom w:val="none" w:sz="0" w:space="0" w:color="auto"/>
            <w:right w:val="none" w:sz="0" w:space="0" w:color="auto"/>
          </w:divBdr>
        </w:div>
        <w:div w:id="653024948">
          <w:marLeft w:val="640"/>
          <w:marRight w:val="0"/>
          <w:marTop w:val="0"/>
          <w:marBottom w:val="0"/>
          <w:divBdr>
            <w:top w:val="none" w:sz="0" w:space="0" w:color="auto"/>
            <w:left w:val="none" w:sz="0" w:space="0" w:color="auto"/>
            <w:bottom w:val="none" w:sz="0" w:space="0" w:color="auto"/>
            <w:right w:val="none" w:sz="0" w:space="0" w:color="auto"/>
          </w:divBdr>
        </w:div>
        <w:div w:id="657618434">
          <w:marLeft w:val="640"/>
          <w:marRight w:val="0"/>
          <w:marTop w:val="0"/>
          <w:marBottom w:val="0"/>
          <w:divBdr>
            <w:top w:val="none" w:sz="0" w:space="0" w:color="auto"/>
            <w:left w:val="none" w:sz="0" w:space="0" w:color="auto"/>
            <w:bottom w:val="none" w:sz="0" w:space="0" w:color="auto"/>
            <w:right w:val="none" w:sz="0" w:space="0" w:color="auto"/>
          </w:divBdr>
        </w:div>
        <w:div w:id="687870910">
          <w:marLeft w:val="640"/>
          <w:marRight w:val="0"/>
          <w:marTop w:val="0"/>
          <w:marBottom w:val="0"/>
          <w:divBdr>
            <w:top w:val="none" w:sz="0" w:space="0" w:color="auto"/>
            <w:left w:val="none" w:sz="0" w:space="0" w:color="auto"/>
            <w:bottom w:val="none" w:sz="0" w:space="0" w:color="auto"/>
            <w:right w:val="none" w:sz="0" w:space="0" w:color="auto"/>
          </w:divBdr>
        </w:div>
        <w:div w:id="747531411">
          <w:marLeft w:val="640"/>
          <w:marRight w:val="0"/>
          <w:marTop w:val="0"/>
          <w:marBottom w:val="0"/>
          <w:divBdr>
            <w:top w:val="none" w:sz="0" w:space="0" w:color="auto"/>
            <w:left w:val="none" w:sz="0" w:space="0" w:color="auto"/>
            <w:bottom w:val="none" w:sz="0" w:space="0" w:color="auto"/>
            <w:right w:val="none" w:sz="0" w:space="0" w:color="auto"/>
          </w:divBdr>
        </w:div>
        <w:div w:id="890457093">
          <w:marLeft w:val="640"/>
          <w:marRight w:val="0"/>
          <w:marTop w:val="0"/>
          <w:marBottom w:val="0"/>
          <w:divBdr>
            <w:top w:val="none" w:sz="0" w:space="0" w:color="auto"/>
            <w:left w:val="none" w:sz="0" w:space="0" w:color="auto"/>
            <w:bottom w:val="none" w:sz="0" w:space="0" w:color="auto"/>
            <w:right w:val="none" w:sz="0" w:space="0" w:color="auto"/>
          </w:divBdr>
        </w:div>
        <w:div w:id="972758674">
          <w:marLeft w:val="640"/>
          <w:marRight w:val="0"/>
          <w:marTop w:val="0"/>
          <w:marBottom w:val="0"/>
          <w:divBdr>
            <w:top w:val="none" w:sz="0" w:space="0" w:color="auto"/>
            <w:left w:val="none" w:sz="0" w:space="0" w:color="auto"/>
            <w:bottom w:val="none" w:sz="0" w:space="0" w:color="auto"/>
            <w:right w:val="none" w:sz="0" w:space="0" w:color="auto"/>
          </w:divBdr>
        </w:div>
        <w:div w:id="1037850708">
          <w:marLeft w:val="640"/>
          <w:marRight w:val="0"/>
          <w:marTop w:val="0"/>
          <w:marBottom w:val="0"/>
          <w:divBdr>
            <w:top w:val="none" w:sz="0" w:space="0" w:color="auto"/>
            <w:left w:val="none" w:sz="0" w:space="0" w:color="auto"/>
            <w:bottom w:val="none" w:sz="0" w:space="0" w:color="auto"/>
            <w:right w:val="none" w:sz="0" w:space="0" w:color="auto"/>
          </w:divBdr>
        </w:div>
        <w:div w:id="1037894664">
          <w:marLeft w:val="640"/>
          <w:marRight w:val="0"/>
          <w:marTop w:val="0"/>
          <w:marBottom w:val="0"/>
          <w:divBdr>
            <w:top w:val="none" w:sz="0" w:space="0" w:color="auto"/>
            <w:left w:val="none" w:sz="0" w:space="0" w:color="auto"/>
            <w:bottom w:val="none" w:sz="0" w:space="0" w:color="auto"/>
            <w:right w:val="none" w:sz="0" w:space="0" w:color="auto"/>
          </w:divBdr>
        </w:div>
        <w:div w:id="1131509432">
          <w:marLeft w:val="640"/>
          <w:marRight w:val="0"/>
          <w:marTop w:val="0"/>
          <w:marBottom w:val="0"/>
          <w:divBdr>
            <w:top w:val="none" w:sz="0" w:space="0" w:color="auto"/>
            <w:left w:val="none" w:sz="0" w:space="0" w:color="auto"/>
            <w:bottom w:val="none" w:sz="0" w:space="0" w:color="auto"/>
            <w:right w:val="none" w:sz="0" w:space="0" w:color="auto"/>
          </w:divBdr>
        </w:div>
        <w:div w:id="1163396519">
          <w:marLeft w:val="640"/>
          <w:marRight w:val="0"/>
          <w:marTop w:val="0"/>
          <w:marBottom w:val="0"/>
          <w:divBdr>
            <w:top w:val="none" w:sz="0" w:space="0" w:color="auto"/>
            <w:left w:val="none" w:sz="0" w:space="0" w:color="auto"/>
            <w:bottom w:val="none" w:sz="0" w:space="0" w:color="auto"/>
            <w:right w:val="none" w:sz="0" w:space="0" w:color="auto"/>
          </w:divBdr>
        </w:div>
        <w:div w:id="1172447172">
          <w:marLeft w:val="640"/>
          <w:marRight w:val="0"/>
          <w:marTop w:val="0"/>
          <w:marBottom w:val="0"/>
          <w:divBdr>
            <w:top w:val="none" w:sz="0" w:space="0" w:color="auto"/>
            <w:left w:val="none" w:sz="0" w:space="0" w:color="auto"/>
            <w:bottom w:val="none" w:sz="0" w:space="0" w:color="auto"/>
            <w:right w:val="none" w:sz="0" w:space="0" w:color="auto"/>
          </w:divBdr>
        </w:div>
        <w:div w:id="1241522445">
          <w:marLeft w:val="640"/>
          <w:marRight w:val="0"/>
          <w:marTop w:val="0"/>
          <w:marBottom w:val="0"/>
          <w:divBdr>
            <w:top w:val="none" w:sz="0" w:space="0" w:color="auto"/>
            <w:left w:val="none" w:sz="0" w:space="0" w:color="auto"/>
            <w:bottom w:val="none" w:sz="0" w:space="0" w:color="auto"/>
            <w:right w:val="none" w:sz="0" w:space="0" w:color="auto"/>
          </w:divBdr>
        </w:div>
        <w:div w:id="1447967067">
          <w:marLeft w:val="640"/>
          <w:marRight w:val="0"/>
          <w:marTop w:val="0"/>
          <w:marBottom w:val="0"/>
          <w:divBdr>
            <w:top w:val="none" w:sz="0" w:space="0" w:color="auto"/>
            <w:left w:val="none" w:sz="0" w:space="0" w:color="auto"/>
            <w:bottom w:val="none" w:sz="0" w:space="0" w:color="auto"/>
            <w:right w:val="none" w:sz="0" w:space="0" w:color="auto"/>
          </w:divBdr>
        </w:div>
        <w:div w:id="1560894212">
          <w:marLeft w:val="640"/>
          <w:marRight w:val="0"/>
          <w:marTop w:val="0"/>
          <w:marBottom w:val="0"/>
          <w:divBdr>
            <w:top w:val="none" w:sz="0" w:space="0" w:color="auto"/>
            <w:left w:val="none" w:sz="0" w:space="0" w:color="auto"/>
            <w:bottom w:val="none" w:sz="0" w:space="0" w:color="auto"/>
            <w:right w:val="none" w:sz="0" w:space="0" w:color="auto"/>
          </w:divBdr>
        </w:div>
        <w:div w:id="1579900414">
          <w:marLeft w:val="640"/>
          <w:marRight w:val="0"/>
          <w:marTop w:val="0"/>
          <w:marBottom w:val="0"/>
          <w:divBdr>
            <w:top w:val="none" w:sz="0" w:space="0" w:color="auto"/>
            <w:left w:val="none" w:sz="0" w:space="0" w:color="auto"/>
            <w:bottom w:val="none" w:sz="0" w:space="0" w:color="auto"/>
            <w:right w:val="none" w:sz="0" w:space="0" w:color="auto"/>
          </w:divBdr>
        </w:div>
        <w:div w:id="1608467478">
          <w:marLeft w:val="640"/>
          <w:marRight w:val="0"/>
          <w:marTop w:val="0"/>
          <w:marBottom w:val="0"/>
          <w:divBdr>
            <w:top w:val="none" w:sz="0" w:space="0" w:color="auto"/>
            <w:left w:val="none" w:sz="0" w:space="0" w:color="auto"/>
            <w:bottom w:val="none" w:sz="0" w:space="0" w:color="auto"/>
            <w:right w:val="none" w:sz="0" w:space="0" w:color="auto"/>
          </w:divBdr>
        </w:div>
        <w:div w:id="1639605936">
          <w:marLeft w:val="640"/>
          <w:marRight w:val="0"/>
          <w:marTop w:val="0"/>
          <w:marBottom w:val="0"/>
          <w:divBdr>
            <w:top w:val="none" w:sz="0" w:space="0" w:color="auto"/>
            <w:left w:val="none" w:sz="0" w:space="0" w:color="auto"/>
            <w:bottom w:val="none" w:sz="0" w:space="0" w:color="auto"/>
            <w:right w:val="none" w:sz="0" w:space="0" w:color="auto"/>
          </w:divBdr>
        </w:div>
        <w:div w:id="1697152249">
          <w:marLeft w:val="640"/>
          <w:marRight w:val="0"/>
          <w:marTop w:val="0"/>
          <w:marBottom w:val="0"/>
          <w:divBdr>
            <w:top w:val="none" w:sz="0" w:space="0" w:color="auto"/>
            <w:left w:val="none" w:sz="0" w:space="0" w:color="auto"/>
            <w:bottom w:val="none" w:sz="0" w:space="0" w:color="auto"/>
            <w:right w:val="none" w:sz="0" w:space="0" w:color="auto"/>
          </w:divBdr>
        </w:div>
        <w:div w:id="1740832968">
          <w:marLeft w:val="640"/>
          <w:marRight w:val="0"/>
          <w:marTop w:val="0"/>
          <w:marBottom w:val="0"/>
          <w:divBdr>
            <w:top w:val="none" w:sz="0" w:space="0" w:color="auto"/>
            <w:left w:val="none" w:sz="0" w:space="0" w:color="auto"/>
            <w:bottom w:val="none" w:sz="0" w:space="0" w:color="auto"/>
            <w:right w:val="none" w:sz="0" w:space="0" w:color="auto"/>
          </w:divBdr>
        </w:div>
        <w:div w:id="1772622680">
          <w:marLeft w:val="640"/>
          <w:marRight w:val="0"/>
          <w:marTop w:val="0"/>
          <w:marBottom w:val="0"/>
          <w:divBdr>
            <w:top w:val="none" w:sz="0" w:space="0" w:color="auto"/>
            <w:left w:val="none" w:sz="0" w:space="0" w:color="auto"/>
            <w:bottom w:val="none" w:sz="0" w:space="0" w:color="auto"/>
            <w:right w:val="none" w:sz="0" w:space="0" w:color="auto"/>
          </w:divBdr>
        </w:div>
        <w:div w:id="1815173297">
          <w:marLeft w:val="640"/>
          <w:marRight w:val="0"/>
          <w:marTop w:val="0"/>
          <w:marBottom w:val="0"/>
          <w:divBdr>
            <w:top w:val="none" w:sz="0" w:space="0" w:color="auto"/>
            <w:left w:val="none" w:sz="0" w:space="0" w:color="auto"/>
            <w:bottom w:val="none" w:sz="0" w:space="0" w:color="auto"/>
            <w:right w:val="none" w:sz="0" w:space="0" w:color="auto"/>
          </w:divBdr>
        </w:div>
        <w:div w:id="1855411823">
          <w:marLeft w:val="640"/>
          <w:marRight w:val="0"/>
          <w:marTop w:val="0"/>
          <w:marBottom w:val="0"/>
          <w:divBdr>
            <w:top w:val="none" w:sz="0" w:space="0" w:color="auto"/>
            <w:left w:val="none" w:sz="0" w:space="0" w:color="auto"/>
            <w:bottom w:val="none" w:sz="0" w:space="0" w:color="auto"/>
            <w:right w:val="none" w:sz="0" w:space="0" w:color="auto"/>
          </w:divBdr>
        </w:div>
        <w:div w:id="1874994534">
          <w:marLeft w:val="640"/>
          <w:marRight w:val="0"/>
          <w:marTop w:val="0"/>
          <w:marBottom w:val="0"/>
          <w:divBdr>
            <w:top w:val="none" w:sz="0" w:space="0" w:color="auto"/>
            <w:left w:val="none" w:sz="0" w:space="0" w:color="auto"/>
            <w:bottom w:val="none" w:sz="0" w:space="0" w:color="auto"/>
            <w:right w:val="none" w:sz="0" w:space="0" w:color="auto"/>
          </w:divBdr>
        </w:div>
        <w:div w:id="1951664225">
          <w:marLeft w:val="640"/>
          <w:marRight w:val="0"/>
          <w:marTop w:val="0"/>
          <w:marBottom w:val="0"/>
          <w:divBdr>
            <w:top w:val="none" w:sz="0" w:space="0" w:color="auto"/>
            <w:left w:val="none" w:sz="0" w:space="0" w:color="auto"/>
            <w:bottom w:val="none" w:sz="0" w:space="0" w:color="auto"/>
            <w:right w:val="none" w:sz="0" w:space="0" w:color="auto"/>
          </w:divBdr>
        </w:div>
        <w:div w:id="1970016520">
          <w:marLeft w:val="640"/>
          <w:marRight w:val="0"/>
          <w:marTop w:val="0"/>
          <w:marBottom w:val="0"/>
          <w:divBdr>
            <w:top w:val="none" w:sz="0" w:space="0" w:color="auto"/>
            <w:left w:val="none" w:sz="0" w:space="0" w:color="auto"/>
            <w:bottom w:val="none" w:sz="0" w:space="0" w:color="auto"/>
            <w:right w:val="none" w:sz="0" w:space="0" w:color="auto"/>
          </w:divBdr>
        </w:div>
        <w:div w:id="2045253707">
          <w:marLeft w:val="640"/>
          <w:marRight w:val="0"/>
          <w:marTop w:val="0"/>
          <w:marBottom w:val="0"/>
          <w:divBdr>
            <w:top w:val="none" w:sz="0" w:space="0" w:color="auto"/>
            <w:left w:val="none" w:sz="0" w:space="0" w:color="auto"/>
            <w:bottom w:val="none" w:sz="0" w:space="0" w:color="auto"/>
            <w:right w:val="none" w:sz="0" w:space="0" w:color="auto"/>
          </w:divBdr>
        </w:div>
        <w:div w:id="2062363333">
          <w:marLeft w:val="640"/>
          <w:marRight w:val="0"/>
          <w:marTop w:val="0"/>
          <w:marBottom w:val="0"/>
          <w:divBdr>
            <w:top w:val="none" w:sz="0" w:space="0" w:color="auto"/>
            <w:left w:val="none" w:sz="0" w:space="0" w:color="auto"/>
            <w:bottom w:val="none" w:sz="0" w:space="0" w:color="auto"/>
            <w:right w:val="none" w:sz="0" w:space="0" w:color="auto"/>
          </w:divBdr>
        </w:div>
        <w:div w:id="2101102940">
          <w:marLeft w:val="640"/>
          <w:marRight w:val="0"/>
          <w:marTop w:val="0"/>
          <w:marBottom w:val="0"/>
          <w:divBdr>
            <w:top w:val="none" w:sz="0" w:space="0" w:color="auto"/>
            <w:left w:val="none" w:sz="0" w:space="0" w:color="auto"/>
            <w:bottom w:val="none" w:sz="0" w:space="0" w:color="auto"/>
            <w:right w:val="none" w:sz="0" w:space="0" w:color="auto"/>
          </w:divBdr>
        </w:div>
        <w:div w:id="2102724844">
          <w:marLeft w:val="640"/>
          <w:marRight w:val="0"/>
          <w:marTop w:val="0"/>
          <w:marBottom w:val="0"/>
          <w:divBdr>
            <w:top w:val="none" w:sz="0" w:space="0" w:color="auto"/>
            <w:left w:val="none" w:sz="0" w:space="0" w:color="auto"/>
            <w:bottom w:val="none" w:sz="0" w:space="0" w:color="auto"/>
            <w:right w:val="none" w:sz="0" w:space="0" w:color="auto"/>
          </w:divBdr>
        </w:div>
        <w:div w:id="2118090586">
          <w:marLeft w:val="640"/>
          <w:marRight w:val="0"/>
          <w:marTop w:val="0"/>
          <w:marBottom w:val="0"/>
          <w:divBdr>
            <w:top w:val="none" w:sz="0" w:space="0" w:color="auto"/>
            <w:left w:val="none" w:sz="0" w:space="0" w:color="auto"/>
            <w:bottom w:val="none" w:sz="0" w:space="0" w:color="auto"/>
            <w:right w:val="none" w:sz="0" w:space="0" w:color="auto"/>
          </w:divBdr>
        </w:div>
        <w:div w:id="2145195054">
          <w:marLeft w:val="640"/>
          <w:marRight w:val="0"/>
          <w:marTop w:val="0"/>
          <w:marBottom w:val="0"/>
          <w:divBdr>
            <w:top w:val="none" w:sz="0" w:space="0" w:color="auto"/>
            <w:left w:val="none" w:sz="0" w:space="0" w:color="auto"/>
            <w:bottom w:val="none" w:sz="0" w:space="0" w:color="auto"/>
            <w:right w:val="none" w:sz="0" w:space="0" w:color="auto"/>
          </w:divBdr>
        </w:div>
      </w:divsChild>
    </w:div>
    <w:div w:id="1548105931">
      <w:bodyDiv w:val="1"/>
      <w:marLeft w:val="0"/>
      <w:marRight w:val="0"/>
      <w:marTop w:val="0"/>
      <w:marBottom w:val="0"/>
      <w:divBdr>
        <w:top w:val="none" w:sz="0" w:space="0" w:color="auto"/>
        <w:left w:val="none" w:sz="0" w:space="0" w:color="auto"/>
        <w:bottom w:val="none" w:sz="0" w:space="0" w:color="auto"/>
        <w:right w:val="none" w:sz="0" w:space="0" w:color="auto"/>
      </w:divBdr>
      <w:divsChild>
        <w:div w:id="208858">
          <w:marLeft w:val="640"/>
          <w:marRight w:val="0"/>
          <w:marTop w:val="0"/>
          <w:marBottom w:val="0"/>
          <w:divBdr>
            <w:top w:val="none" w:sz="0" w:space="0" w:color="auto"/>
            <w:left w:val="none" w:sz="0" w:space="0" w:color="auto"/>
            <w:bottom w:val="none" w:sz="0" w:space="0" w:color="auto"/>
            <w:right w:val="none" w:sz="0" w:space="0" w:color="auto"/>
          </w:divBdr>
        </w:div>
        <w:div w:id="12071458">
          <w:marLeft w:val="640"/>
          <w:marRight w:val="0"/>
          <w:marTop w:val="0"/>
          <w:marBottom w:val="0"/>
          <w:divBdr>
            <w:top w:val="none" w:sz="0" w:space="0" w:color="auto"/>
            <w:left w:val="none" w:sz="0" w:space="0" w:color="auto"/>
            <w:bottom w:val="none" w:sz="0" w:space="0" w:color="auto"/>
            <w:right w:val="none" w:sz="0" w:space="0" w:color="auto"/>
          </w:divBdr>
        </w:div>
        <w:div w:id="46296791">
          <w:marLeft w:val="640"/>
          <w:marRight w:val="0"/>
          <w:marTop w:val="0"/>
          <w:marBottom w:val="0"/>
          <w:divBdr>
            <w:top w:val="none" w:sz="0" w:space="0" w:color="auto"/>
            <w:left w:val="none" w:sz="0" w:space="0" w:color="auto"/>
            <w:bottom w:val="none" w:sz="0" w:space="0" w:color="auto"/>
            <w:right w:val="none" w:sz="0" w:space="0" w:color="auto"/>
          </w:divBdr>
        </w:div>
        <w:div w:id="62140249">
          <w:marLeft w:val="640"/>
          <w:marRight w:val="0"/>
          <w:marTop w:val="0"/>
          <w:marBottom w:val="0"/>
          <w:divBdr>
            <w:top w:val="none" w:sz="0" w:space="0" w:color="auto"/>
            <w:left w:val="none" w:sz="0" w:space="0" w:color="auto"/>
            <w:bottom w:val="none" w:sz="0" w:space="0" w:color="auto"/>
            <w:right w:val="none" w:sz="0" w:space="0" w:color="auto"/>
          </w:divBdr>
        </w:div>
        <w:div w:id="86730911">
          <w:marLeft w:val="640"/>
          <w:marRight w:val="0"/>
          <w:marTop w:val="0"/>
          <w:marBottom w:val="0"/>
          <w:divBdr>
            <w:top w:val="none" w:sz="0" w:space="0" w:color="auto"/>
            <w:left w:val="none" w:sz="0" w:space="0" w:color="auto"/>
            <w:bottom w:val="none" w:sz="0" w:space="0" w:color="auto"/>
            <w:right w:val="none" w:sz="0" w:space="0" w:color="auto"/>
          </w:divBdr>
        </w:div>
        <w:div w:id="86774207">
          <w:marLeft w:val="640"/>
          <w:marRight w:val="0"/>
          <w:marTop w:val="0"/>
          <w:marBottom w:val="0"/>
          <w:divBdr>
            <w:top w:val="none" w:sz="0" w:space="0" w:color="auto"/>
            <w:left w:val="none" w:sz="0" w:space="0" w:color="auto"/>
            <w:bottom w:val="none" w:sz="0" w:space="0" w:color="auto"/>
            <w:right w:val="none" w:sz="0" w:space="0" w:color="auto"/>
          </w:divBdr>
        </w:div>
        <w:div w:id="90782486">
          <w:marLeft w:val="640"/>
          <w:marRight w:val="0"/>
          <w:marTop w:val="0"/>
          <w:marBottom w:val="0"/>
          <w:divBdr>
            <w:top w:val="none" w:sz="0" w:space="0" w:color="auto"/>
            <w:left w:val="none" w:sz="0" w:space="0" w:color="auto"/>
            <w:bottom w:val="none" w:sz="0" w:space="0" w:color="auto"/>
            <w:right w:val="none" w:sz="0" w:space="0" w:color="auto"/>
          </w:divBdr>
        </w:div>
        <w:div w:id="132649197">
          <w:marLeft w:val="640"/>
          <w:marRight w:val="0"/>
          <w:marTop w:val="0"/>
          <w:marBottom w:val="0"/>
          <w:divBdr>
            <w:top w:val="none" w:sz="0" w:space="0" w:color="auto"/>
            <w:left w:val="none" w:sz="0" w:space="0" w:color="auto"/>
            <w:bottom w:val="none" w:sz="0" w:space="0" w:color="auto"/>
            <w:right w:val="none" w:sz="0" w:space="0" w:color="auto"/>
          </w:divBdr>
        </w:div>
        <w:div w:id="219633988">
          <w:marLeft w:val="640"/>
          <w:marRight w:val="0"/>
          <w:marTop w:val="0"/>
          <w:marBottom w:val="0"/>
          <w:divBdr>
            <w:top w:val="none" w:sz="0" w:space="0" w:color="auto"/>
            <w:left w:val="none" w:sz="0" w:space="0" w:color="auto"/>
            <w:bottom w:val="none" w:sz="0" w:space="0" w:color="auto"/>
            <w:right w:val="none" w:sz="0" w:space="0" w:color="auto"/>
          </w:divBdr>
        </w:div>
        <w:div w:id="256527804">
          <w:marLeft w:val="640"/>
          <w:marRight w:val="0"/>
          <w:marTop w:val="0"/>
          <w:marBottom w:val="0"/>
          <w:divBdr>
            <w:top w:val="none" w:sz="0" w:space="0" w:color="auto"/>
            <w:left w:val="none" w:sz="0" w:space="0" w:color="auto"/>
            <w:bottom w:val="none" w:sz="0" w:space="0" w:color="auto"/>
            <w:right w:val="none" w:sz="0" w:space="0" w:color="auto"/>
          </w:divBdr>
        </w:div>
        <w:div w:id="265625135">
          <w:marLeft w:val="640"/>
          <w:marRight w:val="0"/>
          <w:marTop w:val="0"/>
          <w:marBottom w:val="0"/>
          <w:divBdr>
            <w:top w:val="none" w:sz="0" w:space="0" w:color="auto"/>
            <w:left w:val="none" w:sz="0" w:space="0" w:color="auto"/>
            <w:bottom w:val="none" w:sz="0" w:space="0" w:color="auto"/>
            <w:right w:val="none" w:sz="0" w:space="0" w:color="auto"/>
          </w:divBdr>
        </w:div>
        <w:div w:id="271714634">
          <w:marLeft w:val="640"/>
          <w:marRight w:val="0"/>
          <w:marTop w:val="0"/>
          <w:marBottom w:val="0"/>
          <w:divBdr>
            <w:top w:val="none" w:sz="0" w:space="0" w:color="auto"/>
            <w:left w:val="none" w:sz="0" w:space="0" w:color="auto"/>
            <w:bottom w:val="none" w:sz="0" w:space="0" w:color="auto"/>
            <w:right w:val="none" w:sz="0" w:space="0" w:color="auto"/>
          </w:divBdr>
        </w:div>
        <w:div w:id="274946252">
          <w:marLeft w:val="640"/>
          <w:marRight w:val="0"/>
          <w:marTop w:val="0"/>
          <w:marBottom w:val="0"/>
          <w:divBdr>
            <w:top w:val="none" w:sz="0" w:space="0" w:color="auto"/>
            <w:left w:val="none" w:sz="0" w:space="0" w:color="auto"/>
            <w:bottom w:val="none" w:sz="0" w:space="0" w:color="auto"/>
            <w:right w:val="none" w:sz="0" w:space="0" w:color="auto"/>
          </w:divBdr>
        </w:div>
        <w:div w:id="293487158">
          <w:marLeft w:val="640"/>
          <w:marRight w:val="0"/>
          <w:marTop w:val="0"/>
          <w:marBottom w:val="0"/>
          <w:divBdr>
            <w:top w:val="none" w:sz="0" w:space="0" w:color="auto"/>
            <w:left w:val="none" w:sz="0" w:space="0" w:color="auto"/>
            <w:bottom w:val="none" w:sz="0" w:space="0" w:color="auto"/>
            <w:right w:val="none" w:sz="0" w:space="0" w:color="auto"/>
          </w:divBdr>
        </w:div>
        <w:div w:id="320894507">
          <w:marLeft w:val="640"/>
          <w:marRight w:val="0"/>
          <w:marTop w:val="0"/>
          <w:marBottom w:val="0"/>
          <w:divBdr>
            <w:top w:val="none" w:sz="0" w:space="0" w:color="auto"/>
            <w:left w:val="none" w:sz="0" w:space="0" w:color="auto"/>
            <w:bottom w:val="none" w:sz="0" w:space="0" w:color="auto"/>
            <w:right w:val="none" w:sz="0" w:space="0" w:color="auto"/>
          </w:divBdr>
        </w:div>
        <w:div w:id="334771756">
          <w:marLeft w:val="640"/>
          <w:marRight w:val="0"/>
          <w:marTop w:val="0"/>
          <w:marBottom w:val="0"/>
          <w:divBdr>
            <w:top w:val="none" w:sz="0" w:space="0" w:color="auto"/>
            <w:left w:val="none" w:sz="0" w:space="0" w:color="auto"/>
            <w:bottom w:val="none" w:sz="0" w:space="0" w:color="auto"/>
            <w:right w:val="none" w:sz="0" w:space="0" w:color="auto"/>
          </w:divBdr>
        </w:div>
        <w:div w:id="426081416">
          <w:marLeft w:val="640"/>
          <w:marRight w:val="0"/>
          <w:marTop w:val="0"/>
          <w:marBottom w:val="0"/>
          <w:divBdr>
            <w:top w:val="none" w:sz="0" w:space="0" w:color="auto"/>
            <w:left w:val="none" w:sz="0" w:space="0" w:color="auto"/>
            <w:bottom w:val="none" w:sz="0" w:space="0" w:color="auto"/>
            <w:right w:val="none" w:sz="0" w:space="0" w:color="auto"/>
          </w:divBdr>
        </w:div>
        <w:div w:id="498273709">
          <w:marLeft w:val="640"/>
          <w:marRight w:val="0"/>
          <w:marTop w:val="0"/>
          <w:marBottom w:val="0"/>
          <w:divBdr>
            <w:top w:val="none" w:sz="0" w:space="0" w:color="auto"/>
            <w:left w:val="none" w:sz="0" w:space="0" w:color="auto"/>
            <w:bottom w:val="none" w:sz="0" w:space="0" w:color="auto"/>
            <w:right w:val="none" w:sz="0" w:space="0" w:color="auto"/>
          </w:divBdr>
        </w:div>
        <w:div w:id="539440693">
          <w:marLeft w:val="640"/>
          <w:marRight w:val="0"/>
          <w:marTop w:val="0"/>
          <w:marBottom w:val="0"/>
          <w:divBdr>
            <w:top w:val="none" w:sz="0" w:space="0" w:color="auto"/>
            <w:left w:val="none" w:sz="0" w:space="0" w:color="auto"/>
            <w:bottom w:val="none" w:sz="0" w:space="0" w:color="auto"/>
            <w:right w:val="none" w:sz="0" w:space="0" w:color="auto"/>
          </w:divBdr>
        </w:div>
        <w:div w:id="649094085">
          <w:marLeft w:val="640"/>
          <w:marRight w:val="0"/>
          <w:marTop w:val="0"/>
          <w:marBottom w:val="0"/>
          <w:divBdr>
            <w:top w:val="none" w:sz="0" w:space="0" w:color="auto"/>
            <w:left w:val="none" w:sz="0" w:space="0" w:color="auto"/>
            <w:bottom w:val="none" w:sz="0" w:space="0" w:color="auto"/>
            <w:right w:val="none" w:sz="0" w:space="0" w:color="auto"/>
          </w:divBdr>
        </w:div>
        <w:div w:id="684793285">
          <w:marLeft w:val="640"/>
          <w:marRight w:val="0"/>
          <w:marTop w:val="0"/>
          <w:marBottom w:val="0"/>
          <w:divBdr>
            <w:top w:val="none" w:sz="0" w:space="0" w:color="auto"/>
            <w:left w:val="none" w:sz="0" w:space="0" w:color="auto"/>
            <w:bottom w:val="none" w:sz="0" w:space="0" w:color="auto"/>
            <w:right w:val="none" w:sz="0" w:space="0" w:color="auto"/>
          </w:divBdr>
        </w:div>
        <w:div w:id="688145682">
          <w:marLeft w:val="640"/>
          <w:marRight w:val="0"/>
          <w:marTop w:val="0"/>
          <w:marBottom w:val="0"/>
          <w:divBdr>
            <w:top w:val="none" w:sz="0" w:space="0" w:color="auto"/>
            <w:left w:val="none" w:sz="0" w:space="0" w:color="auto"/>
            <w:bottom w:val="none" w:sz="0" w:space="0" w:color="auto"/>
            <w:right w:val="none" w:sz="0" w:space="0" w:color="auto"/>
          </w:divBdr>
        </w:div>
        <w:div w:id="860779304">
          <w:marLeft w:val="640"/>
          <w:marRight w:val="0"/>
          <w:marTop w:val="0"/>
          <w:marBottom w:val="0"/>
          <w:divBdr>
            <w:top w:val="none" w:sz="0" w:space="0" w:color="auto"/>
            <w:left w:val="none" w:sz="0" w:space="0" w:color="auto"/>
            <w:bottom w:val="none" w:sz="0" w:space="0" w:color="auto"/>
            <w:right w:val="none" w:sz="0" w:space="0" w:color="auto"/>
          </w:divBdr>
        </w:div>
        <w:div w:id="902065614">
          <w:marLeft w:val="640"/>
          <w:marRight w:val="0"/>
          <w:marTop w:val="0"/>
          <w:marBottom w:val="0"/>
          <w:divBdr>
            <w:top w:val="none" w:sz="0" w:space="0" w:color="auto"/>
            <w:left w:val="none" w:sz="0" w:space="0" w:color="auto"/>
            <w:bottom w:val="none" w:sz="0" w:space="0" w:color="auto"/>
            <w:right w:val="none" w:sz="0" w:space="0" w:color="auto"/>
          </w:divBdr>
        </w:div>
        <w:div w:id="952787578">
          <w:marLeft w:val="640"/>
          <w:marRight w:val="0"/>
          <w:marTop w:val="0"/>
          <w:marBottom w:val="0"/>
          <w:divBdr>
            <w:top w:val="none" w:sz="0" w:space="0" w:color="auto"/>
            <w:left w:val="none" w:sz="0" w:space="0" w:color="auto"/>
            <w:bottom w:val="none" w:sz="0" w:space="0" w:color="auto"/>
            <w:right w:val="none" w:sz="0" w:space="0" w:color="auto"/>
          </w:divBdr>
        </w:div>
        <w:div w:id="966012236">
          <w:marLeft w:val="640"/>
          <w:marRight w:val="0"/>
          <w:marTop w:val="0"/>
          <w:marBottom w:val="0"/>
          <w:divBdr>
            <w:top w:val="none" w:sz="0" w:space="0" w:color="auto"/>
            <w:left w:val="none" w:sz="0" w:space="0" w:color="auto"/>
            <w:bottom w:val="none" w:sz="0" w:space="0" w:color="auto"/>
            <w:right w:val="none" w:sz="0" w:space="0" w:color="auto"/>
          </w:divBdr>
        </w:div>
        <w:div w:id="1062102125">
          <w:marLeft w:val="640"/>
          <w:marRight w:val="0"/>
          <w:marTop w:val="0"/>
          <w:marBottom w:val="0"/>
          <w:divBdr>
            <w:top w:val="none" w:sz="0" w:space="0" w:color="auto"/>
            <w:left w:val="none" w:sz="0" w:space="0" w:color="auto"/>
            <w:bottom w:val="none" w:sz="0" w:space="0" w:color="auto"/>
            <w:right w:val="none" w:sz="0" w:space="0" w:color="auto"/>
          </w:divBdr>
        </w:div>
        <w:div w:id="1112020024">
          <w:marLeft w:val="640"/>
          <w:marRight w:val="0"/>
          <w:marTop w:val="0"/>
          <w:marBottom w:val="0"/>
          <w:divBdr>
            <w:top w:val="none" w:sz="0" w:space="0" w:color="auto"/>
            <w:left w:val="none" w:sz="0" w:space="0" w:color="auto"/>
            <w:bottom w:val="none" w:sz="0" w:space="0" w:color="auto"/>
            <w:right w:val="none" w:sz="0" w:space="0" w:color="auto"/>
          </w:divBdr>
        </w:div>
        <w:div w:id="1144659179">
          <w:marLeft w:val="640"/>
          <w:marRight w:val="0"/>
          <w:marTop w:val="0"/>
          <w:marBottom w:val="0"/>
          <w:divBdr>
            <w:top w:val="none" w:sz="0" w:space="0" w:color="auto"/>
            <w:left w:val="none" w:sz="0" w:space="0" w:color="auto"/>
            <w:bottom w:val="none" w:sz="0" w:space="0" w:color="auto"/>
            <w:right w:val="none" w:sz="0" w:space="0" w:color="auto"/>
          </w:divBdr>
        </w:div>
        <w:div w:id="1194079775">
          <w:marLeft w:val="640"/>
          <w:marRight w:val="0"/>
          <w:marTop w:val="0"/>
          <w:marBottom w:val="0"/>
          <w:divBdr>
            <w:top w:val="none" w:sz="0" w:space="0" w:color="auto"/>
            <w:left w:val="none" w:sz="0" w:space="0" w:color="auto"/>
            <w:bottom w:val="none" w:sz="0" w:space="0" w:color="auto"/>
            <w:right w:val="none" w:sz="0" w:space="0" w:color="auto"/>
          </w:divBdr>
        </w:div>
        <w:div w:id="1250500694">
          <w:marLeft w:val="640"/>
          <w:marRight w:val="0"/>
          <w:marTop w:val="0"/>
          <w:marBottom w:val="0"/>
          <w:divBdr>
            <w:top w:val="none" w:sz="0" w:space="0" w:color="auto"/>
            <w:left w:val="none" w:sz="0" w:space="0" w:color="auto"/>
            <w:bottom w:val="none" w:sz="0" w:space="0" w:color="auto"/>
            <w:right w:val="none" w:sz="0" w:space="0" w:color="auto"/>
          </w:divBdr>
        </w:div>
        <w:div w:id="1255938059">
          <w:marLeft w:val="640"/>
          <w:marRight w:val="0"/>
          <w:marTop w:val="0"/>
          <w:marBottom w:val="0"/>
          <w:divBdr>
            <w:top w:val="none" w:sz="0" w:space="0" w:color="auto"/>
            <w:left w:val="none" w:sz="0" w:space="0" w:color="auto"/>
            <w:bottom w:val="none" w:sz="0" w:space="0" w:color="auto"/>
            <w:right w:val="none" w:sz="0" w:space="0" w:color="auto"/>
          </w:divBdr>
        </w:div>
        <w:div w:id="1367370661">
          <w:marLeft w:val="640"/>
          <w:marRight w:val="0"/>
          <w:marTop w:val="0"/>
          <w:marBottom w:val="0"/>
          <w:divBdr>
            <w:top w:val="none" w:sz="0" w:space="0" w:color="auto"/>
            <w:left w:val="none" w:sz="0" w:space="0" w:color="auto"/>
            <w:bottom w:val="none" w:sz="0" w:space="0" w:color="auto"/>
            <w:right w:val="none" w:sz="0" w:space="0" w:color="auto"/>
          </w:divBdr>
        </w:div>
        <w:div w:id="1374769032">
          <w:marLeft w:val="640"/>
          <w:marRight w:val="0"/>
          <w:marTop w:val="0"/>
          <w:marBottom w:val="0"/>
          <w:divBdr>
            <w:top w:val="none" w:sz="0" w:space="0" w:color="auto"/>
            <w:left w:val="none" w:sz="0" w:space="0" w:color="auto"/>
            <w:bottom w:val="none" w:sz="0" w:space="0" w:color="auto"/>
            <w:right w:val="none" w:sz="0" w:space="0" w:color="auto"/>
          </w:divBdr>
        </w:div>
        <w:div w:id="1409232922">
          <w:marLeft w:val="640"/>
          <w:marRight w:val="0"/>
          <w:marTop w:val="0"/>
          <w:marBottom w:val="0"/>
          <w:divBdr>
            <w:top w:val="none" w:sz="0" w:space="0" w:color="auto"/>
            <w:left w:val="none" w:sz="0" w:space="0" w:color="auto"/>
            <w:bottom w:val="none" w:sz="0" w:space="0" w:color="auto"/>
            <w:right w:val="none" w:sz="0" w:space="0" w:color="auto"/>
          </w:divBdr>
        </w:div>
        <w:div w:id="1438677436">
          <w:marLeft w:val="640"/>
          <w:marRight w:val="0"/>
          <w:marTop w:val="0"/>
          <w:marBottom w:val="0"/>
          <w:divBdr>
            <w:top w:val="none" w:sz="0" w:space="0" w:color="auto"/>
            <w:left w:val="none" w:sz="0" w:space="0" w:color="auto"/>
            <w:bottom w:val="none" w:sz="0" w:space="0" w:color="auto"/>
            <w:right w:val="none" w:sz="0" w:space="0" w:color="auto"/>
          </w:divBdr>
        </w:div>
        <w:div w:id="1456748644">
          <w:marLeft w:val="640"/>
          <w:marRight w:val="0"/>
          <w:marTop w:val="0"/>
          <w:marBottom w:val="0"/>
          <w:divBdr>
            <w:top w:val="none" w:sz="0" w:space="0" w:color="auto"/>
            <w:left w:val="none" w:sz="0" w:space="0" w:color="auto"/>
            <w:bottom w:val="none" w:sz="0" w:space="0" w:color="auto"/>
            <w:right w:val="none" w:sz="0" w:space="0" w:color="auto"/>
          </w:divBdr>
        </w:div>
        <w:div w:id="1469972701">
          <w:marLeft w:val="640"/>
          <w:marRight w:val="0"/>
          <w:marTop w:val="0"/>
          <w:marBottom w:val="0"/>
          <w:divBdr>
            <w:top w:val="none" w:sz="0" w:space="0" w:color="auto"/>
            <w:left w:val="none" w:sz="0" w:space="0" w:color="auto"/>
            <w:bottom w:val="none" w:sz="0" w:space="0" w:color="auto"/>
            <w:right w:val="none" w:sz="0" w:space="0" w:color="auto"/>
          </w:divBdr>
        </w:div>
        <w:div w:id="1477260619">
          <w:marLeft w:val="640"/>
          <w:marRight w:val="0"/>
          <w:marTop w:val="0"/>
          <w:marBottom w:val="0"/>
          <w:divBdr>
            <w:top w:val="none" w:sz="0" w:space="0" w:color="auto"/>
            <w:left w:val="none" w:sz="0" w:space="0" w:color="auto"/>
            <w:bottom w:val="none" w:sz="0" w:space="0" w:color="auto"/>
            <w:right w:val="none" w:sz="0" w:space="0" w:color="auto"/>
          </w:divBdr>
        </w:div>
        <w:div w:id="1547254418">
          <w:marLeft w:val="640"/>
          <w:marRight w:val="0"/>
          <w:marTop w:val="0"/>
          <w:marBottom w:val="0"/>
          <w:divBdr>
            <w:top w:val="none" w:sz="0" w:space="0" w:color="auto"/>
            <w:left w:val="none" w:sz="0" w:space="0" w:color="auto"/>
            <w:bottom w:val="none" w:sz="0" w:space="0" w:color="auto"/>
            <w:right w:val="none" w:sz="0" w:space="0" w:color="auto"/>
          </w:divBdr>
        </w:div>
        <w:div w:id="1571962540">
          <w:marLeft w:val="640"/>
          <w:marRight w:val="0"/>
          <w:marTop w:val="0"/>
          <w:marBottom w:val="0"/>
          <w:divBdr>
            <w:top w:val="none" w:sz="0" w:space="0" w:color="auto"/>
            <w:left w:val="none" w:sz="0" w:space="0" w:color="auto"/>
            <w:bottom w:val="none" w:sz="0" w:space="0" w:color="auto"/>
            <w:right w:val="none" w:sz="0" w:space="0" w:color="auto"/>
          </w:divBdr>
        </w:div>
        <w:div w:id="1575503602">
          <w:marLeft w:val="640"/>
          <w:marRight w:val="0"/>
          <w:marTop w:val="0"/>
          <w:marBottom w:val="0"/>
          <w:divBdr>
            <w:top w:val="none" w:sz="0" w:space="0" w:color="auto"/>
            <w:left w:val="none" w:sz="0" w:space="0" w:color="auto"/>
            <w:bottom w:val="none" w:sz="0" w:space="0" w:color="auto"/>
            <w:right w:val="none" w:sz="0" w:space="0" w:color="auto"/>
          </w:divBdr>
        </w:div>
        <w:div w:id="1584680221">
          <w:marLeft w:val="640"/>
          <w:marRight w:val="0"/>
          <w:marTop w:val="0"/>
          <w:marBottom w:val="0"/>
          <w:divBdr>
            <w:top w:val="none" w:sz="0" w:space="0" w:color="auto"/>
            <w:left w:val="none" w:sz="0" w:space="0" w:color="auto"/>
            <w:bottom w:val="none" w:sz="0" w:space="0" w:color="auto"/>
            <w:right w:val="none" w:sz="0" w:space="0" w:color="auto"/>
          </w:divBdr>
        </w:div>
        <w:div w:id="1590961775">
          <w:marLeft w:val="640"/>
          <w:marRight w:val="0"/>
          <w:marTop w:val="0"/>
          <w:marBottom w:val="0"/>
          <w:divBdr>
            <w:top w:val="none" w:sz="0" w:space="0" w:color="auto"/>
            <w:left w:val="none" w:sz="0" w:space="0" w:color="auto"/>
            <w:bottom w:val="none" w:sz="0" w:space="0" w:color="auto"/>
            <w:right w:val="none" w:sz="0" w:space="0" w:color="auto"/>
          </w:divBdr>
        </w:div>
        <w:div w:id="1597983211">
          <w:marLeft w:val="640"/>
          <w:marRight w:val="0"/>
          <w:marTop w:val="0"/>
          <w:marBottom w:val="0"/>
          <w:divBdr>
            <w:top w:val="none" w:sz="0" w:space="0" w:color="auto"/>
            <w:left w:val="none" w:sz="0" w:space="0" w:color="auto"/>
            <w:bottom w:val="none" w:sz="0" w:space="0" w:color="auto"/>
            <w:right w:val="none" w:sz="0" w:space="0" w:color="auto"/>
          </w:divBdr>
        </w:div>
        <w:div w:id="1631086884">
          <w:marLeft w:val="640"/>
          <w:marRight w:val="0"/>
          <w:marTop w:val="0"/>
          <w:marBottom w:val="0"/>
          <w:divBdr>
            <w:top w:val="none" w:sz="0" w:space="0" w:color="auto"/>
            <w:left w:val="none" w:sz="0" w:space="0" w:color="auto"/>
            <w:bottom w:val="none" w:sz="0" w:space="0" w:color="auto"/>
            <w:right w:val="none" w:sz="0" w:space="0" w:color="auto"/>
          </w:divBdr>
        </w:div>
        <w:div w:id="1672180778">
          <w:marLeft w:val="640"/>
          <w:marRight w:val="0"/>
          <w:marTop w:val="0"/>
          <w:marBottom w:val="0"/>
          <w:divBdr>
            <w:top w:val="none" w:sz="0" w:space="0" w:color="auto"/>
            <w:left w:val="none" w:sz="0" w:space="0" w:color="auto"/>
            <w:bottom w:val="none" w:sz="0" w:space="0" w:color="auto"/>
            <w:right w:val="none" w:sz="0" w:space="0" w:color="auto"/>
          </w:divBdr>
        </w:div>
        <w:div w:id="1677687850">
          <w:marLeft w:val="640"/>
          <w:marRight w:val="0"/>
          <w:marTop w:val="0"/>
          <w:marBottom w:val="0"/>
          <w:divBdr>
            <w:top w:val="none" w:sz="0" w:space="0" w:color="auto"/>
            <w:left w:val="none" w:sz="0" w:space="0" w:color="auto"/>
            <w:bottom w:val="none" w:sz="0" w:space="0" w:color="auto"/>
            <w:right w:val="none" w:sz="0" w:space="0" w:color="auto"/>
          </w:divBdr>
        </w:div>
        <w:div w:id="1678271677">
          <w:marLeft w:val="640"/>
          <w:marRight w:val="0"/>
          <w:marTop w:val="0"/>
          <w:marBottom w:val="0"/>
          <w:divBdr>
            <w:top w:val="none" w:sz="0" w:space="0" w:color="auto"/>
            <w:left w:val="none" w:sz="0" w:space="0" w:color="auto"/>
            <w:bottom w:val="none" w:sz="0" w:space="0" w:color="auto"/>
            <w:right w:val="none" w:sz="0" w:space="0" w:color="auto"/>
          </w:divBdr>
        </w:div>
        <w:div w:id="1698702402">
          <w:marLeft w:val="640"/>
          <w:marRight w:val="0"/>
          <w:marTop w:val="0"/>
          <w:marBottom w:val="0"/>
          <w:divBdr>
            <w:top w:val="none" w:sz="0" w:space="0" w:color="auto"/>
            <w:left w:val="none" w:sz="0" w:space="0" w:color="auto"/>
            <w:bottom w:val="none" w:sz="0" w:space="0" w:color="auto"/>
            <w:right w:val="none" w:sz="0" w:space="0" w:color="auto"/>
          </w:divBdr>
        </w:div>
        <w:div w:id="1709262568">
          <w:marLeft w:val="640"/>
          <w:marRight w:val="0"/>
          <w:marTop w:val="0"/>
          <w:marBottom w:val="0"/>
          <w:divBdr>
            <w:top w:val="none" w:sz="0" w:space="0" w:color="auto"/>
            <w:left w:val="none" w:sz="0" w:space="0" w:color="auto"/>
            <w:bottom w:val="none" w:sz="0" w:space="0" w:color="auto"/>
            <w:right w:val="none" w:sz="0" w:space="0" w:color="auto"/>
          </w:divBdr>
        </w:div>
        <w:div w:id="1809858744">
          <w:marLeft w:val="640"/>
          <w:marRight w:val="0"/>
          <w:marTop w:val="0"/>
          <w:marBottom w:val="0"/>
          <w:divBdr>
            <w:top w:val="none" w:sz="0" w:space="0" w:color="auto"/>
            <w:left w:val="none" w:sz="0" w:space="0" w:color="auto"/>
            <w:bottom w:val="none" w:sz="0" w:space="0" w:color="auto"/>
            <w:right w:val="none" w:sz="0" w:space="0" w:color="auto"/>
          </w:divBdr>
        </w:div>
        <w:div w:id="1862158840">
          <w:marLeft w:val="640"/>
          <w:marRight w:val="0"/>
          <w:marTop w:val="0"/>
          <w:marBottom w:val="0"/>
          <w:divBdr>
            <w:top w:val="none" w:sz="0" w:space="0" w:color="auto"/>
            <w:left w:val="none" w:sz="0" w:space="0" w:color="auto"/>
            <w:bottom w:val="none" w:sz="0" w:space="0" w:color="auto"/>
            <w:right w:val="none" w:sz="0" w:space="0" w:color="auto"/>
          </w:divBdr>
        </w:div>
        <w:div w:id="2097818278">
          <w:marLeft w:val="640"/>
          <w:marRight w:val="0"/>
          <w:marTop w:val="0"/>
          <w:marBottom w:val="0"/>
          <w:divBdr>
            <w:top w:val="none" w:sz="0" w:space="0" w:color="auto"/>
            <w:left w:val="none" w:sz="0" w:space="0" w:color="auto"/>
            <w:bottom w:val="none" w:sz="0" w:space="0" w:color="auto"/>
            <w:right w:val="none" w:sz="0" w:space="0" w:color="auto"/>
          </w:divBdr>
        </w:div>
      </w:divsChild>
    </w:div>
    <w:div w:id="1552300491">
      <w:bodyDiv w:val="1"/>
      <w:marLeft w:val="0"/>
      <w:marRight w:val="0"/>
      <w:marTop w:val="0"/>
      <w:marBottom w:val="0"/>
      <w:divBdr>
        <w:top w:val="none" w:sz="0" w:space="0" w:color="auto"/>
        <w:left w:val="none" w:sz="0" w:space="0" w:color="auto"/>
        <w:bottom w:val="none" w:sz="0" w:space="0" w:color="auto"/>
        <w:right w:val="none" w:sz="0" w:space="0" w:color="auto"/>
      </w:divBdr>
      <w:divsChild>
        <w:div w:id="53628506">
          <w:marLeft w:val="640"/>
          <w:marRight w:val="0"/>
          <w:marTop w:val="0"/>
          <w:marBottom w:val="0"/>
          <w:divBdr>
            <w:top w:val="none" w:sz="0" w:space="0" w:color="auto"/>
            <w:left w:val="none" w:sz="0" w:space="0" w:color="auto"/>
            <w:bottom w:val="none" w:sz="0" w:space="0" w:color="auto"/>
            <w:right w:val="none" w:sz="0" w:space="0" w:color="auto"/>
          </w:divBdr>
        </w:div>
        <w:div w:id="72553482">
          <w:marLeft w:val="640"/>
          <w:marRight w:val="0"/>
          <w:marTop w:val="0"/>
          <w:marBottom w:val="0"/>
          <w:divBdr>
            <w:top w:val="none" w:sz="0" w:space="0" w:color="auto"/>
            <w:left w:val="none" w:sz="0" w:space="0" w:color="auto"/>
            <w:bottom w:val="none" w:sz="0" w:space="0" w:color="auto"/>
            <w:right w:val="none" w:sz="0" w:space="0" w:color="auto"/>
          </w:divBdr>
        </w:div>
        <w:div w:id="112410352">
          <w:marLeft w:val="640"/>
          <w:marRight w:val="0"/>
          <w:marTop w:val="0"/>
          <w:marBottom w:val="0"/>
          <w:divBdr>
            <w:top w:val="none" w:sz="0" w:space="0" w:color="auto"/>
            <w:left w:val="none" w:sz="0" w:space="0" w:color="auto"/>
            <w:bottom w:val="none" w:sz="0" w:space="0" w:color="auto"/>
            <w:right w:val="none" w:sz="0" w:space="0" w:color="auto"/>
          </w:divBdr>
        </w:div>
        <w:div w:id="202401609">
          <w:marLeft w:val="640"/>
          <w:marRight w:val="0"/>
          <w:marTop w:val="0"/>
          <w:marBottom w:val="0"/>
          <w:divBdr>
            <w:top w:val="none" w:sz="0" w:space="0" w:color="auto"/>
            <w:left w:val="none" w:sz="0" w:space="0" w:color="auto"/>
            <w:bottom w:val="none" w:sz="0" w:space="0" w:color="auto"/>
            <w:right w:val="none" w:sz="0" w:space="0" w:color="auto"/>
          </w:divBdr>
        </w:div>
        <w:div w:id="221869632">
          <w:marLeft w:val="640"/>
          <w:marRight w:val="0"/>
          <w:marTop w:val="0"/>
          <w:marBottom w:val="0"/>
          <w:divBdr>
            <w:top w:val="none" w:sz="0" w:space="0" w:color="auto"/>
            <w:left w:val="none" w:sz="0" w:space="0" w:color="auto"/>
            <w:bottom w:val="none" w:sz="0" w:space="0" w:color="auto"/>
            <w:right w:val="none" w:sz="0" w:space="0" w:color="auto"/>
          </w:divBdr>
        </w:div>
        <w:div w:id="276252130">
          <w:marLeft w:val="640"/>
          <w:marRight w:val="0"/>
          <w:marTop w:val="0"/>
          <w:marBottom w:val="0"/>
          <w:divBdr>
            <w:top w:val="none" w:sz="0" w:space="0" w:color="auto"/>
            <w:left w:val="none" w:sz="0" w:space="0" w:color="auto"/>
            <w:bottom w:val="none" w:sz="0" w:space="0" w:color="auto"/>
            <w:right w:val="none" w:sz="0" w:space="0" w:color="auto"/>
          </w:divBdr>
        </w:div>
        <w:div w:id="413628637">
          <w:marLeft w:val="640"/>
          <w:marRight w:val="0"/>
          <w:marTop w:val="0"/>
          <w:marBottom w:val="0"/>
          <w:divBdr>
            <w:top w:val="none" w:sz="0" w:space="0" w:color="auto"/>
            <w:left w:val="none" w:sz="0" w:space="0" w:color="auto"/>
            <w:bottom w:val="none" w:sz="0" w:space="0" w:color="auto"/>
            <w:right w:val="none" w:sz="0" w:space="0" w:color="auto"/>
          </w:divBdr>
        </w:div>
        <w:div w:id="469178452">
          <w:marLeft w:val="640"/>
          <w:marRight w:val="0"/>
          <w:marTop w:val="0"/>
          <w:marBottom w:val="0"/>
          <w:divBdr>
            <w:top w:val="none" w:sz="0" w:space="0" w:color="auto"/>
            <w:left w:val="none" w:sz="0" w:space="0" w:color="auto"/>
            <w:bottom w:val="none" w:sz="0" w:space="0" w:color="auto"/>
            <w:right w:val="none" w:sz="0" w:space="0" w:color="auto"/>
          </w:divBdr>
        </w:div>
        <w:div w:id="648747835">
          <w:marLeft w:val="640"/>
          <w:marRight w:val="0"/>
          <w:marTop w:val="0"/>
          <w:marBottom w:val="0"/>
          <w:divBdr>
            <w:top w:val="none" w:sz="0" w:space="0" w:color="auto"/>
            <w:left w:val="none" w:sz="0" w:space="0" w:color="auto"/>
            <w:bottom w:val="none" w:sz="0" w:space="0" w:color="auto"/>
            <w:right w:val="none" w:sz="0" w:space="0" w:color="auto"/>
          </w:divBdr>
        </w:div>
        <w:div w:id="685324312">
          <w:marLeft w:val="640"/>
          <w:marRight w:val="0"/>
          <w:marTop w:val="0"/>
          <w:marBottom w:val="0"/>
          <w:divBdr>
            <w:top w:val="none" w:sz="0" w:space="0" w:color="auto"/>
            <w:left w:val="none" w:sz="0" w:space="0" w:color="auto"/>
            <w:bottom w:val="none" w:sz="0" w:space="0" w:color="auto"/>
            <w:right w:val="none" w:sz="0" w:space="0" w:color="auto"/>
          </w:divBdr>
        </w:div>
        <w:div w:id="697585869">
          <w:marLeft w:val="640"/>
          <w:marRight w:val="0"/>
          <w:marTop w:val="0"/>
          <w:marBottom w:val="0"/>
          <w:divBdr>
            <w:top w:val="none" w:sz="0" w:space="0" w:color="auto"/>
            <w:left w:val="none" w:sz="0" w:space="0" w:color="auto"/>
            <w:bottom w:val="none" w:sz="0" w:space="0" w:color="auto"/>
            <w:right w:val="none" w:sz="0" w:space="0" w:color="auto"/>
          </w:divBdr>
        </w:div>
        <w:div w:id="704133661">
          <w:marLeft w:val="640"/>
          <w:marRight w:val="0"/>
          <w:marTop w:val="0"/>
          <w:marBottom w:val="0"/>
          <w:divBdr>
            <w:top w:val="none" w:sz="0" w:space="0" w:color="auto"/>
            <w:left w:val="none" w:sz="0" w:space="0" w:color="auto"/>
            <w:bottom w:val="none" w:sz="0" w:space="0" w:color="auto"/>
            <w:right w:val="none" w:sz="0" w:space="0" w:color="auto"/>
          </w:divBdr>
        </w:div>
        <w:div w:id="790788579">
          <w:marLeft w:val="640"/>
          <w:marRight w:val="0"/>
          <w:marTop w:val="0"/>
          <w:marBottom w:val="0"/>
          <w:divBdr>
            <w:top w:val="none" w:sz="0" w:space="0" w:color="auto"/>
            <w:left w:val="none" w:sz="0" w:space="0" w:color="auto"/>
            <w:bottom w:val="none" w:sz="0" w:space="0" w:color="auto"/>
            <w:right w:val="none" w:sz="0" w:space="0" w:color="auto"/>
          </w:divBdr>
        </w:div>
        <w:div w:id="819813605">
          <w:marLeft w:val="640"/>
          <w:marRight w:val="0"/>
          <w:marTop w:val="0"/>
          <w:marBottom w:val="0"/>
          <w:divBdr>
            <w:top w:val="none" w:sz="0" w:space="0" w:color="auto"/>
            <w:left w:val="none" w:sz="0" w:space="0" w:color="auto"/>
            <w:bottom w:val="none" w:sz="0" w:space="0" w:color="auto"/>
            <w:right w:val="none" w:sz="0" w:space="0" w:color="auto"/>
          </w:divBdr>
        </w:div>
        <w:div w:id="841169170">
          <w:marLeft w:val="640"/>
          <w:marRight w:val="0"/>
          <w:marTop w:val="0"/>
          <w:marBottom w:val="0"/>
          <w:divBdr>
            <w:top w:val="none" w:sz="0" w:space="0" w:color="auto"/>
            <w:left w:val="none" w:sz="0" w:space="0" w:color="auto"/>
            <w:bottom w:val="none" w:sz="0" w:space="0" w:color="auto"/>
            <w:right w:val="none" w:sz="0" w:space="0" w:color="auto"/>
          </w:divBdr>
        </w:div>
        <w:div w:id="843856358">
          <w:marLeft w:val="640"/>
          <w:marRight w:val="0"/>
          <w:marTop w:val="0"/>
          <w:marBottom w:val="0"/>
          <w:divBdr>
            <w:top w:val="none" w:sz="0" w:space="0" w:color="auto"/>
            <w:left w:val="none" w:sz="0" w:space="0" w:color="auto"/>
            <w:bottom w:val="none" w:sz="0" w:space="0" w:color="auto"/>
            <w:right w:val="none" w:sz="0" w:space="0" w:color="auto"/>
          </w:divBdr>
        </w:div>
        <w:div w:id="902373887">
          <w:marLeft w:val="640"/>
          <w:marRight w:val="0"/>
          <w:marTop w:val="0"/>
          <w:marBottom w:val="0"/>
          <w:divBdr>
            <w:top w:val="none" w:sz="0" w:space="0" w:color="auto"/>
            <w:left w:val="none" w:sz="0" w:space="0" w:color="auto"/>
            <w:bottom w:val="none" w:sz="0" w:space="0" w:color="auto"/>
            <w:right w:val="none" w:sz="0" w:space="0" w:color="auto"/>
          </w:divBdr>
        </w:div>
        <w:div w:id="969821112">
          <w:marLeft w:val="640"/>
          <w:marRight w:val="0"/>
          <w:marTop w:val="0"/>
          <w:marBottom w:val="0"/>
          <w:divBdr>
            <w:top w:val="none" w:sz="0" w:space="0" w:color="auto"/>
            <w:left w:val="none" w:sz="0" w:space="0" w:color="auto"/>
            <w:bottom w:val="none" w:sz="0" w:space="0" w:color="auto"/>
            <w:right w:val="none" w:sz="0" w:space="0" w:color="auto"/>
          </w:divBdr>
        </w:div>
        <w:div w:id="1043166969">
          <w:marLeft w:val="640"/>
          <w:marRight w:val="0"/>
          <w:marTop w:val="0"/>
          <w:marBottom w:val="0"/>
          <w:divBdr>
            <w:top w:val="none" w:sz="0" w:space="0" w:color="auto"/>
            <w:left w:val="none" w:sz="0" w:space="0" w:color="auto"/>
            <w:bottom w:val="none" w:sz="0" w:space="0" w:color="auto"/>
            <w:right w:val="none" w:sz="0" w:space="0" w:color="auto"/>
          </w:divBdr>
        </w:div>
        <w:div w:id="1335767946">
          <w:marLeft w:val="640"/>
          <w:marRight w:val="0"/>
          <w:marTop w:val="0"/>
          <w:marBottom w:val="0"/>
          <w:divBdr>
            <w:top w:val="none" w:sz="0" w:space="0" w:color="auto"/>
            <w:left w:val="none" w:sz="0" w:space="0" w:color="auto"/>
            <w:bottom w:val="none" w:sz="0" w:space="0" w:color="auto"/>
            <w:right w:val="none" w:sz="0" w:space="0" w:color="auto"/>
          </w:divBdr>
        </w:div>
        <w:div w:id="1353459077">
          <w:marLeft w:val="640"/>
          <w:marRight w:val="0"/>
          <w:marTop w:val="0"/>
          <w:marBottom w:val="0"/>
          <w:divBdr>
            <w:top w:val="none" w:sz="0" w:space="0" w:color="auto"/>
            <w:left w:val="none" w:sz="0" w:space="0" w:color="auto"/>
            <w:bottom w:val="none" w:sz="0" w:space="0" w:color="auto"/>
            <w:right w:val="none" w:sz="0" w:space="0" w:color="auto"/>
          </w:divBdr>
        </w:div>
        <w:div w:id="1363628437">
          <w:marLeft w:val="640"/>
          <w:marRight w:val="0"/>
          <w:marTop w:val="0"/>
          <w:marBottom w:val="0"/>
          <w:divBdr>
            <w:top w:val="none" w:sz="0" w:space="0" w:color="auto"/>
            <w:left w:val="none" w:sz="0" w:space="0" w:color="auto"/>
            <w:bottom w:val="none" w:sz="0" w:space="0" w:color="auto"/>
            <w:right w:val="none" w:sz="0" w:space="0" w:color="auto"/>
          </w:divBdr>
        </w:div>
        <w:div w:id="1414619911">
          <w:marLeft w:val="640"/>
          <w:marRight w:val="0"/>
          <w:marTop w:val="0"/>
          <w:marBottom w:val="0"/>
          <w:divBdr>
            <w:top w:val="none" w:sz="0" w:space="0" w:color="auto"/>
            <w:left w:val="none" w:sz="0" w:space="0" w:color="auto"/>
            <w:bottom w:val="none" w:sz="0" w:space="0" w:color="auto"/>
            <w:right w:val="none" w:sz="0" w:space="0" w:color="auto"/>
          </w:divBdr>
        </w:div>
        <w:div w:id="1435511402">
          <w:marLeft w:val="640"/>
          <w:marRight w:val="0"/>
          <w:marTop w:val="0"/>
          <w:marBottom w:val="0"/>
          <w:divBdr>
            <w:top w:val="none" w:sz="0" w:space="0" w:color="auto"/>
            <w:left w:val="none" w:sz="0" w:space="0" w:color="auto"/>
            <w:bottom w:val="none" w:sz="0" w:space="0" w:color="auto"/>
            <w:right w:val="none" w:sz="0" w:space="0" w:color="auto"/>
          </w:divBdr>
        </w:div>
        <w:div w:id="1533765245">
          <w:marLeft w:val="640"/>
          <w:marRight w:val="0"/>
          <w:marTop w:val="0"/>
          <w:marBottom w:val="0"/>
          <w:divBdr>
            <w:top w:val="none" w:sz="0" w:space="0" w:color="auto"/>
            <w:left w:val="none" w:sz="0" w:space="0" w:color="auto"/>
            <w:bottom w:val="none" w:sz="0" w:space="0" w:color="auto"/>
            <w:right w:val="none" w:sz="0" w:space="0" w:color="auto"/>
          </w:divBdr>
        </w:div>
        <w:div w:id="1676881378">
          <w:marLeft w:val="640"/>
          <w:marRight w:val="0"/>
          <w:marTop w:val="0"/>
          <w:marBottom w:val="0"/>
          <w:divBdr>
            <w:top w:val="none" w:sz="0" w:space="0" w:color="auto"/>
            <w:left w:val="none" w:sz="0" w:space="0" w:color="auto"/>
            <w:bottom w:val="none" w:sz="0" w:space="0" w:color="auto"/>
            <w:right w:val="none" w:sz="0" w:space="0" w:color="auto"/>
          </w:divBdr>
        </w:div>
        <w:div w:id="1708407442">
          <w:marLeft w:val="640"/>
          <w:marRight w:val="0"/>
          <w:marTop w:val="0"/>
          <w:marBottom w:val="0"/>
          <w:divBdr>
            <w:top w:val="none" w:sz="0" w:space="0" w:color="auto"/>
            <w:left w:val="none" w:sz="0" w:space="0" w:color="auto"/>
            <w:bottom w:val="none" w:sz="0" w:space="0" w:color="auto"/>
            <w:right w:val="none" w:sz="0" w:space="0" w:color="auto"/>
          </w:divBdr>
        </w:div>
        <w:div w:id="1799225802">
          <w:marLeft w:val="640"/>
          <w:marRight w:val="0"/>
          <w:marTop w:val="0"/>
          <w:marBottom w:val="0"/>
          <w:divBdr>
            <w:top w:val="none" w:sz="0" w:space="0" w:color="auto"/>
            <w:left w:val="none" w:sz="0" w:space="0" w:color="auto"/>
            <w:bottom w:val="none" w:sz="0" w:space="0" w:color="auto"/>
            <w:right w:val="none" w:sz="0" w:space="0" w:color="auto"/>
          </w:divBdr>
        </w:div>
        <w:div w:id="1811359128">
          <w:marLeft w:val="640"/>
          <w:marRight w:val="0"/>
          <w:marTop w:val="0"/>
          <w:marBottom w:val="0"/>
          <w:divBdr>
            <w:top w:val="none" w:sz="0" w:space="0" w:color="auto"/>
            <w:left w:val="none" w:sz="0" w:space="0" w:color="auto"/>
            <w:bottom w:val="none" w:sz="0" w:space="0" w:color="auto"/>
            <w:right w:val="none" w:sz="0" w:space="0" w:color="auto"/>
          </w:divBdr>
        </w:div>
        <w:div w:id="1833910471">
          <w:marLeft w:val="640"/>
          <w:marRight w:val="0"/>
          <w:marTop w:val="0"/>
          <w:marBottom w:val="0"/>
          <w:divBdr>
            <w:top w:val="none" w:sz="0" w:space="0" w:color="auto"/>
            <w:left w:val="none" w:sz="0" w:space="0" w:color="auto"/>
            <w:bottom w:val="none" w:sz="0" w:space="0" w:color="auto"/>
            <w:right w:val="none" w:sz="0" w:space="0" w:color="auto"/>
          </w:divBdr>
        </w:div>
        <w:div w:id="1897429361">
          <w:marLeft w:val="640"/>
          <w:marRight w:val="0"/>
          <w:marTop w:val="0"/>
          <w:marBottom w:val="0"/>
          <w:divBdr>
            <w:top w:val="none" w:sz="0" w:space="0" w:color="auto"/>
            <w:left w:val="none" w:sz="0" w:space="0" w:color="auto"/>
            <w:bottom w:val="none" w:sz="0" w:space="0" w:color="auto"/>
            <w:right w:val="none" w:sz="0" w:space="0" w:color="auto"/>
          </w:divBdr>
        </w:div>
        <w:div w:id="1907763764">
          <w:marLeft w:val="640"/>
          <w:marRight w:val="0"/>
          <w:marTop w:val="0"/>
          <w:marBottom w:val="0"/>
          <w:divBdr>
            <w:top w:val="none" w:sz="0" w:space="0" w:color="auto"/>
            <w:left w:val="none" w:sz="0" w:space="0" w:color="auto"/>
            <w:bottom w:val="none" w:sz="0" w:space="0" w:color="auto"/>
            <w:right w:val="none" w:sz="0" w:space="0" w:color="auto"/>
          </w:divBdr>
        </w:div>
        <w:div w:id="1931545825">
          <w:marLeft w:val="640"/>
          <w:marRight w:val="0"/>
          <w:marTop w:val="0"/>
          <w:marBottom w:val="0"/>
          <w:divBdr>
            <w:top w:val="none" w:sz="0" w:space="0" w:color="auto"/>
            <w:left w:val="none" w:sz="0" w:space="0" w:color="auto"/>
            <w:bottom w:val="none" w:sz="0" w:space="0" w:color="auto"/>
            <w:right w:val="none" w:sz="0" w:space="0" w:color="auto"/>
          </w:divBdr>
        </w:div>
        <w:div w:id="1988434085">
          <w:marLeft w:val="640"/>
          <w:marRight w:val="0"/>
          <w:marTop w:val="0"/>
          <w:marBottom w:val="0"/>
          <w:divBdr>
            <w:top w:val="none" w:sz="0" w:space="0" w:color="auto"/>
            <w:left w:val="none" w:sz="0" w:space="0" w:color="auto"/>
            <w:bottom w:val="none" w:sz="0" w:space="0" w:color="auto"/>
            <w:right w:val="none" w:sz="0" w:space="0" w:color="auto"/>
          </w:divBdr>
        </w:div>
        <w:div w:id="1995529049">
          <w:marLeft w:val="640"/>
          <w:marRight w:val="0"/>
          <w:marTop w:val="0"/>
          <w:marBottom w:val="0"/>
          <w:divBdr>
            <w:top w:val="none" w:sz="0" w:space="0" w:color="auto"/>
            <w:left w:val="none" w:sz="0" w:space="0" w:color="auto"/>
            <w:bottom w:val="none" w:sz="0" w:space="0" w:color="auto"/>
            <w:right w:val="none" w:sz="0" w:space="0" w:color="auto"/>
          </w:divBdr>
        </w:div>
        <w:div w:id="2032605196">
          <w:marLeft w:val="640"/>
          <w:marRight w:val="0"/>
          <w:marTop w:val="0"/>
          <w:marBottom w:val="0"/>
          <w:divBdr>
            <w:top w:val="none" w:sz="0" w:space="0" w:color="auto"/>
            <w:left w:val="none" w:sz="0" w:space="0" w:color="auto"/>
            <w:bottom w:val="none" w:sz="0" w:space="0" w:color="auto"/>
            <w:right w:val="none" w:sz="0" w:space="0" w:color="auto"/>
          </w:divBdr>
        </w:div>
        <w:div w:id="2048336324">
          <w:marLeft w:val="640"/>
          <w:marRight w:val="0"/>
          <w:marTop w:val="0"/>
          <w:marBottom w:val="0"/>
          <w:divBdr>
            <w:top w:val="none" w:sz="0" w:space="0" w:color="auto"/>
            <w:left w:val="none" w:sz="0" w:space="0" w:color="auto"/>
            <w:bottom w:val="none" w:sz="0" w:space="0" w:color="auto"/>
            <w:right w:val="none" w:sz="0" w:space="0" w:color="auto"/>
          </w:divBdr>
        </w:div>
        <w:div w:id="2081247826">
          <w:marLeft w:val="640"/>
          <w:marRight w:val="0"/>
          <w:marTop w:val="0"/>
          <w:marBottom w:val="0"/>
          <w:divBdr>
            <w:top w:val="none" w:sz="0" w:space="0" w:color="auto"/>
            <w:left w:val="none" w:sz="0" w:space="0" w:color="auto"/>
            <w:bottom w:val="none" w:sz="0" w:space="0" w:color="auto"/>
            <w:right w:val="none" w:sz="0" w:space="0" w:color="auto"/>
          </w:divBdr>
        </w:div>
        <w:div w:id="2097552167">
          <w:marLeft w:val="640"/>
          <w:marRight w:val="0"/>
          <w:marTop w:val="0"/>
          <w:marBottom w:val="0"/>
          <w:divBdr>
            <w:top w:val="none" w:sz="0" w:space="0" w:color="auto"/>
            <w:left w:val="none" w:sz="0" w:space="0" w:color="auto"/>
            <w:bottom w:val="none" w:sz="0" w:space="0" w:color="auto"/>
            <w:right w:val="none" w:sz="0" w:space="0" w:color="auto"/>
          </w:divBdr>
        </w:div>
      </w:divsChild>
    </w:div>
    <w:div w:id="1560434384">
      <w:bodyDiv w:val="1"/>
      <w:marLeft w:val="0"/>
      <w:marRight w:val="0"/>
      <w:marTop w:val="0"/>
      <w:marBottom w:val="0"/>
      <w:divBdr>
        <w:top w:val="none" w:sz="0" w:space="0" w:color="auto"/>
        <w:left w:val="none" w:sz="0" w:space="0" w:color="auto"/>
        <w:bottom w:val="none" w:sz="0" w:space="0" w:color="auto"/>
        <w:right w:val="none" w:sz="0" w:space="0" w:color="auto"/>
      </w:divBdr>
      <w:divsChild>
        <w:div w:id="15425182">
          <w:marLeft w:val="640"/>
          <w:marRight w:val="0"/>
          <w:marTop w:val="0"/>
          <w:marBottom w:val="0"/>
          <w:divBdr>
            <w:top w:val="none" w:sz="0" w:space="0" w:color="auto"/>
            <w:left w:val="none" w:sz="0" w:space="0" w:color="auto"/>
            <w:bottom w:val="none" w:sz="0" w:space="0" w:color="auto"/>
            <w:right w:val="none" w:sz="0" w:space="0" w:color="auto"/>
          </w:divBdr>
        </w:div>
        <w:div w:id="62723302">
          <w:marLeft w:val="640"/>
          <w:marRight w:val="0"/>
          <w:marTop w:val="0"/>
          <w:marBottom w:val="0"/>
          <w:divBdr>
            <w:top w:val="none" w:sz="0" w:space="0" w:color="auto"/>
            <w:left w:val="none" w:sz="0" w:space="0" w:color="auto"/>
            <w:bottom w:val="none" w:sz="0" w:space="0" w:color="auto"/>
            <w:right w:val="none" w:sz="0" w:space="0" w:color="auto"/>
          </w:divBdr>
        </w:div>
        <w:div w:id="248009678">
          <w:marLeft w:val="640"/>
          <w:marRight w:val="0"/>
          <w:marTop w:val="0"/>
          <w:marBottom w:val="0"/>
          <w:divBdr>
            <w:top w:val="none" w:sz="0" w:space="0" w:color="auto"/>
            <w:left w:val="none" w:sz="0" w:space="0" w:color="auto"/>
            <w:bottom w:val="none" w:sz="0" w:space="0" w:color="auto"/>
            <w:right w:val="none" w:sz="0" w:space="0" w:color="auto"/>
          </w:divBdr>
        </w:div>
        <w:div w:id="311831366">
          <w:marLeft w:val="640"/>
          <w:marRight w:val="0"/>
          <w:marTop w:val="0"/>
          <w:marBottom w:val="0"/>
          <w:divBdr>
            <w:top w:val="none" w:sz="0" w:space="0" w:color="auto"/>
            <w:left w:val="none" w:sz="0" w:space="0" w:color="auto"/>
            <w:bottom w:val="none" w:sz="0" w:space="0" w:color="auto"/>
            <w:right w:val="none" w:sz="0" w:space="0" w:color="auto"/>
          </w:divBdr>
        </w:div>
        <w:div w:id="424500915">
          <w:marLeft w:val="640"/>
          <w:marRight w:val="0"/>
          <w:marTop w:val="0"/>
          <w:marBottom w:val="0"/>
          <w:divBdr>
            <w:top w:val="none" w:sz="0" w:space="0" w:color="auto"/>
            <w:left w:val="none" w:sz="0" w:space="0" w:color="auto"/>
            <w:bottom w:val="none" w:sz="0" w:space="0" w:color="auto"/>
            <w:right w:val="none" w:sz="0" w:space="0" w:color="auto"/>
          </w:divBdr>
        </w:div>
        <w:div w:id="438574636">
          <w:marLeft w:val="640"/>
          <w:marRight w:val="0"/>
          <w:marTop w:val="0"/>
          <w:marBottom w:val="0"/>
          <w:divBdr>
            <w:top w:val="none" w:sz="0" w:space="0" w:color="auto"/>
            <w:left w:val="none" w:sz="0" w:space="0" w:color="auto"/>
            <w:bottom w:val="none" w:sz="0" w:space="0" w:color="auto"/>
            <w:right w:val="none" w:sz="0" w:space="0" w:color="auto"/>
          </w:divBdr>
        </w:div>
        <w:div w:id="587465669">
          <w:marLeft w:val="640"/>
          <w:marRight w:val="0"/>
          <w:marTop w:val="0"/>
          <w:marBottom w:val="0"/>
          <w:divBdr>
            <w:top w:val="none" w:sz="0" w:space="0" w:color="auto"/>
            <w:left w:val="none" w:sz="0" w:space="0" w:color="auto"/>
            <w:bottom w:val="none" w:sz="0" w:space="0" w:color="auto"/>
            <w:right w:val="none" w:sz="0" w:space="0" w:color="auto"/>
          </w:divBdr>
        </w:div>
        <w:div w:id="592402504">
          <w:marLeft w:val="640"/>
          <w:marRight w:val="0"/>
          <w:marTop w:val="0"/>
          <w:marBottom w:val="0"/>
          <w:divBdr>
            <w:top w:val="none" w:sz="0" w:space="0" w:color="auto"/>
            <w:left w:val="none" w:sz="0" w:space="0" w:color="auto"/>
            <w:bottom w:val="none" w:sz="0" w:space="0" w:color="auto"/>
            <w:right w:val="none" w:sz="0" w:space="0" w:color="auto"/>
          </w:divBdr>
        </w:div>
        <w:div w:id="707341782">
          <w:marLeft w:val="640"/>
          <w:marRight w:val="0"/>
          <w:marTop w:val="0"/>
          <w:marBottom w:val="0"/>
          <w:divBdr>
            <w:top w:val="none" w:sz="0" w:space="0" w:color="auto"/>
            <w:left w:val="none" w:sz="0" w:space="0" w:color="auto"/>
            <w:bottom w:val="none" w:sz="0" w:space="0" w:color="auto"/>
            <w:right w:val="none" w:sz="0" w:space="0" w:color="auto"/>
          </w:divBdr>
        </w:div>
        <w:div w:id="741954416">
          <w:marLeft w:val="640"/>
          <w:marRight w:val="0"/>
          <w:marTop w:val="0"/>
          <w:marBottom w:val="0"/>
          <w:divBdr>
            <w:top w:val="none" w:sz="0" w:space="0" w:color="auto"/>
            <w:left w:val="none" w:sz="0" w:space="0" w:color="auto"/>
            <w:bottom w:val="none" w:sz="0" w:space="0" w:color="auto"/>
            <w:right w:val="none" w:sz="0" w:space="0" w:color="auto"/>
          </w:divBdr>
        </w:div>
        <w:div w:id="753624874">
          <w:marLeft w:val="640"/>
          <w:marRight w:val="0"/>
          <w:marTop w:val="0"/>
          <w:marBottom w:val="0"/>
          <w:divBdr>
            <w:top w:val="none" w:sz="0" w:space="0" w:color="auto"/>
            <w:left w:val="none" w:sz="0" w:space="0" w:color="auto"/>
            <w:bottom w:val="none" w:sz="0" w:space="0" w:color="auto"/>
            <w:right w:val="none" w:sz="0" w:space="0" w:color="auto"/>
          </w:divBdr>
        </w:div>
        <w:div w:id="796871097">
          <w:marLeft w:val="640"/>
          <w:marRight w:val="0"/>
          <w:marTop w:val="0"/>
          <w:marBottom w:val="0"/>
          <w:divBdr>
            <w:top w:val="none" w:sz="0" w:space="0" w:color="auto"/>
            <w:left w:val="none" w:sz="0" w:space="0" w:color="auto"/>
            <w:bottom w:val="none" w:sz="0" w:space="0" w:color="auto"/>
            <w:right w:val="none" w:sz="0" w:space="0" w:color="auto"/>
          </w:divBdr>
        </w:div>
        <w:div w:id="813521814">
          <w:marLeft w:val="640"/>
          <w:marRight w:val="0"/>
          <w:marTop w:val="0"/>
          <w:marBottom w:val="0"/>
          <w:divBdr>
            <w:top w:val="none" w:sz="0" w:space="0" w:color="auto"/>
            <w:left w:val="none" w:sz="0" w:space="0" w:color="auto"/>
            <w:bottom w:val="none" w:sz="0" w:space="0" w:color="auto"/>
            <w:right w:val="none" w:sz="0" w:space="0" w:color="auto"/>
          </w:divBdr>
        </w:div>
        <w:div w:id="902328335">
          <w:marLeft w:val="640"/>
          <w:marRight w:val="0"/>
          <w:marTop w:val="0"/>
          <w:marBottom w:val="0"/>
          <w:divBdr>
            <w:top w:val="none" w:sz="0" w:space="0" w:color="auto"/>
            <w:left w:val="none" w:sz="0" w:space="0" w:color="auto"/>
            <w:bottom w:val="none" w:sz="0" w:space="0" w:color="auto"/>
            <w:right w:val="none" w:sz="0" w:space="0" w:color="auto"/>
          </w:divBdr>
        </w:div>
        <w:div w:id="966744222">
          <w:marLeft w:val="640"/>
          <w:marRight w:val="0"/>
          <w:marTop w:val="0"/>
          <w:marBottom w:val="0"/>
          <w:divBdr>
            <w:top w:val="none" w:sz="0" w:space="0" w:color="auto"/>
            <w:left w:val="none" w:sz="0" w:space="0" w:color="auto"/>
            <w:bottom w:val="none" w:sz="0" w:space="0" w:color="auto"/>
            <w:right w:val="none" w:sz="0" w:space="0" w:color="auto"/>
          </w:divBdr>
        </w:div>
        <w:div w:id="988285841">
          <w:marLeft w:val="640"/>
          <w:marRight w:val="0"/>
          <w:marTop w:val="0"/>
          <w:marBottom w:val="0"/>
          <w:divBdr>
            <w:top w:val="none" w:sz="0" w:space="0" w:color="auto"/>
            <w:left w:val="none" w:sz="0" w:space="0" w:color="auto"/>
            <w:bottom w:val="none" w:sz="0" w:space="0" w:color="auto"/>
            <w:right w:val="none" w:sz="0" w:space="0" w:color="auto"/>
          </w:divBdr>
        </w:div>
        <w:div w:id="1056006460">
          <w:marLeft w:val="640"/>
          <w:marRight w:val="0"/>
          <w:marTop w:val="0"/>
          <w:marBottom w:val="0"/>
          <w:divBdr>
            <w:top w:val="none" w:sz="0" w:space="0" w:color="auto"/>
            <w:left w:val="none" w:sz="0" w:space="0" w:color="auto"/>
            <w:bottom w:val="none" w:sz="0" w:space="0" w:color="auto"/>
            <w:right w:val="none" w:sz="0" w:space="0" w:color="auto"/>
          </w:divBdr>
        </w:div>
        <w:div w:id="1142112309">
          <w:marLeft w:val="640"/>
          <w:marRight w:val="0"/>
          <w:marTop w:val="0"/>
          <w:marBottom w:val="0"/>
          <w:divBdr>
            <w:top w:val="none" w:sz="0" w:space="0" w:color="auto"/>
            <w:left w:val="none" w:sz="0" w:space="0" w:color="auto"/>
            <w:bottom w:val="none" w:sz="0" w:space="0" w:color="auto"/>
            <w:right w:val="none" w:sz="0" w:space="0" w:color="auto"/>
          </w:divBdr>
        </w:div>
        <w:div w:id="1156341461">
          <w:marLeft w:val="640"/>
          <w:marRight w:val="0"/>
          <w:marTop w:val="0"/>
          <w:marBottom w:val="0"/>
          <w:divBdr>
            <w:top w:val="none" w:sz="0" w:space="0" w:color="auto"/>
            <w:left w:val="none" w:sz="0" w:space="0" w:color="auto"/>
            <w:bottom w:val="none" w:sz="0" w:space="0" w:color="auto"/>
            <w:right w:val="none" w:sz="0" w:space="0" w:color="auto"/>
          </w:divBdr>
        </w:div>
        <w:div w:id="1195537704">
          <w:marLeft w:val="640"/>
          <w:marRight w:val="0"/>
          <w:marTop w:val="0"/>
          <w:marBottom w:val="0"/>
          <w:divBdr>
            <w:top w:val="none" w:sz="0" w:space="0" w:color="auto"/>
            <w:left w:val="none" w:sz="0" w:space="0" w:color="auto"/>
            <w:bottom w:val="none" w:sz="0" w:space="0" w:color="auto"/>
            <w:right w:val="none" w:sz="0" w:space="0" w:color="auto"/>
          </w:divBdr>
        </w:div>
        <w:div w:id="1396123445">
          <w:marLeft w:val="640"/>
          <w:marRight w:val="0"/>
          <w:marTop w:val="0"/>
          <w:marBottom w:val="0"/>
          <w:divBdr>
            <w:top w:val="none" w:sz="0" w:space="0" w:color="auto"/>
            <w:left w:val="none" w:sz="0" w:space="0" w:color="auto"/>
            <w:bottom w:val="none" w:sz="0" w:space="0" w:color="auto"/>
            <w:right w:val="none" w:sz="0" w:space="0" w:color="auto"/>
          </w:divBdr>
        </w:div>
        <w:div w:id="1465344670">
          <w:marLeft w:val="640"/>
          <w:marRight w:val="0"/>
          <w:marTop w:val="0"/>
          <w:marBottom w:val="0"/>
          <w:divBdr>
            <w:top w:val="none" w:sz="0" w:space="0" w:color="auto"/>
            <w:left w:val="none" w:sz="0" w:space="0" w:color="auto"/>
            <w:bottom w:val="none" w:sz="0" w:space="0" w:color="auto"/>
            <w:right w:val="none" w:sz="0" w:space="0" w:color="auto"/>
          </w:divBdr>
        </w:div>
        <w:div w:id="1482577879">
          <w:marLeft w:val="640"/>
          <w:marRight w:val="0"/>
          <w:marTop w:val="0"/>
          <w:marBottom w:val="0"/>
          <w:divBdr>
            <w:top w:val="none" w:sz="0" w:space="0" w:color="auto"/>
            <w:left w:val="none" w:sz="0" w:space="0" w:color="auto"/>
            <w:bottom w:val="none" w:sz="0" w:space="0" w:color="auto"/>
            <w:right w:val="none" w:sz="0" w:space="0" w:color="auto"/>
          </w:divBdr>
        </w:div>
        <w:div w:id="1767965982">
          <w:marLeft w:val="640"/>
          <w:marRight w:val="0"/>
          <w:marTop w:val="0"/>
          <w:marBottom w:val="0"/>
          <w:divBdr>
            <w:top w:val="none" w:sz="0" w:space="0" w:color="auto"/>
            <w:left w:val="none" w:sz="0" w:space="0" w:color="auto"/>
            <w:bottom w:val="none" w:sz="0" w:space="0" w:color="auto"/>
            <w:right w:val="none" w:sz="0" w:space="0" w:color="auto"/>
          </w:divBdr>
        </w:div>
        <w:div w:id="1777215748">
          <w:marLeft w:val="640"/>
          <w:marRight w:val="0"/>
          <w:marTop w:val="0"/>
          <w:marBottom w:val="0"/>
          <w:divBdr>
            <w:top w:val="none" w:sz="0" w:space="0" w:color="auto"/>
            <w:left w:val="none" w:sz="0" w:space="0" w:color="auto"/>
            <w:bottom w:val="none" w:sz="0" w:space="0" w:color="auto"/>
            <w:right w:val="none" w:sz="0" w:space="0" w:color="auto"/>
          </w:divBdr>
        </w:div>
        <w:div w:id="1798454705">
          <w:marLeft w:val="640"/>
          <w:marRight w:val="0"/>
          <w:marTop w:val="0"/>
          <w:marBottom w:val="0"/>
          <w:divBdr>
            <w:top w:val="none" w:sz="0" w:space="0" w:color="auto"/>
            <w:left w:val="none" w:sz="0" w:space="0" w:color="auto"/>
            <w:bottom w:val="none" w:sz="0" w:space="0" w:color="auto"/>
            <w:right w:val="none" w:sz="0" w:space="0" w:color="auto"/>
          </w:divBdr>
        </w:div>
        <w:div w:id="1938782874">
          <w:marLeft w:val="640"/>
          <w:marRight w:val="0"/>
          <w:marTop w:val="0"/>
          <w:marBottom w:val="0"/>
          <w:divBdr>
            <w:top w:val="none" w:sz="0" w:space="0" w:color="auto"/>
            <w:left w:val="none" w:sz="0" w:space="0" w:color="auto"/>
            <w:bottom w:val="none" w:sz="0" w:space="0" w:color="auto"/>
            <w:right w:val="none" w:sz="0" w:space="0" w:color="auto"/>
          </w:divBdr>
        </w:div>
        <w:div w:id="2080592276">
          <w:marLeft w:val="640"/>
          <w:marRight w:val="0"/>
          <w:marTop w:val="0"/>
          <w:marBottom w:val="0"/>
          <w:divBdr>
            <w:top w:val="none" w:sz="0" w:space="0" w:color="auto"/>
            <w:left w:val="none" w:sz="0" w:space="0" w:color="auto"/>
            <w:bottom w:val="none" w:sz="0" w:space="0" w:color="auto"/>
            <w:right w:val="none" w:sz="0" w:space="0" w:color="auto"/>
          </w:divBdr>
        </w:div>
      </w:divsChild>
    </w:div>
    <w:div w:id="1564411085">
      <w:bodyDiv w:val="1"/>
      <w:marLeft w:val="0"/>
      <w:marRight w:val="0"/>
      <w:marTop w:val="0"/>
      <w:marBottom w:val="0"/>
      <w:divBdr>
        <w:top w:val="none" w:sz="0" w:space="0" w:color="auto"/>
        <w:left w:val="none" w:sz="0" w:space="0" w:color="auto"/>
        <w:bottom w:val="none" w:sz="0" w:space="0" w:color="auto"/>
        <w:right w:val="none" w:sz="0" w:space="0" w:color="auto"/>
      </w:divBdr>
      <w:divsChild>
        <w:div w:id="28456321">
          <w:marLeft w:val="640"/>
          <w:marRight w:val="0"/>
          <w:marTop w:val="0"/>
          <w:marBottom w:val="0"/>
          <w:divBdr>
            <w:top w:val="none" w:sz="0" w:space="0" w:color="auto"/>
            <w:left w:val="none" w:sz="0" w:space="0" w:color="auto"/>
            <w:bottom w:val="none" w:sz="0" w:space="0" w:color="auto"/>
            <w:right w:val="none" w:sz="0" w:space="0" w:color="auto"/>
          </w:divBdr>
        </w:div>
        <w:div w:id="52587289">
          <w:marLeft w:val="640"/>
          <w:marRight w:val="0"/>
          <w:marTop w:val="0"/>
          <w:marBottom w:val="0"/>
          <w:divBdr>
            <w:top w:val="none" w:sz="0" w:space="0" w:color="auto"/>
            <w:left w:val="none" w:sz="0" w:space="0" w:color="auto"/>
            <w:bottom w:val="none" w:sz="0" w:space="0" w:color="auto"/>
            <w:right w:val="none" w:sz="0" w:space="0" w:color="auto"/>
          </w:divBdr>
        </w:div>
        <w:div w:id="96172333">
          <w:marLeft w:val="640"/>
          <w:marRight w:val="0"/>
          <w:marTop w:val="0"/>
          <w:marBottom w:val="0"/>
          <w:divBdr>
            <w:top w:val="none" w:sz="0" w:space="0" w:color="auto"/>
            <w:left w:val="none" w:sz="0" w:space="0" w:color="auto"/>
            <w:bottom w:val="none" w:sz="0" w:space="0" w:color="auto"/>
            <w:right w:val="none" w:sz="0" w:space="0" w:color="auto"/>
          </w:divBdr>
        </w:div>
        <w:div w:id="114561721">
          <w:marLeft w:val="640"/>
          <w:marRight w:val="0"/>
          <w:marTop w:val="0"/>
          <w:marBottom w:val="0"/>
          <w:divBdr>
            <w:top w:val="none" w:sz="0" w:space="0" w:color="auto"/>
            <w:left w:val="none" w:sz="0" w:space="0" w:color="auto"/>
            <w:bottom w:val="none" w:sz="0" w:space="0" w:color="auto"/>
            <w:right w:val="none" w:sz="0" w:space="0" w:color="auto"/>
          </w:divBdr>
        </w:div>
        <w:div w:id="154080154">
          <w:marLeft w:val="640"/>
          <w:marRight w:val="0"/>
          <w:marTop w:val="0"/>
          <w:marBottom w:val="0"/>
          <w:divBdr>
            <w:top w:val="none" w:sz="0" w:space="0" w:color="auto"/>
            <w:left w:val="none" w:sz="0" w:space="0" w:color="auto"/>
            <w:bottom w:val="none" w:sz="0" w:space="0" w:color="auto"/>
            <w:right w:val="none" w:sz="0" w:space="0" w:color="auto"/>
          </w:divBdr>
        </w:div>
        <w:div w:id="164789608">
          <w:marLeft w:val="640"/>
          <w:marRight w:val="0"/>
          <w:marTop w:val="0"/>
          <w:marBottom w:val="0"/>
          <w:divBdr>
            <w:top w:val="none" w:sz="0" w:space="0" w:color="auto"/>
            <w:left w:val="none" w:sz="0" w:space="0" w:color="auto"/>
            <w:bottom w:val="none" w:sz="0" w:space="0" w:color="auto"/>
            <w:right w:val="none" w:sz="0" w:space="0" w:color="auto"/>
          </w:divBdr>
        </w:div>
        <w:div w:id="164833264">
          <w:marLeft w:val="640"/>
          <w:marRight w:val="0"/>
          <w:marTop w:val="0"/>
          <w:marBottom w:val="0"/>
          <w:divBdr>
            <w:top w:val="none" w:sz="0" w:space="0" w:color="auto"/>
            <w:left w:val="none" w:sz="0" w:space="0" w:color="auto"/>
            <w:bottom w:val="none" w:sz="0" w:space="0" w:color="auto"/>
            <w:right w:val="none" w:sz="0" w:space="0" w:color="auto"/>
          </w:divBdr>
        </w:div>
        <w:div w:id="168640941">
          <w:marLeft w:val="640"/>
          <w:marRight w:val="0"/>
          <w:marTop w:val="0"/>
          <w:marBottom w:val="0"/>
          <w:divBdr>
            <w:top w:val="none" w:sz="0" w:space="0" w:color="auto"/>
            <w:left w:val="none" w:sz="0" w:space="0" w:color="auto"/>
            <w:bottom w:val="none" w:sz="0" w:space="0" w:color="auto"/>
            <w:right w:val="none" w:sz="0" w:space="0" w:color="auto"/>
          </w:divBdr>
        </w:div>
        <w:div w:id="224341657">
          <w:marLeft w:val="640"/>
          <w:marRight w:val="0"/>
          <w:marTop w:val="0"/>
          <w:marBottom w:val="0"/>
          <w:divBdr>
            <w:top w:val="none" w:sz="0" w:space="0" w:color="auto"/>
            <w:left w:val="none" w:sz="0" w:space="0" w:color="auto"/>
            <w:bottom w:val="none" w:sz="0" w:space="0" w:color="auto"/>
            <w:right w:val="none" w:sz="0" w:space="0" w:color="auto"/>
          </w:divBdr>
        </w:div>
        <w:div w:id="263533823">
          <w:marLeft w:val="640"/>
          <w:marRight w:val="0"/>
          <w:marTop w:val="0"/>
          <w:marBottom w:val="0"/>
          <w:divBdr>
            <w:top w:val="none" w:sz="0" w:space="0" w:color="auto"/>
            <w:left w:val="none" w:sz="0" w:space="0" w:color="auto"/>
            <w:bottom w:val="none" w:sz="0" w:space="0" w:color="auto"/>
            <w:right w:val="none" w:sz="0" w:space="0" w:color="auto"/>
          </w:divBdr>
        </w:div>
        <w:div w:id="325521492">
          <w:marLeft w:val="640"/>
          <w:marRight w:val="0"/>
          <w:marTop w:val="0"/>
          <w:marBottom w:val="0"/>
          <w:divBdr>
            <w:top w:val="none" w:sz="0" w:space="0" w:color="auto"/>
            <w:left w:val="none" w:sz="0" w:space="0" w:color="auto"/>
            <w:bottom w:val="none" w:sz="0" w:space="0" w:color="auto"/>
            <w:right w:val="none" w:sz="0" w:space="0" w:color="auto"/>
          </w:divBdr>
        </w:div>
        <w:div w:id="360473329">
          <w:marLeft w:val="640"/>
          <w:marRight w:val="0"/>
          <w:marTop w:val="0"/>
          <w:marBottom w:val="0"/>
          <w:divBdr>
            <w:top w:val="none" w:sz="0" w:space="0" w:color="auto"/>
            <w:left w:val="none" w:sz="0" w:space="0" w:color="auto"/>
            <w:bottom w:val="none" w:sz="0" w:space="0" w:color="auto"/>
            <w:right w:val="none" w:sz="0" w:space="0" w:color="auto"/>
          </w:divBdr>
        </w:div>
        <w:div w:id="367873452">
          <w:marLeft w:val="640"/>
          <w:marRight w:val="0"/>
          <w:marTop w:val="0"/>
          <w:marBottom w:val="0"/>
          <w:divBdr>
            <w:top w:val="none" w:sz="0" w:space="0" w:color="auto"/>
            <w:left w:val="none" w:sz="0" w:space="0" w:color="auto"/>
            <w:bottom w:val="none" w:sz="0" w:space="0" w:color="auto"/>
            <w:right w:val="none" w:sz="0" w:space="0" w:color="auto"/>
          </w:divBdr>
        </w:div>
        <w:div w:id="371269320">
          <w:marLeft w:val="640"/>
          <w:marRight w:val="0"/>
          <w:marTop w:val="0"/>
          <w:marBottom w:val="0"/>
          <w:divBdr>
            <w:top w:val="none" w:sz="0" w:space="0" w:color="auto"/>
            <w:left w:val="none" w:sz="0" w:space="0" w:color="auto"/>
            <w:bottom w:val="none" w:sz="0" w:space="0" w:color="auto"/>
            <w:right w:val="none" w:sz="0" w:space="0" w:color="auto"/>
          </w:divBdr>
        </w:div>
        <w:div w:id="373430096">
          <w:marLeft w:val="640"/>
          <w:marRight w:val="0"/>
          <w:marTop w:val="0"/>
          <w:marBottom w:val="0"/>
          <w:divBdr>
            <w:top w:val="none" w:sz="0" w:space="0" w:color="auto"/>
            <w:left w:val="none" w:sz="0" w:space="0" w:color="auto"/>
            <w:bottom w:val="none" w:sz="0" w:space="0" w:color="auto"/>
            <w:right w:val="none" w:sz="0" w:space="0" w:color="auto"/>
          </w:divBdr>
        </w:div>
        <w:div w:id="390620554">
          <w:marLeft w:val="640"/>
          <w:marRight w:val="0"/>
          <w:marTop w:val="0"/>
          <w:marBottom w:val="0"/>
          <w:divBdr>
            <w:top w:val="none" w:sz="0" w:space="0" w:color="auto"/>
            <w:left w:val="none" w:sz="0" w:space="0" w:color="auto"/>
            <w:bottom w:val="none" w:sz="0" w:space="0" w:color="auto"/>
            <w:right w:val="none" w:sz="0" w:space="0" w:color="auto"/>
          </w:divBdr>
        </w:div>
        <w:div w:id="399522955">
          <w:marLeft w:val="640"/>
          <w:marRight w:val="0"/>
          <w:marTop w:val="0"/>
          <w:marBottom w:val="0"/>
          <w:divBdr>
            <w:top w:val="none" w:sz="0" w:space="0" w:color="auto"/>
            <w:left w:val="none" w:sz="0" w:space="0" w:color="auto"/>
            <w:bottom w:val="none" w:sz="0" w:space="0" w:color="auto"/>
            <w:right w:val="none" w:sz="0" w:space="0" w:color="auto"/>
          </w:divBdr>
        </w:div>
        <w:div w:id="454180503">
          <w:marLeft w:val="640"/>
          <w:marRight w:val="0"/>
          <w:marTop w:val="0"/>
          <w:marBottom w:val="0"/>
          <w:divBdr>
            <w:top w:val="none" w:sz="0" w:space="0" w:color="auto"/>
            <w:left w:val="none" w:sz="0" w:space="0" w:color="auto"/>
            <w:bottom w:val="none" w:sz="0" w:space="0" w:color="auto"/>
            <w:right w:val="none" w:sz="0" w:space="0" w:color="auto"/>
          </w:divBdr>
        </w:div>
        <w:div w:id="504563582">
          <w:marLeft w:val="640"/>
          <w:marRight w:val="0"/>
          <w:marTop w:val="0"/>
          <w:marBottom w:val="0"/>
          <w:divBdr>
            <w:top w:val="none" w:sz="0" w:space="0" w:color="auto"/>
            <w:left w:val="none" w:sz="0" w:space="0" w:color="auto"/>
            <w:bottom w:val="none" w:sz="0" w:space="0" w:color="auto"/>
            <w:right w:val="none" w:sz="0" w:space="0" w:color="auto"/>
          </w:divBdr>
        </w:div>
        <w:div w:id="562371235">
          <w:marLeft w:val="640"/>
          <w:marRight w:val="0"/>
          <w:marTop w:val="0"/>
          <w:marBottom w:val="0"/>
          <w:divBdr>
            <w:top w:val="none" w:sz="0" w:space="0" w:color="auto"/>
            <w:left w:val="none" w:sz="0" w:space="0" w:color="auto"/>
            <w:bottom w:val="none" w:sz="0" w:space="0" w:color="auto"/>
            <w:right w:val="none" w:sz="0" w:space="0" w:color="auto"/>
          </w:divBdr>
        </w:div>
        <w:div w:id="577255374">
          <w:marLeft w:val="640"/>
          <w:marRight w:val="0"/>
          <w:marTop w:val="0"/>
          <w:marBottom w:val="0"/>
          <w:divBdr>
            <w:top w:val="none" w:sz="0" w:space="0" w:color="auto"/>
            <w:left w:val="none" w:sz="0" w:space="0" w:color="auto"/>
            <w:bottom w:val="none" w:sz="0" w:space="0" w:color="auto"/>
            <w:right w:val="none" w:sz="0" w:space="0" w:color="auto"/>
          </w:divBdr>
        </w:div>
        <w:div w:id="592203640">
          <w:marLeft w:val="640"/>
          <w:marRight w:val="0"/>
          <w:marTop w:val="0"/>
          <w:marBottom w:val="0"/>
          <w:divBdr>
            <w:top w:val="none" w:sz="0" w:space="0" w:color="auto"/>
            <w:left w:val="none" w:sz="0" w:space="0" w:color="auto"/>
            <w:bottom w:val="none" w:sz="0" w:space="0" w:color="auto"/>
            <w:right w:val="none" w:sz="0" w:space="0" w:color="auto"/>
          </w:divBdr>
        </w:div>
        <w:div w:id="599603180">
          <w:marLeft w:val="640"/>
          <w:marRight w:val="0"/>
          <w:marTop w:val="0"/>
          <w:marBottom w:val="0"/>
          <w:divBdr>
            <w:top w:val="none" w:sz="0" w:space="0" w:color="auto"/>
            <w:left w:val="none" w:sz="0" w:space="0" w:color="auto"/>
            <w:bottom w:val="none" w:sz="0" w:space="0" w:color="auto"/>
            <w:right w:val="none" w:sz="0" w:space="0" w:color="auto"/>
          </w:divBdr>
        </w:div>
        <w:div w:id="650132989">
          <w:marLeft w:val="640"/>
          <w:marRight w:val="0"/>
          <w:marTop w:val="0"/>
          <w:marBottom w:val="0"/>
          <w:divBdr>
            <w:top w:val="none" w:sz="0" w:space="0" w:color="auto"/>
            <w:left w:val="none" w:sz="0" w:space="0" w:color="auto"/>
            <w:bottom w:val="none" w:sz="0" w:space="0" w:color="auto"/>
            <w:right w:val="none" w:sz="0" w:space="0" w:color="auto"/>
          </w:divBdr>
        </w:div>
        <w:div w:id="735931556">
          <w:marLeft w:val="640"/>
          <w:marRight w:val="0"/>
          <w:marTop w:val="0"/>
          <w:marBottom w:val="0"/>
          <w:divBdr>
            <w:top w:val="none" w:sz="0" w:space="0" w:color="auto"/>
            <w:left w:val="none" w:sz="0" w:space="0" w:color="auto"/>
            <w:bottom w:val="none" w:sz="0" w:space="0" w:color="auto"/>
            <w:right w:val="none" w:sz="0" w:space="0" w:color="auto"/>
          </w:divBdr>
        </w:div>
        <w:div w:id="752121763">
          <w:marLeft w:val="640"/>
          <w:marRight w:val="0"/>
          <w:marTop w:val="0"/>
          <w:marBottom w:val="0"/>
          <w:divBdr>
            <w:top w:val="none" w:sz="0" w:space="0" w:color="auto"/>
            <w:left w:val="none" w:sz="0" w:space="0" w:color="auto"/>
            <w:bottom w:val="none" w:sz="0" w:space="0" w:color="auto"/>
            <w:right w:val="none" w:sz="0" w:space="0" w:color="auto"/>
          </w:divBdr>
        </w:div>
        <w:div w:id="791871657">
          <w:marLeft w:val="640"/>
          <w:marRight w:val="0"/>
          <w:marTop w:val="0"/>
          <w:marBottom w:val="0"/>
          <w:divBdr>
            <w:top w:val="none" w:sz="0" w:space="0" w:color="auto"/>
            <w:left w:val="none" w:sz="0" w:space="0" w:color="auto"/>
            <w:bottom w:val="none" w:sz="0" w:space="0" w:color="auto"/>
            <w:right w:val="none" w:sz="0" w:space="0" w:color="auto"/>
          </w:divBdr>
        </w:div>
        <w:div w:id="805977323">
          <w:marLeft w:val="640"/>
          <w:marRight w:val="0"/>
          <w:marTop w:val="0"/>
          <w:marBottom w:val="0"/>
          <w:divBdr>
            <w:top w:val="none" w:sz="0" w:space="0" w:color="auto"/>
            <w:left w:val="none" w:sz="0" w:space="0" w:color="auto"/>
            <w:bottom w:val="none" w:sz="0" w:space="0" w:color="auto"/>
            <w:right w:val="none" w:sz="0" w:space="0" w:color="auto"/>
          </w:divBdr>
        </w:div>
        <w:div w:id="844901140">
          <w:marLeft w:val="640"/>
          <w:marRight w:val="0"/>
          <w:marTop w:val="0"/>
          <w:marBottom w:val="0"/>
          <w:divBdr>
            <w:top w:val="none" w:sz="0" w:space="0" w:color="auto"/>
            <w:left w:val="none" w:sz="0" w:space="0" w:color="auto"/>
            <w:bottom w:val="none" w:sz="0" w:space="0" w:color="auto"/>
            <w:right w:val="none" w:sz="0" w:space="0" w:color="auto"/>
          </w:divBdr>
        </w:div>
        <w:div w:id="852451437">
          <w:marLeft w:val="640"/>
          <w:marRight w:val="0"/>
          <w:marTop w:val="0"/>
          <w:marBottom w:val="0"/>
          <w:divBdr>
            <w:top w:val="none" w:sz="0" w:space="0" w:color="auto"/>
            <w:left w:val="none" w:sz="0" w:space="0" w:color="auto"/>
            <w:bottom w:val="none" w:sz="0" w:space="0" w:color="auto"/>
            <w:right w:val="none" w:sz="0" w:space="0" w:color="auto"/>
          </w:divBdr>
        </w:div>
        <w:div w:id="962660413">
          <w:marLeft w:val="640"/>
          <w:marRight w:val="0"/>
          <w:marTop w:val="0"/>
          <w:marBottom w:val="0"/>
          <w:divBdr>
            <w:top w:val="none" w:sz="0" w:space="0" w:color="auto"/>
            <w:left w:val="none" w:sz="0" w:space="0" w:color="auto"/>
            <w:bottom w:val="none" w:sz="0" w:space="0" w:color="auto"/>
            <w:right w:val="none" w:sz="0" w:space="0" w:color="auto"/>
          </w:divBdr>
        </w:div>
        <w:div w:id="992371637">
          <w:marLeft w:val="640"/>
          <w:marRight w:val="0"/>
          <w:marTop w:val="0"/>
          <w:marBottom w:val="0"/>
          <w:divBdr>
            <w:top w:val="none" w:sz="0" w:space="0" w:color="auto"/>
            <w:left w:val="none" w:sz="0" w:space="0" w:color="auto"/>
            <w:bottom w:val="none" w:sz="0" w:space="0" w:color="auto"/>
            <w:right w:val="none" w:sz="0" w:space="0" w:color="auto"/>
          </w:divBdr>
        </w:div>
        <w:div w:id="1024554453">
          <w:marLeft w:val="640"/>
          <w:marRight w:val="0"/>
          <w:marTop w:val="0"/>
          <w:marBottom w:val="0"/>
          <w:divBdr>
            <w:top w:val="none" w:sz="0" w:space="0" w:color="auto"/>
            <w:left w:val="none" w:sz="0" w:space="0" w:color="auto"/>
            <w:bottom w:val="none" w:sz="0" w:space="0" w:color="auto"/>
            <w:right w:val="none" w:sz="0" w:space="0" w:color="auto"/>
          </w:divBdr>
        </w:div>
        <w:div w:id="1068698178">
          <w:marLeft w:val="640"/>
          <w:marRight w:val="0"/>
          <w:marTop w:val="0"/>
          <w:marBottom w:val="0"/>
          <w:divBdr>
            <w:top w:val="none" w:sz="0" w:space="0" w:color="auto"/>
            <w:left w:val="none" w:sz="0" w:space="0" w:color="auto"/>
            <w:bottom w:val="none" w:sz="0" w:space="0" w:color="auto"/>
            <w:right w:val="none" w:sz="0" w:space="0" w:color="auto"/>
          </w:divBdr>
        </w:div>
        <w:div w:id="1091271879">
          <w:marLeft w:val="640"/>
          <w:marRight w:val="0"/>
          <w:marTop w:val="0"/>
          <w:marBottom w:val="0"/>
          <w:divBdr>
            <w:top w:val="none" w:sz="0" w:space="0" w:color="auto"/>
            <w:left w:val="none" w:sz="0" w:space="0" w:color="auto"/>
            <w:bottom w:val="none" w:sz="0" w:space="0" w:color="auto"/>
            <w:right w:val="none" w:sz="0" w:space="0" w:color="auto"/>
          </w:divBdr>
        </w:div>
        <w:div w:id="1275752046">
          <w:marLeft w:val="640"/>
          <w:marRight w:val="0"/>
          <w:marTop w:val="0"/>
          <w:marBottom w:val="0"/>
          <w:divBdr>
            <w:top w:val="none" w:sz="0" w:space="0" w:color="auto"/>
            <w:left w:val="none" w:sz="0" w:space="0" w:color="auto"/>
            <w:bottom w:val="none" w:sz="0" w:space="0" w:color="auto"/>
            <w:right w:val="none" w:sz="0" w:space="0" w:color="auto"/>
          </w:divBdr>
        </w:div>
        <w:div w:id="1411973491">
          <w:marLeft w:val="640"/>
          <w:marRight w:val="0"/>
          <w:marTop w:val="0"/>
          <w:marBottom w:val="0"/>
          <w:divBdr>
            <w:top w:val="none" w:sz="0" w:space="0" w:color="auto"/>
            <w:left w:val="none" w:sz="0" w:space="0" w:color="auto"/>
            <w:bottom w:val="none" w:sz="0" w:space="0" w:color="auto"/>
            <w:right w:val="none" w:sz="0" w:space="0" w:color="auto"/>
          </w:divBdr>
        </w:div>
        <w:div w:id="1424648156">
          <w:marLeft w:val="640"/>
          <w:marRight w:val="0"/>
          <w:marTop w:val="0"/>
          <w:marBottom w:val="0"/>
          <w:divBdr>
            <w:top w:val="none" w:sz="0" w:space="0" w:color="auto"/>
            <w:left w:val="none" w:sz="0" w:space="0" w:color="auto"/>
            <w:bottom w:val="none" w:sz="0" w:space="0" w:color="auto"/>
            <w:right w:val="none" w:sz="0" w:space="0" w:color="auto"/>
          </w:divBdr>
        </w:div>
        <w:div w:id="1457480948">
          <w:marLeft w:val="640"/>
          <w:marRight w:val="0"/>
          <w:marTop w:val="0"/>
          <w:marBottom w:val="0"/>
          <w:divBdr>
            <w:top w:val="none" w:sz="0" w:space="0" w:color="auto"/>
            <w:left w:val="none" w:sz="0" w:space="0" w:color="auto"/>
            <w:bottom w:val="none" w:sz="0" w:space="0" w:color="auto"/>
            <w:right w:val="none" w:sz="0" w:space="0" w:color="auto"/>
          </w:divBdr>
        </w:div>
        <w:div w:id="1520317362">
          <w:marLeft w:val="640"/>
          <w:marRight w:val="0"/>
          <w:marTop w:val="0"/>
          <w:marBottom w:val="0"/>
          <w:divBdr>
            <w:top w:val="none" w:sz="0" w:space="0" w:color="auto"/>
            <w:left w:val="none" w:sz="0" w:space="0" w:color="auto"/>
            <w:bottom w:val="none" w:sz="0" w:space="0" w:color="auto"/>
            <w:right w:val="none" w:sz="0" w:space="0" w:color="auto"/>
          </w:divBdr>
        </w:div>
        <w:div w:id="1547252003">
          <w:marLeft w:val="640"/>
          <w:marRight w:val="0"/>
          <w:marTop w:val="0"/>
          <w:marBottom w:val="0"/>
          <w:divBdr>
            <w:top w:val="none" w:sz="0" w:space="0" w:color="auto"/>
            <w:left w:val="none" w:sz="0" w:space="0" w:color="auto"/>
            <w:bottom w:val="none" w:sz="0" w:space="0" w:color="auto"/>
            <w:right w:val="none" w:sz="0" w:space="0" w:color="auto"/>
          </w:divBdr>
        </w:div>
        <w:div w:id="1554582742">
          <w:marLeft w:val="640"/>
          <w:marRight w:val="0"/>
          <w:marTop w:val="0"/>
          <w:marBottom w:val="0"/>
          <w:divBdr>
            <w:top w:val="none" w:sz="0" w:space="0" w:color="auto"/>
            <w:left w:val="none" w:sz="0" w:space="0" w:color="auto"/>
            <w:bottom w:val="none" w:sz="0" w:space="0" w:color="auto"/>
            <w:right w:val="none" w:sz="0" w:space="0" w:color="auto"/>
          </w:divBdr>
        </w:div>
        <w:div w:id="1567184726">
          <w:marLeft w:val="640"/>
          <w:marRight w:val="0"/>
          <w:marTop w:val="0"/>
          <w:marBottom w:val="0"/>
          <w:divBdr>
            <w:top w:val="none" w:sz="0" w:space="0" w:color="auto"/>
            <w:left w:val="none" w:sz="0" w:space="0" w:color="auto"/>
            <w:bottom w:val="none" w:sz="0" w:space="0" w:color="auto"/>
            <w:right w:val="none" w:sz="0" w:space="0" w:color="auto"/>
          </w:divBdr>
        </w:div>
        <w:div w:id="1597246386">
          <w:marLeft w:val="640"/>
          <w:marRight w:val="0"/>
          <w:marTop w:val="0"/>
          <w:marBottom w:val="0"/>
          <w:divBdr>
            <w:top w:val="none" w:sz="0" w:space="0" w:color="auto"/>
            <w:left w:val="none" w:sz="0" w:space="0" w:color="auto"/>
            <w:bottom w:val="none" w:sz="0" w:space="0" w:color="auto"/>
            <w:right w:val="none" w:sz="0" w:space="0" w:color="auto"/>
          </w:divBdr>
        </w:div>
        <w:div w:id="1608390374">
          <w:marLeft w:val="640"/>
          <w:marRight w:val="0"/>
          <w:marTop w:val="0"/>
          <w:marBottom w:val="0"/>
          <w:divBdr>
            <w:top w:val="none" w:sz="0" w:space="0" w:color="auto"/>
            <w:left w:val="none" w:sz="0" w:space="0" w:color="auto"/>
            <w:bottom w:val="none" w:sz="0" w:space="0" w:color="auto"/>
            <w:right w:val="none" w:sz="0" w:space="0" w:color="auto"/>
          </w:divBdr>
        </w:div>
        <w:div w:id="1645888950">
          <w:marLeft w:val="640"/>
          <w:marRight w:val="0"/>
          <w:marTop w:val="0"/>
          <w:marBottom w:val="0"/>
          <w:divBdr>
            <w:top w:val="none" w:sz="0" w:space="0" w:color="auto"/>
            <w:left w:val="none" w:sz="0" w:space="0" w:color="auto"/>
            <w:bottom w:val="none" w:sz="0" w:space="0" w:color="auto"/>
            <w:right w:val="none" w:sz="0" w:space="0" w:color="auto"/>
          </w:divBdr>
        </w:div>
        <w:div w:id="1719620006">
          <w:marLeft w:val="640"/>
          <w:marRight w:val="0"/>
          <w:marTop w:val="0"/>
          <w:marBottom w:val="0"/>
          <w:divBdr>
            <w:top w:val="none" w:sz="0" w:space="0" w:color="auto"/>
            <w:left w:val="none" w:sz="0" w:space="0" w:color="auto"/>
            <w:bottom w:val="none" w:sz="0" w:space="0" w:color="auto"/>
            <w:right w:val="none" w:sz="0" w:space="0" w:color="auto"/>
          </w:divBdr>
        </w:div>
        <w:div w:id="1732583157">
          <w:marLeft w:val="640"/>
          <w:marRight w:val="0"/>
          <w:marTop w:val="0"/>
          <w:marBottom w:val="0"/>
          <w:divBdr>
            <w:top w:val="none" w:sz="0" w:space="0" w:color="auto"/>
            <w:left w:val="none" w:sz="0" w:space="0" w:color="auto"/>
            <w:bottom w:val="none" w:sz="0" w:space="0" w:color="auto"/>
            <w:right w:val="none" w:sz="0" w:space="0" w:color="auto"/>
          </w:divBdr>
        </w:div>
        <w:div w:id="1777208788">
          <w:marLeft w:val="640"/>
          <w:marRight w:val="0"/>
          <w:marTop w:val="0"/>
          <w:marBottom w:val="0"/>
          <w:divBdr>
            <w:top w:val="none" w:sz="0" w:space="0" w:color="auto"/>
            <w:left w:val="none" w:sz="0" w:space="0" w:color="auto"/>
            <w:bottom w:val="none" w:sz="0" w:space="0" w:color="auto"/>
            <w:right w:val="none" w:sz="0" w:space="0" w:color="auto"/>
          </w:divBdr>
        </w:div>
        <w:div w:id="1856653274">
          <w:marLeft w:val="640"/>
          <w:marRight w:val="0"/>
          <w:marTop w:val="0"/>
          <w:marBottom w:val="0"/>
          <w:divBdr>
            <w:top w:val="none" w:sz="0" w:space="0" w:color="auto"/>
            <w:left w:val="none" w:sz="0" w:space="0" w:color="auto"/>
            <w:bottom w:val="none" w:sz="0" w:space="0" w:color="auto"/>
            <w:right w:val="none" w:sz="0" w:space="0" w:color="auto"/>
          </w:divBdr>
        </w:div>
        <w:div w:id="1890989488">
          <w:marLeft w:val="640"/>
          <w:marRight w:val="0"/>
          <w:marTop w:val="0"/>
          <w:marBottom w:val="0"/>
          <w:divBdr>
            <w:top w:val="none" w:sz="0" w:space="0" w:color="auto"/>
            <w:left w:val="none" w:sz="0" w:space="0" w:color="auto"/>
            <w:bottom w:val="none" w:sz="0" w:space="0" w:color="auto"/>
            <w:right w:val="none" w:sz="0" w:space="0" w:color="auto"/>
          </w:divBdr>
        </w:div>
        <w:div w:id="2029259347">
          <w:marLeft w:val="640"/>
          <w:marRight w:val="0"/>
          <w:marTop w:val="0"/>
          <w:marBottom w:val="0"/>
          <w:divBdr>
            <w:top w:val="none" w:sz="0" w:space="0" w:color="auto"/>
            <w:left w:val="none" w:sz="0" w:space="0" w:color="auto"/>
            <w:bottom w:val="none" w:sz="0" w:space="0" w:color="auto"/>
            <w:right w:val="none" w:sz="0" w:space="0" w:color="auto"/>
          </w:divBdr>
        </w:div>
        <w:div w:id="2064519963">
          <w:marLeft w:val="640"/>
          <w:marRight w:val="0"/>
          <w:marTop w:val="0"/>
          <w:marBottom w:val="0"/>
          <w:divBdr>
            <w:top w:val="none" w:sz="0" w:space="0" w:color="auto"/>
            <w:left w:val="none" w:sz="0" w:space="0" w:color="auto"/>
            <w:bottom w:val="none" w:sz="0" w:space="0" w:color="auto"/>
            <w:right w:val="none" w:sz="0" w:space="0" w:color="auto"/>
          </w:divBdr>
        </w:div>
        <w:div w:id="2102409161">
          <w:marLeft w:val="640"/>
          <w:marRight w:val="0"/>
          <w:marTop w:val="0"/>
          <w:marBottom w:val="0"/>
          <w:divBdr>
            <w:top w:val="none" w:sz="0" w:space="0" w:color="auto"/>
            <w:left w:val="none" w:sz="0" w:space="0" w:color="auto"/>
            <w:bottom w:val="none" w:sz="0" w:space="0" w:color="auto"/>
            <w:right w:val="none" w:sz="0" w:space="0" w:color="auto"/>
          </w:divBdr>
        </w:div>
      </w:divsChild>
    </w:div>
    <w:div w:id="1580016670">
      <w:bodyDiv w:val="1"/>
      <w:marLeft w:val="0"/>
      <w:marRight w:val="0"/>
      <w:marTop w:val="0"/>
      <w:marBottom w:val="0"/>
      <w:divBdr>
        <w:top w:val="none" w:sz="0" w:space="0" w:color="auto"/>
        <w:left w:val="none" w:sz="0" w:space="0" w:color="auto"/>
        <w:bottom w:val="none" w:sz="0" w:space="0" w:color="auto"/>
        <w:right w:val="none" w:sz="0" w:space="0" w:color="auto"/>
      </w:divBdr>
    </w:div>
    <w:div w:id="1588997295">
      <w:bodyDiv w:val="1"/>
      <w:marLeft w:val="0"/>
      <w:marRight w:val="0"/>
      <w:marTop w:val="0"/>
      <w:marBottom w:val="0"/>
      <w:divBdr>
        <w:top w:val="none" w:sz="0" w:space="0" w:color="auto"/>
        <w:left w:val="none" w:sz="0" w:space="0" w:color="auto"/>
        <w:bottom w:val="none" w:sz="0" w:space="0" w:color="auto"/>
        <w:right w:val="none" w:sz="0" w:space="0" w:color="auto"/>
      </w:divBdr>
      <w:divsChild>
        <w:div w:id="27073727">
          <w:marLeft w:val="640"/>
          <w:marRight w:val="0"/>
          <w:marTop w:val="0"/>
          <w:marBottom w:val="0"/>
          <w:divBdr>
            <w:top w:val="none" w:sz="0" w:space="0" w:color="auto"/>
            <w:left w:val="none" w:sz="0" w:space="0" w:color="auto"/>
            <w:bottom w:val="none" w:sz="0" w:space="0" w:color="auto"/>
            <w:right w:val="none" w:sz="0" w:space="0" w:color="auto"/>
          </w:divBdr>
        </w:div>
        <w:div w:id="174731094">
          <w:marLeft w:val="640"/>
          <w:marRight w:val="0"/>
          <w:marTop w:val="0"/>
          <w:marBottom w:val="0"/>
          <w:divBdr>
            <w:top w:val="none" w:sz="0" w:space="0" w:color="auto"/>
            <w:left w:val="none" w:sz="0" w:space="0" w:color="auto"/>
            <w:bottom w:val="none" w:sz="0" w:space="0" w:color="auto"/>
            <w:right w:val="none" w:sz="0" w:space="0" w:color="auto"/>
          </w:divBdr>
        </w:div>
        <w:div w:id="181170542">
          <w:marLeft w:val="640"/>
          <w:marRight w:val="0"/>
          <w:marTop w:val="0"/>
          <w:marBottom w:val="0"/>
          <w:divBdr>
            <w:top w:val="none" w:sz="0" w:space="0" w:color="auto"/>
            <w:left w:val="none" w:sz="0" w:space="0" w:color="auto"/>
            <w:bottom w:val="none" w:sz="0" w:space="0" w:color="auto"/>
            <w:right w:val="none" w:sz="0" w:space="0" w:color="auto"/>
          </w:divBdr>
        </w:div>
        <w:div w:id="274485839">
          <w:marLeft w:val="640"/>
          <w:marRight w:val="0"/>
          <w:marTop w:val="0"/>
          <w:marBottom w:val="0"/>
          <w:divBdr>
            <w:top w:val="none" w:sz="0" w:space="0" w:color="auto"/>
            <w:left w:val="none" w:sz="0" w:space="0" w:color="auto"/>
            <w:bottom w:val="none" w:sz="0" w:space="0" w:color="auto"/>
            <w:right w:val="none" w:sz="0" w:space="0" w:color="auto"/>
          </w:divBdr>
        </w:div>
        <w:div w:id="426779726">
          <w:marLeft w:val="640"/>
          <w:marRight w:val="0"/>
          <w:marTop w:val="0"/>
          <w:marBottom w:val="0"/>
          <w:divBdr>
            <w:top w:val="none" w:sz="0" w:space="0" w:color="auto"/>
            <w:left w:val="none" w:sz="0" w:space="0" w:color="auto"/>
            <w:bottom w:val="none" w:sz="0" w:space="0" w:color="auto"/>
            <w:right w:val="none" w:sz="0" w:space="0" w:color="auto"/>
          </w:divBdr>
        </w:div>
        <w:div w:id="476649487">
          <w:marLeft w:val="640"/>
          <w:marRight w:val="0"/>
          <w:marTop w:val="0"/>
          <w:marBottom w:val="0"/>
          <w:divBdr>
            <w:top w:val="none" w:sz="0" w:space="0" w:color="auto"/>
            <w:left w:val="none" w:sz="0" w:space="0" w:color="auto"/>
            <w:bottom w:val="none" w:sz="0" w:space="0" w:color="auto"/>
            <w:right w:val="none" w:sz="0" w:space="0" w:color="auto"/>
          </w:divBdr>
        </w:div>
        <w:div w:id="504438874">
          <w:marLeft w:val="640"/>
          <w:marRight w:val="0"/>
          <w:marTop w:val="0"/>
          <w:marBottom w:val="0"/>
          <w:divBdr>
            <w:top w:val="none" w:sz="0" w:space="0" w:color="auto"/>
            <w:left w:val="none" w:sz="0" w:space="0" w:color="auto"/>
            <w:bottom w:val="none" w:sz="0" w:space="0" w:color="auto"/>
            <w:right w:val="none" w:sz="0" w:space="0" w:color="auto"/>
          </w:divBdr>
        </w:div>
        <w:div w:id="864445681">
          <w:marLeft w:val="640"/>
          <w:marRight w:val="0"/>
          <w:marTop w:val="0"/>
          <w:marBottom w:val="0"/>
          <w:divBdr>
            <w:top w:val="none" w:sz="0" w:space="0" w:color="auto"/>
            <w:left w:val="none" w:sz="0" w:space="0" w:color="auto"/>
            <w:bottom w:val="none" w:sz="0" w:space="0" w:color="auto"/>
            <w:right w:val="none" w:sz="0" w:space="0" w:color="auto"/>
          </w:divBdr>
        </w:div>
        <w:div w:id="892614991">
          <w:marLeft w:val="640"/>
          <w:marRight w:val="0"/>
          <w:marTop w:val="0"/>
          <w:marBottom w:val="0"/>
          <w:divBdr>
            <w:top w:val="none" w:sz="0" w:space="0" w:color="auto"/>
            <w:left w:val="none" w:sz="0" w:space="0" w:color="auto"/>
            <w:bottom w:val="none" w:sz="0" w:space="0" w:color="auto"/>
            <w:right w:val="none" w:sz="0" w:space="0" w:color="auto"/>
          </w:divBdr>
        </w:div>
        <w:div w:id="897739957">
          <w:marLeft w:val="640"/>
          <w:marRight w:val="0"/>
          <w:marTop w:val="0"/>
          <w:marBottom w:val="0"/>
          <w:divBdr>
            <w:top w:val="none" w:sz="0" w:space="0" w:color="auto"/>
            <w:left w:val="none" w:sz="0" w:space="0" w:color="auto"/>
            <w:bottom w:val="none" w:sz="0" w:space="0" w:color="auto"/>
            <w:right w:val="none" w:sz="0" w:space="0" w:color="auto"/>
          </w:divBdr>
        </w:div>
        <w:div w:id="902104169">
          <w:marLeft w:val="640"/>
          <w:marRight w:val="0"/>
          <w:marTop w:val="0"/>
          <w:marBottom w:val="0"/>
          <w:divBdr>
            <w:top w:val="none" w:sz="0" w:space="0" w:color="auto"/>
            <w:left w:val="none" w:sz="0" w:space="0" w:color="auto"/>
            <w:bottom w:val="none" w:sz="0" w:space="0" w:color="auto"/>
            <w:right w:val="none" w:sz="0" w:space="0" w:color="auto"/>
          </w:divBdr>
        </w:div>
        <w:div w:id="906571789">
          <w:marLeft w:val="640"/>
          <w:marRight w:val="0"/>
          <w:marTop w:val="0"/>
          <w:marBottom w:val="0"/>
          <w:divBdr>
            <w:top w:val="none" w:sz="0" w:space="0" w:color="auto"/>
            <w:left w:val="none" w:sz="0" w:space="0" w:color="auto"/>
            <w:bottom w:val="none" w:sz="0" w:space="0" w:color="auto"/>
            <w:right w:val="none" w:sz="0" w:space="0" w:color="auto"/>
          </w:divBdr>
        </w:div>
        <w:div w:id="970553712">
          <w:marLeft w:val="640"/>
          <w:marRight w:val="0"/>
          <w:marTop w:val="0"/>
          <w:marBottom w:val="0"/>
          <w:divBdr>
            <w:top w:val="none" w:sz="0" w:space="0" w:color="auto"/>
            <w:left w:val="none" w:sz="0" w:space="0" w:color="auto"/>
            <w:bottom w:val="none" w:sz="0" w:space="0" w:color="auto"/>
            <w:right w:val="none" w:sz="0" w:space="0" w:color="auto"/>
          </w:divBdr>
        </w:div>
        <w:div w:id="1040668698">
          <w:marLeft w:val="640"/>
          <w:marRight w:val="0"/>
          <w:marTop w:val="0"/>
          <w:marBottom w:val="0"/>
          <w:divBdr>
            <w:top w:val="none" w:sz="0" w:space="0" w:color="auto"/>
            <w:left w:val="none" w:sz="0" w:space="0" w:color="auto"/>
            <w:bottom w:val="none" w:sz="0" w:space="0" w:color="auto"/>
            <w:right w:val="none" w:sz="0" w:space="0" w:color="auto"/>
          </w:divBdr>
        </w:div>
        <w:div w:id="1213271651">
          <w:marLeft w:val="640"/>
          <w:marRight w:val="0"/>
          <w:marTop w:val="0"/>
          <w:marBottom w:val="0"/>
          <w:divBdr>
            <w:top w:val="none" w:sz="0" w:space="0" w:color="auto"/>
            <w:left w:val="none" w:sz="0" w:space="0" w:color="auto"/>
            <w:bottom w:val="none" w:sz="0" w:space="0" w:color="auto"/>
            <w:right w:val="none" w:sz="0" w:space="0" w:color="auto"/>
          </w:divBdr>
        </w:div>
        <w:div w:id="1292905776">
          <w:marLeft w:val="640"/>
          <w:marRight w:val="0"/>
          <w:marTop w:val="0"/>
          <w:marBottom w:val="0"/>
          <w:divBdr>
            <w:top w:val="none" w:sz="0" w:space="0" w:color="auto"/>
            <w:left w:val="none" w:sz="0" w:space="0" w:color="auto"/>
            <w:bottom w:val="none" w:sz="0" w:space="0" w:color="auto"/>
            <w:right w:val="none" w:sz="0" w:space="0" w:color="auto"/>
          </w:divBdr>
        </w:div>
        <w:div w:id="1394692113">
          <w:marLeft w:val="640"/>
          <w:marRight w:val="0"/>
          <w:marTop w:val="0"/>
          <w:marBottom w:val="0"/>
          <w:divBdr>
            <w:top w:val="none" w:sz="0" w:space="0" w:color="auto"/>
            <w:left w:val="none" w:sz="0" w:space="0" w:color="auto"/>
            <w:bottom w:val="none" w:sz="0" w:space="0" w:color="auto"/>
            <w:right w:val="none" w:sz="0" w:space="0" w:color="auto"/>
          </w:divBdr>
        </w:div>
        <w:div w:id="1460106732">
          <w:marLeft w:val="640"/>
          <w:marRight w:val="0"/>
          <w:marTop w:val="0"/>
          <w:marBottom w:val="0"/>
          <w:divBdr>
            <w:top w:val="none" w:sz="0" w:space="0" w:color="auto"/>
            <w:left w:val="none" w:sz="0" w:space="0" w:color="auto"/>
            <w:bottom w:val="none" w:sz="0" w:space="0" w:color="auto"/>
            <w:right w:val="none" w:sz="0" w:space="0" w:color="auto"/>
          </w:divBdr>
        </w:div>
        <w:div w:id="1701469879">
          <w:marLeft w:val="640"/>
          <w:marRight w:val="0"/>
          <w:marTop w:val="0"/>
          <w:marBottom w:val="0"/>
          <w:divBdr>
            <w:top w:val="none" w:sz="0" w:space="0" w:color="auto"/>
            <w:left w:val="none" w:sz="0" w:space="0" w:color="auto"/>
            <w:bottom w:val="none" w:sz="0" w:space="0" w:color="auto"/>
            <w:right w:val="none" w:sz="0" w:space="0" w:color="auto"/>
          </w:divBdr>
        </w:div>
        <w:div w:id="1905793815">
          <w:marLeft w:val="640"/>
          <w:marRight w:val="0"/>
          <w:marTop w:val="0"/>
          <w:marBottom w:val="0"/>
          <w:divBdr>
            <w:top w:val="none" w:sz="0" w:space="0" w:color="auto"/>
            <w:left w:val="none" w:sz="0" w:space="0" w:color="auto"/>
            <w:bottom w:val="none" w:sz="0" w:space="0" w:color="auto"/>
            <w:right w:val="none" w:sz="0" w:space="0" w:color="auto"/>
          </w:divBdr>
        </w:div>
        <w:div w:id="1963919993">
          <w:marLeft w:val="640"/>
          <w:marRight w:val="0"/>
          <w:marTop w:val="0"/>
          <w:marBottom w:val="0"/>
          <w:divBdr>
            <w:top w:val="none" w:sz="0" w:space="0" w:color="auto"/>
            <w:left w:val="none" w:sz="0" w:space="0" w:color="auto"/>
            <w:bottom w:val="none" w:sz="0" w:space="0" w:color="auto"/>
            <w:right w:val="none" w:sz="0" w:space="0" w:color="auto"/>
          </w:divBdr>
        </w:div>
        <w:div w:id="2063286088">
          <w:marLeft w:val="640"/>
          <w:marRight w:val="0"/>
          <w:marTop w:val="0"/>
          <w:marBottom w:val="0"/>
          <w:divBdr>
            <w:top w:val="none" w:sz="0" w:space="0" w:color="auto"/>
            <w:left w:val="none" w:sz="0" w:space="0" w:color="auto"/>
            <w:bottom w:val="none" w:sz="0" w:space="0" w:color="auto"/>
            <w:right w:val="none" w:sz="0" w:space="0" w:color="auto"/>
          </w:divBdr>
        </w:div>
        <w:div w:id="2063553485">
          <w:marLeft w:val="640"/>
          <w:marRight w:val="0"/>
          <w:marTop w:val="0"/>
          <w:marBottom w:val="0"/>
          <w:divBdr>
            <w:top w:val="none" w:sz="0" w:space="0" w:color="auto"/>
            <w:left w:val="none" w:sz="0" w:space="0" w:color="auto"/>
            <w:bottom w:val="none" w:sz="0" w:space="0" w:color="auto"/>
            <w:right w:val="none" w:sz="0" w:space="0" w:color="auto"/>
          </w:divBdr>
        </w:div>
        <w:div w:id="2080394770">
          <w:marLeft w:val="640"/>
          <w:marRight w:val="0"/>
          <w:marTop w:val="0"/>
          <w:marBottom w:val="0"/>
          <w:divBdr>
            <w:top w:val="none" w:sz="0" w:space="0" w:color="auto"/>
            <w:left w:val="none" w:sz="0" w:space="0" w:color="auto"/>
            <w:bottom w:val="none" w:sz="0" w:space="0" w:color="auto"/>
            <w:right w:val="none" w:sz="0" w:space="0" w:color="auto"/>
          </w:divBdr>
        </w:div>
      </w:divsChild>
    </w:div>
    <w:div w:id="1602453161">
      <w:bodyDiv w:val="1"/>
      <w:marLeft w:val="0"/>
      <w:marRight w:val="0"/>
      <w:marTop w:val="0"/>
      <w:marBottom w:val="0"/>
      <w:divBdr>
        <w:top w:val="none" w:sz="0" w:space="0" w:color="auto"/>
        <w:left w:val="none" w:sz="0" w:space="0" w:color="auto"/>
        <w:bottom w:val="none" w:sz="0" w:space="0" w:color="auto"/>
        <w:right w:val="none" w:sz="0" w:space="0" w:color="auto"/>
      </w:divBdr>
      <w:divsChild>
        <w:div w:id="360045">
          <w:marLeft w:val="640"/>
          <w:marRight w:val="0"/>
          <w:marTop w:val="0"/>
          <w:marBottom w:val="0"/>
          <w:divBdr>
            <w:top w:val="none" w:sz="0" w:space="0" w:color="auto"/>
            <w:left w:val="none" w:sz="0" w:space="0" w:color="auto"/>
            <w:bottom w:val="none" w:sz="0" w:space="0" w:color="auto"/>
            <w:right w:val="none" w:sz="0" w:space="0" w:color="auto"/>
          </w:divBdr>
        </w:div>
        <w:div w:id="3939042">
          <w:marLeft w:val="640"/>
          <w:marRight w:val="0"/>
          <w:marTop w:val="0"/>
          <w:marBottom w:val="0"/>
          <w:divBdr>
            <w:top w:val="none" w:sz="0" w:space="0" w:color="auto"/>
            <w:left w:val="none" w:sz="0" w:space="0" w:color="auto"/>
            <w:bottom w:val="none" w:sz="0" w:space="0" w:color="auto"/>
            <w:right w:val="none" w:sz="0" w:space="0" w:color="auto"/>
          </w:divBdr>
        </w:div>
        <w:div w:id="7563332">
          <w:marLeft w:val="640"/>
          <w:marRight w:val="0"/>
          <w:marTop w:val="0"/>
          <w:marBottom w:val="0"/>
          <w:divBdr>
            <w:top w:val="none" w:sz="0" w:space="0" w:color="auto"/>
            <w:left w:val="none" w:sz="0" w:space="0" w:color="auto"/>
            <w:bottom w:val="none" w:sz="0" w:space="0" w:color="auto"/>
            <w:right w:val="none" w:sz="0" w:space="0" w:color="auto"/>
          </w:divBdr>
        </w:div>
        <w:div w:id="22826969">
          <w:marLeft w:val="640"/>
          <w:marRight w:val="0"/>
          <w:marTop w:val="0"/>
          <w:marBottom w:val="0"/>
          <w:divBdr>
            <w:top w:val="none" w:sz="0" w:space="0" w:color="auto"/>
            <w:left w:val="none" w:sz="0" w:space="0" w:color="auto"/>
            <w:bottom w:val="none" w:sz="0" w:space="0" w:color="auto"/>
            <w:right w:val="none" w:sz="0" w:space="0" w:color="auto"/>
          </w:divBdr>
        </w:div>
        <w:div w:id="106893876">
          <w:marLeft w:val="640"/>
          <w:marRight w:val="0"/>
          <w:marTop w:val="0"/>
          <w:marBottom w:val="0"/>
          <w:divBdr>
            <w:top w:val="none" w:sz="0" w:space="0" w:color="auto"/>
            <w:left w:val="none" w:sz="0" w:space="0" w:color="auto"/>
            <w:bottom w:val="none" w:sz="0" w:space="0" w:color="auto"/>
            <w:right w:val="none" w:sz="0" w:space="0" w:color="auto"/>
          </w:divBdr>
        </w:div>
        <w:div w:id="221605305">
          <w:marLeft w:val="640"/>
          <w:marRight w:val="0"/>
          <w:marTop w:val="0"/>
          <w:marBottom w:val="0"/>
          <w:divBdr>
            <w:top w:val="none" w:sz="0" w:space="0" w:color="auto"/>
            <w:left w:val="none" w:sz="0" w:space="0" w:color="auto"/>
            <w:bottom w:val="none" w:sz="0" w:space="0" w:color="auto"/>
            <w:right w:val="none" w:sz="0" w:space="0" w:color="auto"/>
          </w:divBdr>
        </w:div>
        <w:div w:id="287471056">
          <w:marLeft w:val="640"/>
          <w:marRight w:val="0"/>
          <w:marTop w:val="0"/>
          <w:marBottom w:val="0"/>
          <w:divBdr>
            <w:top w:val="none" w:sz="0" w:space="0" w:color="auto"/>
            <w:left w:val="none" w:sz="0" w:space="0" w:color="auto"/>
            <w:bottom w:val="none" w:sz="0" w:space="0" w:color="auto"/>
            <w:right w:val="none" w:sz="0" w:space="0" w:color="auto"/>
          </w:divBdr>
        </w:div>
        <w:div w:id="345600739">
          <w:marLeft w:val="640"/>
          <w:marRight w:val="0"/>
          <w:marTop w:val="0"/>
          <w:marBottom w:val="0"/>
          <w:divBdr>
            <w:top w:val="none" w:sz="0" w:space="0" w:color="auto"/>
            <w:left w:val="none" w:sz="0" w:space="0" w:color="auto"/>
            <w:bottom w:val="none" w:sz="0" w:space="0" w:color="auto"/>
            <w:right w:val="none" w:sz="0" w:space="0" w:color="auto"/>
          </w:divBdr>
        </w:div>
        <w:div w:id="480002127">
          <w:marLeft w:val="640"/>
          <w:marRight w:val="0"/>
          <w:marTop w:val="0"/>
          <w:marBottom w:val="0"/>
          <w:divBdr>
            <w:top w:val="none" w:sz="0" w:space="0" w:color="auto"/>
            <w:left w:val="none" w:sz="0" w:space="0" w:color="auto"/>
            <w:bottom w:val="none" w:sz="0" w:space="0" w:color="auto"/>
            <w:right w:val="none" w:sz="0" w:space="0" w:color="auto"/>
          </w:divBdr>
        </w:div>
        <w:div w:id="507327919">
          <w:marLeft w:val="640"/>
          <w:marRight w:val="0"/>
          <w:marTop w:val="0"/>
          <w:marBottom w:val="0"/>
          <w:divBdr>
            <w:top w:val="none" w:sz="0" w:space="0" w:color="auto"/>
            <w:left w:val="none" w:sz="0" w:space="0" w:color="auto"/>
            <w:bottom w:val="none" w:sz="0" w:space="0" w:color="auto"/>
            <w:right w:val="none" w:sz="0" w:space="0" w:color="auto"/>
          </w:divBdr>
        </w:div>
        <w:div w:id="508762493">
          <w:marLeft w:val="640"/>
          <w:marRight w:val="0"/>
          <w:marTop w:val="0"/>
          <w:marBottom w:val="0"/>
          <w:divBdr>
            <w:top w:val="none" w:sz="0" w:space="0" w:color="auto"/>
            <w:left w:val="none" w:sz="0" w:space="0" w:color="auto"/>
            <w:bottom w:val="none" w:sz="0" w:space="0" w:color="auto"/>
            <w:right w:val="none" w:sz="0" w:space="0" w:color="auto"/>
          </w:divBdr>
        </w:div>
        <w:div w:id="522673764">
          <w:marLeft w:val="640"/>
          <w:marRight w:val="0"/>
          <w:marTop w:val="0"/>
          <w:marBottom w:val="0"/>
          <w:divBdr>
            <w:top w:val="none" w:sz="0" w:space="0" w:color="auto"/>
            <w:left w:val="none" w:sz="0" w:space="0" w:color="auto"/>
            <w:bottom w:val="none" w:sz="0" w:space="0" w:color="auto"/>
            <w:right w:val="none" w:sz="0" w:space="0" w:color="auto"/>
          </w:divBdr>
        </w:div>
        <w:div w:id="545141051">
          <w:marLeft w:val="640"/>
          <w:marRight w:val="0"/>
          <w:marTop w:val="0"/>
          <w:marBottom w:val="0"/>
          <w:divBdr>
            <w:top w:val="none" w:sz="0" w:space="0" w:color="auto"/>
            <w:left w:val="none" w:sz="0" w:space="0" w:color="auto"/>
            <w:bottom w:val="none" w:sz="0" w:space="0" w:color="auto"/>
            <w:right w:val="none" w:sz="0" w:space="0" w:color="auto"/>
          </w:divBdr>
        </w:div>
        <w:div w:id="565646499">
          <w:marLeft w:val="640"/>
          <w:marRight w:val="0"/>
          <w:marTop w:val="0"/>
          <w:marBottom w:val="0"/>
          <w:divBdr>
            <w:top w:val="none" w:sz="0" w:space="0" w:color="auto"/>
            <w:left w:val="none" w:sz="0" w:space="0" w:color="auto"/>
            <w:bottom w:val="none" w:sz="0" w:space="0" w:color="auto"/>
            <w:right w:val="none" w:sz="0" w:space="0" w:color="auto"/>
          </w:divBdr>
        </w:div>
        <w:div w:id="572742633">
          <w:marLeft w:val="640"/>
          <w:marRight w:val="0"/>
          <w:marTop w:val="0"/>
          <w:marBottom w:val="0"/>
          <w:divBdr>
            <w:top w:val="none" w:sz="0" w:space="0" w:color="auto"/>
            <w:left w:val="none" w:sz="0" w:space="0" w:color="auto"/>
            <w:bottom w:val="none" w:sz="0" w:space="0" w:color="auto"/>
            <w:right w:val="none" w:sz="0" w:space="0" w:color="auto"/>
          </w:divBdr>
        </w:div>
        <w:div w:id="573666823">
          <w:marLeft w:val="640"/>
          <w:marRight w:val="0"/>
          <w:marTop w:val="0"/>
          <w:marBottom w:val="0"/>
          <w:divBdr>
            <w:top w:val="none" w:sz="0" w:space="0" w:color="auto"/>
            <w:left w:val="none" w:sz="0" w:space="0" w:color="auto"/>
            <w:bottom w:val="none" w:sz="0" w:space="0" w:color="auto"/>
            <w:right w:val="none" w:sz="0" w:space="0" w:color="auto"/>
          </w:divBdr>
        </w:div>
        <w:div w:id="582418946">
          <w:marLeft w:val="640"/>
          <w:marRight w:val="0"/>
          <w:marTop w:val="0"/>
          <w:marBottom w:val="0"/>
          <w:divBdr>
            <w:top w:val="none" w:sz="0" w:space="0" w:color="auto"/>
            <w:left w:val="none" w:sz="0" w:space="0" w:color="auto"/>
            <w:bottom w:val="none" w:sz="0" w:space="0" w:color="auto"/>
            <w:right w:val="none" w:sz="0" w:space="0" w:color="auto"/>
          </w:divBdr>
        </w:div>
        <w:div w:id="618412777">
          <w:marLeft w:val="640"/>
          <w:marRight w:val="0"/>
          <w:marTop w:val="0"/>
          <w:marBottom w:val="0"/>
          <w:divBdr>
            <w:top w:val="none" w:sz="0" w:space="0" w:color="auto"/>
            <w:left w:val="none" w:sz="0" w:space="0" w:color="auto"/>
            <w:bottom w:val="none" w:sz="0" w:space="0" w:color="auto"/>
            <w:right w:val="none" w:sz="0" w:space="0" w:color="auto"/>
          </w:divBdr>
        </w:div>
        <w:div w:id="669601844">
          <w:marLeft w:val="640"/>
          <w:marRight w:val="0"/>
          <w:marTop w:val="0"/>
          <w:marBottom w:val="0"/>
          <w:divBdr>
            <w:top w:val="none" w:sz="0" w:space="0" w:color="auto"/>
            <w:left w:val="none" w:sz="0" w:space="0" w:color="auto"/>
            <w:bottom w:val="none" w:sz="0" w:space="0" w:color="auto"/>
            <w:right w:val="none" w:sz="0" w:space="0" w:color="auto"/>
          </w:divBdr>
        </w:div>
        <w:div w:id="678700835">
          <w:marLeft w:val="640"/>
          <w:marRight w:val="0"/>
          <w:marTop w:val="0"/>
          <w:marBottom w:val="0"/>
          <w:divBdr>
            <w:top w:val="none" w:sz="0" w:space="0" w:color="auto"/>
            <w:left w:val="none" w:sz="0" w:space="0" w:color="auto"/>
            <w:bottom w:val="none" w:sz="0" w:space="0" w:color="auto"/>
            <w:right w:val="none" w:sz="0" w:space="0" w:color="auto"/>
          </w:divBdr>
        </w:div>
        <w:div w:id="730888667">
          <w:marLeft w:val="640"/>
          <w:marRight w:val="0"/>
          <w:marTop w:val="0"/>
          <w:marBottom w:val="0"/>
          <w:divBdr>
            <w:top w:val="none" w:sz="0" w:space="0" w:color="auto"/>
            <w:left w:val="none" w:sz="0" w:space="0" w:color="auto"/>
            <w:bottom w:val="none" w:sz="0" w:space="0" w:color="auto"/>
            <w:right w:val="none" w:sz="0" w:space="0" w:color="auto"/>
          </w:divBdr>
        </w:div>
        <w:div w:id="769667903">
          <w:marLeft w:val="640"/>
          <w:marRight w:val="0"/>
          <w:marTop w:val="0"/>
          <w:marBottom w:val="0"/>
          <w:divBdr>
            <w:top w:val="none" w:sz="0" w:space="0" w:color="auto"/>
            <w:left w:val="none" w:sz="0" w:space="0" w:color="auto"/>
            <w:bottom w:val="none" w:sz="0" w:space="0" w:color="auto"/>
            <w:right w:val="none" w:sz="0" w:space="0" w:color="auto"/>
          </w:divBdr>
        </w:div>
        <w:div w:id="780149496">
          <w:marLeft w:val="640"/>
          <w:marRight w:val="0"/>
          <w:marTop w:val="0"/>
          <w:marBottom w:val="0"/>
          <w:divBdr>
            <w:top w:val="none" w:sz="0" w:space="0" w:color="auto"/>
            <w:left w:val="none" w:sz="0" w:space="0" w:color="auto"/>
            <w:bottom w:val="none" w:sz="0" w:space="0" w:color="auto"/>
            <w:right w:val="none" w:sz="0" w:space="0" w:color="auto"/>
          </w:divBdr>
        </w:div>
        <w:div w:id="793868111">
          <w:marLeft w:val="640"/>
          <w:marRight w:val="0"/>
          <w:marTop w:val="0"/>
          <w:marBottom w:val="0"/>
          <w:divBdr>
            <w:top w:val="none" w:sz="0" w:space="0" w:color="auto"/>
            <w:left w:val="none" w:sz="0" w:space="0" w:color="auto"/>
            <w:bottom w:val="none" w:sz="0" w:space="0" w:color="auto"/>
            <w:right w:val="none" w:sz="0" w:space="0" w:color="auto"/>
          </w:divBdr>
        </w:div>
        <w:div w:id="838081800">
          <w:marLeft w:val="640"/>
          <w:marRight w:val="0"/>
          <w:marTop w:val="0"/>
          <w:marBottom w:val="0"/>
          <w:divBdr>
            <w:top w:val="none" w:sz="0" w:space="0" w:color="auto"/>
            <w:left w:val="none" w:sz="0" w:space="0" w:color="auto"/>
            <w:bottom w:val="none" w:sz="0" w:space="0" w:color="auto"/>
            <w:right w:val="none" w:sz="0" w:space="0" w:color="auto"/>
          </w:divBdr>
        </w:div>
        <w:div w:id="872381229">
          <w:marLeft w:val="640"/>
          <w:marRight w:val="0"/>
          <w:marTop w:val="0"/>
          <w:marBottom w:val="0"/>
          <w:divBdr>
            <w:top w:val="none" w:sz="0" w:space="0" w:color="auto"/>
            <w:left w:val="none" w:sz="0" w:space="0" w:color="auto"/>
            <w:bottom w:val="none" w:sz="0" w:space="0" w:color="auto"/>
            <w:right w:val="none" w:sz="0" w:space="0" w:color="auto"/>
          </w:divBdr>
        </w:div>
        <w:div w:id="908154670">
          <w:marLeft w:val="640"/>
          <w:marRight w:val="0"/>
          <w:marTop w:val="0"/>
          <w:marBottom w:val="0"/>
          <w:divBdr>
            <w:top w:val="none" w:sz="0" w:space="0" w:color="auto"/>
            <w:left w:val="none" w:sz="0" w:space="0" w:color="auto"/>
            <w:bottom w:val="none" w:sz="0" w:space="0" w:color="auto"/>
            <w:right w:val="none" w:sz="0" w:space="0" w:color="auto"/>
          </w:divBdr>
        </w:div>
        <w:div w:id="1032003070">
          <w:marLeft w:val="640"/>
          <w:marRight w:val="0"/>
          <w:marTop w:val="0"/>
          <w:marBottom w:val="0"/>
          <w:divBdr>
            <w:top w:val="none" w:sz="0" w:space="0" w:color="auto"/>
            <w:left w:val="none" w:sz="0" w:space="0" w:color="auto"/>
            <w:bottom w:val="none" w:sz="0" w:space="0" w:color="auto"/>
            <w:right w:val="none" w:sz="0" w:space="0" w:color="auto"/>
          </w:divBdr>
        </w:div>
        <w:div w:id="1138961987">
          <w:marLeft w:val="640"/>
          <w:marRight w:val="0"/>
          <w:marTop w:val="0"/>
          <w:marBottom w:val="0"/>
          <w:divBdr>
            <w:top w:val="none" w:sz="0" w:space="0" w:color="auto"/>
            <w:left w:val="none" w:sz="0" w:space="0" w:color="auto"/>
            <w:bottom w:val="none" w:sz="0" w:space="0" w:color="auto"/>
            <w:right w:val="none" w:sz="0" w:space="0" w:color="auto"/>
          </w:divBdr>
        </w:div>
        <w:div w:id="1152259183">
          <w:marLeft w:val="640"/>
          <w:marRight w:val="0"/>
          <w:marTop w:val="0"/>
          <w:marBottom w:val="0"/>
          <w:divBdr>
            <w:top w:val="none" w:sz="0" w:space="0" w:color="auto"/>
            <w:left w:val="none" w:sz="0" w:space="0" w:color="auto"/>
            <w:bottom w:val="none" w:sz="0" w:space="0" w:color="auto"/>
            <w:right w:val="none" w:sz="0" w:space="0" w:color="auto"/>
          </w:divBdr>
        </w:div>
        <w:div w:id="1155532693">
          <w:marLeft w:val="640"/>
          <w:marRight w:val="0"/>
          <w:marTop w:val="0"/>
          <w:marBottom w:val="0"/>
          <w:divBdr>
            <w:top w:val="none" w:sz="0" w:space="0" w:color="auto"/>
            <w:left w:val="none" w:sz="0" w:space="0" w:color="auto"/>
            <w:bottom w:val="none" w:sz="0" w:space="0" w:color="auto"/>
            <w:right w:val="none" w:sz="0" w:space="0" w:color="auto"/>
          </w:divBdr>
        </w:div>
        <w:div w:id="1287158995">
          <w:marLeft w:val="640"/>
          <w:marRight w:val="0"/>
          <w:marTop w:val="0"/>
          <w:marBottom w:val="0"/>
          <w:divBdr>
            <w:top w:val="none" w:sz="0" w:space="0" w:color="auto"/>
            <w:left w:val="none" w:sz="0" w:space="0" w:color="auto"/>
            <w:bottom w:val="none" w:sz="0" w:space="0" w:color="auto"/>
            <w:right w:val="none" w:sz="0" w:space="0" w:color="auto"/>
          </w:divBdr>
        </w:div>
        <w:div w:id="1290475609">
          <w:marLeft w:val="640"/>
          <w:marRight w:val="0"/>
          <w:marTop w:val="0"/>
          <w:marBottom w:val="0"/>
          <w:divBdr>
            <w:top w:val="none" w:sz="0" w:space="0" w:color="auto"/>
            <w:left w:val="none" w:sz="0" w:space="0" w:color="auto"/>
            <w:bottom w:val="none" w:sz="0" w:space="0" w:color="auto"/>
            <w:right w:val="none" w:sz="0" w:space="0" w:color="auto"/>
          </w:divBdr>
        </w:div>
        <w:div w:id="1315719674">
          <w:marLeft w:val="640"/>
          <w:marRight w:val="0"/>
          <w:marTop w:val="0"/>
          <w:marBottom w:val="0"/>
          <w:divBdr>
            <w:top w:val="none" w:sz="0" w:space="0" w:color="auto"/>
            <w:left w:val="none" w:sz="0" w:space="0" w:color="auto"/>
            <w:bottom w:val="none" w:sz="0" w:space="0" w:color="auto"/>
            <w:right w:val="none" w:sz="0" w:space="0" w:color="auto"/>
          </w:divBdr>
        </w:div>
        <w:div w:id="1381635769">
          <w:marLeft w:val="640"/>
          <w:marRight w:val="0"/>
          <w:marTop w:val="0"/>
          <w:marBottom w:val="0"/>
          <w:divBdr>
            <w:top w:val="none" w:sz="0" w:space="0" w:color="auto"/>
            <w:left w:val="none" w:sz="0" w:space="0" w:color="auto"/>
            <w:bottom w:val="none" w:sz="0" w:space="0" w:color="auto"/>
            <w:right w:val="none" w:sz="0" w:space="0" w:color="auto"/>
          </w:divBdr>
        </w:div>
        <w:div w:id="1389720737">
          <w:marLeft w:val="640"/>
          <w:marRight w:val="0"/>
          <w:marTop w:val="0"/>
          <w:marBottom w:val="0"/>
          <w:divBdr>
            <w:top w:val="none" w:sz="0" w:space="0" w:color="auto"/>
            <w:left w:val="none" w:sz="0" w:space="0" w:color="auto"/>
            <w:bottom w:val="none" w:sz="0" w:space="0" w:color="auto"/>
            <w:right w:val="none" w:sz="0" w:space="0" w:color="auto"/>
          </w:divBdr>
        </w:div>
        <w:div w:id="1454791469">
          <w:marLeft w:val="640"/>
          <w:marRight w:val="0"/>
          <w:marTop w:val="0"/>
          <w:marBottom w:val="0"/>
          <w:divBdr>
            <w:top w:val="none" w:sz="0" w:space="0" w:color="auto"/>
            <w:left w:val="none" w:sz="0" w:space="0" w:color="auto"/>
            <w:bottom w:val="none" w:sz="0" w:space="0" w:color="auto"/>
            <w:right w:val="none" w:sz="0" w:space="0" w:color="auto"/>
          </w:divBdr>
        </w:div>
        <w:div w:id="1507329708">
          <w:marLeft w:val="640"/>
          <w:marRight w:val="0"/>
          <w:marTop w:val="0"/>
          <w:marBottom w:val="0"/>
          <w:divBdr>
            <w:top w:val="none" w:sz="0" w:space="0" w:color="auto"/>
            <w:left w:val="none" w:sz="0" w:space="0" w:color="auto"/>
            <w:bottom w:val="none" w:sz="0" w:space="0" w:color="auto"/>
            <w:right w:val="none" w:sz="0" w:space="0" w:color="auto"/>
          </w:divBdr>
        </w:div>
        <w:div w:id="1617180186">
          <w:marLeft w:val="640"/>
          <w:marRight w:val="0"/>
          <w:marTop w:val="0"/>
          <w:marBottom w:val="0"/>
          <w:divBdr>
            <w:top w:val="none" w:sz="0" w:space="0" w:color="auto"/>
            <w:left w:val="none" w:sz="0" w:space="0" w:color="auto"/>
            <w:bottom w:val="none" w:sz="0" w:space="0" w:color="auto"/>
            <w:right w:val="none" w:sz="0" w:space="0" w:color="auto"/>
          </w:divBdr>
        </w:div>
        <w:div w:id="1681196249">
          <w:marLeft w:val="640"/>
          <w:marRight w:val="0"/>
          <w:marTop w:val="0"/>
          <w:marBottom w:val="0"/>
          <w:divBdr>
            <w:top w:val="none" w:sz="0" w:space="0" w:color="auto"/>
            <w:left w:val="none" w:sz="0" w:space="0" w:color="auto"/>
            <w:bottom w:val="none" w:sz="0" w:space="0" w:color="auto"/>
            <w:right w:val="none" w:sz="0" w:space="0" w:color="auto"/>
          </w:divBdr>
        </w:div>
        <w:div w:id="1728454884">
          <w:marLeft w:val="640"/>
          <w:marRight w:val="0"/>
          <w:marTop w:val="0"/>
          <w:marBottom w:val="0"/>
          <w:divBdr>
            <w:top w:val="none" w:sz="0" w:space="0" w:color="auto"/>
            <w:left w:val="none" w:sz="0" w:space="0" w:color="auto"/>
            <w:bottom w:val="none" w:sz="0" w:space="0" w:color="auto"/>
            <w:right w:val="none" w:sz="0" w:space="0" w:color="auto"/>
          </w:divBdr>
        </w:div>
        <w:div w:id="1780488641">
          <w:marLeft w:val="640"/>
          <w:marRight w:val="0"/>
          <w:marTop w:val="0"/>
          <w:marBottom w:val="0"/>
          <w:divBdr>
            <w:top w:val="none" w:sz="0" w:space="0" w:color="auto"/>
            <w:left w:val="none" w:sz="0" w:space="0" w:color="auto"/>
            <w:bottom w:val="none" w:sz="0" w:space="0" w:color="auto"/>
            <w:right w:val="none" w:sz="0" w:space="0" w:color="auto"/>
          </w:divBdr>
        </w:div>
        <w:div w:id="1804083495">
          <w:marLeft w:val="640"/>
          <w:marRight w:val="0"/>
          <w:marTop w:val="0"/>
          <w:marBottom w:val="0"/>
          <w:divBdr>
            <w:top w:val="none" w:sz="0" w:space="0" w:color="auto"/>
            <w:left w:val="none" w:sz="0" w:space="0" w:color="auto"/>
            <w:bottom w:val="none" w:sz="0" w:space="0" w:color="auto"/>
            <w:right w:val="none" w:sz="0" w:space="0" w:color="auto"/>
          </w:divBdr>
        </w:div>
        <w:div w:id="1830516303">
          <w:marLeft w:val="640"/>
          <w:marRight w:val="0"/>
          <w:marTop w:val="0"/>
          <w:marBottom w:val="0"/>
          <w:divBdr>
            <w:top w:val="none" w:sz="0" w:space="0" w:color="auto"/>
            <w:left w:val="none" w:sz="0" w:space="0" w:color="auto"/>
            <w:bottom w:val="none" w:sz="0" w:space="0" w:color="auto"/>
            <w:right w:val="none" w:sz="0" w:space="0" w:color="auto"/>
          </w:divBdr>
        </w:div>
        <w:div w:id="1831018020">
          <w:marLeft w:val="640"/>
          <w:marRight w:val="0"/>
          <w:marTop w:val="0"/>
          <w:marBottom w:val="0"/>
          <w:divBdr>
            <w:top w:val="none" w:sz="0" w:space="0" w:color="auto"/>
            <w:left w:val="none" w:sz="0" w:space="0" w:color="auto"/>
            <w:bottom w:val="none" w:sz="0" w:space="0" w:color="auto"/>
            <w:right w:val="none" w:sz="0" w:space="0" w:color="auto"/>
          </w:divBdr>
        </w:div>
        <w:div w:id="1853762815">
          <w:marLeft w:val="640"/>
          <w:marRight w:val="0"/>
          <w:marTop w:val="0"/>
          <w:marBottom w:val="0"/>
          <w:divBdr>
            <w:top w:val="none" w:sz="0" w:space="0" w:color="auto"/>
            <w:left w:val="none" w:sz="0" w:space="0" w:color="auto"/>
            <w:bottom w:val="none" w:sz="0" w:space="0" w:color="auto"/>
            <w:right w:val="none" w:sz="0" w:space="0" w:color="auto"/>
          </w:divBdr>
        </w:div>
        <w:div w:id="1878001774">
          <w:marLeft w:val="640"/>
          <w:marRight w:val="0"/>
          <w:marTop w:val="0"/>
          <w:marBottom w:val="0"/>
          <w:divBdr>
            <w:top w:val="none" w:sz="0" w:space="0" w:color="auto"/>
            <w:left w:val="none" w:sz="0" w:space="0" w:color="auto"/>
            <w:bottom w:val="none" w:sz="0" w:space="0" w:color="auto"/>
            <w:right w:val="none" w:sz="0" w:space="0" w:color="auto"/>
          </w:divBdr>
        </w:div>
        <w:div w:id="1891840778">
          <w:marLeft w:val="640"/>
          <w:marRight w:val="0"/>
          <w:marTop w:val="0"/>
          <w:marBottom w:val="0"/>
          <w:divBdr>
            <w:top w:val="none" w:sz="0" w:space="0" w:color="auto"/>
            <w:left w:val="none" w:sz="0" w:space="0" w:color="auto"/>
            <w:bottom w:val="none" w:sz="0" w:space="0" w:color="auto"/>
            <w:right w:val="none" w:sz="0" w:space="0" w:color="auto"/>
          </w:divBdr>
        </w:div>
        <w:div w:id="1954942181">
          <w:marLeft w:val="640"/>
          <w:marRight w:val="0"/>
          <w:marTop w:val="0"/>
          <w:marBottom w:val="0"/>
          <w:divBdr>
            <w:top w:val="none" w:sz="0" w:space="0" w:color="auto"/>
            <w:left w:val="none" w:sz="0" w:space="0" w:color="auto"/>
            <w:bottom w:val="none" w:sz="0" w:space="0" w:color="auto"/>
            <w:right w:val="none" w:sz="0" w:space="0" w:color="auto"/>
          </w:divBdr>
        </w:div>
        <w:div w:id="1986006464">
          <w:marLeft w:val="640"/>
          <w:marRight w:val="0"/>
          <w:marTop w:val="0"/>
          <w:marBottom w:val="0"/>
          <w:divBdr>
            <w:top w:val="none" w:sz="0" w:space="0" w:color="auto"/>
            <w:left w:val="none" w:sz="0" w:space="0" w:color="auto"/>
            <w:bottom w:val="none" w:sz="0" w:space="0" w:color="auto"/>
            <w:right w:val="none" w:sz="0" w:space="0" w:color="auto"/>
          </w:divBdr>
        </w:div>
        <w:div w:id="1997490490">
          <w:marLeft w:val="640"/>
          <w:marRight w:val="0"/>
          <w:marTop w:val="0"/>
          <w:marBottom w:val="0"/>
          <w:divBdr>
            <w:top w:val="none" w:sz="0" w:space="0" w:color="auto"/>
            <w:left w:val="none" w:sz="0" w:space="0" w:color="auto"/>
            <w:bottom w:val="none" w:sz="0" w:space="0" w:color="auto"/>
            <w:right w:val="none" w:sz="0" w:space="0" w:color="auto"/>
          </w:divBdr>
        </w:div>
        <w:div w:id="2077632161">
          <w:marLeft w:val="640"/>
          <w:marRight w:val="0"/>
          <w:marTop w:val="0"/>
          <w:marBottom w:val="0"/>
          <w:divBdr>
            <w:top w:val="none" w:sz="0" w:space="0" w:color="auto"/>
            <w:left w:val="none" w:sz="0" w:space="0" w:color="auto"/>
            <w:bottom w:val="none" w:sz="0" w:space="0" w:color="auto"/>
            <w:right w:val="none" w:sz="0" w:space="0" w:color="auto"/>
          </w:divBdr>
        </w:div>
        <w:div w:id="2145416744">
          <w:marLeft w:val="640"/>
          <w:marRight w:val="0"/>
          <w:marTop w:val="0"/>
          <w:marBottom w:val="0"/>
          <w:divBdr>
            <w:top w:val="none" w:sz="0" w:space="0" w:color="auto"/>
            <w:left w:val="none" w:sz="0" w:space="0" w:color="auto"/>
            <w:bottom w:val="none" w:sz="0" w:space="0" w:color="auto"/>
            <w:right w:val="none" w:sz="0" w:space="0" w:color="auto"/>
          </w:divBdr>
        </w:div>
      </w:divsChild>
    </w:div>
    <w:div w:id="1639145808">
      <w:bodyDiv w:val="1"/>
      <w:marLeft w:val="0"/>
      <w:marRight w:val="0"/>
      <w:marTop w:val="0"/>
      <w:marBottom w:val="0"/>
      <w:divBdr>
        <w:top w:val="none" w:sz="0" w:space="0" w:color="auto"/>
        <w:left w:val="none" w:sz="0" w:space="0" w:color="auto"/>
        <w:bottom w:val="none" w:sz="0" w:space="0" w:color="auto"/>
        <w:right w:val="none" w:sz="0" w:space="0" w:color="auto"/>
      </w:divBdr>
      <w:divsChild>
        <w:div w:id="701588076">
          <w:marLeft w:val="640"/>
          <w:marRight w:val="0"/>
          <w:marTop w:val="0"/>
          <w:marBottom w:val="0"/>
          <w:divBdr>
            <w:top w:val="none" w:sz="0" w:space="0" w:color="auto"/>
            <w:left w:val="none" w:sz="0" w:space="0" w:color="auto"/>
            <w:bottom w:val="none" w:sz="0" w:space="0" w:color="auto"/>
            <w:right w:val="none" w:sz="0" w:space="0" w:color="auto"/>
          </w:divBdr>
        </w:div>
        <w:div w:id="1148933476">
          <w:marLeft w:val="640"/>
          <w:marRight w:val="0"/>
          <w:marTop w:val="0"/>
          <w:marBottom w:val="0"/>
          <w:divBdr>
            <w:top w:val="none" w:sz="0" w:space="0" w:color="auto"/>
            <w:left w:val="none" w:sz="0" w:space="0" w:color="auto"/>
            <w:bottom w:val="none" w:sz="0" w:space="0" w:color="auto"/>
            <w:right w:val="none" w:sz="0" w:space="0" w:color="auto"/>
          </w:divBdr>
        </w:div>
        <w:div w:id="1424377814">
          <w:marLeft w:val="640"/>
          <w:marRight w:val="0"/>
          <w:marTop w:val="0"/>
          <w:marBottom w:val="0"/>
          <w:divBdr>
            <w:top w:val="none" w:sz="0" w:space="0" w:color="auto"/>
            <w:left w:val="none" w:sz="0" w:space="0" w:color="auto"/>
            <w:bottom w:val="none" w:sz="0" w:space="0" w:color="auto"/>
            <w:right w:val="none" w:sz="0" w:space="0" w:color="auto"/>
          </w:divBdr>
        </w:div>
        <w:div w:id="1549417622">
          <w:marLeft w:val="640"/>
          <w:marRight w:val="0"/>
          <w:marTop w:val="0"/>
          <w:marBottom w:val="0"/>
          <w:divBdr>
            <w:top w:val="none" w:sz="0" w:space="0" w:color="auto"/>
            <w:left w:val="none" w:sz="0" w:space="0" w:color="auto"/>
            <w:bottom w:val="none" w:sz="0" w:space="0" w:color="auto"/>
            <w:right w:val="none" w:sz="0" w:space="0" w:color="auto"/>
          </w:divBdr>
        </w:div>
        <w:div w:id="1578594114">
          <w:marLeft w:val="640"/>
          <w:marRight w:val="0"/>
          <w:marTop w:val="0"/>
          <w:marBottom w:val="0"/>
          <w:divBdr>
            <w:top w:val="none" w:sz="0" w:space="0" w:color="auto"/>
            <w:left w:val="none" w:sz="0" w:space="0" w:color="auto"/>
            <w:bottom w:val="none" w:sz="0" w:space="0" w:color="auto"/>
            <w:right w:val="none" w:sz="0" w:space="0" w:color="auto"/>
          </w:divBdr>
        </w:div>
        <w:div w:id="1870335255">
          <w:marLeft w:val="640"/>
          <w:marRight w:val="0"/>
          <w:marTop w:val="0"/>
          <w:marBottom w:val="0"/>
          <w:divBdr>
            <w:top w:val="none" w:sz="0" w:space="0" w:color="auto"/>
            <w:left w:val="none" w:sz="0" w:space="0" w:color="auto"/>
            <w:bottom w:val="none" w:sz="0" w:space="0" w:color="auto"/>
            <w:right w:val="none" w:sz="0" w:space="0" w:color="auto"/>
          </w:divBdr>
        </w:div>
        <w:div w:id="1956323622">
          <w:marLeft w:val="640"/>
          <w:marRight w:val="0"/>
          <w:marTop w:val="0"/>
          <w:marBottom w:val="0"/>
          <w:divBdr>
            <w:top w:val="none" w:sz="0" w:space="0" w:color="auto"/>
            <w:left w:val="none" w:sz="0" w:space="0" w:color="auto"/>
            <w:bottom w:val="none" w:sz="0" w:space="0" w:color="auto"/>
            <w:right w:val="none" w:sz="0" w:space="0" w:color="auto"/>
          </w:divBdr>
        </w:div>
      </w:divsChild>
    </w:div>
    <w:div w:id="1648049690">
      <w:bodyDiv w:val="1"/>
      <w:marLeft w:val="0"/>
      <w:marRight w:val="0"/>
      <w:marTop w:val="0"/>
      <w:marBottom w:val="0"/>
      <w:divBdr>
        <w:top w:val="none" w:sz="0" w:space="0" w:color="auto"/>
        <w:left w:val="none" w:sz="0" w:space="0" w:color="auto"/>
        <w:bottom w:val="none" w:sz="0" w:space="0" w:color="auto"/>
        <w:right w:val="none" w:sz="0" w:space="0" w:color="auto"/>
      </w:divBdr>
      <w:divsChild>
        <w:div w:id="4866234">
          <w:marLeft w:val="640"/>
          <w:marRight w:val="0"/>
          <w:marTop w:val="0"/>
          <w:marBottom w:val="0"/>
          <w:divBdr>
            <w:top w:val="none" w:sz="0" w:space="0" w:color="auto"/>
            <w:left w:val="none" w:sz="0" w:space="0" w:color="auto"/>
            <w:bottom w:val="none" w:sz="0" w:space="0" w:color="auto"/>
            <w:right w:val="none" w:sz="0" w:space="0" w:color="auto"/>
          </w:divBdr>
        </w:div>
        <w:div w:id="191892509">
          <w:marLeft w:val="640"/>
          <w:marRight w:val="0"/>
          <w:marTop w:val="0"/>
          <w:marBottom w:val="0"/>
          <w:divBdr>
            <w:top w:val="none" w:sz="0" w:space="0" w:color="auto"/>
            <w:left w:val="none" w:sz="0" w:space="0" w:color="auto"/>
            <w:bottom w:val="none" w:sz="0" w:space="0" w:color="auto"/>
            <w:right w:val="none" w:sz="0" w:space="0" w:color="auto"/>
          </w:divBdr>
        </w:div>
        <w:div w:id="301615518">
          <w:marLeft w:val="640"/>
          <w:marRight w:val="0"/>
          <w:marTop w:val="0"/>
          <w:marBottom w:val="0"/>
          <w:divBdr>
            <w:top w:val="none" w:sz="0" w:space="0" w:color="auto"/>
            <w:left w:val="none" w:sz="0" w:space="0" w:color="auto"/>
            <w:bottom w:val="none" w:sz="0" w:space="0" w:color="auto"/>
            <w:right w:val="none" w:sz="0" w:space="0" w:color="auto"/>
          </w:divBdr>
        </w:div>
        <w:div w:id="329256485">
          <w:marLeft w:val="640"/>
          <w:marRight w:val="0"/>
          <w:marTop w:val="0"/>
          <w:marBottom w:val="0"/>
          <w:divBdr>
            <w:top w:val="none" w:sz="0" w:space="0" w:color="auto"/>
            <w:left w:val="none" w:sz="0" w:space="0" w:color="auto"/>
            <w:bottom w:val="none" w:sz="0" w:space="0" w:color="auto"/>
            <w:right w:val="none" w:sz="0" w:space="0" w:color="auto"/>
          </w:divBdr>
        </w:div>
        <w:div w:id="514345985">
          <w:marLeft w:val="640"/>
          <w:marRight w:val="0"/>
          <w:marTop w:val="0"/>
          <w:marBottom w:val="0"/>
          <w:divBdr>
            <w:top w:val="none" w:sz="0" w:space="0" w:color="auto"/>
            <w:left w:val="none" w:sz="0" w:space="0" w:color="auto"/>
            <w:bottom w:val="none" w:sz="0" w:space="0" w:color="auto"/>
            <w:right w:val="none" w:sz="0" w:space="0" w:color="auto"/>
          </w:divBdr>
        </w:div>
        <w:div w:id="615136071">
          <w:marLeft w:val="640"/>
          <w:marRight w:val="0"/>
          <w:marTop w:val="0"/>
          <w:marBottom w:val="0"/>
          <w:divBdr>
            <w:top w:val="none" w:sz="0" w:space="0" w:color="auto"/>
            <w:left w:val="none" w:sz="0" w:space="0" w:color="auto"/>
            <w:bottom w:val="none" w:sz="0" w:space="0" w:color="auto"/>
            <w:right w:val="none" w:sz="0" w:space="0" w:color="auto"/>
          </w:divBdr>
        </w:div>
        <w:div w:id="674765313">
          <w:marLeft w:val="640"/>
          <w:marRight w:val="0"/>
          <w:marTop w:val="0"/>
          <w:marBottom w:val="0"/>
          <w:divBdr>
            <w:top w:val="none" w:sz="0" w:space="0" w:color="auto"/>
            <w:left w:val="none" w:sz="0" w:space="0" w:color="auto"/>
            <w:bottom w:val="none" w:sz="0" w:space="0" w:color="auto"/>
            <w:right w:val="none" w:sz="0" w:space="0" w:color="auto"/>
          </w:divBdr>
        </w:div>
        <w:div w:id="730005855">
          <w:marLeft w:val="640"/>
          <w:marRight w:val="0"/>
          <w:marTop w:val="0"/>
          <w:marBottom w:val="0"/>
          <w:divBdr>
            <w:top w:val="none" w:sz="0" w:space="0" w:color="auto"/>
            <w:left w:val="none" w:sz="0" w:space="0" w:color="auto"/>
            <w:bottom w:val="none" w:sz="0" w:space="0" w:color="auto"/>
            <w:right w:val="none" w:sz="0" w:space="0" w:color="auto"/>
          </w:divBdr>
        </w:div>
        <w:div w:id="1115323753">
          <w:marLeft w:val="640"/>
          <w:marRight w:val="0"/>
          <w:marTop w:val="0"/>
          <w:marBottom w:val="0"/>
          <w:divBdr>
            <w:top w:val="none" w:sz="0" w:space="0" w:color="auto"/>
            <w:left w:val="none" w:sz="0" w:space="0" w:color="auto"/>
            <w:bottom w:val="none" w:sz="0" w:space="0" w:color="auto"/>
            <w:right w:val="none" w:sz="0" w:space="0" w:color="auto"/>
          </w:divBdr>
        </w:div>
        <w:div w:id="1148861212">
          <w:marLeft w:val="640"/>
          <w:marRight w:val="0"/>
          <w:marTop w:val="0"/>
          <w:marBottom w:val="0"/>
          <w:divBdr>
            <w:top w:val="none" w:sz="0" w:space="0" w:color="auto"/>
            <w:left w:val="none" w:sz="0" w:space="0" w:color="auto"/>
            <w:bottom w:val="none" w:sz="0" w:space="0" w:color="auto"/>
            <w:right w:val="none" w:sz="0" w:space="0" w:color="auto"/>
          </w:divBdr>
        </w:div>
        <w:div w:id="1266838935">
          <w:marLeft w:val="640"/>
          <w:marRight w:val="0"/>
          <w:marTop w:val="0"/>
          <w:marBottom w:val="0"/>
          <w:divBdr>
            <w:top w:val="none" w:sz="0" w:space="0" w:color="auto"/>
            <w:left w:val="none" w:sz="0" w:space="0" w:color="auto"/>
            <w:bottom w:val="none" w:sz="0" w:space="0" w:color="auto"/>
            <w:right w:val="none" w:sz="0" w:space="0" w:color="auto"/>
          </w:divBdr>
        </w:div>
        <w:div w:id="1438911976">
          <w:marLeft w:val="640"/>
          <w:marRight w:val="0"/>
          <w:marTop w:val="0"/>
          <w:marBottom w:val="0"/>
          <w:divBdr>
            <w:top w:val="none" w:sz="0" w:space="0" w:color="auto"/>
            <w:left w:val="none" w:sz="0" w:space="0" w:color="auto"/>
            <w:bottom w:val="none" w:sz="0" w:space="0" w:color="auto"/>
            <w:right w:val="none" w:sz="0" w:space="0" w:color="auto"/>
          </w:divBdr>
        </w:div>
        <w:div w:id="1524704656">
          <w:marLeft w:val="640"/>
          <w:marRight w:val="0"/>
          <w:marTop w:val="0"/>
          <w:marBottom w:val="0"/>
          <w:divBdr>
            <w:top w:val="none" w:sz="0" w:space="0" w:color="auto"/>
            <w:left w:val="none" w:sz="0" w:space="0" w:color="auto"/>
            <w:bottom w:val="none" w:sz="0" w:space="0" w:color="auto"/>
            <w:right w:val="none" w:sz="0" w:space="0" w:color="auto"/>
          </w:divBdr>
        </w:div>
        <w:div w:id="1699551614">
          <w:marLeft w:val="640"/>
          <w:marRight w:val="0"/>
          <w:marTop w:val="0"/>
          <w:marBottom w:val="0"/>
          <w:divBdr>
            <w:top w:val="none" w:sz="0" w:space="0" w:color="auto"/>
            <w:left w:val="none" w:sz="0" w:space="0" w:color="auto"/>
            <w:bottom w:val="none" w:sz="0" w:space="0" w:color="auto"/>
            <w:right w:val="none" w:sz="0" w:space="0" w:color="auto"/>
          </w:divBdr>
        </w:div>
      </w:divsChild>
    </w:div>
    <w:div w:id="1661153799">
      <w:bodyDiv w:val="1"/>
      <w:marLeft w:val="0"/>
      <w:marRight w:val="0"/>
      <w:marTop w:val="0"/>
      <w:marBottom w:val="0"/>
      <w:divBdr>
        <w:top w:val="none" w:sz="0" w:space="0" w:color="auto"/>
        <w:left w:val="none" w:sz="0" w:space="0" w:color="auto"/>
        <w:bottom w:val="none" w:sz="0" w:space="0" w:color="auto"/>
        <w:right w:val="none" w:sz="0" w:space="0" w:color="auto"/>
      </w:divBdr>
      <w:divsChild>
        <w:div w:id="125467580">
          <w:marLeft w:val="640"/>
          <w:marRight w:val="0"/>
          <w:marTop w:val="0"/>
          <w:marBottom w:val="0"/>
          <w:divBdr>
            <w:top w:val="none" w:sz="0" w:space="0" w:color="auto"/>
            <w:left w:val="none" w:sz="0" w:space="0" w:color="auto"/>
            <w:bottom w:val="none" w:sz="0" w:space="0" w:color="auto"/>
            <w:right w:val="none" w:sz="0" w:space="0" w:color="auto"/>
          </w:divBdr>
        </w:div>
        <w:div w:id="175005532">
          <w:marLeft w:val="640"/>
          <w:marRight w:val="0"/>
          <w:marTop w:val="0"/>
          <w:marBottom w:val="0"/>
          <w:divBdr>
            <w:top w:val="none" w:sz="0" w:space="0" w:color="auto"/>
            <w:left w:val="none" w:sz="0" w:space="0" w:color="auto"/>
            <w:bottom w:val="none" w:sz="0" w:space="0" w:color="auto"/>
            <w:right w:val="none" w:sz="0" w:space="0" w:color="auto"/>
          </w:divBdr>
        </w:div>
        <w:div w:id="180052756">
          <w:marLeft w:val="640"/>
          <w:marRight w:val="0"/>
          <w:marTop w:val="0"/>
          <w:marBottom w:val="0"/>
          <w:divBdr>
            <w:top w:val="none" w:sz="0" w:space="0" w:color="auto"/>
            <w:left w:val="none" w:sz="0" w:space="0" w:color="auto"/>
            <w:bottom w:val="none" w:sz="0" w:space="0" w:color="auto"/>
            <w:right w:val="none" w:sz="0" w:space="0" w:color="auto"/>
          </w:divBdr>
        </w:div>
        <w:div w:id="196939711">
          <w:marLeft w:val="640"/>
          <w:marRight w:val="0"/>
          <w:marTop w:val="0"/>
          <w:marBottom w:val="0"/>
          <w:divBdr>
            <w:top w:val="none" w:sz="0" w:space="0" w:color="auto"/>
            <w:left w:val="none" w:sz="0" w:space="0" w:color="auto"/>
            <w:bottom w:val="none" w:sz="0" w:space="0" w:color="auto"/>
            <w:right w:val="none" w:sz="0" w:space="0" w:color="auto"/>
          </w:divBdr>
        </w:div>
        <w:div w:id="257257572">
          <w:marLeft w:val="640"/>
          <w:marRight w:val="0"/>
          <w:marTop w:val="0"/>
          <w:marBottom w:val="0"/>
          <w:divBdr>
            <w:top w:val="none" w:sz="0" w:space="0" w:color="auto"/>
            <w:left w:val="none" w:sz="0" w:space="0" w:color="auto"/>
            <w:bottom w:val="none" w:sz="0" w:space="0" w:color="auto"/>
            <w:right w:val="none" w:sz="0" w:space="0" w:color="auto"/>
          </w:divBdr>
        </w:div>
        <w:div w:id="275912020">
          <w:marLeft w:val="640"/>
          <w:marRight w:val="0"/>
          <w:marTop w:val="0"/>
          <w:marBottom w:val="0"/>
          <w:divBdr>
            <w:top w:val="none" w:sz="0" w:space="0" w:color="auto"/>
            <w:left w:val="none" w:sz="0" w:space="0" w:color="auto"/>
            <w:bottom w:val="none" w:sz="0" w:space="0" w:color="auto"/>
            <w:right w:val="none" w:sz="0" w:space="0" w:color="auto"/>
          </w:divBdr>
        </w:div>
        <w:div w:id="439647833">
          <w:marLeft w:val="640"/>
          <w:marRight w:val="0"/>
          <w:marTop w:val="0"/>
          <w:marBottom w:val="0"/>
          <w:divBdr>
            <w:top w:val="none" w:sz="0" w:space="0" w:color="auto"/>
            <w:left w:val="none" w:sz="0" w:space="0" w:color="auto"/>
            <w:bottom w:val="none" w:sz="0" w:space="0" w:color="auto"/>
            <w:right w:val="none" w:sz="0" w:space="0" w:color="auto"/>
          </w:divBdr>
        </w:div>
        <w:div w:id="517694599">
          <w:marLeft w:val="640"/>
          <w:marRight w:val="0"/>
          <w:marTop w:val="0"/>
          <w:marBottom w:val="0"/>
          <w:divBdr>
            <w:top w:val="none" w:sz="0" w:space="0" w:color="auto"/>
            <w:left w:val="none" w:sz="0" w:space="0" w:color="auto"/>
            <w:bottom w:val="none" w:sz="0" w:space="0" w:color="auto"/>
            <w:right w:val="none" w:sz="0" w:space="0" w:color="auto"/>
          </w:divBdr>
        </w:div>
        <w:div w:id="553389422">
          <w:marLeft w:val="640"/>
          <w:marRight w:val="0"/>
          <w:marTop w:val="0"/>
          <w:marBottom w:val="0"/>
          <w:divBdr>
            <w:top w:val="none" w:sz="0" w:space="0" w:color="auto"/>
            <w:left w:val="none" w:sz="0" w:space="0" w:color="auto"/>
            <w:bottom w:val="none" w:sz="0" w:space="0" w:color="auto"/>
            <w:right w:val="none" w:sz="0" w:space="0" w:color="auto"/>
          </w:divBdr>
        </w:div>
        <w:div w:id="556092507">
          <w:marLeft w:val="640"/>
          <w:marRight w:val="0"/>
          <w:marTop w:val="0"/>
          <w:marBottom w:val="0"/>
          <w:divBdr>
            <w:top w:val="none" w:sz="0" w:space="0" w:color="auto"/>
            <w:left w:val="none" w:sz="0" w:space="0" w:color="auto"/>
            <w:bottom w:val="none" w:sz="0" w:space="0" w:color="auto"/>
            <w:right w:val="none" w:sz="0" w:space="0" w:color="auto"/>
          </w:divBdr>
        </w:div>
        <w:div w:id="559900840">
          <w:marLeft w:val="640"/>
          <w:marRight w:val="0"/>
          <w:marTop w:val="0"/>
          <w:marBottom w:val="0"/>
          <w:divBdr>
            <w:top w:val="none" w:sz="0" w:space="0" w:color="auto"/>
            <w:left w:val="none" w:sz="0" w:space="0" w:color="auto"/>
            <w:bottom w:val="none" w:sz="0" w:space="0" w:color="auto"/>
            <w:right w:val="none" w:sz="0" w:space="0" w:color="auto"/>
          </w:divBdr>
        </w:div>
        <w:div w:id="627199209">
          <w:marLeft w:val="640"/>
          <w:marRight w:val="0"/>
          <w:marTop w:val="0"/>
          <w:marBottom w:val="0"/>
          <w:divBdr>
            <w:top w:val="none" w:sz="0" w:space="0" w:color="auto"/>
            <w:left w:val="none" w:sz="0" w:space="0" w:color="auto"/>
            <w:bottom w:val="none" w:sz="0" w:space="0" w:color="auto"/>
            <w:right w:val="none" w:sz="0" w:space="0" w:color="auto"/>
          </w:divBdr>
        </w:div>
        <w:div w:id="645819566">
          <w:marLeft w:val="640"/>
          <w:marRight w:val="0"/>
          <w:marTop w:val="0"/>
          <w:marBottom w:val="0"/>
          <w:divBdr>
            <w:top w:val="none" w:sz="0" w:space="0" w:color="auto"/>
            <w:left w:val="none" w:sz="0" w:space="0" w:color="auto"/>
            <w:bottom w:val="none" w:sz="0" w:space="0" w:color="auto"/>
            <w:right w:val="none" w:sz="0" w:space="0" w:color="auto"/>
          </w:divBdr>
        </w:div>
        <w:div w:id="747772189">
          <w:marLeft w:val="640"/>
          <w:marRight w:val="0"/>
          <w:marTop w:val="0"/>
          <w:marBottom w:val="0"/>
          <w:divBdr>
            <w:top w:val="none" w:sz="0" w:space="0" w:color="auto"/>
            <w:left w:val="none" w:sz="0" w:space="0" w:color="auto"/>
            <w:bottom w:val="none" w:sz="0" w:space="0" w:color="auto"/>
            <w:right w:val="none" w:sz="0" w:space="0" w:color="auto"/>
          </w:divBdr>
        </w:div>
        <w:div w:id="784621046">
          <w:marLeft w:val="640"/>
          <w:marRight w:val="0"/>
          <w:marTop w:val="0"/>
          <w:marBottom w:val="0"/>
          <w:divBdr>
            <w:top w:val="none" w:sz="0" w:space="0" w:color="auto"/>
            <w:left w:val="none" w:sz="0" w:space="0" w:color="auto"/>
            <w:bottom w:val="none" w:sz="0" w:space="0" w:color="auto"/>
            <w:right w:val="none" w:sz="0" w:space="0" w:color="auto"/>
          </w:divBdr>
        </w:div>
        <w:div w:id="790317572">
          <w:marLeft w:val="640"/>
          <w:marRight w:val="0"/>
          <w:marTop w:val="0"/>
          <w:marBottom w:val="0"/>
          <w:divBdr>
            <w:top w:val="none" w:sz="0" w:space="0" w:color="auto"/>
            <w:left w:val="none" w:sz="0" w:space="0" w:color="auto"/>
            <w:bottom w:val="none" w:sz="0" w:space="0" w:color="auto"/>
            <w:right w:val="none" w:sz="0" w:space="0" w:color="auto"/>
          </w:divBdr>
        </w:div>
        <w:div w:id="822359614">
          <w:marLeft w:val="640"/>
          <w:marRight w:val="0"/>
          <w:marTop w:val="0"/>
          <w:marBottom w:val="0"/>
          <w:divBdr>
            <w:top w:val="none" w:sz="0" w:space="0" w:color="auto"/>
            <w:left w:val="none" w:sz="0" w:space="0" w:color="auto"/>
            <w:bottom w:val="none" w:sz="0" w:space="0" w:color="auto"/>
            <w:right w:val="none" w:sz="0" w:space="0" w:color="auto"/>
          </w:divBdr>
        </w:div>
        <w:div w:id="865868120">
          <w:marLeft w:val="640"/>
          <w:marRight w:val="0"/>
          <w:marTop w:val="0"/>
          <w:marBottom w:val="0"/>
          <w:divBdr>
            <w:top w:val="none" w:sz="0" w:space="0" w:color="auto"/>
            <w:left w:val="none" w:sz="0" w:space="0" w:color="auto"/>
            <w:bottom w:val="none" w:sz="0" w:space="0" w:color="auto"/>
            <w:right w:val="none" w:sz="0" w:space="0" w:color="auto"/>
          </w:divBdr>
        </w:div>
        <w:div w:id="908806310">
          <w:marLeft w:val="640"/>
          <w:marRight w:val="0"/>
          <w:marTop w:val="0"/>
          <w:marBottom w:val="0"/>
          <w:divBdr>
            <w:top w:val="none" w:sz="0" w:space="0" w:color="auto"/>
            <w:left w:val="none" w:sz="0" w:space="0" w:color="auto"/>
            <w:bottom w:val="none" w:sz="0" w:space="0" w:color="auto"/>
            <w:right w:val="none" w:sz="0" w:space="0" w:color="auto"/>
          </w:divBdr>
        </w:div>
        <w:div w:id="924849998">
          <w:marLeft w:val="640"/>
          <w:marRight w:val="0"/>
          <w:marTop w:val="0"/>
          <w:marBottom w:val="0"/>
          <w:divBdr>
            <w:top w:val="none" w:sz="0" w:space="0" w:color="auto"/>
            <w:left w:val="none" w:sz="0" w:space="0" w:color="auto"/>
            <w:bottom w:val="none" w:sz="0" w:space="0" w:color="auto"/>
            <w:right w:val="none" w:sz="0" w:space="0" w:color="auto"/>
          </w:divBdr>
        </w:div>
        <w:div w:id="934286892">
          <w:marLeft w:val="640"/>
          <w:marRight w:val="0"/>
          <w:marTop w:val="0"/>
          <w:marBottom w:val="0"/>
          <w:divBdr>
            <w:top w:val="none" w:sz="0" w:space="0" w:color="auto"/>
            <w:left w:val="none" w:sz="0" w:space="0" w:color="auto"/>
            <w:bottom w:val="none" w:sz="0" w:space="0" w:color="auto"/>
            <w:right w:val="none" w:sz="0" w:space="0" w:color="auto"/>
          </w:divBdr>
        </w:div>
        <w:div w:id="981235941">
          <w:marLeft w:val="640"/>
          <w:marRight w:val="0"/>
          <w:marTop w:val="0"/>
          <w:marBottom w:val="0"/>
          <w:divBdr>
            <w:top w:val="none" w:sz="0" w:space="0" w:color="auto"/>
            <w:left w:val="none" w:sz="0" w:space="0" w:color="auto"/>
            <w:bottom w:val="none" w:sz="0" w:space="0" w:color="auto"/>
            <w:right w:val="none" w:sz="0" w:space="0" w:color="auto"/>
          </w:divBdr>
        </w:div>
        <w:div w:id="999819389">
          <w:marLeft w:val="640"/>
          <w:marRight w:val="0"/>
          <w:marTop w:val="0"/>
          <w:marBottom w:val="0"/>
          <w:divBdr>
            <w:top w:val="none" w:sz="0" w:space="0" w:color="auto"/>
            <w:left w:val="none" w:sz="0" w:space="0" w:color="auto"/>
            <w:bottom w:val="none" w:sz="0" w:space="0" w:color="auto"/>
            <w:right w:val="none" w:sz="0" w:space="0" w:color="auto"/>
          </w:divBdr>
        </w:div>
        <w:div w:id="1031103132">
          <w:marLeft w:val="640"/>
          <w:marRight w:val="0"/>
          <w:marTop w:val="0"/>
          <w:marBottom w:val="0"/>
          <w:divBdr>
            <w:top w:val="none" w:sz="0" w:space="0" w:color="auto"/>
            <w:left w:val="none" w:sz="0" w:space="0" w:color="auto"/>
            <w:bottom w:val="none" w:sz="0" w:space="0" w:color="auto"/>
            <w:right w:val="none" w:sz="0" w:space="0" w:color="auto"/>
          </w:divBdr>
        </w:div>
        <w:div w:id="1038700368">
          <w:marLeft w:val="640"/>
          <w:marRight w:val="0"/>
          <w:marTop w:val="0"/>
          <w:marBottom w:val="0"/>
          <w:divBdr>
            <w:top w:val="none" w:sz="0" w:space="0" w:color="auto"/>
            <w:left w:val="none" w:sz="0" w:space="0" w:color="auto"/>
            <w:bottom w:val="none" w:sz="0" w:space="0" w:color="auto"/>
            <w:right w:val="none" w:sz="0" w:space="0" w:color="auto"/>
          </w:divBdr>
        </w:div>
        <w:div w:id="1141388988">
          <w:marLeft w:val="640"/>
          <w:marRight w:val="0"/>
          <w:marTop w:val="0"/>
          <w:marBottom w:val="0"/>
          <w:divBdr>
            <w:top w:val="none" w:sz="0" w:space="0" w:color="auto"/>
            <w:left w:val="none" w:sz="0" w:space="0" w:color="auto"/>
            <w:bottom w:val="none" w:sz="0" w:space="0" w:color="auto"/>
            <w:right w:val="none" w:sz="0" w:space="0" w:color="auto"/>
          </w:divBdr>
        </w:div>
        <w:div w:id="1149975460">
          <w:marLeft w:val="640"/>
          <w:marRight w:val="0"/>
          <w:marTop w:val="0"/>
          <w:marBottom w:val="0"/>
          <w:divBdr>
            <w:top w:val="none" w:sz="0" w:space="0" w:color="auto"/>
            <w:left w:val="none" w:sz="0" w:space="0" w:color="auto"/>
            <w:bottom w:val="none" w:sz="0" w:space="0" w:color="auto"/>
            <w:right w:val="none" w:sz="0" w:space="0" w:color="auto"/>
          </w:divBdr>
        </w:div>
        <w:div w:id="1191189514">
          <w:marLeft w:val="640"/>
          <w:marRight w:val="0"/>
          <w:marTop w:val="0"/>
          <w:marBottom w:val="0"/>
          <w:divBdr>
            <w:top w:val="none" w:sz="0" w:space="0" w:color="auto"/>
            <w:left w:val="none" w:sz="0" w:space="0" w:color="auto"/>
            <w:bottom w:val="none" w:sz="0" w:space="0" w:color="auto"/>
            <w:right w:val="none" w:sz="0" w:space="0" w:color="auto"/>
          </w:divBdr>
        </w:div>
        <w:div w:id="1197741679">
          <w:marLeft w:val="640"/>
          <w:marRight w:val="0"/>
          <w:marTop w:val="0"/>
          <w:marBottom w:val="0"/>
          <w:divBdr>
            <w:top w:val="none" w:sz="0" w:space="0" w:color="auto"/>
            <w:left w:val="none" w:sz="0" w:space="0" w:color="auto"/>
            <w:bottom w:val="none" w:sz="0" w:space="0" w:color="auto"/>
            <w:right w:val="none" w:sz="0" w:space="0" w:color="auto"/>
          </w:divBdr>
        </w:div>
        <w:div w:id="1198204017">
          <w:marLeft w:val="640"/>
          <w:marRight w:val="0"/>
          <w:marTop w:val="0"/>
          <w:marBottom w:val="0"/>
          <w:divBdr>
            <w:top w:val="none" w:sz="0" w:space="0" w:color="auto"/>
            <w:left w:val="none" w:sz="0" w:space="0" w:color="auto"/>
            <w:bottom w:val="none" w:sz="0" w:space="0" w:color="auto"/>
            <w:right w:val="none" w:sz="0" w:space="0" w:color="auto"/>
          </w:divBdr>
        </w:div>
        <w:div w:id="1247108554">
          <w:marLeft w:val="640"/>
          <w:marRight w:val="0"/>
          <w:marTop w:val="0"/>
          <w:marBottom w:val="0"/>
          <w:divBdr>
            <w:top w:val="none" w:sz="0" w:space="0" w:color="auto"/>
            <w:left w:val="none" w:sz="0" w:space="0" w:color="auto"/>
            <w:bottom w:val="none" w:sz="0" w:space="0" w:color="auto"/>
            <w:right w:val="none" w:sz="0" w:space="0" w:color="auto"/>
          </w:divBdr>
        </w:div>
        <w:div w:id="1257446385">
          <w:marLeft w:val="640"/>
          <w:marRight w:val="0"/>
          <w:marTop w:val="0"/>
          <w:marBottom w:val="0"/>
          <w:divBdr>
            <w:top w:val="none" w:sz="0" w:space="0" w:color="auto"/>
            <w:left w:val="none" w:sz="0" w:space="0" w:color="auto"/>
            <w:bottom w:val="none" w:sz="0" w:space="0" w:color="auto"/>
            <w:right w:val="none" w:sz="0" w:space="0" w:color="auto"/>
          </w:divBdr>
        </w:div>
        <w:div w:id="1272519166">
          <w:marLeft w:val="640"/>
          <w:marRight w:val="0"/>
          <w:marTop w:val="0"/>
          <w:marBottom w:val="0"/>
          <w:divBdr>
            <w:top w:val="none" w:sz="0" w:space="0" w:color="auto"/>
            <w:left w:val="none" w:sz="0" w:space="0" w:color="auto"/>
            <w:bottom w:val="none" w:sz="0" w:space="0" w:color="auto"/>
            <w:right w:val="none" w:sz="0" w:space="0" w:color="auto"/>
          </w:divBdr>
        </w:div>
        <w:div w:id="1284000959">
          <w:marLeft w:val="640"/>
          <w:marRight w:val="0"/>
          <w:marTop w:val="0"/>
          <w:marBottom w:val="0"/>
          <w:divBdr>
            <w:top w:val="none" w:sz="0" w:space="0" w:color="auto"/>
            <w:left w:val="none" w:sz="0" w:space="0" w:color="auto"/>
            <w:bottom w:val="none" w:sz="0" w:space="0" w:color="auto"/>
            <w:right w:val="none" w:sz="0" w:space="0" w:color="auto"/>
          </w:divBdr>
        </w:div>
        <w:div w:id="1326209018">
          <w:marLeft w:val="640"/>
          <w:marRight w:val="0"/>
          <w:marTop w:val="0"/>
          <w:marBottom w:val="0"/>
          <w:divBdr>
            <w:top w:val="none" w:sz="0" w:space="0" w:color="auto"/>
            <w:left w:val="none" w:sz="0" w:space="0" w:color="auto"/>
            <w:bottom w:val="none" w:sz="0" w:space="0" w:color="auto"/>
            <w:right w:val="none" w:sz="0" w:space="0" w:color="auto"/>
          </w:divBdr>
        </w:div>
        <w:div w:id="1366906079">
          <w:marLeft w:val="640"/>
          <w:marRight w:val="0"/>
          <w:marTop w:val="0"/>
          <w:marBottom w:val="0"/>
          <w:divBdr>
            <w:top w:val="none" w:sz="0" w:space="0" w:color="auto"/>
            <w:left w:val="none" w:sz="0" w:space="0" w:color="auto"/>
            <w:bottom w:val="none" w:sz="0" w:space="0" w:color="auto"/>
            <w:right w:val="none" w:sz="0" w:space="0" w:color="auto"/>
          </w:divBdr>
          <w:divsChild>
            <w:div w:id="448165983">
              <w:marLeft w:val="0"/>
              <w:marRight w:val="0"/>
              <w:marTop w:val="0"/>
              <w:marBottom w:val="0"/>
              <w:divBdr>
                <w:top w:val="none" w:sz="0" w:space="0" w:color="auto"/>
                <w:left w:val="none" w:sz="0" w:space="0" w:color="auto"/>
                <w:bottom w:val="none" w:sz="0" w:space="0" w:color="auto"/>
                <w:right w:val="none" w:sz="0" w:space="0" w:color="auto"/>
              </w:divBdr>
              <w:divsChild>
                <w:div w:id="22368070">
                  <w:marLeft w:val="640"/>
                  <w:marRight w:val="0"/>
                  <w:marTop w:val="0"/>
                  <w:marBottom w:val="0"/>
                  <w:divBdr>
                    <w:top w:val="none" w:sz="0" w:space="0" w:color="auto"/>
                    <w:left w:val="none" w:sz="0" w:space="0" w:color="auto"/>
                    <w:bottom w:val="none" w:sz="0" w:space="0" w:color="auto"/>
                    <w:right w:val="none" w:sz="0" w:space="0" w:color="auto"/>
                  </w:divBdr>
                </w:div>
                <w:div w:id="152184662">
                  <w:marLeft w:val="640"/>
                  <w:marRight w:val="0"/>
                  <w:marTop w:val="0"/>
                  <w:marBottom w:val="0"/>
                  <w:divBdr>
                    <w:top w:val="none" w:sz="0" w:space="0" w:color="auto"/>
                    <w:left w:val="none" w:sz="0" w:space="0" w:color="auto"/>
                    <w:bottom w:val="none" w:sz="0" w:space="0" w:color="auto"/>
                    <w:right w:val="none" w:sz="0" w:space="0" w:color="auto"/>
                  </w:divBdr>
                </w:div>
                <w:div w:id="158083905">
                  <w:marLeft w:val="640"/>
                  <w:marRight w:val="0"/>
                  <w:marTop w:val="0"/>
                  <w:marBottom w:val="0"/>
                  <w:divBdr>
                    <w:top w:val="none" w:sz="0" w:space="0" w:color="auto"/>
                    <w:left w:val="none" w:sz="0" w:space="0" w:color="auto"/>
                    <w:bottom w:val="none" w:sz="0" w:space="0" w:color="auto"/>
                    <w:right w:val="none" w:sz="0" w:space="0" w:color="auto"/>
                  </w:divBdr>
                </w:div>
                <w:div w:id="298272083">
                  <w:marLeft w:val="640"/>
                  <w:marRight w:val="0"/>
                  <w:marTop w:val="0"/>
                  <w:marBottom w:val="0"/>
                  <w:divBdr>
                    <w:top w:val="none" w:sz="0" w:space="0" w:color="auto"/>
                    <w:left w:val="none" w:sz="0" w:space="0" w:color="auto"/>
                    <w:bottom w:val="none" w:sz="0" w:space="0" w:color="auto"/>
                    <w:right w:val="none" w:sz="0" w:space="0" w:color="auto"/>
                  </w:divBdr>
                </w:div>
                <w:div w:id="413549819">
                  <w:marLeft w:val="640"/>
                  <w:marRight w:val="0"/>
                  <w:marTop w:val="0"/>
                  <w:marBottom w:val="0"/>
                  <w:divBdr>
                    <w:top w:val="none" w:sz="0" w:space="0" w:color="auto"/>
                    <w:left w:val="none" w:sz="0" w:space="0" w:color="auto"/>
                    <w:bottom w:val="none" w:sz="0" w:space="0" w:color="auto"/>
                    <w:right w:val="none" w:sz="0" w:space="0" w:color="auto"/>
                  </w:divBdr>
                </w:div>
                <w:div w:id="463694810">
                  <w:marLeft w:val="640"/>
                  <w:marRight w:val="0"/>
                  <w:marTop w:val="0"/>
                  <w:marBottom w:val="0"/>
                  <w:divBdr>
                    <w:top w:val="none" w:sz="0" w:space="0" w:color="auto"/>
                    <w:left w:val="none" w:sz="0" w:space="0" w:color="auto"/>
                    <w:bottom w:val="none" w:sz="0" w:space="0" w:color="auto"/>
                    <w:right w:val="none" w:sz="0" w:space="0" w:color="auto"/>
                  </w:divBdr>
                </w:div>
                <w:div w:id="464395823">
                  <w:marLeft w:val="640"/>
                  <w:marRight w:val="0"/>
                  <w:marTop w:val="0"/>
                  <w:marBottom w:val="0"/>
                  <w:divBdr>
                    <w:top w:val="none" w:sz="0" w:space="0" w:color="auto"/>
                    <w:left w:val="none" w:sz="0" w:space="0" w:color="auto"/>
                    <w:bottom w:val="none" w:sz="0" w:space="0" w:color="auto"/>
                    <w:right w:val="none" w:sz="0" w:space="0" w:color="auto"/>
                  </w:divBdr>
                </w:div>
                <w:div w:id="553933738">
                  <w:marLeft w:val="640"/>
                  <w:marRight w:val="0"/>
                  <w:marTop w:val="0"/>
                  <w:marBottom w:val="0"/>
                  <w:divBdr>
                    <w:top w:val="none" w:sz="0" w:space="0" w:color="auto"/>
                    <w:left w:val="none" w:sz="0" w:space="0" w:color="auto"/>
                    <w:bottom w:val="none" w:sz="0" w:space="0" w:color="auto"/>
                    <w:right w:val="none" w:sz="0" w:space="0" w:color="auto"/>
                  </w:divBdr>
                </w:div>
                <w:div w:id="574634703">
                  <w:marLeft w:val="640"/>
                  <w:marRight w:val="0"/>
                  <w:marTop w:val="0"/>
                  <w:marBottom w:val="0"/>
                  <w:divBdr>
                    <w:top w:val="none" w:sz="0" w:space="0" w:color="auto"/>
                    <w:left w:val="none" w:sz="0" w:space="0" w:color="auto"/>
                    <w:bottom w:val="none" w:sz="0" w:space="0" w:color="auto"/>
                    <w:right w:val="none" w:sz="0" w:space="0" w:color="auto"/>
                  </w:divBdr>
                </w:div>
                <w:div w:id="577402406">
                  <w:marLeft w:val="640"/>
                  <w:marRight w:val="0"/>
                  <w:marTop w:val="0"/>
                  <w:marBottom w:val="0"/>
                  <w:divBdr>
                    <w:top w:val="none" w:sz="0" w:space="0" w:color="auto"/>
                    <w:left w:val="none" w:sz="0" w:space="0" w:color="auto"/>
                    <w:bottom w:val="none" w:sz="0" w:space="0" w:color="auto"/>
                    <w:right w:val="none" w:sz="0" w:space="0" w:color="auto"/>
                  </w:divBdr>
                </w:div>
                <w:div w:id="596522807">
                  <w:marLeft w:val="640"/>
                  <w:marRight w:val="0"/>
                  <w:marTop w:val="0"/>
                  <w:marBottom w:val="0"/>
                  <w:divBdr>
                    <w:top w:val="none" w:sz="0" w:space="0" w:color="auto"/>
                    <w:left w:val="none" w:sz="0" w:space="0" w:color="auto"/>
                    <w:bottom w:val="none" w:sz="0" w:space="0" w:color="auto"/>
                    <w:right w:val="none" w:sz="0" w:space="0" w:color="auto"/>
                  </w:divBdr>
                </w:div>
                <w:div w:id="614211948">
                  <w:marLeft w:val="640"/>
                  <w:marRight w:val="0"/>
                  <w:marTop w:val="0"/>
                  <w:marBottom w:val="0"/>
                  <w:divBdr>
                    <w:top w:val="none" w:sz="0" w:space="0" w:color="auto"/>
                    <w:left w:val="none" w:sz="0" w:space="0" w:color="auto"/>
                    <w:bottom w:val="none" w:sz="0" w:space="0" w:color="auto"/>
                    <w:right w:val="none" w:sz="0" w:space="0" w:color="auto"/>
                  </w:divBdr>
                </w:div>
                <w:div w:id="632057244">
                  <w:marLeft w:val="640"/>
                  <w:marRight w:val="0"/>
                  <w:marTop w:val="0"/>
                  <w:marBottom w:val="0"/>
                  <w:divBdr>
                    <w:top w:val="none" w:sz="0" w:space="0" w:color="auto"/>
                    <w:left w:val="none" w:sz="0" w:space="0" w:color="auto"/>
                    <w:bottom w:val="none" w:sz="0" w:space="0" w:color="auto"/>
                    <w:right w:val="none" w:sz="0" w:space="0" w:color="auto"/>
                  </w:divBdr>
                </w:div>
                <w:div w:id="665204124">
                  <w:marLeft w:val="640"/>
                  <w:marRight w:val="0"/>
                  <w:marTop w:val="0"/>
                  <w:marBottom w:val="0"/>
                  <w:divBdr>
                    <w:top w:val="none" w:sz="0" w:space="0" w:color="auto"/>
                    <w:left w:val="none" w:sz="0" w:space="0" w:color="auto"/>
                    <w:bottom w:val="none" w:sz="0" w:space="0" w:color="auto"/>
                    <w:right w:val="none" w:sz="0" w:space="0" w:color="auto"/>
                  </w:divBdr>
                </w:div>
                <w:div w:id="670957768">
                  <w:marLeft w:val="640"/>
                  <w:marRight w:val="0"/>
                  <w:marTop w:val="0"/>
                  <w:marBottom w:val="0"/>
                  <w:divBdr>
                    <w:top w:val="none" w:sz="0" w:space="0" w:color="auto"/>
                    <w:left w:val="none" w:sz="0" w:space="0" w:color="auto"/>
                    <w:bottom w:val="none" w:sz="0" w:space="0" w:color="auto"/>
                    <w:right w:val="none" w:sz="0" w:space="0" w:color="auto"/>
                  </w:divBdr>
                </w:div>
                <w:div w:id="681705611">
                  <w:marLeft w:val="640"/>
                  <w:marRight w:val="0"/>
                  <w:marTop w:val="0"/>
                  <w:marBottom w:val="0"/>
                  <w:divBdr>
                    <w:top w:val="none" w:sz="0" w:space="0" w:color="auto"/>
                    <w:left w:val="none" w:sz="0" w:space="0" w:color="auto"/>
                    <w:bottom w:val="none" w:sz="0" w:space="0" w:color="auto"/>
                    <w:right w:val="none" w:sz="0" w:space="0" w:color="auto"/>
                  </w:divBdr>
                </w:div>
                <w:div w:id="786779694">
                  <w:marLeft w:val="640"/>
                  <w:marRight w:val="0"/>
                  <w:marTop w:val="0"/>
                  <w:marBottom w:val="0"/>
                  <w:divBdr>
                    <w:top w:val="none" w:sz="0" w:space="0" w:color="auto"/>
                    <w:left w:val="none" w:sz="0" w:space="0" w:color="auto"/>
                    <w:bottom w:val="none" w:sz="0" w:space="0" w:color="auto"/>
                    <w:right w:val="none" w:sz="0" w:space="0" w:color="auto"/>
                  </w:divBdr>
                </w:div>
                <w:div w:id="833377268">
                  <w:marLeft w:val="640"/>
                  <w:marRight w:val="0"/>
                  <w:marTop w:val="0"/>
                  <w:marBottom w:val="0"/>
                  <w:divBdr>
                    <w:top w:val="none" w:sz="0" w:space="0" w:color="auto"/>
                    <w:left w:val="none" w:sz="0" w:space="0" w:color="auto"/>
                    <w:bottom w:val="none" w:sz="0" w:space="0" w:color="auto"/>
                    <w:right w:val="none" w:sz="0" w:space="0" w:color="auto"/>
                  </w:divBdr>
                </w:div>
                <w:div w:id="886524543">
                  <w:marLeft w:val="640"/>
                  <w:marRight w:val="0"/>
                  <w:marTop w:val="0"/>
                  <w:marBottom w:val="0"/>
                  <w:divBdr>
                    <w:top w:val="none" w:sz="0" w:space="0" w:color="auto"/>
                    <w:left w:val="none" w:sz="0" w:space="0" w:color="auto"/>
                    <w:bottom w:val="none" w:sz="0" w:space="0" w:color="auto"/>
                    <w:right w:val="none" w:sz="0" w:space="0" w:color="auto"/>
                  </w:divBdr>
                </w:div>
                <w:div w:id="953444327">
                  <w:marLeft w:val="640"/>
                  <w:marRight w:val="0"/>
                  <w:marTop w:val="0"/>
                  <w:marBottom w:val="0"/>
                  <w:divBdr>
                    <w:top w:val="none" w:sz="0" w:space="0" w:color="auto"/>
                    <w:left w:val="none" w:sz="0" w:space="0" w:color="auto"/>
                    <w:bottom w:val="none" w:sz="0" w:space="0" w:color="auto"/>
                    <w:right w:val="none" w:sz="0" w:space="0" w:color="auto"/>
                  </w:divBdr>
                </w:div>
                <w:div w:id="959072783">
                  <w:marLeft w:val="640"/>
                  <w:marRight w:val="0"/>
                  <w:marTop w:val="0"/>
                  <w:marBottom w:val="0"/>
                  <w:divBdr>
                    <w:top w:val="none" w:sz="0" w:space="0" w:color="auto"/>
                    <w:left w:val="none" w:sz="0" w:space="0" w:color="auto"/>
                    <w:bottom w:val="none" w:sz="0" w:space="0" w:color="auto"/>
                    <w:right w:val="none" w:sz="0" w:space="0" w:color="auto"/>
                  </w:divBdr>
                </w:div>
                <w:div w:id="963540167">
                  <w:marLeft w:val="640"/>
                  <w:marRight w:val="0"/>
                  <w:marTop w:val="0"/>
                  <w:marBottom w:val="0"/>
                  <w:divBdr>
                    <w:top w:val="none" w:sz="0" w:space="0" w:color="auto"/>
                    <w:left w:val="none" w:sz="0" w:space="0" w:color="auto"/>
                    <w:bottom w:val="none" w:sz="0" w:space="0" w:color="auto"/>
                    <w:right w:val="none" w:sz="0" w:space="0" w:color="auto"/>
                  </w:divBdr>
                </w:div>
                <w:div w:id="1033652387">
                  <w:marLeft w:val="640"/>
                  <w:marRight w:val="0"/>
                  <w:marTop w:val="0"/>
                  <w:marBottom w:val="0"/>
                  <w:divBdr>
                    <w:top w:val="none" w:sz="0" w:space="0" w:color="auto"/>
                    <w:left w:val="none" w:sz="0" w:space="0" w:color="auto"/>
                    <w:bottom w:val="none" w:sz="0" w:space="0" w:color="auto"/>
                    <w:right w:val="none" w:sz="0" w:space="0" w:color="auto"/>
                  </w:divBdr>
                </w:div>
                <w:div w:id="1039428083">
                  <w:marLeft w:val="640"/>
                  <w:marRight w:val="0"/>
                  <w:marTop w:val="0"/>
                  <w:marBottom w:val="0"/>
                  <w:divBdr>
                    <w:top w:val="none" w:sz="0" w:space="0" w:color="auto"/>
                    <w:left w:val="none" w:sz="0" w:space="0" w:color="auto"/>
                    <w:bottom w:val="none" w:sz="0" w:space="0" w:color="auto"/>
                    <w:right w:val="none" w:sz="0" w:space="0" w:color="auto"/>
                  </w:divBdr>
                </w:div>
                <w:div w:id="1056591889">
                  <w:marLeft w:val="640"/>
                  <w:marRight w:val="0"/>
                  <w:marTop w:val="0"/>
                  <w:marBottom w:val="0"/>
                  <w:divBdr>
                    <w:top w:val="none" w:sz="0" w:space="0" w:color="auto"/>
                    <w:left w:val="none" w:sz="0" w:space="0" w:color="auto"/>
                    <w:bottom w:val="none" w:sz="0" w:space="0" w:color="auto"/>
                    <w:right w:val="none" w:sz="0" w:space="0" w:color="auto"/>
                  </w:divBdr>
                </w:div>
                <w:div w:id="1057047351">
                  <w:marLeft w:val="640"/>
                  <w:marRight w:val="0"/>
                  <w:marTop w:val="0"/>
                  <w:marBottom w:val="0"/>
                  <w:divBdr>
                    <w:top w:val="none" w:sz="0" w:space="0" w:color="auto"/>
                    <w:left w:val="none" w:sz="0" w:space="0" w:color="auto"/>
                    <w:bottom w:val="none" w:sz="0" w:space="0" w:color="auto"/>
                    <w:right w:val="none" w:sz="0" w:space="0" w:color="auto"/>
                  </w:divBdr>
                </w:div>
                <w:div w:id="1092506513">
                  <w:marLeft w:val="640"/>
                  <w:marRight w:val="0"/>
                  <w:marTop w:val="0"/>
                  <w:marBottom w:val="0"/>
                  <w:divBdr>
                    <w:top w:val="none" w:sz="0" w:space="0" w:color="auto"/>
                    <w:left w:val="none" w:sz="0" w:space="0" w:color="auto"/>
                    <w:bottom w:val="none" w:sz="0" w:space="0" w:color="auto"/>
                    <w:right w:val="none" w:sz="0" w:space="0" w:color="auto"/>
                  </w:divBdr>
                </w:div>
                <w:div w:id="1096250660">
                  <w:marLeft w:val="640"/>
                  <w:marRight w:val="0"/>
                  <w:marTop w:val="0"/>
                  <w:marBottom w:val="0"/>
                  <w:divBdr>
                    <w:top w:val="none" w:sz="0" w:space="0" w:color="auto"/>
                    <w:left w:val="none" w:sz="0" w:space="0" w:color="auto"/>
                    <w:bottom w:val="none" w:sz="0" w:space="0" w:color="auto"/>
                    <w:right w:val="none" w:sz="0" w:space="0" w:color="auto"/>
                  </w:divBdr>
                </w:div>
                <w:div w:id="1119882552">
                  <w:marLeft w:val="640"/>
                  <w:marRight w:val="0"/>
                  <w:marTop w:val="0"/>
                  <w:marBottom w:val="0"/>
                  <w:divBdr>
                    <w:top w:val="none" w:sz="0" w:space="0" w:color="auto"/>
                    <w:left w:val="none" w:sz="0" w:space="0" w:color="auto"/>
                    <w:bottom w:val="none" w:sz="0" w:space="0" w:color="auto"/>
                    <w:right w:val="none" w:sz="0" w:space="0" w:color="auto"/>
                  </w:divBdr>
                </w:div>
                <w:div w:id="1201553335">
                  <w:marLeft w:val="640"/>
                  <w:marRight w:val="0"/>
                  <w:marTop w:val="0"/>
                  <w:marBottom w:val="0"/>
                  <w:divBdr>
                    <w:top w:val="none" w:sz="0" w:space="0" w:color="auto"/>
                    <w:left w:val="none" w:sz="0" w:space="0" w:color="auto"/>
                    <w:bottom w:val="none" w:sz="0" w:space="0" w:color="auto"/>
                    <w:right w:val="none" w:sz="0" w:space="0" w:color="auto"/>
                  </w:divBdr>
                </w:div>
                <w:div w:id="1298146234">
                  <w:marLeft w:val="640"/>
                  <w:marRight w:val="0"/>
                  <w:marTop w:val="0"/>
                  <w:marBottom w:val="0"/>
                  <w:divBdr>
                    <w:top w:val="none" w:sz="0" w:space="0" w:color="auto"/>
                    <w:left w:val="none" w:sz="0" w:space="0" w:color="auto"/>
                    <w:bottom w:val="none" w:sz="0" w:space="0" w:color="auto"/>
                    <w:right w:val="none" w:sz="0" w:space="0" w:color="auto"/>
                  </w:divBdr>
                </w:div>
                <w:div w:id="1345932865">
                  <w:marLeft w:val="640"/>
                  <w:marRight w:val="0"/>
                  <w:marTop w:val="0"/>
                  <w:marBottom w:val="0"/>
                  <w:divBdr>
                    <w:top w:val="none" w:sz="0" w:space="0" w:color="auto"/>
                    <w:left w:val="none" w:sz="0" w:space="0" w:color="auto"/>
                    <w:bottom w:val="none" w:sz="0" w:space="0" w:color="auto"/>
                    <w:right w:val="none" w:sz="0" w:space="0" w:color="auto"/>
                  </w:divBdr>
                </w:div>
                <w:div w:id="1357388029">
                  <w:marLeft w:val="640"/>
                  <w:marRight w:val="0"/>
                  <w:marTop w:val="0"/>
                  <w:marBottom w:val="0"/>
                  <w:divBdr>
                    <w:top w:val="none" w:sz="0" w:space="0" w:color="auto"/>
                    <w:left w:val="none" w:sz="0" w:space="0" w:color="auto"/>
                    <w:bottom w:val="none" w:sz="0" w:space="0" w:color="auto"/>
                    <w:right w:val="none" w:sz="0" w:space="0" w:color="auto"/>
                  </w:divBdr>
                </w:div>
                <w:div w:id="1489520113">
                  <w:marLeft w:val="640"/>
                  <w:marRight w:val="0"/>
                  <w:marTop w:val="0"/>
                  <w:marBottom w:val="0"/>
                  <w:divBdr>
                    <w:top w:val="none" w:sz="0" w:space="0" w:color="auto"/>
                    <w:left w:val="none" w:sz="0" w:space="0" w:color="auto"/>
                    <w:bottom w:val="none" w:sz="0" w:space="0" w:color="auto"/>
                    <w:right w:val="none" w:sz="0" w:space="0" w:color="auto"/>
                  </w:divBdr>
                </w:div>
                <w:div w:id="1536309643">
                  <w:marLeft w:val="640"/>
                  <w:marRight w:val="0"/>
                  <w:marTop w:val="0"/>
                  <w:marBottom w:val="0"/>
                  <w:divBdr>
                    <w:top w:val="none" w:sz="0" w:space="0" w:color="auto"/>
                    <w:left w:val="none" w:sz="0" w:space="0" w:color="auto"/>
                    <w:bottom w:val="none" w:sz="0" w:space="0" w:color="auto"/>
                    <w:right w:val="none" w:sz="0" w:space="0" w:color="auto"/>
                  </w:divBdr>
                </w:div>
                <w:div w:id="1595552853">
                  <w:marLeft w:val="640"/>
                  <w:marRight w:val="0"/>
                  <w:marTop w:val="0"/>
                  <w:marBottom w:val="0"/>
                  <w:divBdr>
                    <w:top w:val="none" w:sz="0" w:space="0" w:color="auto"/>
                    <w:left w:val="none" w:sz="0" w:space="0" w:color="auto"/>
                    <w:bottom w:val="none" w:sz="0" w:space="0" w:color="auto"/>
                    <w:right w:val="none" w:sz="0" w:space="0" w:color="auto"/>
                  </w:divBdr>
                </w:div>
                <w:div w:id="1650205625">
                  <w:marLeft w:val="640"/>
                  <w:marRight w:val="0"/>
                  <w:marTop w:val="0"/>
                  <w:marBottom w:val="0"/>
                  <w:divBdr>
                    <w:top w:val="none" w:sz="0" w:space="0" w:color="auto"/>
                    <w:left w:val="none" w:sz="0" w:space="0" w:color="auto"/>
                    <w:bottom w:val="none" w:sz="0" w:space="0" w:color="auto"/>
                    <w:right w:val="none" w:sz="0" w:space="0" w:color="auto"/>
                  </w:divBdr>
                </w:div>
                <w:div w:id="1734889217">
                  <w:marLeft w:val="640"/>
                  <w:marRight w:val="0"/>
                  <w:marTop w:val="0"/>
                  <w:marBottom w:val="0"/>
                  <w:divBdr>
                    <w:top w:val="none" w:sz="0" w:space="0" w:color="auto"/>
                    <w:left w:val="none" w:sz="0" w:space="0" w:color="auto"/>
                    <w:bottom w:val="none" w:sz="0" w:space="0" w:color="auto"/>
                    <w:right w:val="none" w:sz="0" w:space="0" w:color="auto"/>
                  </w:divBdr>
                </w:div>
                <w:div w:id="1839341722">
                  <w:marLeft w:val="640"/>
                  <w:marRight w:val="0"/>
                  <w:marTop w:val="0"/>
                  <w:marBottom w:val="0"/>
                  <w:divBdr>
                    <w:top w:val="none" w:sz="0" w:space="0" w:color="auto"/>
                    <w:left w:val="none" w:sz="0" w:space="0" w:color="auto"/>
                    <w:bottom w:val="none" w:sz="0" w:space="0" w:color="auto"/>
                    <w:right w:val="none" w:sz="0" w:space="0" w:color="auto"/>
                  </w:divBdr>
                </w:div>
                <w:div w:id="1893230978">
                  <w:marLeft w:val="640"/>
                  <w:marRight w:val="0"/>
                  <w:marTop w:val="0"/>
                  <w:marBottom w:val="0"/>
                  <w:divBdr>
                    <w:top w:val="none" w:sz="0" w:space="0" w:color="auto"/>
                    <w:left w:val="none" w:sz="0" w:space="0" w:color="auto"/>
                    <w:bottom w:val="none" w:sz="0" w:space="0" w:color="auto"/>
                    <w:right w:val="none" w:sz="0" w:space="0" w:color="auto"/>
                  </w:divBdr>
                </w:div>
                <w:div w:id="1919558099">
                  <w:marLeft w:val="640"/>
                  <w:marRight w:val="0"/>
                  <w:marTop w:val="0"/>
                  <w:marBottom w:val="0"/>
                  <w:divBdr>
                    <w:top w:val="none" w:sz="0" w:space="0" w:color="auto"/>
                    <w:left w:val="none" w:sz="0" w:space="0" w:color="auto"/>
                    <w:bottom w:val="none" w:sz="0" w:space="0" w:color="auto"/>
                    <w:right w:val="none" w:sz="0" w:space="0" w:color="auto"/>
                  </w:divBdr>
                </w:div>
                <w:div w:id="1943418360">
                  <w:marLeft w:val="640"/>
                  <w:marRight w:val="0"/>
                  <w:marTop w:val="0"/>
                  <w:marBottom w:val="0"/>
                  <w:divBdr>
                    <w:top w:val="none" w:sz="0" w:space="0" w:color="auto"/>
                    <w:left w:val="none" w:sz="0" w:space="0" w:color="auto"/>
                    <w:bottom w:val="none" w:sz="0" w:space="0" w:color="auto"/>
                    <w:right w:val="none" w:sz="0" w:space="0" w:color="auto"/>
                  </w:divBdr>
                </w:div>
                <w:div w:id="1979719968">
                  <w:marLeft w:val="640"/>
                  <w:marRight w:val="0"/>
                  <w:marTop w:val="0"/>
                  <w:marBottom w:val="0"/>
                  <w:divBdr>
                    <w:top w:val="none" w:sz="0" w:space="0" w:color="auto"/>
                    <w:left w:val="none" w:sz="0" w:space="0" w:color="auto"/>
                    <w:bottom w:val="none" w:sz="0" w:space="0" w:color="auto"/>
                    <w:right w:val="none" w:sz="0" w:space="0" w:color="auto"/>
                  </w:divBdr>
                </w:div>
                <w:div w:id="2142990751">
                  <w:marLeft w:val="640"/>
                  <w:marRight w:val="0"/>
                  <w:marTop w:val="0"/>
                  <w:marBottom w:val="0"/>
                  <w:divBdr>
                    <w:top w:val="none" w:sz="0" w:space="0" w:color="auto"/>
                    <w:left w:val="none" w:sz="0" w:space="0" w:color="auto"/>
                    <w:bottom w:val="none" w:sz="0" w:space="0" w:color="auto"/>
                    <w:right w:val="none" w:sz="0" w:space="0" w:color="auto"/>
                  </w:divBdr>
                </w:div>
              </w:divsChild>
            </w:div>
            <w:div w:id="599799337">
              <w:marLeft w:val="0"/>
              <w:marRight w:val="0"/>
              <w:marTop w:val="0"/>
              <w:marBottom w:val="0"/>
              <w:divBdr>
                <w:top w:val="none" w:sz="0" w:space="0" w:color="auto"/>
                <w:left w:val="none" w:sz="0" w:space="0" w:color="auto"/>
                <w:bottom w:val="none" w:sz="0" w:space="0" w:color="auto"/>
                <w:right w:val="none" w:sz="0" w:space="0" w:color="auto"/>
              </w:divBdr>
              <w:divsChild>
                <w:div w:id="25300545">
                  <w:marLeft w:val="640"/>
                  <w:marRight w:val="0"/>
                  <w:marTop w:val="0"/>
                  <w:marBottom w:val="0"/>
                  <w:divBdr>
                    <w:top w:val="none" w:sz="0" w:space="0" w:color="auto"/>
                    <w:left w:val="none" w:sz="0" w:space="0" w:color="auto"/>
                    <w:bottom w:val="none" w:sz="0" w:space="0" w:color="auto"/>
                    <w:right w:val="none" w:sz="0" w:space="0" w:color="auto"/>
                  </w:divBdr>
                </w:div>
                <w:div w:id="25444856">
                  <w:marLeft w:val="640"/>
                  <w:marRight w:val="0"/>
                  <w:marTop w:val="0"/>
                  <w:marBottom w:val="0"/>
                  <w:divBdr>
                    <w:top w:val="none" w:sz="0" w:space="0" w:color="auto"/>
                    <w:left w:val="none" w:sz="0" w:space="0" w:color="auto"/>
                    <w:bottom w:val="none" w:sz="0" w:space="0" w:color="auto"/>
                    <w:right w:val="none" w:sz="0" w:space="0" w:color="auto"/>
                  </w:divBdr>
                </w:div>
                <w:div w:id="174609915">
                  <w:marLeft w:val="640"/>
                  <w:marRight w:val="0"/>
                  <w:marTop w:val="0"/>
                  <w:marBottom w:val="0"/>
                  <w:divBdr>
                    <w:top w:val="none" w:sz="0" w:space="0" w:color="auto"/>
                    <w:left w:val="none" w:sz="0" w:space="0" w:color="auto"/>
                    <w:bottom w:val="none" w:sz="0" w:space="0" w:color="auto"/>
                    <w:right w:val="none" w:sz="0" w:space="0" w:color="auto"/>
                  </w:divBdr>
                </w:div>
                <w:div w:id="175313839">
                  <w:marLeft w:val="640"/>
                  <w:marRight w:val="0"/>
                  <w:marTop w:val="0"/>
                  <w:marBottom w:val="0"/>
                  <w:divBdr>
                    <w:top w:val="none" w:sz="0" w:space="0" w:color="auto"/>
                    <w:left w:val="none" w:sz="0" w:space="0" w:color="auto"/>
                    <w:bottom w:val="none" w:sz="0" w:space="0" w:color="auto"/>
                    <w:right w:val="none" w:sz="0" w:space="0" w:color="auto"/>
                  </w:divBdr>
                </w:div>
                <w:div w:id="198206948">
                  <w:marLeft w:val="640"/>
                  <w:marRight w:val="0"/>
                  <w:marTop w:val="0"/>
                  <w:marBottom w:val="0"/>
                  <w:divBdr>
                    <w:top w:val="none" w:sz="0" w:space="0" w:color="auto"/>
                    <w:left w:val="none" w:sz="0" w:space="0" w:color="auto"/>
                    <w:bottom w:val="none" w:sz="0" w:space="0" w:color="auto"/>
                    <w:right w:val="none" w:sz="0" w:space="0" w:color="auto"/>
                  </w:divBdr>
                </w:div>
                <w:div w:id="217014082">
                  <w:marLeft w:val="640"/>
                  <w:marRight w:val="0"/>
                  <w:marTop w:val="0"/>
                  <w:marBottom w:val="0"/>
                  <w:divBdr>
                    <w:top w:val="none" w:sz="0" w:space="0" w:color="auto"/>
                    <w:left w:val="none" w:sz="0" w:space="0" w:color="auto"/>
                    <w:bottom w:val="none" w:sz="0" w:space="0" w:color="auto"/>
                    <w:right w:val="none" w:sz="0" w:space="0" w:color="auto"/>
                  </w:divBdr>
                </w:div>
                <w:div w:id="301080982">
                  <w:marLeft w:val="640"/>
                  <w:marRight w:val="0"/>
                  <w:marTop w:val="0"/>
                  <w:marBottom w:val="0"/>
                  <w:divBdr>
                    <w:top w:val="none" w:sz="0" w:space="0" w:color="auto"/>
                    <w:left w:val="none" w:sz="0" w:space="0" w:color="auto"/>
                    <w:bottom w:val="none" w:sz="0" w:space="0" w:color="auto"/>
                    <w:right w:val="none" w:sz="0" w:space="0" w:color="auto"/>
                  </w:divBdr>
                </w:div>
                <w:div w:id="324016229">
                  <w:marLeft w:val="640"/>
                  <w:marRight w:val="0"/>
                  <w:marTop w:val="0"/>
                  <w:marBottom w:val="0"/>
                  <w:divBdr>
                    <w:top w:val="none" w:sz="0" w:space="0" w:color="auto"/>
                    <w:left w:val="none" w:sz="0" w:space="0" w:color="auto"/>
                    <w:bottom w:val="none" w:sz="0" w:space="0" w:color="auto"/>
                    <w:right w:val="none" w:sz="0" w:space="0" w:color="auto"/>
                  </w:divBdr>
                </w:div>
                <w:div w:id="416945705">
                  <w:marLeft w:val="640"/>
                  <w:marRight w:val="0"/>
                  <w:marTop w:val="0"/>
                  <w:marBottom w:val="0"/>
                  <w:divBdr>
                    <w:top w:val="none" w:sz="0" w:space="0" w:color="auto"/>
                    <w:left w:val="none" w:sz="0" w:space="0" w:color="auto"/>
                    <w:bottom w:val="none" w:sz="0" w:space="0" w:color="auto"/>
                    <w:right w:val="none" w:sz="0" w:space="0" w:color="auto"/>
                  </w:divBdr>
                </w:div>
                <w:div w:id="451095448">
                  <w:marLeft w:val="640"/>
                  <w:marRight w:val="0"/>
                  <w:marTop w:val="0"/>
                  <w:marBottom w:val="0"/>
                  <w:divBdr>
                    <w:top w:val="none" w:sz="0" w:space="0" w:color="auto"/>
                    <w:left w:val="none" w:sz="0" w:space="0" w:color="auto"/>
                    <w:bottom w:val="none" w:sz="0" w:space="0" w:color="auto"/>
                    <w:right w:val="none" w:sz="0" w:space="0" w:color="auto"/>
                  </w:divBdr>
                </w:div>
                <w:div w:id="499391357">
                  <w:marLeft w:val="640"/>
                  <w:marRight w:val="0"/>
                  <w:marTop w:val="0"/>
                  <w:marBottom w:val="0"/>
                  <w:divBdr>
                    <w:top w:val="none" w:sz="0" w:space="0" w:color="auto"/>
                    <w:left w:val="none" w:sz="0" w:space="0" w:color="auto"/>
                    <w:bottom w:val="none" w:sz="0" w:space="0" w:color="auto"/>
                    <w:right w:val="none" w:sz="0" w:space="0" w:color="auto"/>
                  </w:divBdr>
                </w:div>
                <w:div w:id="543522793">
                  <w:marLeft w:val="640"/>
                  <w:marRight w:val="0"/>
                  <w:marTop w:val="0"/>
                  <w:marBottom w:val="0"/>
                  <w:divBdr>
                    <w:top w:val="none" w:sz="0" w:space="0" w:color="auto"/>
                    <w:left w:val="none" w:sz="0" w:space="0" w:color="auto"/>
                    <w:bottom w:val="none" w:sz="0" w:space="0" w:color="auto"/>
                    <w:right w:val="none" w:sz="0" w:space="0" w:color="auto"/>
                  </w:divBdr>
                </w:div>
                <w:div w:id="597367532">
                  <w:marLeft w:val="640"/>
                  <w:marRight w:val="0"/>
                  <w:marTop w:val="0"/>
                  <w:marBottom w:val="0"/>
                  <w:divBdr>
                    <w:top w:val="none" w:sz="0" w:space="0" w:color="auto"/>
                    <w:left w:val="none" w:sz="0" w:space="0" w:color="auto"/>
                    <w:bottom w:val="none" w:sz="0" w:space="0" w:color="auto"/>
                    <w:right w:val="none" w:sz="0" w:space="0" w:color="auto"/>
                  </w:divBdr>
                </w:div>
                <w:div w:id="661274808">
                  <w:marLeft w:val="640"/>
                  <w:marRight w:val="0"/>
                  <w:marTop w:val="0"/>
                  <w:marBottom w:val="0"/>
                  <w:divBdr>
                    <w:top w:val="none" w:sz="0" w:space="0" w:color="auto"/>
                    <w:left w:val="none" w:sz="0" w:space="0" w:color="auto"/>
                    <w:bottom w:val="none" w:sz="0" w:space="0" w:color="auto"/>
                    <w:right w:val="none" w:sz="0" w:space="0" w:color="auto"/>
                  </w:divBdr>
                </w:div>
                <w:div w:id="711996335">
                  <w:marLeft w:val="640"/>
                  <w:marRight w:val="0"/>
                  <w:marTop w:val="0"/>
                  <w:marBottom w:val="0"/>
                  <w:divBdr>
                    <w:top w:val="none" w:sz="0" w:space="0" w:color="auto"/>
                    <w:left w:val="none" w:sz="0" w:space="0" w:color="auto"/>
                    <w:bottom w:val="none" w:sz="0" w:space="0" w:color="auto"/>
                    <w:right w:val="none" w:sz="0" w:space="0" w:color="auto"/>
                  </w:divBdr>
                </w:div>
                <w:div w:id="737048050">
                  <w:marLeft w:val="640"/>
                  <w:marRight w:val="0"/>
                  <w:marTop w:val="0"/>
                  <w:marBottom w:val="0"/>
                  <w:divBdr>
                    <w:top w:val="none" w:sz="0" w:space="0" w:color="auto"/>
                    <w:left w:val="none" w:sz="0" w:space="0" w:color="auto"/>
                    <w:bottom w:val="none" w:sz="0" w:space="0" w:color="auto"/>
                    <w:right w:val="none" w:sz="0" w:space="0" w:color="auto"/>
                  </w:divBdr>
                </w:div>
                <w:div w:id="750322360">
                  <w:marLeft w:val="640"/>
                  <w:marRight w:val="0"/>
                  <w:marTop w:val="0"/>
                  <w:marBottom w:val="0"/>
                  <w:divBdr>
                    <w:top w:val="none" w:sz="0" w:space="0" w:color="auto"/>
                    <w:left w:val="none" w:sz="0" w:space="0" w:color="auto"/>
                    <w:bottom w:val="none" w:sz="0" w:space="0" w:color="auto"/>
                    <w:right w:val="none" w:sz="0" w:space="0" w:color="auto"/>
                  </w:divBdr>
                </w:div>
                <w:div w:id="772869823">
                  <w:marLeft w:val="640"/>
                  <w:marRight w:val="0"/>
                  <w:marTop w:val="0"/>
                  <w:marBottom w:val="0"/>
                  <w:divBdr>
                    <w:top w:val="none" w:sz="0" w:space="0" w:color="auto"/>
                    <w:left w:val="none" w:sz="0" w:space="0" w:color="auto"/>
                    <w:bottom w:val="none" w:sz="0" w:space="0" w:color="auto"/>
                    <w:right w:val="none" w:sz="0" w:space="0" w:color="auto"/>
                  </w:divBdr>
                </w:div>
                <w:div w:id="852837386">
                  <w:marLeft w:val="640"/>
                  <w:marRight w:val="0"/>
                  <w:marTop w:val="0"/>
                  <w:marBottom w:val="0"/>
                  <w:divBdr>
                    <w:top w:val="none" w:sz="0" w:space="0" w:color="auto"/>
                    <w:left w:val="none" w:sz="0" w:space="0" w:color="auto"/>
                    <w:bottom w:val="none" w:sz="0" w:space="0" w:color="auto"/>
                    <w:right w:val="none" w:sz="0" w:space="0" w:color="auto"/>
                  </w:divBdr>
                </w:div>
                <w:div w:id="855341304">
                  <w:marLeft w:val="640"/>
                  <w:marRight w:val="0"/>
                  <w:marTop w:val="0"/>
                  <w:marBottom w:val="0"/>
                  <w:divBdr>
                    <w:top w:val="none" w:sz="0" w:space="0" w:color="auto"/>
                    <w:left w:val="none" w:sz="0" w:space="0" w:color="auto"/>
                    <w:bottom w:val="none" w:sz="0" w:space="0" w:color="auto"/>
                    <w:right w:val="none" w:sz="0" w:space="0" w:color="auto"/>
                  </w:divBdr>
                </w:div>
                <w:div w:id="883294504">
                  <w:marLeft w:val="640"/>
                  <w:marRight w:val="0"/>
                  <w:marTop w:val="0"/>
                  <w:marBottom w:val="0"/>
                  <w:divBdr>
                    <w:top w:val="none" w:sz="0" w:space="0" w:color="auto"/>
                    <w:left w:val="none" w:sz="0" w:space="0" w:color="auto"/>
                    <w:bottom w:val="none" w:sz="0" w:space="0" w:color="auto"/>
                    <w:right w:val="none" w:sz="0" w:space="0" w:color="auto"/>
                  </w:divBdr>
                </w:div>
                <w:div w:id="903298026">
                  <w:marLeft w:val="640"/>
                  <w:marRight w:val="0"/>
                  <w:marTop w:val="0"/>
                  <w:marBottom w:val="0"/>
                  <w:divBdr>
                    <w:top w:val="none" w:sz="0" w:space="0" w:color="auto"/>
                    <w:left w:val="none" w:sz="0" w:space="0" w:color="auto"/>
                    <w:bottom w:val="none" w:sz="0" w:space="0" w:color="auto"/>
                    <w:right w:val="none" w:sz="0" w:space="0" w:color="auto"/>
                  </w:divBdr>
                </w:div>
                <w:div w:id="1228300699">
                  <w:marLeft w:val="640"/>
                  <w:marRight w:val="0"/>
                  <w:marTop w:val="0"/>
                  <w:marBottom w:val="0"/>
                  <w:divBdr>
                    <w:top w:val="none" w:sz="0" w:space="0" w:color="auto"/>
                    <w:left w:val="none" w:sz="0" w:space="0" w:color="auto"/>
                    <w:bottom w:val="none" w:sz="0" w:space="0" w:color="auto"/>
                    <w:right w:val="none" w:sz="0" w:space="0" w:color="auto"/>
                  </w:divBdr>
                </w:div>
                <w:div w:id="1252083217">
                  <w:marLeft w:val="640"/>
                  <w:marRight w:val="0"/>
                  <w:marTop w:val="0"/>
                  <w:marBottom w:val="0"/>
                  <w:divBdr>
                    <w:top w:val="none" w:sz="0" w:space="0" w:color="auto"/>
                    <w:left w:val="none" w:sz="0" w:space="0" w:color="auto"/>
                    <w:bottom w:val="none" w:sz="0" w:space="0" w:color="auto"/>
                    <w:right w:val="none" w:sz="0" w:space="0" w:color="auto"/>
                  </w:divBdr>
                </w:div>
                <w:div w:id="1288589972">
                  <w:marLeft w:val="640"/>
                  <w:marRight w:val="0"/>
                  <w:marTop w:val="0"/>
                  <w:marBottom w:val="0"/>
                  <w:divBdr>
                    <w:top w:val="none" w:sz="0" w:space="0" w:color="auto"/>
                    <w:left w:val="none" w:sz="0" w:space="0" w:color="auto"/>
                    <w:bottom w:val="none" w:sz="0" w:space="0" w:color="auto"/>
                    <w:right w:val="none" w:sz="0" w:space="0" w:color="auto"/>
                  </w:divBdr>
                </w:div>
                <w:div w:id="1308240066">
                  <w:marLeft w:val="640"/>
                  <w:marRight w:val="0"/>
                  <w:marTop w:val="0"/>
                  <w:marBottom w:val="0"/>
                  <w:divBdr>
                    <w:top w:val="none" w:sz="0" w:space="0" w:color="auto"/>
                    <w:left w:val="none" w:sz="0" w:space="0" w:color="auto"/>
                    <w:bottom w:val="none" w:sz="0" w:space="0" w:color="auto"/>
                    <w:right w:val="none" w:sz="0" w:space="0" w:color="auto"/>
                  </w:divBdr>
                </w:div>
                <w:div w:id="1379475825">
                  <w:marLeft w:val="640"/>
                  <w:marRight w:val="0"/>
                  <w:marTop w:val="0"/>
                  <w:marBottom w:val="0"/>
                  <w:divBdr>
                    <w:top w:val="none" w:sz="0" w:space="0" w:color="auto"/>
                    <w:left w:val="none" w:sz="0" w:space="0" w:color="auto"/>
                    <w:bottom w:val="none" w:sz="0" w:space="0" w:color="auto"/>
                    <w:right w:val="none" w:sz="0" w:space="0" w:color="auto"/>
                  </w:divBdr>
                </w:div>
                <w:div w:id="1420249865">
                  <w:marLeft w:val="640"/>
                  <w:marRight w:val="0"/>
                  <w:marTop w:val="0"/>
                  <w:marBottom w:val="0"/>
                  <w:divBdr>
                    <w:top w:val="none" w:sz="0" w:space="0" w:color="auto"/>
                    <w:left w:val="none" w:sz="0" w:space="0" w:color="auto"/>
                    <w:bottom w:val="none" w:sz="0" w:space="0" w:color="auto"/>
                    <w:right w:val="none" w:sz="0" w:space="0" w:color="auto"/>
                  </w:divBdr>
                </w:div>
                <w:div w:id="1424837161">
                  <w:marLeft w:val="640"/>
                  <w:marRight w:val="0"/>
                  <w:marTop w:val="0"/>
                  <w:marBottom w:val="0"/>
                  <w:divBdr>
                    <w:top w:val="none" w:sz="0" w:space="0" w:color="auto"/>
                    <w:left w:val="none" w:sz="0" w:space="0" w:color="auto"/>
                    <w:bottom w:val="none" w:sz="0" w:space="0" w:color="auto"/>
                    <w:right w:val="none" w:sz="0" w:space="0" w:color="auto"/>
                  </w:divBdr>
                </w:div>
                <w:div w:id="1530266121">
                  <w:marLeft w:val="640"/>
                  <w:marRight w:val="0"/>
                  <w:marTop w:val="0"/>
                  <w:marBottom w:val="0"/>
                  <w:divBdr>
                    <w:top w:val="none" w:sz="0" w:space="0" w:color="auto"/>
                    <w:left w:val="none" w:sz="0" w:space="0" w:color="auto"/>
                    <w:bottom w:val="none" w:sz="0" w:space="0" w:color="auto"/>
                    <w:right w:val="none" w:sz="0" w:space="0" w:color="auto"/>
                  </w:divBdr>
                </w:div>
                <w:div w:id="1541741464">
                  <w:marLeft w:val="640"/>
                  <w:marRight w:val="0"/>
                  <w:marTop w:val="0"/>
                  <w:marBottom w:val="0"/>
                  <w:divBdr>
                    <w:top w:val="none" w:sz="0" w:space="0" w:color="auto"/>
                    <w:left w:val="none" w:sz="0" w:space="0" w:color="auto"/>
                    <w:bottom w:val="none" w:sz="0" w:space="0" w:color="auto"/>
                    <w:right w:val="none" w:sz="0" w:space="0" w:color="auto"/>
                  </w:divBdr>
                </w:div>
                <w:div w:id="1549218177">
                  <w:marLeft w:val="640"/>
                  <w:marRight w:val="0"/>
                  <w:marTop w:val="0"/>
                  <w:marBottom w:val="0"/>
                  <w:divBdr>
                    <w:top w:val="none" w:sz="0" w:space="0" w:color="auto"/>
                    <w:left w:val="none" w:sz="0" w:space="0" w:color="auto"/>
                    <w:bottom w:val="none" w:sz="0" w:space="0" w:color="auto"/>
                    <w:right w:val="none" w:sz="0" w:space="0" w:color="auto"/>
                  </w:divBdr>
                </w:div>
                <w:div w:id="1616714160">
                  <w:marLeft w:val="640"/>
                  <w:marRight w:val="0"/>
                  <w:marTop w:val="0"/>
                  <w:marBottom w:val="0"/>
                  <w:divBdr>
                    <w:top w:val="none" w:sz="0" w:space="0" w:color="auto"/>
                    <w:left w:val="none" w:sz="0" w:space="0" w:color="auto"/>
                    <w:bottom w:val="none" w:sz="0" w:space="0" w:color="auto"/>
                    <w:right w:val="none" w:sz="0" w:space="0" w:color="auto"/>
                  </w:divBdr>
                </w:div>
                <w:div w:id="1628122468">
                  <w:marLeft w:val="640"/>
                  <w:marRight w:val="0"/>
                  <w:marTop w:val="0"/>
                  <w:marBottom w:val="0"/>
                  <w:divBdr>
                    <w:top w:val="none" w:sz="0" w:space="0" w:color="auto"/>
                    <w:left w:val="none" w:sz="0" w:space="0" w:color="auto"/>
                    <w:bottom w:val="none" w:sz="0" w:space="0" w:color="auto"/>
                    <w:right w:val="none" w:sz="0" w:space="0" w:color="auto"/>
                  </w:divBdr>
                </w:div>
                <w:div w:id="1655255633">
                  <w:marLeft w:val="640"/>
                  <w:marRight w:val="0"/>
                  <w:marTop w:val="0"/>
                  <w:marBottom w:val="0"/>
                  <w:divBdr>
                    <w:top w:val="none" w:sz="0" w:space="0" w:color="auto"/>
                    <w:left w:val="none" w:sz="0" w:space="0" w:color="auto"/>
                    <w:bottom w:val="none" w:sz="0" w:space="0" w:color="auto"/>
                    <w:right w:val="none" w:sz="0" w:space="0" w:color="auto"/>
                  </w:divBdr>
                </w:div>
                <w:div w:id="1672026877">
                  <w:marLeft w:val="640"/>
                  <w:marRight w:val="0"/>
                  <w:marTop w:val="0"/>
                  <w:marBottom w:val="0"/>
                  <w:divBdr>
                    <w:top w:val="none" w:sz="0" w:space="0" w:color="auto"/>
                    <w:left w:val="none" w:sz="0" w:space="0" w:color="auto"/>
                    <w:bottom w:val="none" w:sz="0" w:space="0" w:color="auto"/>
                    <w:right w:val="none" w:sz="0" w:space="0" w:color="auto"/>
                  </w:divBdr>
                </w:div>
                <w:div w:id="1704667825">
                  <w:marLeft w:val="640"/>
                  <w:marRight w:val="0"/>
                  <w:marTop w:val="0"/>
                  <w:marBottom w:val="0"/>
                  <w:divBdr>
                    <w:top w:val="none" w:sz="0" w:space="0" w:color="auto"/>
                    <w:left w:val="none" w:sz="0" w:space="0" w:color="auto"/>
                    <w:bottom w:val="none" w:sz="0" w:space="0" w:color="auto"/>
                    <w:right w:val="none" w:sz="0" w:space="0" w:color="auto"/>
                  </w:divBdr>
                </w:div>
                <w:div w:id="1754155929">
                  <w:marLeft w:val="640"/>
                  <w:marRight w:val="0"/>
                  <w:marTop w:val="0"/>
                  <w:marBottom w:val="0"/>
                  <w:divBdr>
                    <w:top w:val="none" w:sz="0" w:space="0" w:color="auto"/>
                    <w:left w:val="none" w:sz="0" w:space="0" w:color="auto"/>
                    <w:bottom w:val="none" w:sz="0" w:space="0" w:color="auto"/>
                    <w:right w:val="none" w:sz="0" w:space="0" w:color="auto"/>
                  </w:divBdr>
                </w:div>
                <w:div w:id="1828594763">
                  <w:marLeft w:val="640"/>
                  <w:marRight w:val="0"/>
                  <w:marTop w:val="0"/>
                  <w:marBottom w:val="0"/>
                  <w:divBdr>
                    <w:top w:val="none" w:sz="0" w:space="0" w:color="auto"/>
                    <w:left w:val="none" w:sz="0" w:space="0" w:color="auto"/>
                    <w:bottom w:val="none" w:sz="0" w:space="0" w:color="auto"/>
                    <w:right w:val="none" w:sz="0" w:space="0" w:color="auto"/>
                  </w:divBdr>
                </w:div>
                <w:div w:id="1845629192">
                  <w:marLeft w:val="640"/>
                  <w:marRight w:val="0"/>
                  <w:marTop w:val="0"/>
                  <w:marBottom w:val="0"/>
                  <w:divBdr>
                    <w:top w:val="none" w:sz="0" w:space="0" w:color="auto"/>
                    <w:left w:val="none" w:sz="0" w:space="0" w:color="auto"/>
                    <w:bottom w:val="none" w:sz="0" w:space="0" w:color="auto"/>
                    <w:right w:val="none" w:sz="0" w:space="0" w:color="auto"/>
                  </w:divBdr>
                </w:div>
                <w:div w:id="1872110756">
                  <w:marLeft w:val="640"/>
                  <w:marRight w:val="0"/>
                  <w:marTop w:val="0"/>
                  <w:marBottom w:val="0"/>
                  <w:divBdr>
                    <w:top w:val="none" w:sz="0" w:space="0" w:color="auto"/>
                    <w:left w:val="none" w:sz="0" w:space="0" w:color="auto"/>
                    <w:bottom w:val="none" w:sz="0" w:space="0" w:color="auto"/>
                    <w:right w:val="none" w:sz="0" w:space="0" w:color="auto"/>
                  </w:divBdr>
                </w:div>
                <w:div w:id="1995445958">
                  <w:marLeft w:val="640"/>
                  <w:marRight w:val="0"/>
                  <w:marTop w:val="0"/>
                  <w:marBottom w:val="0"/>
                  <w:divBdr>
                    <w:top w:val="none" w:sz="0" w:space="0" w:color="auto"/>
                    <w:left w:val="none" w:sz="0" w:space="0" w:color="auto"/>
                    <w:bottom w:val="none" w:sz="0" w:space="0" w:color="auto"/>
                    <w:right w:val="none" w:sz="0" w:space="0" w:color="auto"/>
                  </w:divBdr>
                </w:div>
                <w:div w:id="2027755482">
                  <w:marLeft w:val="640"/>
                  <w:marRight w:val="0"/>
                  <w:marTop w:val="0"/>
                  <w:marBottom w:val="0"/>
                  <w:divBdr>
                    <w:top w:val="none" w:sz="0" w:space="0" w:color="auto"/>
                    <w:left w:val="none" w:sz="0" w:space="0" w:color="auto"/>
                    <w:bottom w:val="none" w:sz="0" w:space="0" w:color="auto"/>
                    <w:right w:val="none" w:sz="0" w:space="0" w:color="auto"/>
                  </w:divBdr>
                </w:div>
                <w:div w:id="2065372439">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1601644402">
          <w:marLeft w:val="640"/>
          <w:marRight w:val="0"/>
          <w:marTop w:val="0"/>
          <w:marBottom w:val="0"/>
          <w:divBdr>
            <w:top w:val="none" w:sz="0" w:space="0" w:color="auto"/>
            <w:left w:val="none" w:sz="0" w:space="0" w:color="auto"/>
            <w:bottom w:val="none" w:sz="0" w:space="0" w:color="auto"/>
            <w:right w:val="none" w:sz="0" w:space="0" w:color="auto"/>
          </w:divBdr>
        </w:div>
        <w:div w:id="1648582571">
          <w:marLeft w:val="640"/>
          <w:marRight w:val="0"/>
          <w:marTop w:val="0"/>
          <w:marBottom w:val="0"/>
          <w:divBdr>
            <w:top w:val="none" w:sz="0" w:space="0" w:color="auto"/>
            <w:left w:val="none" w:sz="0" w:space="0" w:color="auto"/>
            <w:bottom w:val="none" w:sz="0" w:space="0" w:color="auto"/>
            <w:right w:val="none" w:sz="0" w:space="0" w:color="auto"/>
          </w:divBdr>
        </w:div>
        <w:div w:id="1748184404">
          <w:marLeft w:val="640"/>
          <w:marRight w:val="0"/>
          <w:marTop w:val="0"/>
          <w:marBottom w:val="0"/>
          <w:divBdr>
            <w:top w:val="none" w:sz="0" w:space="0" w:color="auto"/>
            <w:left w:val="none" w:sz="0" w:space="0" w:color="auto"/>
            <w:bottom w:val="none" w:sz="0" w:space="0" w:color="auto"/>
            <w:right w:val="none" w:sz="0" w:space="0" w:color="auto"/>
          </w:divBdr>
        </w:div>
        <w:div w:id="1843273479">
          <w:marLeft w:val="640"/>
          <w:marRight w:val="0"/>
          <w:marTop w:val="0"/>
          <w:marBottom w:val="0"/>
          <w:divBdr>
            <w:top w:val="none" w:sz="0" w:space="0" w:color="auto"/>
            <w:left w:val="none" w:sz="0" w:space="0" w:color="auto"/>
            <w:bottom w:val="none" w:sz="0" w:space="0" w:color="auto"/>
            <w:right w:val="none" w:sz="0" w:space="0" w:color="auto"/>
          </w:divBdr>
        </w:div>
        <w:div w:id="1897546098">
          <w:marLeft w:val="640"/>
          <w:marRight w:val="0"/>
          <w:marTop w:val="0"/>
          <w:marBottom w:val="0"/>
          <w:divBdr>
            <w:top w:val="none" w:sz="0" w:space="0" w:color="auto"/>
            <w:left w:val="none" w:sz="0" w:space="0" w:color="auto"/>
            <w:bottom w:val="none" w:sz="0" w:space="0" w:color="auto"/>
            <w:right w:val="none" w:sz="0" w:space="0" w:color="auto"/>
          </w:divBdr>
        </w:div>
        <w:div w:id="1943876344">
          <w:marLeft w:val="640"/>
          <w:marRight w:val="0"/>
          <w:marTop w:val="0"/>
          <w:marBottom w:val="0"/>
          <w:divBdr>
            <w:top w:val="none" w:sz="0" w:space="0" w:color="auto"/>
            <w:left w:val="none" w:sz="0" w:space="0" w:color="auto"/>
            <w:bottom w:val="none" w:sz="0" w:space="0" w:color="auto"/>
            <w:right w:val="none" w:sz="0" w:space="0" w:color="auto"/>
          </w:divBdr>
        </w:div>
        <w:div w:id="2030065544">
          <w:marLeft w:val="640"/>
          <w:marRight w:val="0"/>
          <w:marTop w:val="0"/>
          <w:marBottom w:val="0"/>
          <w:divBdr>
            <w:top w:val="none" w:sz="0" w:space="0" w:color="auto"/>
            <w:left w:val="none" w:sz="0" w:space="0" w:color="auto"/>
            <w:bottom w:val="none" w:sz="0" w:space="0" w:color="auto"/>
            <w:right w:val="none" w:sz="0" w:space="0" w:color="auto"/>
          </w:divBdr>
        </w:div>
        <w:div w:id="2032608113">
          <w:marLeft w:val="640"/>
          <w:marRight w:val="0"/>
          <w:marTop w:val="0"/>
          <w:marBottom w:val="0"/>
          <w:divBdr>
            <w:top w:val="none" w:sz="0" w:space="0" w:color="auto"/>
            <w:left w:val="none" w:sz="0" w:space="0" w:color="auto"/>
            <w:bottom w:val="none" w:sz="0" w:space="0" w:color="auto"/>
            <w:right w:val="none" w:sz="0" w:space="0" w:color="auto"/>
          </w:divBdr>
        </w:div>
      </w:divsChild>
    </w:div>
    <w:div w:id="1667054301">
      <w:bodyDiv w:val="1"/>
      <w:marLeft w:val="0"/>
      <w:marRight w:val="0"/>
      <w:marTop w:val="0"/>
      <w:marBottom w:val="0"/>
      <w:divBdr>
        <w:top w:val="none" w:sz="0" w:space="0" w:color="auto"/>
        <w:left w:val="none" w:sz="0" w:space="0" w:color="auto"/>
        <w:bottom w:val="none" w:sz="0" w:space="0" w:color="auto"/>
        <w:right w:val="none" w:sz="0" w:space="0" w:color="auto"/>
      </w:divBdr>
      <w:divsChild>
        <w:div w:id="46422818">
          <w:marLeft w:val="640"/>
          <w:marRight w:val="0"/>
          <w:marTop w:val="0"/>
          <w:marBottom w:val="0"/>
          <w:divBdr>
            <w:top w:val="none" w:sz="0" w:space="0" w:color="auto"/>
            <w:left w:val="none" w:sz="0" w:space="0" w:color="auto"/>
            <w:bottom w:val="none" w:sz="0" w:space="0" w:color="auto"/>
            <w:right w:val="none" w:sz="0" w:space="0" w:color="auto"/>
          </w:divBdr>
        </w:div>
        <w:div w:id="93594664">
          <w:marLeft w:val="640"/>
          <w:marRight w:val="0"/>
          <w:marTop w:val="0"/>
          <w:marBottom w:val="0"/>
          <w:divBdr>
            <w:top w:val="none" w:sz="0" w:space="0" w:color="auto"/>
            <w:left w:val="none" w:sz="0" w:space="0" w:color="auto"/>
            <w:bottom w:val="none" w:sz="0" w:space="0" w:color="auto"/>
            <w:right w:val="none" w:sz="0" w:space="0" w:color="auto"/>
          </w:divBdr>
        </w:div>
        <w:div w:id="102382469">
          <w:marLeft w:val="640"/>
          <w:marRight w:val="0"/>
          <w:marTop w:val="0"/>
          <w:marBottom w:val="0"/>
          <w:divBdr>
            <w:top w:val="none" w:sz="0" w:space="0" w:color="auto"/>
            <w:left w:val="none" w:sz="0" w:space="0" w:color="auto"/>
            <w:bottom w:val="none" w:sz="0" w:space="0" w:color="auto"/>
            <w:right w:val="none" w:sz="0" w:space="0" w:color="auto"/>
          </w:divBdr>
        </w:div>
        <w:div w:id="138349085">
          <w:marLeft w:val="640"/>
          <w:marRight w:val="0"/>
          <w:marTop w:val="0"/>
          <w:marBottom w:val="0"/>
          <w:divBdr>
            <w:top w:val="none" w:sz="0" w:space="0" w:color="auto"/>
            <w:left w:val="none" w:sz="0" w:space="0" w:color="auto"/>
            <w:bottom w:val="none" w:sz="0" w:space="0" w:color="auto"/>
            <w:right w:val="none" w:sz="0" w:space="0" w:color="auto"/>
          </w:divBdr>
        </w:div>
        <w:div w:id="244847861">
          <w:marLeft w:val="640"/>
          <w:marRight w:val="0"/>
          <w:marTop w:val="0"/>
          <w:marBottom w:val="0"/>
          <w:divBdr>
            <w:top w:val="none" w:sz="0" w:space="0" w:color="auto"/>
            <w:left w:val="none" w:sz="0" w:space="0" w:color="auto"/>
            <w:bottom w:val="none" w:sz="0" w:space="0" w:color="auto"/>
            <w:right w:val="none" w:sz="0" w:space="0" w:color="auto"/>
          </w:divBdr>
        </w:div>
        <w:div w:id="310333756">
          <w:marLeft w:val="640"/>
          <w:marRight w:val="0"/>
          <w:marTop w:val="0"/>
          <w:marBottom w:val="0"/>
          <w:divBdr>
            <w:top w:val="none" w:sz="0" w:space="0" w:color="auto"/>
            <w:left w:val="none" w:sz="0" w:space="0" w:color="auto"/>
            <w:bottom w:val="none" w:sz="0" w:space="0" w:color="auto"/>
            <w:right w:val="none" w:sz="0" w:space="0" w:color="auto"/>
          </w:divBdr>
        </w:div>
        <w:div w:id="332074298">
          <w:marLeft w:val="640"/>
          <w:marRight w:val="0"/>
          <w:marTop w:val="0"/>
          <w:marBottom w:val="0"/>
          <w:divBdr>
            <w:top w:val="none" w:sz="0" w:space="0" w:color="auto"/>
            <w:left w:val="none" w:sz="0" w:space="0" w:color="auto"/>
            <w:bottom w:val="none" w:sz="0" w:space="0" w:color="auto"/>
            <w:right w:val="none" w:sz="0" w:space="0" w:color="auto"/>
          </w:divBdr>
        </w:div>
        <w:div w:id="335502565">
          <w:marLeft w:val="640"/>
          <w:marRight w:val="0"/>
          <w:marTop w:val="0"/>
          <w:marBottom w:val="0"/>
          <w:divBdr>
            <w:top w:val="none" w:sz="0" w:space="0" w:color="auto"/>
            <w:left w:val="none" w:sz="0" w:space="0" w:color="auto"/>
            <w:bottom w:val="none" w:sz="0" w:space="0" w:color="auto"/>
            <w:right w:val="none" w:sz="0" w:space="0" w:color="auto"/>
          </w:divBdr>
        </w:div>
        <w:div w:id="352342520">
          <w:marLeft w:val="640"/>
          <w:marRight w:val="0"/>
          <w:marTop w:val="0"/>
          <w:marBottom w:val="0"/>
          <w:divBdr>
            <w:top w:val="none" w:sz="0" w:space="0" w:color="auto"/>
            <w:left w:val="none" w:sz="0" w:space="0" w:color="auto"/>
            <w:bottom w:val="none" w:sz="0" w:space="0" w:color="auto"/>
            <w:right w:val="none" w:sz="0" w:space="0" w:color="auto"/>
          </w:divBdr>
        </w:div>
        <w:div w:id="477958706">
          <w:marLeft w:val="640"/>
          <w:marRight w:val="0"/>
          <w:marTop w:val="0"/>
          <w:marBottom w:val="0"/>
          <w:divBdr>
            <w:top w:val="none" w:sz="0" w:space="0" w:color="auto"/>
            <w:left w:val="none" w:sz="0" w:space="0" w:color="auto"/>
            <w:bottom w:val="none" w:sz="0" w:space="0" w:color="auto"/>
            <w:right w:val="none" w:sz="0" w:space="0" w:color="auto"/>
          </w:divBdr>
          <w:divsChild>
            <w:div w:id="378747214">
              <w:marLeft w:val="0"/>
              <w:marRight w:val="0"/>
              <w:marTop w:val="0"/>
              <w:marBottom w:val="0"/>
              <w:divBdr>
                <w:top w:val="none" w:sz="0" w:space="0" w:color="auto"/>
                <w:left w:val="none" w:sz="0" w:space="0" w:color="auto"/>
                <w:bottom w:val="none" w:sz="0" w:space="0" w:color="auto"/>
                <w:right w:val="none" w:sz="0" w:space="0" w:color="auto"/>
              </w:divBdr>
              <w:divsChild>
                <w:div w:id="37512926">
                  <w:marLeft w:val="640"/>
                  <w:marRight w:val="0"/>
                  <w:marTop w:val="0"/>
                  <w:marBottom w:val="0"/>
                  <w:divBdr>
                    <w:top w:val="none" w:sz="0" w:space="0" w:color="auto"/>
                    <w:left w:val="none" w:sz="0" w:space="0" w:color="auto"/>
                    <w:bottom w:val="none" w:sz="0" w:space="0" w:color="auto"/>
                    <w:right w:val="none" w:sz="0" w:space="0" w:color="auto"/>
                  </w:divBdr>
                </w:div>
                <w:div w:id="40789598">
                  <w:marLeft w:val="640"/>
                  <w:marRight w:val="0"/>
                  <w:marTop w:val="0"/>
                  <w:marBottom w:val="0"/>
                  <w:divBdr>
                    <w:top w:val="none" w:sz="0" w:space="0" w:color="auto"/>
                    <w:left w:val="none" w:sz="0" w:space="0" w:color="auto"/>
                    <w:bottom w:val="none" w:sz="0" w:space="0" w:color="auto"/>
                    <w:right w:val="none" w:sz="0" w:space="0" w:color="auto"/>
                  </w:divBdr>
                </w:div>
                <w:div w:id="62485707">
                  <w:marLeft w:val="640"/>
                  <w:marRight w:val="0"/>
                  <w:marTop w:val="0"/>
                  <w:marBottom w:val="0"/>
                  <w:divBdr>
                    <w:top w:val="none" w:sz="0" w:space="0" w:color="auto"/>
                    <w:left w:val="none" w:sz="0" w:space="0" w:color="auto"/>
                    <w:bottom w:val="none" w:sz="0" w:space="0" w:color="auto"/>
                    <w:right w:val="none" w:sz="0" w:space="0" w:color="auto"/>
                  </w:divBdr>
                </w:div>
                <w:div w:id="71974026">
                  <w:marLeft w:val="640"/>
                  <w:marRight w:val="0"/>
                  <w:marTop w:val="0"/>
                  <w:marBottom w:val="0"/>
                  <w:divBdr>
                    <w:top w:val="none" w:sz="0" w:space="0" w:color="auto"/>
                    <w:left w:val="none" w:sz="0" w:space="0" w:color="auto"/>
                    <w:bottom w:val="none" w:sz="0" w:space="0" w:color="auto"/>
                    <w:right w:val="none" w:sz="0" w:space="0" w:color="auto"/>
                  </w:divBdr>
                </w:div>
                <w:div w:id="177357694">
                  <w:marLeft w:val="640"/>
                  <w:marRight w:val="0"/>
                  <w:marTop w:val="0"/>
                  <w:marBottom w:val="0"/>
                  <w:divBdr>
                    <w:top w:val="none" w:sz="0" w:space="0" w:color="auto"/>
                    <w:left w:val="none" w:sz="0" w:space="0" w:color="auto"/>
                    <w:bottom w:val="none" w:sz="0" w:space="0" w:color="auto"/>
                    <w:right w:val="none" w:sz="0" w:space="0" w:color="auto"/>
                  </w:divBdr>
                </w:div>
                <w:div w:id="233242860">
                  <w:marLeft w:val="640"/>
                  <w:marRight w:val="0"/>
                  <w:marTop w:val="0"/>
                  <w:marBottom w:val="0"/>
                  <w:divBdr>
                    <w:top w:val="none" w:sz="0" w:space="0" w:color="auto"/>
                    <w:left w:val="none" w:sz="0" w:space="0" w:color="auto"/>
                    <w:bottom w:val="none" w:sz="0" w:space="0" w:color="auto"/>
                    <w:right w:val="none" w:sz="0" w:space="0" w:color="auto"/>
                  </w:divBdr>
                </w:div>
                <w:div w:id="407771741">
                  <w:marLeft w:val="640"/>
                  <w:marRight w:val="0"/>
                  <w:marTop w:val="0"/>
                  <w:marBottom w:val="0"/>
                  <w:divBdr>
                    <w:top w:val="none" w:sz="0" w:space="0" w:color="auto"/>
                    <w:left w:val="none" w:sz="0" w:space="0" w:color="auto"/>
                    <w:bottom w:val="none" w:sz="0" w:space="0" w:color="auto"/>
                    <w:right w:val="none" w:sz="0" w:space="0" w:color="auto"/>
                  </w:divBdr>
                </w:div>
                <w:div w:id="410398613">
                  <w:marLeft w:val="640"/>
                  <w:marRight w:val="0"/>
                  <w:marTop w:val="0"/>
                  <w:marBottom w:val="0"/>
                  <w:divBdr>
                    <w:top w:val="none" w:sz="0" w:space="0" w:color="auto"/>
                    <w:left w:val="none" w:sz="0" w:space="0" w:color="auto"/>
                    <w:bottom w:val="none" w:sz="0" w:space="0" w:color="auto"/>
                    <w:right w:val="none" w:sz="0" w:space="0" w:color="auto"/>
                  </w:divBdr>
                </w:div>
                <w:div w:id="428963690">
                  <w:marLeft w:val="640"/>
                  <w:marRight w:val="0"/>
                  <w:marTop w:val="0"/>
                  <w:marBottom w:val="0"/>
                  <w:divBdr>
                    <w:top w:val="none" w:sz="0" w:space="0" w:color="auto"/>
                    <w:left w:val="none" w:sz="0" w:space="0" w:color="auto"/>
                    <w:bottom w:val="none" w:sz="0" w:space="0" w:color="auto"/>
                    <w:right w:val="none" w:sz="0" w:space="0" w:color="auto"/>
                  </w:divBdr>
                </w:div>
                <w:div w:id="449978556">
                  <w:marLeft w:val="640"/>
                  <w:marRight w:val="0"/>
                  <w:marTop w:val="0"/>
                  <w:marBottom w:val="0"/>
                  <w:divBdr>
                    <w:top w:val="none" w:sz="0" w:space="0" w:color="auto"/>
                    <w:left w:val="none" w:sz="0" w:space="0" w:color="auto"/>
                    <w:bottom w:val="none" w:sz="0" w:space="0" w:color="auto"/>
                    <w:right w:val="none" w:sz="0" w:space="0" w:color="auto"/>
                  </w:divBdr>
                </w:div>
                <w:div w:id="482939398">
                  <w:marLeft w:val="640"/>
                  <w:marRight w:val="0"/>
                  <w:marTop w:val="0"/>
                  <w:marBottom w:val="0"/>
                  <w:divBdr>
                    <w:top w:val="none" w:sz="0" w:space="0" w:color="auto"/>
                    <w:left w:val="none" w:sz="0" w:space="0" w:color="auto"/>
                    <w:bottom w:val="none" w:sz="0" w:space="0" w:color="auto"/>
                    <w:right w:val="none" w:sz="0" w:space="0" w:color="auto"/>
                  </w:divBdr>
                </w:div>
                <w:div w:id="506753724">
                  <w:marLeft w:val="640"/>
                  <w:marRight w:val="0"/>
                  <w:marTop w:val="0"/>
                  <w:marBottom w:val="0"/>
                  <w:divBdr>
                    <w:top w:val="none" w:sz="0" w:space="0" w:color="auto"/>
                    <w:left w:val="none" w:sz="0" w:space="0" w:color="auto"/>
                    <w:bottom w:val="none" w:sz="0" w:space="0" w:color="auto"/>
                    <w:right w:val="none" w:sz="0" w:space="0" w:color="auto"/>
                  </w:divBdr>
                </w:div>
                <w:div w:id="513961550">
                  <w:marLeft w:val="640"/>
                  <w:marRight w:val="0"/>
                  <w:marTop w:val="0"/>
                  <w:marBottom w:val="0"/>
                  <w:divBdr>
                    <w:top w:val="none" w:sz="0" w:space="0" w:color="auto"/>
                    <w:left w:val="none" w:sz="0" w:space="0" w:color="auto"/>
                    <w:bottom w:val="none" w:sz="0" w:space="0" w:color="auto"/>
                    <w:right w:val="none" w:sz="0" w:space="0" w:color="auto"/>
                  </w:divBdr>
                </w:div>
                <w:div w:id="625434116">
                  <w:marLeft w:val="640"/>
                  <w:marRight w:val="0"/>
                  <w:marTop w:val="0"/>
                  <w:marBottom w:val="0"/>
                  <w:divBdr>
                    <w:top w:val="none" w:sz="0" w:space="0" w:color="auto"/>
                    <w:left w:val="none" w:sz="0" w:space="0" w:color="auto"/>
                    <w:bottom w:val="none" w:sz="0" w:space="0" w:color="auto"/>
                    <w:right w:val="none" w:sz="0" w:space="0" w:color="auto"/>
                  </w:divBdr>
                </w:div>
                <w:div w:id="801078485">
                  <w:marLeft w:val="640"/>
                  <w:marRight w:val="0"/>
                  <w:marTop w:val="0"/>
                  <w:marBottom w:val="0"/>
                  <w:divBdr>
                    <w:top w:val="none" w:sz="0" w:space="0" w:color="auto"/>
                    <w:left w:val="none" w:sz="0" w:space="0" w:color="auto"/>
                    <w:bottom w:val="none" w:sz="0" w:space="0" w:color="auto"/>
                    <w:right w:val="none" w:sz="0" w:space="0" w:color="auto"/>
                  </w:divBdr>
                </w:div>
                <w:div w:id="827285014">
                  <w:marLeft w:val="640"/>
                  <w:marRight w:val="0"/>
                  <w:marTop w:val="0"/>
                  <w:marBottom w:val="0"/>
                  <w:divBdr>
                    <w:top w:val="none" w:sz="0" w:space="0" w:color="auto"/>
                    <w:left w:val="none" w:sz="0" w:space="0" w:color="auto"/>
                    <w:bottom w:val="none" w:sz="0" w:space="0" w:color="auto"/>
                    <w:right w:val="none" w:sz="0" w:space="0" w:color="auto"/>
                  </w:divBdr>
                </w:div>
                <w:div w:id="830682713">
                  <w:marLeft w:val="640"/>
                  <w:marRight w:val="0"/>
                  <w:marTop w:val="0"/>
                  <w:marBottom w:val="0"/>
                  <w:divBdr>
                    <w:top w:val="none" w:sz="0" w:space="0" w:color="auto"/>
                    <w:left w:val="none" w:sz="0" w:space="0" w:color="auto"/>
                    <w:bottom w:val="none" w:sz="0" w:space="0" w:color="auto"/>
                    <w:right w:val="none" w:sz="0" w:space="0" w:color="auto"/>
                  </w:divBdr>
                </w:div>
                <w:div w:id="925655187">
                  <w:marLeft w:val="640"/>
                  <w:marRight w:val="0"/>
                  <w:marTop w:val="0"/>
                  <w:marBottom w:val="0"/>
                  <w:divBdr>
                    <w:top w:val="none" w:sz="0" w:space="0" w:color="auto"/>
                    <w:left w:val="none" w:sz="0" w:space="0" w:color="auto"/>
                    <w:bottom w:val="none" w:sz="0" w:space="0" w:color="auto"/>
                    <w:right w:val="none" w:sz="0" w:space="0" w:color="auto"/>
                  </w:divBdr>
                </w:div>
                <w:div w:id="987053613">
                  <w:marLeft w:val="640"/>
                  <w:marRight w:val="0"/>
                  <w:marTop w:val="0"/>
                  <w:marBottom w:val="0"/>
                  <w:divBdr>
                    <w:top w:val="none" w:sz="0" w:space="0" w:color="auto"/>
                    <w:left w:val="none" w:sz="0" w:space="0" w:color="auto"/>
                    <w:bottom w:val="none" w:sz="0" w:space="0" w:color="auto"/>
                    <w:right w:val="none" w:sz="0" w:space="0" w:color="auto"/>
                  </w:divBdr>
                </w:div>
                <w:div w:id="1019357464">
                  <w:marLeft w:val="640"/>
                  <w:marRight w:val="0"/>
                  <w:marTop w:val="0"/>
                  <w:marBottom w:val="0"/>
                  <w:divBdr>
                    <w:top w:val="none" w:sz="0" w:space="0" w:color="auto"/>
                    <w:left w:val="none" w:sz="0" w:space="0" w:color="auto"/>
                    <w:bottom w:val="none" w:sz="0" w:space="0" w:color="auto"/>
                    <w:right w:val="none" w:sz="0" w:space="0" w:color="auto"/>
                  </w:divBdr>
                </w:div>
                <w:div w:id="1073241838">
                  <w:marLeft w:val="640"/>
                  <w:marRight w:val="0"/>
                  <w:marTop w:val="0"/>
                  <w:marBottom w:val="0"/>
                  <w:divBdr>
                    <w:top w:val="none" w:sz="0" w:space="0" w:color="auto"/>
                    <w:left w:val="none" w:sz="0" w:space="0" w:color="auto"/>
                    <w:bottom w:val="none" w:sz="0" w:space="0" w:color="auto"/>
                    <w:right w:val="none" w:sz="0" w:space="0" w:color="auto"/>
                  </w:divBdr>
                </w:div>
                <w:div w:id="1141266761">
                  <w:marLeft w:val="640"/>
                  <w:marRight w:val="0"/>
                  <w:marTop w:val="0"/>
                  <w:marBottom w:val="0"/>
                  <w:divBdr>
                    <w:top w:val="none" w:sz="0" w:space="0" w:color="auto"/>
                    <w:left w:val="none" w:sz="0" w:space="0" w:color="auto"/>
                    <w:bottom w:val="none" w:sz="0" w:space="0" w:color="auto"/>
                    <w:right w:val="none" w:sz="0" w:space="0" w:color="auto"/>
                  </w:divBdr>
                </w:div>
                <w:div w:id="1174299072">
                  <w:marLeft w:val="640"/>
                  <w:marRight w:val="0"/>
                  <w:marTop w:val="0"/>
                  <w:marBottom w:val="0"/>
                  <w:divBdr>
                    <w:top w:val="none" w:sz="0" w:space="0" w:color="auto"/>
                    <w:left w:val="none" w:sz="0" w:space="0" w:color="auto"/>
                    <w:bottom w:val="none" w:sz="0" w:space="0" w:color="auto"/>
                    <w:right w:val="none" w:sz="0" w:space="0" w:color="auto"/>
                  </w:divBdr>
                </w:div>
                <w:div w:id="1285038333">
                  <w:marLeft w:val="640"/>
                  <w:marRight w:val="0"/>
                  <w:marTop w:val="0"/>
                  <w:marBottom w:val="0"/>
                  <w:divBdr>
                    <w:top w:val="none" w:sz="0" w:space="0" w:color="auto"/>
                    <w:left w:val="none" w:sz="0" w:space="0" w:color="auto"/>
                    <w:bottom w:val="none" w:sz="0" w:space="0" w:color="auto"/>
                    <w:right w:val="none" w:sz="0" w:space="0" w:color="auto"/>
                  </w:divBdr>
                </w:div>
                <w:div w:id="1302345226">
                  <w:marLeft w:val="640"/>
                  <w:marRight w:val="0"/>
                  <w:marTop w:val="0"/>
                  <w:marBottom w:val="0"/>
                  <w:divBdr>
                    <w:top w:val="none" w:sz="0" w:space="0" w:color="auto"/>
                    <w:left w:val="none" w:sz="0" w:space="0" w:color="auto"/>
                    <w:bottom w:val="none" w:sz="0" w:space="0" w:color="auto"/>
                    <w:right w:val="none" w:sz="0" w:space="0" w:color="auto"/>
                  </w:divBdr>
                </w:div>
                <w:div w:id="1336689397">
                  <w:marLeft w:val="640"/>
                  <w:marRight w:val="0"/>
                  <w:marTop w:val="0"/>
                  <w:marBottom w:val="0"/>
                  <w:divBdr>
                    <w:top w:val="none" w:sz="0" w:space="0" w:color="auto"/>
                    <w:left w:val="none" w:sz="0" w:space="0" w:color="auto"/>
                    <w:bottom w:val="none" w:sz="0" w:space="0" w:color="auto"/>
                    <w:right w:val="none" w:sz="0" w:space="0" w:color="auto"/>
                  </w:divBdr>
                </w:div>
                <w:div w:id="1417244584">
                  <w:marLeft w:val="640"/>
                  <w:marRight w:val="0"/>
                  <w:marTop w:val="0"/>
                  <w:marBottom w:val="0"/>
                  <w:divBdr>
                    <w:top w:val="none" w:sz="0" w:space="0" w:color="auto"/>
                    <w:left w:val="none" w:sz="0" w:space="0" w:color="auto"/>
                    <w:bottom w:val="none" w:sz="0" w:space="0" w:color="auto"/>
                    <w:right w:val="none" w:sz="0" w:space="0" w:color="auto"/>
                  </w:divBdr>
                </w:div>
                <w:div w:id="1448042976">
                  <w:marLeft w:val="640"/>
                  <w:marRight w:val="0"/>
                  <w:marTop w:val="0"/>
                  <w:marBottom w:val="0"/>
                  <w:divBdr>
                    <w:top w:val="none" w:sz="0" w:space="0" w:color="auto"/>
                    <w:left w:val="none" w:sz="0" w:space="0" w:color="auto"/>
                    <w:bottom w:val="none" w:sz="0" w:space="0" w:color="auto"/>
                    <w:right w:val="none" w:sz="0" w:space="0" w:color="auto"/>
                  </w:divBdr>
                </w:div>
                <w:div w:id="1542401079">
                  <w:marLeft w:val="640"/>
                  <w:marRight w:val="0"/>
                  <w:marTop w:val="0"/>
                  <w:marBottom w:val="0"/>
                  <w:divBdr>
                    <w:top w:val="none" w:sz="0" w:space="0" w:color="auto"/>
                    <w:left w:val="none" w:sz="0" w:space="0" w:color="auto"/>
                    <w:bottom w:val="none" w:sz="0" w:space="0" w:color="auto"/>
                    <w:right w:val="none" w:sz="0" w:space="0" w:color="auto"/>
                  </w:divBdr>
                </w:div>
                <w:div w:id="1562133224">
                  <w:marLeft w:val="640"/>
                  <w:marRight w:val="0"/>
                  <w:marTop w:val="0"/>
                  <w:marBottom w:val="0"/>
                  <w:divBdr>
                    <w:top w:val="none" w:sz="0" w:space="0" w:color="auto"/>
                    <w:left w:val="none" w:sz="0" w:space="0" w:color="auto"/>
                    <w:bottom w:val="none" w:sz="0" w:space="0" w:color="auto"/>
                    <w:right w:val="none" w:sz="0" w:space="0" w:color="auto"/>
                  </w:divBdr>
                </w:div>
                <w:div w:id="1613433881">
                  <w:marLeft w:val="640"/>
                  <w:marRight w:val="0"/>
                  <w:marTop w:val="0"/>
                  <w:marBottom w:val="0"/>
                  <w:divBdr>
                    <w:top w:val="none" w:sz="0" w:space="0" w:color="auto"/>
                    <w:left w:val="none" w:sz="0" w:space="0" w:color="auto"/>
                    <w:bottom w:val="none" w:sz="0" w:space="0" w:color="auto"/>
                    <w:right w:val="none" w:sz="0" w:space="0" w:color="auto"/>
                  </w:divBdr>
                </w:div>
                <w:div w:id="1651208181">
                  <w:marLeft w:val="640"/>
                  <w:marRight w:val="0"/>
                  <w:marTop w:val="0"/>
                  <w:marBottom w:val="0"/>
                  <w:divBdr>
                    <w:top w:val="none" w:sz="0" w:space="0" w:color="auto"/>
                    <w:left w:val="none" w:sz="0" w:space="0" w:color="auto"/>
                    <w:bottom w:val="none" w:sz="0" w:space="0" w:color="auto"/>
                    <w:right w:val="none" w:sz="0" w:space="0" w:color="auto"/>
                  </w:divBdr>
                </w:div>
                <w:div w:id="1662076565">
                  <w:marLeft w:val="640"/>
                  <w:marRight w:val="0"/>
                  <w:marTop w:val="0"/>
                  <w:marBottom w:val="0"/>
                  <w:divBdr>
                    <w:top w:val="none" w:sz="0" w:space="0" w:color="auto"/>
                    <w:left w:val="none" w:sz="0" w:space="0" w:color="auto"/>
                    <w:bottom w:val="none" w:sz="0" w:space="0" w:color="auto"/>
                    <w:right w:val="none" w:sz="0" w:space="0" w:color="auto"/>
                  </w:divBdr>
                </w:div>
                <w:div w:id="1755587304">
                  <w:marLeft w:val="640"/>
                  <w:marRight w:val="0"/>
                  <w:marTop w:val="0"/>
                  <w:marBottom w:val="0"/>
                  <w:divBdr>
                    <w:top w:val="none" w:sz="0" w:space="0" w:color="auto"/>
                    <w:left w:val="none" w:sz="0" w:space="0" w:color="auto"/>
                    <w:bottom w:val="none" w:sz="0" w:space="0" w:color="auto"/>
                    <w:right w:val="none" w:sz="0" w:space="0" w:color="auto"/>
                  </w:divBdr>
                </w:div>
                <w:div w:id="1763603300">
                  <w:marLeft w:val="640"/>
                  <w:marRight w:val="0"/>
                  <w:marTop w:val="0"/>
                  <w:marBottom w:val="0"/>
                  <w:divBdr>
                    <w:top w:val="none" w:sz="0" w:space="0" w:color="auto"/>
                    <w:left w:val="none" w:sz="0" w:space="0" w:color="auto"/>
                    <w:bottom w:val="none" w:sz="0" w:space="0" w:color="auto"/>
                    <w:right w:val="none" w:sz="0" w:space="0" w:color="auto"/>
                  </w:divBdr>
                </w:div>
                <w:div w:id="1766463524">
                  <w:marLeft w:val="640"/>
                  <w:marRight w:val="0"/>
                  <w:marTop w:val="0"/>
                  <w:marBottom w:val="0"/>
                  <w:divBdr>
                    <w:top w:val="none" w:sz="0" w:space="0" w:color="auto"/>
                    <w:left w:val="none" w:sz="0" w:space="0" w:color="auto"/>
                    <w:bottom w:val="none" w:sz="0" w:space="0" w:color="auto"/>
                    <w:right w:val="none" w:sz="0" w:space="0" w:color="auto"/>
                  </w:divBdr>
                </w:div>
                <w:div w:id="1779174373">
                  <w:marLeft w:val="640"/>
                  <w:marRight w:val="0"/>
                  <w:marTop w:val="0"/>
                  <w:marBottom w:val="0"/>
                  <w:divBdr>
                    <w:top w:val="none" w:sz="0" w:space="0" w:color="auto"/>
                    <w:left w:val="none" w:sz="0" w:space="0" w:color="auto"/>
                    <w:bottom w:val="none" w:sz="0" w:space="0" w:color="auto"/>
                    <w:right w:val="none" w:sz="0" w:space="0" w:color="auto"/>
                  </w:divBdr>
                </w:div>
                <w:div w:id="1787191088">
                  <w:marLeft w:val="640"/>
                  <w:marRight w:val="0"/>
                  <w:marTop w:val="0"/>
                  <w:marBottom w:val="0"/>
                  <w:divBdr>
                    <w:top w:val="none" w:sz="0" w:space="0" w:color="auto"/>
                    <w:left w:val="none" w:sz="0" w:space="0" w:color="auto"/>
                    <w:bottom w:val="none" w:sz="0" w:space="0" w:color="auto"/>
                    <w:right w:val="none" w:sz="0" w:space="0" w:color="auto"/>
                  </w:divBdr>
                </w:div>
                <w:div w:id="1805346109">
                  <w:marLeft w:val="640"/>
                  <w:marRight w:val="0"/>
                  <w:marTop w:val="0"/>
                  <w:marBottom w:val="0"/>
                  <w:divBdr>
                    <w:top w:val="none" w:sz="0" w:space="0" w:color="auto"/>
                    <w:left w:val="none" w:sz="0" w:space="0" w:color="auto"/>
                    <w:bottom w:val="none" w:sz="0" w:space="0" w:color="auto"/>
                    <w:right w:val="none" w:sz="0" w:space="0" w:color="auto"/>
                  </w:divBdr>
                </w:div>
                <w:div w:id="1823113088">
                  <w:marLeft w:val="640"/>
                  <w:marRight w:val="0"/>
                  <w:marTop w:val="0"/>
                  <w:marBottom w:val="0"/>
                  <w:divBdr>
                    <w:top w:val="none" w:sz="0" w:space="0" w:color="auto"/>
                    <w:left w:val="none" w:sz="0" w:space="0" w:color="auto"/>
                    <w:bottom w:val="none" w:sz="0" w:space="0" w:color="auto"/>
                    <w:right w:val="none" w:sz="0" w:space="0" w:color="auto"/>
                  </w:divBdr>
                </w:div>
                <w:div w:id="1860121608">
                  <w:marLeft w:val="640"/>
                  <w:marRight w:val="0"/>
                  <w:marTop w:val="0"/>
                  <w:marBottom w:val="0"/>
                  <w:divBdr>
                    <w:top w:val="none" w:sz="0" w:space="0" w:color="auto"/>
                    <w:left w:val="none" w:sz="0" w:space="0" w:color="auto"/>
                    <w:bottom w:val="none" w:sz="0" w:space="0" w:color="auto"/>
                    <w:right w:val="none" w:sz="0" w:space="0" w:color="auto"/>
                  </w:divBdr>
                </w:div>
                <w:div w:id="2070110478">
                  <w:marLeft w:val="640"/>
                  <w:marRight w:val="0"/>
                  <w:marTop w:val="0"/>
                  <w:marBottom w:val="0"/>
                  <w:divBdr>
                    <w:top w:val="none" w:sz="0" w:space="0" w:color="auto"/>
                    <w:left w:val="none" w:sz="0" w:space="0" w:color="auto"/>
                    <w:bottom w:val="none" w:sz="0" w:space="0" w:color="auto"/>
                    <w:right w:val="none" w:sz="0" w:space="0" w:color="auto"/>
                  </w:divBdr>
                </w:div>
                <w:div w:id="2117359180">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500586906">
          <w:marLeft w:val="640"/>
          <w:marRight w:val="0"/>
          <w:marTop w:val="0"/>
          <w:marBottom w:val="0"/>
          <w:divBdr>
            <w:top w:val="none" w:sz="0" w:space="0" w:color="auto"/>
            <w:left w:val="none" w:sz="0" w:space="0" w:color="auto"/>
            <w:bottom w:val="none" w:sz="0" w:space="0" w:color="auto"/>
            <w:right w:val="none" w:sz="0" w:space="0" w:color="auto"/>
          </w:divBdr>
        </w:div>
        <w:div w:id="513804004">
          <w:marLeft w:val="640"/>
          <w:marRight w:val="0"/>
          <w:marTop w:val="0"/>
          <w:marBottom w:val="0"/>
          <w:divBdr>
            <w:top w:val="none" w:sz="0" w:space="0" w:color="auto"/>
            <w:left w:val="none" w:sz="0" w:space="0" w:color="auto"/>
            <w:bottom w:val="none" w:sz="0" w:space="0" w:color="auto"/>
            <w:right w:val="none" w:sz="0" w:space="0" w:color="auto"/>
          </w:divBdr>
        </w:div>
        <w:div w:id="584999043">
          <w:marLeft w:val="640"/>
          <w:marRight w:val="0"/>
          <w:marTop w:val="0"/>
          <w:marBottom w:val="0"/>
          <w:divBdr>
            <w:top w:val="none" w:sz="0" w:space="0" w:color="auto"/>
            <w:left w:val="none" w:sz="0" w:space="0" w:color="auto"/>
            <w:bottom w:val="none" w:sz="0" w:space="0" w:color="auto"/>
            <w:right w:val="none" w:sz="0" w:space="0" w:color="auto"/>
          </w:divBdr>
        </w:div>
        <w:div w:id="635644972">
          <w:marLeft w:val="640"/>
          <w:marRight w:val="0"/>
          <w:marTop w:val="0"/>
          <w:marBottom w:val="0"/>
          <w:divBdr>
            <w:top w:val="none" w:sz="0" w:space="0" w:color="auto"/>
            <w:left w:val="none" w:sz="0" w:space="0" w:color="auto"/>
            <w:bottom w:val="none" w:sz="0" w:space="0" w:color="auto"/>
            <w:right w:val="none" w:sz="0" w:space="0" w:color="auto"/>
          </w:divBdr>
        </w:div>
        <w:div w:id="674570931">
          <w:marLeft w:val="640"/>
          <w:marRight w:val="0"/>
          <w:marTop w:val="0"/>
          <w:marBottom w:val="0"/>
          <w:divBdr>
            <w:top w:val="none" w:sz="0" w:space="0" w:color="auto"/>
            <w:left w:val="none" w:sz="0" w:space="0" w:color="auto"/>
            <w:bottom w:val="none" w:sz="0" w:space="0" w:color="auto"/>
            <w:right w:val="none" w:sz="0" w:space="0" w:color="auto"/>
          </w:divBdr>
        </w:div>
        <w:div w:id="833297863">
          <w:marLeft w:val="640"/>
          <w:marRight w:val="0"/>
          <w:marTop w:val="0"/>
          <w:marBottom w:val="0"/>
          <w:divBdr>
            <w:top w:val="none" w:sz="0" w:space="0" w:color="auto"/>
            <w:left w:val="none" w:sz="0" w:space="0" w:color="auto"/>
            <w:bottom w:val="none" w:sz="0" w:space="0" w:color="auto"/>
            <w:right w:val="none" w:sz="0" w:space="0" w:color="auto"/>
          </w:divBdr>
        </w:div>
        <w:div w:id="858589127">
          <w:marLeft w:val="640"/>
          <w:marRight w:val="0"/>
          <w:marTop w:val="0"/>
          <w:marBottom w:val="0"/>
          <w:divBdr>
            <w:top w:val="none" w:sz="0" w:space="0" w:color="auto"/>
            <w:left w:val="none" w:sz="0" w:space="0" w:color="auto"/>
            <w:bottom w:val="none" w:sz="0" w:space="0" w:color="auto"/>
            <w:right w:val="none" w:sz="0" w:space="0" w:color="auto"/>
          </w:divBdr>
        </w:div>
        <w:div w:id="867329184">
          <w:marLeft w:val="640"/>
          <w:marRight w:val="0"/>
          <w:marTop w:val="0"/>
          <w:marBottom w:val="0"/>
          <w:divBdr>
            <w:top w:val="none" w:sz="0" w:space="0" w:color="auto"/>
            <w:left w:val="none" w:sz="0" w:space="0" w:color="auto"/>
            <w:bottom w:val="none" w:sz="0" w:space="0" w:color="auto"/>
            <w:right w:val="none" w:sz="0" w:space="0" w:color="auto"/>
          </w:divBdr>
        </w:div>
        <w:div w:id="888996355">
          <w:marLeft w:val="640"/>
          <w:marRight w:val="0"/>
          <w:marTop w:val="0"/>
          <w:marBottom w:val="0"/>
          <w:divBdr>
            <w:top w:val="none" w:sz="0" w:space="0" w:color="auto"/>
            <w:left w:val="none" w:sz="0" w:space="0" w:color="auto"/>
            <w:bottom w:val="none" w:sz="0" w:space="0" w:color="auto"/>
            <w:right w:val="none" w:sz="0" w:space="0" w:color="auto"/>
          </w:divBdr>
        </w:div>
        <w:div w:id="989597173">
          <w:marLeft w:val="640"/>
          <w:marRight w:val="0"/>
          <w:marTop w:val="0"/>
          <w:marBottom w:val="0"/>
          <w:divBdr>
            <w:top w:val="none" w:sz="0" w:space="0" w:color="auto"/>
            <w:left w:val="none" w:sz="0" w:space="0" w:color="auto"/>
            <w:bottom w:val="none" w:sz="0" w:space="0" w:color="auto"/>
            <w:right w:val="none" w:sz="0" w:space="0" w:color="auto"/>
          </w:divBdr>
        </w:div>
        <w:div w:id="1004631688">
          <w:marLeft w:val="640"/>
          <w:marRight w:val="0"/>
          <w:marTop w:val="0"/>
          <w:marBottom w:val="0"/>
          <w:divBdr>
            <w:top w:val="none" w:sz="0" w:space="0" w:color="auto"/>
            <w:left w:val="none" w:sz="0" w:space="0" w:color="auto"/>
            <w:bottom w:val="none" w:sz="0" w:space="0" w:color="auto"/>
            <w:right w:val="none" w:sz="0" w:space="0" w:color="auto"/>
          </w:divBdr>
        </w:div>
        <w:div w:id="1143158994">
          <w:marLeft w:val="640"/>
          <w:marRight w:val="0"/>
          <w:marTop w:val="0"/>
          <w:marBottom w:val="0"/>
          <w:divBdr>
            <w:top w:val="none" w:sz="0" w:space="0" w:color="auto"/>
            <w:left w:val="none" w:sz="0" w:space="0" w:color="auto"/>
            <w:bottom w:val="none" w:sz="0" w:space="0" w:color="auto"/>
            <w:right w:val="none" w:sz="0" w:space="0" w:color="auto"/>
          </w:divBdr>
        </w:div>
        <w:div w:id="1241718078">
          <w:marLeft w:val="640"/>
          <w:marRight w:val="0"/>
          <w:marTop w:val="0"/>
          <w:marBottom w:val="0"/>
          <w:divBdr>
            <w:top w:val="none" w:sz="0" w:space="0" w:color="auto"/>
            <w:left w:val="none" w:sz="0" w:space="0" w:color="auto"/>
            <w:bottom w:val="none" w:sz="0" w:space="0" w:color="auto"/>
            <w:right w:val="none" w:sz="0" w:space="0" w:color="auto"/>
          </w:divBdr>
        </w:div>
        <w:div w:id="1274822673">
          <w:marLeft w:val="640"/>
          <w:marRight w:val="0"/>
          <w:marTop w:val="0"/>
          <w:marBottom w:val="0"/>
          <w:divBdr>
            <w:top w:val="none" w:sz="0" w:space="0" w:color="auto"/>
            <w:left w:val="none" w:sz="0" w:space="0" w:color="auto"/>
            <w:bottom w:val="none" w:sz="0" w:space="0" w:color="auto"/>
            <w:right w:val="none" w:sz="0" w:space="0" w:color="auto"/>
          </w:divBdr>
        </w:div>
        <w:div w:id="1357730489">
          <w:marLeft w:val="640"/>
          <w:marRight w:val="0"/>
          <w:marTop w:val="0"/>
          <w:marBottom w:val="0"/>
          <w:divBdr>
            <w:top w:val="none" w:sz="0" w:space="0" w:color="auto"/>
            <w:left w:val="none" w:sz="0" w:space="0" w:color="auto"/>
            <w:bottom w:val="none" w:sz="0" w:space="0" w:color="auto"/>
            <w:right w:val="none" w:sz="0" w:space="0" w:color="auto"/>
          </w:divBdr>
        </w:div>
        <w:div w:id="1445493027">
          <w:marLeft w:val="640"/>
          <w:marRight w:val="0"/>
          <w:marTop w:val="0"/>
          <w:marBottom w:val="0"/>
          <w:divBdr>
            <w:top w:val="none" w:sz="0" w:space="0" w:color="auto"/>
            <w:left w:val="none" w:sz="0" w:space="0" w:color="auto"/>
            <w:bottom w:val="none" w:sz="0" w:space="0" w:color="auto"/>
            <w:right w:val="none" w:sz="0" w:space="0" w:color="auto"/>
          </w:divBdr>
        </w:div>
        <w:div w:id="1488395612">
          <w:marLeft w:val="640"/>
          <w:marRight w:val="0"/>
          <w:marTop w:val="0"/>
          <w:marBottom w:val="0"/>
          <w:divBdr>
            <w:top w:val="none" w:sz="0" w:space="0" w:color="auto"/>
            <w:left w:val="none" w:sz="0" w:space="0" w:color="auto"/>
            <w:bottom w:val="none" w:sz="0" w:space="0" w:color="auto"/>
            <w:right w:val="none" w:sz="0" w:space="0" w:color="auto"/>
          </w:divBdr>
        </w:div>
        <w:div w:id="1597591799">
          <w:marLeft w:val="640"/>
          <w:marRight w:val="0"/>
          <w:marTop w:val="0"/>
          <w:marBottom w:val="0"/>
          <w:divBdr>
            <w:top w:val="none" w:sz="0" w:space="0" w:color="auto"/>
            <w:left w:val="none" w:sz="0" w:space="0" w:color="auto"/>
            <w:bottom w:val="none" w:sz="0" w:space="0" w:color="auto"/>
            <w:right w:val="none" w:sz="0" w:space="0" w:color="auto"/>
          </w:divBdr>
        </w:div>
        <w:div w:id="1605770856">
          <w:marLeft w:val="640"/>
          <w:marRight w:val="0"/>
          <w:marTop w:val="0"/>
          <w:marBottom w:val="0"/>
          <w:divBdr>
            <w:top w:val="none" w:sz="0" w:space="0" w:color="auto"/>
            <w:left w:val="none" w:sz="0" w:space="0" w:color="auto"/>
            <w:bottom w:val="none" w:sz="0" w:space="0" w:color="auto"/>
            <w:right w:val="none" w:sz="0" w:space="0" w:color="auto"/>
          </w:divBdr>
        </w:div>
        <w:div w:id="1629360266">
          <w:marLeft w:val="640"/>
          <w:marRight w:val="0"/>
          <w:marTop w:val="0"/>
          <w:marBottom w:val="0"/>
          <w:divBdr>
            <w:top w:val="none" w:sz="0" w:space="0" w:color="auto"/>
            <w:left w:val="none" w:sz="0" w:space="0" w:color="auto"/>
            <w:bottom w:val="none" w:sz="0" w:space="0" w:color="auto"/>
            <w:right w:val="none" w:sz="0" w:space="0" w:color="auto"/>
          </w:divBdr>
        </w:div>
        <w:div w:id="1704164154">
          <w:marLeft w:val="640"/>
          <w:marRight w:val="0"/>
          <w:marTop w:val="0"/>
          <w:marBottom w:val="0"/>
          <w:divBdr>
            <w:top w:val="none" w:sz="0" w:space="0" w:color="auto"/>
            <w:left w:val="none" w:sz="0" w:space="0" w:color="auto"/>
            <w:bottom w:val="none" w:sz="0" w:space="0" w:color="auto"/>
            <w:right w:val="none" w:sz="0" w:space="0" w:color="auto"/>
          </w:divBdr>
        </w:div>
        <w:div w:id="1711568409">
          <w:marLeft w:val="640"/>
          <w:marRight w:val="0"/>
          <w:marTop w:val="0"/>
          <w:marBottom w:val="0"/>
          <w:divBdr>
            <w:top w:val="none" w:sz="0" w:space="0" w:color="auto"/>
            <w:left w:val="none" w:sz="0" w:space="0" w:color="auto"/>
            <w:bottom w:val="none" w:sz="0" w:space="0" w:color="auto"/>
            <w:right w:val="none" w:sz="0" w:space="0" w:color="auto"/>
          </w:divBdr>
        </w:div>
        <w:div w:id="1723211837">
          <w:marLeft w:val="640"/>
          <w:marRight w:val="0"/>
          <w:marTop w:val="0"/>
          <w:marBottom w:val="0"/>
          <w:divBdr>
            <w:top w:val="none" w:sz="0" w:space="0" w:color="auto"/>
            <w:left w:val="none" w:sz="0" w:space="0" w:color="auto"/>
            <w:bottom w:val="none" w:sz="0" w:space="0" w:color="auto"/>
            <w:right w:val="none" w:sz="0" w:space="0" w:color="auto"/>
          </w:divBdr>
        </w:div>
        <w:div w:id="1771926275">
          <w:marLeft w:val="640"/>
          <w:marRight w:val="0"/>
          <w:marTop w:val="0"/>
          <w:marBottom w:val="0"/>
          <w:divBdr>
            <w:top w:val="none" w:sz="0" w:space="0" w:color="auto"/>
            <w:left w:val="none" w:sz="0" w:space="0" w:color="auto"/>
            <w:bottom w:val="none" w:sz="0" w:space="0" w:color="auto"/>
            <w:right w:val="none" w:sz="0" w:space="0" w:color="auto"/>
          </w:divBdr>
        </w:div>
        <w:div w:id="1836145528">
          <w:marLeft w:val="640"/>
          <w:marRight w:val="0"/>
          <w:marTop w:val="0"/>
          <w:marBottom w:val="0"/>
          <w:divBdr>
            <w:top w:val="none" w:sz="0" w:space="0" w:color="auto"/>
            <w:left w:val="none" w:sz="0" w:space="0" w:color="auto"/>
            <w:bottom w:val="none" w:sz="0" w:space="0" w:color="auto"/>
            <w:right w:val="none" w:sz="0" w:space="0" w:color="auto"/>
          </w:divBdr>
        </w:div>
        <w:div w:id="1899628545">
          <w:marLeft w:val="640"/>
          <w:marRight w:val="0"/>
          <w:marTop w:val="0"/>
          <w:marBottom w:val="0"/>
          <w:divBdr>
            <w:top w:val="none" w:sz="0" w:space="0" w:color="auto"/>
            <w:left w:val="none" w:sz="0" w:space="0" w:color="auto"/>
            <w:bottom w:val="none" w:sz="0" w:space="0" w:color="auto"/>
            <w:right w:val="none" w:sz="0" w:space="0" w:color="auto"/>
          </w:divBdr>
        </w:div>
        <w:div w:id="1901282034">
          <w:marLeft w:val="640"/>
          <w:marRight w:val="0"/>
          <w:marTop w:val="0"/>
          <w:marBottom w:val="0"/>
          <w:divBdr>
            <w:top w:val="none" w:sz="0" w:space="0" w:color="auto"/>
            <w:left w:val="none" w:sz="0" w:space="0" w:color="auto"/>
            <w:bottom w:val="none" w:sz="0" w:space="0" w:color="auto"/>
            <w:right w:val="none" w:sz="0" w:space="0" w:color="auto"/>
          </w:divBdr>
        </w:div>
        <w:div w:id="1959949608">
          <w:marLeft w:val="640"/>
          <w:marRight w:val="0"/>
          <w:marTop w:val="0"/>
          <w:marBottom w:val="0"/>
          <w:divBdr>
            <w:top w:val="none" w:sz="0" w:space="0" w:color="auto"/>
            <w:left w:val="none" w:sz="0" w:space="0" w:color="auto"/>
            <w:bottom w:val="none" w:sz="0" w:space="0" w:color="auto"/>
            <w:right w:val="none" w:sz="0" w:space="0" w:color="auto"/>
          </w:divBdr>
        </w:div>
        <w:div w:id="1981960402">
          <w:marLeft w:val="640"/>
          <w:marRight w:val="0"/>
          <w:marTop w:val="0"/>
          <w:marBottom w:val="0"/>
          <w:divBdr>
            <w:top w:val="none" w:sz="0" w:space="0" w:color="auto"/>
            <w:left w:val="none" w:sz="0" w:space="0" w:color="auto"/>
            <w:bottom w:val="none" w:sz="0" w:space="0" w:color="auto"/>
            <w:right w:val="none" w:sz="0" w:space="0" w:color="auto"/>
          </w:divBdr>
        </w:div>
        <w:div w:id="2001880631">
          <w:marLeft w:val="640"/>
          <w:marRight w:val="0"/>
          <w:marTop w:val="0"/>
          <w:marBottom w:val="0"/>
          <w:divBdr>
            <w:top w:val="none" w:sz="0" w:space="0" w:color="auto"/>
            <w:left w:val="none" w:sz="0" w:space="0" w:color="auto"/>
            <w:bottom w:val="none" w:sz="0" w:space="0" w:color="auto"/>
            <w:right w:val="none" w:sz="0" w:space="0" w:color="auto"/>
          </w:divBdr>
        </w:div>
        <w:div w:id="2015262785">
          <w:marLeft w:val="640"/>
          <w:marRight w:val="0"/>
          <w:marTop w:val="0"/>
          <w:marBottom w:val="0"/>
          <w:divBdr>
            <w:top w:val="none" w:sz="0" w:space="0" w:color="auto"/>
            <w:left w:val="none" w:sz="0" w:space="0" w:color="auto"/>
            <w:bottom w:val="none" w:sz="0" w:space="0" w:color="auto"/>
            <w:right w:val="none" w:sz="0" w:space="0" w:color="auto"/>
          </w:divBdr>
        </w:div>
        <w:div w:id="2080397939">
          <w:marLeft w:val="640"/>
          <w:marRight w:val="0"/>
          <w:marTop w:val="0"/>
          <w:marBottom w:val="0"/>
          <w:divBdr>
            <w:top w:val="none" w:sz="0" w:space="0" w:color="auto"/>
            <w:left w:val="none" w:sz="0" w:space="0" w:color="auto"/>
            <w:bottom w:val="none" w:sz="0" w:space="0" w:color="auto"/>
            <w:right w:val="none" w:sz="0" w:space="0" w:color="auto"/>
          </w:divBdr>
        </w:div>
        <w:div w:id="2137486307">
          <w:marLeft w:val="640"/>
          <w:marRight w:val="0"/>
          <w:marTop w:val="0"/>
          <w:marBottom w:val="0"/>
          <w:divBdr>
            <w:top w:val="none" w:sz="0" w:space="0" w:color="auto"/>
            <w:left w:val="none" w:sz="0" w:space="0" w:color="auto"/>
            <w:bottom w:val="none" w:sz="0" w:space="0" w:color="auto"/>
            <w:right w:val="none" w:sz="0" w:space="0" w:color="auto"/>
          </w:divBdr>
        </w:div>
      </w:divsChild>
    </w:div>
    <w:div w:id="1725982235">
      <w:bodyDiv w:val="1"/>
      <w:marLeft w:val="0"/>
      <w:marRight w:val="0"/>
      <w:marTop w:val="0"/>
      <w:marBottom w:val="0"/>
      <w:divBdr>
        <w:top w:val="none" w:sz="0" w:space="0" w:color="auto"/>
        <w:left w:val="none" w:sz="0" w:space="0" w:color="auto"/>
        <w:bottom w:val="none" w:sz="0" w:space="0" w:color="auto"/>
        <w:right w:val="none" w:sz="0" w:space="0" w:color="auto"/>
      </w:divBdr>
    </w:div>
    <w:div w:id="1738430511">
      <w:bodyDiv w:val="1"/>
      <w:marLeft w:val="0"/>
      <w:marRight w:val="0"/>
      <w:marTop w:val="0"/>
      <w:marBottom w:val="0"/>
      <w:divBdr>
        <w:top w:val="none" w:sz="0" w:space="0" w:color="auto"/>
        <w:left w:val="none" w:sz="0" w:space="0" w:color="auto"/>
        <w:bottom w:val="none" w:sz="0" w:space="0" w:color="auto"/>
        <w:right w:val="none" w:sz="0" w:space="0" w:color="auto"/>
      </w:divBdr>
    </w:div>
    <w:div w:id="1745255593">
      <w:bodyDiv w:val="1"/>
      <w:marLeft w:val="0"/>
      <w:marRight w:val="0"/>
      <w:marTop w:val="0"/>
      <w:marBottom w:val="0"/>
      <w:divBdr>
        <w:top w:val="none" w:sz="0" w:space="0" w:color="auto"/>
        <w:left w:val="none" w:sz="0" w:space="0" w:color="auto"/>
        <w:bottom w:val="none" w:sz="0" w:space="0" w:color="auto"/>
        <w:right w:val="none" w:sz="0" w:space="0" w:color="auto"/>
      </w:divBdr>
    </w:div>
    <w:div w:id="1789276974">
      <w:bodyDiv w:val="1"/>
      <w:marLeft w:val="0"/>
      <w:marRight w:val="0"/>
      <w:marTop w:val="0"/>
      <w:marBottom w:val="0"/>
      <w:divBdr>
        <w:top w:val="none" w:sz="0" w:space="0" w:color="auto"/>
        <w:left w:val="none" w:sz="0" w:space="0" w:color="auto"/>
        <w:bottom w:val="none" w:sz="0" w:space="0" w:color="auto"/>
        <w:right w:val="none" w:sz="0" w:space="0" w:color="auto"/>
      </w:divBdr>
      <w:divsChild>
        <w:div w:id="62992664">
          <w:marLeft w:val="640"/>
          <w:marRight w:val="0"/>
          <w:marTop w:val="0"/>
          <w:marBottom w:val="0"/>
          <w:divBdr>
            <w:top w:val="none" w:sz="0" w:space="0" w:color="auto"/>
            <w:left w:val="none" w:sz="0" w:space="0" w:color="auto"/>
            <w:bottom w:val="none" w:sz="0" w:space="0" w:color="auto"/>
            <w:right w:val="none" w:sz="0" w:space="0" w:color="auto"/>
          </w:divBdr>
        </w:div>
        <w:div w:id="127745449">
          <w:marLeft w:val="640"/>
          <w:marRight w:val="0"/>
          <w:marTop w:val="0"/>
          <w:marBottom w:val="0"/>
          <w:divBdr>
            <w:top w:val="none" w:sz="0" w:space="0" w:color="auto"/>
            <w:left w:val="none" w:sz="0" w:space="0" w:color="auto"/>
            <w:bottom w:val="none" w:sz="0" w:space="0" w:color="auto"/>
            <w:right w:val="none" w:sz="0" w:space="0" w:color="auto"/>
          </w:divBdr>
        </w:div>
        <w:div w:id="300959758">
          <w:marLeft w:val="640"/>
          <w:marRight w:val="0"/>
          <w:marTop w:val="0"/>
          <w:marBottom w:val="0"/>
          <w:divBdr>
            <w:top w:val="none" w:sz="0" w:space="0" w:color="auto"/>
            <w:left w:val="none" w:sz="0" w:space="0" w:color="auto"/>
            <w:bottom w:val="none" w:sz="0" w:space="0" w:color="auto"/>
            <w:right w:val="none" w:sz="0" w:space="0" w:color="auto"/>
          </w:divBdr>
        </w:div>
        <w:div w:id="307518386">
          <w:marLeft w:val="640"/>
          <w:marRight w:val="0"/>
          <w:marTop w:val="0"/>
          <w:marBottom w:val="0"/>
          <w:divBdr>
            <w:top w:val="none" w:sz="0" w:space="0" w:color="auto"/>
            <w:left w:val="none" w:sz="0" w:space="0" w:color="auto"/>
            <w:bottom w:val="none" w:sz="0" w:space="0" w:color="auto"/>
            <w:right w:val="none" w:sz="0" w:space="0" w:color="auto"/>
          </w:divBdr>
        </w:div>
        <w:div w:id="465003977">
          <w:marLeft w:val="640"/>
          <w:marRight w:val="0"/>
          <w:marTop w:val="0"/>
          <w:marBottom w:val="0"/>
          <w:divBdr>
            <w:top w:val="none" w:sz="0" w:space="0" w:color="auto"/>
            <w:left w:val="none" w:sz="0" w:space="0" w:color="auto"/>
            <w:bottom w:val="none" w:sz="0" w:space="0" w:color="auto"/>
            <w:right w:val="none" w:sz="0" w:space="0" w:color="auto"/>
          </w:divBdr>
        </w:div>
        <w:div w:id="496313103">
          <w:marLeft w:val="640"/>
          <w:marRight w:val="0"/>
          <w:marTop w:val="0"/>
          <w:marBottom w:val="0"/>
          <w:divBdr>
            <w:top w:val="none" w:sz="0" w:space="0" w:color="auto"/>
            <w:left w:val="none" w:sz="0" w:space="0" w:color="auto"/>
            <w:bottom w:val="none" w:sz="0" w:space="0" w:color="auto"/>
            <w:right w:val="none" w:sz="0" w:space="0" w:color="auto"/>
          </w:divBdr>
        </w:div>
        <w:div w:id="574243458">
          <w:marLeft w:val="640"/>
          <w:marRight w:val="0"/>
          <w:marTop w:val="0"/>
          <w:marBottom w:val="0"/>
          <w:divBdr>
            <w:top w:val="none" w:sz="0" w:space="0" w:color="auto"/>
            <w:left w:val="none" w:sz="0" w:space="0" w:color="auto"/>
            <w:bottom w:val="none" w:sz="0" w:space="0" w:color="auto"/>
            <w:right w:val="none" w:sz="0" w:space="0" w:color="auto"/>
          </w:divBdr>
        </w:div>
        <w:div w:id="575867323">
          <w:marLeft w:val="640"/>
          <w:marRight w:val="0"/>
          <w:marTop w:val="0"/>
          <w:marBottom w:val="0"/>
          <w:divBdr>
            <w:top w:val="none" w:sz="0" w:space="0" w:color="auto"/>
            <w:left w:val="none" w:sz="0" w:space="0" w:color="auto"/>
            <w:bottom w:val="none" w:sz="0" w:space="0" w:color="auto"/>
            <w:right w:val="none" w:sz="0" w:space="0" w:color="auto"/>
          </w:divBdr>
        </w:div>
        <w:div w:id="657731123">
          <w:marLeft w:val="640"/>
          <w:marRight w:val="0"/>
          <w:marTop w:val="0"/>
          <w:marBottom w:val="0"/>
          <w:divBdr>
            <w:top w:val="none" w:sz="0" w:space="0" w:color="auto"/>
            <w:left w:val="none" w:sz="0" w:space="0" w:color="auto"/>
            <w:bottom w:val="none" w:sz="0" w:space="0" w:color="auto"/>
            <w:right w:val="none" w:sz="0" w:space="0" w:color="auto"/>
          </w:divBdr>
        </w:div>
        <w:div w:id="794055720">
          <w:marLeft w:val="640"/>
          <w:marRight w:val="0"/>
          <w:marTop w:val="0"/>
          <w:marBottom w:val="0"/>
          <w:divBdr>
            <w:top w:val="none" w:sz="0" w:space="0" w:color="auto"/>
            <w:left w:val="none" w:sz="0" w:space="0" w:color="auto"/>
            <w:bottom w:val="none" w:sz="0" w:space="0" w:color="auto"/>
            <w:right w:val="none" w:sz="0" w:space="0" w:color="auto"/>
          </w:divBdr>
        </w:div>
        <w:div w:id="932591844">
          <w:marLeft w:val="640"/>
          <w:marRight w:val="0"/>
          <w:marTop w:val="0"/>
          <w:marBottom w:val="0"/>
          <w:divBdr>
            <w:top w:val="none" w:sz="0" w:space="0" w:color="auto"/>
            <w:left w:val="none" w:sz="0" w:space="0" w:color="auto"/>
            <w:bottom w:val="none" w:sz="0" w:space="0" w:color="auto"/>
            <w:right w:val="none" w:sz="0" w:space="0" w:color="auto"/>
          </w:divBdr>
        </w:div>
        <w:div w:id="1219436315">
          <w:marLeft w:val="640"/>
          <w:marRight w:val="0"/>
          <w:marTop w:val="0"/>
          <w:marBottom w:val="0"/>
          <w:divBdr>
            <w:top w:val="none" w:sz="0" w:space="0" w:color="auto"/>
            <w:left w:val="none" w:sz="0" w:space="0" w:color="auto"/>
            <w:bottom w:val="none" w:sz="0" w:space="0" w:color="auto"/>
            <w:right w:val="none" w:sz="0" w:space="0" w:color="auto"/>
          </w:divBdr>
        </w:div>
        <w:div w:id="1374430146">
          <w:marLeft w:val="640"/>
          <w:marRight w:val="0"/>
          <w:marTop w:val="0"/>
          <w:marBottom w:val="0"/>
          <w:divBdr>
            <w:top w:val="none" w:sz="0" w:space="0" w:color="auto"/>
            <w:left w:val="none" w:sz="0" w:space="0" w:color="auto"/>
            <w:bottom w:val="none" w:sz="0" w:space="0" w:color="auto"/>
            <w:right w:val="none" w:sz="0" w:space="0" w:color="auto"/>
          </w:divBdr>
        </w:div>
        <w:div w:id="1471633127">
          <w:marLeft w:val="640"/>
          <w:marRight w:val="0"/>
          <w:marTop w:val="0"/>
          <w:marBottom w:val="0"/>
          <w:divBdr>
            <w:top w:val="none" w:sz="0" w:space="0" w:color="auto"/>
            <w:left w:val="none" w:sz="0" w:space="0" w:color="auto"/>
            <w:bottom w:val="none" w:sz="0" w:space="0" w:color="auto"/>
            <w:right w:val="none" w:sz="0" w:space="0" w:color="auto"/>
          </w:divBdr>
        </w:div>
        <w:div w:id="1529104273">
          <w:marLeft w:val="640"/>
          <w:marRight w:val="0"/>
          <w:marTop w:val="0"/>
          <w:marBottom w:val="0"/>
          <w:divBdr>
            <w:top w:val="none" w:sz="0" w:space="0" w:color="auto"/>
            <w:left w:val="none" w:sz="0" w:space="0" w:color="auto"/>
            <w:bottom w:val="none" w:sz="0" w:space="0" w:color="auto"/>
            <w:right w:val="none" w:sz="0" w:space="0" w:color="auto"/>
          </w:divBdr>
        </w:div>
        <w:div w:id="1555655786">
          <w:marLeft w:val="640"/>
          <w:marRight w:val="0"/>
          <w:marTop w:val="0"/>
          <w:marBottom w:val="0"/>
          <w:divBdr>
            <w:top w:val="none" w:sz="0" w:space="0" w:color="auto"/>
            <w:left w:val="none" w:sz="0" w:space="0" w:color="auto"/>
            <w:bottom w:val="none" w:sz="0" w:space="0" w:color="auto"/>
            <w:right w:val="none" w:sz="0" w:space="0" w:color="auto"/>
          </w:divBdr>
        </w:div>
        <w:div w:id="1628395809">
          <w:marLeft w:val="640"/>
          <w:marRight w:val="0"/>
          <w:marTop w:val="0"/>
          <w:marBottom w:val="0"/>
          <w:divBdr>
            <w:top w:val="none" w:sz="0" w:space="0" w:color="auto"/>
            <w:left w:val="none" w:sz="0" w:space="0" w:color="auto"/>
            <w:bottom w:val="none" w:sz="0" w:space="0" w:color="auto"/>
            <w:right w:val="none" w:sz="0" w:space="0" w:color="auto"/>
          </w:divBdr>
        </w:div>
        <w:div w:id="1656448410">
          <w:marLeft w:val="640"/>
          <w:marRight w:val="0"/>
          <w:marTop w:val="0"/>
          <w:marBottom w:val="0"/>
          <w:divBdr>
            <w:top w:val="none" w:sz="0" w:space="0" w:color="auto"/>
            <w:left w:val="none" w:sz="0" w:space="0" w:color="auto"/>
            <w:bottom w:val="none" w:sz="0" w:space="0" w:color="auto"/>
            <w:right w:val="none" w:sz="0" w:space="0" w:color="auto"/>
          </w:divBdr>
        </w:div>
        <w:div w:id="1740782105">
          <w:marLeft w:val="640"/>
          <w:marRight w:val="0"/>
          <w:marTop w:val="0"/>
          <w:marBottom w:val="0"/>
          <w:divBdr>
            <w:top w:val="none" w:sz="0" w:space="0" w:color="auto"/>
            <w:left w:val="none" w:sz="0" w:space="0" w:color="auto"/>
            <w:bottom w:val="none" w:sz="0" w:space="0" w:color="auto"/>
            <w:right w:val="none" w:sz="0" w:space="0" w:color="auto"/>
          </w:divBdr>
        </w:div>
        <w:div w:id="1793934343">
          <w:marLeft w:val="640"/>
          <w:marRight w:val="0"/>
          <w:marTop w:val="0"/>
          <w:marBottom w:val="0"/>
          <w:divBdr>
            <w:top w:val="none" w:sz="0" w:space="0" w:color="auto"/>
            <w:left w:val="none" w:sz="0" w:space="0" w:color="auto"/>
            <w:bottom w:val="none" w:sz="0" w:space="0" w:color="auto"/>
            <w:right w:val="none" w:sz="0" w:space="0" w:color="auto"/>
          </w:divBdr>
        </w:div>
        <w:div w:id="1811898926">
          <w:marLeft w:val="640"/>
          <w:marRight w:val="0"/>
          <w:marTop w:val="0"/>
          <w:marBottom w:val="0"/>
          <w:divBdr>
            <w:top w:val="none" w:sz="0" w:space="0" w:color="auto"/>
            <w:left w:val="none" w:sz="0" w:space="0" w:color="auto"/>
            <w:bottom w:val="none" w:sz="0" w:space="0" w:color="auto"/>
            <w:right w:val="none" w:sz="0" w:space="0" w:color="auto"/>
          </w:divBdr>
        </w:div>
        <w:div w:id="1857963228">
          <w:marLeft w:val="640"/>
          <w:marRight w:val="0"/>
          <w:marTop w:val="0"/>
          <w:marBottom w:val="0"/>
          <w:divBdr>
            <w:top w:val="none" w:sz="0" w:space="0" w:color="auto"/>
            <w:left w:val="none" w:sz="0" w:space="0" w:color="auto"/>
            <w:bottom w:val="none" w:sz="0" w:space="0" w:color="auto"/>
            <w:right w:val="none" w:sz="0" w:space="0" w:color="auto"/>
          </w:divBdr>
        </w:div>
        <w:div w:id="1873300716">
          <w:marLeft w:val="640"/>
          <w:marRight w:val="0"/>
          <w:marTop w:val="0"/>
          <w:marBottom w:val="0"/>
          <w:divBdr>
            <w:top w:val="none" w:sz="0" w:space="0" w:color="auto"/>
            <w:left w:val="none" w:sz="0" w:space="0" w:color="auto"/>
            <w:bottom w:val="none" w:sz="0" w:space="0" w:color="auto"/>
            <w:right w:val="none" w:sz="0" w:space="0" w:color="auto"/>
          </w:divBdr>
        </w:div>
        <w:div w:id="1889107295">
          <w:marLeft w:val="640"/>
          <w:marRight w:val="0"/>
          <w:marTop w:val="0"/>
          <w:marBottom w:val="0"/>
          <w:divBdr>
            <w:top w:val="none" w:sz="0" w:space="0" w:color="auto"/>
            <w:left w:val="none" w:sz="0" w:space="0" w:color="auto"/>
            <w:bottom w:val="none" w:sz="0" w:space="0" w:color="auto"/>
            <w:right w:val="none" w:sz="0" w:space="0" w:color="auto"/>
          </w:divBdr>
        </w:div>
      </w:divsChild>
    </w:div>
    <w:div w:id="1798138885">
      <w:bodyDiv w:val="1"/>
      <w:marLeft w:val="0"/>
      <w:marRight w:val="0"/>
      <w:marTop w:val="0"/>
      <w:marBottom w:val="0"/>
      <w:divBdr>
        <w:top w:val="none" w:sz="0" w:space="0" w:color="auto"/>
        <w:left w:val="none" w:sz="0" w:space="0" w:color="auto"/>
        <w:bottom w:val="none" w:sz="0" w:space="0" w:color="auto"/>
        <w:right w:val="none" w:sz="0" w:space="0" w:color="auto"/>
      </w:divBdr>
      <w:divsChild>
        <w:div w:id="15546046">
          <w:marLeft w:val="640"/>
          <w:marRight w:val="0"/>
          <w:marTop w:val="0"/>
          <w:marBottom w:val="0"/>
          <w:divBdr>
            <w:top w:val="none" w:sz="0" w:space="0" w:color="auto"/>
            <w:left w:val="none" w:sz="0" w:space="0" w:color="auto"/>
            <w:bottom w:val="none" w:sz="0" w:space="0" w:color="auto"/>
            <w:right w:val="none" w:sz="0" w:space="0" w:color="auto"/>
          </w:divBdr>
        </w:div>
        <w:div w:id="56437156">
          <w:marLeft w:val="640"/>
          <w:marRight w:val="0"/>
          <w:marTop w:val="0"/>
          <w:marBottom w:val="0"/>
          <w:divBdr>
            <w:top w:val="none" w:sz="0" w:space="0" w:color="auto"/>
            <w:left w:val="none" w:sz="0" w:space="0" w:color="auto"/>
            <w:bottom w:val="none" w:sz="0" w:space="0" w:color="auto"/>
            <w:right w:val="none" w:sz="0" w:space="0" w:color="auto"/>
          </w:divBdr>
          <w:divsChild>
            <w:div w:id="1568342347">
              <w:marLeft w:val="0"/>
              <w:marRight w:val="0"/>
              <w:marTop w:val="0"/>
              <w:marBottom w:val="0"/>
              <w:divBdr>
                <w:top w:val="none" w:sz="0" w:space="0" w:color="auto"/>
                <w:left w:val="none" w:sz="0" w:space="0" w:color="auto"/>
                <w:bottom w:val="none" w:sz="0" w:space="0" w:color="auto"/>
                <w:right w:val="none" w:sz="0" w:space="0" w:color="auto"/>
              </w:divBdr>
              <w:divsChild>
                <w:div w:id="14233649">
                  <w:marLeft w:val="640"/>
                  <w:marRight w:val="0"/>
                  <w:marTop w:val="0"/>
                  <w:marBottom w:val="0"/>
                  <w:divBdr>
                    <w:top w:val="none" w:sz="0" w:space="0" w:color="auto"/>
                    <w:left w:val="none" w:sz="0" w:space="0" w:color="auto"/>
                    <w:bottom w:val="none" w:sz="0" w:space="0" w:color="auto"/>
                    <w:right w:val="none" w:sz="0" w:space="0" w:color="auto"/>
                  </w:divBdr>
                </w:div>
                <w:div w:id="49352085">
                  <w:marLeft w:val="640"/>
                  <w:marRight w:val="0"/>
                  <w:marTop w:val="0"/>
                  <w:marBottom w:val="0"/>
                  <w:divBdr>
                    <w:top w:val="none" w:sz="0" w:space="0" w:color="auto"/>
                    <w:left w:val="none" w:sz="0" w:space="0" w:color="auto"/>
                    <w:bottom w:val="none" w:sz="0" w:space="0" w:color="auto"/>
                    <w:right w:val="none" w:sz="0" w:space="0" w:color="auto"/>
                  </w:divBdr>
                </w:div>
                <w:div w:id="60178052">
                  <w:marLeft w:val="640"/>
                  <w:marRight w:val="0"/>
                  <w:marTop w:val="0"/>
                  <w:marBottom w:val="0"/>
                  <w:divBdr>
                    <w:top w:val="none" w:sz="0" w:space="0" w:color="auto"/>
                    <w:left w:val="none" w:sz="0" w:space="0" w:color="auto"/>
                    <w:bottom w:val="none" w:sz="0" w:space="0" w:color="auto"/>
                    <w:right w:val="none" w:sz="0" w:space="0" w:color="auto"/>
                  </w:divBdr>
                </w:div>
                <w:div w:id="94714037">
                  <w:marLeft w:val="640"/>
                  <w:marRight w:val="0"/>
                  <w:marTop w:val="0"/>
                  <w:marBottom w:val="0"/>
                  <w:divBdr>
                    <w:top w:val="none" w:sz="0" w:space="0" w:color="auto"/>
                    <w:left w:val="none" w:sz="0" w:space="0" w:color="auto"/>
                    <w:bottom w:val="none" w:sz="0" w:space="0" w:color="auto"/>
                    <w:right w:val="none" w:sz="0" w:space="0" w:color="auto"/>
                  </w:divBdr>
                </w:div>
                <w:div w:id="97799458">
                  <w:marLeft w:val="640"/>
                  <w:marRight w:val="0"/>
                  <w:marTop w:val="0"/>
                  <w:marBottom w:val="0"/>
                  <w:divBdr>
                    <w:top w:val="none" w:sz="0" w:space="0" w:color="auto"/>
                    <w:left w:val="none" w:sz="0" w:space="0" w:color="auto"/>
                    <w:bottom w:val="none" w:sz="0" w:space="0" w:color="auto"/>
                    <w:right w:val="none" w:sz="0" w:space="0" w:color="auto"/>
                  </w:divBdr>
                </w:div>
                <w:div w:id="145127852">
                  <w:marLeft w:val="640"/>
                  <w:marRight w:val="0"/>
                  <w:marTop w:val="0"/>
                  <w:marBottom w:val="0"/>
                  <w:divBdr>
                    <w:top w:val="none" w:sz="0" w:space="0" w:color="auto"/>
                    <w:left w:val="none" w:sz="0" w:space="0" w:color="auto"/>
                    <w:bottom w:val="none" w:sz="0" w:space="0" w:color="auto"/>
                    <w:right w:val="none" w:sz="0" w:space="0" w:color="auto"/>
                  </w:divBdr>
                </w:div>
                <w:div w:id="145321747">
                  <w:marLeft w:val="640"/>
                  <w:marRight w:val="0"/>
                  <w:marTop w:val="0"/>
                  <w:marBottom w:val="0"/>
                  <w:divBdr>
                    <w:top w:val="none" w:sz="0" w:space="0" w:color="auto"/>
                    <w:left w:val="none" w:sz="0" w:space="0" w:color="auto"/>
                    <w:bottom w:val="none" w:sz="0" w:space="0" w:color="auto"/>
                    <w:right w:val="none" w:sz="0" w:space="0" w:color="auto"/>
                  </w:divBdr>
                </w:div>
                <w:div w:id="192422181">
                  <w:marLeft w:val="640"/>
                  <w:marRight w:val="0"/>
                  <w:marTop w:val="0"/>
                  <w:marBottom w:val="0"/>
                  <w:divBdr>
                    <w:top w:val="none" w:sz="0" w:space="0" w:color="auto"/>
                    <w:left w:val="none" w:sz="0" w:space="0" w:color="auto"/>
                    <w:bottom w:val="none" w:sz="0" w:space="0" w:color="auto"/>
                    <w:right w:val="none" w:sz="0" w:space="0" w:color="auto"/>
                  </w:divBdr>
                </w:div>
                <w:div w:id="310789178">
                  <w:marLeft w:val="640"/>
                  <w:marRight w:val="0"/>
                  <w:marTop w:val="0"/>
                  <w:marBottom w:val="0"/>
                  <w:divBdr>
                    <w:top w:val="none" w:sz="0" w:space="0" w:color="auto"/>
                    <w:left w:val="none" w:sz="0" w:space="0" w:color="auto"/>
                    <w:bottom w:val="none" w:sz="0" w:space="0" w:color="auto"/>
                    <w:right w:val="none" w:sz="0" w:space="0" w:color="auto"/>
                  </w:divBdr>
                </w:div>
                <w:div w:id="364596464">
                  <w:marLeft w:val="640"/>
                  <w:marRight w:val="0"/>
                  <w:marTop w:val="0"/>
                  <w:marBottom w:val="0"/>
                  <w:divBdr>
                    <w:top w:val="none" w:sz="0" w:space="0" w:color="auto"/>
                    <w:left w:val="none" w:sz="0" w:space="0" w:color="auto"/>
                    <w:bottom w:val="none" w:sz="0" w:space="0" w:color="auto"/>
                    <w:right w:val="none" w:sz="0" w:space="0" w:color="auto"/>
                  </w:divBdr>
                </w:div>
                <w:div w:id="372466816">
                  <w:marLeft w:val="640"/>
                  <w:marRight w:val="0"/>
                  <w:marTop w:val="0"/>
                  <w:marBottom w:val="0"/>
                  <w:divBdr>
                    <w:top w:val="none" w:sz="0" w:space="0" w:color="auto"/>
                    <w:left w:val="none" w:sz="0" w:space="0" w:color="auto"/>
                    <w:bottom w:val="none" w:sz="0" w:space="0" w:color="auto"/>
                    <w:right w:val="none" w:sz="0" w:space="0" w:color="auto"/>
                  </w:divBdr>
                </w:div>
                <w:div w:id="425807952">
                  <w:marLeft w:val="640"/>
                  <w:marRight w:val="0"/>
                  <w:marTop w:val="0"/>
                  <w:marBottom w:val="0"/>
                  <w:divBdr>
                    <w:top w:val="none" w:sz="0" w:space="0" w:color="auto"/>
                    <w:left w:val="none" w:sz="0" w:space="0" w:color="auto"/>
                    <w:bottom w:val="none" w:sz="0" w:space="0" w:color="auto"/>
                    <w:right w:val="none" w:sz="0" w:space="0" w:color="auto"/>
                  </w:divBdr>
                </w:div>
                <w:div w:id="443310855">
                  <w:marLeft w:val="640"/>
                  <w:marRight w:val="0"/>
                  <w:marTop w:val="0"/>
                  <w:marBottom w:val="0"/>
                  <w:divBdr>
                    <w:top w:val="none" w:sz="0" w:space="0" w:color="auto"/>
                    <w:left w:val="none" w:sz="0" w:space="0" w:color="auto"/>
                    <w:bottom w:val="none" w:sz="0" w:space="0" w:color="auto"/>
                    <w:right w:val="none" w:sz="0" w:space="0" w:color="auto"/>
                  </w:divBdr>
                </w:div>
                <w:div w:id="477186129">
                  <w:marLeft w:val="640"/>
                  <w:marRight w:val="0"/>
                  <w:marTop w:val="0"/>
                  <w:marBottom w:val="0"/>
                  <w:divBdr>
                    <w:top w:val="none" w:sz="0" w:space="0" w:color="auto"/>
                    <w:left w:val="none" w:sz="0" w:space="0" w:color="auto"/>
                    <w:bottom w:val="none" w:sz="0" w:space="0" w:color="auto"/>
                    <w:right w:val="none" w:sz="0" w:space="0" w:color="auto"/>
                  </w:divBdr>
                </w:div>
                <w:div w:id="501821943">
                  <w:marLeft w:val="640"/>
                  <w:marRight w:val="0"/>
                  <w:marTop w:val="0"/>
                  <w:marBottom w:val="0"/>
                  <w:divBdr>
                    <w:top w:val="none" w:sz="0" w:space="0" w:color="auto"/>
                    <w:left w:val="none" w:sz="0" w:space="0" w:color="auto"/>
                    <w:bottom w:val="none" w:sz="0" w:space="0" w:color="auto"/>
                    <w:right w:val="none" w:sz="0" w:space="0" w:color="auto"/>
                  </w:divBdr>
                </w:div>
                <w:div w:id="519005578">
                  <w:marLeft w:val="640"/>
                  <w:marRight w:val="0"/>
                  <w:marTop w:val="0"/>
                  <w:marBottom w:val="0"/>
                  <w:divBdr>
                    <w:top w:val="none" w:sz="0" w:space="0" w:color="auto"/>
                    <w:left w:val="none" w:sz="0" w:space="0" w:color="auto"/>
                    <w:bottom w:val="none" w:sz="0" w:space="0" w:color="auto"/>
                    <w:right w:val="none" w:sz="0" w:space="0" w:color="auto"/>
                  </w:divBdr>
                </w:div>
                <w:div w:id="519198247">
                  <w:marLeft w:val="640"/>
                  <w:marRight w:val="0"/>
                  <w:marTop w:val="0"/>
                  <w:marBottom w:val="0"/>
                  <w:divBdr>
                    <w:top w:val="none" w:sz="0" w:space="0" w:color="auto"/>
                    <w:left w:val="none" w:sz="0" w:space="0" w:color="auto"/>
                    <w:bottom w:val="none" w:sz="0" w:space="0" w:color="auto"/>
                    <w:right w:val="none" w:sz="0" w:space="0" w:color="auto"/>
                  </w:divBdr>
                </w:div>
                <w:div w:id="522477891">
                  <w:marLeft w:val="640"/>
                  <w:marRight w:val="0"/>
                  <w:marTop w:val="0"/>
                  <w:marBottom w:val="0"/>
                  <w:divBdr>
                    <w:top w:val="none" w:sz="0" w:space="0" w:color="auto"/>
                    <w:left w:val="none" w:sz="0" w:space="0" w:color="auto"/>
                    <w:bottom w:val="none" w:sz="0" w:space="0" w:color="auto"/>
                    <w:right w:val="none" w:sz="0" w:space="0" w:color="auto"/>
                  </w:divBdr>
                </w:div>
                <w:div w:id="537546780">
                  <w:marLeft w:val="640"/>
                  <w:marRight w:val="0"/>
                  <w:marTop w:val="0"/>
                  <w:marBottom w:val="0"/>
                  <w:divBdr>
                    <w:top w:val="none" w:sz="0" w:space="0" w:color="auto"/>
                    <w:left w:val="none" w:sz="0" w:space="0" w:color="auto"/>
                    <w:bottom w:val="none" w:sz="0" w:space="0" w:color="auto"/>
                    <w:right w:val="none" w:sz="0" w:space="0" w:color="auto"/>
                  </w:divBdr>
                </w:div>
                <w:div w:id="540559312">
                  <w:marLeft w:val="640"/>
                  <w:marRight w:val="0"/>
                  <w:marTop w:val="0"/>
                  <w:marBottom w:val="0"/>
                  <w:divBdr>
                    <w:top w:val="none" w:sz="0" w:space="0" w:color="auto"/>
                    <w:left w:val="none" w:sz="0" w:space="0" w:color="auto"/>
                    <w:bottom w:val="none" w:sz="0" w:space="0" w:color="auto"/>
                    <w:right w:val="none" w:sz="0" w:space="0" w:color="auto"/>
                  </w:divBdr>
                </w:div>
                <w:div w:id="570653363">
                  <w:marLeft w:val="640"/>
                  <w:marRight w:val="0"/>
                  <w:marTop w:val="0"/>
                  <w:marBottom w:val="0"/>
                  <w:divBdr>
                    <w:top w:val="none" w:sz="0" w:space="0" w:color="auto"/>
                    <w:left w:val="none" w:sz="0" w:space="0" w:color="auto"/>
                    <w:bottom w:val="none" w:sz="0" w:space="0" w:color="auto"/>
                    <w:right w:val="none" w:sz="0" w:space="0" w:color="auto"/>
                  </w:divBdr>
                </w:div>
                <w:div w:id="694110696">
                  <w:marLeft w:val="640"/>
                  <w:marRight w:val="0"/>
                  <w:marTop w:val="0"/>
                  <w:marBottom w:val="0"/>
                  <w:divBdr>
                    <w:top w:val="none" w:sz="0" w:space="0" w:color="auto"/>
                    <w:left w:val="none" w:sz="0" w:space="0" w:color="auto"/>
                    <w:bottom w:val="none" w:sz="0" w:space="0" w:color="auto"/>
                    <w:right w:val="none" w:sz="0" w:space="0" w:color="auto"/>
                  </w:divBdr>
                </w:div>
                <w:div w:id="696850057">
                  <w:marLeft w:val="640"/>
                  <w:marRight w:val="0"/>
                  <w:marTop w:val="0"/>
                  <w:marBottom w:val="0"/>
                  <w:divBdr>
                    <w:top w:val="none" w:sz="0" w:space="0" w:color="auto"/>
                    <w:left w:val="none" w:sz="0" w:space="0" w:color="auto"/>
                    <w:bottom w:val="none" w:sz="0" w:space="0" w:color="auto"/>
                    <w:right w:val="none" w:sz="0" w:space="0" w:color="auto"/>
                  </w:divBdr>
                </w:div>
                <w:div w:id="747195094">
                  <w:marLeft w:val="640"/>
                  <w:marRight w:val="0"/>
                  <w:marTop w:val="0"/>
                  <w:marBottom w:val="0"/>
                  <w:divBdr>
                    <w:top w:val="none" w:sz="0" w:space="0" w:color="auto"/>
                    <w:left w:val="none" w:sz="0" w:space="0" w:color="auto"/>
                    <w:bottom w:val="none" w:sz="0" w:space="0" w:color="auto"/>
                    <w:right w:val="none" w:sz="0" w:space="0" w:color="auto"/>
                  </w:divBdr>
                </w:div>
                <w:div w:id="751242371">
                  <w:marLeft w:val="640"/>
                  <w:marRight w:val="0"/>
                  <w:marTop w:val="0"/>
                  <w:marBottom w:val="0"/>
                  <w:divBdr>
                    <w:top w:val="none" w:sz="0" w:space="0" w:color="auto"/>
                    <w:left w:val="none" w:sz="0" w:space="0" w:color="auto"/>
                    <w:bottom w:val="none" w:sz="0" w:space="0" w:color="auto"/>
                    <w:right w:val="none" w:sz="0" w:space="0" w:color="auto"/>
                  </w:divBdr>
                </w:div>
                <w:div w:id="803501753">
                  <w:marLeft w:val="640"/>
                  <w:marRight w:val="0"/>
                  <w:marTop w:val="0"/>
                  <w:marBottom w:val="0"/>
                  <w:divBdr>
                    <w:top w:val="none" w:sz="0" w:space="0" w:color="auto"/>
                    <w:left w:val="none" w:sz="0" w:space="0" w:color="auto"/>
                    <w:bottom w:val="none" w:sz="0" w:space="0" w:color="auto"/>
                    <w:right w:val="none" w:sz="0" w:space="0" w:color="auto"/>
                  </w:divBdr>
                </w:div>
                <w:div w:id="847906149">
                  <w:marLeft w:val="640"/>
                  <w:marRight w:val="0"/>
                  <w:marTop w:val="0"/>
                  <w:marBottom w:val="0"/>
                  <w:divBdr>
                    <w:top w:val="none" w:sz="0" w:space="0" w:color="auto"/>
                    <w:left w:val="none" w:sz="0" w:space="0" w:color="auto"/>
                    <w:bottom w:val="none" w:sz="0" w:space="0" w:color="auto"/>
                    <w:right w:val="none" w:sz="0" w:space="0" w:color="auto"/>
                  </w:divBdr>
                </w:div>
                <w:div w:id="862137124">
                  <w:marLeft w:val="640"/>
                  <w:marRight w:val="0"/>
                  <w:marTop w:val="0"/>
                  <w:marBottom w:val="0"/>
                  <w:divBdr>
                    <w:top w:val="none" w:sz="0" w:space="0" w:color="auto"/>
                    <w:left w:val="none" w:sz="0" w:space="0" w:color="auto"/>
                    <w:bottom w:val="none" w:sz="0" w:space="0" w:color="auto"/>
                    <w:right w:val="none" w:sz="0" w:space="0" w:color="auto"/>
                  </w:divBdr>
                </w:div>
                <w:div w:id="922297627">
                  <w:marLeft w:val="640"/>
                  <w:marRight w:val="0"/>
                  <w:marTop w:val="0"/>
                  <w:marBottom w:val="0"/>
                  <w:divBdr>
                    <w:top w:val="none" w:sz="0" w:space="0" w:color="auto"/>
                    <w:left w:val="none" w:sz="0" w:space="0" w:color="auto"/>
                    <w:bottom w:val="none" w:sz="0" w:space="0" w:color="auto"/>
                    <w:right w:val="none" w:sz="0" w:space="0" w:color="auto"/>
                  </w:divBdr>
                </w:div>
                <w:div w:id="923879698">
                  <w:marLeft w:val="640"/>
                  <w:marRight w:val="0"/>
                  <w:marTop w:val="0"/>
                  <w:marBottom w:val="0"/>
                  <w:divBdr>
                    <w:top w:val="none" w:sz="0" w:space="0" w:color="auto"/>
                    <w:left w:val="none" w:sz="0" w:space="0" w:color="auto"/>
                    <w:bottom w:val="none" w:sz="0" w:space="0" w:color="auto"/>
                    <w:right w:val="none" w:sz="0" w:space="0" w:color="auto"/>
                  </w:divBdr>
                </w:div>
                <w:div w:id="951940718">
                  <w:marLeft w:val="640"/>
                  <w:marRight w:val="0"/>
                  <w:marTop w:val="0"/>
                  <w:marBottom w:val="0"/>
                  <w:divBdr>
                    <w:top w:val="none" w:sz="0" w:space="0" w:color="auto"/>
                    <w:left w:val="none" w:sz="0" w:space="0" w:color="auto"/>
                    <w:bottom w:val="none" w:sz="0" w:space="0" w:color="auto"/>
                    <w:right w:val="none" w:sz="0" w:space="0" w:color="auto"/>
                  </w:divBdr>
                </w:div>
                <w:div w:id="1237281177">
                  <w:marLeft w:val="640"/>
                  <w:marRight w:val="0"/>
                  <w:marTop w:val="0"/>
                  <w:marBottom w:val="0"/>
                  <w:divBdr>
                    <w:top w:val="none" w:sz="0" w:space="0" w:color="auto"/>
                    <w:left w:val="none" w:sz="0" w:space="0" w:color="auto"/>
                    <w:bottom w:val="none" w:sz="0" w:space="0" w:color="auto"/>
                    <w:right w:val="none" w:sz="0" w:space="0" w:color="auto"/>
                  </w:divBdr>
                </w:div>
                <w:div w:id="1271548411">
                  <w:marLeft w:val="640"/>
                  <w:marRight w:val="0"/>
                  <w:marTop w:val="0"/>
                  <w:marBottom w:val="0"/>
                  <w:divBdr>
                    <w:top w:val="none" w:sz="0" w:space="0" w:color="auto"/>
                    <w:left w:val="none" w:sz="0" w:space="0" w:color="auto"/>
                    <w:bottom w:val="none" w:sz="0" w:space="0" w:color="auto"/>
                    <w:right w:val="none" w:sz="0" w:space="0" w:color="auto"/>
                  </w:divBdr>
                </w:div>
                <w:div w:id="1304315098">
                  <w:marLeft w:val="640"/>
                  <w:marRight w:val="0"/>
                  <w:marTop w:val="0"/>
                  <w:marBottom w:val="0"/>
                  <w:divBdr>
                    <w:top w:val="none" w:sz="0" w:space="0" w:color="auto"/>
                    <w:left w:val="none" w:sz="0" w:space="0" w:color="auto"/>
                    <w:bottom w:val="none" w:sz="0" w:space="0" w:color="auto"/>
                    <w:right w:val="none" w:sz="0" w:space="0" w:color="auto"/>
                  </w:divBdr>
                </w:div>
                <w:div w:id="1411122651">
                  <w:marLeft w:val="640"/>
                  <w:marRight w:val="0"/>
                  <w:marTop w:val="0"/>
                  <w:marBottom w:val="0"/>
                  <w:divBdr>
                    <w:top w:val="none" w:sz="0" w:space="0" w:color="auto"/>
                    <w:left w:val="none" w:sz="0" w:space="0" w:color="auto"/>
                    <w:bottom w:val="none" w:sz="0" w:space="0" w:color="auto"/>
                    <w:right w:val="none" w:sz="0" w:space="0" w:color="auto"/>
                  </w:divBdr>
                </w:div>
                <w:div w:id="1454716106">
                  <w:marLeft w:val="640"/>
                  <w:marRight w:val="0"/>
                  <w:marTop w:val="0"/>
                  <w:marBottom w:val="0"/>
                  <w:divBdr>
                    <w:top w:val="none" w:sz="0" w:space="0" w:color="auto"/>
                    <w:left w:val="none" w:sz="0" w:space="0" w:color="auto"/>
                    <w:bottom w:val="none" w:sz="0" w:space="0" w:color="auto"/>
                    <w:right w:val="none" w:sz="0" w:space="0" w:color="auto"/>
                  </w:divBdr>
                </w:div>
                <w:div w:id="1480920117">
                  <w:marLeft w:val="640"/>
                  <w:marRight w:val="0"/>
                  <w:marTop w:val="0"/>
                  <w:marBottom w:val="0"/>
                  <w:divBdr>
                    <w:top w:val="none" w:sz="0" w:space="0" w:color="auto"/>
                    <w:left w:val="none" w:sz="0" w:space="0" w:color="auto"/>
                    <w:bottom w:val="none" w:sz="0" w:space="0" w:color="auto"/>
                    <w:right w:val="none" w:sz="0" w:space="0" w:color="auto"/>
                  </w:divBdr>
                </w:div>
                <w:div w:id="1497766628">
                  <w:marLeft w:val="640"/>
                  <w:marRight w:val="0"/>
                  <w:marTop w:val="0"/>
                  <w:marBottom w:val="0"/>
                  <w:divBdr>
                    <w:top w:val="none" w:sz="0" w:space="0" w:color="auto"/>
                    <w:left w:val="none" w:sz="0" w:space="0" w:color="auto"/>
                    <w:bottom w:val="none" w:sz="0" w:space="0" w:color="auto"/>
                    <w:right w:val="none" w:sz="0" w:space="0" w:color="auto"/>
                  </w:divBdr>
                </w:div>
                <w:div w:id="1541436871">
                  <w:marLeft w:val="640"/>
                  <w:marRight w:val="0"/>
                  <w:marTop w:val="0"/>
                  <w:marBottom w:val="0"/>
                  <w:divBdr>
                    <w:top w:val="none" w:sz="0" w:space="0" w:color="auto"/>
                    <w:left w:val="none" w:sz="0" w:space="0" w:color="auto"/>
                    <w:bottom w:val="none" w:sz="0" w:space="0" w:color="auto"/>
                    <w:right w:val="none" w:sz="0" w:space="0" w:color="auto"/>
                  </w:divBdr>
                </w:div>
                <w:div w:id="1583566087">
                  <w:marLeft w:val="640"/>
                  <w:marRight w:val="0"/>
                  <w:marTop w:val="0"/>
                  <w:marBottom w:val="0"/>
                  <w:divBdr>
                    <w:top w:val="none" w:sz="0" w:space="0" w:color="auto"/>
                    <w:left w:val="none" w:sz="0" w:space="0" w:color="auto"/>
                    <w:bottom w:val="none" w:sz="0" w:space="0" w:color="auto"/>
                    <w:right w:val="none" w:sz="0" w:space="0" w:color="auto"/>
                  </w:divBdr>
                </w:div>
                <w:div w:id="1616790890">
                  <w:marLeft w:val="640"/>
                  <w:marRight w:val="0"/>
                  <w:marTop w:val="0"/>
                  <w:marBottom w:val="0"/>
                  <w:divBdr>
                    <w:top w:val="none" w:sz="0" w:space="0" w:color="auto"/>
                    <w:left w:val="none" w:sz="0" w:space="0" w:color="auto"/>
                    <w:bottom w:val="none" w:sz="0" w:space="0" w:color="auto"/>
                    <w:right w:val="none" w:sz="0" w:space="0" w:color="auto"/>
                  </w:divBdr>
                </w:div>
                <w:div w:id="1616792840">
                  <w:marLeft w:val="640"/>
                  <w:marRight w:val="0"/>
                  <w:marTop w:val="0"/>
                  <w:marBottom w:val="0"/>
                  <w:divBdr>
                    <w:top w:val="none" w:sz="0" w:space="0" w:color="auto"/>
                    <w:left w:val="none" w:sz="0" w:space="0" w:color="auto"/>
                    <w:bottom w:val="none" w:sz="0" w:space="0" w:color="auto"/>
                    <w:right w:val="none" w:sz="0" w:space="0" w:color="auto"/>
                  </w:divBdr>
                </w:div>
                <w:div w:id="1686201240">
                  <w:marLeft w:val="640"/>
                  <w:marRight w:val="0"/>
                  <w:marTop w:val="0"/>
                  <w:marBottom w:val="0"/>
                  <w:divBdr>
                    <w:top w:val="none" w:sz="0" w:space="0" w:color="auto"/>
                    <w:left w:val="none" w:sz="0" w:space="0" w:color="auto"/>
                    <w:bottom w:val="none" w:sz="0" w:space="0" w:color="auto"/>
                    <w:right w:val="none" w:sz="0" w:space="0" w:color="auto"/>
                  </w:divBdr>
                </w:div>
                <w:div w:id="1810782912">
                  <w:marLeft w:val="640"/>
                  <w:marRight w:val="0"/>
                  <w:marTop w:val="0"/>
                  <w:marBottom w:val="0"/>
                  <w:divBdr>
                    <w:top w:val="none" w:sz="0" w:space="0" w:color="auto"/>
                    <w:left w:val="none" w:sz="0" w:space="0" w:color="auto"/>
                    <w:bottom w:val="none" w:sz="0" w:space="0" w:color="auto"/>
                    <w:right w:val="none" w:sz="0" w:space="0" w:color="auto"/>
                  </w:divBdr>
                </w:div>
                <w:div w:id="1825659512">
                  <w:marLeft w:val="640"/>
                  <w:marRight w:val="0"/>
                  <w:marTop w:val="0"/>
                  <w:marBottom w:val="0"/>
                  <w:divBdr>
                    <w:top w:val="none" w:sz="0" w:space="0" w:color="auto"/>
                    <w:left w:val="none" w:sz="0" w:space="0" w:color="auto"/>
                    <w:bottom w:val="none" w:sz="0" w:space="0" w:color="auto"/>
                    <w:right w:val="none" w:sz="0" w:space="0" w:color="auto"/>
                  </w:divBdr>
                </w:div>
                <w:div w:id="1857501447">
                  <w:marLeft w:val="640"/>
                  <w:marRight w:val="0"/>
                  <w:marTop w:val="0"/>
                  <w:marBottom w:val="0"/>
                  <w:divBdr>
                    <w:top w:val="none" w:sz="0" w:space="0" w:color="auto"/>
                    <w:left w:val="none" w:sz="0" w:space="0" w:color="auto"/>
                    <w:bottom w:val="none" w:sz="0" w:space="0" w:color="auto"/>
                    <w:right w:val="none" w:sz="0" w:space="0" w:color="auto"/>
                  </w:divBdr>
                </w:div>
                <w:div w:id="1930891463">
                  <w:marLeft w:val="640"/>
                  <w:marRight w:val="0"/>
                  <w:marTop w:val="0"/>
                  <w:marBottom w:val="0"/>
                  <w:divBdr>
                    <w:top w:val="none" w:sz="0" w:space="0" w:color="auto"/>
                    <w:left w:val="none" w:sz="0" w:space="0" w:color="auto"/>
                    <w:bottom w:val="none" w:sz="0" w:space="0" w:color="auto"/>
                    <w:right w:val="none" w:sz="0" w:space="0" w:color="auto"/>
                  </w:divBdr>
                </w:div>
                <w:div w:id="1936740520">
                  <w:marLeft w:val="640"/>
                  <w:marRight w:val="0"/>
                  <w:marTop w:val="0"/>
                  <w:marBottom w:val="0"/>
                  <w:divBdr>
                    <w:top w:val="none" w:sz="0" w:space="0" w:color="auto"/>
                    <w:left w:val="none" w:sz="0" w:space="0" w:color="auto"/>
                    <w:bottom w:val="none" w:sz="0" w:space="0" w:color="auto"/>
                    <w:right w:val="none" w:sz="0" w:space="0" w:color="auto"/>
                  </w:divBdr>
                </w:div>
                <w:div w:id="1956136818">
                  <w:marLeft w:val="640"/>
                  <w:marRight w:val="0"/>
                  <w:marTop w:val="0"/>
                  <w:marBottom w:val="0"/>
                  <w:divBdr>
                    <w:top w:val="none" w:sz="0" w:space="0" w:color="auto"/>
                    <w:left w:val="none" w:sz="0" w:space="0" w:color="auto"/>
                    <w:bottom w:val="none" w:sz="0" w:space="0" w:color="auto"/>
                    <w:right w:val="none" w:sz="0" w:space="0" w:color="auto"/>
                  </w:divBdr>
                </w:div>
                <w:div w:id="1997147243">
                  <w:marLeft w:val="640"/>
                  <w:marRight w:val="0"/>
                  <w:marTop w:val="0"/>
                  <w:marBottom w:val="0"/>
                  <w:divBdr>
                    <w:top w:val="none" w:sz="0" w:space="0" w:color="auto"/>
                    <w:left w:val="none" w:sz="0" w:space="0" w:color="auto"/>
                    <w:bottom w:val="none" w:sz="0" w:space="0" w:color="auto"/>
                    <w:right w:val="none" w:sz="0" w:space="0" w:color="auto"/>
                  </w:divBdr>
                </w:div>
                <w:div w:id="2103798926">
                  <w:marLeft w:val="640"/>
                  <w:marRight w:val="0"/>
                  <w:marTop w:val="0"/>
                  <w:marBottom w:val="0"/>
                  <w:divBdr>
                    <w:top w:val="none" w:sz="0" w:space="0" w:color="auto"/>
                    <w:left w:val="none" w:sz="0" w:space="0" w:color="auto"/>
                    <w:bottom w:val="none" w:sz="0" w:space="0" w:color="auto"/>
                    <w:right w:val="none" w:sz="0" w:space="0" w:color="auto"/>
                  </w:divBdr>
                </w:div>
                <w:div w:id="2115130323">
                  <w:marLeft w:val="640"/>
                  <w:marRight w:val="0"/>
                  <w:marTop w:val="0"/>
                  <w:marBottom w:val="0"/>
                  <w:divBdr>
                    <w:top w:val="none" w:sz="0" w:space="0" w:color="auto"/>
                    <w:left w:val="none" w:sz="0" w:space="0" w:color="auto"/>
                    <w:bottom w:val="none" w:sz="0" w:space="0" w:color="auto"/>
                    <w:right w:val="none" w:sz="0" w:space="0" w:color="auto"/>
                  </w:divBdr>
                </w:div>
              </w:divsChild>
            </w:div>
            <w:div w:id="1645156054">
              <w:marLeft w:val="0"/>
              <w:marRight w:val="0"/>
              <w:marTop w:val="0"/>
              <w:marBottom w:val="0"/>
              <w:divBdr>
                <w:top w:val="none" w:sz="0" w:space="0" w:color="auto"/>
                <w:left w:val="none" w:sz="0" w:space="0" w:color="auto"/>
                <w:bottom w:val="none" w:sz="0" w:space="0" w:color="auto"/>
                <w:right w:val="none" w:sz="0" w:space="0" w:color="auto"/>
              </w:divBdr>
              <w:divsChild>
                <w:div w:id="136344876">
                  <w:marLeft w:val="640"/>
                  <w:marRight w:val="0"/>
                  <w:marTop w:val="0"/>
                  <w:marBottom w:val="0"/>
                  <w:divBdr>
                    <w:top w:val="none" w:sz="0" w:space="0" w:color="auto"/>
                    <w:left w:val="none" w:sz="0" w:space="0" w:color="auto"/>
                    <w:bottom w:val="none" w:sz="0" w:space="0" w:color="auto"/>
                    <w:right w:val="none" w:sz="0" w:space="0" w:color="auto"/>
                  </w:divBdr>
                </w:div>
                <w:div w:id="159004768">
                  <w:marLeft w:val="640"/>
                  <w:marRight w:val="0"/>
                  <w:marTop w:val="0"/>
                  <w:marBottom w:val="0"/>
                  <w:divBdr>
                    <w:top w:val="none" w:sz="0" w:space="0" w:color="auto"/>
                    <w:left w:val="none" w:sz="0" w:space="0" w:color="auto"/>
                    <w:bottom w:val="none" w:sz="0" w:space="0" w:color="auto"/>
                    <w:right w:val="none" w:sz="0" w:space="0" w:color="auto"/>
                  </w:divBdr>
                </w:div>
                <w:div w:id="194854133">
                  <w:marLeft w:val="640"/>
                  <w:marRight w:val="0"/>
                  <w:marTop w:val="0"/>
                  <w:marBottom w:val="0"/>
                  <w:divBdr>
                    <w:top w:val="none" w:sz="0" w:space="0" w:color="auto"/>
                    <w:left w:val="none" w:sz="0" w:space="0" w:color="auto"/>
                    <w:bottom w:val="none" w:sz="0" w:space="0" w:color="auto"/>
                    <w:right w:val="none" w:sz="0" w:space="0" w:color="auto"/>
                  </w:divBdr>
                </w:div>
                <w:div w:id="208346678">
                  <w:marLeft w:val="640"/>
                  <w:marRight w:val="0"/>
                  <w:marTop w:val="0"/>
                  <w:marBottom w:val="0"/>
                  <w:divBdr>
                    <w:top w:val="none" w:sz="0" w:space="0" w:color="auto"/>
                    <w:left w:val="none" w:sz="0" w:space="0" w:color="auto"/>
                    <w:bottom w:val="none" w:sz="0" w:space="0" w:color="auto"/>
                    <w:right w:val="none" w:sz="0" w:space="0" w:color="auto"/>
                  </w:divBdr>
                </w:div>
                <w:div w:id="222958408">
                  <w:marLeft w:val="640"/>
                  <w:marRight w:val="0"/>
                  <w:marTop w:val="0"/>
                  <w:marBottom w:val="0"/>
                  <w:divBdr>
                    <w:top w:val="none" w:sz="0" w:space="0" w:color="auto"/>
                    <w:left w:val="none" w:sz="0" w:space="0" w:color="auto"/>
                    <w:bottom w:val="none" w:sz="0" w:space="0" w:color="auto"/>
                    <w:right w:val="none" w:sz="0" w:space="0" w:color="auto"/>
                  </w:divBdr>
                </w:div>
                <w:div w:id="225606871">
                  <w:marLeft w:val="640"/>
                  <w:marRight w:val="0"/>
                  <w:marTop w:val="0"/>
                  <w:marBottom w:val="0"/>
                  <w:divBdr>
                    <w:top w:val="none" w:sz="0" w:space="0" w:color="auto"/>
                    <w:left w:val="none" w:sz="0" w:space="0" w:color="auto"/>
                    <w:bottom w:val="none" w:sz="0" w:space="0" w:color="auto"/>
                    <w:right w:val="none" w:sz="0" w:space="0" w:color="auto"/>
                  </w:divBdr>
                </w:div>
                <w:div w:id="243691386">
                  <w:marLeft w:val="640"/>
                  <w:marRight w:val="0"/>
                  <w:marTop w:val="0"/>
                  <w:marBottom w:val="0"/>
                  <w:divBdr>
                    <w:top w:val="none" w:sz="0" w:space="0" w:color="auto"/>
                    <w:left w:val="none" w:sz="0" w:space="0" w:color="auto"/>
                    <w:bottom w:val="none" w:sz="0" w:space="0" w:color="auto"/>
                    <w:right w:val="none" w:sz="0" w:space="0" w:color="auto"/>
                  </w:divBdr>
                </w:div>
                <w:div w:id="303047546">
                  <w:marLeft w:val="640"/>
                  <w:marRight w:val="0"/>
                  <w:marTop w:val="0"/>
                  <w:marBottom w:val="0"/>
                  <w:divBdr>
                    <w:top w:val="none" w:sz="0" w:space="0" w:color="auto"/>
                    <w:left w:val="none" w:sz="0" w:space="0" w:color="auto"/>
                    <w:bottom w:val="none" w:sz="0" w:space="0" w:color="auto"/>
                    <w:right w:val="none" w:sz="0" w:space="0" w:color="auto"/>
                  </w:divBdr>
                </w:div>
                <w:div w:id="308292866">
                  <w:marLeft w:val="640"/>
                  <w:marRight w:val="0"/>
                  <w:marTop w:val="0"/>
                  <w:marBottom w:val="0"/>
                  <w:divBdr>
                    <w:top w:val="none" w:sz="0" w:space="0" w:color="auto"/>
                    <w:left w:val="none" w:sz="0" w:space="0" w:color="auto"/>
                    <w:bottom w:val="none" w:sz="0" w:space="0" w:color="auto"/>
                    <w:right w:val="none" w:sz="0" w:space="0" w:color="auto"/>
                  </w:divBdr>
                </w:div>
                <w:div w:id="443038592">
                  <w:marLeft w:val="640"/>
                  <w:marRight w:val="0"/>
                  <w:marTop w:val="0"/>
                  <w:marBottom w:val="0"/>
                  <w:divBdr>
                    <w:top w:val="none" w:sz="0" w:space="0" w:color="auto"/>
                    <w:left w:val="none" w:sz="0" w:space="0" w:color="auto"/>
                    <w:bottom w:val="none" w:sz="0" w:space="0" w:color="auto"/>
                    <w:right w:val="none" w:sz="0" w:space="0" w:color="auto"/>
                  </w:divBdr>
                </w:div>
                <w:div w:id="478957110">
                  <w:marLeft w:val="640"/>
                  <w:marRight w:val="0"/>
                  <w:marTop w:val="0"/>
                  <w:marBottom w:val="0"/>
                  <w:divBdr>
                    <w:top w:val="none" w:sz="0" w:space="0" w:color="auto"/>
                    <w:left w:val="none" w:sz="0" w:space="0" w:color="auto"/>
                    <w:bottom w:val="none" w:sz="0" w:space="0" w:color="auto"/>
                    <w:right w:val="none" w:sz="0" w:space="0" w:color="auto"/>
                  </w:divBdr>
                </w:div>
                <w:div w:id="484855659">
                  <w:marLeft w:val="640"/>
                  <w:marRight w:val="0"/>
                  <w:marTop w:val="0"/>
                  <w:marBottom w:val="0"/>
                  <w:divBdr>
                    <w:top w:val="none" w:sz="0" w:space="0" w:color="auto"/>
                    <w:left w:val="none" w:sz="0" w:space="0" w:color="auto"/>
                    <w:bottom w:val="none" w:sz="0" w:space="0" w:color="auto"/>
                    <w:right w:val="none" w:sz="0" w:space="0" w:color="auto"/>
                  </w:divBdr>
                </w:div>
                <w:div w:id="495146973">
                  <w:marLeft w:val="640"/>
                  <w:marRight w:val="0"/>
                  <w:marTop w:val="0"/>
                  <w:marBottom w:val="0"/>
                  <w:divBdr>
                    <w:top w:val="none" w:sz="0" w:space="0" w:color="auto"/>
                    <w:left w:val="none" w:sz="0" w:space="0" w:color="auto"/>
                    <w:bottom w:val="none" w:sz="0" w:space="0" w:color="auto"/>
                    <w:right w:val="none" w:sz="0" w:space="0" w:color="auto"/>
                  </w:divBdr>
                </w:div>
                <w:div w:id="590091758">
                  <w:marLeft w:val="640"/>
                  <w:marRight w:val="0"/>
                  <w:marTop w:val="0"/>
                  <w:marBottom w:val="0"/>
                  <w:divBdr>
                    <w:top w:val="none" w:sz="0" w:space="0" w:color="auto"/>
                    <w:left w:val="none" w:sz="0" w:space="0" w:color="auto"/>
                    <w:bottom w:val="none" w:sz="0" w:space="0" w:color="auto"/>
                    <w:right w:val="none" w:sz="0" w:space="0" w:color="auto"/>
                  </w:divBdr>
                </w:div>
                <w:div w:id="625744107">
                  <w:marLeft w:val="640"/>
                  <w:marRight w:val="0"/>
                  <w:marTop w:val="0"/>
                  <w:marBottom w:val="0"/>
                  <w:divBdr>
                    <w:top w:val="none" w:sz="0" w:space="0" w:color="auto"/>
                    <w:left w:val="none" w:sz="0" w:space="0" w:color="auto"/>
                    <w:bottom w:val="none" w:sz="0" w:space="0" w:color="auto"/>
                    <w:right w:val="none" w:sz="0" w:space="0" w:color="auto"/>
                  </w:divBdr>
                </w:div>
                <w:div w:id="651561357">
                  <w:marLeft w:val="640"/>
                  <w:marRight w:val="0"/>
                  <w:marTop w:val="0"/>
                  <w:marBottom w:val="0"/>
                  <w:divBdr>
                    <w:top w:val="none" w:sz="0" w:space="0" w:color="auto"/>
                    <w:left w:val="none" w:sz="0" w:space="0" w:color="auto"/>
                    <w:bottom w:val="none" w:sz="0" w:space="0" w:color="auto"/>
                    <w:right w:val="none" w:sz="0" w:space="0" w:color="auto"/>
                  </w:divBdr>
                </w:div>
                <w:div w:id="755830644">
                  <w:marLeft w:val="640"/>
                  <w:marRight w:val="0"/>
                  <w:marTop w:val="0"/>
                  <w:marBottom w:val="0"/>
                  <w:divBdr>
                    <w:top w:val="none" w:sz="0" w:space="0" w:color="auto"/>
                    <w:left w:val="none" w:sz="0" w:space="0" w:color="auto"/>
                    <w:bottom w:val="none" w:sz="0" w:space="0" w:color="auto"/>
                    <w:right w:val="none" w:sz="0" w:space="0" w:color="auto"/>
                  </w:divBdr>
                </w:div>
                <w:div w:id="767041096">
                  <w:marLeft w:val="640"/>
                  <w:marRight w:val="0"/>
                  <w:marTop w:val="0"/>
                  <w:marBottom w:val="0"/>
                  <w:divBdr>
                    <w:top w:val="none" w:sz="0" w:space="0" w:color="auto"/>
                    <w:left w:val="none" w:sz="0" w:space="0" w:color="auto"/>
                    <w:bottom w:val="none" w:sz="0" w:space="0" w:color="auto"/>
                    <w:right w:val="none" w:sz="0" w:space="0" w:color="auto"/>
                  </w:divBdr>
                </w:div>
                <w:div w:id="784229000">
                  <w:marLeft w:val="640"/>
                  <w:marRight w:val="0"/>
                  <w:marTop w:val="0"/>
                  <w:marBottom w:val="0"/>
                  <w:divBdr>
                    <w:top w:val="none" w:sz="0" w:space="0" w:color="auto"/>
                    <w:left w:val="none" w:sz="0" w:space="0" w:color="auto"/>
                    <w:bottom w:val="none" w:sz="0" w:space="0" w:color="auto"/>
                    <w:right w:val="none" w:sz="0" w:space="0" w:color="auto"/>
                  </w:divBdr>
                </w:div>
                <w:div w:id="865027437">
                  <w:marLeft w:val="640"/>
                  <w:marRight w:val="0"/>
                  <w:marTop w:val="0"/>
                  <w:marBottom w:val="0"/>
                  <w:divBdr>
                    <w:top w:val="none" w:sz="0" w:space="0" w:color="auto"/>
                    <w:left w:val="none" w:sz="0" w:space="0" w:color="auto"/>
                    <w:bottom w:val="none" w:sz="0" w:space="0" w:color="auto"/>
                    <w:right w:val="none" w:sz="0" w:space="0" w:color="auto"/>
                  </w:divBdr>
                </w:div>
                <w:div w:id="881594684">
                  <w:marLeft w:val="640"/>
                  <w:marRight w:val="0"/>
                  <w:marTop w:val="0"/>
                  <w:marBottom w:val="0"/>
                  <w:divBdr>
                    <w:top w:val="none" w:sz="0" w:space="0" w:color="auto"/>
                    <w:left w:val="none" w:sz="0" w:space="0" w:color="auto"/>
                    <w:bottom w:val="none" w:sz="0" w:space="0" w:color="auto"/>
                    <w:right w:val="none" w:sz="0" w:space="0" w:color="auto"/>
                  </w:divBdr>
                </w:div>
                <w:div w:id="908422898">
                  <w:marLeft w:val="640"/>
                  <w:marRight w:val="0"/>
                  <w:marTop w:val="0"/>
                  <w:marBottom w:val="0"/>
                  <w:divBdr>
                    <w:top w:val="none" w:sz="0" w:space="0" w:color="auto"/>
                    <w:left w:val="none" w:sz="0" w:space="0" w:color="auto"/>
                    <w:bottom w:val="none" w:sz="0" w:space="0" w:color="auto"/>
                    <w:right w:val="none" w:sz="0" w:space="0" w:color="auto"/>
                  </w:divBdr>
                </w:div>
                <w:div w:id="919757163">
                  <w:marLeft w:val="640"/>
                  <w:marRight w:val="0"/>
                  <w:marTop w:val="0"/>
                  <w:marBottom w:val="0"/>
                  <w:divBdr>
                    <w:top w:val="none" w:sz="0" w:space="0" w:color="auto"/>
                    <w:left w:val="none" w:sz="0" w:space="0" w:color="auto"/>
                    <w:bottom w:val="none" w:sz="0" w:space="0" w:color="auto"/>
                    <w:right w:val="none" w:sz="0" w:space="0" w:color="auto"/>
                  </w:divBdr>
                </w:div>
                <w:div w:id="1060444509">
                  <w:marLeft w:val="640"/>
                  <w:marRight w:val="0"/>
                  <w:marTop w:val="0"/>
                  <w:marBottom w:val="0"/>
                  <w:divBdr>
                    <w:top w:val="none" w:sz="0" w:space="0" w:color="auto"/>
                    <w:left w:val="none" w:sz="0" w:space="0" w:color="auto"/>
                    <w:bottom w:val="none" w:sz="0" w:space="0" w:color="auto"/>
                    <w:right w:val="none" w:sz="0" w:space="0" w:color="auto"/>
                  </w:divBdr>
                </w:div>
                <w:div w:id="1097019717">
                  <w:marLeft w:val="640"/>
                  <w:marRight w:val="0"/>
                  <w:marTop w:val="0"/>
                  <w:marBottom w:val="0"/>
                  <w:divBdr>
                    <w:top w:val="none" w:sz="0" w:space="0" w:color="auto"/>
                    <w:left w:val="none" w:sz="0" w:space="0" w:color="auto"/>
                    <w:bottom w:val="none" w:sz="0" w:space="0" w:color="auto"/>
                    <w:right w:val="none" w:sz="0" w:space="0" w:color="auto"/>
                  </w:divBdr>
                </w:div>
                <w:div w:id="1117601099">
                  <w:marLeft w:val="640"/>
                  <w:marRight w:val="0"/>
                  <w:marTop w:val="0"/>
                  <w:marBottom w:val="0"/>
                  <w:divBdr>
                    <w:top w:val="none" w:sz="0" w:space="0" w:color="auto"/>
                    <w:left w:val="none" w:sz="0" w:space="0" w:color="auto"/>
                    <w:bottom w:val="none" w:sz="0" w:space="0" w:color="auto"/>
                    <w:right w:val="none" w:sz="0" w:space="0" w:color="auto"/>
                  </w:divBdr>
                </w:div>
                <w:div w:id="1122454803">
                  <w:marLeft w:val="640"/>
                  <w:marRight w:val="0"/>
                  <w:marTop w:val="0"/>
                  <w:marBottom w:val="0"/>
                  <w:divBdr>
                    <w:top w:val="none" w:sz="0" w:space="0" w:color="auto"/>
                    <w:left w:val="none" w:sz="0" w:space="0" w:color="auto"/>
                    <w:bottom w:val="none" w:sz="0" w:space="0" w:color="auto"/>
                    <w:right w:val="none" w:sz="0" w:space="0" w:color="auto"/>
                  </w:divBdr>
                </w:div>
                <w:div w:id="1201017213">
                  <w:marLeft w:val="640"/>
                  <w:marRight w:val="0"/>
                  <w:marTop w:val="0"/>
                  <w:marBottom w:val="0"/>
                  <w:divBdr>
                    <w:top w:val="none" w:sz="0" w:space="0" w:color="auto"/>
                    <w:left w:val="none" w:sz="0" w:space="0" w:color="auto"/>
                    <w:bottom w:val="none" w:sz="0" w:space="0" w:color="auto"/>
                    <w:right w:val="none" w:sz="0" w:space="0" w:color="auto"/>
                  </w:divBdr>
                </w:div>
                <w:div w:id="1215778842">
                  <w:marLeft w:val="640"/>
                  <w:marRight w:val="0"/>
                  <w:marTop w:val="0"/>
                  <w:marBottom w:val="0"/>
                  <w:divBdr>
                    <w:top w:val="none" w:sz="0" w:space="0" w:color="auto"/>
                    <w:left w:val="none" w:sz="0" w:space="0" w:color="auto"/>
                    <w:bottom w:val="none" w:sz="0" w:space="0" w:color="auto"/>
                    <w:right w:val="none" w:sz="0" w:space="0" w:color="auto"/>
                  </w:divBdr>
                </w:div>
                <w:div w:id="1240939403">
                  <w:marLeft w:val="640"/>
                  <w:marRight w:val="0"/>
                  <w:marTop w:val="0"/>
                  <w:marBottom w:val="0"/>
                  <w:divBdr>
                    <w:top w:val="none" w:sz="0" w:space="0" w:color="auto"/>
                    <w:left w:val="none" w:sz="0" w:space="0" w:color="auto"/>
                    <w:bottom w:val="none" w:sz="0" w:space="0" w:color="auto"/>
                    <w:right w:val="none" w:sz="0" w:space="0" w:color="auto"/>
                  </w:divBdr>
                </w:div>
                <w:div w:id="1258252176">
                  <w:marLeft w:val="640"/>
                  <w:marRight w:val="0"/>
                  <w:marTop w:val="0"/>
                  <w:marBottom w:val="0"/>
                  <w:divBdr>
                    <w:top w:val="none" w:sz="0" w:space="0" w:color="auto"/>
                    <w:left w:val="none" w:sz="0" w:space="0" w:color="auto"/>
                    <w:bottom w:val="none" w:sz="0" w:space="0" w:color="auto"/>
                    <w:right w:val="none" w:sz="0" w:space="0" w:color="auto"/>
                  </w:divBdr>
                </w:div>
                <w:div w:id="1273587066">
                  <w:marLeft w:val="640"/>
                  <w:marRight w:val="0"/>
                  <w:marTop w:val="0"/>
                  <w:marBottom w:val="0"/>
                  <w:divBdr>
                    <w:top w:val="none" w:sz="0" w:space="0" w:color="auto"/>
                    <w:left w:val="none" w:sz="0" w:space="0" w:color="auto"/>
                    <w:bottom w:val="none" w:sz="0" w:space="0" w:color="auto"/>
                    <w:right w:val="none" w:sz="0" w:space="0" w:color="auto"/>
                  </w:divBdr>
                </w:div>
                <w:div w:id="1285574844">
                  <w:marLeft w:val="640"/>
                  <w:marRight w:val="0"/>
                  <w:marTop w:val="0"/>
                  <w:marBottom w:val="0"/>
                  <w:divBdr>
                    <w:top w:val="none" w:sz="0" w:space="0" w:color="auto"/>
                    <w:left w:val="none" w:sz="0" w:space="0" w:color="auto"/>
                    <w:bottom w:val="none" w:sz="0" w:space="0" w:color="auto"/>
                    <w:right w:val="none" w:sz="0" w:space="0" w:color="auto"/>
                  </w:divBdr>
                </w:div>
                <w:div w:id="1308586099">
                  <w:marLeft w:val="640"/>
                  <w:marRight w:val="0"/>
                  <w:marTop w:val="0"/>
                  <w:marBottom w:val="0"/>
                  <w:divBdr>
                    <w:top w:val="none" w:sz="0" w:space="0" w:color="auto"/>
                    <w:left w:val="none" w:sz="0" w:space="0" w:color="auto"/>
                    <w:bottom w:val="none" w:sz="0" w:space="0" w:color="auto"/>
                    <w:right w:val="none" w:sz="0" w:space="0" w:color="auto"/>
                  </w:divBdr>
                </w:div>
                <w:div w:id="1349328528">
                  <w:marLeft w:val="640"/>
                  <w:marRight w:val="0"/>
                  <w:marTop w:val="0"/>
                  <w:marBottom w:val="0"/>
                  <w:divBdr>
                    <w:top w:val="none" w:sz="0" w:space="0" w:color="auto"/>
                    <w:left w:val="none" w:sz="0" w:space="0" w:color="auto"/>
                    <w:bottom w:val="none" w:sz="0" w:space="0" w:color="auto"/>
                    <w:right w:val="none" w:sz="0" w:space="0" w:color="auto"/>
                  </w:divBdr>
                </w:div>
                <w:div w:id="1391264543">
                  <w:marLeft w:val="640"/>
                  <w:marRight w:val="0"/>
                  <w:marTop w:val="0"/>
                  <w:marBottom w:val="0"/>
                  <w:divBdr>
                    <w:top w:val="none" w:sz="0" w:space="0" w:color="auto"/>
                    <w:left w:val="none" w:sz="0" w:space="0" w:color="auto"/>
                    <w:bottom w:val="none" w:sz="0" w:space="0" w:color="auto"/>
                    <w:right w:val="none" w:sz="0" w:space="0" w:color="auto"/>
                  </w:divBdr>
                </w:div>
                <w:div w:id="1413164791">
                  <w:marLeft w:val="640"/>
                  <w:marRight w:val="0"/>
                  <w:marTop w:val="0"/>
                  <w:marBottom w:val="0"/>
                  <w:divBdr>
                    <w:top w:val="none" w:sz="0" w:space="0" w:color="auto"/>
                    <w:left w:val="none" w:sz="0" w:space="0" w:color="auto"/>
                    <w:bottom w:val="none" w:sz="0" w:space="0" w:color="auto"/>
                    <w:right w:val="none" w:sz="0" w:space="0" w:color="auto"/>
                  </w:divBdr>
                </w:div>
                <w:div w:id="1416246590">
                  <w:marLeft w:val="640"/>
                  <w:marRight w:val="0"/>
                  <w:marTop w:val="0"/>
                  <w:marBottom w:val="0"/>
                  <w:divBdr>
                    <w:top w:val="none" w:sz="0" w:space="0" w:color="auto"/>
                    <w:left w:val="none" w:sz="0" w:space="0" w:color="auto"/>
                    <w:bottom w:val="none" w:sz="0" w:space="0" w:color="auto"/>
                    <w:right w:val="none" w:sz="0" w:space="0" w:color="auto"/>
                  </w:divBdr>
                </w:div>
                <w:div w:id="1454981871">
                  <w:marLeft w:val="640"/>
                  <w:marRight w:val="0"/>
                  <w:marTop w:val="0"/>
                  <w:marBottom w:val="0"/>
                  <w:divBdr>
                    <w:top w:val="none" w:sz="0" w:space="0" w:color="auto"/>
                    <w:left w:val="none" w:sz="0" w:space="0" w:color="auto"/>
                    <w:bottom w:val="none" w:sz="0" w:space="0" w:color="auto"/>
                    <w:right w:val="none" w:sz="0" w:space="0" w:color="auto"/>
                  </w:divBdr>
                </w:div>
                <w:div w:id="1507748456">
                  <w:marLeft w:val="640"/>
                  <w:marRight w:val="0"/>
                  <w:marTop w:val="0"/>
                  <w:marBottom w:val="0"/>
                  <w:divBdr>
                    <w:top w:val="none" w:sz="0" w:space="0" w:color="auto"/>
                    <w:left w:val="none" w:sz="0" w:space="0" w:color="auto"/>
                    <w:bottom w:val="none" w:sz="0" w:space="0" w:color="auto"/>
                    <w:right w:val="none" w:sz="0" w:space="0" w:color="auto"/>
                  </w:divBdr>
                </w:div>
                <w:div w:id="1535195439">
                  <w:marLeft w:val="640"/>
                  <w:marRight w:val="0"/>
                  <w:marTop w:val="0"/>
                  <w:marBottom w:val="0"/>
                  <w:divBdr>
                    <w:top w:val="none" w:sz="0" w:space="0" w:color="auto"/>
                    <w:left w:val="none" w:sz="0" w:space="0" w:color="auto"/>
                    <w:bottom w:val="none" w:sz="0" w:space="0" w:color="auto"/>
                    <w:right w:val="none" w:sz="0" w:space="0" w:color="auto"/>
                  </w:divBdr>
                </w:div>
                <w:div w:id="1539392676">
                  <w:marLeft w:val="640"/>
                  <w:marRight w:val="0"/>
                  <w:marTop w:val="0"/>
                  <w:marBottom w:val="0"/>
                  <w:divBdr>
                    <w:top w:val="none" w:sz="0" w:space="0" w:color="auto"/>
                    <w:left w:val="none" w:sz="0" w:space="0" w:color="auto"/>
                    <w:bottom w:val="none" w:sz="0" w:space="0" w:color="auto"/>
                    <w:right w:val="none" w:sz="0" w:space="0" w:color="auto"/>
                  </w:divBdr>
                </w:div>
                <w:div w:id="1554973330">
                  <w:marLeft w:val="640"/>
                  <w:marRight w:val="0"/>
                  <w:marTop w:val="0"/>
                  <w:marBottom w:val="0"/>
                  <w:divBdr>
                    <w:top w:val="none" w:sz="0" w:space="0" w:color="auto"/>
                    <w:left w:val="none" w:sz="0" w:space="0" w:color="auto"/>
                    <w:bottom w:val="none" w:sz="0" w:space="0" w:color="auto"/>
                    <w:right w:val="none" w:sz="0" w:space="0" w:color="auto"/>
                  </w:divBdr>
                </w:div>
                <w:div w:id="1563130630">
                  <w:marLeft w:val="640"/>
                  <w:marRight w:val="0"/>
                  <w:marTop w:val="0"/>
                  <w:marBottom w:val="0"/>
                  <w:divBdr>
                    <w:top w:val="none" w:sz="0" w:space="0" w:color="auto"/>
                    <w:left w:val="none" w:sz="0" w:space="0" w:color="auto"/>
                    <w:bottom w:val="none" w:sz="0" w:space="0" w:color="auto"/>
                    <w:right w:val="none" w:sz="0" w:space="0" w:color="auto"/>
                  </w:divBdr>
                </w:div>
                <w:div w:id="1593933806">
                  <w:marLeft w:val="640"/>
                  <w:marRight w:val="0"/>
                  <w:marTop w:val="0"/>
                  <w:marBottom w:val="0"/>
                  <w:divBdr>
                    <w:top w:val="none" w:sz="0" w:space="0" w:color="auto"/>
                    <w:left w:val="none" w:sz="0" w:space="0" w:color="auto"/>
                    <w:bottom w:val="none" w:sz="0" w:space="0" w:color="auto"/>
                    <w:right w:val="none" w:sz="0" w:space="0" w:color="auto"/>
                  </w:divBdr>
                </w:div>
                <w:div w:id="1602760552">
                  <w:marLeft w:val="640"/>
                  <w:marRight w:val="0"/>
                  <w:marTop w:val="0"/>
                  <w:marBottom w:val="0"/>
                  <w:divBdr>
                    <w:top w:val="none" w:sz="0" w:space="0" w:color="auto"/>
                    <w:left w:val="none" w:sz="0" w:space="0" w:color="auto"/>
                    <w:bottom w:val="none" w:sz="0" w:space="0" w:color="auto"/>
                    <w:right w:val="none" w:sz="0" w:space="0" w:color="auto"/>
                  </w:divBdr>
                </w:div>
                <w:div w:id="1653018994">
                  <w:marLeft w:val="640"/>
                  <w:marRight w:val="0"/>
                  <w:marTop w:val="0"/>
                  <w:marBottom w:val="0"/>
                  <w:divBdr>
                    <w:top w:val="none" w:sz="0" w:space="0" w:color="auto"/>
                    <w:left w:val="none" w:sz="0" w:space="0" w:color="auto"/>
                    <w:bottom w:val="none" w:sz="0" w:space="0" w:color="auto"/>
                    <w:right w:val="none" w:sz="0" w:space="0" w:color="auto"/>
                  </w:divBdr>
                </w:div>
                <w:div w:id="1690180078">
                  <w:marLeft w:val="640"/>
                  <w:marRight w:val="0"/>
                  <w:marTop w:val="0"/>
                  <w:marBottom w:val="0"/>
                  <w:divBdr>
                    <w:top w:val="none" w:sz="0" w:space="0" w:color="auto"/>
                    <w:left w:val="none" w:sz="0" w:space="0" w:color="auto"/>
                    <w:bottom w:val="none" w:sz="0" w:space="0" w:color="auto"/>
                    <w:right w:val="none" w:sz="0" w:space="0" w:color="auto"/>
                  </w:divBdr>
                </w:div>
                <w:div w:id="1815834357">
                  <w:marLeft w:val="640"/>
                  <w:marRight w:val="0"/>
                  <w:marTop w:val="0"/>
                  <w:marBottom w:val="0"/>
                  <w:divBdr>
                    <w:top w:val="none" w:sz="0" w:space="0" w:color="auto"/>
                    <w:left w:val="none" w:sz="0" w:space="0" w:color="auto"/>
                    <w:bottom w:val="none" w:sz="0" w:space="0" w:color="auto"/>
                    <w:right w:val="none" w:sz="0" w:space="0" w:color="auto"/>
                  </w:divBdr>
                </w:div>
                <w:div w:id="1881433540">
                  <w:marLeft w:val="640"/>
                  <w:marRight w:val="0"/>
                  <w:marTop w:val="0"/>
                  <w:marBottom w:val="0"/>
                  <w:divBdr>
                    <w:top w:val="none" w:sz="0" w:space="0" w:color="auto"/>
                    <w:left w:val="none" w:sz="0" w:space="0" w:color="auto"/>
                    <w:bottom w:val="none" w:sz="0" w:space="0" w:color="auto"/>
                    <w:right w:val="none" w:sz="0" w:space="0" w:color="auto"/>
                  </w:divBdr>
                </w:div>
                <w:div w:id="1944410265">
                  <w:marLeft w:val="640"/>
                  <w:marRight w:val="0"/>
                  <w:marTop w:val="0"/>
                  <w:marBottom w:val="0"/>
                  <w:divBdr>
                    <w:top w:val="none" w:sz="0" w:space="0" w:color="auto"/>
                    <w:left w:val="none" w:sz="0" w:space="0" w:color="auto"/>
                    <w:bottom w:val="none" w:sz="0" w:space="0" w:color="auto"/>
                    <w:right w:val="none" w:sz="0" w:space="0" w:color="auto"/>
                  </w:divBdr>
                </w:div>
                <w:div w:id="1999454773">
                  <w:marLeft w:val="640"/>
                  <w:marRight w:val="0"/>
                  <w:marTop w:val="0"/>
                  <w:marBottom w:val="0"/>
                  <w:divBdr>
                    <w:top w:val="none" w:sz="0" w:space="0" w:color="auto"/>
                    <w:left w:val="none" w:sz="0" w:space="0" w:color="auto"/>
                    <w:bottom w:val="none" w:sz="0" w:space="0" w:color="auto"/>
                    <w:right w:val="none" w:sz="0" w:space="0" w:color="auto"/>
                  </w:divBdr>
                </w:div>
                <w:div w:id="2076581442">
                  <w:marLeft w:val="640"/>
                  <w:marRight w:val="0"/>
                  <w:marTop w:val="0"/>
                  <w:marBottom w:val="0"/>
                  <w:divBdr>
                    <w:top w:val="none" w:sz="0" w:space="0" w:color="auto"/>
                    <w:left w:val="none" w:sz="0" w:space="0" w:color="auto"/>
                    <w:bottom w:val="none" w:sz="0" w:space="0" w:color="auto"/>
                    <w:right w:val="none" w:sz="0" w:space="0" w:color="auto"/>
                  </w:divBdr>
                </w:div>
                <w:div w:id="2134590664">
                  <w:marLeft w:val="640"/>
                  <w:marRight w:val="0"/>
                  <w:marTop w:val="0"/>
                  <w:marBottom w:val="0"/>
                  <w:divBdr>
                    <w:top w:val="none" w:sz="0" w:space="0" w:color="auto"/>
                    <w:left w:val="none" w:sz="0" w:space="0" w:color="auto"/>
                    <w:bottom w:val="none" w:sz="0" w:space="0" w:color="auto"/>
                    <w:right w:val="none" w:sz="0" w:space="0" w:color="auto"/>
                  </w:divBdr>
                </w:div>
              </w:divsChild>
            </w:div>
            <w:div w:id="2093118642">
              <w:marLeft w:val="0"/>
              <w:marRight w:val="0"/>
              <w:marTop w:val="0"/>
              <w:marBottom w:val="0"/>
              <w:divBdr>
                <w:top w:val="none" w:sz="0" w:space="0" w:color="auto"/>
                <w:left w:val="none" w:sz="0" w:space="0" w:color="auto"/>
                <w:bottom w:val="none" w:sz="0" w:space="0" w:color="auto"/>
                <w:right w:val="none" w:sz="0" w:space="0" w:color="auto"/>
              </w:divBdr>
              <w:divsChild>
                <w:div w:id="9534112">
                  <w:marLeft w:val="640"/>
                  <w:marRight w:val="0"/>
                  <w:marTop w:val="0"/>
                  <w:marBottom w:val="0"/>
                  <w:divBdr>
                    <w:top w:val="none" w:sz="0" w:space="0" w:color="auto"/>
                    <w:left w:val="none" w:sz="0" w:space="0" w:color="auto"/>
                    <w:bottom w:val="none" w:sz="0" w:space="0" w:color="auto"/>
                    <w:right w:val="none" w:sz="0" w:space="0" w:color="auto"/>
                  </w:divBdr>
                </w:div>
                <w:div w:id="123934549">
                  <w:marLeft w:val="640"/>
                  <w:marRight w:val="0"/>
                  <w:marTop w:val="0"/>
                  <w:marBottom w:val="0"/>
                  <w:divBdr>
                    <w:top w:val="none" w:sz="0" w:space="0" w:color="auto"/>
                    <w:left w:val="none" w:sz="0" w:space="0" w:color="auto"/>
                    <w:bottom w:val="none" w:sz="0" w:space="0" w:color="auto"/>
                    <w:right w:val="none" w:sz="0" w:space="0" w:color="auto"/>
                  </w:divBdr>
                </w:div>
                <w:div w:id="211238372">
                  <w:marLeft w:val="640"/>
                  <w:marRight w:val="0"/>
                  <w:marTop w:val="0"/>
                  <w:marBottom w:val="0"/>
                  <w:divBdr>
                    <w:top w:val="none" w:sz="0" w:space="0" w:color="auto"/>
                    <w:left w:val="none" w:sz="0" w:space="0" w:color="auto"/>
                    <w:bottom w:val="none" w:sz="0" w:space="0" w:color="auto"/>
                    <w:right w:val="none" w:sz="0" w:space="0" w:color="auto"/>
                  </w:divBdr>
                </w:div>
                <w:div w:id="232932693">
                  <w:marLeft w:val="640"/>
                  <w:marRight w:val="0"/>
                  <w:marTop w:val="0"/>
                  <w:marBottom w:val="0"/>
                  <w:divBdr>
                    <w:top w:val="none" w:sz="0" w:space="0" w:color="auto"/>
                    <w:left w:val="none" w:sz="0" w:space="0" w:color="auto"/>
                    <w:bottom w:val="none" w:sz="0" w:space="0" w:color="auto"/>
                    <w:right w:val="none" w:sz="0" w:space="0" w:color="auto"/>
                  </w:divBdr>
                </w:div>
                <w:div w:id="245916937">
                  <w:marLeft w:val="640"/>
                  <w:marRight w:val="0"/>
                  <w:marTop w:val="0"/>
                  <w:marBottom w:val="0"/>
                  <w:divBdr>
                    <w:top w:val="none" w:sz="0" w:space="0" w:color="auto"/>
                    <w:left w:val="none" w:sz="0" w:space="0" w:color="auto"/>
                    <w:bottom w:val="none" w:sz="0" w:space="0" w:color="auto"/>
                    <w:right w:val="none" w:sz="0" w:space="0" w:color="auto"/>
                  </w:divBdr>
                </w:div>
                <w:div w:id="277184076">
                  <w:marLeft w:val="640"/>
                  <w:marRight w:val="0"/>
                  <w:marTop w:val="0"/>
                  <w:marBottom w:val="0"/>
                  <w:divBdr>
                    <w:top w:val="none" w:sz="0" w:space="0" w:color="auto"/>
                    <w:left w:val="none" w:sz="0" w:space="0" w:color="auto"/>
                    <w:bottom w:val="none" w:sz="0" w:space="0" w:color="auto"/>
                    <w:right w:val="none" w:sz="0" w:space="0" w:color="auto"/>
                  </w:divBdr>
                </w:div>
                <w:div w:id="333653502">
                  <w:marLeft w:val="640"/>
                  <w:marRight w:val="0"/>
                  <w:marTop w:val="0"/>
                  <w:marBottom w:val="0"/>
                  <w:divBdr>
                    <w:top w:val="none" w:sz="0" w:space="0" w:color="auto"/>
                    <w:left w:val="none" w:sz="0" w:space="0" w:color="auto"/>
                    <w:bottom w:val="none" w:sz="0" w:space="0" w:color="auto"/>
                    <w:right w:val="none" w:sz="0" w:space="0" w:color="auto"/>
                  </w:divBdr>
                </w:div>
                <w:div w:id="337931138">
                  <w:marLeft w:val="640"/>
                  <w:marRight w:val="0"/>
                  <w:marTop w:val="0"/>
                  <w:marBottom w:val="0"/>
                  <w:divBdr>
                    <w:top w:val="none" w:sz="0" w:space="0" w:color="auto"/>
                    <w:left w:val="none" w:sz="0" w:space="0" w:color="auto"/>
                    <w:bottom w:val="none" w:sz="0" w:space="0" w:color="auto"/>
                    <w:right w:val="none" w:sz="0" w:space="0" w:color="auto"/>
                  </w:divBdr>
                </w:div>
                <w:div w:id="354890223">
                  <w:marLeft w:val="640"/>
                  <w:marRight w:val="0"/>
                  <w:marTop w:val="0"/>
                  <w:marBottom w:val="0"/>
                  <w:divBdr>
                    <w:top w:val="none" w:sz="0" w:space="0" w:color="auto"/>
                    <w:left w:val="none" w:sz="0" w:space="0" w:color="auto"/>
                    <w:bottom w:val="none" w:sz="0" w:space="0" w:color="auto"/>
                    <w:right w:val="none" w:sz="0" w:space="0" w:color="auto"/>
                  </w:divBdr>
                </w:div>
                <w:div w:id="491525319">
                  <w:marLeft w:val="640"/>
                  <w:marRight w:val="0"/>
                  <w:marTop w:val="0"/>
                  <w:marBottom w:val="0"/>
                  <w:divBdr>
                    <w:top w:val="none" w:sz="0" w:space="0" w:color="auto"/>
                    <w:left w:val="none" w:sz="0" w:space="0" w:color="auto"/>
                    <w:bottom w:val="none" w:sz="0" w:space="0" w:color="auto"/>
                    <w:right w:val="none" w:sz="0" w:space="0" w:color="auto"/>
                  </w:divBdr>
                </w:div>
                <w:div w:id="503325490">
                  <w:marLeft w:val="640"/>
                  <w:marRight w:val="0"/>
                  <w:marTop w:val="0"/>
                  <w:marBottom w:val="0"/>
                  <w:divBdr>
                    <w:top w:val="none" w:sz="0" w:space="0" w:color="auto"/>
                    <w:left w:val="none" w:sz="0" w:space="0" w:color="auto"/>
                    <w:bottom w:val="none" w:sz="0" w:space="0" w:color="auto"/>
                    <w:right w:val="none" w:sz="0" w:space="0" w:color="auto"/>
                  </w:divBdr>
                </w:div>
                <w:div w:id="508522022">
                  <w:marLeft w:val="640"/>
                  <w:marRight w:val="0"/>
                  <w:marTop w:val="0"/>
                  <w:marBottom w:val="0"/>
                  <w:divBdr>
                    <w:top w:val="none" w:sz="0" w:space="0" w:color="auto"/>
                    <w:left w:val="none" w:sz="0" w:space="0" w:color="auto"/>
                    <w:bottom w:val="none" w:sz="0" w:space="0" w:color="auto"/>
                    <w:right w:val="none" w:sz="0" w:space="0" w:color="auto"/>
                  </w:divBdr>
                </w:div>
                <w:div w:id="577447165">
                  <w:marLeft w:val="640"/>
                  <w:marRight w:val="0"/>
                  <w:marTop w:val="0"/>
                  <w:marBottom w:val="0"/>
                  <w:divBdr>
                    <w:top w:val="none" w:sz="0" w:space="0" w:color="auto"/>
                    <w:left w:val="none" w:sz="0" w:space="0" w:color="auto"/>
                    <w:bottom w:val="none" w:sz="0" w:space="0" w:color="auto"/>
                    <w:right w:val="none" w:sz="0" w:space="0" w:color="auto"/>
                  </w:divBdr>
                </w:div>
                <w:div w:id="718091340">
                  <w:marLeft w:val="640"/>
                  <w:marRight w:val="0"/>
                  <w:marTop w:val="0"/>
                  <w:marBottom w:val="0"/>
                  <w:divBdr>
                    <w:top w:val="none" w:sz="0" w:space="0" w:color="auto"/>
                    <w:left w:val="none" w:sz="0" w:space="0" w:color="auto"/>
                    <w:bottom w:val="none" w:sz="0" w:space="0" w:color="auto"/>
                    <w:right w:val="none" w:sz="0" w:space="0" w:color="auto"/>
                  </w:divBdr>
                </w:div>
                <w:div w:id="722677776">
                  <w:marLeft w:val="640"/>
                  <w:marRight w:val="0"/>
                  <w:marTop w:val="0"/>
                  <w:marBottom w:val="0"/>
                  <w:divBdr>
                    <w:top w:val="none" w:sz="0" w:space="0" w:color="auto"/>
                    <w:left w:val="none" w:sz="0" w:space="0" w:color="auto"/>
                    <w:bottom w:val="none" w:sz="0" w:space="0" w:color="auto"/>
                    <w:right w:val="none" w:sz="0" w:space="0" w:color="auto"/>
                  </w:divBdr>
                </w:div>
                <w:div w:id="742988741">
                  <w:marLeft w:val="640"/>
                  <w:marRight w:val="0"/>
                  <w:marTop w:val="0"/>
                  <w:marBottom w:val="0"/>
                  <w:divBdr>
                    <w:top w:val="none" w:sz="0" w:space="0" w:color="auto"/>
                    <w:left w:val="none" w:sz="0" w:space="0" w:color="auto"/>
                    <w:bottom w:val="none" w:sz="0" w:space="0" w:color="auto"/>
                    <w:right w:val="none" w:sz="0" w:space="0" w:color="auto"/>
                  </w:divBdr>
                </w:div>
                <w:div w:id="749159605">
                  <w:marLeft w:val="640"/>
                  <w:marRight w:val="0"/>
                  <w:marTop w:val="0"/>
                  <w:marBottom w:val="0"/>
                  <w:divBdr>
                    <w:top w:val="none" w:sz="0" w:space="0" w:color="auto"/>
                    <w:left w:val="none" w:sz="0" w:space="0" w:color="auto"/>
                    <w:bottom w:val="none" w:sz="0" w:space="0" w:color="auto"/>
                    <w:right w:val="none" w:sz="0" w:space="0" w:color="auto"/>
                  </w:divBdr>
                </w:div>
                <w:div w:id="764347845">
                  <w:marLeft w:val="640"/>
                  <w:marRight w:val="0"/>
                  <w:marTop w:val="0"/>
                  <w:marBottom w:val="0"/>
                  <w:divBdr>
                    <w:top w:val="none" w:sz="0" w:space="0" w:color="auto"/>
                    <w:left w:val="none" w:sz="0" w:space="0" w:color="auto"/>
                    <w:bottom w:val="none" w:sz="0" w:space="0" w:color="auto"/>
                    <w:right w:val="none" w:sz="0" w:space="0" w:color="auto"/>
                  </w:divBdr>
                </w:div>
                <w:div w:id="765885664">
                  <w:marLeft w:val="640"/>
                  <w:marRight w:val="0"/>
                  <w:marTop w:val="0"/>
                  <w:marBottom w:val="0"/>
                  <w:divBdr>
                    <w:top w:val="none" w:sz="0" w:space="0" w:color="auto"/>
                    <w:left w:val="none" w:sz="0" w:space="0" w:color="auto"/>
                    <w:bottom w:val="none" w:sz="0" w:space="0" w:color="auto"/>
                    <w:right w:val="none" w:sz="0" w:space="0" w:color="auto"/>
                  </w:divBdr>
                </w:div>
                <w:div w:id="863203653">
                  <w:marLeft w:val="640"/>
                  <w:marRight w:val="0"/>
                  <w:marTop w:val="0"/>
                  <w:marBottom w:val="0"/>
                  <w:divBdr>
                    <w:top w:val="none" w:sz="0" w:space="0" w:color="auto"/>
                    <w:left w:val="none" w:sz="0" w:space="0" w:color="auto"/>
                    <w:bottom w:val="none" w:sz="0" w:space="0" w:color="auto"/>
                    <w:right w:val="none" w:sz="0" w:space="0" w:color="auto"/>
                  </w:divBdr>
                </w:div>
                <w:div w:id="882135177">
                  <w:marLeft w:val="640"/>
                  <w:marRight w:val="0"/>
                  <w:marTop w:val="0"/>
                  <w:marBottom w:val="0"/>
                  <w:divBdr>
                    <w:top w:val="none" w:sz="0" w:space="0" w:color="auto"/>
                    <w:left w:val="none" w:sz="0" w:space="0" w:color="auto"/>
                    <w:bottom w:val="none" w:sz="0" w:space="0" w:color="auto"/>
                    <w:right w:val="none" w:sz="0" w:space="0" w:color="auto"/>
                  </w:divBdr>
                </w:div>
                <w:div w:id="883326272">
                  <w:marLeft w:val="640"/>
                  <w:marRight w:val="0"/>
                  <w:marTop w:val="0"/>
                  <w:marBottom w:val="0"/>
                  <w:divBdr>
                    <w:top w:val="none" w:sz="0" w:space="0" w:color="auto"/>
                    <w:left w:val="none" w:sz="0" w:space="0" w:color="auto"/>
                    <w:bottom w:val="none" w:sz="0" w:space="0" w:color="auto"/>
                    <w:right w:val="none" w:sz="0" w:space="0" w:color="auto"/>
                  </w:divBdr>
                </w:div>
                <w:div w:id="911934024">
                  <w:marLeft w:val="640"/>
                  <w:marRight w:val="0"/>
                  <w:marTop w:val="0"/>
                  <w:marBottom w:val="0"/>
                  <w:divBdr>
                    <w:top w:val="none" w:sz="0" w:space="0" w:color="auto"/>
                    <w:left w:val="none" w:sz="0" w:space="0" w:color="auto"/>
                    <w:bottom w:val="none" w:sz="0" w:space="0" w:color="auto"/>
                    <w:right w:val="none" w:sz="0" w:space="0" w:color="auto"/>
                  </w:divBdr>
                </w:div>
                <w:div w:id="950822741">
                  <w:marLeft w:val="640"/>
                  <w:marRight w:val="0"/>
                  <w:marTop w:val="0"/>
                  <w:marBottom w:val="0"/>
                  <w:divBdr>
                    <w:top w:val="none" w:sz="0" w:space="0" w:color="auto"/>
                    <w:left w:val="none" w:sz="0" w:space="0" w:color="auto"/>
                    <w:bottom w:val="none" w:sz="0" w:space="0" w:color="auto"/>
                    <w:right w:val="none" w:sz="0" w:space="0" w:color="auto"/>
                  </w:divBdr>
                </w:div>
                <w:div w:id="1015882503">
                  <w:marLeft w:val="640"/>
                  <w:marRight w:val="0"/>
                  <w:marTop w:val="0"/>
                  <w:marBottom w:val="0"/>
                  <w:divBdr>
                    <w:top w:val="none" w:sz="0" w:space="0" w:color="auto"/>
                    <w:left w:val="none" w:sz="0" w:space="0" w:color="auto"/>
                    <w:bottom w:val="none" w:sz="0" w:space="0" w:color="auto"/>
                    <w:right w:val="none" w:sz="0" w:space="0" w:color="auto"/>
                  </w:divBdr>
                </w:div>
                <w:div w:id="1022433786">
                  <w:marLeft w:val="640"/>
                  <w:marRight w:val="0"/>
                  <w:marTop w:val="0"/>
                  <w:marBottom w:val="0"/>
                  <w:divBdr>
                    <w:top w:val="none" w:sz="0" w:space="0" w:color="auto"/>
                    <w:left w:val="none" w:sz="0" w:space="0" w:color="auto"/>
                    <w:bottom w:val="none" w:sz="0" w:space="0" w:color="auto"/>
                    <w:right w:val="none" w:sz="0" w:space="0" w:color="auto"/>
                  </w:divBdr>
                </w:div>
                <w:div w:id="1086808477">
                  <w:marLeft w:val="640"/>
                  <w:marRight w:val="0"/>
                  <w:marTop w:val="0"/>
                  <w:marBottom w:val="0"/>
                  <w:divBdr>
                    <w:top w:val="none" w:sz="0" w:space="0" w:color="auto"/>
                    <w:left w:val="none" w:sz="0" w:space="0" w:color="auto"/>
                    <w:bottom w:val="none" w:sz="0" w:space="0" w:color="auto"/>
                    <w:right w:val="none" w:sz="0" w:space="0" w:color="auto"/>
                  </w:divBdr>
                </w:div>
                <w:div w:id="1115709273">
                  <w:marLeft w:val="640"/>
                  <w:marRight w:val="0"/>
                  <w:marTop w:val="0"/>
                  <w:marBottom w:val="0"/>
                  <w:divBdr>
                    <w:top w:val="none" w:sz="0" w:space="0" w:color="auto"/>
                    <w:left w:val="none" w:sz="0" w:space="0" w:color="auto"/>
                    <w:bottom w:val="none" w:sz="0" w:space="0" w:color="auto"/>
                    <w:right w:val="none" w:sz="0" w:space="0" w:color="auto"/>
                  </w:divBdr>
                </w:div>
                <w:div w:id="1152941453">
                  <w:marLeft w:val="640"/>
                  <w:marRight w:val="0"/>
                  <w:marTop w:val="0"/>
                  <w:marBottom w:val="0"/>
                  <w:divBdr>
                    <w:top w:val="none" w:sz="0" w:space="0" w:color="auto"/>
                    <w:left w:val="none" w:sz="0" w:space="0" w:color="auto"/>
                    <w:bottom w:val="none" w:sz="0" w:space="0" w:color="auto"/>
                    <w:right w:val="none" w:sz="0" w:space="0" w:color="auto"/>
                  </w:divBdr>
                </w:div>
                <w:div w:id="1184711043">
                  <w:marLeft w:val="640"/>
                  <w:marRight w:val="0"/>
                  <w:marTop w:val="0"/>
                  <w:marBottom w:val="0"/>
                  <w:divBdr>
                    <w:top w:val="none" w:sz="0" w:space="0" w:color="auto"/>
                    <w:left w:val="none" w:sz="0" w:space="0" w:color="auto"/>
                    <w:bottom w:val="none" w:sz="0" w:space="0" w:color="auto"/>
                    <w:right w:val="none" w:sz="0" w:space="0" w:color="auto"/>
                  </w:divBdr>
                </w:div>
                <w:div w:id="1191991949">
                  <w:marLeft w:val="640"/>
                  <w:marRight w:val="0"/>
                  <w:marTop w:val="0"/>
                  <w:marBottom w:val="0"/>
                  <w:divBdr>
                    <w:top w:val="none" w:sz="0" w:space="0" w:color="auto"/>
                    <w:left w:val="none" w:sz="0" w:space="0" w:color="auto"/>
                    <w:bottom w:val="none" w:sz="0" w:space="0" w:color="auto"/>
                    <w:right w:val="none" w:sz="0" w:space="0" w:color="auto"/>
                  </w:divBdr>
                </w:div>
                <w:div w:id="1216702386">
                  <w:marLeft w:val="640"/>
                  <w:marRight w:val="0"/>
                  <w:marTop w:val="0"/>
                  <w:marBottom w:val="0"/>
                  <w:divBdr>
                    <w:top w:val="none" w:sz="0" w:space="0" w:color="auto"/>
                    <w:left w:val="none" w:sz="0" w:space="0" w:color="auto"/>
                    <w:bottom w:val="none" w:sz="0" w:space="0" w:color="auto"/>
                    <w:right w:val="none" w:sz="0" w:space="0" w:color="auto"/>
                  </w:divBdr>
                </w:div>
                <w:div w:id="1272854352">
                  <w:marLeft w:val="640"/>
                  <w:marRight w:val="0"/>
                  <w:marTop w:val="0"/>
                  <w:marBottom w:val="0"/>
                  <w:divBdr>
                    <w:top w:val="none" w:sz="0" w:space="0" w:color="auto"/>
                    <w:left w:val="none" w:sz="0" w:space="0" w:color="auto"/>
                    <w:bottom w:val="none" w:sz="0" w:space="0" w:color="auto"/>
                    <w:right w:val="none" w:sz="0" w:space="0" w:color="auto"/>
                  </w:divBdr>
                </w:div>
                <w:div w:id="1312174895">
                  <w:marLeft w:val="640"/>
                  <w:marRight w:val="0"/>
                  <w:marTop w:val="0"/>
                  <w:marBottom w:val="0"/>
                  <w:divBdr>
                    <w:top w:val="none" w:sz="0" w:space="0" w:color="auto"/>
                    <w:left w:val="none" w:sz="0" w:space="0" w:color="auto"/>
                    <w:bottom w:val="none" w:sz="0" w:space="0" w:color="auto"/>
                    <w:right w:val="none" w:sz="0" w:space="0" w:color="auto"/>
                  </w:divBdr>
                </w:div>
                <w:div w:id="1397976271">
                  <w:marLeft w:val="640"/>
                  <w:marRight w:val="0"/>
                  <w:marTop w:val="0"/>
                  <w:marBottom w:val="0"/>
                  <w:divBdr>
                    <w:top w:val="none" w:sz="0" w:space="0" w:color="auto"/>
                    <w:left w:val="none" w:sz="0" w:space="0" w:color="auto"/>
                    <w:bottom w:val="none" w:sz="0" w:space="0" w:color="auto"/>
                    <w:right w:val="none" w:sz="0" w:space="0" w:color="auto"/>
                  </w:divBdr>
                </w:div>
                <w:div w:id="1422679842">
                  <w:marLeft w:val="640"/>
                  <w:marRight w:val="0"/>
                  <w:marTop w:val="0"/>
                  <w:marBottom w:val="0"/>
                  <w:divBdr>
                    <w:top w:val="none" w:sz="0" w:space="0" w:color="auto"/>
                    <w:left w:val="none" w:sz="0" w:space="0" w:color="auto"/>
                    <w:bottom w:val="none" w:sz="0" w:space="0" w:color="auto"/>
                    <w:right w:val="none" w:sz="0" w:space="0" w:color="auto"/>
                  </w:divBdr>
                </w:div>
                <w:div w:id="1470856187">
                  <w:marLeft w:val="640"/>
                  <w:marRight w:val="0"/>
                  <w:marTop w:val="0"/>
                  <w:marBottom w:val="0"/>
                  <w:divBdr>
                    <w:top w:val="none" w:sz="0" w:space="0" w:color="auto"/>
                    <w:left w:val="none" w:sz="0" w:space="0" w:color="auto"/>
                    <w:bottom w:val="none" w:sz="0" w:space="0" w:color="auto"/>
                    <w:right w:val="none" w:sz="0" w:space="0" w:color="auto"/>
                  </w:divBdr>
                </w:div>
                <w:div w:id="1616404215">
                  <w:marLeft w:val="640"/>
                  <w:marRight w:val="0"/>
                  <w:marTop w:val="0"/>
                  <w:marBottom w:val="0"/>
                  <w:divBdr>
                    <w:top w:val="none" w:sz="0" w:space="0" w:color="auto"/>
                    <w:left w:val="none" w:sz="0" w:space="0" w:color="auto"/>
                    <w:bottom w:val="none" w:sz="0" w:space="0" w:color="auto"/>
                    <w:right w:val="none" w:sz="0" w:space="0" w:color="auto"/>
                  </w:divBdr>
                </w:div>
                <w:div w:id="1624311964">
                  <w:marLeft w:val="640"/>
                  <w:marRight w:val="0"/>
                  <w:marTop w:val="0"/>
                  <w:marBottom w:val="0"/>
                  <w:divBdr>
                    <w:top w:val="none" w:sz="0" w:space="0" w:color="auto"/>
                    <w:left w:val="none" w:sz="0" w:space="0" w:color="auto"/>
                    <w:bottom w:val="none" w:sz="0" w:space="0" w:color="auto"/>
                    <w:right w:val="none" w:sz="0" w:space="0" w:color="auto"/>
                  </w:divBdr>
                </w:div>
                <w:div w:id="1648974912">
                  <w:marLeft w:val="640"/>
                  <w:marRight w:val="0"/>
                  <w:marTop w:val="0"/>
                  <w:marBottom w:val="0"/>
                  <w:divBdr>
                    <w:top w:val="none" w:sz="0" w:space="0" w:color="auto"/>
                    <w:left w:val="none" w:sz="0" w:space="0" w:color="auto"/>
                    <w:bottom w:val="none" w:sz="0" w:space="0" w:color="auto"/>
                    <w:right w:val="none" w:sz="0" w:space="0" w:color="auto"/>
                  </w:divBdr>
                </w:div>
                <w:div w:id="1660813824">
                  <w:marLeft w:val="640"/>
                  <w:marRight w:val="0"/>
                  <w:marTop w:val="0"/>
                  <w:marBottom w:val="0"/>
                  <w:divBdr>
                    <w:top w:val="none" w:sz="0" w:space="0" w:color="auto"/>
                    <w:left w:val="none" w:sz="0" w:space="0" w:color="auto"/>
                    <w:bottom w:val="none" w:sz="0" w:space="0" w:color="auto"/>
                    <w:right w:val="none" w:sz="0" w:space="0" w:color="auto"/>
                  </w:divBdr>
                </w:div>
                <w:div w:id="1691758590">
                  <w:marLeft w:val="640"/>
                  <w:marRight w:val="0"/>
                  <w:marTop w:val="0"/>
                  <w:marBottom w:val="0"/>
                  <w:divBdr>
                    <w:top w:val="none" w:sz="0" w:space="0" w:color="auto"/>
                    <w:left w:val="none" w:sz="0" w:space="0" w:color="auto"/>
                    <w:bottom w:val="none" w:sz="0" w:space="0" w:color="auto"/>
                    <w:right w:val="none" w:sz="0" w:space="0" w:color="auto"/>
                  </w:divBdr>
                </w:div>
                <w:div w:id="1709836859">
                  <w:marLeft w:val="640"/>
                  <w:marRight w:val="0"/>
                  <w:marTop w:val="0"/>
                  <w:marBottom w:val="0"/>
                  <w:divBdr>
                    <w:top w:val="none" w:sz="0" w:space="0" w:color="auto"/>
                    <w:left w:val="none" w:sz="0" w:space="0" w:color="auto"/>
                    <w:bottom w:val="none" w:sz="0" w:space="0" w:color="auto"/>
                    <w:right w:val="none" w:sz="0" w:space="0" w:color="auto"/>
                  </w:divBdr>
                </w:div>
                <w:div w:id="1761371130">
                  <w:marLeft w:val="640"/>
                  <w:marRight w:val="0"/>
                  <w:marTop w:val="0"/>
                  <w:marBottom w:val="0"/>
                  <w:divBdr>
                    <w:top w:val="none" w:sz="0" w:space="0" w:color="auto"/>
                    <w:left w:val="none" w:sz="0" w:space="0" w:color="auto"/>
                    <w:bottom w:val="none" w:sz="0" w:space="0" w:color="auto"/>
                    <w:right w:val="none" w:sz="0" w:space="0" w:color="auto"/>
                  </w:divBdr>
                </w:div>
                <w:div w:id="1836217492">
                  <w:marLeft w:val="640"/>
                  <w:marRight w:val="0"/>
                  <w:marTop w:val="0"/>
                  <w:marBottom w:val="0"/>
                  <w:divBdr>
                    <w:top w:val="none" w:sz="0" w:space="0" w:color="auto"/>
                    <w:left w:val="none" w:sz="0" w:space="0" w:color="auto"/>
                    <w:bottom w:val="none" w:sz="0" w:space="0" w:color="auto"/>
                    <w:right w:val="none" w:sz="0" w:space="0" w:color="auto"/>
                  </w:divBdr>
                </w:div>
                <w:div w:id="1886485270">
                  <w:marLeft w:val="640"/>
                  <w:marRight w:val="0"/>
                  <w:marTop w:val="0"/>
                  <w:marBottom w:val="0"/>
                  <w:divBdr>
                    <w:top w:val="none" w:sz="0" w:space="0" w:color="auto"/>
                    <w:left w:val="none" w:sz="0" w:space="0" w:color="auto"/>
                    <w:bottom w:val="none" w:sz="0" w:space="0" w:color="auto"/>
                    <w:right w:val="none" w:sz="0" w:space="0" w:color="auto"/>
                  </w:divBdr>
                </w:div>
                <w:div w:id="1886940546">
                  <w:marLeft w:val="640"/>
                  <w:marRight w:val="0"/>
                  <w:marTop w:val="0"/>
                  <w:marBottom w:val="0"/>
                  <w:divBdr>
                    <w:top w:val="none" w:sz="0" w:space="0" w:color="auto"/>
                    <w:left w:val="none" w:sz="0" w:space="0" w:color="auto"/>
                    <w:bottom w:val="none" w:sz="0" w:space="0" w:color="auto"/>
                    <w:right w:val="none" w:sz="0" w:space="0" w:color="auto"/>
                  </w:divBdr>
                </w:div>
                <w:div w:id="1933125898">
                  <w:marLeft w:val="640"/>
                  <w:marRight w:val="0"/>
                  <w:marTop w:val="0"/>
                  <w:marBottom w:val="0"/>
                  <w:divBdr>
                    <w:top w:val="none" w:sz="0" w:space="0" w:color="auto"/>
                    <w:left w:val="none" w:sz="0" w:space="0" w:color="auto"/>
                    <w:bottom w:val="none" w:sz="0" w:space="0" w:color="auto"/>
                    <w:right w:val="none" w:sz="0" w:space="0" w:color="auto"/>
                  </w:divBdr>
                </w:div>
                <w:div w:id="1946426314">
                  <w:marLeft w:val="640"/>
                  <w:marRight w:val="0"/>
                  <w:marTop w:val="0"/>
                  <w:marBottom w:val="0"/>
                  <w:divBdr>
                    <w:top w:val="none" w:sz="0" w:space="0" w:color="auto"/>
                    <w:left w:val="none" w:sz="0" w:space="0" w:color="auto"/>
                    <w:bottom w:val="none" w:sz="0" w:space="0" w:color="auto"/>
                    <w:right w:val="none" w:sz="0" w:space="0" w:color="auto"/>
                  </w:divBdr>
                </w:div>
                <w:div w:id="1957979730">
                  <w:marLeft w:val="640"/>
                  <w:marRight w:val="0"/>
                  <w:marTop w:val="0"/>
                  <w:marBottom w:val="0"/>
                  <w:divBdr>
                    <w:top w:val="none" w:sz="0" w:space="0" w:color="auto"/>
                    <w:left w:val="none" w:sz="0" w:space="0" w:color="auto"/>
                    <w:bottom w:val="none" w:sz="0" w:space="0" w:color="auto"/>
                    <w:right w:val="none" w:sz="0" w:space="0" w:color="auto"/>
                  </w:divBdr>
                </w:div>
                <w:div w:id="2024941158">
                  <w:marLeft w:val="640"/>
                  <w:marRight w:val="0"/>
                  <w:marTop w:val="0"/>
                  <w:marBottom w:val="0"/>
                  <w:divBdr>
                    <w:top w:val="none" w:sz="0" w:space="0" w:color="auto"/>
                    <w:left w:val="none" w:sz="0" w:space="0" w:color="auto"/>
                    <w:bottom w:val="none" w:sz="0" w:space="0" w:color="auto"/>
                    <w:right w:val="none" w:sz="0" w:space="0" w:color="auto"/>
                  </w:divBdr>
                </w:div>
                <w:div w:id="2107074724">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242570850">
          <w:marLeft w:val="640"/>
          <w:marRight w:val="0"/>
          <w:marTop w:val="0"/>
          <w:marBottom w:val="0"/>
          <w:divBdr>
            <w:top w:val="none" w:sz="0" w:space="0" w:color="auto"/>
            <w:left w:val="none" w:sz="0" w:space="0" w:color="auto"/>
            <w:bottom w:val="none" w:sz="0" w:space="0" w:color="auto"/>
            <w:right w:val="none" w:sz="0" w:space="0" w:color="auto"/>
          </w:divBdr>
        </w:div>
        <w:div w:id="324404499">
          <w:marLeft w:val="640"/>
          <w:marRight w:val="0"/>
          <w:marTop w:val="0"/>
          <w:marBottom w:val="0"/>
          <w:divBdr>
            <w:top w:val="none" w:sz="0" w:space="0" w:color="auto"/>
            <w:left w:val="none" w:sz="0" w:space="0" w:color="auto"/>
            <w:bottom w:val="none" w:sz="0" w:space="0" w:color="auto"/>
            <w:right w:val="none" w:sz="0" w:space="0" w:color="auto"/>
          </w:divBdr>
        </w:div>
        <w:div w:id="355886545">
          <w:marLeft w:val="640"/>
          <w:marRight w:val="0"/>
          <w:marTop w:val="0"/>
          <w:marBottom w:val="0"/>
          <w:divBdr>
            <w:top w:val="none" w:sz="0" w:space="0" w:color="auto"/>
            <w:left w:val="none" w:sz="0" w:space="0" w:color="auto"/>
            <w:bottom w:val="none" w:sz="0" w:space="0" w:color="auto"/>
            <w:right w:val="none" w:sz="0" w:space="0" w:color="auto"/>
          </w:divBdr>
        </w:div>
        <w:div w:id="383917962">
          <w:marLeft w:val="640"/>
          <w:marRight w:val="0"/>
          <w:marTop w:val="0"/>
          <w:marBottom w:val="0"/>
          <w:divBdr>
            <w:top w:val="none" w:sz="0" w:space="0" w:color="auto"/>
            <w:left w:val="none" w:sz="0" w:space="0" w:color="auto"/>
            <w:bottom w:val="none" w:sz="0" w:space="0" w:color="auto"/>
            <w:right w:val="none" w:sz="0" w:space="0" w:color="auto"/>
          </w:divBdr>
        </w:div>
        <w:div w:id="432676345">
          <w:marLeft w:val="640"/>
          <w:marRight w:val="0"/>
          <w:marTop w:val="0"/>
          <w:marBottom w:val="0"/>
          <w:divBdr>
            <w:top w:val="none" w:sz="0" w:space="0" w:color="auto"/>
            <w:left w:val="none" w:sz="0" w:space="0" w:color="auto"/>
            <w:bottom w:val="none" w:sz="0" w:space="0" w:color="auto"/>
            <w:right w:val="none" w:sz="0" w:space="0" w:color="auto"/>
          </w:divBdr>
        </w:div>
        <w:div w:id="481971815">
          <w:marLeft w:val="640"/>
          <w:marRight w:val="0"/>
          <w:marTop w:val="0"/>
          <w:marBottom w:val="0"/>
          <w:divBdr>
            <w:top w:val="none" w:sz="0" w:space="0" w:color="auto"/>
            <w:left w:val="none" w:sz="0" w:space="0" w:color="auto"/>
            <w:bottom w:val="none" w:sz="0" w:space="0" w:color="auto"/>
            <w:right w:val="none" w:sz="0" w:space="0" w:color="auto"/>
          </w:divBdr>
        </w:div>
        <w:div w:id="536242010">
          <w:marLeft w:val="640"/>
          <w:marRight w:val="0"/>
          <w:marTop w:val="0"/>
          <w:marBottom w:val="0"/>
          <w:divBdr>
            <w:top w:val="none" w:sz="0" w:space="0" w:color="auto"/>
            <w:left w:val="none" w:sz="0" w:space="0" w:color="auto"/>
            <w:bottom w:val="none" w:sz="0" w:space="0" w:color="auto"/>
            <w:right w:val="none" w:sz="0" w:space="0" w:color="auto"/>
          </w:divBdr>
        </w:div>
        <w:div w:id="637732569">
          <w:marLeft w:val="640"/>
          <w:marRight w:val="0"/>
          <w:marTop w:val="0"/>
          <w:marBottom w:val="0"/>
          <w:divBdr>
            <w:top w:val="none" w:sz="0" w:space="0" w:color="auto"/>
            <w:left w:val="none" w:sz="0" w:space="0" w:color="auto"/>
            <w:bottom w:val="none" w:sz="0" w:space="0" w:color="auto"/>
            <w:right w:val="none" w:sz="0" w:space="0" w:color="auto"/>
          </w:divBdr>
        </w:div>
        <w:div w:id="643891396">
          <w:marLeft w:val="640"/>
          <w:marRight w:val="0"/>
          <w:marTop w:val="0"/>
          <w:marBottom w:val="0"/>
          <w:divBdr>
            <w:top w:val="none" w:sz="0" w:space="0" w:color="auto"/>
            <w:left w:val="none" w:sz="0" w:space="0" w:color="auto"/>
            <w:bottom w:val="none" w:sz="0" w:space="0" w:color="auto"/>
            <w:right w:val="none" w:sz="0" w:space="0" w:color="auto"/>
          </w:divBdr>
        </w:div>
        <w:div w:id="644093496">
          <w:marLeft w:val="640"/>
          <w:marRight w:val="0"/>
          <w:marTop w:val="0"/>
          <w:marBottom w:val="0"/>
          <w:divBdr>
            <w:top w:val="none" w:sz="0" w:space="0" w:color="auto"/>
            <w:left w:val="none" w:sz="0" w:space="0" w:color="auto"/>
            <w:bottom w:val="none" w:sz="0" w:space="0" w:color="auto"/>
            <w:right w:val="none" w:sz="0" w:space="0" w:color="auto"/>
          </w:divBdr>
        </w:div>
        <w:div w:id="677391609">
          <w:marLeft w:val="640"/>
          <w:marRight w:val="0"/>
          <w:marTop w:val="0"/>
          <w:marBottom w:val="0"/>
          <w:divBdr>
            <w:top w:val="none" w:sz="0" w:space="0" w:color="auto"/>
            <w:left w:val="none" w:sz="0" w:space="0" w:color="auto"/>
            <w:bottom w:val="none" w:sz="0" w:space="0" w:color="auto"/>
            <w:right w:val="none" w:sz="0" w:space="0" w:color="auto"/>
          </w:divBdr>
        </w:div>
        <w:div w:id="685406434">
          <w:marLeft w:val="640"/>
          <w:marRight w:val="0"/>
          <w:marTop w:val="0"/>
          <w:marBottom w:val="0"/>
          <w:divBdr>
            <w:top w:val="none" w:sz="0" w:space="0" w:color="auto"/>
            <w:left w:val="none" w:sz="0" w:space="0" w:color="auto"/>
            <w:bottom w:val="none" w:sz="0" w:space="0" w:color="auto"/>
            <w:right w:val="none" w:sz="0" w:space="0" w:color="auto"/>
          </w:divBdr>
        </w:div>
        <w:div w:id="719286769">
          <w:marLeft w:val="640"/>
          <w:marRight w:val="0"/>
          <w:marTop w:val="0"/>
          <w:marBottom w:val="0"/>
          <w:divBdr>
            <w:top w:val="none" w:sz="0" w:space="0" w:color="auto"/>
            <w:left w:val="none" w:sz="0" w:space="0" w:color="auto"/>
            <w:bottom w:val="none" w:sz="0" w:space="0" w:color="auto"/>
            <w:right w:val="none" w:sz="0" w:space="0" w:color="auto"/>
          </w:divBdr>
        </w:div>
        <w:div w:id="770856861">
          <w:marLeft w:val="640"/>
          <w:marRight w:val="0"/>
          <w:marTop w:val="0"/>
          <w:marBottom w:val="0"/>
          <w:divBdr>
            <w:top w:val="none" w:sz="0" w:space="0" w:color="auto"/>
            <w:left w:val="none" w:sz="0" w:space="0" w:color="auto"/>
            <w:bottom w:val="none" w:sz="0" w:space="0" w:color="auto"/>
            <w:right w:val="none" w:sz="0" w:space="0" w:color="auto"/>
          </w:divBdr>
        </w:div>
        <w:div w:id="880551911">
          <w:marLeft w:val="640"/>
          <w:marRight w:val="0"/>
          <w:marTop w:val="0"/>
          <w:marBottom w:val="0"/>
          <w:divBdr>
            <w:top w:val="none" w:sz="0" w:space="0" w:color="auto"/>
            <w:left w:val="none" w:sz="0" w:space="0" w:color="auto"/>
            <w:bottom w:val="none" w:sz="0" w:space="0" w:color="auto"/>
            <w:right w:val="none" w:sz="0" w:space="0" w:color="auto"/>
          </w:divBdr>
        </w:div>
        <w:div w:id="888344540">
          <w:marLeft w:val="640"/>
          <w:marRight w:val="0"/>
          <w:marTop w:val="0"/>
          <w:marBottom w:val="0"/>
          <w:divBdr>
            <w:top w:val="none" w:sz="0" w:space="0" w:color="auto"/>
            <w:left w:val="none" w:sz="0" w:space="0" w:color="auto"/>
            <w:bottom w:val="none" w:sz="0" w:space="0" w:color="auto"/>
            <w:right w:val="none" w:sz="0" w:space="0" w:color="auto"/>
          </w:divBdr>
        </w:div>
        <w:div w:id="940986583">
          <w:marLeft w:val="640"/>
          <w:marRight w:val="0"/>
          <w:marTop w:val="0"/>
          <w:marBottom w:val="0"/>
          <w:divBdr>
            <w:top w:val="none" w:sz="0" w:space="0" w:color="auto"/>
            <w:left w:val="none" w:sz="0" w:space="0" w:color="auto"/>
            <w:bottom w:val="none" w:sz="0" w:space="0" w:color="auto"/>
            <w:right w:val="none" w:sz="0" w:space="0" w:color="auto"/>
          </w:divBdr>
        </w:div>
        <w:div w:id="954869754">
          <w:marLeft w:val="640"/>
          <w:marRight w:val="0"/>
          <w:marTop w:val="0"/>
          <w:marBottom w:val="0"/>
          <w:divBdr>
            <w:top w:val="none" w:sz="0" w:space="0" w:color="auto"/>
            <w:left w:val="none" w:sz="0" w:space="0" w:color="auto"/>
            <w:bottom w:val="none" w:sz="0" w:space="0" w:color="auto"/>
            <w:right w:val="none" w:sz="0" w:space="0" w:color="auto"/>
          </w:divBdr>
        </w:div>
        <w:div w:id="1020929643">
          <w:marLeft w:val="640"/>
          <w:marRight w:val="0"/>
          <w:marTop w:val="0"/>
          <w:marBottom w:val="0"/>
          <w:divBdr>
            <w:top w:val="none" w:sz="0" w:space="0" w:color="auto"/>
            <w:left w:val="none" w:sz="0" w:space="0" w:color="auto"/>
            <w:bottom w:val="none" w:sz="0" w:space="0" w:color="auto"/>
            <w:right w:val="none" w:sz="0" w:space="0" w:color="auto"/>
          </w:divBdr>
        </w:div>
        <w:div w:id="1187911633">
          <w:marLeft w:val="640"/>
          <w:marRight w:val="0"/>
          <w:marTop w:val="0"/>
          <w:marBottom w:val="0"/>
          <w:divBdr>
            <w:top w:val="none" w:sz="0" w:space="0" w:color="auto"/>
            <w:left w:val="none" w:sz="0" w:space="0" w:color="auto"/>
            <w:bottom w:val="none" w:sz="0" w:space="0" w:color="auto"/>
            <w:right w:val="none" w:sz="0" w:space="0" w:color="auto"/>
          </w:divBdr>
        </w:div>
        <w:div w:id="1210923763">
          <w:marLeft w:val="640"/>
          <w:marRight w:val="0"/>
          <w:marTop w:val="0"/>
          <w:marBottom w:val="0"/>
          <w:divBdr>
            <w:top w:val="none" w:sz="0" w:space="0" w:color="auto"/>
            <w:left w:val="none" w:sz="0" w:space="0" w:color="auto"/>
            <w:bottom w:val="none" w:sz="0" w:space="0" w:color="auto"/>
            <w:right w:val="none" w:sz="0" w:space="0" w:color="auto"/>
          </w:divBdr>
        </w:div>
        <w:div w:id="1218779133">
          <w:marLeft w:val="640"/>
          <w:marRight w:val="0"/>
          <w:marTop w:val="0"/>
          <w:marBottom w:val="0"/>
          <w:divBdr>
            <w:top w:val="none" w:sz="0" w:space="0" w:color="auto"/>
            <w:left w:val="none" w:sz="0" w:space="0" w:color="auto"/>
            <w:bottom w:val="none" w:sz="0" w:space="0" w:color="auto"/>
            <w:right w:val="none" w:sz="0" w:space="0" w:color="auto"/>
          </w:divBdr>
        </w:div>
        <w:div w:id="1230312315">
          <w:marLeft w:val="640"/>
          <w:marRight w:val="0"/>
          <w:marTop w:val="0"/>
          <w:marBottom w:val="0"/>
          <w:divBdr>
            <w:top w:val="none" w:sz="0" w:space="0" w:color="auto"/>
            <w:left w:val="none" w:sz="0" w:space="0" w:color="auto"/>
            <w:bottom w:val="none" w:sz="0" w:space="0" w:color="auto"/>
            <w:right w:val="none" w:sz="0" w:space="0" w:color="auto"/>
          </w:divBdr>
        </w:div>
        <w:div w:id="1274904509">
          <w:marLeft w:val="640"/>
          <w:marRight w:val="0"/>
          <w:marTop w:val="0"/>
          <w:marBottom w:val="0"/>
          <w:divBdr>
            <w:top w:val="none" w:sz="0" w:space="0" w:color="auto"/>
            <w:left w:val="none" w:sz="0" w:space="0" w:color="auto"/>
            <w:bottom w:val="none" w:sz="0" w:space="0" w:color="auto"/>
            <w:right w:val="none" w:sz="0" w:space="0" w:color="auto"/>
          </w:divBdr>
        </w:div>
        <w:div w:id="1363674729">
          <w:marLeft w:val="640"/>
          <w:marRight w:val="0"/>
          <w:marTop w:val="0"/>
          <w:marBottom w:val="0"/>
          <w:divBdr>
            <w:top w:val="none" w:sz="0" w:space="0" w:color="auto"/>
            <w:left w:val="none" w:sz="0" w:space="0" w:color="auto"/>
            <w:bottom w:val="none" w:sz="0" w:space="0" w:color="auto"/>
            <w:right w:val="none" w:sz="0" w:space="0" w:color="auto"/>
          </w:divBdr>
        </w:div>
        <w:div w:id="1379208324">
          <w:marLeft w:val="640"/>
          <w:marRight w:val="0"/>
          <w:marTop w:val="0"/>
          <w:marBottom w:val="0"/>
          <w:divBdr>
            <w:top w:val="none" w:sz="0" w:space="0" w:color="auto"/>
            <w:left w:val="none" w:sz="0" w:space="0" w:color="auto"/>
            <w:bottom w:val="none" w:sz="0" w:space="0" w:color="auto"/>
            <w:right w:val="none" w:sz="0" w:space="0" w:color="auto"/>
          </w:divBdr>
        </w:div>
        <w:div w:id="1477145434">
          <w:marLeft w:val="640"/>
          <w:marRight w:val="0"/>
          <w:marTop w:val="0"/>
          <w:marBottom w:val="0"/>
          <w:divBdr>
            <w:top w:val="none" w:sz="0" w:space="0" w:color="auto"/>
            <w:left w:val="none" w:sz="0" w:space="0" w:color="auto"/>
            <w:bottom w:val="none" w:sz="0" w:space="0" w:color="auto"/>
            <w:right w:val="none" w:sz="0" w:space="0" w:color="auto"/>
          </w:divBdr>
        </w:div>
        <w:div w:id="1492256819">
          <w:marLeft w:val="640"/>
          <w:marRight w:val="0"/>
          <w:marTop w:val="0"/>
          <w:marBottom w:val="0"/>
          <w:divBdr>
            <w:top w:val="none" w:sz="0" w:space="0" w:color="auto"/>
            <w:left w:val="none" w:sz="0" w:space="0" w:color="auto"/>
            <w:bottom w:val="none" w:sz="0" w:space="0" w:color="auto"/>
            <w:right w:val="none" w:sz="0" w:space="0" w:color="auto"/>
          </w:divBdr>
        </w:div>
        <w:div w:id="1522822426">
          <w:marLeft w:val="640"/>
          <w:marRight w:val="0"/>
          <w:marTop w:val="0"/>
          <w:marBottom w:val="0"/>
          <w:divBdr>
            <w:top w:val="none" w:sz="0" w:space="0" w:color="auto"/>
            <w:left w:val="none" w:sz="0" w:space="0" w:color="auto"/>
            <w:bottom w:val="none" w:sz="0" w:space="0" w:color="auto"/>
            <w:right w:val="none" w:sz="0" w:space="0" w:color="auto"/>
          </w:divBdr>
        </w:div>
        <w:div w:id="1563708423">
          <w:marLeft w:val="640"/>
          <w:marRight w:val="0"/>
          <w:marTop w:val="0"/>
          <w:marBottom w:val="0"/>
          <w:divBdr>
            <w:top w:val="none" w:sz="0" w:space="0" w:color="auto"/>
            <w:left w:val="none" w:sz="0" w:space="0" w:color="auto"/>
            <w:bottom w:val="none" w:sz="0" w:space="0" w:color="auto"/>
            <w:right w:val="none" w:sz="0" w:space="0" w:color="auto"/>
          </w:divBdr>
        </w:div>
        <w:div w:id="1589190104">
          <w:marLeft w:val="640"/>
          <w:marRight w:val="0"/>
          <w:marTop w:val="0"/>
          <w:marBottom w:val="0"/>
          <w:divBdr>
            <w:top w:val="none" w:sz="0" w:space="0" w:color="auto"/>
            <w:left w:val="none" w:sz="0" w:space="0" w:color="auto"/>
            <w:bottom w:val="none" w:sz="0" w:space="0" w:color="auto"/>
            <w:right w:val="none" w:sz="0" w:space="0" w:color="auto"/>
          </w:divBdr>
        </w:div>
        <w:div w:id="1644196127">
          <w:marLeft w:val="640"/>
          <w:marRight w:val="0"/>
          <w:marTop w:val="0"/>
          <w:marBottom w:val="0"/>
          <w:divBdr>
            <w:top w:val="none" w:sz="0" w:space="0" w:color="auto"/>
            <w:left w:val="none" w:sz="0" w:space="0" w:color="auto"/>
            <w:bottom w:val="none" w:sz="0" w:space="0" w:color="auto"/>
            <w:right w:val="none" w:sz="0" w:space="0" w:color="auto"/>
          </w:divBdr>
        </w:div>
        <w:div w:id="1666935291">
          <w:marLeft w:val="640"/>
          <w:marRight w:val="0"/>
          <w:marTop w:val="0"/>
          <w:marBottom w:val="0"/>
          <w:divBdr>
            <w:top w:val="none" w:sz="0" w:space="0" w:color="auto"/>
            <w:left w:val="none" w:sz="0" w:space="0" w:color="auto"/>
            <w:bottom w:val="none" w:sz="0" w:space="0" w:color="auto"/>
            <w:right w:val="none" w:sz="0" w:space="0" w:color="auto"/>
          </w:divBdr>
        </w:div>
        <w:div w:id="1668092581">
          <w:marLeft w:val="640"/>
          <w:marRight w:val="0"/>
          <w:marTop w:val="0"/>
          <w:marBottom w:val="0"/>
          <w:divBdr>
            <w:top w:val="none" w:sz="0" w:space="0" w:color="auto"/>
            <w:left w:val="none" w:sz="0" w:space="0" w:color="auto"/>
            <w:bottom w:val="none" w:sz="0" w:space="0" w:color="auto"/>
            <w:right w:val="none" w:sz="0" w:space="0" w:color="auto"/>
          </w:divBdr>
        </w:div>
        <w:div w:id="1686322845">
          <w:marLeft w:val="640"/>
          <w:marRight w:val="0"/>
          <w:marTop w:val="0"/>
          <w:marBottom w:val="0"/>
          <w:divBdr>
            <w:top w:val="none" w:sz="0" w:space="0" w:color="auto"/>
            <w:left w:val="none" w:sz="0" w:space="0" w:color="auto"/>
            <w:bottom w:val="none" w:sz="0" w:space="0" w:color="auto"/>
            <w:right w:val="none" w:sz="0" w:space="0" w:color="auto"/>
          </w:divBdr>
        </w:div>
        <w:div w:id="1714840793">
          <w:marLeft w:val="640"/>
          <w:marRight w:val="0"/>
          <w:marTop w:val="0"/>
          <w:marBottom w:val="0"/>
          <w:divBdr>
            <w:top w:val="none" w:sz="0" w:space="0" w:color="auto"/>
            <w:left w:val="none" w:sz="0" w:space="0" w:color="auto"/>
            <w:bottom w:val="none" w:sz="0" w:space="0" w:color="auto"/>
            <w:right w:val="none" w:sz="0" w:space="0" w:color="auto"/>
          </w:divBdr>
        </w:div>
        <w:div w:id="1715156631">
          <w:marLeft w:val="640"/>
          <w:marRight w:val="0"/>
          <w:marTop w:val="0"/>
          <w:marBottom w:val="0"/>
          <w:divBdr>
            <w:top w:val="none" w:sz="0" w:space="0" w:color="auto"/>
            <w:left w:val="none" w:sz="0" w:space="0" w:color="auto"/>
            <w:bottom w:val="none" w:sz="0" w:space="0" w:color="auto"/>
            <w:right w:val="none" w:sz="0" w:space="0" w:color="auto"/>
          </w:divBdr>
        </w:div>
        <w:div w:id="1721242373">
          <w:marLeft w:val="640"/>
          <w:marRight w:val="0"/>
          <w:marTop w:val="0"/>
          <w:marBottom w:val="0"/>
          <w:divBdr>
            <w:top w:val="none" w:sz="0" w:space="0" w:color="auto"/>
            <w:left w:val="none" w:sz="0" w:space="0" w:color="auto"/>
            <w:bottom w:val="none" w:sz="0" w:space="0" w:color="auto"/>
            <w:right w:val="none" w:sz="0" w:space="0" w:color="auto"/>
          </w:divBdr>
        </w:div>
        <w:div w:id="1736515503">
          <w:marLeft w:val="640"/>
          <w:marRight w:val="0"/>
          <w:marTop w:val="0"/>
          <w:marBottom w:val="0"/>
          <w:divBdr>
            <w:top w:val="none" w:sz="0" w:space="0" w:color="auto"/>
            <w:left w:val="none" w:sz="0" w:space="0" w:color="auto"/>
            <w:bottom w:val="none" w:sz="0" w:space="0" w:color="auto"/>
            <w:right w:val="none" w:sz="0" w:space="0" w:color="auto"/>
          </w:divBdr>
        </w:div>
        <w:div w:id="1773162867">
          <w:marLeft w:val="640"/>
          <w:marRight w:val="0"/>
          <w:marTop w:val="0"/>
          <w:marBottom w:val="0"/>
          <w:divBdr>
            <w:top w:val="none" w:sz="0" w:space="0" w:color="auto"/>
            <w:left w:val="none" w:sz="0" w:space="0" w:color="auto"/>
            <w:bottom w:val="none" w:sz="0" w:space="0" w:color="auto"/>
            <w:right w:val="none" w:sz="0" w:space="0" w:color="auto"/>
          </w:divBdr>
        </w:div>
        <w:div w:id="1808275477">
          <w:marLeft w:val="640"/>
          <w:marRight w:val="0"/>
          <w:marTop w:val="0"/>
          <w:marBottom w:val="0"/>
          <w:divBdr>
            <w:top w:val="none" w:sz="0" w:space="0" w:color="auto"/>
            <w:left w:val="none" w:sz="0" w:space="0" w:color="auto"/>
            <w:bottom w:val="none" w:sz="0" w:space="0" w:color="auto"/>
            <w:right w:val="none" w:sz="0" w:space="0" w:color="auto"/>
          </w:divBdr>
        </w:div>
        <w:div w:id="1812552565">
          <w:marLeft w:val="640"/>
          <w:marRight w:val="0"/>
          <w:marTop w:val="0"/>
          <w:marBottom w:val="0"/>
          <w:divBdr>
            <w:top w:val="none" w:sz="0" w:space="0" w:color="auto"/>
            <w:left w:val="none" w:sz="0" w:space="0" w:color="auto"/>
            <w:bottom w:val="none" w:sz="0" w:space="0" w:color="auto"/>
            <w:right w:val="none" w:sz="0" w:space="0" w:color="auto"/>
          </w:divBdr>
        </w:div>
        <w:div w:id="1813867521">
          <w:marLeft w:val="640"/>
          <w:marRight w:val="0"/>
          <w:marTop w:val="0"/>
          <w:marBottom w:val="0"/>
          <w:divBdr>
            <w:top w:val="none" w:sz="0" w:space="0" w:color="auto"/>
            <w:left w:val="none" w:sz="0" w:space="0" w:color="auto"/>
            <w:bottom w:val="none" w:sz="0" w:space="0" w:color="auto"/>
            <w:right w:val="none" w:sz="0" w:space="0" w:color="auto"/>
          </w:divBdr>
        </w:div>
        <w:div w:id="1855921597">
          <w:marLeft w:val="640"/>
          <w:marRight w:val="0"/>
          <w:marTop w:val="0"/>
          <w:marBottom w:val="0"/>
          <w:divBdr>
            <w:top w:val="none" w:sz="0" w:space="0" w:color="auto"/>
            <w:left w:val="none" w:sz="0" w:space="0" w:color="auto"/>
            <w:bottom w:val="none" w:sz="0" w:space="0" w:color="auto"/>
            <w:right w:val="none" w:sz="0" w:space="0" w:color="auto"/>
          </w:divBdr>
        </w:div>
        <w:div w:id="1856188942">
          <w:marLeft w:val="640"/>
          <w:marRight w:val="0"/>
          <w:marTop w:val="0"/>
          <w:marBottom w:val="0"/>
          <w:divBdr>
            <w:top w:val="none" w:sz="0" w:space="0" w:color="auto"/>
            <w:left w:val="none" w:sz="0" w:space="0" w:color="auto"/>
            <w:bottom w:val="none" w:sz="0" w:space="0" w:color="auto"/>
            <w:right w:val="none" w:sz="0" w:space="0" w:color="auto"/>
          </w:divBdr>
        </w:div>
        <w:div w:id="1896045115">
          <w:marLeft w:val="640"/>
          <w:marRight w:val="0"/>
          <w:marTop w:val="0"/>
          <w:marBottom w:val="0"/>
          <w:divBdr>
            <w:top w:val="none" w:sz="0" w:space="0" w:color="auto"/>
            <w:left w:val="none" w:sz="0" w:space="0" w:color="auto"/>
            <w:bottom w:val="none" w:sz="0" w:space="0" w:color="auto"/>
            <w:right w:val="none" w:sz="0" w:space="0" w:color="auto"/>
          </w:divBdr>
        </w:div>
        <w:div w:id="1958291817">
          <w:marLeft w:val="640"/>
          <w:marRight w:val="0"/>
          <w:marTop w:val="0"/>
          <w:marBottom w:val="0"/>
          <w:divBdr>
            <w:top w:val="none" w:sz="0" w:space="0" w:color="auto"/>
            <w:left w:val="none" w:sz="0" w:space="0" w:color="auto"/>
            <w:bottom w:val="none" w:sz="0" w:space="0" w:color="auto"/>
            <w:right w:val="none" w:sz="0" w:space="0" w:color="auto"/>
          </w:divBdr>
        </w:div>
        <w:div w:id="1980262860">
          <w:marLeft w:val="640"/>
          <w:marRight w:val="0"/>
          <w:marTop w:val="0"/>
          <w:marBottom w:val="0"/>
          <w:divBdr>
            <w:top w:val="none" w:sz="0" w:space="0" w:color="auto"/>
            <w:left w:val="none" w:sz="0" w:space="0" w:color="auto"/>
            <w:bottom w:val="none" w:sz="0" w:space="0" w:color="auto"/>
            <w:right w:val="none" w:sz="0" w:space="0" w:color="auto"/>
          </w:divBdr>
        </w:div>
        <w:div w:id="1994328006">
          <w:marLeft w:val="640"/>
          <w:marRight w:val="0"/>
          <w:marTop w:val="0"/>
          <w:marBottom w:val="0"/>
          <w:divBdr>
            <w:top w:val="none" w:sz="0" w:space="0" w:color="auto"/>
            <w:left w:val="none" w:sz="0" w:space="0" w:color="auto"/>
            <w:bottom w:val="none" w:sz="0" w:space="0" w:color="auto"/>
            <w:right w:val="none" w:sz="0" w:space="0" w:color="auto"/>
          </w:divBdr>
        </w:div>
        <w:div w:id="2091000235">
          <w:marLeft w:val="640"/>
          <w:marRight w:val="0"/>
          <w:marTop w:val="0"/>
          <w:marBottom w:val="0"/>
          <w:divBdr>
            <w:top w:val="none" w:sz="0" w:space="0" w:color="auto"/>
            <w:left w:val="none" w:sz="0" w:space="0" w:color="auto"/>
            <w:bottom w:val="none" w:sz="0" w:space="0" w:color="auto"/>
            <w:right w:val="none" w:sz="0" w:space="0" w:color="auto"/>
          </w:divBdr>
        </w:div>
      </w:divsChild>
    </w:div>
    <w:div w:id="1824546221">
      <w:bodyDiv w:val="1"/>
      <w:marLeft w:val="0"/>
      <w:marRight w:val="0"/>
      <w:marTop w:val="0"/>
      <w:marBottom w:val="0"/>
      <w:divBdr>
        <w:top w:val="none" w:sz="0" w:space="0" w:color="auto"/>
        <w:left w:val="none" w:sz="0" w:space="0" w:color="auto"/>
        <w:bottom w:val="none" w:sz="0" w:space="0" w:color="auto"/>
        <w:right w:val="none" w:sz="0" w:space="0" w:color="auto"/>
      </w:divBdr>
      <w:divsChild>
        <w:div w:id="129059993">
          <w:marLeft w:val="640"/>
          <w:marRight w:val="0"/>
          <w:marTop w:val="0"/>
          <w:marBottom w:val="0"/>
          <w:divBdr>
            <w:top w:val="none" w:sz="0" w:space="0" w:color="auto"/>
            <w:left w:val="none" w:sz="0" w:space="0" w:color="auto"/>
            <w:bottom w:val="none" w:sz="0" w:space="0" w:color="auto"/>
            <w:right w:val="none" w:sz="0" w:space="0" w:color="auto"/>
          </w:divBdr>
        </w:div>
        <w:div w:id="401876591">
          <w:marLeft w:val="640"/>
          <w:marRight w:val="0"/>
          <w:marTop w:val="0"/>
          <w:marBottom w:val="0"/>
          <w:divBdr>
            <w:top w:val="none" w:sz="0" w:space="0" w:color="auto"/>
            <w:left w:val="none" w:sz="0" w:space="0" w:color="auto"/>
            <w:bottom w:val="none" w:sz="0" w:space="0" w:color="auto"/>
            <w:right w:val="none" w:sz="0" w:space="0" w:color="auto"/>
          </w:divBdr>
        </w:div>
        <w:div w:id="488667507">
          <w:marLeft w:val="640"/>
          <w:marRight w:val="0"/>
          <w:marTop w:val="0"/>
          <w:marBottom w:val="0"/>
          <w:divBdr>
            <w:top w:val="none" w:sz="0" w:space="0" w:color="auto"/>
            <w:left w:val="none" w:sz="0" w:space="0" w:color="auto"/>
            <w:bottom w:val="none" w:sz="0" w:space="0" w:color="auto"/>
            <w:right w:val="none" w:sz="0" w:space="0" w:color="auto"/>
          </w:divBdr>
        </w:div>
        <w:div w:id="498889116">
          <w:marLeft w:val="640"/>
          <w:marRight w:val="0"/>
          <w:marTop w:val="0"/>
          <w:marBottom w:val="0"/>
          <w:divBdr>
            <w:top w:val="none" w:sz="0" w:space="0" w:color="auto"/>
            <w:left w:val="none" w:sz="0" w:space="0" w:color="auto"/>
            <w:bottom w:val="none" w:sz="0" w:space="0" w:color="auto"/>
            <w:right w:val="none" w:sz="0" w:space="0" w:color="auto"/>
          </w:divBdr>
        </w:div>
        <w:div w:id="550655875">
          <w:marLeft w:val="640"/>
          <w:marRight w:val="0"/>
          <w:marTop w:val="0"/>
          <w:marBottom w:val="0"/>
          <w:divBdr>
            <w:top w:val="none" w:sz="0" w:space="0" w:color="auto"/>
            <w:left w:val="none" w:sz="0" w:space="0" w:color="auto"/>
            <w:bottom w:val="none" w:sz="0" w:space="0" w:color="auto"/>
            <w:right w:val="none" w:sz="0" w:space="0" w:color="auto"/>
          </w:divBdr>
        </w:div>
        <w:div w:id="767776228">
          <w:marLeft w:val="640"/>
          <w:marRight w:val="0"/>
          <w:marTop w:val="0"/>
          <w:marBottom w:val="0"/>
          <w:divBdr>
            <w:top w:val="none" w:sz="0" w:space="0" w:color="auto"/>
            <w:left w:val="none" w:sz="0" w:space="0" w:color="auto"/>
            <w:bottom w:val="none" w:sz="0" w:space="0" w:color="auto"/>
            <w:right w:val="none" w:sz="0" w:space="0" w:color="auto"/>
          </w:divBdr>
        </w:div>
        <w:div w:id="1083844338">
          <w:marLeft w:val="640"/>
          <w:marRight w:val="0"/>
          <w:marTop w:val="0"/>
          <w:marBottom w:val="0"/>
          <w:divBdr>
            <w:top w:val="none" w:sz="0" w:space="0" w:color="auto"/>
            <w:left w:val="none" w:sz="0" w:space="0" w:color="auto"/>
            <w:bottom w:val="none" w:sz="0" w:space="0" w:color="auto"/>
            <w:right w:val="none" w:sz="0" w:space="0" w:color="auto"/>
          </w:divBdr>
        </w:div>
        <w:div w:id="1727488478">
          <w:marLeft w:val="640"/>
          <w:marRight w:val="0"/>
          <w:marTop w:val="0"/>
          <w:marBottom w:val="0"/>
          <w:divBdr>
            <w:top w:val="none" w:sz="0" w:space="0" w:color="auto"/>
            <w:left w:val="none" w:sz="0" w:space="0" w:color="auto"/>
            <w:bottom w:val="none" w:sz="0" w:space="0" w:color="auto"/>
            <w:right w:val="none" w:sz="0" w:space="0" w:color="auto"/>
          </w:divBdr>
        </w:div>
        <w:div w:id="1748261400">
          <w:marLeft w:val="640"/>
          <w:marRight w:val="0"/>
          <w:marTop w:val="0"/>
          <w:marBottom w:val="0"/>
          <w:divBdr>
            <w:top w:val="none" w:sz="0" w:space="0" w:color="auto"/>
            <w:left w:val="none" w:sz="0" w:space="0" w:color="auto"/>
            <w:bottom w:val="none" w:sz="0" w:space="0" w:color="auto"/>
            <w:right w:val="none" w:sz="0" w:space="0" w:color="auto"/>
          </w:divBdr>
        </w:div>
        <w:div w:id="1895003359">
          <w:marLeft w:val="640"/>
          <w:marRight w:val="0"/>
          <w:marTop w:val="0"/>
          <w:marBottom w:val="0"/>
          <w:divBdr>
            <w:top w:val="none" w:sz="0" w:space="0" w:color="auto"/>
            <w:left w:val="none" w:sz="0" w:space="0" w:color="auto"/>
            <w:bottom w:val="none" w:sz="0" w:space="0" w:color="auto"/>
            <w:right w:val="none" w:sz="0" w:space="0" w:color="auto"/>
          </w:divBdr>
        </w:div>
      </w:divsChild>
    </w:div>
    <w:div w:id="1886676611">
      <w:bodyDiv w:val="1"/>
      <w:marLeft w:val="0"/>
      <w:marRight w:val="0"/>
      <w:marTop w:val="0"/>
      <w:marBottom w:val="0"/>
      <w:divBdr>
        <w:top w:val="none" w:sz="0" w:space="0" w:color="auto"/>
        <w:left w:val="none" w:sz="0" w:space="0" w:color="auto"/>
        <w:bottom w:val="none" w:sz="0" w:space="0" w:color="auto"/>
        <w:right w:val="none" w:sz="0" w:space="0" w:color="auto"/>
      </w:divBdr>
      <w:divsChild>
        <w:div w:id="35979311">
          <w:marLeft w:val="640"/>
          <w:marRight w:val="0"/>
          <w:marTop w:val="0"/>
          <w:marBottom w:val="0"/>
          <w:divBdr>
            <w:top w:val="none" w:sz="0" w:space="0" w:color="auto"/>
            <w:left w:val="none" w:sz="0" w:space="0" w:color="auto"/>
            <w:bottom w:val="none" w:sz="0" w:space="0" w:color="auto"/>
            <w:right w:val="none" w:sz="0" w:space="0" w:color="auto"/>
          </w:divBdr>
        </w:div>
        <w:div w:id="77989998">
          <w:marLeft w:val="640"/>
          <w:marRight w:val="0"/>
          <w:marTop w:val="0"/>
          <w:marBottom w:val="0"/>
          <w:divBdr>
            <w:top w:val="none" w:sz="0" w:space="0" w:color="auto"/>
            <w:left w:val="none" w:sz="0" w:space="0" w:color="auto"/>
            <w:bottom w:val="none" w:sz="0" w:space="0" w:color="auto"/>
            <w:right w:val="none" w:sz="0" w:space="0" w:color="auto"/>
          </w:divBdr>
        </w:div>
        <w:div w:id="131097755">
          <w:marLeft w:val="640"/>
          <w:marRight w:val="0"/>
          <w:marTop w:val="0"/>
          <w:marBottom w:val="0"/>
          <w:divBdr>
            <w:top w:val="none" w:sz="0" w:space="0" w:color="auto"/>
            <w:left w:val="none" w:sz="0" w:space="0" w:color="auto"/>
            <w:bottom w:val="none" w:sz="0" w:space="0" w:color="auto"/>
            <w:right w:val="none" w:sz="0" w:space="0" w:color="auto"/>
          </w:divBdr>
        </w:div>
        <w:div w:id="193881382">
          <w:marLeft w:val="640"/>
          <w:marRight w:val="0"/>
          <w:marTop w:val="0"/>
          <w:marBottom w:val="0"/>
          <w:divBdr>
            <w:top w:val="none" w:sz="0" w:space="0" w:color="auto"/>
            <w:left w:val="none" w:sz="0" w:space="0" w:color="auto"/>
            <w:bottom w:val="none" w:sz="0" w:space="0" w:color="auto"/>
            <w:right w:val="none" w:sz="0" w:space="0" w:color="auto"/>
          </w:divBdr>
        </w:div>
        <w:div w:id="345717810">
          <w:marLeft w:val="640"/>
          <w:marRight w:val="0"/>
          <w:marTop w:val="0"/>
          <w:marBottom w:val="0"/>
          <w:divBdr>
            <w:top w:val="none" w:sz="0" w:space="0" w:color="auto"/>
            <w:left w:val="none" w:sz="0" w:space="0" w:color="auto"/>
            <w:bottom w:val="none" w:sz="0" w:space="0" w:color="auto"/>
            <w:right w:val="none" w:sz="0" w:space="0" w:color="auto"/>
          </w:divBdr>
        </w:div>
        <w:div w:id="499081169">
          <w:marLeft w:val="640"/>
          <w:marRight w:val="0"/>
          <w:marTop w:val="0"/>
          <w:marBottom w:val="0"/>
          <w:divBdr>
            <w:top w:val="none" w:sz="0" w:space="0" w:color="auto"/>
            <w:left w:val="none" w:sz="0" w:space="0" w:color="auto"/>
            <w:bottom w:val="none" w:sz="0" w:space="0" w:color="auto"/>
            <w:right w:val="none" w:sz="0" w:space="0" w:color="auto"/>
          </w:divBdr>
        </w:div>
        <w:div w:id="578907071">
          <w:marLeft w:val="640"/>
          <w:marRight w:val="0"/>
          <w:marTop w:val="0"/>
          <w:marBottom w:val="0"/>
          <w:divBdr>
            <w:top w:val="none" w:sz="0" w:space="0" w:color="auto"/>
            <w:left w:val="none" w:sz="0" w:space="0" w:color="auto"/>
            <w:bottom w:val="none" w:sz="0" w:space="0" w:color="auto"/>
            <w:right w:val="none" w:sz="0" w:space="0" w:color="auto"/>
          </w:divBdr>
        </w:div>
        <w:div w:id="599333775">
          <w:marLeft w:val="640"/>
          <w:marRight w:val="0"/>
          <w:marTop w:val="0"/>
          <w:marBottom w:val="0"/>
          <w:divBdr>
            <w:top w:val="none" w:sz="0" w:space="0" w:color="auto"/>
            <w:left w:val="none" w:sz="0" w:space="0" w:color="auto"/>
            <w:bottom w:val="none" w:sz="0" w:space="0" w:color="auto"/>
            <w:right w:val="none" w:sz="0" w:space="0" w:color="auto"/>
          </w:divBdr>
        </w:div>
        <w:div w:id="600259090">
          <w:marLeft w:val="640"/>
          <w:marRight w:val="0"/>
          <w:marTop w:val="0"/>
          <w:marBottom w:val="0"/>
          <w:divBdr>
            <w:top w:val="none" w:sz="0" w:space="0" w:color="auto"/>
            <w:left w:val="none" w:sz="0" w:space="0" w:color="auto"/>
            <w:bottom w:val="none" w:sz="0" w:space="0" w:color="auto"/>
            <w:right w:val="none" w:sz="0" w:space="0" w:color="auto"/>
          </w:divBdr>
        </w:div>
        <w:div w:id="752434026">
          <w:marLeft w:val="640"/>
          <w:marRight w:val="0"/>
          <w:marTop w:val="0"/>
          <w:marBottom w:val="0"/>
          <w:divBdr>
            <w:top w:val="none" w:sz="0" w:space="0" w:color="auto"/>
            <w:left w:val="none" w:sz="0" w:space="0" w:color="auto"/>
            <w:bottom w:val="none" w:sz="0" w:space="0" w:color="auto"/>
            <w:right w:val="none" w:sz="0" w:space="0" w:color="auto"/>
          </w:divBdr>
        </w:div>
        <w:div w:id="804784188">
          <w:marLeft w:val="640"/>
          <w:marRight w:val="0"/>
          <w:marTop w:val="0"/>
          <w:marBottom w:val="0"/>
          <w:divBdr>
            <w:top w:val="none" w:sz="0" w:space="0" w:color="auto"/>
            <w:left w:val="none" w:sz="0" w:space="0" w:color="auto"/>
            <w:bottom w:val="none" w:sz="0" w:space="0" w:color="auto"/>
            <w:right w:val="none" w:sz="0" w:space="0" w:color="auto"/>
          </w:divBdr>
        </w:div>
        <w:div w:id="962660447">
          <w:marLeft w:val="640"/>
          <w:marRight w:val="0"/>
          <w:marTop w:val="0"/>
          <w:marBottom w:val="0"/>
          <w:divBdr>
            <w:top w:val="none" w:sz="0" w:space="0" w:color="auto"/>
            <w:left w:val="none" w:sz="0" w:space="0" w:color="auto"/>
            <w:bottom w:val="none" w:sz="0" w:space="0" w:color="auto"/>
            <w:right w:val="none" w:sz="0" w:space="0" w:color="auto"/>
          </w:divBdr>
        </w:div>
        <w:div w:id="977764284">
          <w:marLeft w:val="640"/>
          <w:marRight w:val="0"/>
          <w:marTop w:val="0"/>
          <w:marBottom w:val="0"/>
          <w:divBdr>
            <w:top w:val="none" w:sz="0" w:space="0" w:color="auto"/>
            <w:left w:val="none" w:sz="0" w:space="0" w:color="auto"/>
            <w:bottom w:val="none" w:sz="0" w:space="0" w:color="auto"/>
            <w:right w:val="none" w:sz="0" w:space="0" w:color="auto"/>
          </w:divBdr>
        </w:div>
        <w:div w:id="1014573788">
          <w:marLeft w:val="640"/>
          <w:marRight w:val="0"/>
          <w:marTop w:val="0"/>
          <w:marBottom w:val="0"/>
          <w:divBdr>
            <w:top w:val="none" w:sz="0" w:space="0" w:color="auto"/>
            <w:left w:val="none" w:sz="0" w:space="0" w:color="auto"/>
            <w:bottom w:val="none" w:sz="0" w:space="0" w:color="auto"/>
            <w:right w:val="none" w:sz="0" w:space="0" w:color="auto"/>
          </w:divBdr>
        </w:div>
        <w:div w:id="1185442753">
          <w:marLeft w:val="640"/>
          <w:marRight w:val="0"/>
          <w:marTop w:val="0"/>
          <w:marBottom w:val="0"/>
          <w:divBdr>
            <w:top w:val="none" w:sz="0" w:space="0" w:color="auto"/>
            <w:left w:val="none" w:sz="0" w:space="0" w:color="auto"/>
            <w:bottom w:val="none" w:sz="0" w:space="0" w:color="auto"/>
            <w:right w:val="none" w:sz="0" w:space="0" w:color="auto"/>
          </w:divBdr>
        </w:div>
        <w:div w:id="1323892852">
          <w:marLeft w:val="640"/>
          <w:marRight w:val="0"/>
          <w:marTop w:val="0"/>
          <w:marBottom w:val="0"/>
          <w:divBdr>
            <w:top w:val="none" w:sz="0" w:space="0" w:color="auto"/>
            <w:left w:val="none" w:sz="0" w:space="0" w:color="auto"/>
            <w:bottom w:val="none" w:sz="0" w:space="0" w:color="auto"/>
            <w:right w:val="none" w:sz="0" w:space="0" w:color="auto"/>
          </w:divBdr>
        </w:div>
        <w:div w:id="1371884487">
          <w:marLeft w:val="640"/>
          <w:marRight w:val="0"/>
          <w:marTop w:val="0"/>
          <w:marBottom w:val="0"/>
          <w:divBdr>
            <w:top w:val="none" w:sz="0" w:space="0" w:color="auto"/>
            <w:left w:val="none" w:sz="0" w:space="0" w:color="auto"/>
            <w:bottom w:val="none" w:sz="0" w:space="0" w:color="auto"/>
            <w:right w:val="none" w:sz="0" w:space="0" w:color="auto"/>
          </w:divBdr>
        </w:div>
        <w:div w:id="1378429574">
          <w:marLeft w:val="640"/>
          <w:marRight w:val="0"/>
          <w:marTop w:val="0"/>
          <w:marBottom w:val="0"/>
          <w:divBdr>
            <w:top w:val="none" w:sz="0" w:space="0" w:color="auto"/>
            <w:left w:val="none" w:sz="0" w:space="0" w:color="auto"/>
            <w:bottom w:val="none" w:sz="0" w:space="0" w:color="auto"/>
            <w:right w:val="none" w:sz="0" w:space="0" w:color="auto"/>
          </w:divBdr>
        </w:div>
        <w:div w:id="1382362669">
          <w:marLeft w:val="640"/>
          <w:marRight w:val="0"/>
          <w:marTop w:val="0"/>
          <w:marBottom w:val="0"/>
          <w:divBdr>
            <w:top w:val="none" w:sz="0" w:space="0" w:color="auto"/>
            <w:left w:val="none" w:sz="0" w:space="0" w:color="auto"/>
            <w:bottom w:val="none" w:sz="0" w:space="0" w:color="auto"/>
            <w:right w:val="none" w:sz="0" w:space="0" w:color="auto"/>
          </w:divBdr>
        </w:div>
        <w:div w:id="1480418223">
          <w:marLeft w:val="640"/>
          <w:marRight w:val="0"/>
          <w:marTop w:val="0"/>
          <w:marBottom w:val="0"/>
          <w:divBdr>
            <w:top w:val="none" w:sz="0" w:space="0" w:color="auto"/>
            <w:left w:val="none" w:sz="0" w:space="0" w:color="auto"/>
            <w:bottom w:val="none" w:sz="0" w:space="0" w:color="auto"/>
            <w:right w:val="none" w:sz="0" w:space="0" w:color="auto"/>
          </w:divBdr>
        </w:div>
        <w:div w:id="1532887321">
          <w:marLeft w:val="640"/>
          <w:marRight w:val="0"/>
          <w:marTop w:val="0"/>
          <w:marBottom w:val="0"/>
          <w:divBdr>
            <w:top w:val="none" w:sz="0" w:space="0" w:color="auto"/>
            <w:left w:val="none" w:sz="0" w:space="0" w:color="auto"/>
            <w:bottom w:val="none" w:sz="0" w:space="0" w:color="auto"/>
            <w:right w:val="none" w:sz="0" w:space="0" w:color="auto"/>
          </w:divBdr>
        </w:div>
        <w:div w:id="1540821841">
          <w:marLeft w:val="640"/>
          <w:marRight w:val="0"/>
          <w:marTop w:val="0"/>
          <w:marBottom w:val="0"/>
          <w:divBdr>
            <w:top w:val="none" w:sz="0" w:space="0" w:color="auto"/>
            <w:left w:val="none" w:sz="0" w:space="0" w:color="auto"/>
            <w:bottom w:val="none" w:sz="0" w:space="0" w:color="auto"/>
            <w:right w:val="none" w:sz="0" w:space="0" w:color="auto"/>
          </w:divBdr>
        </w:div>
        <w:div w:id="1561940971">
          <w:marLeft w:val="640"/>
          <w:marRight w:val="0"/>
          <w:marTop w:val="0"/>
          <w:marBottom w:val="0"/>
          <w:divBdr>
            <w:top w:val="none" w:sz="0" w:space="0" w:color="auto"/>
            <w:left w:val="none" w:sz="0" w:space="0" w:color="auto"/>
            <w:bottom w:val="none" w:sz="0" w:space="0" w:color="auto"/>
            <w:right w:val="none" w:sz="0" w:space="0" w:color="auto"/>
          </w:divBdr>
        </w:div>
        <w:div w:id="1599215559">
          <w:marLeft w:val="640"/>
          <w:marRight w:val="0"/>
          <w:marTop w:val="0"/>
          <w:marBottom w:val="0"/>
          <w:divBdr>
            <w:top w:val="none" w:sz="0" w:space="0" w:color="auto"/>
            <w:left w:val="none" w:sz="0" w:space="0" w:color="auto"/>
            <w:bottom w:val="none" w:sz="0" w:space="0" w:color="auto"/>
            <w:right w:val="none" w:sz="0" w:space="0" w:color="auto"/>
          </w:divBdr>
        </w:div>
        <w:div w:id="1688751846">
          <w:marLeft w:val="640"/>
          <w:marRight w:val="0"/>
          <w:marTop w:val="0"/>
          <w:marBottom w:val="0"/>
          <w:divBdr>
            <w:top w:val="none" w:sz="0" w:space="0" w:color="auto"/>
            <w:left w:val="none" w:sz="0" w:space="0" w:color="auto"/>
            <w:bottom w:val="none" w:sz="0" w:space="0" w:color="auto"/>
            <w:right w:val="none" w:sz="0" w:space="0" w:color="auto"/>
          </w:divBdr>
        </w:div>
        <w:div w:id="1689679358">
          <w:marLeft w:val="640"/>
          <w:marRight w:val="0"/>
          <w:marTop w:val="0"/>
          <w:marBottom w:val="0"/>
          <w:divBdr>
            <w:top w:val="none" w:sz="0" w:space="0" w:color="auto"/>
            <w:left w:val="none" w:sz="0" w:space="0" w:color="auto"/>
            <w:bottom w:val="none" w:sz="0" w:space="0" w:color="auto"/>
            <w:right w:val="none" w:sz="0" w:space="0" w:color="auto"/>
          </w:divBdr>
        </w:div>
        <w:div w:id="1726223707">
          <w:marLeft w:val="640"/>
          <w:marRight w:val="0"/>
          <w:marTop w:val="0"/>
          <w:marBottom w:val="0"/>
          <w:divBdr>
            <w:top w:val="none" w:sz="0" w:space="0" w:color="auto"/>
            <w:left w:val="none" w:sz="0" w:space="0" w:color="auto"/>
            <w:bottom w:val="none" w:sz="0" w:space="0" w:color="auto"/>
            <w:right w:val="none" w:sz="0" w:space="0" w:color="auto"/>
          </w:divBdr>
        </w:div>
        <w:div w:id="1764256704">
          <w:marLeft w:val="640"/>
          <w:marRight w:val="0"/>
          <w:marTop w:val="0"/>
          <w:marBottom w:val="0"/>
          <w:divBdr>
            <w:top w:val="none" w:sz="0" w:space="0" w:color="auto"/>
            <w:left w:val="none" w:sz="0" w:space="0" w:color="auto"/>
            <w:bottom w:val="none" w:sz="0" w:space="0" w:color="auto"/>
            <w:right w:val="none" w:sz="0" w:space="0" w:color="auto"/>
          </w:divBdr>
        </w:div>
        <w:div w:id="1855266637">
          <w:marLeft w:val="640"/>
          <w:marRight w:val="0"/>
          <w:marTop w:val="0"/>
          <w:marBottom w:val="0"/>
          <w:divBdr>
            <w:top w:val="none" w:sz="0" w:space="0" w:color="auto"/>
            <w:left w:val="none" w:sz="0" w:space="0" w:color="auto"/>
            <w:bottom w:val="none" w:sz="0" w:space="0" w:color="auto"/>
            <w:right w:val="none" w:sz="0" w:space="0" w:color="auto"/>
          </w:divBdr>
        </w:div>
        <w:div w:id="1917781132">
          <w:marLeft w:val="640"/>
          <w:marRight w:val="0"/>
          <w:marTop w:val="0"/>
          <w:marBottom w:val="0"/>
          <w:divBdr>
            <w:top w:val="none" w:sz="0" w:space="0" w:color="auto"/>
            <w:left w:val="none" w:sz="0" w:space="0" w:color="auto"/>
            <w:bottom w:val="none" w:sz="0" w:space="0" w:color="auto"/>
            <w:right w:val="none" w:sz="0" w:space="0" w:color="auto"/>
          </w:divBdr>
        </w:div>
        <w:div w:id="1924954199">
          <w:marLeft w:val="640"/>
          <w:marRight w:val="0"/>
          <w:marTop w:val="0"/>
          <w:marBottom w:val="0"/>
          <w:divBdr>
            <w:top w:val="none" w:sz="0" w:space="0" w:color="auto"/>
            <w:left w:val="none" w:sz="0" w:space="0" w:color="auto"/>
            <w:bottom w:val="none" w:sz="0" w:space="0" w:color="auto"/>
            <w:right w:val="none" w:sz="0" w:space="0" w:color="auto"/>
          </w:divBdr>
        </w:div>
        <w:div w:id="2107771416">
          <w:marLeft w:val="640"/>
          <w:marRight w:val="0"/>
          <w:marTop w:val="0"/>
          <w:marBottom w:val="0"/>
          <w:divBdr>
            <w:top w:val="none" w:sz="0" w:space="0" w:color="auto"/>
            <w:left w:val="none" w:sz="0" w:space="0" w:color="auto"/>
            <w:bottom w:val="none" w:sz="0" w:space="0" w:color="auto"/>
            <w:right w:val="none" w:sz="0" w:space="0" w:color="auto"/>
          </w:divBdr>
        </w:div>
        <w:div w:id="2141992341">
          <w:marLeft w:val="640"/>
          <w:marRight w:val="0"/>
          <w:marTop w:val="0"/>
          <w:marBottom w:val="0"/>
          <w:divBdr>
            <w:top w:val="none" w:sz="0" w:space="0" w:color="auto"/>
            <w:left w:val="none" w:sz="0" w:space="0" w:color="auto"/>
            <w:bottom w:val="none" w:sz="0" w:space="0" w:color="auto"/>
            <w:right w:val="none" w:sz="0" w:space="0" w:color="auto"/>
          </w:divBdr>
        </w:div>
      </w:divsChild>
    </w:div>
    <w:div w:id="1891378119">
      <w:bodyDiv w:val="1"/>
      <w:marLeft w:val="0"/>
      <w:marRight w:val="0"/>
      <w:marTop w:val="0"/>
      <w:marBottom w:val="0"/>
      <w:divBdr>
        <w:top w:val="none" w:sz="0" w:space="0" w:color="auto"/>
        <w:left w:val="none" w:sz="0" w:space="0" w:color="auto"/>
        <w:bottom w:val="none" w:sz="0" w:space="0" w:color="auto"/>
        <w:right w:val="none" w:sz="0" w:space="0" w:color="auto"/>
      </w:divBdr>
      <w:divsChild>
        <w:div w:id="32930311">
          <w:marLeft w:val="640"/>
          <w:marRight w:val="0"/>
          <w:marTop w:val="0"/>
          <w:marBottom w:val="0"/>
          <w:divBdr>
            <w:top w:val="none" w:sz="0" w:space="0" w:color="auto"/>
            <w:left w:val="none" w:sz="0" w:space="0" w:color="auto"/>
            <w:bottom w:val="none" w:sz="0" w:space="0" w:color="auto"/>
            <w:right w:val="none" w:sz="0" w:space="0" w:color="auto"/>
          </w:divBdr>
        </w:div>
        <w:div w:id="71707736">
          <w:marLeft w:val="640"/>
          <w:marRight w:val="0"/>
          <w:marTop w:val="0"/>
          <w:marBottom w:val="0"/>
          <w:divBdr>
            <w:top w:val="none" w:sz="0" w:space="0" w:color="auto"/>
            <w:left w:val="none" w:sz="0" w:space="0" w:color="auto"/>
            <w:bottom w:val="none" w:sz="0" w:space="0" w:color="auto"/>
            <w:right w:val="none" w:sz="0" w:space="0" w:color="auto"/>
          </w:divBdr>
        </w:div>
        <w:div w:id="92214188">
          <w:marLeft w:val="640"/>
          <w:marRight w:val="0"/>
          <w:marTop w:val="0"/>
          <w:marBottom w:val="0"/>
          <w:divBdr>
            <w:top w:val="none" w:sz="0" w:space="0" w:color="auto"/>
            <w:left w:val="none" w:sz="0" w:space="0" w:color="auto"/>
            <w:bottom w:val="none" w:sz="0" w:space="0" w:color="auto"/>
            <w:right w:val="none" w:sz="0" w:space="0" w:color="auto"/>
          </w:divBdr>
        </w:div>
        <w:div w:id="93088671">
          <w:marLeft w:val="640"/>
          <w:marRight w:val="0"/>
          <w:marTop w:val="0"/>
          <w:marBottom w:val="0"/>
          <w:divBdr>
            <w:top w:val="none" w:sz="0" w:space="0" w:color="auto"/>
            <w:left w:val="none" w:sz="0" w:space="0" w:color="auto"/>
            <w:bottom w:val="none" w:sz="0" w:space="0" w:color="auto"/>
            <w:right w:val="none" w:sz="0" w:space="0" w:color="auto"/>
          </w:divBdr>
        </w:div>
        <w:div w:id="293023413">
          <w:marLeft w:val="640"/>
          <w:marRight w:val="0"/>
          <w:marTop w:val="0"/>
          <w:marBottom w:val="0"/>
          <w:divBdr>
            <w:top w:val="none" w:sz="0" w:space="0" w:color="auto"/>
            <w:left w:val="none" w:sz="0" w:space="0" w:color="auto"/>
            <w:bottom w:val="none" w:sz="0" w:space="0" w:color="auto"/>
            <w:right w:val="none" w:sz="0" w:space="0" w:color="auto"/>
          </w:divBdr>
        </w:div>
        <w:div w:id="333535129">
          <w:marLeft w:val="640"/>
          <w:marRight w:val="0"/>
          <w:marTop w:val="0"/>
          <w:marBottom w:val="0"/>
          <w:divBdr>
            <w:top w:val="none" w:sz="0" w:space="0" w:color="auto"/>
            <w:left w:val="none" w:sz="0" w:space="0" w:color="auto"/>
            <w:bottom w:val="none" w:sz="0" w:space="0" w:color="auto"/>
            <w:right w:val="none" w:sz="0" w:space="0" w:color="auto"/>
          </w:divBdr>
        </w:div>
        <w:div w:id="434062097">
          <w:marLeft w:val="640"/>
          <w:marRight w:val="0"/>
          <w:marTop w:val="0"/>
          <w:marBottom w:val="0"/>
          <w:divBdr>
            <w:top w:val="none" w:sz="0" w:space="0" w:color="auto"/>
            <w:left w:val="none" w:sz="0" w:space="0" w:color="auto"/>
            <w:bottom w:val="none" w:sz="0" w:space="0" w:color="auto"/>
            <w:right w:val="none" w:sz="0" w:space="0" w:color="auto"/>
          </w:divBdr>
        </w:div>
        <w:div w:id="447168363">
          <w:marLeft w:val="640"/>
          <w:marRight w:val="0"/>
          <w:marTop w:val="0"/>
          <w:marBottom w:val="0"/>
          <w:divBdr>
            <w:top w:val="none" w:sz="0" w:space="0" w:color="auto"/>
            <w:left w:val="none" w:sz="0" w:space="0" w:color="auto"/>
            <w:bottom w:val="none" w:sz="0" w:space="0" w:color="auto"/>
            <w:right w:val="none" w:sz="0" w:space="0" w:color="auto"/>
          </w:divBdr>
        </w:div>
        <w:div w:id="696270534">
          <w:marLeft w:val="640"/>
          <w:marRight w:val="0"/>
          <w:marTop w:val="0"/>
          <w:marBottom w:val="0"/>
          <w:divBdr>
            <w:top w:val="none" w:sz="0" w:space="0" w:color="auto"/>
            <w:left w:val="none" w:sz="0" w:space="0" w:color="auto"/>
            <w:bottom w:val="none" w:sz="0" w:space="0" w:color="auto"/>
            <w:right w:val="none" w:sz="0" w:space="0" w:color="auto"/>
          </w:divBdr>
        </w:div>
        <w:div w:id="705906684">
          <w:marLeft w:val="640"/>
          <w:marRight w:val="0"/>
          <w:marTop w:val="0"/>
          <w:marBottom w:val="0"/>
          <w:divBdr>
            <w:top w:val="none" w:sz="0" w:space="0" w:color="auto"/>
            <w:left w:val="none" w:sz="0" w:space="0" w:color="auto"/>
            <w:bottom w:val="none" w:sz="0" w:space="0" w:color="auto"/>
            <w:right w:val="none" w:sz="0" w:space="0" w:color="auto"/>
          </w:divBdr>
        </w:div>
        <w:div w:id="836655347">
          <w:marLeft w:val="640"/>
          <w:marRight w:val="0"/>
          <w:marTop w:val="0"/>
          <w:marBottom w:val="0"/>
          <w:divBdr>
            <w:top w:val="none" w:sz="0" w:space="0" w:color="auto"/>
            <w:left w:val="none" w:sz="0" w:space="0" w:color="auto"/>
            <w:bottom w:val="none" w:sz="0" w:space="0" w:color="auto"/>
            <w:right w:val="none" w:sz="0" w:space="0" w:color="auto"/>
          </w:divBdr>
        </w:div>
        <w:div w:id="957682466">
          <w:marLeft w:val="640"/>
          <w:marRight w:val="0"/>
          <w:marTop w:val="0"/>
          <w:marBottom w:val="0"/>
          <w:divBdr>
            <w:top w:val="none" w:sz="0" w:space="0" w:color="auto"/>
            <w:left w:val="none" w:sz="0" w:space="0" w:color="auto"/>
            <w:bottom w:val="none" w:sz="0" w:space="0" w:color="auto"/>
            <w:right w:val="none" w:sz="0" w:space="0" w:color="auto"/>
          </w:divBdr>
        </w:div>
        <w:div w:id="973100991">
          <w:marLeft w:val="640"/>
          <w:marRight w:val="0"/>
          <w:marTop w:val="0"/>
          <w:marBottom w:val="0"/>
          <w:divBdr>
            <w:top w:val="none" w:sz="0" w:space="0" w:color="auto"/>
            <w:left w:val="none" w:sz="0" w:space="0" w:color="auto"/>
            <w:bottom w:val="none" w:sz="0" w:space="0" w:color="auto"/>
            <w:right w:val="none" w:sz="0" w:space="0" w:color="auto"/>
          </w:divBdr>
        </w:div>
        <w:div w:id="1009066018">
          <w:marLeft w:val="640"/>
          <w:marRight w:val="0"/>
          <w:marTop w:val="0"/>
          <w:marBottom w:val="0"/>
          <w:divBdr>
            <w:top w:val="none" w:sz="0" w:space="0" w:color="auto"/>
            <w:left w:val="none" w:sz="0" w:space="0" w:color="auto"/>
            <w:bottom w:val="none" w:sz="0" w:space="0" w:color="auto"/>
            <w:right w:val="none" w:sz="0" w:space="0" w:color="auto"/>
          </w:divBdr>
        </w:div>
        <w:div w:id="1043359799">
          <w:marLeft w:val="640"/>
          <w:marRight w:val="0"/>
          <w:marTop w:val="0"/>
          <w:marBottom w:val="0"/>
          <w:divBdr>
            <w:top w:val="none" w:sz="0" w:space="0" w:color="auto"/>
            <w:left w:val="none" w:sz="0" w:space="0" w:color="auto"/>
            <w:bottom w:val="none" w:sz="0" w:space="0" w:color="auto"/>
            <w:right w:val="none" w:sz="0" w:space="0" w:color="auto"/>
          </w:divBdr>
        </w:div>
        <w:div w:id="1071346158">
          <w:marLeft w:val="640"/>
          <w:marRight w:val="0"/>
          <w:marTop w:val="0"/>
          <w:marBottom w:val="0"/>
          <w:divBdr>
            <w:top w:val="none" w:sz="0" w:space="0" w:color="auto"/>
            <w:left w:val="none" w:sz="0" w:space="0" w:color="auto"/>
            <w:bottom w:val="none" w:sz="0" w:space="0" w:color="auto"/>
            <w:right w:val="none" w:sz="0" w:space="0" w:color="auto"/>
          </w:divBdr>
        </w:div>
        <w:div w:id="1099905616">
          <w:marLeft w:val="640"/>
          <w:marRight w:val="0"/>
          <w:marTop w:val="0"/>
          <w:marBottom w:val="0"/>
          <w:divBdr>
            <w:top w:val="none" w:sz="0" w:space="0" w:color="auto"/>
            <w:left w:val="none" w:sz="0" w:space="0" w:color="auto"/>
            <w:bottom w:val="none" w:sz="0" w:space="0" w:color="auto"/>
            <w:right w:val="none" w:sz="0" w:space="0" w:color="auto"/>
          </w:divBdr>
        </w:div>
        <w:div w:id="1301687435">
          <w:marLeft w:val="640"/>
          <w:marRight w:val="0"/>
          <w:marTop w:val="0"/>
          <w:marBottom w:val="0"/>
          <w:divBdr>
            <w:top w:val="none" w:sz="0" w:space="0" w:color="auto"/>
            <w:left w:val="none" w:sz="0" w:space="0" w:color="auto"/>
            <w:bottom w:val="none" w:sz="0" w:space="0" w:color="auto"/>
            <w:right w:val="none" w:sz="0" w:space="0" w:color="auto"/>
          </w:divBdr>
        </w:div>
        <w:div w:id="1412968458">
          <w:marLeft w:val="640"/>
          <w:marRight w:val="0"/>
          <w:marTop w:val="0"/>
          <w:marBottom w:val="0"/>
          <w:divBdr>
            <w:top w:val="none" w:sz="0" w:space="0" w:color="auto"/>
            <w:left w:val="none" w:sz="0" w:space="0" w:color="auto"/>
            <w:bottom w:val="none" w:sz="0" w:space="0" w:color="auto"/>
            <w:right w:val="none" w:sz="0" w:space="0" w:color="auto"/>
          </w:divBdr>
        </w:div>
        <w:div w:id="1496146294">
          <w:marLeft w:val="640"/>
          <w:marRight w:val="0"/>
          <w:marTop w:val="0"/>
          <w:marBottom w:val="0"/>
          <w:divBdr>
            <w:top w:val="none" w:sz="0" w:space="0" w:color="auto"/>
            <w:left w:val="none" w:sz="0" w:space="0" w:color="auto"/>
            <w:bottom w:val="none" w:sz="0" w:space="0" w:color="auto"/>
            <w:right w:val="none" w:sz="0" w:space="0" w:color="auto"/>
          </w:divBdr>
        </w:div>
        <w:div w:id="1764256996">
          <w:marLeft w:val="640"/>
          <w:marRight w:val="0"/>
          <w:marTop w:val="0"/>
          <w:marBottom w:val="0"/>
          <w:divBdr>
            <w:top w:val="none" w:sz="0" w:space="0" w:color="auto"/>
            <w:left w:val="none" w:sz="0" w:space="0" w:color="auto"/>
            <w:bottom w:val="none" w:sz="0" w:space="0" w:color="auto"/>
            <w:right w:val="none" w:sz="0" w:space="0" w:color="auto"/>
          </w:divBdr>
        </w:div>
        <w:div w:id="1899045413">
          <w:marLeft w:val="640"/>
          <w:marRight w:val="0"/>
          <w:marTop w:val="0"/>
          <w:marBottom w:val="0"/>
          <w:divBdr>
            <w:top w:val="none" w:sz="0" w:space="0" w:color="auto"/>
            <w:left w:val="none" w:sz="0" w:space="0" w:color="auto"/>
            <w:bottom w:val="none" w:sz="0" w:space="0" w:color="auto"/>
            <w:right w:val="none" w:sz="0" w:space="0" w:color="auto"/>
          </w:divBdr>
        </w:div>
        <w:div w:id="1925914651">
          <w:marLeft w:val="640"/>
          <w:marRight w:val="0"/>
          <w:marTop w:val="0"/>
          <w:marBottom w:val="0"/>
          <w:divBdr>
            <w:top w:val="none" w:sz="0" w:space="0" w:color="auto"/>
            <w:left w:val="none" w:sz="0" w:space="0" w:color="auto"/>
            <w:bottom w:val="none" w:sz="0" w:space="0" w:color="auto"/>
            <w:right w:val="none" w:sz="0" w:space="0" w:color="auto"/>
          </w:divBdr>
        </w:div>
        <w:div w:id="2050185360">
          <w:marLeft w:val="640"/>
          <w:marRight w:val="0"/>
          <w:marTop w:val="0"/>
          <w:marBottom w:val="0"/>
          <w:divBdr>
            <w:top w:val="none" w:sz="0" w:space="0" w:color="auto"/>
            <w:left w:val="none" w:sz="0" w:space="0" w:color="auto"/>
            <w:bottom w:val="none" w:sz="0" w:space="0" w:color="auto"/>
            <w:right w:val="none" w:sz="0" w:space="0" w:color="auto"/>
          </w:divBdr>
        </w:div>
        <w:div w:id="2055733253">
          <w:marLeft w:val="640"/>
          <w:marRight w:val="0"/>
          <w:marTop w:val="0"/>
          <w:marBottom w:val="0"/>
          <w:divBdr>
            <w:top w:val="none" w:sz="0" w:space="0" w:color="auto"/>
            <w:left w:val="none" w:sz="0" w:space="0" w:color="auto"/>
            <w:bottom w:val="none" w:sz="0" w:space="0" w:color="auto"/>
            <w:right w:val="none" w:sz="0" w:space="0" w:color="auto"/>
          </w:divBdr>
        </w:div>
        <w:div w:id="2136023805">
          <w:marLeft w:val="640"/>
          <w:marRight w:val="0"/>
          <w:marTop w:val="0"/>
          <w:marBottom w:val="0"/>
          <w:divBdr>
            <w:top w:val="none" w:sz="0" w:space="0" w:color="auto"/>
            <w:left w:val="none" w:sz="0" w:space="0" w:color="auto"/>
            <w:bottom w:val="none" w:sz="0" w:space="0" w:color="auto"/>
            <w:right w:val="none" w:sz="0" w:space="0" w:color="auto"/>
          </w:divBdr>
        </w:div>
      </w:divsChild>
    </w:div>
    <w:div w:id="1921989477">
      <w:bodyDiv w:val="1"/>
      <w:marLeft w:val="0"/>
      <w:marRight w:val="0"/>
      <w:marTop w:val="0"/>
      <w:marBottom w:val="0"/>
      <w:divBdr>
        <w:top w:val="none" w:sz="0" w:space="0" w:color="auto"/>
        <w:left w:val="none" w:sz="0" w:space="0" w:color="auto"/>
        <w:bottom w:val="none" w:sz="0" w:space="0" w:color="auto"/>
        <w:right w:val="none" w:sz="0" w:space="0" w:color="auto"/>
      </w:divBdr>
      <w:divsChild>
        <w:div w:id="198666386">
          <w:marLeft w:val="640"/>
          <w:marRight w:val="0"/>
          <w:marTop w:val="0"/>
          <w:marBottom w:val="0"/>
          <w:divBdr>
            <w:top w:val="none" w:sz="0" w:space="0" w:color="auto"/>
            <w:left w:val="none" w:sz="0" w:space="0" w:color="auto"/>
            <w:bottom w:val="none" w:sz="0" w:space="0" w:color="auto"/>
            <w:right w:val="none" w:sz="0" w:space="0" w:color="auto"/>
          </w:divBdr>
        </w:div>
        <w:div w:id="918715919">
          <w:marLeft w:val="640"/>
          <w:marRight w:val="0"/>
          <w:marTop w:val="0"/>
          <w:marBottom w:val="0"/>
          <w:divBdr>
            <w:top w:val="none" w:sz="0" w:space="0" w:color="auto"/>
            <w:left w:val="none" w:sz="0" w:space="0" w:color="auto"/>
            <w:bottom w:val="none" w:sz="0" w:space="0" w:color="auto"/>
            <w:right w:val="none" w:sz="0" w:space="0" w:color="auto"/>
          </w:divBdr>
        </w:div>
        <w:div w:id="1136485242">
          <w:marLeft w:val="640"/>
          <w:marRight w:val="0"/>
          <w:marTop w:val="0"/>
          <w:marBottom w:val="0"/>
          <w:divBdr>
            <w:top w:val="none" w:sz="0" w:space="0" w:color="auto"/>
            <w:left w:val="none" w:sz="0" w:space="0" w:color="auto"/>
            <w:bottom w:val="none" w:sz="0" w:space="0" w:color="auto"/>
            <w:right w:val="none" w:sz="0" w:space="0" w:color="auto"/>
          </w:divBdr>
        </w:div>
        <w:div w:id="1428691228">
          <w:marLeft w:val="640"/>
          <w:marRight w:val="0"/>
          <w:marTop w:val="0"/>
          <w:marBottom w:val="0"/>
          <w:divBdr>
            <w:top w:val="none" w:sz="0" w:space="0" w:color="auto"/>
            <w:left w:val="none" w:sz="0" w:space="0" w:color="auto"/>
            <w:bottom w:val="none" w:sz="0" w:space="0" w:color="auto"/>
            <w:right w:val="none" w:sz="0" w:space="0" w:color="auto"/>
          </w:divBdr>
        </w:div>
        <w:div w:id="1451776749">
          <w:marLeft w:val="640"/>
          <w:marRight w:val="0"/>
          <w:marTop w:val="0"/>
          <w:marBottom w:val="0"/>
          <w:divBdr>
            <w:top w:val="none" w:sz="0" w:space="0" w:color="auto"/>
            <w:left w:val="none" w:sz="0" w:space="0" w:color="auto"/>
            <w:bottom w:val="none" w:sz="0" w:space="0" w:color="auto"/>
            <w:right w:val="none" w:sz="0" w:space="0" w:color="auto"/>
          </w:divBdr>
        </w:div>
        <w:div w:id="1575580353">
          <w:marLeft w:val="640"/>
          <w:marRight w:val="0"/>
          <w:marTop w:val="0"/>
          <w:marBottom w:val="0"/>
          <w:divBdr>
            <w:top w:val="none" w:sz="0" w:space="0" w:color="auto"/>
            <w:left w:val="none" w:sz="0" w:space="0" w:color="auto"/>
            <w:bottom w:val="none" w:sz="0" w:space="0" w:color="auto"/>
            <w:right w:val="none" w:sz="0" w:space="0" w:color="auto"/>
          </w:divBdr>
        </w:div>
        <w:div w:id="1606303207">
          <w:marLeft w:val="640"/>
          <w:marRight w:val="0"/>
          <w:marTop w:val="0"/>
          <w:marBottom w:val="0"/>
          <w:divBdr>
            <w:top w:val="none" w:sz="0" w:space="0" w:color="auto"/>
            <w:left w:val="none" w:sz="0" w:space="0" w:color="auto"/>
            <w:bottom w:val="none" w:sz="0" w:space="0" w:color="auto"/>
            <w:right w:val="none" w:sz="0" w:space="0" w:color="auto"/>
          </w:divBdr>
        </w:div>
        <w:div w:id="1638412565">
          <w:marLeft w:val="640"/>
          <w:marRight w:val="0"/>
          <w:marTop w:val="0"/>
          <w:marBottom w:val="0"/>
          <w:divBdr>
            <w:top w:val="none" w:sz="0" w:space="0" w:color="auto"/>
            <w:left w:val="none" w:sz="0" w:space="0" w:color="auto"/>
            <w:bottom w:val="none" w:sz="0" w:space="0" w:color="auto"/>
            <w:right w:val="none" w:sz="0" w:space="0" w:color="auto"/>
          </w:divBdr>
        </w:div>
        <w:div w:id="1730883765">
          <w:marLeft w:val="640"/>
          <w:marRight w:val="0"/>
          <w:marTop w:val="0"/>
          <w:marBottom w:val="0"/>
          <w:divBdr>
            <w:top w:val="none" w:sz="0" w:space="0" w:color="auto"/>
            <w:left w:val="none" w:sz="0" w:space="0" w:color="auto"/>
            <w:bottom w:val="none" w:sz="0" w:space="0" w:color="auto"/>
            <w:right w:val="none" w:sz="0" w:space="0" w:color="auto"/>
          </w:divBdr>
        </w:div>
      </w:divsChild>
    </w:div>
    <w:div w:id="1950352207">
      <w:bodyDiv w:val="1"/>
      <w:marLeft w:val="0"/>
      <w:marRight w:val="0"/>
      <w:marTop w:val="0"/>
      <w:marBottom w:val="0"/>
      <w:divBdr>
        <w:top w:val="none" w:sz="0" w:space="0" w:color="auto"/>
        <w:left w:val="none" w:sz="0" w:space="0" w:color="auto"/>
        <w:bottom w:val="none" w:sz="0" w:space="0" w:color="auto"/>
        <w:right w:val="none" w:sz="0" w:space="0" w:color="auto"/>
      </w:divBdr>
      <w:divsChild>
        <w:div w:id="8022026">
          <w:marLeft w:val="640"/>
          <w:marRight w:val="0"/>
          <w:marTop w:val="0"/>
          <w:marBottom w:val="0"/>
          <w:divBdr>
            <w:top w:val="none" w:sz="0" w:space="0" w:color="auto"/>
            <w:left w:val="none" w:sz="0" w:space="0" w:color="auto"/>
            <w:bottom w:val="none" w:sz="0" w:space="0" w:color="auto"/>
            <w:right w:val="none" w:sz="0" w:space="0" w:color="auto"/>
          </w:divBdr>
        </w:div>
        <w:div w:id="66390581">
          <w:marLeft w:val="640"/>
          <w:marRight w:val="0"/>
          <w:marTop w:val="0"/>
          <w:marBottom w:val="0"/>
          <w:divBdr>
            <w:top w:val="none" w:sz="0" w:space="0" w:color="auto"/>
            <w:left w:val="none" w:sz="0" w:space="0" w:color="auto"/>
            <w:bottom w:val="none" w:sz="0" w:space="0" w:color="auto"/>
            <w:right w:val="none" w:sz="0" w:space="0" w:color="auto"/>
          </w:divBdr>
        </w:div>
        <w:div w:id="154148975">
          <w:marLeft w:val="640"/>
          <w:marRight w:val="0"/>
          <w:marTop w:val="0"/>
          <w:marBottom w:val="0"/>
          <w:divBdr>
            <w:top w:val="none" w:sz="0" w:space="0" w:color="auto"/>
            <w:left w:val="none" w:sz="0" w:space="0" w:color="auto"/>
            <w:bottom w:val="none" w:sz="0" w:space="0" w:color="auto"/>
            <w:right w:val="none" w:sz="0" w:space="0" w:color="auto"/>
          </w:divBdr>
        </w:div>
        <w:div w:id="283462137">
          <w:marLeft w:val="640"/>
          <w:marRight w:val="0"/>
          <w:marTop w:val="0"/>
          <w:marBottom w:val="0"/>
          <w:divBdr>
            <w:top w:val="none" w:sz="0" w:space="0" w:color="auto"/>
            <w:left w:val="none" w:sz="0" w:space="0" w:color="auto"/>
            <w:bottom w:val="none" w:sz="0" w:space="0" w:color="auto"/>
            <w:right w:val="none" w:sz="0" w:space="0" w:color="auto"/>
          </w:divBdr>
        </w:div>
        <w:div w:id="413864889">
          <w:marLeft w:val="640"/>
          <w:marRight w:val="0"/>
          <w:marTop w:val="0"/>
          <w:marBottom w:val="0"/>
          <w:divBdr>
            <w:top w:val="none" w:sz="0" w:space="0" w:color="auto"/>
            <w:left w:val="none" w:sz="0" w:space="0" w:color="auto"/>
            <w:bottom w:val="none" w:sz="0" w:space="0" w:color="auto"/>
            <w:right w:val="none" w:sz="0" w:space="0" w:color="auto"/>
          </w:divBdr>
        </w:div>
        <w:div w:id="559286392">
          <w:marLeft w:val="640"/>
          <w:marRight w:val="0"/>
          <w:marTop w:val="0"/>
          <w:marBottom w:val="0"/>
          <w:divBdr>
            <w:top w:val="none" w:sz="0" w:space="0" w:color="auto"/>
            <w:left w:val="none" w:sz="0" w:space="0" w:color="auto"/>
            <w:bottom w:val="none" w:sz="0" w:space="0" w:color="auto"/>
            <w:right w:val="none" w:sz="0" w:space="0" w:color="auto"/>
          </w:divBdr>
        </w:div>
        <w:div w:id="618024205">
          <w:marLeft w:val="640"/>
          <w:marRight w:val="0"/>
          <w:marTop w:val="0"/>
          <w:marBottom w:val="0"/>
          <w:divBdr>
            <w:top w:val="none" w:sz="0" w:space="0" w:color="auto"/>
            <w:left w:val="none" w:sz="0" w:space="0" w:color="auto"/>
            <w:bottom w:val="none" w:sz="0" w:space="0" w:color="auto"/>
            <w:right w:val="none" w:sz="0" w:space="0" w:color="auto"/>
          </w:divBdr>
        </w:div>
        <w:div w:id="690954164">
          <w:marLeft w:val="640"/>
          <w:marRight w:val="0"/>
          <w:marTop w:val="0"/>
          <w:marBottom w:val="0"/>
          <w:divBdr>
            <w:top w:val="none" w:sz="0" w:space="0" w:color="auto"/>
            <w:left w:val="none" w:sz="0" w:space="0" w:color="auto"/>
            <w:bottom w:val="none" w:sz="0" w:space="0" w:color="auto"/>
            <w:right w:val="none" w:sz="0" w:space="0" w:color="auto"/>
          </w:divBdr>
        </w:div>
        <w:div w:id="720977211">
          <w:marLeft w:val="640"/>
          <w:marRight w:val="0"/>
          <w:marTop w:val="0"/>
          <w:marBottom w:val="0"/>
          <w:divBdr>
            <w:top w:val="none" w:sz="0" w:space="0" w:color="auto"/>
            <w:left w:val="none" w:sz="0" w:space="0" w:color="auto"/>
            <w:bottom w:val="none" w:sz="0" w:space="0" w:color="auto"/>
            <w:right w:val="none" w:sz="0" w:space="0" w:color="auto"/>
          </w:divBdr>
        </w:div>
        <w:div w:id="786894383">
          <w:marLeft w:val="640"/>
          <w:marRight w:val="0"/>
          <w:marTop w:val="0"/>
          <w:marBottom w:val="0"/>
          <w:divBdr>
            <w:top w:val="none" w:sz="0" w:space="0" w:color="auto"/>
            <w:left w:val="none" w:sz="0" w:space="0" w:color="auto"/>
            <w:bottom w:val="none" w:sz="0" w:space="0" w:color="auto"/>
            <w:right w:val="none" w:sz="0" w:space="0" w:color="auto"/>
          </w:divBdr>
        </w:div>
        <w:div w:id="883175924">
          <w:marLeft w:val="640"/>
          <w:marRight w:val="0"/>
          <w:marTop w:val="0"/>
          <w:marBottom w:val="0"/>
          <w:divBdr>
            <w:top w:val="none" w:sz="0" w:space="0" w:color="auto"/>
            <w:left w:val="none" w:sz="0" w:space="0" w:color="auto"/>
            <w:bottom w:val="none" w:sz="0" w:space="0" w:color="auto"/>
            <w:right w:val="none" w:sz="0" w:space="0" w:color="auto"/>
          </w:divBdr>
        </w:div>
        <w:div w:id="1297642988">
          <w:marLeft w:val="640"/>
          <w:marRight w:val="0"/>
          <w:marTop w:val="0"/>
          <w:marBottom w:val="0"/>
          <w:divBdr>
            <w:top w:val="none" w:sz="0" w:space="0" w:color="auto"/>
            <w:left w:val="none" w:sz="0" w:space="0" w:color="auto"/>
            <w:bottom w:val="none" w:sz="0" w:space="0" w:color="auto"/>
            <w:right w:val="none" w:sz="0" w:space="0" w:color="auto"/>
          </w:divBdr>
        </w:div>
        <w:div w:id="1572078912">
          <w:marLeft w:val="640"/>
          <w:marRight w:val="0"/>
          <w:marTop w:val="0"/>
          <w:marBottom w:val="0"/>
          <w:divBdr>
            <w:top w:val="none" w:sz="0" w:space="0" w:color="auto"/>
            <w:left w:val="none" w:sz="0" w:space="0" w:color="auto"/>
            <w:bottom w:val="none" w:sz="0" w:space="0" w:color="auto"/>
            <w:right w:val="none" w:sz="0" w:space="0" w:color="auto"/>
          </w:divBdr>
        </w:div>
        <w:div w:id="1605722513">
          <w:marLeft w:val="640"/>
          <w:marRight w:val="0"/>
          <w:marTop w:val="0"/>
          <w:marBottom w:val="0"/>
          <w:divBdr>
            <w:top w:val="none" w:sz="0" w:space="0" w:color="auto"/>
            <w:left w:val="none" w:sz="0" w:space="0" w:color="auto"/>
            <w:bottom w:val="none" w:sz="0" w:space="0" w:color="auto"/>
            <w:right w:val="none" w:sz="0" w:space="0" w:color="auto"/>
          </w:divBdr>
        </w:div>
        <w:div w:id="1889416606">
          <w:marLeft w:val="640"/>
          <w:marRight w:val="0"/>
          <w:marTop w:val="0"/>
          <w:marBottom w:val="0"/>
          <w:divBdr>
            <w:top w:val="none" w:sz="0" w:space="0" w:color="auto"/>
            <w:left w:val="none" w:sz="0" w:space="0" w:color="auto"/>
            <w:bottom w:val="none" w:sz="0" w:space="0" w:color="auto"/>
            <w:right w:val="none" w:sz="0" w:space="0" w:color="auto"/>
          </w:divBdr>
        </w:div>
        <w:div w:id="2126465613">
          <w:marLeft w:val="640"/>
          <w:marRight w:val="0"/>
          <w:marTop w:val="0"/>
          <w:marBottom w:val="0"/>
          <w:divBdr>
            <w:top w:val="none" w:sz="0" w:space="0" w:color="auto"/>
            <w:left w:val="none" w:sz="0" w:space="0" w:color="auto"/>
            <w:bottom w:val="none" w:sz="0" w:space="0" w:color="auto"/>
            <w:right w:val="none" w:sz="0" w:space="0" w:color="auto"/>
          </w:divBdr>
        </w:div>
      </w:divsChild>
    </w:div>
    <w:div w:id="1953319126">
      <w:bodyDiv w:val="1"/>
      <w:marLeft w:val="0"/>
      <w:marRight w:val="0"/>
      <w:marTop w:val="0"/>
      <w:marBottom w:val="0"/>
      <w:divBdr>
        <w:top w:val="none" w:sz="0" w:space="0" w:color="auto"/>
        <w:left w:val="none" w:sz="0" w:space="0" w:color="auto"/>
        <w:bottom w:val="none" w:sz="0" w:space="0" w:color="auto"/>
        <w:right w:val="none" w:sz="0" w:space="0" w:color="auto"/>
      </w:divBdr>
      <w:divsChild>
        <w:div w:id="55855786">
          <w:marLeft w:val="640"/>
          <w:marRight w:val="0"/>
          <w:marTop w:val="0"/>
          <w:marBottom w:val="0"/>
          <w:divBdr>
            <w:top w:val="none" w:sz="0" w:space="0" w:color="auto"/>
            <w:left w:val="none" w:sz="0" w:space="0" w:color="auto"/>
            <w:bottom w:val="none" w:sz="0" w:space="0" w:color="auto"/>
            <w:right w:val="none" w:sz="0" w:space="0" w:color="auto"/>
          </w:divBdr>
        </w:div>
        <w:div w:id="71395243">
          <w:marLeft w:val="640"/>
          <w:marRight w:val="0"/>
          <w:marTop w:val="0"/>
          <w:marBottom w:val="0"/>
          <w:divBdr>
            <w:top w:val="none" w:sz="0" w:space="0" w:color="auto"/>
            <w:left w:val="none" w:sz="0" w:space="0" w:color="auto"/>
            <w:bottom w:val="none" w:sz="0" w:space="0" w:color="auto"/>
            <w:right w:val="none" w:sz="0" w:space="0" w:color="auto"/>
          </w:divBdr>
        </w:div>
        <w:div w:id="137576242">
          <w:marLeft w:val="640"/>
          <w:marRight w:val="0"/>
          <w:marTop w:val="0"/>
          <w:marBottom w:val="0"/>
          <w:divBdr>
            <w:top w:val="none" w:sz="0" w:space="0" w:color="auto"/>
            <w:left w:val="none" w:sz="0" w:space="0" w:color="auto"/>
            <w:bottom w:val="none" w:sz="0" w:space="0" w:color="auto"/>
            <w:right w:val="none" w:sz="0" w:space="0" w:color="auto"/>
          </w:divBdr>
        </w:div>
        <w:div w:id="320617644">
          <w:marLeft w:val="640"/>
          <w:marRight w:val="0"/>
          <w:marTop w:val="0"/>
          <w:marBottom w:val="0"/>
          <w:divBdr>
            <w:top w:val="none" w:sz="0" w:space="0" w:color="auto"/>
            <w:left w:val="none" w:sz="0" w:space="0" w:color="auto"/>
            <w:bottom w:val="none" w:sz="0" w:space="0" w:color="auto"/>
            <w:right w:val="none" w:sz="0" w:space="0" w:color="auto"/>
          </w:divBdr>
        </w:div>
        <w:div w:id="353267470">
          <w:marLeft w:val="640"/>
          <w:marRight w:val="0"/>
          <w:marTop w:val="0"/>
          <w:marBottom w:val="0"/>
          <w:divBdr>
            <w:top w:val="none" w:sz="0" w:space="0" w:color="auto"/>
            <w:left w:val="none" w:sz="0" w:space="0" w:color="auto"/>
            <w:bottom w:val="none" w:sz="0" w:space="0" w:color="auto"/>
            <w:right w:val="none" w:sz="0" w:space="0" w:color="auto"/>
          </w:divBdr>
        </w:div>
        <w:div w:id="360711899">
          <w:marLeft w:val="640"/>
          <w:marRight w:val="0"/>
          <w:marTop w:val="0"/>
          <w:marBottom w:val="0"/>
          <w:divBdr>
            <w:top w:val="none" w:sz="0" w:space="0" w:color="auto"/>
            <w:left w:val="none" w:sz="0" w:space="0" w:color="auto"/>
            <w:bottom w:val="none" w:sz="0" w:space="0" w:color="auto"/>
            <w:right w:val="none" w:sz="0" w:space="0" w:color="auto"/>
          </w:divBdr>
        </w:div>
        <w:div w:id="513226919">
          <w:marLeft w:val="640"/>
          <w:marRight w:val="0"/>
          <w:marTop w:val="0"/>
          <w:marBottom w:val="0"/>
          <w:divBdr>
            <w:top w:val="none" w:sz="0" w:space="0" w:color="auto"/>
            <w:left w:val="none" w:sz="0" w:space="0" w:color="auto"/>
            <w:bottom w:val="none" w:sz="0" w:space="0" w:color="auto"/>
            <w:right w:val="none" w:sz="0" w:space="0" w:color="auto"/>
          </w:divBdr>
        </w:div>
        <w:div w:id="794979512">
          <w:marLeft w:val="640"/>
          <w:marRight w:val="0"/>
          <w:marTop w:val="0"/>
          <w:marBottom w:val="0"/>
          <w:divBdr>
            <w:top w:val="none" w:sz="0" w:space="0" w:color="auto"/>
            <w:left w:val="none" w:sz="0" w:space="0" w:color="auto"/>
            <w:bottom w:val="none" w:sz="0" w:space="0" w:color="auto"/>
            <w:right w:val="none" w:sz="0" w:space="0" w:color="auto"/>
          </w:divBdr>
        </w:div>
        <w:div w:id="845942535">
          <w:marLeft w:val="640"/>
          <w:marRight w:val="0"/>
          <w:marTop w:val="0"/>
          <w:marBottom w:val="0"/>
          <w:divBdr>
            <w:top w:val="none" w:sz="0" w:space="0" w:color="auto"/>
            <w:left w:val="none" w:sz="0" w:space="0" w:color="auto"/>
            <w:bottom w:val="none" w:sz="0" w:space="0" w:color="auto"/>
            <w:right w:val="none" w:sz="0" w:space="0" w:color="auto"/>
          </w:divBdr>
        </w:div>
        <w:div w:id="914051227">
          <w:marLeft w:val="640"/>
          <w:marRight w:val="0"/>
          <w:marTop w:val="0"/>
          <w:marBottom w:val="0"/>
          <w:divBdr>
            <w:top w:val="none" w:sz="0" w:space="0" w:color="auto"/>
            <w:left w:val="none" w:sz="0" w:space="0" w:color="auto"/>
            <w:bottom w:val="none" w:sz="0" w:space="0" w:color="auto"/>
            <w:right w:val="none" w:sz="0" w:space="0" w:color="auto"/>
          </w:divBdr>
        </w:div>
        <w:div w:id="961762191">
          <w:marLeft w:val="640"/>
          <w:marRight w:val="0"/>
          <w:marTop w:val="0"/>
          <w:marBottom w:val="0"/>
          <w:divBdr>
            <w:top w:val="none" w:sz="0" w:space="0" w:color="auto"/>
            <w:left w:val="none" w:sz="0" w:space="0" w:color="auto"/>
            <w:bottom w:val="none" w:sz="0" w:space="0" w:color="auto"/>
            <w:right w:val="none" w:sz="0" w:space="0" w:color="auto"/>
          </w:divBdr>
        </w:div>
        <w:div w:id="1785147346">
          <w:marLeft w:val="640"/>
          <w:marRight w:val="0"/>
          <w:marTop w:val="0"/>
          <w:marBottom w:val="0"/>
          <w:divBdr>
            <w:top w:val="none" w:sz="0" w:space="0" w:color="auto"/>
            <w:left w:val="none" w:sz="0" w:space="0" w:color="auto"/>
            <w:bottom w:val="none" w:sz="0" w:space="0" w:color="auto"/>
            <w:right w:val="none" w:sz="0" w:space="0" w:color="auto"/>
          </w:divBdr>
        </w:div>
        <w:div w:id="1838031655">
          <w:marLeft w:val="640"/>
          <w:marRight w:val="0"/>
          <w:marTop w:val="0"/>
          <w:marBottom w:val="0"/>
          <w:divBdr>
            <w:top w:val="none" w:sz="0" w:space="0" w:color="auto"/>
            <w:left w:val="none" w:sz="0" w:space="0" w:color="auto"/>
            <w:bottom w:val="none" w:sz="0" w:space="0" w:color="auto"/>
            <w:right w:val="none" w:sz="0" w:space="0" w:color="auto"/>
          </w:divBdr>
        </w:div>
        <w:div w:id="1936935202">
          <w:marLeft w:val="640"/>
          <w:marRight w:val="0"/>
          <w:marTop w:val="0"/>
          <w:marBottom w:val="0"/>
          <w:divBdr>
            <w:top w:val="none" w:sz="0" w:space="0" w:color="auto"/>
            <w:left w:val="none" w:sz="0" w:space="0" w:color="auto"/>
            <w:bottom w:val="none" w:sz="0" w:space="0" w:color="auto"/>
            <w:right w:val="none" w:sz="0" w:space="0" w:color="auto"/>
          </w:divBdr>
        </w:div>
      </w:divsChild>
    </w:div>
    <w:div w:id="1977492191">
      <w:bodyDiv w:val="1"/>
      <w:marLeft w:val="0"/>
      <w:marRight w:val="0"/>
      <w:marTop w:val="0"/>
      <w:marBottom w:val="0"/>
      <w:divBdr>
        <w:top w:val="none" w:sz="0" w:space="0" w:color="auto"/>
        <w:left w:val="none" w:sz="0" w:space="0" w:color="auto"/>
        <w:bottom w:val="none" w:sz="0" w:space="0" w:color="auto"/>
        <w:right w:val="none" w:sz="0" w:space="0" w:color="auto"/>
      </w:divBdr>
      <w:divsChild>
        <w:div w:id="123427731">
          <w:marLeft w:val="640"/>
          <w:marRight w:val="0"/>
          <w:marTop w:val="0"/>
          <w:marBottom w:val="0"/>
          <w:divBdr>
            <w:top w:val="none" w:sz="0" w:space="0" w:color="auto"/>
            <w:left w:val="none" w:sz="0" w:space="0" w:color="auto"/>
            <w:bottom w:val="none" w:sz="0" w:space="0" w:color="auto"/>
            <w:right w:val="none" w:sz="0" w:space="0" w:color="auto"/>
          </w:divBdr>
        </w:div>
        <w:div w:id="144324459">
          <w:marLeft w:val="640"/>
          <w:marRight w:val="0"/>
          <w:marTop w:val="0"/>
          <w:marBottom w:val="0"/>
          <w:divBdr>
            <w:top w:val="none" w:sz="0" w:space="0" w:color="auto"/>
            <w:left w:val="none" w:sz="0" w:space="0" w:color="auto"/>
            <w:bottom w:val="none" w:sz="0" w:space="0" w:color="auto"/>
            <w:right w:val="none" w:sz="0" w:space="0" w:color="auto"/>
          </w:divBdr>
        </w:div>
        <w:div w:id="149100545">
          <w:marLeft w:val="640"/>
          <w:marRight w:val="0"/>
          <w:marTop w:val="0"/>
          <w:marBottom w:val="0"/>
          <w:divBdr>
            <w:top w:val="none" w:sz="0" w:space="0" w:color="auto"/>
            <w:left w:val="none" w:sz="0" w:space="0" w:color="auto"/>
            <w:bottom w:val="none" w:sz="0" w:space="0" w:color="auto"/>
            <w:right w:val="none" w:sz="0" w:space="0" w:color="auto"/>
          </w:divBdr>
        </w:div>
        <w:div w:id="154995200">
          <w:marLeft w:val="640"/>
          <w:marRight w:val="0"/>
          <w:marTop w:val="0"/>
          <w:marBottom w:val="0"/>
          <w:divBdr>
            <w:top w:val="none" w:sz="0" w:space="0" w:color="auto"/>
            <w:left w:val="none" w:sz="0" w:space="0" w:color="auto"/>
            <w:bottom w:val="none" w:sz="0" w:space="0" w:color="auto"/>
            <w:right w:val="none" w:sz="0" w:space="0" w:color="auto"/>
          </w:divBdr>
        </w:div>
        <w:div w:id="238447594">
          <w:marLeft w:val="640"/>
          <w:marRight w:val="0"/>
          <w:marTop w:val="0"/>
          <w:marBottom w:val="0"/>
          <w:divBdr>
            <w:top w:val="none" w:sz="0" w:space="0" w:color="auto"/>
            <w:left w:val="none" w:sz="0" w:space="0" w:color="auto"/>
            <w:bottom w:val="none" w:sz="0" w:space="0" w:color="auto"/>
            <w:right w:val="none" w:sz="0" w:space="0" w:color="auto"/>
          </w:divBdr>
        </w:div>
        <w:div w:id="327709504">
          <w:marLeft w:val="640"/>
          <w:marRight w:val="0"/>
          <w:marTop w:val="0"/>
          <w:marBottom w:val="0"/>
          <w:divBdr>
            <w:top w:val="none" w:sz="0" w:space="0" w:color="auto"/>
            <w:left w:val="none" w:sz="0" w:space="0" w:color="auto"/>
            <w:bottom w:val="none" w:sz="0" w:space="0" w:color="auto"/>
            <w:right w:val="none" w:sz="0" w:space="0" w:color="auto"/>
          </w:divBdr>
        </w:div>
        <w:div w:id="329187375">
          <w:marLeft w:val="640"/>
          <w:marRight w:val="0"/>
          <w:marTop w:val="0"/>
          <w:marBottom w:val="0"/>
          <w:divBdr>
            <w:top w:val="none" w:sz="0" w:space="0" w:color="auto"/>
            <w:left w:val="none" w:sz="0" w:space="0" w:color="auto"/>
            <w:bottom w:val="none" w:sz="0" w:space="0" w:color="auto"/>
            <w:right w:val="none" w:sz="0" w:space="0" w:color="auto"/>
          </w:divBdr>
        </w:div>
        <w:div w:id="343753822">
          <w:marLeft w:val="640"/>
          <w:marRight w:val="0"/>
          <w:marTop w:val="0"/>
          <w:marBottom w:val="0"/>
          <w:divBdr>
            <w:top w:val="none" w:sz="0" w:space="0" w:color="auto"/>
            <w:left w:val="none" w:sz="0" w:space="0" w:color="auto"/>
            <w:bottom w:val="none" w:sz="0" w:space="0" w:color="auto"/>
            <w:right w:val="none" w:sz="0" w:space="0" w:color="auto"/>
          </w:divBdr>
        </w:div>
        <w:div w:id="521894505">
          <w:marLeft w:val="640"/>
          <w:marRight w:val="0"/>
          <w:marTop w:val="0"/>
          <w:marBottom w:val="0"/>
          <w:divBdr>
            <w:top w:val="none" w:sz="0" w:space="0" w:color="auto"/>
            <w:left w:val="none" w:sz="0" w:space="0" w:color="auto"/>
            <w:bottom w:val="none" w:sz="0" w:space="0" w:color="auto"/>
            <w:right w:val="none" w:sz="0" w:space="0" w:color="auto"/>
          </w:divBdr>
        </w:div>
        <w:div w:id="607733328">
          <w:marLeft w:val="640"/>
          <w:marRight w:val="0"/>
          <w:marTop w:val="0"/>
          <w:marBottom w:val="0"/>
          <w:divBdr>
            <w:top w:val="none" w:sz="0" w:space="0" w:color="auto"/>
            <w:left w:val="none" w:sz="0" w:space="0" w:color="auto"/>
            <w:bottom w:val="none" w:sz="0" w:space="0" w:color="auto"/>
            <w:right w:val="none" w:sz="0" w:space="0" w:color="auto"/>
          </w:divBdr>
        </w:div>
        <w:div w:id="651952151">
          <w:marLeft w:val="640"/>
          <w:marRight w:val="0"/>
          <w:marTop w:val="0"/>
          <w:marBottom w:val="0"/>
          <w:divBdr>
            <w:top w:val="none" w:sz="0" w:space="0" w:color="auto"/>
            <w:left w:val="none" w:sz="0" w:space="0" w:color="auto"/>
            <w:bottom w:val="none" w:sz="0" w:space="0" w:color="auto"/>
            <w:right w:val="none" w:sz="0" w:space="0" w:color="auto"/>
          </w:divBdr>
        </w:div>
        <w:div w:id="731004392">
          <w:marLeft w:val="640"/>
          <w:marRight w:val="0"/>
          <w:marTop w:val="0"/>
          <w:marBottom w:val="0"/>
          <w:divBdr>
            <w:top w:val="none" w:sz="0" w:space="0" w:color="auto"/>
            <w:left w:val="none" w:sz="0" w:space="0" w:color="auto"/>
            <w:bottom w:val="none" w:sz="0" w:space="0" w:color="auto"/>
            <w:right w:val="none" w:sz="0" w:space="0" w:color="auto"/>
          </w:divBdr>
        </w:div>
        <w:div w:id="755445001">
          <w:marLeft w:val="640"/>
          <w:marRight w:val="0"/>
          <w:marTop w:val="0"/>
          <w:marBottom w:val="0"/>
          <w:divBdr>
            <w:top w:val="none" w:sz="0" w:space="0" w:color="auto"/>
            <w:left w:val="none" w:sz="0" w:space="0" w:color="auto"/>
            <w:bottom w:val="none" w:sz="0" w:space="0" w:color="auto"/>
            <w:right w:val="none" w:sz="0" w:space="0" w:color="auto"/>
          </w:divBdr>
        </w:div>
        <w:div w:id="837959293">
          <w:marLeft w:val="640"/>
          <w:marRight w:val="0"/>
          <w:marTop w:val="0"/>
          <w:marBottom w:val="0"/>
          <w:divBdr>
            <w:top w:val="none" w:sz="0" w:space="0" w:color="auto"/>
            <w:left w:val="none" w:sz="0" w:space="0" w:color="auto"/>
            <w:bottom w:val="none" w:sz="0" w:space="0" w:color="auto"/>
            <w:right w:val="none" w:sz="0" w:space="0" w:color="auto"/>
          </w:divBdr>
        </w:div>
        <w:div w:id="848563859">
          <w:marLeft w:val="640"/>
          <w:marRight w:val="0"/>
          <w:marTop w:val="0"/>
          <w:marBottom w:val="0"/>
          <w:divBdr>
            <w:top w:val="none" w:sz="0" w:space="0" w:color="auto"/>
            <w:left w:val="none" w:sz="0" w:space="0" w:color="auto"/>
            <w:bottom w:val="none" w:sz="0" w:space="0" w:color="auto"/>
            <w:right w:val="none" w:sz="0" w:space="0" w:color="auto"/>
          </w:divBdr>
        </w:div>
        <w:div w:id="870146102">
          <w:marLeft w:val="640"/>
          <w:marRight w:val="0"/>
          <w:marTop w:val="0"/>
          <w:marBottom w:val="0"/>
          <w:divBdr>
            <w:top w:val="none" w:sz="0" w:space="0" w:color="auto"/>
            <w:left w:val="none" w:sz="0" w:space="0" w:color="auto"/>
            <w:bottom w:val="none" w:sz="0" w:space="0" w:color="auto"/>
            <w:right w:val="none" w:sz="0" w:space="0" w:color="auto"/>
          </w:divBdr>
        </w:div>
        <w:div w:id="964044976">
          <w:marLeft w:val="640"/>
          <w:marRight w:val="0"/>
          <w:marTop w:val="0"/>
          <w:marBottom w:val="0"/>
          <w:divBdr>
            <w:top w:val="none" w:sz="0" w:space="0" w:color="auto"/>
            <w:left w:val="none" w:sz="0" w:space="0" w:color="auto"/>
            <w:bottom w:val="none" w:sz="0" w:space="0" w:color="auto"/>
            <w:right w:val="none" w:sz="0" w:space="0" w:color="auto"/>
          </w:divBdr>
        </w:div>
        <w:div w:id="1051999202">
          <w:marLeft w:val="640"/>
          <w:marRight w:val="0"/>
          <w:marTop w:val="0"/>
          <w:marBottom w:val="0"/>
          <w:divBdr>
            <w:top w:val="none" w:sz="0" w:space="0" w:color="auto"/>
            <w:left w:val="none" w:sz="0" w:space="0" w:color="auto"/>
            <w:bottom w:val="none" w:sz="0" w:space="0" w:color="auto"/>
            <w:right w:val="none" w:sz="0" w:space="0" w:color="auto"/>
          </w:divBdr>
        </w:div>
        <w:div w:id="1054158672">
          <w:marLeft w:val="640"/>
          <w:marRight w:val="0"/>
          <w:marTop w:val="0"/>
          <w:marBottom w:val="0"/>
          <w:divBdr>
            <w:top w:val="none" w:sz="0" w:space="0" w:color="auto"/>
            <w:left w:val="none" w:sz="0" w:space="0" w:color="auto"/>
            <w:bottom w:val="none" w:sz="0" w:space="0" w:color="auto"/>
            <w:right w:val="none" w:sz="0" w:space="0" w:color="auto"/>
          </w:divBdr>
        </w:div>
        <w:div w:id="1070152098">
          <w:marLeft w:val="640"/>
          <w:marRight w:val="0"/>
          <w:marTop w:val="0"/>
          <w:marBottom w:val="0"/>
          <w:divBdr>
            <w:top w:val="none" w:sz="0" w:space="0" w:color="auto"/>
            <w:left w:val="none" w:sz="0" w:space="0" w:color="auto"/>
            <w:bottom w:val="none" w:sz="0" w:space="0" w:color="auto"/>
            <w:right w:val="none" w:sz="0" w:space="0" w:color="auto"/>
          </w:divBdr>
          <w:divsChild>
            <w:div w:id="114063900">
              <w:marLeft w:val="0"/>
              <w:marRight w:val="0"/>
              <w:marTop w:val="0"/>
              <w:marBottom w:val="0"/>
              <w:divBdr>
                <w:top w:val="none" w:sz="0" w:space="0" w:color="auto"/>
                <w:left w:val="none" w:sz="0" w:space="0" w:color="auto"/>
                <w:bottom w:val="none" w:sz="0" w:space="0" w:color="auto"/>
                <w:right w:val="none" w:sz="0" w:space="0" w:color="auto"/>
              </w:divBdr>
              <w:divsChild>
                <w:div w:id="44568302">
                  <w:marLeft w:val="640"/>
                  <w:marRight w:val="0"/>
                  <w:marTop w:val="0"/>
                  <w:marBottom w:val="0"/>
                  <w:divBdr>
                    <w:top w:val="none" w:sz="0" w:space="0" w:color="auto"/>
                    <w:left w:val="none" w:sz="0" w:space="0" w:color="auto"/>
                    <w:bottom w:val="none" w:sz="0" w:space="0" w:color="auto"/>
                    <w:right w:val="none" w:sz="0" w:space="0" w:color="auto"/>
                  </w:divBdr>
                </w:div>
                <w:div w:id="50884809">
                  <w:marLeft w:val="640"/>
                  <w:marRight w:val="0"/>
                  <w:marTop w:val="0"/>
                  <w:marBottom w:val="0"/>
                  <w:divBdr>
                    <w:top w:val="none" w:sz="0" w:space="0" w:color="auto"/>
                    <w:left w:val="none" w:sz="0" w:space="0" w:color="auto"/>
                    <w:bottom w:val="none" w:sz="0" w:space="0" w:color="auto"/>
                    <w:right w:val="none" w:sz="0" w:space="0" w:color="auto"/>
                  </w:divBdr>
                </w:div>
                <w:div w:id="86535651">
                  <w:marLeft w:val="640"/>
                  <w:marRight w:val="0"/>
                  <w:marTop w:val="0"/>
                  <w:marBottom w:val="0"/>
                  <w:divBdr>
                    <w:top w:val="none" w:sz="0" w:space="0" w:color="auto"/>
                    <w:left w:val="none" w:sz="0" w:space="0" w:color="auto"/>
                    <w:bottom w:val="none" w:sz="0" w:space="0" w:color="auto"/>
                    <w:right w:val="none" w:sz="0" w:space="0" w:color="auto"/>
                  </w:divBdr>
                </w:div>
                <w:div w:id="90207223">
                  <w:marLeft w:val="640"/>
                  <w:marRight w:val="0"/>
                  <w:marTop w:val="0"/>
                  <w:marBottom w:val="0"/>
                  <w:divBdr>
                    <w:top w:val="none" w:sz="0" w:space="0" w:color="auto"/>
                    <w:left w:val="none" w:sz="0" w:space="0" w:color="auto"/>
                    <w:bottom w:val="none" w:sz="0" w:space="0" w:color="auto"/>
                    <w:right w:val="none" w:sz="0" w:space="0" w:color="auto"/>
                  </w:divBdr>
                </w:div>
                <w:div w:id="149446367">
                  <w:marLeft w:val="640"/>
                  <w:marRight w:val="0"/>
                  <w:marTop w:val="0"/>
                  <w:marBottom w:val="0"/>
                  <w:divBdr>
                    <w:top w:val="none" w:sz="0" w:space="0" w:color="auto"/>
                    <w:left w:val="none" w:sz="0" w:space="0" w:color="auto"/>
                    <w:bottom w:val="none" w:sz="0" w:space="0" w:color="auto"/>
                    <w:right w:val="none" w:sz="0" w:space="0" w:color="auto"/>
                  </w:divBdr>
                </w:div>
                <w:div w:id="165751426">
                  <w:marLeft w:val="640"/>
                  <w:marRight w:val="0"/>
                  <w:marTop w:val="0"/>
                  <w:marBottom w:val="0"/>
                  <w:divBdr>
                    <w:top w:val="none" w:sz="0" w:space="0" w:color="auto"/>
                    <w:left w:val="none" w:sz="0" w:space="0" w:color="auto"/>
                    <w:bottom w:val="none" w:sz="0" w:space="0" w:color="auto"/>
                    <w:right w:val="none" w:sz="0" w:space="0" w:color="auto"/>
                  </w:divBdr>
                </w:div>
                <w:div w:id="181163475">
                  <w:marLeft w:val="640"/>
                  <w:marRight w:val="0"/>
                  <w:marTop w:val="0"/>
                  <w:marBottom w:val="0"/>
                  <w:divBdr>
                    <w:top w:val="none" w:sz="0" w:space="0" w:color="auto"/>
                    <w:left w:val="none" w:sz="0" w:space="0" w:color="auto"/>
                    <w:bottom w:val="none" w:sz="0" w:space="0" w:color="auto"/>
                    <w:right w:val="none" w:sz="0" w:space="0" w:color="auto"/>
                  </w:divBdr>
                </w:div>
                <w:div w:id="201286437">
                  <w:marLeft w:val="640"/>
                  <w:marRight w:val="0"/>
                  <w:marTop w:val="0"/>
                  <w:marBottom w:val="0"/>
                  <w:divBdr>
                    <w:top w:val="none" w:sz="0" w:space="0" w:color="auto"/>
                    <w:left w:val="none" w:sz="0" w:space="0" w:color="auto"/>
                    <w:bottom w:val="none" w:sz="0" w:space="0" w:color="auto"/>
                    <w:right w:val="none" w:sz="0" w:space="0" w:color="auto"/>
                  </w:divBdr>
                </w:div>
                <w:div w:id="250285206">
                  <w:marLeft w:val="640"/>
                  <w:marRight w:val="0"/>
                  <w:marTop w:val="0"/>
                  <w:marBottom w:val="0"/>
                  <w:divBdr>
                    <w:top w:val="none" w:sz="0" w:space="0" w:color="auto"/>
                    <w:left w:val="none" w:sz="0" w:space="0" w:color="auto"/>
                    <w:bottom w:val="none" w:sz="0" w:space="0" w:color="auto"/>
                    <w:right w:val="none" w:sz="0" w:space="0" w:color="auto"/>
                  </w:divBdr>
                </w:div>
                <w:div w:id="267664094">
                  <w:marLeft w:val="640"/>
                  <w:marRight w:val="0"/>
                  <w:marTop w:val="0"/>
                  <w:marBottom w:val="0"/>
                  <w:divBdr>
                    <w:top w:val="none" w:sz="0" w:space="0" w:color="auto"/>
                    <w:left w:val="none" w:sz="0" w:space="0" w:color="auto"/>
                    <w:bottom w:val="none" w:sz="0" w:space="0" w:color="auto"/>
                    <w:right w:val="none" w:sz="0" w:space="0" w:color="auto"/>
                  </w:divBdr>
                </w:div>
                <w:div w:id="285279983">
                  <w:marLeft w:val="640"/>
                  <w:marRight w:val="0"/>
                  <w:marTop w:val="0"/>
                  <w:marBottom w:val="0"/>
                  <w:divBdr>
                    <w:top w:val="none" w:sz="0" w:space="0" w:color="auto"/>
                    <w:left w:val="none" w:sz="0" w:space="0" w:color="auto"/>
                    <w:bottom w:val="none" w:sz="0" w:space="0" w:color="auto"/>
                    <w:right w:val="none" w:sz="0" w:space="0" w:color="auto"/>
                  </w:divBdr>
                </w:div>
                <w:div w:id="314338115">
                  <w:marLeft w:val="640"/>
                  <w:marRight w:val="0"/>
                  <w:marTop w:val="0"/>
                  <w:marBottom w:val="0"/>
                  <w:divBdr>
                    <w:top w:val="none" w:sz="0" w:space="0" w:color="auto"/>
                    <w:left w:val="none" w:sz="0" w:space="0" w:color="auto"/>
                    <w:bottom w:val="none" w:sz="0" w:space="0" w:color="auto"/>
                    <w:right w:val="none" w:sz="0" w:space="0" w:color="auto"/>
                  </w:divBdr>
                </w:div>
                <w:div w:id="373817474">
                  <w:marLeft w:val="640"/>
                  <w:marRight w:val="0"/>
                  <w:marTop w:val="0"/>
                  <w:marBottom w:val="0"/>
                  <w:divBdr>
                    <w:top w:val="none" w:sz="0" w:space="0" w:color="auto"/>
                    <w:left w:val="none" w:sz="0" w:space="0" w:color="auto"/>
                    <w:bottom w:val="none" w:sz="0" w:space="0" w:color="auto"/>
                    <w:right w:val="none" w:sz="0" w:space="0" w:color="auto"/>
                  </w:divBdr>
                </w:div>
                <w:div w:id="579800053">
                  <w:marLeft w:val="640"/>
                  <w:marRight w:val="0"/>
                  <w:marTop w:val="0"/>
                  <w:marBottom w:val="0"/>
                  <w:divBdr>
                    <w:top w:val="none" w:sz="0" w:space="0" w:color="auto"/>
                    <w:left w:val="none" w:sz="0" w:space="0" w:color="auto"/>
                    <w:bottom w:val="none" w:sz="0" w:space="0" w:color="auto"/>
                    <w:right w:val="none" w:sz="0" w:space="0" w:color="auto"/>
                  </w:divBdr>
                </w:div>
                <w:div w:id="651836023">
                  <w:marLeft w:val="640"/>
                  <w:marRight w:val="0"/>
                  <w:marTop w:val="0"/>
                  <w:marBottom w:val="0"/>
                  <w:divBdr>
                    <w:top w:val="none" w:sz="0" w:space="0" w:color="auto"/>
                    <w:left w:val="none" w:sz="0" w:space="0" w:color="auto"/>
                    <w:bottom w:val="none" w:sz="0" w:space="0" w:color="auto"/>
                    <w:right w:val="none" w:sz="0" w:space="0" w:color="auto"/>
                  </w:divBdr>
                </w:div>
                <w:div w:id="713701670">
                  <w:marLeft w:val="640"/>
                  <w:marRight w:val="0"/>
                  <w:marTop w:val="0"/>
                  <w:marBottom w:val="0"/>
                  <w:divBdr>
                    <w:top w:val="none" w:sz="0" w:space="0" w:color="auto"/>
                    <w:left w:val="none" w:sz="0" w:space="0" w:color="auto"/>
                    <w:bottom w:val="none" w:sz="0" w:space="0" w:color="auto"/>
                    <w:right w:val="none" w:sz="0" w:space="0" w:color="auto"/>
                  </w:divBdr>
                </w:div>
                <w:div w:id="719209423">
                  <w:marLeft w:val="640"/>
                  <w:marRight w:val="0"/>
                  <w:marTop w:val="0"/>
                  <w:marBottom w:val="0"/>
                  <w:divBdr>
                    <w:top w:val="none" w:sz="0" w:space="0" w:color="auto"/>
                    <w:left w:val="none" w:sz="0" w:space="0" w:color="auto"/>
                    <w:bottom w:val="none" w:sz="0" w:space="0" w:color="auto"/>
                    <w:right w:val="none" w:sz="0" w:space="0" w:color="auto"/>
                  </w:divBdr>
                </w:div>
                <w:div w:id="791480140">
                  <w:marLeft w:val="640"/>
                  <w:marRight w:val="0"/>
                  <w:marTop w:val="0"/>
                  <w:marBottom w:val="0"/>
                  <w:divBdr>
                    <w:top w:val="none" w:sz="0" w:space="0" w:color="auto"/>
                    <w:left w:val="none" w:sz="0" w:space="0" w:color="auto"/>
                    <w:bottom w:val="none" w:sz="0" w:space="0" w:color="auto"/>
                    <w:right w:val="none" w:sz="0" w:space="0" w:color="auto"/>
                  </w:divBdr>
                </w:div>
                <w:div w:id="830559615">
                  <w:marLeft w:val="640"/>
                  <w:marRight w:val="0"/>
                  <w:marTop w:val="0"/>
                  <w:marBottom w:val="0"/>
                  <w:divBdr>
                    <w:top w:val="none" w:sz="0" w:space="0" w:color="auto"/>
                    <w:left w:val="none" w:sz="0" w:space="0" w:color="auto"/>
                    <w:bottom w:val="none" w:sz="0" w:space="0" w:color="auto"/>
                    <w:right w:val="none" w:sz="0" w:space="0" w:color="auto"/>
                  </w:divBdr>
                </w:div>
                <w:div w:id="835536573">
                  <w:marLeft w:val="640"/>
                  <w:marRight w:val="0"/>
                  <w:marTop w:val="0"/>
                  <w:marBottom w:val="0"/>
                  <w:divBdr>
                    <w:top w:val="none" w:sz="0" w:space="0" w:color="auto"/>
                    <w:left w:val="none" w:sz="0" w:space="0" w:color="auto"/>
                    <w:bottom w:val="none" w:sz="0" w:space="0" w:color="auto"/>
                    <w:right w:val="none" w:sz="0" w:space="0" w:color="auto"/>
                  </w:divBdr>
                </w:div>
                <w:div w:id="914241773">
                  <w:marLeft w:val="640"/>
                  <w:marRight w:val="0"/>
                  <w:marTop w:val="0"/>
                  <w:marBottom w:val="0"/>
                  <w:divBdr>
                    <w:top w:val="none" w:sz="0" w:space="0" w:color="auto"/>
                    <w:left w:val="none" w:sz="0" w:space="0" w:color="auto"/>
                    <w:bottom w:val="none" w:sz="0" w:space="0" w:color="auto"/>
                    <w:right w:val="none" w:sz="0" w:space="0" w:color="auto"/>
                  </w:divBdr>
                </w:div>
                <w:div w:id="935094020">
                  <w:marLeft w:val="640"/>
                  <w:marRight w:val="0"/>
                  <w:marTop w:val="0"/>
                  <w:marBottom w:val="0"/>
                  <w:divBdr>
                    <w:top w:val="none" w:sz="0" w:space="0" w:color="auto"/>
                    <w:left w:val="none" w:sz="0" w:space="0" w:color="auto"/>
                    <w:bottom w:val="none" w:sz="0" w:space="0" w:color="auto"/>
                    <w:right w:val="none" w:sz="0" w:space="0" w:color="auto"/>
                  </w:divBdr>
                </w:div>
                <w:div w:id="975142193">
                  <w:marLeft w:val="640"/>
                  <w:marRight w:val="0"/>
                  <w:marTop w:val="0"/>
                  <w:marBottom w:val="0"/>
                  <w:divBdr>
                    <w:top w:val="none" w:sz="0" w:space="0" w:color="auto"/>
                    <w:left w:val="none" w:sz="0" w:space="0" w:color="auto"/>
                    <w:bottom w:val="none" w:sz="0" w:space="0" w:color="auto"/>
                    <w:right w:val="none" w:sz="0" w:space="0" w:color="auto"/>
                  </w:divBdr>
                </w:div>
                <w:div w:id="1079251781">
                  <w:marLeft w:val="640"/>
                  <w:marRight w:val="0"/>
                  <w:marTop w:val="0"/>
                  <w:marBottom w:val="0"/>
                  <w:divBdr>
                    <w:top w:val="none" w:sz="0" w:space="0" w:color="auto"/>
                    <w:left w:val="none" w:sz="0" w:space="0" w:color="auto"/>
                    <w:bottom w:val="none" w:sz="0" w:space="0" w:color="auto"/>
                    <w:right w:val="none" w:sz="0" w:space="0" w:color="auto"/>
                  </w:divBdr>
                </w:div>
                <w:div w:id="1277131848">
                  <w:marLeft w:val="640"/>
                  <w:marRight w:val="0"/>
                  <w:marTop w:val="0"/>
                  <w:marBottom w:val="0"/>
                  <w:divBdr>
                    <w:top w:val="none" w:sz="0" w:space="0" w:color="auto"/>
                    <w:left w:val="none" w:sz="0" w:space="0" w:color="auto"/>
                    <w:bottom w:val="none" w:sz="0" w:space="0" w:color="auto"/>
                    <w:right w:val="none" w:sz="0" w:space="0" w:color="auto"/>
                  </w:divBdr>
                </w:div>
                <w:div w:id="1291472526">
                  <w:marLeft w:val="640"/>
                  <w:marRight w:val="0"/>
                  <w:marTop w:val="0"/>
                  <w:marBottom w:val="0"/>
                  <w:divBdr>
                    <w:top w:val="none" w:sz="0" w:space="0" w:color="auto"/>
                    <w:left w:val="none" w:sz="0" w:space="0" w:color="auto"/>
                    <w:bottom w:val="none" w:sz="0" w:space="0" w:color="auto"/>
                    <w:right w:val="none" w:sz="0" w:space="0" w:color="auto"/>
                  </w:divBdr>
                </w:div>
                <w:div w:id="1358964287">
                  <w:marLeft w:val="640"/>
                  <w:marRight w:val="0"/>
                  <w:marTop w:val="0"/>
                  <w:marBottom w:val="0"/>
                  <w:divBdr>
                    <w:top w:val="none" w:sz="0" w:space="0" w:color="auto"/>
                    <w:left w:val="none" w:sz="0" w:space="0" w:color="auto"/>
                    <w:bottom w:val="none" w:sz="0" w:space="0" w:color="auto"/>
                    <w:right w:val="none" w:sz="0" w:space="0" w:color="auto"/>
                  </w:divBdr>
                </w:div>
                <w:div w:id="1461531305">
                  <w:marLeft w:val="640"/>
                  <w:marRight w:val="0"/>
                  <w:marTop w:val="0"/>
                  <w:marBottom w:val="0"/>
                  <w:divBdr>
                    <w:top w:val="none" w:sz="0" w:space="0" w:color="auto"/>
                    <w:left w:val="none" w:sz="0" w:space="0" w:color="auto"/>
                    <w:bottom w:val="none" w:sz="0" w:space="0" w:color="auto"/>
                    <w:right w:val="none" w:sz="0" w:space="0" w:color="auto"/>
                  </w:divBdr>
                </w:div>
                <w:div w:id="1471247128">
                  <w:marLeft w:val="640"/>
                  <w:marRight w:val="0"/>
                  <w:marTop w:val="0"/>
                  <w:marBottom w:val="0"/>
                  <w:divBdr>
                    <w:top w:val="none" w:sz="0" w:space="0" w:color="auto"/>
                    <w:left w:val="none" w:sz="0" w:space="0" w:color="auto"/>
                    <w:bottom w:val="none" w:sz="0" w:space="0" w:color="auto"/>
                    <w:right w:val="none" w:sz="0" w:space="0" w:color="auto"/>
                  </w:divBdr>
                </w:div>
                <w:div w:id="1587765602">
                  <w:marLeft w:val="640"/>
                  <w:marRight w:val="0"/>
                  <w:marTop w:val="0"/>
                  <w:marBottom w:val="0"/>
                  <w:divBdr>
                    <w:top w:val="none" w:sz="0" w:space="0" w:color="auto"/>
                    <w:left w:val="none" w:sz="0" w:space="0" w:color="auto"/>
                    <w:bottom w:val="none" w:sz="0" w:space="0" w:color="auto"/>
                    <w:right w:val="none" w:sz="0" w:space="0" w:color="auto"/>
                  </w:divBdr>
                </w:div>
                <w:div w:id="1640303685">
                  <w:marLeft w:val="640"/>
                  <w:marRight w:val="0"/>
                  <w:marTop w:val="0"/>
                  <w:marBottom w:val="0"/>
                  <w:divBdr>
                    <w:top w:val="none" w:sz="0" w:space="0" w:color="auto"/>
                    <w:left w:val="none" w:sz="0" w:space="0" w:color="auto"/>
                    <w:bottom w:val="none" w:sz="0" w:space="0" w:color="auto"/>
                    <w:right w:val="none" w:sz="0" w:space="0" w:color="auto"/>
                  </w:divBdr>
                </w:div>
                <w:div w:id="1663388954">
                  <w:marLeft w:val="640"/>
                  <w:marRight w:val="0"/>
                  <w:marTop w:val="0"/>
                  <w:marBottom w:val="0"/>
                  <w:divBdr>
                    <w:top w:val="none" w:sz="0" w:space="0" w:color="auto"/>
                    <w:left w:val="none" w:sz="0" w:space="0" w:color="auto"/>
                    <w:bottom w:val="none" w:sz="0" w:space="0" w:color="auto"/>
                    <w:right w:val="none" w:sz="0" w:space="0" w:color="auto"/>
                  </w:divBdr>
                </w:div>
                <w:div w:id="1670408200">
                  <w:marLeft w:val="640"/>
                  <w:marRight w:val="0"/>
                  <w:marTop w:val="0"/>
                  <w:marBottom w:val="0"/>
                  <w:divBdr>
                    <w:top w:val="none" w:sz="0" w:space="0" w:color="auto"/>
                    <w:left w:val="none" w:sz="0" w:space="0" w:color="auto"/>
                    <w:bottom w:val="none" w:sz="0" w:space="0" w:color="auto"/>
                    <w:right w:val="none" w:sz="0" w:space="0" w:color="auto"/>
                  </w:divBdr>
                </w:div>
                <w:div w:id="1676493710">
                  <w:marLeft w:val="640"/>
                  <w:marRight w:val="0"/>
                  <w:marTop w:val="0"/>
                  <w:marBottom w:val="0"/>
                  <w:divBdr>
                    <w:top w:val="none" w:sz="0" w:space="0" w:color="auto"/>
                    <w:left w:val="none" w:sz="0" w:space="0" w:color="auto"/>
                    <w:bottom w:val="none" w:sz="0" w:space="0" w:color="auto"/>
                    <w:right w:val="none" w:sz="0" w:space="0" w:color="auto"/>
                  </w:divBdr>
                </w:div>
                <w:div w:id="1700624293">
                  <w:marLeft w:val="640"/>
                  <w:marRight w:val="0"/>
                  <w:marTop w:val="0"/>
                  <w:marBottom w:val="0"/>
                  <w:divBdr>
                    <w:top w:val="none" w:sz="0" w:space="0" w:color="auto"/>
                    <w:left w:val="none" w:sz="0" w:space="0" w:color="auto"/>
                    <w:bottom w:val="none" w:sz="0" w:space="0" w:color="auto"/>
                    <w:right w:val="none" w:sz="0" w:space="0" w:color="auto"/>
                  </w:divBdr>
                </w:div>
                <w:div w:id="1765370591">
                  <w:marLeft w:val="640"/>
                  <w:marRight w:val="0"/>
                  <w:marTop w:val="0"/>
                  <w:marBottom w:val="0"/>
                  <w:divBdr>
                    <w:top w:val="none" w:sz="0" w:space="0" w:color="auto"/>
                    <w:left w:val="none" w:sz="0" w:space="0" w:color="auto"/>
                    <w:bottom w:val="none" w:sz="0" w:space="0" w:color="auto"/>
                    <w:right w:val="none" w:sz="0" w:space="0" w:color="auto"/>
                  </w:divBdr>
                </w:div>
                <w:div w:id="1895578032">
                  <w:marLeft w:val="640"/>
                  <w:marRight w:val="0"/>
                  <w:marTop w:val="0"/>
                  <w:marBottom w:val="0"/>
                  <w:divBdr>
                    <w:top w:val="none" w:sz="0" w:space="0" w:color="auto"/>
                    <w:left w:val="none" w:sz="0" w:space="0" w:color="auto"/>
                    <w:bottom w:val="none" w:sz="0" w:space="0" w:color="auto"/>
                    <w:right w:val="none" w:sz="0" w:space="0" w:color="auto"/>
                  </w:divBdr>
                </w:div>
                <w:div w:id="1909338308">
                  <w:marLeft w:val="640"/>
                  <w:marRight w:val="0"/>
                  <w:marTop w:val="0"/>
                  <w:marBottom w:val="0"/>
                  <w:divBdr>
                    <w:top w:val="none" w:sz="0" w:space="0" w:color="auto"/>
                    <w:left w:val="none" w:sz="0" w:space="0" w:color="auto"/>
                    <w:bottom w:val="none" w:sz="0" w:space="0" w:color="auto"/>
                    <w:right w:val="none" w:sz="0" w:space="0" w:color="auto"/>
                  </w:divBdr>
                </w:div>
                <w:div w:id="1921714628">
                  <w:marLeft w:val="640"/>
                  <w:marRight w:val="0"/>
                  <w:marTop w:val="0"/>
                  <w:marBottom w:val="0"/>
                  <w:divBdr>
                    <w:top w:val="none" w:sz="0" w:space="0" w:color="auto"/>
                    <w:left w:val="none" w:sz="0" w:space="0" w:color="auto"/>
                    <w:bottom w:val="none" w:sz="0" w:space="0" w:color="auto"/>
                    <w:right w:val="none" w:sz="0" w:space="0" w:color="auto"/>
                  </w:divBdr>
                </w:div>
                <w:div w:id="1937397498">
                  <w:marLeft w:val="640"/>
                  <w:marRight w:val="0"/>
                  <w:marTop w:val="0"/>
                  <w:marBottom w:val="0"/>
                  <w:divBdr>
                    <w:top w:val="none" w:sz="0" w:space="0" w:color="auto"/>
                    <w:left w:val="none" w:sz="0" w:space="0" w:color="auto"/>
                    <w:bottom w:val="none" w:sz="0" w:space="0" w:color="auto"/>
                    <w:right w:val="none" w:sz="0" w:space="0" w:color="auto"/>
                  </w:divBdr>
                </w:div>
                <w:div w:id="2036152405">
                  <w:marLeft w:val="640"/>
                  <w:marRight w:val="0"/>
                  <w:marTop w:val="0"/>
                  <w:marBottom w:val="0"/>
                  <w:divBdr>
                    <w:top w:val="none" w:sz="0" w:space="0" w:color="auto"/>
                    <w:left w:val="none" w:sz="0" w:space="0" w:color="auto"/>
                    <w:bottom w:val="none" w:sz="0" w:space="0" w:color="auto"/>
                    <w:right w:val="none" w:sz="0" w:space="0" w:color="auto"/>
                  </w:divBdr>
                </w:div>
                <w:div w:id="2122914329">
                  <w:marLeft w:val="640"/>
                  <w:marRight w:val="0"/>
                  <w:marTop w:val="0"/>
                  <w:marBottom w:val="0"/>
                  <w:divBdr>
                    <w:top w:val="none" w:sz="0" w:space="0" w:color="auto"/>
                    <w:left w:val="none" w:sz="0" w:space="0" w:color="auto"/>
                    <w:bottom w:val="none" w:sz="0" w:space="0" w:color="auto"/>
                    <w:right w:val="none" w:sz="0" w:space="0" w:color="auto"/>
                  </w:divBdr>
                </w:div>
                <w:div w:id="2140217206">
                  <w:marLeft w:val="640"/>
                  <w:marRight w:val="0"/>
                  <w:marTop w:val="0"/>
                  <w:marBottom w:val="0"/>
                  <w:divBdr>
                    <w:top w:val="none" w:sz="0" w:space="0" w:color="auto"/>
                    <w:left w:val="none" w:sz="0" w:space="0" w:color="auto"/>
                    <w:bottom w:val="none" w:sz="0" w:space="0" w:color="auto"/>
                    <w:right w:val="none" w:sz="0" w:space="0" w:color="auto"/>
                  </w:divBdr>
                </w:div>
              </w:divsChild>
            </w:div>
            <w:div w:id="156381322">
              <w:marLeft w:val="0"/>
              <w:marRight w:val="0"/>
              <w:marTop w:val="0"/>
              <w:marBottom w:val="0"/>
              <w:divBdr>
                <w:top w:val="none" w:sz="0" w:space="0" w:color="auto"/>
                <w:left w:val="none" w:sz="0" w:space="0" w:color="auto"/>
                <w:bottom w:val="none" w:sz="0" w:space="0" w:color="auto"/>
                <w:right w:val="none" w:sz="0" w:space="0" w:color="auto"/>
              </w:divBdr>
              <w:divsChild>
                <w:div w:id="13121079">
                  <w:marLeft w:val="640"/>
                  <w:marRight w:val="0"/>
                  <w:marTop w:val="0"/>
                  <w:marBottom w:val="0"/>
                  <w:divBdr>
                    <w:top w:val="none" w:sz="0" w:space="0" w:color="auto"/>
                    <w:left w:val="none" w:sz="0" w:space="0" w:color="auto"/>
                    <w:bottom w:val="none" w:sz="0" w:space="0" w:color="auto"/>
                    <w:right w:val="none" w:sz="0" w:space="0" w:color="auto"/>
                  </w:divBdr>
                </w:div>
                <w:div w:id="56049518">
                  <w:marLeft w:val="640"/>
                  <w:marRight w:val="0"/>
                  <w:marTop w:val="0"/>
                  <w:marBottom w:val="0"/>
                  <w:divBdr>
                    <w:top w:val="none" w:sz="0" w:space="0" w:color="auto"/>
                    <w:left w:val="none" w:sz="0" w:space="0" w:color="auto"/>
                    <w:bottom w:val="none" w:sz="0" w:space="0" w:color="auto"/>
                    <w:right w:val="none" w:sz="0" w:space="0" w:color="auto"/>
                  </w:divBdr>
                </w:div>
                <w:div w:id="57754508">
                  <w:marLeft w:val="640"/>
                  <w:marRight w:val="0"/>
                  <w:marTop w:val="0"/>
                  <w:marBottom w:val="0"/>
                  <w:divBdr>
                    <w:top w:val="none" w:sz="0" w:space="0" w:color="auto"/>
                    <w:left w:val="none" w:sz="0" w:space="0" w:color="auto"/>
                    <w:bottom w:val="none" w:sz="0" w:space="0" w:color="auto"/>
                    <w:right w:val="none" w:sz="0" w:space="0" w:color="auto"/>
                  </w:divBdr>
                </w:div>
                <w:div w:id="102772492">
                  <w:marLeft w:val="640"/>
                  <w:marRight w:val="0"/>
                  <w:marTop w:val="0"/>
                  <w:marBottom w:val="0"/>
                  <w:divBdr>
                    <w:top w:val="none" w:sz="0" w:space="0" w:color="auto"/>
                    <w:left w:val="none" w:sz="0" w:space="0" w:color="auto"/>
                    <w:bottom w:val="none" w:sz="0" w:space="0" w:color="auto"/>
                    <w:right w:val="none" w:sz="0" w:space="0" w:color="auto"/>
                  </w:divBdr>
                </w:div>
                <w:div w:id="111369212">
                  <w:marLeft w:val="640"/>
                  <w:marRight w:val="0"/>
                  <w:marTop w:val="0"/>
                  <w:marBottom w:val="0"/>
                  <w:divBdr>
                    <w:top w:val="none" w:sz="0" w:space="0" w:color="auto"/>
                    <w:left w:val="none" w:sz="0" w:space="0" w:color="auto"/>
                    <w:bottom w:val="none" w:sz="0" w:space="0" w:color="auto"/>
                    <w:right w:val="none" w:sz="0" w:space="0" w:color="auto"/>
                  </w:divBdr>
                </w:div>
                <w:div w:id="126053826">
                  <w:marLeft w:val="640"/>
                  <w:marRight w:val="0"/>
                  <w:marTop w:val="0"/>
                  <w:marBottom w:val="0"/>
                  <w:divBdr>
                    <w:top w:val="none" w:sz="0" w:space="0" w:color="auto"/>
                    <w:left w:val="none" w:sz="0" w:space="0" w:color="auto"/>
                    <w:bottom w:val="none" w:sz="0" w:space="0" w:color="auto"/>
                    <w:right w:val="none" w:sz="0" w:space="0" w:color="auto"/>
                  </w:divBdr>
                </w:div>
                <w:div w:id="381180167">
                  <w:marLeft w:val="640"/>
                  <w:marRight w:val="0"/>
                  <w:marTop w:val="0"/>
                  <w:marBottom w:val="0"/>
                  <w:divBdr>
                    <w:top w:val="none" w:sz="0" w:space="0" w:color="auto"/>
                    <w:left w:val="none" w:sz="0" w:space="0" w:color="auto"/>
                    <w:bottom w:val="none" w:sz="0" w:space="0" w:color="auto"/>
                    <w:right w:val="none" w:sz="0" w:space="0" w:color="auto"/>
                  </w:divBdr>
                </w:div>
                <w:div w:id="503281919">
                  <w:marLeft w:val="640"/>
                  <w:marRight w:val="0"/>
                  <w:marTop w:val="0"/>
                  <w:marBottom w:val="0"/>
                  <w:divBdr>
                    <w:top w:val="none" w:sz="0" w:space="0" w:color="auto"/>
                    <w:left w:val="none" w:sz="0" w:space="0" w:color="auto"/>
                    <w:bottom w:val="none" w:sz="0" w:space="0" w:color="auto"/>
                    <w:right w:val="none" w:sz="0" w:space="0" w:color="auto"/>
                  </w:divBdr>
                </w:div>
                <w:div w:id="520121290">
                  <w:marLeft w:val="640"/>
                  <w:marRight w:val="0"/>
                  <w:marTop w:val="0"/>
                  <w:marBottom w:val="0"/>
                  <w:divBdr>
                    <w:top w:val="none" w:sz="0" w:space="0" w:color="auto"/>
                    <w:left w:val="none" w:sz="0" w:space="0" w:color="auto"/>
                    <w:bottom w:val="none" w:sz="0" w:space="0" w:color="auto"/>
                    <w:right w:val="none" w:sz="0" w:space="0" w:color="auto"/>
                  </w:divBdr>
                </w:div>
                <w:div w:id="674191941">
                  <w:marLeft w:val="640"/>
                  <w:marRight w:val="0"/>
                  <w:marTop w:val="0"/>
                  <w:marBottom w:val="0"/>
                  <w:divBdr>
                    <w:top w:val="none" w:sz="0" w:space="0" w:color="auto"/>
                    <w:left w:val="none" w:sz="0" w:space="0" w:color="auto"/>
                    <w:bottom w:val="none" w:sz="0" w:space="0" w:color="auto"/>
                    <w:right w:val="none" w:sz="0" w:space="0" w:color="auto"/>
                  </w:divBdr>
                </w:div>
                <w:div w:id="733356145">
                  <w:marLeft w:val="640"/>
                  <w:marRight w:val="0"/>
                  <w:marTop w:val="0"/>
                  <w:marBottom w:val="0"/>
                  <w:divBdr>
                    <w:top w:val="none" w:sz="0" w:space="0" w:color="auto"/>
                    <w:left w:val="none" w:sz="0" w:space="0" w:color="auto"/>
                    <w:bottom w:val="none" w:sz="0" w:space="0" w:color="auto"/>
                    <w:right w:val="none" w:sz="0" w:space="0" w:color="auto"/>
                  </w:divBdr>
                </w:div>
                <w:div w:id="769155641">
                  <w:marLeft w:val="640"/>
                  <w:marRight w:val="0"/>
                  <w:marTop w:val="0"/>
                  <w:marBottom w:val="0"/>
                  <w:divBdr>
                    <w:top w:val="none" w:sz="0" w:space="0" w:color="auto"/>
                    <w:left w:val="none" w:sz="0" w:space="0" w:color="auto"/>
                    <w:bottom w:val="none" w:sz="0" w:space="0" w:color="auto"/>
                    <w:right w:val="none" w:sz="0" w:space="0" w:color="auto"/>
                  </w:divBdr>
                </w:div>
                <w:div w:id="777337990">
                  <w:marLeft w:val="640"/>
                  <w:marRight w:val="0"/>
                  <w:marTop w:val="0"/>
                  <w:marBottom w:val="0"/>
                  <w:divBdr>
                    <w:top w:val="none" w:sz="0" w:space="0" w:color="auto"/>
                    <w:left w:val="none" w:sz="0" w:space="0" w:color="auto"/>
                    <w:bottom w:val="none" w:sz="0" w:space="0" w:color="auto"/>
                    <w:right w:val="none" w:sz="0" w:space="0" w:color="auto"/>
                  </w:divBdr>
                </w:div>
                <w:div w:id="847141620">
                  <w:marLeft w:val="640"/>
                  <w:marRight w:val="0"/>
                  <w:marTop w:val="0"/>
                  <w:marBottom w:val="0"/>
                  <w:divBdr>
                    <w:top w:val="none" w:sz="0" w:space="0" w:color="auto"/>
                    <w:left w:val="none" w:sz="0" w:space="0" w:color="auto"/>
                    <w:bottom w:val="none" w:sz="0" w:space="0" w:color="auto"/>
                    <w:right w:val="none" w:sz="0" w:space="0" w:color="auto"/>
                  </w:divBdr>
                </w:div>
                <w:div w:id="895314831">
                  <w:marLeft w:val="640"/>
                  <w:marRight w:val="0"/>
                  <w:marTop w:val="0"/>
                  <w:marBottom w:val="0"/>
                  <w:divBdr>
                    <w:top w:val="none" w:sz="0" w:space="0" w:color="auto"/>
                    <w:left w:val="none" w:sz="0" w:space="0" w:color="auto"/>
                    <w:bottom w:val="none" w:sz="0" w:space="0" w:color="auto"/>
                    <w:right w:val="none" w:sz="0" w:space="0" w:color="auto"/>
                  </w:divBdr>
                </w:div>
                <w:div w:id="970676479">
                  <w:marLeft w:val="640"/>
                  <w:marRight w:val="0"/>
                  <w:marTop w:val="0"/>
                  <w:marBottom w:val="0"/>
                  <w:divBdr>
                    <w:top w:val="none" w:sz="0" w:space="0" w:color="auto"/>
                    <w:left w:val="none" w:sz="0" w:space="0" w:color="auto"/>
                    <w:bottom w:val="none" w:sz="0" w:space="0" w:color="auto"/>
                    <w:right w:val="none" w:sz="0" w:space="0" w:color="auto"/>
                  </w:divBdr>
                </w:div>
                <w:div w:id="1014191181">
                  <w:marLeft w:val="640"/>
                  <w:marRight w:val="0"/>
                  <w:marTop w:val="0"/>
                  <w:marBottom w:val="0"/>
                  <w:divBdr>
                    <w:top w:val="none" w:sz="0" w:space="0" w:color="auto"/>
                    <w:left w:val="none" w:sz="0" w:space="0" w:color="auto"/>
                    <w:bottom w:val="none" w:sz="0" w:space="0" w:color="auto"/>
                    <w:right w:val="none" w:sz="0" w:space="0" w:color="auto"/>
                  </w:divBdr>
                </w:div>
                <w:div w:id="1062093233">
                  <w:marLeft w:val="640"/>
                  <w:marRight w:val="0"/>
                  <w:marTop w:val="0"/>
                  <w:marBottom w:val="0"/>
                  <w:divBdr>
                    <w:top w:val="none" w:sz="0" w:space="0" w:color="auto"/>
                    <w:left w:val="none" w:sz="0" w:space="0" w:color="auto"/>
                    <w:bottom w:val="none" w:sz="0" w:space="0" w:color="auto"/>
                    <w:right w:val="none" w:sz="0" w:space="0" w:color="auto"/>
                  </w:divBdr>
                </w:div>
                <w:div w:id="1158417799">
                  <w:marLeft w:val="640"/>
                  <w:marRight w:val="0"/>
                  <w:marTop w:val="0"/>
                  <w:marBottom w:val="0"/>
                  <w:divBdr>
                    <w:top w:val="none" w:sz="0" w:space="0" w:color="auto"/>
                    <w:left w:val="none" w:sz="0" w:space="0" w:color="auto"/>
                    <w:bottom w:val="none" w:sz="0" w:space="0" w:color="auto"/>
                    <w:right w:val="none" w:sz="0" w:space="0" w:color="auto"/>
                  </w:divBdr>
                </w:div>
                <w:div w:id="1166558113">
                  <w:marLeft w:val="640"/>
                  <w:marRight w:val="0"/>
                  <w:marTop w:val="0"/>
                  <w:marBottom w:val="0"/>
                  <w:divBdr>
                    <w:top w:val="none" w:sz="0" w:space="0" w:color="auto"/>
                    <w:left w:val="none" w:sz="0" w:space="0" w:color="auto"/>
                    <w:bottom w:val="none" w:sz="0" w:space="0" w:color="auto"/>
                    <w:right w:val="none" w:sz="0" w:space="0" w:color="auto"/>
                  </w:divBdr>
                </w:div>
                <w:div w:id="1215117600">
                  <w:marLeft w:val="640"/>
                  <w:marRight w:val="0"/>
                  <w:marTop w:val="0"/>
                  <w:marBottom w:val="0"/>
                  <w:divBdr>
                    <w:top w:val="none" w:sz="0" w:space="0" w:color="auto"/>
                    <w:left w:val="none" w:sz="0" w:space="0" w:color="auto"/>
                    <w:bottom w:val="none" w:sz="0" w:space="0" w:color="auto"/>
                    <w:right w:val="none" w:sz="0" w:space="0" w:color="auto"/>
                  </w:divBdr>
                </w:div>
                <w:div w:id="1233009099">
                  <w:marLeft w:val="640"/>
                  <w:marRight w:val="0"/>
                  <w:marTop w:val="0"/>
                  <w:marBottom w:val="0"/>
                  <w:divBdr>
                    <w:top w:val="none" w:sz="0" w:space="0" w:color="auto"/>
                    <w:left w:val="none" w:sz="0" w:space="0" w:color="auto"/>
                    <w:bottom w:val="none" w:sz="0" w:space="0" w:color="auto"/>
                    <w:right w:val="none" w:sz="0" w:space="0" w:color="auto"/>
                  </w:divBdr>
                </w:div>
                <w:div w:id="1271939654">
                  <w:marLeft w:val="640"/>
                  <w:marRight w:val="0"/>
                  <w:marTop w:val="0"/>
                  <w:marBottom w:val="0"/>
                  <w:divBdr>
                    <w:top w:val="none" w:sz="0" w:space="0" w:color="auto"/>
                    <w:left w:val="none" w:sz="0" w:space="0" w:color="auto"/>
                    <w:bottom w:val="none" w:sz="0" w:space="0" w:color="auto"/>
                    <w:right w:val="none" w:sz="0" w:space="0" w:color="auto"/>
                  </w:divBdr>
                </w:div>
                <w:div w:id="1356804848">
                  <w:marLeft w:val="640"/>
                  <w:marRight w:val="0"/>
                  <w:marTop w:val="0"/>
                  <w:marBottom w:val="0"/>
                  <w:divBdr>
                    <w:top w:val="none" w:sz="0" w:space="0" w:color="auto"/>
                    <w:left w:val="none" w:sz="0" w:space="0" w:color="auto"/>
                    <w:bottom w:val="none" w:sz="0" w:space="0" w:color="auto"/>
                    <w:right w:val="none" w:sz="0" w:space="0" w:color="auto"/>
                  </w:divBdr>
                </w:div>
                <w:div w:id="1471706881">
                  <w:marLeft w:val="640"/>
                  <w:marRight w:val="0"/>
                  <w:marTop w:val="0"/>
                  <w:marBottom w:val="0"/>
                  <w:divBdr>
                    <w:top w:val="none" w:sz="0" w:space="0" w:color="auto"/>
                    <w:left w:val="none" w:sz="0" w:space="0" w:color="auto"/>
                    <w:bottom w:val="none" w:sz="0" w:space="0" w:color="auto"/>
                    <w:right w:val="none" w:sz="0" w:space="0" w:color="auto"/>
                  </w:divBdr>
                </w:div>
                <w:div w:id="1612080146">
                  <w:marLeft w:val="640"/>
                  <w:marRight w:val="0"/>
                  <w:marTop w:val="0"/>
                  <w:marBottom w:val="0"/>
                  <w:divBdr>
                    <w:top w:val="none" w:sz="0" w:space="0" w:color="auto"/>
                    <w:left w:val="none" w:sz="0" w:space="0" w:color="auto"/>
                    <w:bottom w:val="none" w:sz="0" w:space="0" w:color="auto"/>
                    <w:right w:val="none" w:sz="0" w:space="0" w:color="auto"/>
                  </w:divBdr>
                </w:div>
                <w:div w:id="1674915094">
                  <w:marLeft w:val="640"/>
                  <w:marRight w:val="0"/>
                  <w:marTop w:val="0"/>
                  <w:marBottom w:val="0"/>
                  <w:divBdr>
                    <w:top w:val="none" w:sz="0" w:space="0" w:color="auto"/>
                    <w:left w:val="none" w:sz="0" w:space="0" w:color="auto"/>
                    <w:bottom w:val="none" w:sz="0" w:space="0" w:color="auto"/>
                    <w:right w:val="none" w:sz="0" w:space="0" w:color="auto"/>
                  </w:divBdr>
                </w:div>
                <w:div w:id="1701735536">
                  <w:marLeft w:val="640"/>
                  <w:marRight w:val="0"/>
                  <w:marTop w:val="0"/>
                  <w:marBottom w:val="0"/>
                  <w:divBdr>
                    <w:top w:val="none" w:sz="0" w:space="0" w:color="auto"/>
                    <w:left w:val="none" w:sz="0" w:space="0" w:color="auto"/>
                    <w:bottom w:val="none" w:sz="0" w:space="0" w:color="auto"/>
                    <w:right w:val="none" w:sz="0" w:space="0" w:color="auto"/>
                  </w:divBdr>
                </w:div>
                <w:div w:id="1703092426">
                  <w:marLeft w:val="640"/>
                  <w:marRight w:val="0"/>
                  <w:marTop w:val="0"/>
                  <w:marBottom w:val="0"/>
                  <w:divBdr>
                    <w:top w:val="none" w:sz="0" w:space="0" w:color="auto"/>
                    <w:left w:val="none" w:sz="0" w:space="0" w:color="auto"/>
                    <w:bottom w:val="none" w:sz="0" w:space="0" w:color="auto"/>
                    <w:right w:val="none" w:sz="0" w:space="0" w:color="auto"/>
                  </w:divBdr>
                </w:div>
                <w:div w:id="1745176950">
                  <w:marLeft w:val="640"/>
                  <w:marRight w:val="0"/>
                  <w:marTop w:val="0"/>
                  <w:marBottom w:val="0"/>
                  <w:divBdr>
                    <w:top w:val="none" w:sz="0" w:space="0" w:color="auto"/>
                    <w:left w:val="none" w:sz="0" w:space="0" w:color="auto"/>
                    <w:bottom w:val="none" w:sz="0" w:space="0" w:color="auto"/>
                    <w:right w:val="none" w:sz="0" w:space="0" w:color="auto"/>
                  </w:divBdr>
                </w:div>
                <w:div w:id="1920481053">
                  <w:marLeft w:val="640"/>
                  <w:marRight w:val="0"/>
                  <w:marTop w:val="0"/>
                  <w:marBottom w:val="0"/>
                  <w:divBdr>
                    <w:top w:val="none" w:sz="0" w:space="0" w:color="auto"/>
                    <w:left w:val="none" w:sz="0" w:space="0" w:color="auto"/>
                    <w:bottom w:val="none" w:sz="0" w:space="0" w:color="auto"/>
                    <w:right w:val="none" w:sz="0" w:space="0" w:color="auto"/>
                  </w:divBdr>
                </w:div>
                <w:div w:id="1920863960">
                  <w:marLeft w:val="640"/>
                  <w:marRight w:val="0"/>
                  <w:marTop w:val="0"/>
                  <w:marBottom w:val="0"/>
                  <w:divBdr>
                    <w:top w:val="none" w:sz="0" w:space="0" w:color="auto"/>
                    <w:left w:val="none" w:sz="0" w:space="0" w:color="auto"/>
                    <w:bottom w:val="none" w:sz="0" w:space="0" w:color="auto"/>
                    <w:right w:val="none" w:sz="0" w:space="0" w:color="auto"/>
                  </w:divBdr>
                </w:div>
                <w:div w:id="1923835631">
                  <w:marLeft w:val="640"/>
                  <w:marRight w:val="0"/>
                  <w:marTop w:val="0"/>
                  <w:marBottom w:val="0"/>
                  <w:divBdr>
                    <w:top w:val="none" w:sz="0" w:space="0" w:color="auto"/>
                    <w:left w:val="none" w:sz="0" w:space="0" w:color="auto"/>
                    <w:bottom w:val="none" w:sz="0" w:space="0" w:color="auto"/>
                    <w:right w:val="none" w:sz="0" w:space="0" w:color="auto"/>
                  </w:divBdr>
                </w:div>
                <w:div w:id="1939556066">
                  <w:marLeft w:val="640"/>
                  <w:marRight w:val="0"/>
                  <w:marTop w:val="0"/>
                  <w:marBottom w:val="0"/>
                  <w:divBdr>
                    <w:top w:val="none" w:sz="0" w:space="0" w:color="auto"/>
                    <w:left w:val="none" w:sz="0" w:space="0" w:color="auto"/>
                    <w:bottom w:val="none" w:sz="0" w:space="0" w:color="auto"/>
                    <w:right w:val="none" w:sz="0" w:space="0" w:color="auto"/>
                  </w:divBdr>
                </w:div>
                <w:div w:id="1972906901">
                  <w:marLeft w:val="640"/>
                  <w:marRight w:val="0"/>
                  <w:marTop w:val="0"/>
                  <w:marBottom w:val="0"/>
                  <w:divBdr>
                    <w:top w:val="none" w:sz="0" w:space="0" w:color="auto"/>
                    <w:left w:val="none" w:sz="0" w:space="0" w:color="auto"/>
                    <w:bottom w:val="none" w:sz="0" w:space="0" w:color="auto"/>
                    <w:right w:val="none" w:sz="0" w:space="0" w:color="auto"/>
                  </w:divBdr>
                </w:div>
                <w:div w:id="1990666203">
                  <w:marLeft w:val="640"/>
                  <w:marRight w:val="0"/>
                  <w:marTop w:val="0"/>
                  <w:marBottom w:val="0"/>
                  <w:divBdr>
                    <w:top w:val="none" w:sz="0" w:space="0" w:color="auto"/>
                    <w:left w:val="none" w:sz="0" w:space="0" w:color="auto"/>
                    <w:bottom w:val="none" w:sz="0" w:space="0" w:color="auto"/>
                    <w:right w:val="none" w:sz="0" w:space="0" w:color="auto"/>
                  </w:divBdr>
                </w:div>
                <w:div w:id="1991405214">
                  <w:marLeft w:val="640"/>
                  <w:marRight w:val="0"/>
                  <w:marTop w:val="0"/>
                  <w:marBottom w:val="0"/>
                  <w:divBdr>
                    <w:top w:val="none" w:sz="0" w:space="0" w:color="auto"/>
                    <w:left w:val="none" w:sz="0" w:space="0" w:color="auto"/>
                    <w:bottom w:val="none" w:sz="0" w:space="0" w:color="auto"/>
                    <w:right w:val="none" w:sz="0" w:space="0" w:color="auto"/>
                  </w:divBdr>
                </w:div>
                <w:div w:id="1999838812">
                  <w:marLeft w:val="640"/>
                  <w:marRight w:val="0"/>
                  <w:marTop w:val="0"/>
                  <w:marBottom w:val="0"/>
                  <w:divBdr>
                    <w:top w:val="none" w:sz="0" w:space="0" w:color="auto"/>
                    <w:left w:val="none" w:sz="0" w:space="0" w:color="auto"/>
                    <w:bottom w:val="none" w:sz="0" w:space="0" w:color="auto"/>
                    <w:right w:val="none" w:sz="0" w:space="0" w:color="auto"/>
                  </w:divBdr>
                </w:div>
                <w:div w:id="2020153482">
                  <w:marLeft w:val="640"/>
                  <w:marRight w:val="0"/>
                  <w:marTop w:val="0"/>
                  <w:marBottom w:val="0"/>
                  <w:divBdr>
                    <w:top w:val="none" w:sz="0" w:space="0" w:color="auto"/>
                    <w:left w:val="none" w:sz="0" w:space="0" w:color="auto"/>
                    <w:bottom w:val="none" w:sz="0" w:space="0" w:color="auto"/>
                    <w:right w:val="none" w:sz="0" w:space="0" w:color="auto"/>
                  </w:divBdr>
                </w:div>
                <w:div w:id="2021735921">
                  <w:marLeft w:val="640"/>
                  <w:marRight w:val="0"/>
                  <w:marTop w:val="0"/>
                  <w:marBottom w:val="0"/>
                  <w:divBdr>
                    <w:top w:val="none" w:sz="0" w:space="0" w:color="auto"/>
                    <w:left w:val="none" w:sz="0" w:space="0" w:color="auto"/>
                    <w:bottom w:val="none" w:sz="0" w:space="0" w:color="auto"/>
                    <w:right w:val="none" w:sz="0" w:space="0" w:color="auto"/>
                  </w:divBdr>
                </w:div>
                <w:div w:id="2079327394">
                  <w:marLeft w:val="640"/>
                  <w:marRight w:val="0"/>
                  <w:marTop w:val="0"/>
                  <w:marBottom w:val="0"/>
                  <w:divBdr>
                    <w:top w:val="none" w:sz="0" w:space="0" w:color="auto"/>
                    <w:left w:val="none" w:sz="0" w:space="0" w:color="auto"/>
                    <w:bottom w:val="none" w:sz="0" w:space="0" w:color="auto"/>
                    <w:right w:val="none" w:sz="0" w:space="0" w:color="auto"/>
                  </w:divBdr>
                </w:div>
                <w:div w:id="2119597765">
                  <w:marLeft w:val="640"/>
                  <w:marRight w:val="0"/>
                  <w:marTop w:val="0"/>
                  <w:marBottom w:val="0"/>
                  <w:divBdr>
                    <w:top w:val="none" w:sz="0" w:space="0" w:color="auto"/>
                    <w:left w:val="none" w:sz="0" w:space="0" w:color="auto"/>
                    <w:bottom w:val="none" w:sz="0" w:space="0" w:color="auto"/>
                    <w:right w:val="none" w:sz="0" w:space="0" w:color="auto"/>
                  </w:divBdr>
                </w:div>
              </w:divsChild>
            </w:div>
            <w:div w:id="382413182">
              <w:marLeft w:val="0"/>
              <w:marRight w:val="0"/>
              <w:marTop w:val="0"/>
              <w:marBottom w:val="0"/>
              <w:divBdr>
                <w:top w:val="none" w:sz="0" w:space="0" w:color="auto"/>
                <w:left w:val="none" w:sz="0" w:space="0" w:color="auto"/>
                <w:bottom w:val="none" w:sz="0" w:space="0" w:color="auto"/>
                <w:right w:val="none" w:sz="0" w:space="0" w:color="auto"/>
              </w:divBdr>
              <w:divsChild>
                <w:div w:id="88964422">
                  <w:marLeft w:val="640"/>
                  <w:marRight w:val="0"/>
                  <w:marTop w:val="0"/>
                  <w:marBottom w:val="0"/>
                  <w:divBdr>
                    <w:top w:val="none" w:sz="0" w:space="0" w:color="auto"/>
                    <w:left w:val="none" w:sz="0" w:space="0" w:color="auto"/>
                    <w:bottom w:val="none" w:sz="0" w:space="0" w:color="auto"/>
                    <w:right w:val="none" w:sz="0" w:space="0" w:color="auto"/>
                  </w:divBdr>
                </w:div>
                <w:div w:id="97141610">
                  <w:marLeft w:val="640"/>
                  <w:marRight w:val="0"/>
                  <w:marTop w:val="0"/>
                  <w:marBottom w:val="0"/>
                  <w:divBdr>
                    <w:top w:val="none" w:sz="0" w:space="0" w:color="auto"/>
                    <w:left w:val="none" w:sz="0" w:space="0" w:color="auto"/>
                    <w:bottom w:val="none" w:sz="0" w:space="0" w:color="auto"/>
                    <w:right w:val="none" w:sz="0" w:space="0" w:color="auto"/>
                  </w:divBdr>
                </w:div>
                <w:div w:id="138350579">
                  <w:marLeft w:val="640"/>
                  <w:marRight w:val="0"/>
                  <w:marTop w:val="0"/>
                  <w:marBottom w:val="0"/>
                  <w:divBdr>
                    <w:top w:val="none" w:sz="0" w:space="0" w:color="auto"/>
                    <w:left w:val="none" w:sz="0" w:space="0" w:color="auto"/>
                    <w:bottom w:val="none" w:sz="0" w:space="0" w:color="auto"/>
                    <w:right w:val="none" w:sz="0" w:space="0" w:color="auto"/>
                  </w:divBdr>
                </w:div>
                <w:div w:id="225531836">
                  <w:marLeft w:val="640"/>
                  <w:marRight w:val="0"/>
                  <w:marTop w:val="0"/>
                  <w:marBottom w:val="0"/>
                  <w:divBdr>
                    <w:top w:val="none" w:sz="0" w:space="0" w:color="auto"/>
                    <w:left w:val="none" w:sz="0" w:space="0" w:color="auto"/>
                    <w:bottom w:val="none" w:sz="0" w:space="0" w:color="auto"/>
                    <w:right w:val="none" w:sz="0" w:space="0" w:color="auto"/>
                  </w:divBdr>
                </w:div>
                <w:div w:id="245386324">
                  <w:marLeft w:val="640"/>
                  <w:marRight w:val="0"/>
                  <w:marTop w:val="0"/>
                  <w:marBottom w:val="0"/>
                  <w:divBdr>
                    <w:top w:val="none" w:sz="0" w:space="0" w:color="auto"/>
                    <w:left w:val="none" w:sz="0" w:space="0" w:color="auto"/>
                    <w:bottom w:val="none" w:sz="0" w:space="0" w:color="auto"/>
                    <w:right w:val="none" w:sz="0" w:space="0" w:color="auto"/>
                  </w:divBdr>
                </w:div>
                <w:div w:id="292560774">
                  <w:marLeft w:val="640"/>
                  <w:marRight w:val="0"/>
                  <w:marTop w:val="0"/>
                  <w:marBottom w:val="0"/>
                  <w:divBdr>
                    <w:top w:val="none" w:sz="0" w:space="0" w:color="auto"/>
                    <w:left w:val="none" w:sz="0" w:space="0" w:color="auto"/>
                    <w:bottom w:val="none" w:sz="0" w:space="0" w:color="auto"/>
                    <w:right w:val="none" w:sz="0" w:space="0" w:color="auto"/>
                  </w:divBdr>
                </w:div>
                <w:div w:id="315032358">
                  <w:marLeft w:val="640"/>
                  <w:marRight w:val="0"/>
                  <w:marTop w:val="0"/>
                  <w:marBottom w:val="0"/>
                  <w:divBdr>
                    <w:top w:val="none" w:sz="0" w:space="0" w:color="auto"/>
                    <w:left w:val="none" w:sz="0" w:space="0" w:color="auto"/>
                    <w:bottom w:val="none" w:sz="0" w:space="0" w:color="auto"/>
                    <w:right w:val="none" w:sz="0" w:space="0" w:color="auto"/>
                  </w:divBdr>
                </w:div>
                <w:div w:id="341593157">
                  <w:marLeft w:val="640"/>
                  <w:marRight w:val="0"/>
                  <w:marTop w:val="0"/>
                  <w:marBottom w:val="0"/>
                  <w:divBdr>
                    <w:top w:val="none" w:sz="0" w:space="0" w:color="auto"/>
                    <w:left w:val="none" w:sz="0" w:space="0" w:color="auto"/>
                    <w:bottom w:val="none" w:sz="0" w:space="0" w:color="auto"/>
                    <w:right w:val="none" w:sz="0" w:space="0" w:color="auto"/>
                  </w:divBdr>
                </w:div>
                <w:div w:id="408043984">
                  <w:marLeft w:val="640"/>
                  <w:marRight w:val="0"/>
                  <w:marTop w:val="0"/>
                  <w:marBottom w:val="0"/>
                  <w:divBdr>
                    <w:top w:val="none" w:sz="0" w:space="0" w:color="auto"/>
                    <w:left w:val="none" w:sz="0" w:space="0" w:color="auto"/>
                    <w:bottom w:val="none" w:sz="0" w:space="0" w:color="auto"/>
                    <w:right w:val="none" w:sz="0" w:space="0" w:color="auto"/>
                  </w:divBdr>
                </w:div>
                <w:div w:id="410464976">
                  <w:marLeft w:val="640"/>
                  <w:marRight w:val="0"/>
                  <w:marTop w:val="0"/>
                  <w:marBottom w:val="0"/>
                  <w:divBdr>
                    <w:top w:val="none" w:sz="0" w:space="0" w:color="auto"/>
                    <w:left w:val="none" w:sz="0" w:space="0" w:color="auto"/>
                    <w:bottom w:val="none" w:sz="0" w:space="0" w:color="auto"/>
                    <w:right w:val="none" w:sz="0" w:space="0" w:color="auto"/>
                  </w:divBdr>
                </w:div>
                <w:div w:id="414477732">
                  <w:marLeft w:val="640"/>
                  <w:marRight w:val="0"/>
                  <w:marTop w:val="0"/>
                  <w:marBottom w:val="0"/>
                  <w:divBdr>
                    <w:top w:val="none" w:sz="0" w:space="0" w:color="auto"/>
                    <w:left w:val="none" w:sz="0" w:space="0" w:color="auto"/>
                    <w:bottom w:val="none" w:sz="0" w:space="0" w:color="auto"/>
                    <w:right w:val="none" w:sz="0" w:space="0" w:color="auto"/>
                  </w:divBdr>
                </w:div>
                <w:div w:id="442117891">
                  <w:marLeft w:val="640"/>
                  <w:marRight w:val="0"/>
                  <w:marTop w:val="0"/>
                  <w:marBottom w:val="0"/>
                  <w:divBdr>
                    <w:top w:val="none" w:sz="0" w:space="0" w:color="auto"/>
                    <w:left w:val="none" w:sz="0" w:space="0" w:color="auto"/>
                    <w:bottom w:val="none" w:sz="0" w:space="0" w:color="auto"/>
                    <w:right w:val="none" w:sz="0" w:space="0" w:color="auto"/>
                  </w:divBdr>
                </w:div>
                <w:div w:id="511652725">
                  <w:marLeft w:val="640"/>
                  <w:marRight w:val="0"/>
                  <w:marTop w:val="0"/>
                  <w:marBottom w:val="0"/>
                  <w:divBdr>
                    <w:top w:val="none" w:sz="0" w:space="0" w:color="auto"/>
                    <w:left w:val="none" w:sz="0" w:space="0" w:color="auto"/>
                    <w:bottom w:val="none" w:sz="0" w:space="0" w:color="auto"/>
                    <w:right w:val="none" w:sz="0" w:space="0" w:color="auto"/>
                  </w:divBdr>
                </w:div>
                <w:div w:id="543369493">
                  <w:marLeft w:val="640"/>
                  <w:marRight w:val="0"/>
                  <w:marTop w:val="0"/>
                  <w:marBottom w:val="0"/>
                  <w:divBdr>
                    <w:top w:val="none" w:sz="0" w:space="0" w:color="auto"/>
                    <w:left w:val="none" w:sz="0" w:space="0" w:color="auto"/>
                    <w:bottom w:val="none" w:sz="0" w:space="0" w:color="auto"/>
                    <w:right w:val="none" w:sz="0" w:space="0" w:color="auto"/>
                  </w:divBdr>
                </w:div>
                <w:div w:id="586619580">
                  <w:marLeft w:val="640"/>
                  <w:marRight w:val="0"/>
                  <w:marTop w:val="0"/>
                  <w:marBottom w:val="0"/>
                  <w:divBdr>
                    <w:top w:val="none" w:sz="0" w:space="0" w:color="auto"/>
                    <w:left w:val="none" w:sz="0" w:space="0" w:color="auto"/>
                    <w:bottom w:val="none" w:sz="0" w:space="0" w:color="auto"/>
                    <w:right w:val="none" w:sz="0" w:space="0" w:color="auto"/>
                  </w:divBdr>
                </w:div>
                <w:div w:id="629899013">
                  <w:marLeft w:val="640"/>
                  <w:marRight w:val="0"/>
                  <w:marTop w:val="0"/>
                  <w:marBottom w:val="0"/>
                  <w:divBdr>
                    <w:top w:val="none" w:sz="0" w:space="0" w:color="auto"/>
                    <w:left w:val="none" w:sz="0" w:space="0" w:color="auto"/>
                    <w:bottom w:val="none" w:sz="0" w:space="0" w:color="auto"/>
                    <w:right w:val="none" w:sz="0" w:space="0" w:color="auto"/>
                  </w:divBdr>
                </w:div>
                <w:div w:id="648510433">
                  <w:marLeft w:val="640"/>
                  <w:marRight w:val="0"/>
                  <w:marTop w:val="0"/>
                  <w:marBottom w:val="0"/>
                  <w:divBdr>
                    <w:top w:val="none" w:sz="0" w:space="0" w:color="auto"/>
                    <w:left w:val="none" w:sz="0" w:space="0" w:color="auto"/>
                    <w:bottom w:val="none" w:sz="0" w:space="0" w:color="auto"/>
                    <w:right w:val="none" w:sz="0" w:space="0" w:color="auto"/>
                  </w:divBdr>
                </w:div>
                <w:div w:id="675158378">
                  <w:marLeft w:val="640"/>
                  <w:marRight w:val="0"/>
                  <w:marTop w:val="0"/>
                  <w:marBottom w:val="0"/>
                  <w:divBdr>
                    <w:top w:val="none" w:sz="0" w:space="0" w:color="auto"/>
                    <w:left w:val="none" w:sz="0" w:space="0" w:color="auto"/>
                    <w:bottom w:val="none" w:sz="0" w:space="0" w:color="auto"/>
                    <w:right w:val="none" w:sz="0" w:space="0" w:color="auto"/>
                  </w:divBdr>
                </w:div>
                <w:div w:id="766273886">
                  <w:marLeft w:val="640"/>
                  <w:marRight w:val="0"/>
                  <w:marTop w:val="0"/>
                  <w:marBottom w:val="0"/>
                  <w:divBdr>
                    <w:top w:val="none" w:sz="0" w:space="0" w:color="auto"/>
                    <w:left w:val="none" w:sz="0" w:space="0" w:color="auto"/>
                    <w:bottom w:val="none" w:sz="0" w:space="0" w:color="auto"/>
                    <w:right w:val="none" w:sz="0" w:space="0" w:color="auto"/>
                  </w:divBdr>
                </w:div>
                <w:div w:id="807894148">
                  <w:marLeft w:val="640"/>
                  <w:marRight w:val="0"/>
                  <w:marTop w:val="0"/>
                  <w:marBottom w:val="0"/>
                  <w:divBdr>
                    <w:top w:val="none" w:sz="0" w:space="0" w:color="auto"/>
                    <w:left w:val="none" w:sz="0" w:space="0" w:color="auto"/>
                    <w:bottom w:val="none" w:sz="0" w:space="0" w:color="auto"/>
                    <w:right w:val="none" w:sz="0" w:space="0" w:color="auto"/>
                  </w:divBdr>
                </w:div>
                <w:div w:id="935790661">
                  <w:marLeft w:val="640"/>
                  <w:marRight w:val="0"/>
                  <w:marTop w:val="0"/>
                  <w:marBottom w:val="0"/>
                  <w:divBdr>
                    <w:top w:val="none" w:sz="0" w:space="0" w:color="auto"/>
                    <w:left w:val="none" w:sz="0" w:space="0" w:color="auto"/>
                    <w:bottom w:val="none" w:sz="0" w:space="0" w:color="auto"/>
                    <w:right w:val="none" w:sz="0" w:space="0" w:color="auto"/>
                  </w:divBdr>
                </w:div>
                <w:div w:id="965965026">
                  <w:marLeft w:val="640"/>
                  <w:marRight w:val="0"/>
                  <w:marTop w:val="0"/>
                  <w:marBottom w:val="0"/>
                  <w:divBdr>
                    <w:top w:val="none" w:sz="0" w:space="0" w:color="auto"/>
                    <w:left w:val="none" w:sz="0" w:space="0" w:color="auto"/>
                    <w:bottom w:val="none" w:sz="0" w:space="0" w:color="auto"/>
                    <w:right w:val="none" w:sz="0" w:space="0" w:color="auto"/>
                  </w:divBdr>
                </w:div>
                <w:div w:id="970136967">
                  <w:marLeft w:val="640"/>
                  <w:marRight w:val="0"/>
                  <w:marTop w:val="0"/>
                  <w:marBottom w:val="0"/>
                  <w:divBdr>
                    <w:top w:val="none" w:sz="0" w:space="0" w:color="auto"/>
                    <w:left w:val="none" w:sz="0" w:space="0" w:color="auto"/>
                    <w:bottom w:val="none" w:sz="0" w:space="0" w:color="auto"/>
                    <w:right w:val="none" w:sz="0" w:space="0" w:color="auto"/>
                  </w:divBdr>
                </w:div>
                <w:div w:id="1082679960">
                  <w:marLeft w:val="640"/>
                  <w:marRight w:val="0"/>
                  <w:marTop w:val="0"/>
                  <w:marBottom w:val="0"/>
                  <w:divBdr>
                    <w:top w:val="none" w:sz="0" w:space="0" w:color="auto"/>
                    <w:left w:val="none" w:sz="0" w:space="0" w:color="auto"/>
                    <w:bottom w:val="none" w:sz="0" w:space="0" w:color="auto"/>
                    <w:right w:val="none" w:sz="0" w:space="0" w:color="auto"/>
                  </w:divBdr>
                </w:div>
                <w:div w:id="1109743246">
                  <w:marLeft w:val="640"/>
                  <w:marRight w:val="0"/>
                  <w:marTop w:val="0"/>
                  <w:marBottom w:val="0"/>
                  <w:divBdr>
                    <w:top w:val="none" w:sz="0" w:space="0" w:color="auto"/>
                    <w:left w:val="none" w:sz="0" w:space="0" w:color="auto"/>
                    <w:bottom w:val="none" w:sz="0" w:space="0" w:color="auto"/>
                    <w:right w:val="none" w:sz="0" w:space="0" w:color="auto"/>
                  </w:divBdr>
                </w:div>
                <w:div w:id="1117137933">
                  <w:marLeft w:val="640"/>
                  <w:marRight w:val="0"/>
                  <w:marTop w:val="0"/>
                  <w:marBottom w:val="0"/>
                  <w:divBdr>
                    <w:top w:val="none" w:sz="0" w:space="0" w:color="auto"/>
                    <w:left w:val="none" w:sz="0" w:space="0" w:color="auto"/>
                    <w:bottom w:val="none" w:sz="0" w:space="0" w:color="auto"/>
                    <w:right w:val="none" w:sz="0" w:space="0" w:color="auto"/>
                  </w:divBdr>
                </w:div>
                <w:div w:id="1231885377">
                  <w:marLeft w:val="640"/>
                  <w:marRight w:val="0"/>
                  <w:marTop w:val="0"/>
                  <w:marBottom w:val="0"/>
                  <w:divBdr>
                    <w:top w:val="none" w:sz="0" w:space="0" w:color="auto"/>
                    <w:left w:val="none" w:sz="0" w:space="0" w:color="auto"/>
                    <w:bottom w:val="none" w:sz="0" w:space="0" w:color="auto"/>
                    <w:right w:val="none" w:sz="0" w:space="0" w:color="auto"/>
                  </w:divBdr>
                </w:div>
                <w:div w:id="1326932251">
                  <w:marLeft w:val="640"/>
                  <w:marRight w:val="0"/>
                  <w:marTop w:val="0"/>
                  <w:marBottom w:val="0"/>
                  <w:divBdr>
                    <w:top w:val="none" w:sz="0" w:space="0" w:color="auto"/>
                    <w:left w:val="none" w:sz="0" w:space="0" w:color="auto"/>
                    <w:bottom w:val="none" w:sz="0" w:space="0" w:color="auto"/>
                    <w:right w:val="none" w:sz="0" w:space="0" w:color="auto"/>
                  </w:divBdr>
                </w:div>
                <w:div w:id="1380013511">
                  <w:marLeft w:val="640"/>
                  <w:marRight w:val="0"/>
                  <w:marTop w:val="0"/>
                  <w:marBottom w:val="0"/>
                  <w:divBdr>
                    <w:top w:val="none" w:sz="0" w:space="0" w:color="auto"/>
                    <w:left w:val="none" w:sz="0" w:space="0" w:color="auto"/>
                    <w:bottom w:val="none" w:sz="0" w:space="0" w:color="auto"/>
                    <w:right w:val="none" w:sz="0" w:space="0" w:color="auto"/>
                  </w:divBdr>
                </w:div>
                <w:div w:id="1389455421">
                  <w:marLeft w:val="640"/>
                  <w:marRight w:val="0"/>
                  <w:marTop w:val="0"/>
                  <w:marBottom w:val="0"/>
                  <w:divBdr>
                    <w:top w:val="none" w:sz="0" w:space="0" w:color="auto"/>
                    <w:left w:val="none" w:sz="0" w:space="0" w:color="auto"/>
                    <w:bottom w:val="none" w:sz="0" w:space="0" w:color="auto"/>
                    <w:right w:val="none" w:sz="0" w:space="0" w:color="auto"/>
                  </w:divBdr>
                </w:div>
                <w:div w:id="1514031767">
                  <w:marLeft w:val="640"/>
                  <w:marRight w:val="0"/>
                  <w:marTop w:val="0"/>
                  <w:marBottom w:val="0"/>
                  <w:divBdr>
                    <w:top w:val="none" w:sz="0" w:space="0" w:color="auto"/>
                    <w:left w:val="none" w:sz="0" w:space="0" w:color="auto"/>
                    <w:bottom w:val="none" w:sz="0" w:space="0" w:color="auto"/>
                    <w:right w:val="none" w:sz="0" w:space="0" w:color="auto"/>
                  </w:divBdr>
                </w:div>
                <w:div w:id="1617517585">
                  <w:marLeft w:val="640"/>
                  <w:marRight w:val="0"/>
                  <w:marTop w:val="0"/>
                  <w:marBottom w:val="0"/>
                  <w:divBdr>
                    <w:top w:val="none" w:sz="0" w:space="0" w:color="auto"/>
                    <w:left w:val="none" w:sz="0" w:space="0" w:color="auto"/>
                    <w:bottom w:val="none" w:sz="0" w:space="0" w:color="auto"/>
                    <w:right w:val="none" w:sz="0" w:space="0" w:color="auto"/>
                  </w:divBdr>
                </w:div>
                <w:div w:id="1623654701">
                  <w:marLeft w:val="640"/>
                  <w:marRight w:val="0"/>
                  <w:marTop w:val="0"/>
                  <w:marBottom w:val="0"/>
                  <w:divBdr>
                    <w:top w:val="none" w:sz="0" w:space="0" w:color="auto"/>
                    <w:left w:val="none" w:sz="0" w:space="0" w:color="auto"/>
                    <w:bottom w:val="none" w:sz="0" w:space="0" w:color="auto"/>
                    <w:right w:val="none" w:sz="0" w:space="0" w:color="auto"/>
                  </w:divBdr>
                </w:div>
                <w:div w:id="1630235660">
                  <w:marLeft w:val="640"/>
                  <w:marRight w:val="0"/>
                  <w:marTop w:val="0"/>
                  <w:marBottom w:val="0"/>
                  <w:divBdr>
                    <w:top w:val="none" w:sz="0" w:space="0" w:color="auto"/>
                    <w:left w:val="none" w:sz="0" w:space="0" w:color="auto"/>
                    <w:bottom w:val="none" w:sz="0" w:space="0" w:color="auto"/>
                    <w:right w:val="none" w:sz="0" w:space="0" w:color="auto"/>
                  </w:divBdr>
                </w:div>
                <w:div w:id="1685746078">
                  <w:marLeft w:val="640"/>
                  <w:marRight w:val="0"/>
                  <w:marTop w:val="0"/>
                  <w:marBottom w:val="0"/>
                  <w:divBdr>
                    <w:top w:val="none" w:sz="0" w:space="0" w:color="auto"/>
                    <w:left w:val="none" w:sz="0" w:space="0" w:color="auto"/>
                    <w:bottom w:val="none" w:sz="0" w:space="0" w:color="auto"/>
                    <w:right w:val="none" w:sz="0" w:space="0" w:color="auto"/>
                  </w:divBdr>
                </w:div>
                <w:div w:id="1752651992">
                  <w:marLeft w:val="640"/>
                  <w:marRight w:val="0"/>
                  <w:marTop w:val="0"/>
                  <w:marBottom w:val="0"/>
                  <w:divBdr>
                    <w:top w:val="none" w:sz="0" w:space="0" w:color="auto"/>
                    <w:left w:val="none" w:sz="0" w:space="0" w:color="auto"/>
                    <w:bottom w:val="none" w:sz="0" w:space="0" w:color="auto"/>
                    <w:right w:val="none" w:sz="0" w:space="0" w:color="auto"/>
                  </w:divBdr>
                </w:div>
                <w:div w:id="1754932254">
                  <w:marLeft w:val="640"/>
                  <w:marRight w:val="0"/>
                  <w:marTop w:val="0"/>
                  <w:marBottom w:val="0"/>
                  <w:divBdr>
                    <w:top w:val="none" w:sz="0" w:space="0" w:color="auto"/>
                    <w:left w:val="none" w:sz="0" w:space="0" w:color="auto"/>
                    <w:bottom w:val="none" w:sz="0" w:space="0" w:color="auto"/>
                    <w:right w:val="none" w:sz="0" w:space="0" w:color="auto"/>
                  </w:divBdr>
                </w:div>
                <w:div w:id="1916478585">
                  <w:marLeft w:val="640"/>
                  <w:marRight w:val="0"/>
                  <w:marTop w:val="0"/>
                  <w:marBottom w:val="0"/>
                  <w:divBdr>
                    <w:top w:val="none" w:sz="0" w:space="0" w:color="auto"/>
                    <w:left w:val="none" w:sz="0" w:space="0" w:color="auto"/>
                    <w:bottom w:val="none" w:sz="0" w:space="0" w:color="auto"/>
                    <w:right w:val="none" w:sz="0" w:space="0" w:color="auto"/>
                  </w:divBdr>
                </w:div>
                <w:div w:id="1916814050">
                  <w:marLeft w:val="640"/>
                  <w:marRight w:val="0"/>
                  <w:marTop w:val="0"/>
                  <w:marBottom w:val="0"/>
                  <w:divBdr>
                    <w:top w:val="none" w:sz="0" w:space="0" w:color="auto"/>
                    <w:left w:val="none" w:sz="0" w:space="0" w:color="auto"/>
                    <w:bottom w:val="none" w:sz="0" w:space="0" w:color="auto"/>
                    <w:right w:val="none" w:sz="0" w:space="0" w:color="auto"/>
                  </w:divBdr>
                </w:div>
                <w:div w:id="1958216116">
                  <w:marLeft w:val="640"/>
                  <w:marRight w:val="0"/>
                  <w:marTop w:val="0"/>
                  <w:marBottom w:val="0"/>
                  <w:divBdr>
                    <w:top w:val="none" w:sz="0" w:space="0" w:color="auto"/>
                    <w:left w:val="none" w:sz="0" w:space="0" w:color="auto"/>
                    <w:bottom w:val="none" w:sz="0" w:space="0" w:color="auto"/>
                    <w:right w:val="none" w:sz="0" w:space="0" w:color="auto"/>
                  </w:divBdr>
                </w:div>
                <w:div w:id="1960257960">
                  <w:marLeft w:val="640"/>
                  <w:marRight w:val="0"/>
                  <w:marTop w:val="0"/>
                  <w:marBottom w:val="0"/>
                  <w:divBdr>
                    <w:top w:val="none" w:sz="0" w:space="0" w:color="auto"/>
                    <w:left w:val="none" w:sz="0" w:space="0" w:color="auto"/>
                    <w:bottom w:val="none" w:sz="0" w:space="0" w:color="auto"/>
                    <w:right w:val="none" w:sz="0" w:space="0" w:color="auto"/>
                  </w:divBdr>
                </w:div>
                <w:div w:id="1970473925">
                  <w:marLeft w:val="640"/>
                  <w:marRight w:val="0"/>
                  <w:marTop w:val="0"/>
                  <w:marBottom w:val="0"/>
                  <w:divBdr>
                    <w:top w:val="none" w:sz="0" w:space="0" w:color="auto"/>
                    <w:left w:val="none" w:sz="0" w:space="0" w:color="auto"/>
                    <w:bottom w:val="none" w:sz="0" w:space="0" w:color="auto"/>
                    <w:right w:val="none" w:sz="0" w:space="0" w:color="auto"/>
                  </w:divBdr>
                </w:div>
              </w:divsChild>
            </w:div>
            <w:div w:id="391849421">
              <w:marLeft w:val="0"/>
              <w:marRight w:val="0"/>
              <w:marTop w:val="0"/>
              <w:marBottom w:val="0"/>
              <w:divBdr>
                <w:top w:val="none" w:sz="0" w:space="0" w:color="auto"/>
                <w:left w:val="none" w:sz="0" w:space="0" w:color="auto"/>
                <w:bottom w:val="none" w:sz="0" w:space="0" w:color="auto"/>
                <w:right w:val="none" w:sz="0" w:space="0" w:color="auto"/>
              </w:divBdr>
              <w:divsChild>
                <w:div w:id="74908573">
                  <w:marLeft w:val="640"/>
                  <w:marRight w:val="0"/>
                  <w:marTop w:val="0"/>
                  <w:marBottom w:val="0"/>
                  <w:divBdr>
                    <w:top w:val="none" w:sz="0" w:space="0" w:color="auto"/>
                    <w:left w:val="none" w:sz="0" w:space="0" w:color="auto"/>
                    <w:bottom w:val="none" w:sz="0" w:space="0" w:color="auto"/>
                    <w:right w:val="none" w:sz="0" w:space="0" w:color="auto"/>
                  </w:divBdr>
                </w:div>
                <w:div w:id="85738399">
                  <w:marLeft w:val="640"/>
                  <w:marRight w:val="0"/>
                  <w:marTop w:val="0"/>
                  <w:marBottom w:val="0"/>
                  <w:divBdr>
                    <w:top w:val="none" w:sz="0" w:space="0" w:color="auto"/>
                    <w:left w:val="none" w:sz="0" w:space="0" w:color="auto"/>
                    <w:bottom w:val="none" w:sz="0" w:space="0" w:color="auto"/>
                    <w:right w:val="none" w:sz="0" w:space="0" w:color="auto"/>
                  </w:divBdr>
                </w:div>
                <w:div w:id="193270008">
                  <w:marLeft w:val="640"/>
                  <w:marRight w:val="0"/>
                  <w:marTop w:val="0"/>
                  <w:marBottom w:val="0"/>
                  <w:divBdr>
                    <w:top w:val="none" w:sz="0" w:space="0" w:color="auto"/>
                    <w:left w:val="none" w:sz="0" w:space="0" w:color="auto"/>
                    <w:bottom w:val="none" w:sz="0" w:space="0" w:color="auto"/>
                    <w:right w:val="none" w:sz="0" w:space="0" w:color="auto"/>
                  </w:divBdr>
                </w:div>
                <w:div w:id="217400415">
                  <w:marLeft w:val="640"/>
                  <w:marRight w:val="0"/>
                  <w:marTop w:val="0"/>
                  <w:marBottom w:val="0"/>
                  <w:divBdr>
                    <w:top w:val="none" w:sz="0" w:space="0" w:color="auto"/>
                    <w:left w:val="none" w:sz="0" w:space="0" w:color="auto"/>
                    <w:bottom w:val="none" w:sz="0" w:space="0" w:color="auto"/>
                    <w:right w:val="none" w:sz="0" w:space="0" w:color="auto"/>
                  </w:divBdr>
                </w:div>
                <w:div w:id="251747964">
                  <w:marLeft w:val="640"/>
                  <w:marRight w:val="0"/>
                  <w:marTop w:val="0"/>
                  <w:marBottom w:val="0"/>
                  <w:divBdr>
                    <w:top w:val="none" w:sz="0" w:space="0" w:color="auto"/>
                    <w:left w:val="none" w:sz="0" w:space="0" w:color="auto"/>
                    <w:bottom w:val="none" w:sz="0" w:space="0" w:color="auto"/>
                    <w:right w:val="none" w:sz="0" w:space="0" w:color="auto"/>
                  </w:divBdr>
                </w:div>
                <w:div w:id="313607217">
                  <w:marLeft w:val="640"/>
                  <w:marRight w:val="0"/>
                  <w:marTop w:val="0"/>
                  <w:marBottom w:val="0"/>
                  <w:divBdr>
                    <w:top w:val="none" w:sz="0" w:space="0" w:color="auto"/>
                    <w:left w:val="none" w:sz="0" w:space="0" w:color="auto"/>
                    <w:bottom w:val="none" w:sz="0" w:space="0" w:color="auto"/>
                    <w:right w:val="none" w:sz="0" w:space="0" w:color="auto"/>
                  </w:divBdr>
                </w:div>
                <w:div w:id="318121267">
                  <w:marLeft w:val="640"/>
                  <w:marRight w:val="0"/>
                  <w:marTop w:val="0"/>
                  <w:marBottom w:val="0"/>
                  <w:divBdr>
                    <w:top w:val="none" w:sz="0" w:space="0" w:color="auto"/>
                    <w:left w:val="none" w:sz="0" w:space="0" w:color="auto"/>
                    <w:bottom w:val="none" w:sz="0" w:space="0" w:color="auto"/>
                    <w:right w:val="none" w:sz="0" w:space="0" w:color="auto"/>
                  </w:divBdr>
                </w:div>
                <w:div w:id="385298199">
                  <w:marLeft w:val="640"/>
                  <w:marRight w:val="0"/>
                  <w:marTop w:val="0"/>
                  <w:marBottom w:val="0"/>
                  <w:divBdr>
                    <w:top w:val="none" w:sz="0" w:space="0" w:color="auto"/>
                    <w:left w:val="none" w:sz="0" w:space="0" w:color="auto"/>
                    <w:bottom w:val="none" w:sz="0" w:space="0" w:color="auto"/>
                    <w:right w:val="none" w:sz="0" w:space="0" w:color="auto"/>
                  </w:divBdr>
                </w:div>
                <w:div w:id="401101608">
                  <w:marLeft w:val="640"/>
                  <w:marRight w:val="0"/>
                  <w:marTop w:val="0"/>
                  <w:marBottom w:val="0"/>
                  <w:divBdr>
                    <w:top w:val="none" w:sz="0" w:space="0" w:color="auto"/>
                    <w:left w:val="none" w:sz="0" w:space="0" w:color="auto"/>
                    <w:bottom w:val="none" w:sz="0" w:space="0" w:color="auto"/>
                    <w:right w:val="none" w:sz="0" w:space="0" w:color="auto"/>
                  </w:divBdr>
                </w:div>
                <w:div w:id="432634546">
                  <w:marLeft w:val="640"/>
                  <w:marRight w:val="0"/>
                  <w:marTop w:val="0"/>
                  <w:marBottom w:val="0"/>
                  <w:divBdr>
                    <w:top w:val="none" w:sz="0" w:space="0" w:color="auto"/>
                    <w:left w:val="none" w:sz="0" w:space="0" w:color="auto"/>
                    <w:bottom w:val="none" w:sz="0" w:space="0" w:color="auto"/>
                    <w:right w:val="none" w:sz="0" w:space="0" w:color="auto"/>
                  </w:divBdr>
                </w:div>
                <w:div w:id="443037361">
                  <w:marLeft w:val="640"/>
                  <w:marRight w:val="0"/>
                  <w:marTop w:val="0"/>
                  <w:marBottom w:val="0"/>
                  <w:divBdr>
                    <w:top w:val="none" w:sz="0" w:space="0" w:color="auto"/>
                    <w:left w:val="none" w:sz="0" w:space="0" w:color="auto"/>
                    <w:bottom w:val="none" w:sz="0" w:space="0" w:color="auto"/>
                    <w:right w:val="none" w:sz="0" w:space="0" w:color="auto"/>
                  </w:divBdr>
                </w:div>
                <w:div w:id="477772471">
                  <w:marLeft w:val="640"/>
                  <w:marRight w:val="0"/>
                  <w:marTop w:val="0"/>
                  <w:marBottom w:val="0"/>
                  <w:divBdr>
                    <w:top w:val="none" w:sz="0" w:space="0" w:color="auto"/>
                    <w:left w:val="none" w:sz="0" w:space="0" w:color="auto"/>
                    <w:bottom w:val="none" w:sz="0" w:space="0" w:color="auto"/>
                    <w:right w:val="none" w:sz="0" w:space="0" w:color="auto"/>
                  </w:divBdr>
                </w:div>
                <w:div w:id="499931312">
                  <w:marLeft w:val="640"/>
                  <w:marRight w:val="0"/>
                  <w:marTop w:val="0"/>
                  <w:marBottom w:val="0"/>
                  <w:divBdr>
                    <w:top w:val="none" w:sz="0" w:space="0" w:color="auto"/>
                    <w:left w:val="none" w:sz="0" w:space="0" w:color="auto"/>
                    <w:bottom w:val="none" w:sz="0" w:space="0" w:color="auto"/>
                    <w:right w:val="none" w:sz="0" w:space="0" w:color="auto"/>
                  </w:divBdr>
                </w:div>
                <w:div w:id="533887254">
                  <w:marLeft w:val="640"/>
                  <w:marRight w:val="0"/>
                  <w:marTop w:val="0"/>
                  <w:marBottom w:val="0"/>
                  <w:divBdr>
                    <w:top w:val="none" w:sz="0" w:space="0" w:color="auto"/>
                    <w:left w:val="none" w:sz="0" w:space="0" w:color="auto"/>
                    <w:bottom w:val="none" w:sz="0" w:space="0" w:color="auto"/>
                    <w:right w:val="none" w:sz="0" w:space="0" w:color="auto"/>
                  </w:divBdr>
                </w:div>
                <w:div w:id="731078871">
                  <w:marLeft w:val="640"/>
                  <w:marRight w:val="0"/>
                  <w:marTop w:val="0"/>
                  <w:marBottom w:val="0"/>
                  <w:divBdr>
                    <w:top w:val="none" w:sz="0" w:space="0" w:color="auto"/>
                    <w:left w:val="none" w:sz="0" w:space="0" w:color="auto"/>
                    <w:bottom w:val="none" w:sz="0" w:space="0" w:color="auto"/>
                    <w:right w:val="none" w:sz="0" w:space="0" w:color="auto"/>
                  </w:divBdr>
                </w:div>
                <w:div w:id="850291873">
                  <w:marLeft w:val="640"/>
                  <w:marRight w:val="0"/>
                  <w:marTop w:val="0"/>
                  <w:marBottom w:val="0"/>
                  <w:divBdr>
                    <w:top w:val="none" w:sz="0" w:space="0" w:color="auto"/>
                    <w:left w:val="none" w:sz="0" w:space="0" w:color="auto"/>
                    <w:bottom w:val="none" w:sz="0" w:space="0" w:color="auto"/>
                    <w:right w:val="none" w:sz="0" w:space="0" w:color="auto"/>
                  </w:divBdr>
                </w:div>
                <w:div w:id="861088743">
                  <w:marLeft w:val="640"/>
                  <w:marRight w:val="0"/>
                  <w:marTop w:val="0"/>
                  <w:marBottom w:val="0"/>
                  <w:divBdr>
                    <w:top w:val="none" w:sz="0" w:space="0" w:color="auto"/>
                    <w:left w:val="none" w:sz="0" w:space="0" w:color="auto"/>
                    <w:bottom w:val="none" w:sz="0" w:space="0" w:color="auto"/>
                    <w:right w:val="none" w:sz="0" w:space="0" w:color="auto"/>
                  </w:divBdr>
                </w:div>
                <w:div w:id="873542380">
                  <w:marLeft w:val="640"/>
                  <w:marRight w:val="0"/>
                  <w:marTop w:val="0"/>
                  <w:marBottom w:val="0"/>
                  <w:divBdr>
                    <w:top w:val="none" w:sz="0" w:space="0" w:color="auto"/>
                    <w:left w:val="none" w:sz="0" w:space="0" w:color="auto"/>
                    <w:bottom w:val="none" w:sz="0" w:space="0" w:color="auto"/>
                    <w:right w:val="none" w:sz="0" w:space="0" w:color="auto"/>
                  </w:divBdr>
                </w:div>
                <w:div w:id="1025987723">
                  <w:marLeft w:val="640"/>
                  <w:marRight w:val="0"/>
                  <w:marTop w:val="0"/>
                  <w:marBottom w:val="0"/>
                  <w:divBdr>
                    <w:top w:val="none" w:sz="0" w:space="0" w:color="auto"/>
                    <w:left w:val="none" w:sz="0" w:space="0" w:color="auto"/>
                    <w:bottom w:val="none" w:sz="0" w:space="0" w:color="auto"/>
                    <w:right w:val="none" w:sz="0" w:space="0" w:color="auto"/>
                  </w:divBdr>
                </w:div>
                <w:div w:id="1063144099">
                  <w:marLeft w:val="640"/>
                  <w:marRight w:val="0"/>
                  <w:marTop w:val="0"/>
                  <w:marBottom w:val="0"/>
                  <w:divBdr>
                    <w:top w:val="none" w:sz="0" w:space="0" w:color="auto"/>
                    <w:left w:val="none" w:sz="0" w:space="0" w:color="auto"/>
                    <w:bottom w:val="none" w:sz="0" w:space="0" w:color="auto"/>
                    <w:right w:val="none" w:sz="0" w:space="0" w:color="auto"/>
                  </w:divBdr>
                </w:div>
                <w:div w:id="1085686849">
                  <w:marLeft w:val="640"/>
                  <w:marRight w:val="0"/>
                  <w:marTop w:val="0"/>
                  <w:marBottom w:val="0"/>
                  <w:divBdr>
                    <w:top w:val="none" w:sz="0" w:space="0" w:color="auto"/>
                    <w:left w:val="none" w:sz="0" w:space="0" w:color="auto"/>
                    <w:bottom w:val="none" w:sz="0" w:space="0" w:color="auto"/>
                    <w:right w:val="none" w:sz="0" w:space="0" w:color="auto"/>
                  </w:divBdr>
                </w:div>
                <w:div w:id="1092816988">
                  <w:marLeft w:val="640"/>
                  <w:marRight w:val="0"/>
                  <w:marTop w:val="0"/>
                  <w:marBottom w:val="0"/>
                  <w:divBdr>
                    <w:top w:val="none" w:sz="0" w:space="0" w:color="auto"/>
                    <w:left w:val="none" w:sz="0" w:space="0" w:color="auto"/>
                    <w:bottom w:val="none" w:sz="0" w:space="0" w:color="auto"/>
                    <w:right w:val="none" w:sz="0" w:space="0" w:color="auto"/>
                  </w:divBdr>
                </w:div>
                <w:div w:id="1115250838">
                  <w:marLeft w:val="640"/>
                  <w:marRight w:val="0"/>
                  <w:marTop w:val="0"/>
                  <w:marBottom w:val="0"/>
                  <w:divBdr>
                    <w:top w:val="none" w:sz="0" w:space="0" w:color="auto"/>
                    <w:left w:val="none" w:sz="0" w:space="0" w:color="auto"/>
                    <w:bottom w:val="none" w:sz="0" w:space="0" w:color="auto"/>
                    <w:right w:val="none" w:sz="0" w:space="0" w:color="auto"/>
                  </w:divBdr>
                </w:div>
                <w:div w:id="1149597015">
                  <w:marLeft w:val="640"/>
                  <w:marRight w:val="0"/>
                  <w:marTop w:val="0"/>
                  <w:marBottom w:val="0"/>
                  <w:divBdr>
                    <w:top w:val="none" w:sz="0" w:space="0" w:color="auto"/>
                    <w:left w:val="none" w:sz="0" w:space="0" w:color="auto"/>
                    <w:bottom w:val="none" w:sz="0" w:space="0" w:color="auto"/>
                    <w:right w:val="none" w:sz="0" w:space="0" w:color="auto"/>
                  </w:divBdr>
                </w:div>
                <w:div w:id="1239050371">
                  <w:marLeft w:val="640"/>
                  <w:marRight w:val="0"/>
                  <w:marTop w:val="0"/>
                  <w:marBottom w:val="0"/>
                  <w:divBdr>
                    <w:top w:val="none" w:sz="0" w:space="0" w:color="auto"/>
                    <w:left w:val="none" w:sz="0" w:space="0" w:color="auto"/>
                    <w:bottom w:val="none" w:sz="0" w:space="0" w:color="auto"/>
                    <w:right w:val="none" w:sz="0" w:space="0" w:color="auto"/>
                  </w:divBdr>
                </w:div>
                <w:div w:id="1286888854">
                  <w:marLeft w:val="640"/>
                  <w:marRight w:val="0"/>
                  <w:marTop w:val="0"/>
                  <w:marBottom w:val="0"/>
                  <w:divBdr>
                    <w:top w:val="none" w:sz="0" w:space="0" w:color="auto"/>
                    <w:left w:val="none" w:sz="0" w:space="0" w:color="auto"/>
                    <w:bottom w:val="none" w:sz="0" w:space="0" w:color="auto"/>
                    <w:right w:val="none" w:sz="0" w:space="0" w:color="auto"/>
                  </w:divBdr>
                </w:div>
                <w:div w:id="1362394004">
                  <w:marLeft w:val="640"/>
                  <w:marRight w:val="0"/>
                  <w:marTop w:val="0"/>
                  <w:marBottom w:val="0"/>
                  <w:divBdr>
                    <w:top w:val="none" w:sz="0" w:space="0" w:color="auto"/>
                    <w:left w:val="none" w:sz="0" w:space="0" w:color="auto"/>
                    <w:bottom w:val="none" w:sz="0" w:space="0" w:color="auto"/>
                    <w:right w:val="none" w:sz="0" w:space="0" w:color="auto"/>
                  </w:divBdr>
                </w:div>
                <w:div w:id="1389232380">
                  <w:marLeft w:val="640"/>
                  <w:marRight w:val="0"/>
                  <w:marTop w:val="0"/>
                  <w:marBottom w:val="0"/>
                  <w:divBdr>
                    <w:top w:val="none" w:sz="0" w:space="0" w:color="auto"/>
                    <w:left w:val="none" w:sz="0" w:space="0" w:color="auto"/>
                    <w:bottom w:val="none" w:sz="0" w:space="0" w:color="auto"/>
                    <w:right w:val="none" w:sz="0" w:space="0" w:color="auto"/>
                  </w:divBdr>
                </w:div>
                <w:div w:id="1424835919">
                  <w:marLeft w:val="640"/>
                  <w:marRight w:val="0"/>
                  <w:marTop w:val="0"/>
                  <w:marBottom w:val="0"/>
                  <w:divBdr>
                    <w:top w:val="none" w:sz="0" w:space="0" w:color="auto"/>
                    <w:left w:val="none" w:sz="0" w:space="0" w:color="auto"/>
                    <w:bottom w:val="none" w:sz="0" w:space="0" w:color="auto"/>
                    <w:right w:val="none" w:sz="0" w:space="0" w:color="auto"/>
                  </w:divBdr>
                </w:div>
                <w:div w:id="1440032492">
                  <w:marLeft w:val="640"/>
                  <w:marRight w:val="0"/>
                  <w:marTop w:val="0"/>
                  <w:marBottom w:val="0"/>
                  <w:divBdr>
                    <w:top w:val="none" w:sz="0" w:space="0" w:color="auto"/>
                    <w:left w:val="none" w:sz="0" w:space="0" w:color="auto"/>
                    <w:bottom w:val="none" w:sz="0" w:space="0" w:color="auto"/>
                    <w:right w:val="none" w:sz="0" w:space="0" w:color="auto"/>
                  </w:divBdr>
                </w:div>
                <w:div w:id="1528368029">
                  <w:marLeft w:val="640"/>
                  <w:marRight w:val="0"/>
                  <w:marTop w:val="0"/>
                  <w:marBottom w:val="0"/>
                  <w:divBdr>
                    <w:top w:val="none" w:sz="0" w:space="0" w:color="auto"/>
                    <w:left w:val="none" w:sz="0" w:space="0" w:color="auto"/>
                    <w:bottom w:val="none" w:sz="0" w:space="0" w:color="auto"/>
                    <w:right w:val="none" w:sz="0" w:space="0" w:color="auto"/>
                  </w:divBdr>
                </w:div>
                <w:div w:id="1717005815">
                  <w:marLeft w:val="640"/>
                  <w:marRight w:val="0"/>
                  <w:marTop w:val="0"/>
                  <w:marBottom w:val="0"/>
                  <w:divBdr>
                    <w:top w:val="none" w:sz="0" w:space="0" w:color="auto"/>
                    <w:left w:val="none" w:sz="0" w:space="0" w:color="auto"/>
                    <w:bottom w:val="none" w:sz="0" w:space="0" w:color="auto"/>
                    <w:right w:val="none" w:sz="0" w:space="0" w:color="auto"/>
                  </w:divBdr>
                </w:div>
                <w:div w:id="1724789147">
                  <w:marLeft w:val="640"/>
                  <w:marRight w:val="0"/>
                  <w:marTop w:val="0"/>
                  <w:marBottom w:val="0"/>
                  <w:divBdr>
                    <w:top w:val="none" w:sz="0" w:space="0" w:color="auto"/>
                    <w:left w:val="none" w:sz="0" w:space="0" w:color="auto"/>
                    <w:bottom w:val="none" w:sz="0" w:space="0" w:color="auto"/>
                    <w:right w:val="none" w:sz="0" w:space="0" w:color="auto"/>
                  </w:divBdr>
                </w:div>
                <w:div w:id="1773165031">
                  <w:marLeft w:val="640"/>
                  <w:marRight w:val="0"/>
                  <w:marTop w:val="0"/>
                  <w:marBottom w:val="0"/>
                  <w:divBdr>
                    <w:top w:val="none" w:sz="0" w:space="0" w:color="auto"/>
                    <w:left w:val="none" w:sz="0" w:space="0" w:color="auto"/>
                    <w:bottom w:val="none" w:sz="0" w:space="0" w:color="auto"/>
                    <w:right w:val="none" w:sz="0" w:space="0" w:color="auto"/>
                  </w:divBdr>
                </w:div>
                <w:div w:id="1782917623">
                  <w:marLeft w:val="640"/>
                  <w:marRight w:val="0"/>
                  <w:marTop w:val="0"/>
                  <w:marBottom w:val="0"/>
                  <w:divBdr>
                    <w:top w:val="none" w:sz="0" w:space="0" w:color="auto"/>
                    <w:left w:val="none" w:sz="0" w:space="0" w:color="auto"/>
                    <w:bottom w:val="none" w:sz="0" w:space="0" w:color="auto"/>
                    <w:right w:val="none" w:sz="0" w:space="0" w:color="auto"/>
                  </w:divBdr>
                </w:div>
                <w:div w:id="1806895512">
                  <w:marLeft w:val="640"/>
                  <w:marRight w:val="0"/>
                  <w:marTop w:val="0"/>
                  <w:marBottom w:val="0"/>
                  <w:divBdr>
                    <w:top w:val="none" w:sz="0" w:space="0" w:color="auto"/>
                    <w:left w:val="none" w:sz="0" w:space="0" w:color="auto"/>
                    <w:bottom w:val="none" w:sz="0" w:space="0" w:color="auto"/>
                    <w:right w:val="none" w:sz="0" w:space="0" w:color="auto"/>
                  </w:divBdr>
                </w:div>
                <w:div w:id="1830517140">
                  <w:marLeft w:val="640"/>
                  <w:marRight w:val="0"/>
                  <w:marTop w:val="0"/>
                  <w:marBottom w:val="0"/>
                  <w:divBdr>
                    <w:top w:val="none" w:sz="0" w:space="0" w:color="auto"/>
                    <w:left w:val="none" w:sz="0" w:space="0" w:color="auto"/>
                    <w:bottom w:val="none" w:sz="0" w:space="0" w:color="auto"/>
                    <w:right w:val="none" w:sz="0" w:space="0" w:color="auto"/>
                  </w:divBdr>
                </w:div>
                <w:div w:id="1915428525">
                  <w:marLeft w:val="640"/>
                  <w:marRight w:val="0"/>
                  <w:marTop w:val="0"/>
                  <w:marBottom w:val="0"/>
                  <w:divBdr>
                    <w:top w:val="none" w:sz="0" w:space="0" w:color="auto"/>
                    <w:left w:val="none" w:sz="0" w:space="0" w:color="auto"/>
                    <w:bottom w:val="none" w:sz="0" w:space="0" w:color="auto"/>
                    <w:right w:val="none" w:sz="0" w:space="0" w:color="auto"/>
                  </w:divBdr>
                </w:div>
                <w:div w:id="1923878935">
                  <w:marLeft w:val="640"/>
                  <w:marRight w:val="0"/>
                  <w:marTop w:val="0"/>
                  <w:marBottom w:val="0"/>
                  <w:divBdr>
                    <w:top w:val="none" w:sz="0" w:space="0" w:color="auto"/>
                    <w:left w:val="none" w:sz="0" w:space="0" w:color="auto"/>
                    <w:bottom w:val="none" w:sz="0" w:space="0" w:color="auto"/>
                    <w:right w:val="none" w:sz="0" w:space="0" w:color="auto"/>
                  </w:divBdr>
                </w:div>
                <w:div w:id="2031954459">
                  <w:marLeft w:val="640"/>
                  <w:marRight w:val="0"/>
                  <w:marTop w:val="0"/>
                  <w:marBottom w:val="0"/>
                  <w:divBdr>
                    <w:top w:val="none" w:sz="0" w:space="0" w:color="auto"/>
                    <w:left w:val="none" w:sz="0" w:space="0" w:color="auto"/>
                    <w:bottom w:val="none" w:sz="0" w:space="0" w:color="auto"/>
                    <w:right w:val="none" w:sz="0" w:space="0" w:color="auto"/>
                  </w:divBdr>
                </w:div>
                <w:div w:id="2084182379">
                  <w:marLeft w:val="640"/>
                  <w:marRight w:val="0"/>
                  <w:marTop w:val="0"/>
                  <w:marBottom w:val="0"/>
                  <w:divBdr>
                    <w:top w:val="none" w:sz="0" w:space="0" w:color="auto"/>
                    <w:left w:val="none" w:sz="0" w:space="0" w:color="auto"/>
                    <w:bottom w:val="none" w:sz="0" w:space="0" w:color="auto"/>
                    <w:right w:val="none" w:sz="0" w:space="0" w:color="auto"/>
                  </w:divBdr>
                </w:div>
                <w:div w:id="2119567607">
                  <w:marLeft w:val="640"/>
                  <w:marRight w:val="0"/>
                  <w:marTop w:val="0"/>
                  <w:marBottom w:val="0"/>
                  <w:divBdr>
                    <w:top w:val="none" w:sz="0" w:space="0" w:color="auto"/>
                    <w:left w:val="none" w:sz="0" w:space="0" w:color="auto"/>
                    <w:bottom w:val="none" w:sz="0" w:space="0" w:color="auto"/>
                    <w:right w:val="none" w:sz="0" w:space="0" w:color="auto"/>
                  </w:divBdr>
                </w:div>
              </w:divsChild>
            </w:div>
            <w:div w:id="580914268">
              <w:marLeft w:val="0"/>
              <w:marRight w:val="0"/>
              <w:marTop w:val="0"/>
              <w:marBottom w:val="0"/>
              <w:divBdr>
                <w:top w:val="none" w:sz="0" w:space="0" w:color="auto"/>
                <w:left w:val="none" w:sz="0" w:space="0" w:color="auto"/>
                <w:bottom w:val="none" w:sz="0" w:space="0" w:color="auto"/>
                <w:right w:val="none" w:sz="0" w:space="0" w:color="auto"/>
              </w:divBdr>
              <w:divsChild>
                <w:div w:id="140274362">
                  <w:marLeft w:val="640"/>
                  <w:marRight w:val="0"/>
                  <w:marTop w:val="0"/>
                  <w:marBottom w:val="0"/>
                  <w:divBdr>
                    <w:top w:val="none" w:sz="0" w:space="0" w:color="auto"/>
                    <w:left w:val="none" w:sz="0" w:space="0" w:color="auto"/>
                    <w:bottom w:val="none" w:sz="0" w:space="0" w:color="auto"/>
                    <w:right w:val="none" w:sz="0" w:space="0" w:color="auto"/>
                  </w:divBdr>
                </w:div>
                <w:div w:id="219825983">
                  <w:marLeft w:val="640"/>
                  <w:marRight w:val="0"/>
                  <w:marTop w:val="0"/>
                  <w:marBottom w:val="0"/>
                  <w:divBdr>
                    <w:top w:val="none" w:sz="0" w:space="0" w:color="auto"/>
                    <w:left w:val="none" w:sz="0" w:space="0" w:color="auto"/>
                    <w:bottom w:val="none" w:sz="0" w:space="0" w:color="auto"/>
                    <w:right w:val="none" w:sz="0" w:space="0" w:color="auto"/>
                  </w:divBdr>
                </w:div>
                <w:div w:id="230508277">
                  <w:marLeft w:val="640"/>
                  <w:marRight w:val="0"/>
                  <w:marTop w:val="0"/>
                  <w:marBottom w:val="0"/>
                  <w:divBdr>
                    <w:top w:val="none" w:sz="0" w:space="0" w:color="auto"/>
                    <w:left w:val="none" w:sz="0" w:space="0" w:color="auto"/>
                    <w:bottom w:val="none" w:sz="0" w:space="0" w:color="auto"/>
                    <w:right w:val="none" w:sz="0" w:space="0" w:color="auto"/>
                  </w:divBdr>
                </w:div>
                <w:div w:id="259339158">
                  <w:marLeft w:val="640"/>
                  <w:marRight w:val="0"/>
                  <w:marTop w:val="0"/>
                  <w:marBottom w:val="0"/>
                  <w:divBdr>
                    <w:top w:val="none" w:sz="0" w:space="0" w:color="auto"/>
                    <w:left w:val="none" w:sz="0" w:space="0" w:color="auto"/>
                    <w:bottom w:val="none" w:sz="0" w:space="0" w:color="auto"/>
                    <w:right w:val="none" w:sz="0" w:space="0" w:color="auto"/>
                  </w:divBdr>
                </w:div>
                <w:div w:id="382339867">
                  <w:marLeft w:val="640"/>
                  <w:marRight w:val="0"/>
                  <w:marTop w:val="0"/>
                  <w:marBottom w:val="0"/>
                  <w:divBdr>
                    <w:top w:val="none" w:sz="0" w:space="0" w:color="auto"/>
                    <w:left w:val="none" w:sz="0" w:space="0" w:color="auto"/>
                    <w:bottom w:val="none" w:sz="0" w:space="0" w:color="auto"/>
                    <w:right w:val="none" w:sz="0" w:space="0" w:color="auto"/>
                  </w:divBdr>
                </w:div>
                <w:div w:id="387731196">
                  <w:marLeft w:val="640"/>
                  <w:marRight w:val="0"/>
                  <w:marTop w:val="0"/>
                  <w:marBottom w:val="0"/>
                  <w:divBdr>
                    <w:top w:val="none" w:sz="0" w:space="0" w:color="auto"/>
                    <w:left w:val="none" w:sz="0" w:space="0" w:color="auto"/>
                    <w:bottom w:val="none" w:sz="0" w:space="0" w:color="auto"/>
                    <w:right w:val="none" w:sz="0" w:space="0" w:color="auto"/>
                  </w:divBdr>
                </w:div>
                <w:div w:id="414865454">
                  <w:marLeft w:val="640"/>
                  <w:marRight w:val="0"/>
                  <w:marTop w:val="0"/>
                  <w:marBottom w:val="0"/>
                  <w:divBdr>
                    <w:top w:val="none" w:sz="0" w:space="0" w:color="auto"/>
                    <w:left w:val="none" w:sz="0" w:space="0" w:color="auto"/>
                    <w:bottom w:val="none" w:sz="0" w:space="0" w:color="auto"/>
                    <w:right w:val="none" w:sz="0" w:space="0" w:color="auto"/>
                  </w:divBdr>
                </w:div>
                <w:div w:id="437723890">
                  <w:marLeft w:val="640"/>
                  <w:marRight w:val="0"/>
                  <w:marTop w:val="0"/>
                  <w:marBottom w:val="0"/>
                  <w:divBdr>
                    <w:top w:val="none" w:sz="0" w:space="0" w:color="auto"/>
                    <w:left w:val="none" w:sz="0" w:space="0" w:color="auto"/>
                    <w:bottom w:val="none" w:sz="0" w:space="0" w:color="auto"/>
                    <w:right w:val="none" w:sz="0" w:space="0" w:color="auto"/>
                  </w:divBdr>
                </w:div>
                <w:div w:id="447624213">
                  <w:marLeft w:val="640"/>
                  <w:marRight w:val="0"/>
                  <w:marTop w:val="0"/>
                  <w:marBottom w:val="0"/>
                  <w:divBdr>
                    <w:top w:val="none" w:sz="0" w:space="0" w:color="auto"/>
                    <w:left w:val="none" w:sz="0" w:space="0" w:color="auto"/>
                    <w:bottom w:val="none" w:sz="0" w:space="0" w:color="auto"/>
                    <w:right w:val="none" w:sz="0" w:space="0" w:color="auto"/>
                  </w:divBdr>
                </w:div>
                <w:div w:id="472410770">
                  <w:marLeft w:val="640"/>
                  <w:marRight w:val="0"/>
                  <w:marTop w:val="0"/>
                  <w:marBottom w:val="0"/>
                  <w:divBdr>
                    <w:top w:val="none" w:sz="0" w:space="0" w:color="auto"/>
                    <w:left w:val="none" w:sz="0" w:space="0" w:color="auto"/>
                    <w:bottom w:val="none" w:sz="0" w:space="0" w:color="auto"/>
                    <w:right w:val="none" w:sz="0" w:space="0" w:color="auto"/>
                  </w:divBdr>
                </w:div>
                <w:div w:id="499127161">
                  <w:marLeft w:val="640"/>
                  <w:marRight w:val="0"/>
                  <w:marTop w:val="0"/>
                  <w:marBottom w:val="0"/>
                  <w:divBdr>
                    <w:top w:val="none" w:sz="0" w:space="0" w:color="auto"/>
                    <w:left w:val="none" w:sz="0" w:space="0" w:color="auto"/>
                    <w:bottom w:val="none" w:sz="0" w:space="0" w:color="auto"/>
                    <w:right w:val="none" w:sz="0" w:space="0" w:color="auto"/>
                  </w:divBdr>
                </w:div>
                <w:div w:id="517233419">
                  <w:marLeft w:val="640"/>
                  <w:marRight w:val="0"/>
                  <w:marTop w:val="0"/>
                  <w:marBottom w:val="0"/>
                  <w:divBdr>
                    <w:top w:val="none" w:sz="0" w:space="0" w:color="auto"/>
                    <w:left w:val="none" w:sz="0" w:space="0" w:color="auto"/>
                    <w:bottom w:val="none" w:sz="0" w:space="0" w:color="auto"/>
                    <w:right w:val="none" w:sz="0" w:space="0" w:color="auto"/>
                  </w:divBdr>
                </w:div>
                <w:div w:id="578515673">
                  <w:marLeft w:val="640"/>
                  <w:marRight w:val="0"/>
                  <w:marTop w:val="0"/>
                  <w:marBottom w:val="0"/>
                  <w:divBdr>
                    <w:top w:val="none" w:sz="0" w:space="0" w:color="auto"/>
                    <w:left w:val="none" w:sz="0" w:space="0" w:color="auto"/>
                    <w:bottom w:val="none" w:sz="0" w:space="0" w:color="auto"/>
                    <w:right w:val="none" w:sz="0" w:space="0" w:color="auto"/>
                  </w:divBdr>
                </w:div>
                <w:div w:id="613290620">
                  <w:marLeft w:val="640"/>
                  <w:marRight w:val="0"/>
                  <w:marTop w:val="0"/>
                  <w:marBottom w:val="0"/>
                  <w:divBdr>
                    <w:top w:val="none" w:sz="0" w:space="0" w:color="auto"/>
                    <w:left w:val="none" w:sz="0" w:space="0" w:color="auto"/>
                    <w:bottom w:val="none" w:sz="0" w:space="0" w:color="auto"/>
                    <w:right w:val="none" w:sz="0" w:space="0" w:color="auto"/>
                  </w:divBdr>
                </w:div>
                <w:div w:id="656112135">
                  <w:marLeft w:val="640"/>
                  <w:marRight w:val="0"/>
                  <w:marTop w:val="0"/>
                  <w:marBottom w:val="0"/>
                  <w:divBdr>
                    <w:top w:val="none" w:sz="0" w:space="0" w:color="auto"/>
                    <w:left w:val="none" w:sz="0" w:space="0" w:color="auto"/>
                    <w:bottom w:val="none" w:sz="0" w:space="0" w:color="auto"/>
                    <w:right w:val="none" w:sz="0" w:space="0" w:color="auto"/>
                  </w:divBdr>
                </w:div>
                <w:div w:id="729036878">
                  <w:marLeft w:val="640"/>
                  <w:marRight w:val="0"/>
                  <w:marTop w:val="0"/>
                  <w:marBottom w:val="0"/>
                  <w:divBdr>
                    <w:top w:val="none" w:sz="0" w:space="0" w:color="auto"/>
                    <w:left w:val="none" w:sz="0" w:space="0" w:color="auto"/>
                    <w:bottom w:val="none" w:sz="0" w:space="0" w:color="auto"/>
                    <w:right w:val="none" w:sz="0" w:space="0" w:color="auto"/>
                  </w:divBdr>
                </w:div>
                <w:div w:id="789514297">
                  <w:marLeft w:val="640"/>
                  <w:marRight w:val="0"/>
                  <w:marTop w:val="0"/>
                  <w:marBottom w:val="0"/>
                  <w:divBdr>
                    <w:top w:val="none" w:sz="0" w:space="0" w:color="auto"/>
                    <w:left w:val="none" w:sz="0" w:space="0" w:color="auto"/>
                    <w:bottom w:val="none" w:sz="0" w:space="0" w:color="auto"/>
                    <w:right w:val="none" w:sz="0" w:space="0" w:color="auto"/>
                  </w:divBdr>
                </w:div>
                <w:div w:id="791048719">
                  <w:marLeft w:val="640"/>
                  <w:marRight w:val="0"/>
                  <w:marTop w:val="0"/>
                  <w:marBottom w:val="0"/>
                  <w:divBdr>
                    <w:top w:val="none" w:sz="0" w:space="0" w:color="auto"/>
                    <w:left w:val="none" w:sz="0" w:space="0" w:color="auto"/>
                    <w:bottom w:val="none" w:sz="0" w:space="0" w:color="auto"/>
                    <w:right w:val="none" w:sz="0" w:space="0" w:color="auto"/>
                  </w:divBdr>
                </w:div>
                <w:div w:id="936133943">
                  <w:marLeft w:val="640"/>
                  <w:marRight w:val="0"/>
                  <w:marTop w:val="0"/>
                  <w:marBottom w:val="0"/>
                  <w:divBdr>
                    <w:top w:val="none" w:sz="0" w:space="0" w:color="auto"/>
                    <w:left w:val="none" w:sz="0" w:space="0" w:color="auto"/>
                    <w:bottom w:val="none" w:sz="0" w:space="0" w:color="auto"/>
                    <w:right w:val="none" w:sz="0" w:space="0" w:color="auto"/>
                  </w:divBdr>
                </w:div>
                <w:div w:id="1022124358">
                  <w:marLeft w:val="640"/>
                  <w:marRight w:val="0"/>
                  <w:marTop w:val="0"/>
                  <w:marBottom w:val="0"/>
                  <w:divBdr>
                    <w:top w:val="none" w:sz="0" w:space="0" w:color="auto"/>
                    <w:left w:val="none" w:sz="0" w:space="0" w:color="auto"/>
                    <w:bottom w:val="none" w:sz="0" w:space="0" w:color="auto"/>
                    <w:right w:val="none" w:sz="0" w:space="0" w:color="auto"/>
                  </w:divBdr>
                </w:div>
                <w:div w:id="1031611976">
                  <w:marLeft w:val="640"/>
                  <w:marRight w:val="0"/>
                  <w:marTop w:val="0"/>
                  <w:marBottom w:val="0"/>
                  <w:divBdr>
                    <w:top w:val="none" w:sz="0" w:space="0" w:color="auto"/>
                    <w:left w:val="none" w:sz="0" w:space="0" w:color="auto"/>
                    <w:bottom w:val="none" w:sz="0" w:space="0" w:color="auto"/>
                    <w:right w:val="none" w:sz="0" w:space="0" w:color="auto"/>
                  </w:divBdr>
                </w:div>
                <w:div w:id="1063793974">
                  <w:marLeft w:val="640"/>
                  <w:marRight w:val="0"/>
                  <w:marTop w:val="0"/>
                  <w:marBottom w:val="0"/>
                  <w:divBdr>
                    <w:top w:val="none" w:sz="0" w:space="0" w:color="auto"/>
                    <w:left w:val="none" w:sz="0" w:space="0" w:color="auto"/>
                    <w:bottom w:val="none" w:sz="0" w:space="0" w:color="auto"/>
                    <w:right w:val="none" w:sz="0" w:space="0" w:color="auto"/>
                  </w:divBdr>
                </w:div>
                <w:div w:id="1125272690">
                  <w:marLeft w:val="640"/>
                  <w:marRight w:val="0"/>
                  <w:marTop w:val="0"/>
                  <w:marBottom w:val="0"/>
                  <w:divBdr>
                    <w:top w:val="none" w:sz="0" w:space="0" w:color="auto"/>
                    <w:left w:val="none" w:sz="0" w:space="0" w:color="auto"/>
                    <w:bottom w:val="none" w:sz="0" w:space="0" w:color="auto"/>
                    <w:right w:val="none" w:sz="0" w:space="0" w:color="auto"/>
                  </w:divBdr>
                </w:div>
                <w:div w:id="1203245904">
                  <w:marLeft w:val="640"/>
                  <w:marRight w:val="0"/>
                  <w:marTop w:val="0"/>
                  <w:marBottom w:val="0"/>
                  <w:divBdr>
                    <w:top w:val="none" w:sz="0" w:space="0" w:color="auto"/>
                    <w:left w:val="none" w:sz="0" w:space="0" w:color="auto"/>
                    <w:bottom w:val="none" w:sz="0" w:space="0" w:color="auto"/>
                    <w:right w:val="none" w:sz="0" w:space="0" w:color="auto"/>
                  </w:divBdr>
                </w:div>
                <w:div w:id="1236626688">
                  <w:marLeft w:val="640"/>
                  <w:marRight w:val="0"/>
                  <w:marTop w:val="0"/>
                  <w:marBottom w:val="0"/>
                  <w:divBdr>
                    <w:top w:val="none" w:sz="0" w:space="0" w:color="auto"/>
                    <w:left w:val="none" w:sz="0" w:space="0" w:color="auto"/>
                    <w:bottom w:val="none" w:sz="0" w:space="0" w:color="auto"/>
                    <w:right w:val="none" w:sz="0" w:space="0" w:color="auto"/>
                  </w:divBdr>
                </w:div>
                <w:div w:id="1256401439">
                  <w:marLeft w:val="640"/>
                  <w:marRight w:val="0"/>
                  <w:marTop w:val="0"/>
                  <w:marBottom w:val="0"/>
                  <w:divBdr>
                    <w:top w:val="none" w:sz="0" w:space="0" w:color="auto"/>
                    <w:left w:val="none" w:sz="0" w:space="0" w:color="auto"/>
                    <w:bottom w:val="none" w:sz="0" w:space="0" w:color="auto"/>
                    <w:right w:val="none" w:sz="0" w:space="0" w:color="auto"/>
                  </w:divBdr>
                </w:div>
                <w:div w:id="1306198891">
                  <w:marLeft w:val="640"/>
                  <w:marRight w:val="0"/>
                  <w:marTop w:val="0"/>
                  <w:marBottom w:val="0"/>
                  <w:divBdr>
                    <w:top w:val="none" w:sz="0" w:space="0" w:color="auto"/>
                    <w:left w:val="none" w:sz="0" w:space="0" w:color="auto"/>
                    <w:bottom w:val="none" w:sz="0" w:space="0" w:color="auto"/>
                    <w:right w:val="none" w:sz="0" w:space="0" w:color="auto"/>
                  </w:divBdr>
                </w:div>
                <w:div w:id="1353266133">
                  <w:marLeft w:val="640"/>
                  <w:marRight w:val="0"/>
                  <w:marTop w:val="0"/>
                  <w:marBottom w:val="0"/>
                  <w:divBdr>
                    <w:top w:val="none" w:sz="0" w:space="0" w:color="auto"/>
                    <w:left w:val="none" w:sz="0" w:space="0" w:color="auto"/>
                    <w:bottom w:val="none" w:sz="0" w:space="0" w:color="auto"/>
                    <w:right w:val="none" w:sz="0" w:space="0" w:color="auto"/>
                  </w:divBdr>
                </w:div>
                <w:div w:id="1468429422">
                  <w:marLeft w:val="640"/>
                  <w:marRight w:val="0"/>
                  <w:marTop w:val="0"/>
                  <w:marBottom w:val="0"/>
                  <w:divBdr>
                    <w:top w:val="none" w:sz="0" w:space="0" w:color="auto"/>
                    <w:left w:val="none" w:sz="0" w:space="0" w:color="auto"/>
                    <w:bottom w:val="none" w:sz="0" w:space="0" w:color="auto"/>
                    <w:right w:val="none" w:sz="0" w:space="0" w:color="auto"/>
                  </w:divBdr>
                </w:div>
                <w:div w:id="1556428253">
                  <w:marLeft w:val="640"/>
                  <w:marRight w:val="0"/>
                  <w:marTop w:val="0"/>
                  <w:marBottom w:val="0"/>
                  <w:divBdr>
                    <w:top w:val="none" w:sz="0" w:space="0" w:color="auto"/>
                    <w:left w:val="none" w:sz="0" w:space="0" w:color="auto"/>
                    <w:bottom w:val="none" w:sz="0" w:space="0" w:color="auto"/>
                    <w:right w:val="none" w:sz="0" w:space="0" w:color="auto"/>
                  </w:divBdr>
                </w:div>
                <w:div w:id="1582104628">
                  <w:marLeft w:val="640"/>
                  <w:marRight w:val="0"/>
                  <w:marTop w:val="0"/>
                  <w:marBottom w:val="0"/>
                  <w:divBdr>
                    <w:top w:val="none" w:sz="0" w:space="0" w:color="auto"/>
                    <w:left w:val="none" w:sz="0" w:space="0" w:color="auto"/>
                    <w:bottom w:val="none" w:sz="0" w:space="0" w:color="auto"/>
                    <w:right w:val="none" w:sz="0" w:space="0" w:color="auto"/>
                  </w:divBdr>
                </w:div>
                <w:div w:id="1721663013">
                  <w:marLeft w:val="640"/>
                  <w:marRight w:val="0"/>
                  <w:marTop w:val="0"/>
                  <w:marBottom w:val="0"/>
                  <w:divBdr>
                    <w:top w:val="none" w:sz="0" w:space="0" w:color="auto"/>
                    <w:left w:val="none" w:sz="0" w:space="0" w:color="auto"/>
                    <w:bottom w:val="none" w:sz="0" w:space="0" w:color="auto"/>
                    <w:right w:val="none" w:sz="0" w:space="0" w:color="auto"/>
                  </w:divBdr>
                </w:div>
                <w:div w:id="1772237909">
                  <w:marLeft w:val="640"/>
                  <w:marRight w:val="0"/>
                  <w:marTop w:val="0"/>
                  <w:marBottom w:val="0"/>
                  <w:divBdr>
                    <w:top w:val="none" w:sz="0" w:space="0" w:color="auto"/>
                    <w:left w:val="none" w:sz="0" w:space="0" w:color="auto"/>
                    <w:bottom w:val="none" w:sz="0" w:space="0" w:color="auto"/>
                    <w:right w:val="none" w:sz="0" w:space="0" w:color="auto"/>
                  </w:divBdr>
                </w:div>
                <w:div w:id="1788351138">
                  <w:marLeft w:val="640"/>
                  <w:marRight w:val="0"/>
                  <w:marTop w:val="0"/>
                  <w:marBottom w:val="0"/>
                  <w:divBdr>
                    <w:top w:val="none" w:sz="0" w:space="0" w:color="auto"/>
                    <w:left w:val="none" w:sz="0" w:space="0" w:color="auto"/>
                    <w:bottom w:val="none" w:sz="0" w:space="0" w:color="auto"/>
                    <w:right w:val="none" w:sz="0" w:space="0" w:color="auto"/>
                  </w:divBdr>
                </w:div>
                <w:div w:id="1903834308">
                  <w:marLeft w:val="640"/>
                  <w:marRight w:val="0"/>
                  <w:marTop w:val="0"/>
                  <w:marBottom w:val="0"/>
                  <w:divBdr>
                    <w:top w:val="none" w:sz="0" w:space="0" w:color="auto"/>
                    <w:left w:val="none" w:sz="0" w:space="0" w:color="auto"/>
                    <w:bottom w:val="none" w:sz="0" w:space="0" w:color="auto"/>
                    <w:right w:val="none" w:sz="0" w:space="0" w:color="auto"/>
                  </w:divBdr>
                </w:div>
                <w:div w:id="1962371778">
                  <w:marLeft w:val="640"/>
                  <w:marRight w:val="0"/>
                  <w:marTop w:val="0"/>
                  <w:marBottom w:val="0"/>
                  <w:divBdr>
                    <w:top w:val="none" w:sz="0" w:space="0" w:color="auto"/>
                    <w:left w:val="none" w:sz="0" w:space="0" w:color="auto"/>
                    <w:bottom w:val="none" w:sz="0" w:space="0" w:color="auto"/>
                    <w:right w:val="none" w:sz="0" w:space="0" w:color="auto"/>
                  </w:divBdr>
                </w:div>
                <w:div w:id="1976132242">
                  <w:marLeft w:val="640"/>
                  <w:marRight w:val="0"/>
                  <w:marTop w:val="0"/>
                  <w:marBottom w:val="0"/>
                  <w:divBdr>
                    <w:top w:val="none" w:sz="0" w:space="0" w:color="auto"/>
                    <w:left w:val="none" w:sz="0" w:space="0" w:color="auto"/>
                    <w:bottom w:val="none" w:sz="0" w:space="0" w:color="auto"/>
                    <w:right w:val="none" w:sz="0" w:space="0" w:color="auto"/>
                  </w:divBdr>
                </w:div>
                <w:div w:id="2003502538">
                  <w:marLeft w:val="640"/>
                  <w:marRight w:val="0"/>
                  <w:marTop w:val="0"/>
                  <w:marBottom w:val="0"/>
                  <w:divBdr>
                    <w:top w:val="none" w:sz="0" w:space="0" w:color="auto"/>
                    <w:left w:val="none" w:sz="0" w:space="0" w:color="auto"/>
                    <w:bottom w:val="none" w:sz="0" w:space="0" w:color="auto"/>
                    <w:right w:val="none" w:sz="0" w:space="0" w:color="auto"/>
                  </w:divBdr>
                </w:div>
                <w:div w:id="2026588570">
                  <w:marLeft w:val="640"/>
                  <w:marRight w:val="0"/>
                  <w:marTop w:val="0"/>
                  <w:marBottom w:val="0"/>
                  <w:divBdr>
                    <w:top w:val="none" w:sz="0" w:space="0" w:color="auto"/>
                    <w:left w:val="none" w:sz="0" w:space="0" w:color="auto"/>
                    <w:bottom w:val="none" w:sz="0" w:space="0" w:color="auto"/>
                    <w:right w:val="none" w:sz="0" w:space="0" w:color="auto"/>
                  </w:divBdr>
                </w:div>
                <w:div w:id="2052608949">
                  <w:marLeft w:val="640"/>
                  <w:marRight w:val="0"/>
                  <w:marTop w:val="0"/>
                  <w:marBottom w:val="0"/>
                  <w:divBdr>
                    <w:top w:val="none" w:sz="0" w:space="0" w:color="auto"/>
                    <w:left w:val="none" w:sz="0" w:space="0" w:color="auto"/>
                    <w:bottom w:val="none" w:sz="0" w:space="0" w:color="auto"/>
                    <w:right w:val="none" w:sz="0" w:space="0" w:color="auto"/>
                  </w:divBdr>
                </w:div>
                <w:div w:id="2057729243">
                  <w:marLeft w:val="640"/>
                  <w:marRight w:val="0"/>
                  <w:marTop w:val="0"/>
                  <w:marBottom w:val="0"/>
                  <w:divBdr>
                    <w:top w:val="none" w:sz="0" w:space="0" w:color="auto"/>
                    <w:left w:val="none" w:sz="0" w:space="0" w:color="auto"/>
                    <w:bottom w:val="none" w:sz="0" w:space="0" w:color="auto"/>
                    <w:right w:val="none" w:sz="0" w:space="0" w:color="auto"/>
                  </w:divBdr>
                </w:div>
                <w:div w:id="2114935399">
                  <w:marLeft w:val="640"/>
                  <w:marRight w:val="0"/>
                  <w:marTop w:val="0"/>
                  <w:marBottom w:val="0"/>
                  <w:divBdr>
                    <w:top w:val="none" w:sz="0" w:space="0" w:color="auto"/>
                    <w:left w:val="none" w:sz="0" w:space="0" w:color="auto"/>
                    <w:bottom w:val="none" w:sz="0" w:space="0" w:color="auto"/>
                    <w:right w:val="none" w:sz="0" w:space="0" w:color="auto"/>
                  </w:divBdr>
                </w:div>
              </w:divsChild>
            </w:div>
            <w:div w:id="662851705">
              <w:marLeft w:val="0"/>
              <w:marRight w:val="0"/>
              <w:marTop w:val="0"/>
              <w:marBottom w:val="0"/>
              <w:divBdr>
                <w:top w:val="none" w:sz="0" w:space="0" w:color="auto"/>
                <w:left w:val="none" w:sz="0" w:space="0" w:color="auto"/>
                <w:bottom w:val="none" w:sz="0" w:space="0" w:color="auto"/>
                <w:right w:val="none" w:sz="0" w:space="0" w:color="auto"/>
              </w:divBdr>
              <w:divsChild>
                <w:div w:id="70466443">
                  <w:marLeft w:val="640"/>
                  <w:marRight w:val="0"/>
                  <w:marTop w:val="0"/>
                  <w:marBottom w:val="0"/>
                  <w:divBdr>
                    <w:top w:val="none" w:sz="0" w:space="0" w:color="auto"/>
                    <w:left w:val="none" w:sz="0" w:space="0" w:color="auto"/>
                    <w:bottom w:val="none" w:sz="0" w:space="0" w:color="auto"/>
                    <w:right w:val="none" w:sz="0" w:space="0" w:color="auto"/>
                  </w:divBdr>
                </w:div>
                <w:div w:id="96994814">
                  <w:marLeft w:val="640"/>
                  <w:marRight w:val="0"/>
                  <w:marTop w:val="0"/>
                  <w:marBottom w:val="0"/>
                  <w:divBdr>
                    <w:top w:val="none" w:sz="0" w:space="0" w:color="auto"/>
                    <w:left w:val="none" w:sz="0" w:space="0" w:color="auto"/>
                    <w:bottom w:val="none" w:sz="0" w:space="0" w:color="auto"/>
                    <w:right w:val="none" w:sz="0" w:space="0" w:color="auto"/>
                  </w:divBdr>
                </w:div>
                <w:div w:id="101852036">
                  <w:marLeft w:val="640"/>
                  <w:marRight w:val="0"/>
                  <w:marTop w:val="0"/>
                  <w:marBottom w:val="0"/>
                  <w:divBdr>
                    <w:top w:val="none" w:sz="0" w:space="0" w:color="auto"/>
                    <w:left w:val="none" w:sz="0" w:space="0" w:color="auto"/>
                    <w:bottom w:val="none" w:sz="0" w:space="0" w:color="auto"/>
                    <w:right w:val="none" w:sz="0" w:space="0" w:color="auto"/>
                  </w:divBdr>
                </w:div>
                <w:div w:id="145316688">
                  <w:marLeft w:val="640"/>
                  <w:marRight w:val="0"/>
                  <w:marTop w:val="0"/>
                  <w:marBottom w:val="0"/>
                  <w:divBdr>
                    <w:top w:val="none" w:sz="0" w:space="0" w:color="auto"/>
                    <w:left w:val="none" w:sz="0" w:space="0" w:color="auto"/>
                    <w:bottom w:val="none" w:sz="0" w:space="0" w:color="auto"/>
                    <w:right w:val="none" w:sz="0" w:space="0" w:color="auto"/>
                  </w:divBdr>
                </w:div>
                <w:div w:id="147094581">
                  <w:marLeft w:val="640"/>
                  <w:marRight w:val="0"/>
                  <w:marTop w:val="0"/>
                  <w:marBottom w:val="0"/>
                  <w:divBdr>
                    <w:top w:val="none" w:sz="0" w:space="0" w:color="auto"/>
                    <w:left w:val="none" w:sz="0" w:space="0" w:color="auto"/>
                    <w:bottom w:val="none" w:sz="0" w:space="0" w:color="auto"/>
                    <w:right w:val="none" w:sz="0" w:space="0" w:color="auto"/>
                  </w:divBdr>
                </w:div>
                <w:div w:id="195197826">
                  <w:marLeft w:val="640"/>
                  <w:marRight w:val="0"/>
                  <w:marTop w:val="0"/>
                  <w:marBottom w:val="0"/>
                  <w:divBdr>
                    <w:top w:val="none" w:sz="0" w:space="0" w:color="auto"/>
                    <w:left w:val="none" w:sz="0" w:space="0" w:color="auto"/>
                    <w:bottom w:val="none" w:sz="0" w:space="0" w:color="auto"/>
                    <w:right w:val="none" w:sz="0" w:space="0" w:color="auto"/>
                  </w:divBdr>
                </w:div>
                <w:div w:id="344139286">
                  <w:marLeft w:val="640"/>
                  <w:marRight w:val="0"/>
                  <w:marTop w:val="0"/>
                  <w:marBottom w:val="0"/>
                  <w:divBdr>
                    <w:top w:val="none" w:sz="0" w:space="0" w:color="auto"/>
                    <w:left w:val="none" w:sz="0" w:space="0" w:color="auto"/>
                    <w:bottom w:val="none" w:sz="0" w:space="0" w:color="auto"/>
                    <w:right w:val="none" w:sz="0" w:space="0" w:color="auto"/>
                  </w:divBdr>
                </w:div>
                <w:div w:id="430318284">
                  <w:marLeft w:val="640"/>
                  <w:marRight w:val="0"/>
                  <w:marTop w:val="0"/>
                  <w:marBottom w:val="0"/>
                  <w:divBdr>
                    <w:top w:val="none" w:sz="0" w:space="0" w:color="auto"/>
                    <w:left w:val="none" w:sz="0" w:space="0" w:color="auto"/>
                    <w:bottom w:val="none" w:sz="0" w:space="0" w:color="auto"/>
                    <w:right w:val="none" w:sz="0" w:space="0" w:color="auto"/>
                  </w:divBdr>
                </w:div>
                <w:div w:id="676464249">
                  <w:marLeft w:val="640"/>
                  <w:marRight w:val="0"/>
                  <w:marTop w:val="0"/>
                  <w:marBottom w:val="0"/>
                  <w:divBdr>
                    <w:top w:val="none" w:sz="0" w:space="0" w:color="auto"/>
                    <w:left w:val="none" w:sz="0" w:space="0" w:color="auto"/>
                    <w:bottom w:val="none" w:sz="0" w:space="0" w:color="auto"/>
                    <w:right w:val="none" w:sz="0" w:space="0" w:color="auto"/>
                  </w:divBdr>
                </w:div>
                <w:div w:id="684090559">
                  <w:marLeft w:val="640"/>
                  <w:marRight w:val="0"/>
                  <w:marTop w:val="0"/>
                  <w:marBottom w:val="0"/>
                  <w:divBdr>
                    <w:top w:val="none" w:sz="0" w:space="0" w:color="auto"/>
                    <w:left w:val="none" w:sz="0" w:space="0" w:color="auto"/>
                    <w:bottom w:val="none" w:sz="0" w:space="0" w:color="auto"/>
                    <w:right w:val="none" w:sz="0" w:space="0" w:color="auto"/>
                  </w:divBdr>
                </w:div>
                <w:div w:id="750587631">
                  <w:marLeft w:val="640"/>
                  <w:marRight w:val="0"/>
                  <w:marTop w:val="0"/>
                  <w:marBottom w:val="0"/>
                  <w:divBdr>
                    <w:top w:val="none" w:sz="0" w:space="0" w:color="auto"/>
                    <w:left w:val="none" w:sz="0" w:space="0" w:color="auto"/>
                    <w:bottom w:val="none" w:sz="0" w:space="0" w:color="auto"/>
                    <w:right w:val="none" w:sz="0" w:space="0" w:color="auto"/>
                  </w:divBdr>
                </w:div>
                <w:div w:id="757947602">
                  <w:marLeft w:val="640"/>
                  <w:marRight w:val="0"/>
                  <w:marTop w:val="0"/>
                  <w:marBottom w:val="0"/>
                  <w:divBdr>
                    <w:top w:val="none" w:sz="0" w:space="0" w:color="auto"/>
                    <w:left w:val="none" w:sz="0" w:space="0" w:color="auto"/>
                    <w:bottom w:val="none" w:sz="0" w:space="0" w:color="auto"/>
                    <w:right w:val="none" w:sz="0" w:space="0" w:color="auto"/>
                  </w:divBdr>
                </w:div>
                <w:div w:id="827327573">
                  <w:marLeft w:val="640"/>
                  <w:marRight w:val="0"/>
                  <w:marTop w:val="0"/>
                  <w:marBottom w:val="0"/>
                  <w:divBdr>
                    <w:top w:val="none" w:sz="0" w:space="0" w:color="auto"/>
                    <w:left w:val="none" w:sz="0" w:space="0" w:color="auto"/>
                    <w:bottom w:val="none" w:sz="0" w:space="0" w:color="auto"/>
                    <w:right w:val="none" w:sz="0" w:space="0" w:color="auto"/>
                  </w:divBdr>
                </w:div>
                <w:div w:id="838891235">
                  <w:marLeft w:val="640"/>
                  <w:marRight w:val="0"/>
                  <w:marTop w:val="0"/>
                  <w:marBottom w:val="0"/>
                  <w:divBdr>
                    <w:top w:val="none" w:sz="0" w:space="0" w:color="auto"/>
                    <w:left w:val="none" w:sz="0" w:space="0" w:color="auto"/>
                    <w:bottom w:val="none" w:sz="0" w:space="0" w:color="auto"/>
                    <w:right w:val="none" w:sz="0" w:space="0" w:color="auto"/>
                  </w:divBdr>
                </w:div>
                <w:div w:id="958225059">
                  <w:marLeft w:val="640"/>
                  <w:marRight w:val="0"/>
                  <w:marTop w:val="0"/>
                  <w:marBottom w:val="0"/>
                  <w:divBdr>
                    <w:top w:val="none" w:sz="0" w:space="0" w:color="auto"/>
                    <w:left w:val="none" w:sz="0" w:space="0" w:color="auto"/>
                    <w:bottom w:val="none" w:sz="0" w:space="0" w:color="auto"/>
                    <w:right w:val="none" w:sz="0" w:space="0" w:color="auto"/>
                  </w:divBdr>
                </w:div>
                <w:div w:id="986785574">
                  <w:marLeft w:val="640"/>
                  <w:marRight w:val="0"/>
                  <w:marTop w:val="0"/>
                  <w:marBottom w:val="0"/>
                  <w:divBdr>
                    <w:top w:val="none" w:sz="0" w:space="0" w:color="auto"/>
                    <w:left w:val="none" w:sz="0" w:space="0" w:color="auto"/>
                    <w:bottom w:val="none" w:sz="0" w:space="0" w:color="auto"/>
                    <w:right w:val="none" w:sz="0" w:space="0" w:color="auto"/>
                  </w:divBdr>
                </w:div>
                <w:div w:id="1004166828">
                  <w:marLeft w:val="640"/>
                  <w:marRight w:val="0"/>
                  <w:marTop w:val="0"/>
                  <w:marBottom w:val="0"/>
                  <w:divBdr>
                    <w:top w:val="none" w:sz="0" w:space="0" w:color="auto"/>
                    <w:left w:val="none" w:sz="0" w:space="0" w:color="auto"/>
                    <w:bottom w:val="none" w:sz="0" w:space="0" w:color="auto"/>
                    <w:right w:val="none" w:sz="0" w:space="0" w:color="auto"/>
                  </w:divBdr>
                </w:div>
                <w:div w:id="1032607685">
                  <w:marLeft w:val="640"/>
                  <w:marRight w:val="0"/>
                  <w:marTop w:val="0"/>
                  <w:marBottom w:val="0"/>
                  <w:divBdr>
                    <w:top w:val="none" w:sz="0" w:space="0" w:color="auto"/>
                    <w:left w:val="none" w:sz="0" w:space="0" w:color="auto"/>
                    <w:bottom w:val="none" w:sz="0" w:space="0" w:color="auto"/>
                    <w:right w:val="none" w:sz="0" w:space="0" w:color="auto"/>
                  </w:divBdr>
                </w:div>
                <w:div w:id="1045372473">
                  <w:marLeft w:val="640"/>
                  <w:marRight w:val="0"/>
                  <w:marTop w:val="0"/>
                  <w:marBottom w:val="0"/>
                  <w:divBdr>
                    <w:top w:val="none" w:sz="0" w:space="0" w:color="auto"/>
                    <w:left w:val="none" w:sz="0" w:space="0" w:color="auto"/>
                    <w:bottom w:val="none" w:sz="0" w:space="0" w:color="auto"/>
                    <w:right w:val="none" w:sz="0" w:space="0" w:color="auto"/>
                  </w:divBdr>
                </w:div>
                <w:div w:id="1168208610">
                  <w:marLeft w:val="640"/>
                  <w:marRight w:val="0"/>
                  <w:marTop w:val="0"/>
                  <w:marBottom w:val="0"/>
                  <w:divBdr>
                    <w:top w:val="none" w:sz="0" w:space="0" w:color="auto"/>
                    <w:left w:val="none" w:sz="0" w:space="0" w:color="auto"/>
                    <w:bottom w:val="none" w:sz="0" w:space="0" w:color="auto"/>
                    <w:right w:val="none" w:sz="0" w:space="0" w:color="auto"/>
                  </w:divBdr>
                </w:div>
                <w:div w:id="1184978005">
                  <w:marLeft w:val="640"/>
                  <w:marRight w:val="0"/>
                  <w:marTop w:val="0"/>
                  <w:marBottom w:val="0"/>
                  <w:divBdr>
                    <w:top w:val="none" w:sz="0" w:space="0" w:color="auto"/>
                    <w:left w:val="none" w:sz="0" w:space="0" w:color="auto"/>
                    <w:bottom w:val="none" w:sz="0" w:space="0" w:color="auto"/>
                    <w:right w:val="none" w:sz="0" w:space="0" w:color="auto"/>
                  </w:divBdr>
                </w:div>
                <w:div w:id="1210218705">
                  <w:marLeft w:val="640"/>
                  <w:marRight w:val="0"/>
                  <w:marTop w:val="0"/>
                  <w:marBottom w:val="0"/>
                  <w:divBdr>
                    <w:top w:val="none" w:sz="0" w:space="0" w:color="auto"/>
                    <w:left w:val="none" w:sz="0" w:space="0" w:color="auto"/>
                    <w:bottom w:val="none" w:sz="0" w:space="0" w:color="auto"/>
                    <w:right w:val="none" w:sz="0" w:space="0" w:color="auto"/>
                  </w:divBdr>
                </w:div>
                <w:div w:id="1224366003">
                  <w:marLeft w:val="640"/>
                  <w:marRight w:val="0"/>
                  <w:marTop w:val="0"/>
                  <w:marBottom w:val="0"/>
                  <w:divBdr>
                    <w:top w:val="none" w:sz="0" w:space="0" w:color="auto"/>
                    <w:left w:val="none" w:sz="0" w:space="0" w:color="auto"/>
                    <w:bottom w:val="none" w:sz="0" w:space="0" w:color="auto"/>
                    <w:right w:val="none" w:sz="0" w:space="0" w:color="auto"/>
                  </w:divBdr>
                </w:div>
                <w:div w:id="1336765012">
                  <w:marLeft w:val="640"/>
                  <w:marRight w:val="0"/>
                  <w:marTop w:val="0"/>
                  <w:marBottom w:val="0"/>
                  <w:divBdr>
                    <w:top w:val="none" w:sz="0" w:space="0" w:color="auto"/>
                    <w:left w:val="none" w:sz="0" w:space="0" w:color="auto"/>
                    <w:bottom w:val="none" w:sz="0" w:space="0" w:color="auto"/>
                    <w:right w:val="none" w:sz="0" w:space="0" w:color="auto"/>
                  </w:divBdr>
                </w:div>
                <w:div w:id="1529105783">
                  <w:marLeft w:val="640"/>
                  <w:marRight w:val="0"/>
                  <w:marTop w:val="0"/>
                  <w:marBottom w:val="0"/>
                  <w:divBdr>
                    <w:top w:val="none" w:sz="0" w:space="0" w:color="auto"/>
                    <w:left w:val="none" w:sz="0" w:space="0" w:color="auto"/>
                    <w:bottom w:val="none" w:sz="0" w:space="0" w:color="auto"/>
                    <w:right w:val="none" w:sz="0" w:space="0" w:color="auto"/>
                  </w:divBdr>
                </w:div>
                <w:div w:id="1580292704">
                  <w:marLeft w:val="640"/>
                  <w:marRight w:val="0"/>
                  <w:marTop w:val="0"/>
                  <w:marBottom w:val="0"/>
                  <w:divBdr>
                    <w:top w:val="none" w:sz="0" w:space="0" w:color="auto"/>
                    <w:left w:val="none" w:sz="0" w:space="0" w:color="auto"/>
                    <w:bottom w:val="none" w:sz="0" w:space="0" w:color="auto"/>
                    <w:right w:val="none" w:sz="0" w:space="0" w:color="auto"/>
                  </w:divBdr>
                </w:div>
                <w:div w:id="1589079504">
                  <w:marLeft w:val="640"/>
                  <w:marRight w:val="0"/>
                  <w:marTop w:val="0"/>
                  <w:marBottom w:val="0"/>
                  <w:divBdr>
                    <w:top w:val="none" w:sz="0" w:space="0" w:color="auto"/>
                    <w:left w:val="none" w:sz="0" w:space="0" w:color="auto"/>
                    <w:bottom w:val="none" w:sz="0" w:space="0" w:color="auto"/>
                    <w:right w:val="none" w:sz="0" w:space="0" w:color="auto"/>
                  </w:divBdr>
                </w:div>
                <w:div w:id="1606032010">
                  <w:marLeft w:val="640"/>
                  <w:marRight w:val="0"/>
                  <w:marTop w:val="0"/>
                  <w:marBottom w:val="0"/>
                  <w:divBdr>
                    <w:top w:val="none" w:sz="0" w:space="0" w:color="auto"/>
                    <w:left w:val="none" w:sz="0" w:space="0" w:color="auto"/>
                    <w:bottom w:val="none" w:sz="0" w:space="0" w:color="auto"/>
                    <w:right w:val="none" w:sz="0" w:space="0" w:color="auto"/>
                  </w:divBdr>
                </w:div>
                <w:div w:id="1629581869">
                  <w:marLeft w:val="640"/>
                  <w:marRight w:val="0"/>
                  <w:marTop w:val="0"/>
                  <w:marBottom w:val="0"/>
                  <w:divBdr>
                    <w:top w:val="none" w:sz="0" w:space="0" w:color="auto"/>
                    <w:left w:val="none" w:sz="0" w:space="0" w:color="auto"/>
                    <w:bottom w:val="none" w:sz="0" w:space="0" w:color="auto"/>
                    <w:right w:val="none" w:sz="0" w:space="0" w:color="auto"/>
                  </w:divBdr>
                </w:div>
                <w:div w:id="1648122660">
                  <w:marLeft w:val="640"/>
                  <w:marRight w:val="0"/>
                  <w:marTop w:val="0"/>
                  <w:marBottom w:val="0"/>
                  <w:divBdr>
                    <w:top w:val="none" w:sz="0" w:space="0" w:color="auto"/>
                    <w:left w:val="none" w:sz="0" w:space="0" w:color="auto"/>
                    <w:bottom w:val="none" w:sz="0" w:space="0" w:color="auto"/>
                    <w:right w:val="none" w:sz="0" w:space="0" w:color="auto"/>
                  </w:divBdr>
                </w:div>
                <w:div w:id="1737315271">
                  <w:marLeft w:val="640"/>
                  <w:marRight w:val="0"/>
                  <w:marTop w:val="0"/>
                  <w:marBottom w:val="0"/>
                  <w:divBdr>
                    <w:top w:val="none" w:sz="0" w:space="0" w:color="auto"/>
                    <w:left w:val="none" w:sz="0" w:space="0" w:color="auto"/>
                    <w:bottom w:val="none" w:sz="0" w:space="0" w:color="auto"/>
                    <w:right w:val="none" w:sz="0" w:space="0" w:color="auto"/>
                  </w:divBdr>
                </w:div>
                <w:div w:id="1759979432">
                  <w:marLeft w:val="640"/>
                  <w:marRight w:val="0"/>
                  <w:marTop w:val="0"/>
                  <w:marBottom w:val="0"/>
                  <w:divBdr>
                    <w:top w:val="none" w:sz="0" w:space="0" w:color="auto"/>
                    <w:left w:val="none" w:sz="0" w:space="0" w:color="auto"/>
                    <w:bottom w:val="none" w:sz="0" w:space="0" w:color="auto"/>
                    <w:right w:val="none" w:sz="0" w:space="0" w:color="auto"/>
                  </w:divBdr>
                </w:div>
                <w:div w:id="1806316653">
                  <w:marLeft w:val="640"/>
                  <w:marRight w:val="0"/>
                  <w:marTop w:val="0"/>
                  <w:marBottom w:val="0"/>
                  <w:divBdr>
                    <w:top w:val="none" w:sz="0" w:space="0" w:color="auto"/>
                    <w:left w:val="none" w:sz="0" w:space="0" w:color="auto"/>
                    <w:bottom w:val="none" w:sz="0" w:space="0" w:color="auto"/>
                    <w:right w:val="none" w:sz="0" w:space="0" w:color="auto"/>
                  </w:divBdr>
                </w:div>
                <w:div w:id="1857956890">
                  <w:marLeft w:val="640"/>
                  <w:marRight w:val="0"/>
                  <w:marTop w:val="0"/>
                  <w:marBottom w:val="0"/>
                  <w:divBdr>
                    <w:top w:val="none" w:sz="0" w:space="0" w:color="auto"/>
                    <w:left w:val="none" w:sz="0" w:space="0" w:color="auto"/>
                    <w:bottom w:val="none" w:sz="0" w:space="0" w:color="auto"/>
                    <w:right w:val="none" w:sz="0" w:space="0" w:color="auto"/>
                  </w:divBdr>
                </w:div>
                <w:div w:id="1882087661">
                  <w:marLeft w:val="640"/>
                  <w:marRight w:val="0"/>
                  <w:marTop w:val="0"/>
                  <w:marBottom w:val="0"/>
                  <w:divBdr>
                    <w:top w:val="none" w:sz="0" w:space="0" w:color="auto"/>
                    <w:left w:val="none" w:sz="0" w:space="0" w:color="auto"/>
                    <w:bottom w:val="none" w:sz="0" w:space="0" w:color="auto"/>
                    <w:right w:val="none" w:sz="0" w:space="0" w:color="auto"/>
                  </w:divBdr>
                </w:div>
                <w:div w:id="1910576349">
                  <w:marLeft w:val="640"/>
                  <w:marRight w:val="0"/>
                  <w:marTop w:val="0"/>
                  <w:marBottom w:val="0"/>
                  <w:divBdr>
                    <w:top w:val="none" w:sz="0" w:space="0" w:color="auto"/>
                    <w:left w:val="none" w:sz="0" w:space="0" w:color="auto"/>
                    <w:bottom w:val="none" w:sz="0" w:space="0" w:color="auto"/>
                    <w:right w:val="none" w:sz="0" w:space="0" w:color="auto"/>
                  </w:divBdr>
                </w:div>
                <w:div w:id="1993410606">
                  <w:marLeft w:val="640"/>
                  <w:marRight w:val="0"/>
                  <w:marTop w:val="0"/>
                  <w:marBottom w:val="0"/>
                  <w:divBdr>
                    <w:top w:val="none" w:sz="0" w:space="0" w:color="auto"/>
                    <w:left w:val="none" w:sz="0" w:space="0" w:color="auto"/>
                    <w:bottom w:val="none" w:sz="0" w:space="0" w:color="auto"/>
                    <w:right w:val="none" w:sz="0" w:space="0" w:color="auto"/>
                  </w:divBdr>
                </w:div>
                <w:div w:id="1994137200">
                  <w:marLeft w:val="640"/>
                  <w:marRight w:val="0"/>
                  <w:marTop w:val="0"/>
                  <w:marBottom w:val="0"/>
                  <w:divBdr>
                    <w:top w:val="none" w:sz="0" w:space="0" w:color="auto"/>
                    <w:left w:val="none" w:sz="0" w:space="0" w:color="auto"/>
                    <w:bottom w:val="none" w:sz="0" w:space="0" w:color="auto"/>
                    <w:right w:val="none" w:sz="0" w:space="0" w:color="auto"/>
                  </w:divBdr>
                </w:div>
                <w:div w:id="2027554566">
                  <w:marLeft w:val="640"/>
                  <w:marRight w:val="0"/>
                  <w:marTop w:val="0"/>
                  <w:marBottom w:val="0"/>
                  <w:divBdr>
                    <w:top w:val="none" w:sz="0" w:space="0" w:color="auto"/>
                    <w:left w:val="none" w:sz="0" w:space="0" w:color="auto"/>
                    <w:bottom w:val="none" w:sz="0" w:space="0" w:color="auto"/>
                    <w:right w:val="none" w:sz="0" w:space="0" w:color="auto"/>
                  </w:divBdr>
                </w:div>
                <w:div w:id="2089768167">
                  <w:marLeft w:val="640"/>
                  <w:marRight w:val="0"/>
                  <w:marTop w:val="0"/>
                  <w:marBottom w:val="0"/>
                  <w:divBdr>
                    <w:top w:val="none" w:sz="0" w:space="0" w:color="auto"/>
                    <w:left w:val="none" w:sz="0" w:space="0" w:color="auto"/>
                    <w:bottom w:val="none" w:sz="0" w:space="0" w:color="auto"/>
                    <w:right w:val="none" w:sz="0" w:space="0" w:color="auto"/>
                  </w:divBdr>
                </w:div>
                <w:div w:id="2105375572">
                  <w:marLeft w:val="640"/>
                  <w:marRight w:val="0"/>
                  <w:marTop w:val="0"/>
                  <w:marBottom w:val="0"/>
                  <w:divBdr>
                    <w:top w:val="none" w:sz="0" w:space="0" w:color="auto"/>
                    <w:left w:val="none" w:sz="0" w:space="0" w:color="auto"/>
                    <w:bottom w:val="none" w:sz="0" w:space="0" w:color="auto"/>
                    <w:right w:val="none" w:sz="0" w:space="0" w:color="auto"/>
                  </w:divBdr>
                </w:div>
                <w:div w:id="2117216222">
                  <w:marLeft w:val="640"/>
                  <w:marRight w:val="0"/>
                  <w:marTop w:val="0"/>
                  <w:marBottom w:val="0"/>
                  <w:divBdr>
                    <w:top w:val="none" w:sz="0" w:space="0" w:color="auto"/>
                    <w:left w:val="none" w:sz="0" w:space="0" w:color="auto"/>
                    <w:bottom w:val="none" w:sz="0" w:space="0" w:color="auto"/>
                    <w:right w:val="none" w:sz="0" w:space="0" w:color="auto"/>
                  </w:divBdr>
                </w:div>
              </w:divsChild>
            </w:div>
            <w:div w:id="673802851">
              <w:marLeft w:val="0"/>
              <w:marRight w:val="0"/>
              <w:marTop w:val="0"/>
              <w:marBottom w:val="0"/>
              <w:divBdr>
                <w:top w:val="none" w:sz="0" w:space="0" w:color="auto"/>
                <w:left w:val="none" w:sz="0" w:space="0" w:color="auto"/>
                <w:bottom w:val="none" w:sz="0" w:space="0" w:color="auto"/>
                <w:right w:val="none" w:sz="0" w:space="0" w:color="auto"/>
              </w:divBdr>
              <w:divsChild>
                <w:div w:id="23337168">
                  <w:marLeft w:val="640"/>
                  <w:marRight w:val="0"/>
                  <w:marTop w:val="0"/>
                  <w:marBottom w:val="0"/>
                  <w:divBdr>
                    <w:top w:val="none" w:sz="0" w:space="0" w:color="auto"/>
                    <w:left w:val="none" w:sz="0" w:space="0" w:color="auto"/>
                    <w:bottom w:val="none" w:sz="0" w:space="0" w:color="auto"/>
                    <w:right w:val="none" w:sz="0" w:space="0" w:color="auto"/>
                  </w:divBdr>
                </w:div>
                <w:div w:id="152452134">
                  <w:marLeft w:val="640"/>
                  <w:marRight w:val="0"/>
                  <w:marTop w:val="0"/>
                  <w:marBottom w:val="0"/>
                  <w:divBdr>
                    <w:top w:val="none" w:sz="0" w:space="0" w:color="auto"/>
                    <w:left w:val="none" w:sz="0" w:space="0" w:color="auto"/>
                    <w:bottom w:val="none" w:sz="0" w:space="0" w:color="auto"/>
                    <w:right w:val="none" w:sz="0" w:space="0" w:color="auto"/>
                  </w:divBdr>
                </w:div>
                <w:div w:id="155610865">
                  <w:marLeft w:val="640"/>
                  <w:marRight w:val="0"/>
                  <w:marTop w:val="0"/>
                  <w:marBottom w:val="0"/>
                  <w:divBdr>
                    <w:top w:val="none" w:sz="0" w:space="0" w:color="auto"/>
                    <w:left w:val="none" w:sz="0" w:space="0" w:color="auto"/>
                    <w:bottom w:val="none" w:sz="0" w:space="0" w:color="auto"/>
                    <w:right w:val="none" w:sz="0" w:space="0" w:color="auto"/>
                  </w:divBdr>
                </w:div>
                <w:div w:id="328680053">
                  <w:marLeft w:val="640"/>
                  <w:marRight w:val="0"/>
                  <w:marTop w:val="0"/>
                  <w:marBottom w:val="0"/>
                  <w:divBdr>
                    <w:top w:val="none" w:sz="0" w:space="0" w:color="auto"/>
                    <w:left w:val="none" w:sz="0" w:space="0" w:color="auto"/>
                    <w:bottom w:val="none" w:sz="0" w:space="0" w:color="auto"/>
                    <w:right w:val="none" w:sz="0" w:space="0" w:color="auto"/>
                  </w:divBdr>
                </w:div>
                <w:div w:id="360320817">
                  <w:marLeft w:val="640"/>
                  <w:marRight w:val="0"/>
                  <w:marTop w:val="0"/>
                  <w:marBottom w:val="0"/>
                  <w:divBdr>
                    <w:top w:val="none" w:sz="0" w:space="0" w:color="auto"/>
                    <w:left w:val="none" w:sz="0" w:space="0" w:color="auto"/>
                    <w:bottom w:val="none" w:sz="0" w:space="0" w:color="auto"/>
                    <w:right w:val="none" w:sz="0" w:space="0" w:color="auto"/>
                  </w:divBdr>
                </w:div>
                <w:div w:id="377165289">
                  <w:marLeft w:val="640"/>
                  <w:marRight w:val="0"/>
                  <w:marTop w:val="0"/>
                  <w:marBottom w:val="0"/>
                  <w:divBdr>
                    <w:top w:val="none" w:sz="0" w:space="0" w:color="auto"/>
                    <w:left w:val="none" w:sz="0" w:space="0" w:color="auto"/>
                    <w:bottom w:val="none" w:sz="0" w:space="0" w:color="auto"/>
                    <w:right w:val="none" w:sz="0" w:space="0" w:color="auto"/>
                  </w:divBdr>
                </w:div>
                <w:div w:id="407852536">
                  <w:marLeft w:val="640"/>
                  <w:marRight w:val="0"/>
                  <w:marTop w:val="0"/>
                  <w:marBottom w:val="0"/>
                  <w:divBdr>
                    <w:top w:val="none" w:sz="0" w:space="0" w:color="auto"/>
                    <w:left w:val="none" w:sz="0" w:space="0" w:color="auto"/>
                    <w:bottom w:val="none" w:sz="0" w:space="0" w:color="auto"/>
                    <w:right w:val="none" w:sz="0" w:space="0" w:color="auto"/>
                  </w:divBdr>
                </w:div>
                <w:div w:id="473765666">
                  <w:marLeft w:val="640"/>
                  <w:marRight w:val="0"/>
                  <w:marTop w:val="0"/>
                  <w:marBottom w:val="0"/>
                  <w:divBdr>
                    <w:top w:val="none" w:sz="0" w:space="0" w:color="auto"/>
                    <w:left w:val="none" w:sz="0" w:space="0" w:color="auto"/>
                    <w:bottom w:val="none" w:sz="0" w:space="0" w:color="auto"/>
                    <w:right w:val="none" w:sz="0" w:space="0" w:color="auto"/>
                  </w:divBdr>
                </w:div>
                <w:div w:id="476262394">
                  <w:marLeft w:val="640"/>
                  <w:marRight w:val="0"/>
                  <w:marTop w:val="0"/>
                  <w:marBottom w:val="0"/>
                  <w:divBdr>
                    <w:top w:val="none" w:sz="0" w:space="0" w:color="auto"/>
                    <w:left w:val="none" w:sz="0" w:space="0" w:color="auto"/>
                    <w:bottom w:val="none" w:sz="0" w:space="0" w:color="auto"/>
                    <w:right w:val="none" w:sz="0" w:space="0" w:color="auto"/>
                  </w:divBdr>
                </w:div>
                <w:div w:id="508252391">
                  <w:marLeft w:val="640"/>
                  <w:marRight w:val="0"/>
                  <w:marTop w:val="0"/>
                  <w:marBottom w:val="0"/>
                  <w:divBdr>
                    <w:top w:val="none" w:sz="0" w:space="0" w:color="auto"/>
                    <w:left w:val="none" w:sz="0" w:space="0" w:color="auto"/>
                    <w:bottom w:val="none" w:sz="0" w:space="0" w:color="auto"/>
                    <w:right w:val="none" w:sz="0" w:space="0" w:color="auto"/>
                  </w:divBdr>
                </w:div>
                <w:div w:id="549851607">
                  <w:marLeft w:val="640"/>
                  <w:marRight w:val="0"/>
                  <w:marTop w:val="0"/>
                  <w:marBottom w:val="0"/>
                  <w:divBdr>
                    <w:top w:val="none" w:sz="0" w:space="0" w:color="auto"/>
                    <w:left w:val="none" w:sz="0" w:space="0" w:color="auto"/>
                    <w:bottom w:val="none" w:sz="0" w:space="0" w:color="auto"/>
                    <w:right w:val="none" w:sz="0" w:space="0" w:color="auto"/>
                  </w:divBdr>
                </w:div>
                <w:div w:id="582645443">
                  <w:marLeft w:val="640"/>
                  <w:marRight w:val="0"/>
                  <w:marTop w:val="0"/>
                  <w:marBottom w:val="0"/>
                  <w:divBdr>
                    <w:top w:val="none" w:sz="0" w:space="0" w:color="auto"/>
                    <w:left w:val="none" w:sz="0" w:space="0" w:color="auto"/>
                    <w:bottom w:val="none" w:sz="0" w:space="0" w:color="auto"/>
                    <w:right w:val="none" w:sz="0" w:space="0" w:color="auto"/>
                  </w:divBdr>
                </w:div>
                <w:div w:id="599802889">
                  <w:marLeft w:val="640"/>
                  <w:marRight w:val="0"/>
                  <w:marTop w:val="0"/>
                  <w:marBottom w:val="0"/>
                  <w:divBdr>
                    <w:top w:val="none" w:sz="0" w:space="0" w:color="auto"/>
                    <w:left w:val="none" w:sz="0" w:space="0" w:color="auto"/>
                    <w:bottom w:val="none" w:sz="0" w:space="0" w:color="auto"/>
                    <w:right w:val="none" w:sz="0" w:space="0" w:color="auto"/>
                  </w:divBdr>
                </w:div>
                <w:div w:id="609820365">
                  <w:marLeft w:val="640"/>
                  <w:marRight w:val="0"/>
                  <w:marTop w:val="0"/>
                  <w:marBottom w:val="0"/>
                  <w:divBdr>
                    <w:top w:val="none" w:sz="0" w:space="0" w:color="auto"/>
                    <w:left w:val="none" w:sz="0" w:space="0" w:color="auto"/>
                    <w:bottom w:val="none" w:sz="0" w:space="0" w:color="auto"/>
                    <w:right w:val="none" w:sz="0" w:space="0" w:color="auto"/>
                  </w:divBdr>
                </w:div>
                <w:div w:id="655886162">
                  <w:marLeft w:val="640"/>
                  <w:marRight w:val="0"/>
                  <w:marTop w:val="0"/>
                  <w:marBottom w:val="0"/>
                  <w:divBdr>
                    <w:top w:val="none" w:sz="0" w:space="0" w:color="auto"/>
                    <w:left w:val="none" w:sz="0" w:space="0" w:color="auto"/>
                    <w:bottom w:val="none" w:sz="0" w:space="0" w:color="auto"/>
                    <w:right w:val="none" w:sz="0" w:space="0" w:color="auto"/>
                  </w:divBdr>
                </w:div>
                <w:div w:id="714694889">
                  <w:marLeft w:val="640"/>
                  <w:marRight w:val="0"/>
                  <w:marTop w:val="0"/>
                  <w:marBottom w:val="0"/>
                  <w:divBdr>
                    <w:top w:val="none" w:sz="0" w:space="0" w:color="auto"/>
                    <w:left w:val="none" w:sz="0" w:space="0" w:color="auto"/>
                    <w:bottom w:val="none" w:sz="0" w:space="0" w:color="auto"/>
                    <w:right w:val="none" w:sz="0" w:space="0" w:color="auto"/>
                  </w:divBdr>
                </w:div>
                <w:div w:id="719403930">
                  <w:marLeft w:val="640"/>
                  <w:marRight w:val="0"/>
                  <w:marTop w:val="0"/>
                  <w:marBottom w:val="0"/>
                  <w:divBdr>
                    <w:top w:val="none" w:sz="0" w:space="0" w:color="auto"/>
                    <w:left w:val="none" w:sz="0" w:space="0" w:color="auto"/>
                    <w:bottom w:val="none" w:sz="0" w:space="0" w:color="auto"/>
                    <w:right w:val="none" w:sz="0" w:space="0" w:color="auto"/>
                  </w:divBdr>
                </w:div>
                <w:div w:id="831145474">
                  <w:marLeft w:val="640"/>
                  <w:marRight w:val="0"/>
                  <w:marTop w:val="0"/>
                  <w:marBottom w:val="0"/>
                  <w:divBdr>
                    <w:top w:val="none" w:sz="0" w:space="0" w:color="auto"/>
                    <w:left w:val="none" w:sz="0" w:space="0" w:color="auto"/>
                    <w:bottom w:val="none" w:sz="0" w:space="0" w:color="auto"/>
                    <w:right w:val="none" w:sz="0" w:space="0" w:color="auto"/>
                  </w:divBdr>
                </w:div>
                <w:div w:id="908883529">
                  <w:marLeft w:val="640"/>
                  <w:marRight w:val="0"/>
                  <w:marTop w:val="0"/>
                  <w:marBottom w:val="0"/>
                  <w:divBdr>
                    <w:top w:val="none" w:sz="0" w:space="0" w:color="auto"/>
                    <w:left w:val="none" w:sz="0" w:space="0" w:color="auto"/>
                    <w:bottom w:val="none" w:sz="0" w:space="0" w:color="auto"/>
                    <w:right w:val="none" w:sz="0" w:space="0" w:color="auto"/>
                  </w:divBdr>
                </w:div>
                <w:div w:id="922184544">
                  <w:marLeft w:val="640"/>
                  <w:marRight w:val="0"/>
                  <w:marTop w:val="0"/>
                  <w:marBottom w:val="0"/>
                  <w:divBdr>
                    <w:top w:val="none" w:sz="0" w:space="0" w:color="auto"/>
                    <w:left w:val="none" w:sz="0" w:space="0" w:color="auto"/>
                    <w:bottom w:val="none" w:sz="0" w:space="0" w:color="auto"/>
                    <w:right w:val="none" w:sz="0" w:space="0" w:color="auto"/>
                  </w:divBdr>
                </w:div>
                <w:div w:id="939725943">
                  <w:marLeft w:val="640"/>
                  <w:marRight w:val="0"/>
                  <w:marTop w:val="0"/>
                  <w:marBottom w:val="0"/>
                  <w:divBdr>
                    <w:top w:val="none" w:sz="0" w:space="0" w:color="auto"/>
                    <w:left w:val="none" w:sz="0" w:space="0" w:color="auto"/>
                    <w:bottom w:val="none" w:sz="0" w:space="0" w:color="auto"/>
                    <w:right w:val="none" w:sz="0" w:space="0" w:color="auto"/>
                  </w:divBdr>
                </w:div>
                <w:div w:id="993677097">
                  <w:marLeft w:val="640"/>
                  <w:marRight w:val="0"/>
                  <w:marTop w:val="0"/>
                  <w:marBottom w:val="0"/>
                  <w:divBdr>
                    <w:top w:val="none" w:sz="0" w:space="0" w:color="auto"/>
                    <w:left w:val="none" w:sz="0" w:space="0" w:color="auto"/>
                    <w:bottom w:val="none" w:sz="0" w:space="0" w:color="auto"/>
                    <w:right w:val="none" w:sz="0" w:space="0" w:color="auto"/>
                  </w:divBdr>
                </w:div>
                <w:div w:id="995845407">
                  <w:marLeft w:val="640"/>
                  <w:marRight w:val="0"/>
                  <w:marTop w:val="0"/>
                  <w:marBottom w:val="0"/>
                  <w:divBdr>
                    <w:top w:val="none" w:sz="0" w:space="0" w:color="auto"/>
                    <w:left w:val="none" w:sz="0" w:space="0" w:color="auto"/>
                    <w:bottom w:val="none" w:sz="0" w:space="0" w:color="auto"/>
                    <w:right w:val="none" w:sz="0" w:space="0" w:color="auto"/>
                  </w:divBdr>
                </w:div>
                <w:div w:id="1047026665">
                  <w:marLeft w:val="640"/>
                  <w:marRight w:val="0"/>
                  <w:marTop w:val="0"/>
                  <w:marBottom w:val="0"/>
                  <w:divBdr>
                    <w:top w:val="none" w:sz="0" w:space="0" w:color="auto"/>
                    <w:left w:val="none" w:sz="0" w:space="0" w:color="auto"/>
                    <w:bottom w:val="none" w:sz="0" w:space="0" w:color="auto"/>
                    <w:right w:val="none" w:sz="0" w:space="0" w:color="auto"/>
                  </w:divBdr>
                </w:div>
                <w:div w:id="1056247508">
                  <w:marLeft w:val="640"/>
                  <w:marRight w:val="0"/>
                  <w:marTop w:val="0"/>
                  <w:marBottom w:val="0"/>
                  <w:divBdr>
                    <w:top w:val="none" w:sz="0" w:space="0" w:color="auto"/>
                    <w:left w:val="none" w:sz="0" w:space="0" w:color="auto"/>
                    <w:bottom w:val="none" w:sz="0" w:space="0" w:color="auto"/>
                    <w:right w:val="none" w:sz="0" w:space="0" w:color="auto"/>
                  </w:divBdr>
                </w:div>
                <w:div w:id="1204634909">
                  <w:marLeft w:val="640"/>
                  <w:marRight w:val="0"/>
                  <w:marTop w:val="0"/>
                  <w:marBottom w:val="0"/>
                  <w:divBdr>
                    <w:top w:val="none" w:sz="0" w:space="0" w:color="auto"/>
                    <w:left w:val="none" w:sz="0" w:space="0" w:color="auto"/>
                    <w:bottom w:val="none" w:sz="0" w:space="0" w:color="auto"/>
                    <w:right w:val="none" w:sz="0" w:space="0" w:color="auto"/>
                  </w:divBdr>
                </w:div>
                <w:div w:id="1284191021">
                  <w:marLeft w:val="640"/>
                  <w:marRight w:val="0"/>
                  <w:marTop w:val="0"/>
                  <w:marBottom w:val="0"/>
                  <w:divBdr>
                    <w:top w:val="none" w:sz="0" w:space="0" w:color="auto"/>
                    <w:left w:val="none" w:sz="0" w:space="0" w:color="auto"/>
                    <w:bottom w:val="none" w:sz="0" w:space="0" w:color="auto"/>
                    <w:right w:val="none" w:sz="0" w:space="0" w:color="auto"/>
                  </w:divBdr>
                </w:div>
                <w:div w:id="1288656169">
                  <w:marLeft w:val="640"/>
                  <w:marRight w:val="0"/>
                  <w:marTop w:val="0"/>
                  <w:marBottom w:val="0"/>
                  <w:divBdr>
                    <w:top w:val="none" w:sz="0" w:space="0" w:color="auto"/>
                    <w:left w:val="none" w:sz="0" w:space="0" w:color="auto"/>
                    <w:bottom w:val="none" w:sz="0" w:space="0" w:color="auto"/>
                    <w:right w:val="none" w:sz="0" w:space="0" w:color="auto"/>
                  </w:divBdr>
                </w:div>
                <w:div w:id="1425146861">
                  <w:marLeft w:val="640"/>
                  <w:marRight w:val="0"/>
                  <w:marTop w:val="0"/>
                  <w:marBottom w:val="0"/>
                  <w:divBdr>
                    <w:top w:val="none" w:sz="0" w:space="0" w:color="auto"/>
                    <w:left w:val="none" w:sz="0" w:space="0" w:color="auto"/>
                    <w:bottom w:val="none" w:sz="0" w:space="0" w:color="auto"/>
                    <w:right w:val="none" w:sz="0" w:space="0" w:color="auto"/>
                  </w:divBdr>
                </w:div>
                <w:div w:id="1437364839">
                  <w:marLeft w:val="640"/>
                  <w:marRight w:val="0"/>
                  <w:marTop w:val="0"/>
                  <w:marBottom w:val="0"/>
                  <w:divBdr>
                    <w:top w:val="none" w:sz="0" w:space="0" w:color="auto"/>
                    <w:left w:val="none" w:sz="0" w:space="0" w:color="auto"/>
                    <w:bottom w:val="none" w:sz="0" w:space="0" w:color="auto"/>
                    <w:right w:val="none" w:sz="0" w:space="0" w:color="auto"/>
                  </w:divBdr>
                </w:div>
                <w:div w:id="1473211637">
                  <w:marLeft w:val="640"/>
                  <w:marRight w:val="0"/>
                  <w:marTop w:val="0"/>
                  <w:marBottom w:val="0"/>
                  <w:divBdr>
                    <w:top w:val="none" w:sz="0" w:space="0" w:color="auto"/>
                    <w:left w:val="none" w:sz="0" w:space="0" w:color="auto"/>
                    <w:bottom w:val="none" w:sz="0" w:space="0" w:color="auto"/>
                    <w:right w:val="none" w:sz="0" w:space="0" w:color="auto"/>
                  </w:divBdr>
                </w:div>
                <w:div w:id="1602646676">
                  <w:marLeft w:val="640"/>
                  <w:marRight w:val="0"/>
                  <w:marTop w:val="0"/>
                  <w:marBottom w:val="0"/>
                  <w:divBdr>
                    <w:top w:val="none" w:sz="0" w:space="0" w:color="auto"/>
                    <w:left w:val="none" w:sz="0" w:space="0" w:color="auto"/>
                    <w:bottom w:val="none" w:sz="0" w:space="0" w:color="auto"/>
                    <w:right w:val="none" w:sz="0" w:space="0" w:color="auto"/>
                  </w:divBdr>
                </w:div>
                <w:div w:id="1695417658">
                  <w:marLeft w:val="640"/>
                  <w:marRight w:val="0"/>
                  <w:marTop w:val="0"/>
                  <w:marBottom w:val="0"/>
                  <w:divBdr>
                    <w:top w:val="none" w:sz="0" w:space="0" w:color="auto"/>
                    <w:left w:val="none" w:sz="0" w:space="0" w:color="auto"/>
                    <w:bottom w:val="none" w:sz="0" w:space="0" w:color="auto"/>
                    <w:right w:val="none" w:sz="0" w:space="0" w:color="auto"/>
                  </w:divBdr>
                </w:div>
                <w:div w:id="1739009852">
                  <w:marLeft w:val="640"/>
                  <w:marRight w:val="0"/>
                  <w:marTop w:val="0"/>
                  <w:marBottom w:val="0"/>
                  <w:divBdr>
                    <w:top w:val="none" w:sz="0" w:space="0" w:color="auto"/>
                    <w:left w:val="none" w:sz="0" w:space="0" w:color="auto"/>
                    <w:bottom w:val="none" w:sz="0" w:space="0" w:color="auto"/>
                    <w:right w:val="none" w:sz="0" w:space="0" w:color="auto"/>
                  </w:divBdr>
                </w:div>
                <w:div w:id="1776903604">
                  <w:marLeft w:val="640"/>
                  <w:marRight w:val="0"/>
                  <w:marTop w:val="0"/>
                  <w:marBottom w:val="0"/>
                  <w:divBdr>
                    <w:top w:val="none" w:sz="0" w:space="0" w:color="auto"/>
                    <w:left w:val="none" w:sz="0" w:space="0" w:color="auto"/>
                    <w:bottom w:val="none" w:sz="0" w:space="0" w:color="auto"/>
                    <w:right w:val="none" w:sz="0" w:space="0" w:color="auto"/>
                  </w:divBdr>
                </w:div>
                <w:div w:id="1783527624">
                  <w:marLeft w:val="640"/>
                  <w:marRight w:val="0"/>
                  <w:marTop w:val="0"/>
                  <w:marBottom w:val="0"/>
                  <w:divBdr>
                    <w:top w:val="none" w:sz="0" w:space="0" w:color="auto"/>
                    <w:left w:val="none" w:sz="0" w:space="0" w:color="auto"/>
                    <w:bottom w:val="none" w:sz="0" w:space="0" w:color="auto"/>
                    <w:right w:val="none" w:sz="0" w:space="0" w:color="auto"/>
                  </w:divBdr>
                </w:div>
                <w:div w:id="1839927538">
                  <w:marLeft w:val="640"/>
                  <w:marRight w:val="0"/>
                  <w:marTop w:val="0"/>
                  <w:marBottom w:val="0"/>
                  <w:divBdr>
                    <w:top w:val="none" w:sz="0" w:space="0" w:color="auto"/>
                    <w:left w:val="none" w:sz="0" w:space="0" w:color="auto"/>
                    <w:bottom w:val="none" w:sz="0" w:space="0" w:color="auto"/>
                    <w:right w:val="none" w:sz="0" w:space="0" w:color="auto"/>
                  </w:divBdr>
                </w:div>
                <w:div w:id="1962032667">
                  <w:marLeft w:val="640"/>
                  <w:marRight w:val="0"/>
                  <w:marTop w:val="0"/>
                  <w:marBottom w:val="0"/>
                  <w:divBdr>
                    <w:top w:val="none" w:sz="0" w:space="0" w:color="auto"/>
                    <w:left w:val="none" w:sz="0" w:space="0" w:color="auto"/>
                    <w:bottom w:val="none" w:sz="0" w:space="0" w:color="auto"/>
                    <w:right w:val="none" w:sz="0" w:space="0" w:color="auto"/>
                  </w:divBdr>
                </w:div>
                <w:div w:id="1975670368">
                  <w:marLeft w:val="640"/>
                  <w:marRight w:val="0"/>
                  <w:marTop w:val="0"/>
                  <w:marBottom w:val="0"/>
                  <w:divBdr>
                    <w:top w:val="none" w:sz="0" w:space="0" w:color="auto"/>
                    <w:left w:val="none" w:sz="0" w:space="0" w:color="auto"/>
                    <w:bottom w:val="none" w:sz="0" w:space="0" w:color="auto"/>
                    <w:right w:val="none" w:sz="0" w:space="0" w:color="auto"/>
                  </w:divBdr>
                </w:div>
                <w:div w:id="2055695972">
                  <w:marLeft w:val="640"/>
                  <w:marRight w:val="0"/>
                  <w:marTop w:val="0"/>
                  <w:marBottom w:val="0"/>
                  <w:divBdr>
                    <w:top w:val="none" w:sz="0" w:space="0" w:color="auto"/>
                    <w:left w:val="none" w:sz="0" w:space="0" w:color="auto"/>
                    <w:bottom w:val="none" w:sz="0" w:space="0" w:color="auto"/>
                    <w:right w:val="none" w:sz="0" w:space="0" w:color="auto"/>
                  </w:divBdr>
                </w:div>
                <w:div w:id="2111194945">
                  <w:marLeft w:val="640"/>
                  <w:marRight w:val="0"/>
                  <w:marTop w:val="0"/>
                  <w:marBottom w:val="0"/>
                  <w:divBdr>
                    <w:top w:val="none" w:sz="0" w:space="0" w:color="auto"/>
                    <w:left w:val="none" w:sz="0" w:space="0" w:color="auto"/>
                    <w:bottom w:val="none" w:sz="0" w:space="0" w:color="auto"/>
                    <w:right w:val="none" w:sz="0" w:space="0" w:color="auto"/>
                  </w:divBdr>
                </w:div>
              </w:divsChild>
            </w:div>
            <w:div w:id="709260068">
              <w:marLeft w:val="0"/>
              <w:marRight w:val="0"/>
              <w:marTop w:val="0"/>
              <w:marBottom w:val="0"/>
              <w:divBdr>
                <w:top w:val="none" w:sz="0" w:space="0" w:color="auto"/>
                <w:left w:val="none" w:sz="0" w:space="0" w:color="auto"/>
                <w:bottom w:val="none" w:sz="0" w:space="0" w:color="auto"/>
                <w:right w:val="none" w:sz="0" w:space="0" w:color="auto"/>
              </w:divBdr>
              <w:divsChild>
                <w:div w:id="133645271">
                  <w:marLeft w:val="640"/>
                  <w:marRight w:val="0"/>
                  <w:marTop w:val="0"/>
                  <w:marBottom w:val="0"/>
                  <w:divBdr>
                    <w:top w:val="none" w:sz="0" w:space="0" w:color="auto"/>
                    <w:left w:val="none" w:sz="0" w:space="0" w:color="auto"/>
                    <w:bottom w:val="none" w:sz="0" w:space="0" w:color="auto"/>
                    <w:right w:val="none" w:sz="0" w:space="0" w:color="auto"/>
                  </w:divBdr>
                </w:div>
                <w:div w:id="205340893">
                  <w:marLeft w:val="640"/>
                  <w:marRight w:val="0"/>
                  <w:marTop w:val="0"/>
                  <w:marBottom w:val="0"/>
                  <w:divBdr>
                    <w:top w:val="none" w:sz="0" w:space="0" w:color="auto"/>
                    <w:left w:val="none" w:sz="0" w:space="0" w:color="auto"/>
                    <w:bottom w:val="none" w:sz="0" w:space="0" w:color="auto"/>
                    <w:right w:val="none" w:sz="0" w:space="0" w:color="auto"/>
                  </w:divBdr>
                </w:div>
                <w:div w:id="213975825">
                  <w:marLeft w:val="640"/>
                  <w:marRight w:val="0"/>
                  <w:marTop w:val="0"/>
                  <w:marBottom w:val="0"/>
                  <w:divBdr>
                    <w:top w:val="none" w:sz="0" w:space="0" w:color="auto"/>
                    <w:left w:val="none" w:sz="0" w:space="0" w:color="auto"/>
                    <w:bottom w:val="none" w:sz="0" w:space="0" w:color="auto"/>
                    <w:right w:val="none" w:sz="0" w:space="0" w:color="auto"/>
                  </w:divBdr>
                </w:div>
                <w:div w:id="230237596">
                  <w:marLeft w:val="640"/>
                  <w:marRight w:val="0"/>
                  <w:marTop w:val="0"/>
                  <w:marBottom w:val="0"/>
                  <w:divBdr>
                    <w:top w:val="none" w:sz="0" w:space="0" w:color="auto"/>
                    <w:left w:val="none" w:sz="0" w:space="0" w:color="auto"/>
                    <w:bottom w:val="none" w:sz="0" w:space="0" w:color="auto"/>
                    <w:right w:val="none" w:sz="0" w:space="0" w:color="auto"/>
                  </w:divBdr>
                </w:div>
                <w:div w:id="302390475">
                  <w:marLeft w:val="640"/>
                  <w:marRight w:val="0"/>
                  <w:marTop w:val="0"/>
                  <w:marBottom w:val="0"/>
                  <w:divBdr>
                    <w:top w:val="none" w:sz="0" w:space="0" w:color="auto"/>
                    <w:left w:val="none" w:sz="0" w:space="0" w:color="auto"/>
                    <w:bottom w:val="none" w:sz="0" w:space="0" w:color="auto"/>
                    <w:right w:val="none" w:sz="0" w:space="0" w:color="auto"/>
                  </w:divBdr>
                </w:div>
                <w:div w:id="430666427">
                  <w:marLeft w:val="640"/>
                  <w:marRight w:val="0"/>
                  <w:marTop w:val="0"/>
                  <w:marBottom w:val="0"/>
                  <w:divBdr>
                    <w:top w:val="none" w:sz="0" w:space="0" w:color="auto"/>
                    <w:left w:val="none" w:sz="0" w:space="0" w:color="auto"/>
                    <w:bottom w:val="none" w:sz="0" w:space="0" w:color="auto"/>
                    <w:right w:val="none" w:sz="0" w:space="0" w:color="auto"/>
                  </w:divBdr>
                </w:div>
                <w:div w:id="482309186">
                  <w:marLeft w:val="640"/>
                  <w:marRight w:val="0"/>
                  <w:marTop w:val="0"/>
                  <w:marBottom w:val="0"/>
                  <w:divBdr>
                    <w:top w:val="none" w:sz="0" w:space="0" w:color="auto"/>
                    <w:left w:val="none" w:sz="0" w:space="0" w:color="auto"/>
                    <w:bottom w:val="none" w:sz="0" w:space="0" w:color="auto"/>
                    <w:right w:val="none" w:sz="0" w:space="0" w:color="auto"/>
                  </w:divBdr>
                </w:div>
                <w:div w:id="489641919">
                  <w:marLeft w:val="640"/>
                  <w:marRight w:val="0"/>
                  <w:marTop w:val="0"/>
                  <w:marBottom w:val="0"/>
                  <w:divBdr>
                    <w:top w:val="none" w:sz="0" w:space="0" w:color="auto"/>
                    <w:left w:val="none" w:sz="0" w:space="0" w:color="auto"/>
                    <w:bottom w:val="none" w:sz="0" w:space="0" w:color="auto"/>
                    <w:right w:val="none" w:sz="0" w:space="0" w:color="auto"/>
                  </w:divBdr>
                </w:div>
                <w:div w:id="506142531">
                  <w:marLeft w:val="640"/>
                  <w:marRight w:val="0"/>
                  <w:marTop w:val="0"/>
                  <w:marBottom w:val="0"/>
                  <w:divBdr>
                    <w:top w:val="none" w:sz="0" w:space="0" w:color="auto"/>
                    <w:left w:val="none" w:sz="0" w:space="0" w:color="auto"/>
                    <w:bottom w:val="none" w:sz="0" w:space="0" w:color="auto"/>
                    <w:right w:val="none" w:sz="0" w:space="0" w:color="auto"/>
                  </w:divBdr>
                </w:div>
                <w:div w:id="551237830">
                  <w:marLeft w:val="640"/>
                  <w:marRight w:val="0"/>
                  <w:marTop w:val="0"/>
                  <w:marBottom w:val="0"/>
                  <w:divBdr>
                    <w:top w:val="none" w:sz="0" w:space="0" w:color="auto"/>
                    <w:left w:val="none" w:sz="0" w:space="0" w:color="auto"/>
                    <w:bottom w:val="none" w:sz="0" w:space="0" w:color="auto"/>
                    <w:right w:val="none" w:sz="0" w:space="0" w:color="auto"/>
                  </w:divBdr>
                </w:div>
                <w:div w:id="559170592">
                  <w:marLeft w:val="640"/>
                  <w:marRight w:val="0"/>
                  <w:marTop w:val="0"/>
                  <w:marBottom w:val="0"/>
                  <w:divBdr>
                    <w:top w:val="none" w:sz="0" w:space="0" w:color="auto"/>
                    <w:left w:val="none" w:sz="0" w:space="0" w:color="auto"/>
                    <w:bottom w:val="none" w:sz="0" w:space="0" w:color="auto"/>
                    <w:right w:val="none" w:sz="0" w:space="0" w:color="auto"/>
                  </w:divBdr>
                </w:div>
                <w:div w:id="625349881">
                  <w:marLeft w:val="640"/>
                  <w:marRight w:val="0"/>
                  <w:marTop w:val="0"/>
                  <w:marBottom w:val="0"/>
                  <w:divBdr>
                    <w:top w:val="none" w:sz="0" w:space="0" w:color="auto"/>
                    <w:left w:val="none" w:sz="0" w:space="0" w:color="auto"/>
                    <w:bottom w:val="none" w:sz="0" w:space="0" w:color="auto"/>
                    <w:right w:val="none" w:sz="0" w:space="0" w:color="auto"/>
                  </w:divBdr>
                </w:div>
                <w:div w:id="658197746">
                  <w:marLeft w:val="640"/>
                  <w:marRight w:val="0"/>
                  <w:marTop w:val="0"/>
                  <w:marBottom w:val="0"/>
                  <w:divBdr>
                    <w:top w:val="none" w:sz="0" w:space="0" w:color="auto"/>
                    <w:left w:val="none" w:sz="0" w:space="0" w:color="auto"/>
                    <w:bottom w:val="none" w:sz="0" w:space="0" w:color="auto"/>
                    <w:right w:val="none" w:sz="0" w:space="0" w:color="auto"/>
                  </w:divBdr>
                </w:div>
                <w:div w:id="747925035">
                  <w:marLeft w:val="640"/>
                  <w:marRight w:val="0"/>
                  <w:marTop w:val="0"/>
                  <w:marBottom w:val="0"/>
                  <w:divBdr>
                    <w:top w:val="none" w:sz="0" w:space="0" w:color="auto"/>
                    <w:left w:val="none" w:sz="0" w:space="0" w:color="auto"/>
                    <w:bottom w:val="none" w:sz="0" w:space="0" w:color="auto"/>
                    <w:right w:val="none" w:sz="0" w:space="0" w:color="auto"/>
                  </w:divBdr>
                </w:div>
                <w:div w:id="758066133">
                  <w:marLeft w:val="640"/>
                  <w:marRight w:val="0"/>
                  <w:marTop w:val="0"/>
                  <w:marBottom w:val="0"/>
                  <w:divBdr>
                    <w:top w:val="none" w:sz="0" w:space="0" w:color="auto"/>
                    <w:left w:val="none" w:sz="0" w:space="0" w:color="auto"/>
                    <w:bottom w:val="none" w:sz="0" w:space="0" w:color="auto"/>
                    <w:right w:val="none" w:sz="0" w:space="0" w:color="auto"/>
                  </w:divBdr>
                </w:div>
                <w:div w:id="810712108">
                  <w:marLeft w:val="640"/>
                  <w:marRight w:val="0"/>
                  <w:marTop w:val="0"/>
                  <w:marBottom w:val="0"/>
                  <w:divBdr>
                    <w:top w:val="none" w:sz="0" w:space="0" w:color="auto"/>
                    <w:left w:val="none" w:sz="0" w:space="0" w:color="auto"/>
                    <w:bottom w:val="none" w:sz="0" w:space="0" w:color="auto"/>
                    <w:right w:val="none" w:sz="0" w:space="0" w:color="auto"/>
                  </w:divBdr>
                </w:div>
                <w:div w:id="875510796">
                  <w:marLeft w:val="640"/>
                  <w:marRight w:val="0"/>
                  <w:marTop w:val="0"/>
                  <w:marBottom w:val="0"/>
                  <w:divBdr>
                    <w:top w:val="none" w:sz="0" w:space="0" w:color="auto"/>
                    <w:left w:val="none" w:sz="0" w:space="0" w:color="auto"/>
                    <w:bottom w:val="none" w:sz="0" w:space="0" w:color="auto"/>
                    <w:right w:val="none" w:sz="0" w:space="0" w:color="auto"/>
                  </w:divBdr>
                </w:div>
                <w:div w:id="896742330">
                  <w:marLeft w:val="640"/>
                  <w:marRight w:val="0"/>
                  <w:marTop w:val="0"/>
                  <w:marBottom w:val="0"/>
                  <w:divBdr>
                    <w:top w:val="none" w:sz="0" w:space="0" w:color="auto"/>
                    <w:left w:val="none" w:sz="0" w:space="0" w:color="auto"/>
                    <w:bottom w:val="none" w:sz="0" w:space="0" w:color="auto"/>
                    <w:right w:val="none" w:sz="0" w:space="0" w:color="auto"/>
                  </w:divBdr>
                </w:div>
                <w:div w:id="899024950">
                  <w:marLeft w:val="640"/>
                  <w:marRight w:val="0"/>
                  <w:marTop w:val="0"/>
                  <w:marBottom w:val="0"/>
                  <w:divBdr>
                    <w:top w:val="none" w:sz="0" w:space="0" w:color="auto"/>
                    <w:left w:val="none" w:sz="0" w:space="0" w:color="auto"/>
                    <w:bottom w:val="none" w:sz="0" w:space="0" w:color="auto"/>
                    <w:right w:val="none" w:sz="0" w:space="0" w:color="auto"/>
                  </w:divBdr>
                </w:div>
                <w:div w:id="918560637">
                  <w:marLeft w:val="640"/>
                  <w:marRight w:val="0"/>
                  <w:marTop w:val="0"/>
                  <w:marBottom w:val="0"/>
                  <w:divBdr>
                    <w:top w:val="none" w:sz="0" w:space="0" w:color="auto"/>
                    <w:left w:val="none" w:sz="0" w:space="0" w:color="auto"/>
                    <w:bottom w:val="none" w:sz="0" w:space="0" w:color="auto"/>
                    <w:right w:val="none" w:sz="0" w:space="0" w:color="auto"/>
                  </w:divBdr>
                </w:div>
                <w:div w:id="996500524">
                  <w:marLeft w:val="640"/>
                  <w:marRight w:val="0"/>
                  <w:marTop w:val="0"/>
                  <w:marBottom w:val="0"/>
                  <w:divBdr>
                    <w:top w:val="none" w:sz="0" w:space="0" w:color="auto"/>
                    <w:left w:val="none" w:sz="0" w:space="0" w:color="auto"/>
                    <w:bottom w:val="none" w:sz="0" w:space="0" w:color="auto"/>
                    <w:right w:val="none" w:sz="0" w:space="0" w:color="auto"/>
                  </w:divBdr>
                </w:div>
                <w:div w:id="1039236343">
                  <w:marLeft w:val="640"/>
                  <w:marRight w:val="0"/>
                  <w:marTop w:val="0"/>
                  <w:marBottom w:val="0"/>
                  <w:divBdr>
                    <w:top w:val="none" w:sz="0" w:space="0" w:color="auto"/>
                    <w:left w:val="none" w:sz="0" w:space="0" w:color="auto"/>
                    <w:bottom w:val="none" w:sz="0" w:space="0" w:color="auto"/>
                    <w:right w:val="none" w:sz="0" w:space="0" w:color="auto"/>
                  </w:divBdr>
                </w:div>
                <w:div w:id="1059134864">
                  <w:marLeft w:val="640"/>
                  <w:marRight w:val="0"/>
                  <w:marTop w:val="0"/>
                  <w:marBottom w:val="0"/>
                  <w:divBdr>
                    <w:top w:val="none" w:sz="0" w:space="0" w:color="auto"/>
                    <w:left w:val="none" w:sz="0" w:space="0" w:color="auto"/>
                    <w:bottom w:val="none" w:sz="0" w:space="0" w:color="auto"/>
                    <w:right w:val="none" w:sz="0" w:space="0" w:color="auto"/>
                  </w:divBdr>
                </w:div>
                <w:div w:id="1223101639">
                  <w:marLeft w:val="640"/>
                  <w:marRight w:val="0"/>
                  <w:marTop w:val="0"/>
                  <w:marBottom w:val="0"/>
                  <w:divBdr>
                    <w:top w:val="none" w:sz="0" w:space="0" w:color="auto"/>
                    <w:left w:val="none" w:sz="0" w:space="0" w:color="auto"/>
                    <w:bottom w:val="none" w:sz="0" w:space="0" w:color="auto"/>
                    <w:right w:val="none" w:sz="0" w:space="0" w:color="auto"/>
                  </w:divBdr>
                </w:div>
                <w:div w:id="1256480334">
                  <w:marLeft w:val="640"/>
                  <w:marRight w:val="0"/>
                  <w:marTop w:val="0"/>
                  <w:marBottom w:val="0"/>
                  <w:divBdr>
                    <w:top w:val="none" w:sz="0" w:space="0" w:color="auto"/>
                    <w:left w:val="none" w:sz="0" w:space="0" w:color="auto"/>
                    <w:bottom w:val="none" w:sz="0" w:space="0" w:color="auto"/>
                    <w:right w:val="none" w:sz="0" w:space="0" w:color="auto"/>
                  </w:divBdr>
                </w:div>
                <w:div w:id="1314525091">
                  <w:marLeft w:val="640"/>
                  <w:marRight w:val="0"/>
                  <w:marTop w:val="0"/>
                  <w:marBottom w:val="0"/>
                  <w:divBdr>
                    <w:top w:val="none" w:sz="0" w:space="0" w:color="auto"/>
                    <w:left w:val="none" w:sz="0" w:space="0" w:color="auto"/>
                    <w:bottom w:val="none" w:sz="0" w:space="0" w:color="auto"/>
                    <w:right w:val="none" w:sz="0" w:space="0" w:color="auto"/>
                  </w:divBdr>
                </w:div>
                <w:div w:id="1342439780">
                  <w:marLeft w:val="640"/>
                  <w:marRight w:val="0"/>
                  <w:marTop w:val="0"/>
                  <w:marBottom w:val="0"/>
                  <w:divBdr>
                    <w:top w:val="none" w:sz="0" w:space="0" w:color="auto"/>
                    <w:left w:val="none" w:sz="0" w:space="0" w:color="auto"/>
                    <w:bottom w:val="none" w:sz="0" w:space="0" w:color="auto"/>
                    <w:right w:val="none" w:sz="0" w:space="0" w:color="auto"/>
                  </w:divBdr>
                </w:div>
                <w:div w:id="1630352297">
                  <w:marLeft w:val="640"/>
                  <w:marRight w:val="0"/>
                  <w:marTop w:val="0"/>
                  <w:marBottom w:val="0"/>
                  <w:divBdr>
                    <w:top w:val="none" w:sz="0" w:space="0" w:color="auto"/>
                    <w:left w:val="none" w:sz="0" w:space="0" w:color="auto"/>
                    <w:bottom w:val="none" w:sz="0" w:space="0" w:color="auto"/>
                    <w:right w:val="none" w:sz="0" w:space="0" w:color="auto"/>
                  </w:divBdr>
                </w:div>
                <w:div w:id="1633903794">
                  <w:marLeft w:val="640"/>
                  <w:marRight w:val="0"/>
                  <w:marTop w:val="0"/>
                  <w:marBottom w:val="0"/>
                  <w:divBdr>
                    <w:top w:val="none" w:sz="0" w:space="0" w:color="auto"/>
                    <w:left w:val="none" w:sz="0" w:space="0" w:color="auto"/>
                    <w:bottom w:val="none" w:sz="0" w:space="0" w:color="auto"/>
                    <w:right w:val="none" w:sz="0" w:space="0" w:color="auto"/>
                  </w:divBdr>
                </w:div>
                <w:div w:id="1710375983">
                  <w:marLeft w:val="640"/>
                  <w:marRight w:val="0"/>
                  <w:marTop w:val="0"/>
                  <w:marBottom w:val="0"/>
                  <w:divBdr>
                    <w:top w:val="none" w:sz="0" w:space="0" w:color="auto"/>
                    <w:left w:val="none" w:sz="0" w:space="0" w:color="auto"/>
                    <w:bottom w:val="none" w:sz="0" w:space="0" w:color="auto"/>
                    <w:right w:val="none" w:sz="0" w:space="0" w:color="auto"/>
                  </w:divBdr>
                </w:div>
                <w:div w:id="1790081755">
                  <w:marLeft w:val="640"/>
                  <w:marRight w:val="0"/>
                  <w:marTop w:val="0"/>
                  <w:marBottom w:val="0"/>
                  <w:divBdr>
                    <w:top w:val="none" w:sz="0" w:space="0" w:color="auto"/>
                    <w:left w:val="none" w:sz="0" w:space="0" w:color="auto"/>
                    <w:bottom w:val="none" w:sz="0" w:space="0" w:color="auto"/>
                    <w:right w:val="none" w:sz="0" w:space="0" w:color="auto"/>
                  </w:divBdr>
                </w:div>
                <w:div w:id="1811438548">
                  <w:marLeft w:val="640"/>
                  <w:marRight w:val="0"/>
                  <w:marTop w:val="0"/>
                  <w:marBottom w:val="0"/>
                  <w:divBdr>
                    <w:top w:val="none" w:sz="0" w:space="0" w:color="auto"/>
                    <w:left w:val="none" w:sz="0" w:space="0" w:color="auto"/>
                    <w:bottom w:val="none" w:sz="0" w:space="0" w:color="auto"/>
                    <w:right w:val="none" w:sz="0" w:space="0" w:color="auto"/>
                  </w:divBdr>
                </w:div>
                <w:div w:id="1834762055">
                  <w:marLeft w:val="640"/>
                  <w:marRight w:val="0"/>
                  <w:marTop w:val="0"/>
                  <w:marBottom w:val="0"/>
                  <w:divBdr>
                    <w:top w:val="none" w:sz="0" w:space="0" w:color="auto"/>
                    <w:left w:val="none" w:sz="0" w:space="0" w:color="auto"/>
                    <w:bottom w:val="none" w:sz="0" w:space="0" w:color="auto"/>
                    <w:right w:val="none" w:sz="0" w:space="0" w:color="auto"/>
                  </w:divBdr>
                </w:div>
                <w:div w:id="1910142427">
                  <w:marLeft w:val="640"/>
                  <w:marRight w:val="0"/>
                  <w:marTop w:val="0"/>
                  <w:marBottom w:val="0"/>
                  <w:divBdr>
                    <w:top w:val="none" w:sz="0" w:space="0" w:color="auto"/>
                    <w:left w:val="none" w:sz="0" w:space="0" w:color="auto"/>
                    <w:bottom w:val="none" w:sz="0" w:space="0" w:color="auto"/>
                    <w:right w:val="none" w:sz="0" w:space="0" w:color="auto"/>
                  </w:divBdr>
                </w:div>
                <w:div w:id="1929926640">
                  <w:marLeft w:val="640"/>
                  <w:marRight w:val="0"/>
                  <w:marTop w:val="0"/>
                  <w:marBottom w:val="0"/>
                  <w:divBdr>
                    <w:top w:val="none" w:sz="0" w:space="0" w:color="auto"/>
                    <w:left w:val="none" w:sz="0" w:space="0" w:color="auto"/>
                    <w:bottom w:val="none" w:sz="0" w:space="0" w:color="auto"/>
                    <w:right w:val="none" w:sz="0" w:space="0" w:color="auto"/>
                  </w:divBdr>
                </w:div>
                <w:div w:id="1983189210">
                  <w:marLeft w:val="640"/>
                  <w:marRight w:val="0"/>
                  <w:marTop w:val="0"/>
                  <w:marBottom w:val="0"/>
                  <w:divBdr>
                    <w:top w:val="none" w:sz="0" w:space="0" w:color="auto"/>
                    <w:left w:val="none" w:sz="0" w:space="0" w:color="auto"/>
                    <w:bottom w:val="none" w:sz="0" w:space="0" w:color="auto"/>
                    <w:right w:val="none" w:sz="0" w:space="0" w:color="auto"/>
                  </w:divBdr>
                </w:div>
                <w:div w:id="2037462806">
                  <w:marLeft w:val="640"/>
                  <w:marRight w:val="0"/>
                  <w:marTop w:val="0"/>
                  <w:marBottom w:val="0"/>
                  <w:divBdr>
                    <w:top w:val="none" w:sz="0" w:space="0" w:color="auto"/>
                    <w:left w:val="none" w:sz="0" w:space="0" w:color="auto"/>
                    <w:bottom w:val="none" w:sz="0" w:space="0" w:color="auto"/>
                    <w:right w:val="none" w:sz="0" w:space="0" w:color="auto"/>
                  </w:divBdr>
                </w:div>
                <w:div w:id="2047295740">
                  <w:marLeft w:val="640"/>
                  <w:marRight w:val="0"/>
                  <w:marTop w:val="0"/>
                  <w:marBottom w:val="0"/>
                  <w:divBdr>
                    <w:top w:val="none" w:sz="0" w:space="0" w:color="auto"/>
                    <w:left w:val="none" w:sz="0" w:space="0" w:color="auto"/>
                    <w:bottom w:val="none" w:sz="0" w:space="0" w:color="auto"/>
                    <w:right w:val="none" w:sz="0" w:space="0" w:color="auto"/>
                  </w:divBdr>
                </w:div>
                <w:div w:id="2058697001">
                  <w:marLeft w:val="640"/>
                  <w:marRight w:val="0"/>
                  <w:marTop w:val="0"/>
                  <w:marBottom w:val="0"/>
                  <w:divBdr>
                    <w:top w:val="none" w:sz="0" w:space="0" w:color="auto"/>
                    <w:left w:val="none" w:sz="0" w:space="0" w:color="auto"/>
                    <w:bottom w:val="none" w:sz="0" w:space="0" w:color="auto"/>
                    <w:right w:val="none" w:sz="0" w:space="0" w:color="auto"/>
                  </w:divBdr>
                </w:div>
                <w:div w:id="2067873215">
                  <w:marLeft w:val="640"/>
                  <w:marRight w:val="0"/>
                  <w:marTop w:val="0"/>
                  <w:marBottom w:val="0"/>
                  <w:divBdr>
                    <w:top w:val="none" w:sz="0" w:space="0" w:color="auto"/>
                    <w:left w:val="none" w:sz="0" w:space="0" w:color="auto"/>
                    <w:bottom w:val="none" w:sz="0" w:space="0" w:color="auto"/>
                    <w:right w:val="none" w:sz="0" w:space="0" w:color="auto"/>
                  </w:divBdr>
                </w:div>
                <w:div w:id="2113233612">
                  <w:marLeft w:val="640"/>
                  <w:marRight w:val="0"/>
                  <w:marTop w:val="0"/>
                  <w:marBottom w:val="0"/>
                  <w:divBdr>
                    <w:top w:val="none" w:sz="0" w:space="0" w:color="auto"/>
                    <w:left w:val="none" w:sz="0" w:space="0" w:color="auto"/>
                    <w:bottom w:val="none" w:sz="0" w:space="0" w:color="auto"/>
                    <w:right w:val="none" w:sz="0" w:space="0" w:color="auto"/>
                  </w:divBdr>
                </w:div>
                <w:div w:id="2123064045">
                  <w:marLeft w:val="640"/>
                  <w:marRight w:val="0"/>
                  <w:marTop w:val="0"/>
                  <w:marBottom w:val="0"/>
                  <w:divBdr>
                    <w:top w:val="none" w:sz="0" w:space="0" w:color="auto"/>
                    <w:left w:val="none" w:sz="0" w:space="0" w:color="auto"/>
                    <w:bottom w:val="none" w:sz="0" w:space="0" w:color="auto"/>
                    <w:right w:val="none" w:sz="0" w:space="0" w:color="auto"/>
                  </w:divBdr>
                </w:div>
              </w:divsChild>
            </w:div>
            <w:div w:id="934019224">
              <w:marLeft w:val="0"/>
              <w:marRight w:val="0"/>
              <w:marTop w:val="0"/>
              <w:marBottom w:val="0"/>
              <w:divBdr>
                <w:top w:val="none" w:sz="0" w:space="0" w:color="auto"/>
                <w:left w:val="none" w:sz="0" w:space="0" w:color="auto"/>
                <w:bottom w:val="none" w:sz="0" w:space="0" w:color="auto"/>
                <w:right w:val="none" w:sz="0" w:space="0" w:color="auto"/>
              </w:divBdr>
              <w:divsChild>
                <w:div w:id="39601244">
                  <w:marLeft w:val="640"/>
                  <w:marRight w:val="0"/>
                  <w:marTop w:val="0"/>
                  <w:marBottom w:val="0"/>
                  <w:divBdr>
                    <w:top w:val="none" w:sz="0" w:space="0" w:color="auto"/>
                    <w:left w:val="none" w:sz="0" w:space="0" w:color="auto"/>
                    <w:bottom w:val="none" w:sz="0" w:space="0" w:color="auto"/>
                    <w:right w:val="none" w:sz="0" w:space="0" w:color="auto"/>
                  </w:divBdr>
                </w:div>
                <w:div w:id="191304265">
                  <w:marLeft w:val="640"/>
                  <w:marRight w:val="0"/>
                  <w:marTop w:val="0"/>
                  <w:marBottom w:val="0"/>
                  <w:divBdr>
                    <w:top w:val="none" w:sz="0" w:space="0" w:color="auto"/>
                    <w:left w:val="none" w:sz="0" w:space="0" w:color="auto"/>
                    <w:bottom w:val="none" w:sz="0" w:space="0" w:color="auto"/>
                    <w:right w:val="none" w:sz="0" w:space="0" w:color="auto"/>
                  </w:divBdr>
                </w:div>
                <w:div w:id="230893133">
                  <w:marLeft w:val="640"/>
                  <w:marRight w:val="0"/>
                  <w:marTop w:val="0"/>
                  <w:marBottom w:val="0"/>
                  <w:divBdr>
                    <w:top w:val="none" w:sz="0" w:space="0" w:color="auto"/>
                    <w:left w:val="none" w:sz="0" w:space="0" w:color="auto"/>
                    <w:bottom w:val="none" w:sz="0" w:space="0" w:color="auto"/>
                    <w:right w:val="none" w:sz="0" w:space="0" w:color="auto"/>
                  </w:divBdr>
                </w:div>
                <w:div w:id="245699641">
                  <w:marLeft w:val="640"/>
                  <w:marRight w:val="0"/>
                  <w:marTop w:val="0"/>
                  <w:marBottom w:val="0"/>
                  <w:divBdr>
                    <w:top w:val="none" w:sz="0" w:space="0" w:color="auto"/>
                    <w:left w:val="none" w:sz="0" w:space="0" w:color="auto"/>
                    <w:bottom w:val="none" w:sz="0" w:space="0" w:color="auto"/>
                    <w:right w:val="none" w:sz="0" w:space="0" w:color="auto"/>
                  </w:divBdr>
                </w:div>
                <w:div w:id="259728593">
                  <w:marLeft w:val="640"/>
                  <w:marRight w:val="0"/>
                  <w:marTop w:val="0"/>
                  <w:marBottom w:val="0"/>
                  <w:divBdr>
                    <w:top w:val="none" w:sz="0" w:space="0" w:color="auto"/>
                    <w:left w:val="none" w:sz="0" w:space="0" w:color="auto"/>
                    <w:bottom w:val="none" w:sz="0" w:space="0" w:color="auto"/>
                    <w:right w:val="none" w:sz="0" w:space="0" w:color="auto"/>
                  </w:divBdr>
                </w:div>
                <w:div w:id="284436160">
                  <w:marLeft w:val="640"/>
                  <w:marRight w:val="0"/>
                  <w:marTop w:val="0"/>
                  <w:marBottom w:val="0"/>
                  <w:divBdr>
                    <w:top w:val="none" w:sz="0" w:space="0" w:color="auto"/>
                    <w:left w:val="none" w:sz="0" w:space="0" w:color="auto"/>
                    <w:bottom w:val="none" w:sz="0" w:space="0" w:color="auto"/>
                    <w:right w:val="none" w:sz="0" w:space="0" w:color="auto"/>
                  </w:divBdr>
                </w:div>
                <w:div w:id="350036636">
                  <w:marLeft w:val="640"/>
                  <w:marRight w:val="0"/>
                  <w:marTop w:val="0"/>
                  <w:marBottom w:val="0"/>
                  <w:divBdr>
                    <w:top w:val="none" w:sz="0" w:space="0" w:color="auto"/>
                    <w:left w:val="none" w:sz="0" w:space="0" w:color="auto"/>
                    <w:bottom w:val="none" w:sz="0" w:space="0" w:color="auto"/>
                    <w:right w:val="none" w:sz="0" w:space="0" w:color="auto"/>
                  </w:divBdr>
                </w:div>
                <w:div w:id="431821316">
                  <w:marLeft w:val="640"/>
                  <w:marRight w:val="0"/>
                  <w:marTop w:val="0"/>
                  <w:marBottom w:val="0"/>
                  <w:divBdr>
                    <w:top w:val="none" w:sz="0" w:space="0" w:color="auto"/>
                    <w:left w:val="none" w:sz="0" w:space="0" w:color="auto"/>
                    <w:bottom w:val="none" w:sz="0" w:space="0" w:color="auto"/>
                    <w:right w:val="none" w:sz="0" w:space="0" w:color="auto"/>
                  </w:divBdr>
                </w:div>
                <w:div w:id="434520993">
                  <w:marLeft w:val="640"/>
                  <w:marRight w:val="0"/>
                  <w:marTop w:val="0"/>
                  <w:marBottom w:val="0"/>
                  <w:divBdr>
                    <w:top w:val="none" w:sz="0" w:space="0" w:color="auto"/>
                    <w:left w:val="none" w:sz="0" w:space="0" w:color="auto"/>
                    <w:bottom w:val="none" w:sz="0" w:space="0" w:color="auto"/>
                    <w:right w:val="none" w:sz="0" w:space="0" w:color="auto"/>
                  </w:divBdr>
                </w:div>
                <w:div w:id="437263262">
                  <w:marLeft w:val="640"/>
                  <w:marRight w:val="0"/>
                  <w:marTop w:val="0"/>
                  <w:marBottom w:val="0"/>
                  <w:divBdr>
                    <w:top w:val="none" w:sz="0" w:space="0" w:color="auto"/>
                    <w:left w:val="none" w:sz="0" w:space="0" w:color="auto"/>
                    <w:bottom w:val="none" w:sz="0" w:space="0" w:color="auto"/>
                    <w:right w:val="none" w:sz="0" w:space="0" w:color="auto"/>
                  </w:divBdr>
                </w:div>
                <w:div w:id="448597280">
                  <w:marLeft w:val="640"/>
                  <w:marRight w:val="0"/>
                  <w:marTop w:val="0"/>
                  <w:marBottom w:val="0"/>
                  <w:divBdr>
                    <w:top w:val="none" w:sz="0" w:space="0" w:color="auto"/>
                    <w:left w:val="none" w:sz="0" w:space="0" w:color="auto"/>
                    <w:bottom w:val="none" w:sz="0" w:space="0" w:color="auto"/>
                    <w:right w:val="none" w:sz="0" w:space="0" w:color="auto"/>
                  </w:divBdr>
                </w:div>
                <w:div w:id="449667525">
                  <w:marLeft w:val="640"/>
                  <w:marRight w:val="0"/>
                  <w:marTop w:val="0"/>
                  <w:marBottom w:val="0"/>
                  <w:divBdr>
                    <w:top w:val="none" w:sz="0" w:space="0" w:color="auto"/>
                    <w:left w:val="none" w:sz="0" w:space="0" w:color="auto"/>
                    <w:bottom w:val="none" w:sz="0" w:space="0" w:color="auto"/>
                    <w:right w:val="none" w:sz="0" w:space="0" w:color="auto"/>
                  </w:divBdr>
                </w:div>
                <w:div w:id="627395093">
                  <w:marLeft w:val="640"/>
                  <w:marRight w:val="0"/>
                  <w:marTop w:val="0"/>
                  <w:marBottom w:val="0"/>
                  <w:divBdr>
                    <w:top w:val="none" w:sz="0" w:space="0" w:color="auto"/>
                    <w:left w:val="none" w:sz="0" w:space="0" w:color="auto"/>
                    <w:bottom w:val="none" w:sz="0" w:space="0" w:color="auto"/>
                    <w:right w:val="none" w:sz="0" w:space="0" w:color="auto"/>
                  </w:divBdr>
                </w:div>
                <w:div w:id="712459047">
                  <w:marLeft w:val="640"/>
                  <w:marRight w:val="0"/>
                  <w:marTop w:val="0"/>
                  <w:marBottom w:val="0"/>
                  <w:divBdr>
                    <w:top w:val="none" w:sz="0" w:space="0" w:color="auto"/>
                    <w:left w:val="none" w:sz="0" w:space="0" w:color="auto"/>
                    <w:bottom w:val="none" w:sz="0" w:space="0" w:color="auto"/>
                    <w:right w:val="none" w:sz="0" w:space="0" w:color="auto"/>
                  </w:divBdr>
                </w:div>
                <w:div w:id="720203812">
                  <w:marLeft w:val="640"/>
                  <w:marRight w:val="0"/>
                  <w:marTop w:val="0"/>
                  <w:marBottom w:val="0"/>
                  <w:divBdr>
                    <w:top w:val="none" w:sz="0" w:space="0" w:color="auto"/>
                    <w:left w:val="none" w:sz="0" w:space="0" w:color="auto"/>
                    <w:bottom w:val="none" w:sz="0" w:space="0" w:color="auto"/>
                    <w:right w:val="none" w:sz="0" w:space="0" w:color="auto"/>
                  </w:divBdr>
                </w:div>
                <w:div w:id="732703227">
                  <w:marLeft w:val="640"/>
                  <w:marRight w:val="0"/>
                  <w:marTop w:val="0"/>
                  <w:marBottom w:val="0"/>
                  <w:divBdr>
                    <w:top w:val="none" w:sz="0" w:space="0" w:color="auto"/>
                    <w:left w:val="none" w:sz="0" w:space="0" w:color="auto"/>
                    <w:bottom w:val="none" w:sz="0" w:space="0" w:color="auto"/>
                    <w:right w:val="none" w:sz="0" w:space="0" w:color="auto"/>
                  </w:divBdr>
                </w:div>
                <w:div w:id="736512495">
                  <w:marLeft w:val="640"/>
                  <w:marRight w:val="0"/>
                  <w:marTop w:val="0"/>
                  <w:marBottom w:val="0"/>
                  <w:divBdr>
                    <w:top w:val="none" w:sz="0" w:space="0" w:color="auto"/>
                    <w:left w:val="none" w:sz="0" w:space="0" w:color="auto"/>
                    <w:bottom w:val="none" w:sz="0" w:space="0" w:color="auto"/>
                    <w:right w:val="none" w:sz="0" w:space="0" w:color="auto"/>
                  </w:divBdr>
                </w:div>
                <w:div w:id="807867098">
                  <w:marLeft w:val="640"/>
                  <w:marRight w:val="0"/>
                  <w:marTop w:val="0"/>
                  <w:marBottom w:val="0"/>
                  <w:divBdr>
                    <w:top w:val="none" w:sz="0" w:space="0" w:color="auto"/>
                    <w:left w:val="none" w:sz="0" w:space="0" w:color="auto"/>
                    <w:bottom w:val="none" w:sz="0" w:space="0" w:color="auto"/>
                    <w:right w:val="none" w:sz="0" w:space="0" w:color="auto"/>
                  </w:divBdr>
                </w:div>
                <w:div w:id="1036807815">
                  <w:marLeft w:val="640"/>
                  <w:marRight w:val="0"/>
                  <w:marTop w:val="0"/>
                  <w:marBottom w:val="0"/>
                  <w:divBdr>
                    <w:top w:val="none" w:sz="0" w:space="0" w:color="auto"/>
                    <w:left w:val="none" w:sz="0" w:space="0" w:color="auto"/>
                    <w:bottom w:val="none" w:sz="0" w:space="0" w:color="auto"/>
                    <w:right w:val="none" w:sz="0" w:space="0" w:color="auto"/>
                  </w:divBdr>
                </w:div>
                <w:div w:id="1058431885">
                  <w:marLeft w:val="640"/>
                  <w:marRight w:val="0"/>
                  <w:marTop w:val="0"/>
                  <w:marBottom w:val="0"/>
                  <w:divBdr>
                    <w:top w:val="none" w:sz="0" w:space="0" w:color="auto"/>
                    <w:left w:val="none" w:sz="0" w:space="0" w:color="auto"/>
                    <w:bottom w:val="none" w:sz="0" w:space="0" w:color="auto"/>
                    <w:right w:val="none" w:sz="0" w:space="0" w:color="auto"/>
                  </w:divBdr>
                </w:div>
                <w:div w:id="1117748956">
                  <w:marLeft w:val="640"/>
                  <w:marRight w:val="0"/>
                  <w:marTop w:val="0"/>
                  <w:marBottom w:val="0"/>
                  <w:divBdr>
                    <w:top w:val="none" w:sz="0" w:space="0" w:color="auto"/>
                    <w:left w:val="none" w:sz="0" w:space="0" w:color="auto"/>
                    <w:bottom w:val="none" w:sz="0" w:space="0" w:color="auto"/>
                    <w:right w:val="none" w:sz="0" w:space="0" w:color="auto"/>
                  </w:divBdr>
                </w:div>
                <w:div w:id="1124425547">
                  <w:marLeft w:val="640"/>
                  <w:marRight w:val="0"/>
                  <w:marTop w:val="0"/>
                  <w:marBottom w:val="0"/>
                  <w:divBdr>
                    <w:top w:val="none" w:sz="0" w:space="0" w:color="auto"/>
                    <w:left w:val="none" w:sz="0" w:space="0" w:color="auto"/>
                    <w:bottom w:val="none" w:sz="0" w:space="0" w:color="auto"/>
                    <w:right w:val="none" w:sz="0" w:space="0" w:color="auto"/>
                  </w:divBdr>
                </w:div>
                <w:div w:id="1158307423">
                  <w:marLeft w:val="640"/>
                  <w:marRight w:val="0"/>
                  <w:marTop w:val="0"/>
                  <w:marBottom w:val="0"/>
                  <w:divBdr>
                    <w:top w:val="none" w:sz="0" w:space="0" w:color="auto"/>
                    <w:left w:val="none" w:sz="0" w:space="0" w:color="auto"/>
                    <w:bottom w:val="none" w:sz="0" w:space="0" w:color="auto"/>
                    <w:right w:val="none" w:sz="0" w:space="0" w:color="auto"/>
                  </w:divBdr>
                </w:div>
                <w:div w:id="1177842963">
                  <w:marLeft w:val="640"/>
                  <w:marRight w:val="0"/>
                  <w:marTop w:val="0"/>
                  <w:marBottom w:val="0"/>
                  <w:divBdr>
                    <w:top w:val="none" w:sz="0" w:space="0" w:color="auto"/>
                    <w:left w:val="none" w:sz="0" w:space="0" w:color="auto"/>
                    <w:bottom w:val="none" w:sz="0" w:space="0" w:color="auto"/>
                    <w:right w:val="none" w:sz="0" w:space="0" w:color="auto"/>
                  </w:divBdr>
                </w:div>
                <w:div w:id="1178615310">
                  <w:marLeft w:val="640"/>
                  <w:marRight w:val="0"/>
                  <w:marTop w:val="0"/>
                  <w:marBottom w:val="0"/>
                  <w:divBdr>
                    <w:top w:val="none" w:sz="0" w:space="0" w:color="auto"/>
                    <w:left w:val="none" w:sz="0" w:space="0" w:color="auto"/>
                    <w:bottom w:val="none" w:sz="0" w:space="0" w:color="auto"/>
                    <w:right w:val="none" w:sz="0" w:space="0" w:color="auto"/>
                  </w:divBdr>
                </w:div>
                <w:div w:id="1220242410">
                  <w:marLeft w:val="640"/>
                  <w:marRight w:val="0"/>
                  <w:marTop w:val="0"/>
                  <w:marBottom w:val="0"/>
                  <w:divBdr>
                    <w:top w:val="none" w:sz="0" w:space="0" w:color="auto"/>
                    <w:left w:val="none" w:sz="0" w:space="0" w:color="auto"/>
                    <w:bottom w:val="none" w:sz="0" w:space="0" w:color="auto"/>
                    <w:right w:val="none" w:sz="0" w:space="0" w:color="auto"/>
                  </w:divBdr>
                </w:div>
                <w:div w:id="1342204060">
                  <w:marLeft w:val="640"/>
                  <w:marRight w:val="0"/>
                  <w:marTop w:val="0"/>
                  <w:marBottom w:val="0"/>
                  <w:divBdr>
                    <w:top w:val="none" w:sz="0" w:space="0" w:color="auto"/>
                    <w:left w:val="none" w:sz="0" w:space="0" w:color="auto"/>
                    <w:bottom w:val="none" w:sz="0" w:space="0" w:color="auto"/>
                    <w:right w:val="none" w:sz="0" w:space="0" w:color="auto"/>
                  </w:divBdr>
                </w:div>
                <w:div w:id="1485001344">
                  <w:marLeft w:val="640"/>
                  <w:marRight w:val="0"/>
                  <w:marTop w:val="0"/>
                  <w:marBottom w:val="0"/>
                  <w:divBdr>
                    <w:top w:val="none" w:sz="0" w:space="0" w:color="auto"/>
                    <w:left w:val="none" w:sz="0" w:space="0" w:color="auto"/>
                    <w:bottom w:val="none" w:sz="0" w:space="0" w:color="auto"/>
                    <w:right w:val="none" w:sz="0" w:space="0" w:color="auto"/>
                  </w:divBdr>
                </w:div>
                <w:div w:id="1507094034">
                  <w:marLeft w:val="640"/>
                  <w:marRight w:val="0"/>
                  <w:marTop w:val="0"/>
                  <w:marBottom w:val="0"/>
                  <w:divBdr>
                    <w:top w:val="none" w:sz="0" w:space="0" w:color="auto"/>
                    <w:left w:val="none" w:sz="0" w:space="0" w:color="auto"/>
                    <w:bottom w:val="none" w:sz="0" w:space="0" w:color="auto"/>
                    <w:right w:val="none" w:sz="0" w:space="0" w:color="auto"/>
                  </w:divBdr>
                </w:div>
                <w:div w:id="1549879363">
                  <w:marLeft w:val="640"/>
                  <w:marRight w:val="0"/>
                  <w:marTop w:val="0"/>
                  <w:marBottom w:val="0"/>
                  <w:divBdr>
                    <w:top w:val="none" w:sz="0" w:space="0" w:color="auto"/>
                    <w:left w:val="none" w:sz="0" w:space="0" w:color="auto"/>
                    <w:bottom w:val="none" w:sz="0" w:space="0" w:color="auto"/>
                    <w:right w:val="none" w:sz="0" w:space="0" w:color="auto"/>
                  </w:divBdr>
                </w:div>
                <w:div w:id="1588885847">
                  <w:marLeft w:val="640"/>
                  <w:marRight w:val="0"/>
                  <w:marTop w:val="0"/>
                  <w:marBottom w:val="0"/>
                  <w:divBdr>
                    <w:top w:val="none" w:sz="0" w:space="0" w:color="auto"/>
                    <w:left w:val="none" w:sz="0" w:space="0" w:color="auto"/>
                    <w:bottom w:val="none" w:sz="0" w:space="0" w:color="auto"/>
                    <w:right w:val="none" w:sz="0" w:space="0" w:color="auto"/>
                  </w:divBdr>
                </w:div>
                <w:div w:id="1670667965">
                  <w:marLeft w:val="640"/>
                  <w:marRight w:val="0"/>
                  <w:marTop w:val="0"/>
                  <w:marBottom w:val="0"/>
                  <w:divBdr>
                    <w:top w:val="none" w:sz="0" w:space="0" w:color="auto"/>
                    <w:left w:val="none" w:sz="0" w:space="0" w:color="auto"/>
                    <w:bottom w:val="none" w:sz="0" w:space="0" w:color="auto"/>
                    <w:right w:val="none" w:sz="0" w:space="0" w:color="auto"/>
                  </w:divBdr>
                </w:div>
                <w:div w:id="1679967020">
                  <w:marLeft w:val="640"/>
                  <w:marRight w:val="0"/>
                  <w:marTop w:val="0"/>
                  <w:marBottom w:val="0"/>
                  <w:divBdr>
                    <w:top w:val="none" w:sz="0" w:space="0" w:color="auto"/>
                    <w:left w:val="none" w:sz="0" w:space="0" w:color="auto"/>
                    <w:bottom w:val="none" w:sz="0" w:space="0" w:color="auto"/>
                    <w:right w:val="none" w:sz="0" w:space="0" w:color="auto"/>
                  </w:divBdr>
                </w:div>
                <w:div w:id="1680619813">
                  <w:marLeft w:val="640"/>
                  <w:marRight w:val="0"/>
                  <w:marTop w:val="0"/>
                  <w:marBottom w:val="0"/>
                  <w:divBdr>
                    <w:top w:val="none" w:sz="0" w:space="0" w:color="auto"/>
                    <w:left w:val="none" w:sz="0" w:space="0" w:color="auto"/>
                    <w:bottom w:val="none" w:sz="0" w:space="0" w:color="auto"/>
                    <w:right w:val="none" w:sz="0" w:space="0" w:color="auto"/>
                  </w:divBdr>
                </w:div>
                <w:div w:id="1771855574">
                  <w:marLeft w:val="640"/>
                  <w:marRight w:val="0"/>
                  <w:marTop w:val="0"/>
                  <w:marBottom w:val="0"/>
                  <w:divBdr>
                    <w:top w:val="none" w:sz="0" w:space="0" w:color="auto"/>
                    <w:left w:val="none" w:sz="0" w:space="0" w:color="auto"/>
                    <w:bottom w:val="none" w:sz="0" w:space="0" w:color="auto"/>
                    <w:right w:val="none" w:sz="0" w:space="0" w:color="auto"/>
                  </w:divBdr>
                </w:div>
                <w:div w:id="1805003777">
                  <w:marLeft w:val="640"/>
                  <w:marRight w:val="0"/>
                  <w:marTop w:val="0"/>
                  <w:marBottom w:val="0"/>
                  <w:divBdr>
                    <w:top w:val="none" w:sz="0" w:space="0" w:color="auto"/>
                    <w:left w:val="none" w:sz="0" w:space="0" w:color="auto"/>
                    <w:bottom w:val="none" w:sz="0" w:space="0" w:color="auto"/>
                    <w:right w:val="none" w:sz="0" w:space="0" w:color="auto"/>
                  </w:divBdr>
                </w:div>
                <w:div w:id="1884558635">
                  <w:marLeft w:val="640"/>
                  <w:marRight w:val="0"/>
                  <w:marTop w:val="0"/>
                  <w:marBottom w:val="0"/>
                  <w:divBdr>
                    <w:top w:val="none" w:sz="0" w:space="0" w:color="auto"/>
                    <w:left w:val="none" w:sz="0" w:space="0" w:color="auto"/>
                    <w:bottom w:val="none" w:sz="0" w:space="0" w:color="auto"/>
                    <w:right w:val="none" w:sz="0" w:space="0" w:color="auto"/>
                  </w:divBdr>
                </w:div>
                <w:div w:id="1900743603">
                  <w:marLeft w:val="640"/>
                  <w:marRight w:val="0"/>
                  <w:marTop w:val="0"/>
                  <w:marBottom w:val="0"/>
                  <w:divBdr>
                    <w:top w:val="none" w:sz="0" w:space="0" w:color="auto"/>
                    <w:left w:val="none" w:sz="0" w:space="0" w:color="auto"/>
                    <w:bottom w:val="none" w:sz="0" w:space="0" w:color="auto"/>
                    <w:right w:val="none" w:sz="0" w:space="0" w:color="auto"/>
                  </w:divBdr>
                </w:div>
                <w:div w:id="1969310597">
                  <w:marLeft w:val="640"/>
                  <w:marRight w:val="0"/>
                  <w:marTop w:val="0"/>
                  <w:marBottom w:val="0"/>
                  <w:divBdr>
                    <w:top w:val="none" w:sz="0" w:space="0" w:color="auto"/>
                    <w:left w:val="none" w:sz="0" w:space="0" w:color="auto"/>
                    <w:bottom w:val="none" w:sz="0" w:space="0" w:color="auto"/>
                    <w:right w:val="none" w:sz="0" w:space="0" w:color="auto"/>
                  </w:divBdr>
                </w:div>
                <w:div w:id="1983460261">
                  <w:marLeft w:val="640"/>
                  <w:marRight w:val="0"/>
                  <w:marTop w:val="0"/>
                  <w:marBottom w:val="0"/>
                  <w:divBdr>
                    <w:top w:val="none" w:sz="0" w:space="0" w:color="auto"/>
                    <w:left w:val="none" w:sz="0" w:space="0" w:color="auto"/>
                    <w:bottom w:val="none" w:sz="0" w:space="0" w:color="auto"/>
                    <w:right w:val="none" w:sz="0" w:space="0" w:color="auto"/>
                  </w:divBdr>
                </w:div>
                <w:div w:id="2029528870">
                  <w:marLeft w:val="640"/>
                  <w:marRight w:val="0"/>
                  <w:marTop w:val="0"/>
                  <w:marBottom w:val="0"/>
                  <w:divBdr>
                    <w:top w:val="none" w:sz="0" w:space="0" w:color="auto"/>
                    <w:left w:val="none" w:sz="0" w:space="0" w:color="auto"/>
                    <w:bottom w:val="none" w:sz="0" w:space="0" w:color="auto"/>
                    <w:right w:val="none" w:sz="0" w:space="0" w:color="auto"/>
                  </w:divBdr>
                </w:div>
                <w:div w:id="2043551468">
                  <w:marLeft w:val="640"/>
                  <w:marRight w:val="0"/>
                  <w:marTop w:val="0"/>
                  <w:marBottom w:val="0"/>
                  <w:divBdr>
                    <w:top w:val="none" w:sz="0" w:space="0" w:color="auto"/>
                    <w:left w:val="none" w:sz="0" w:space="0" w:color="auto"/>
                    <w:bottom w:val="none" w:sz="0" w:space="0" w:color="auto"/>
                    <w:right w:val="none" w:sz="0" w:space="0" w:color="auto"/>
                  </w:divBdr>
                </w:div>
              </w:divsChild>
            </w:div>
            <w:div w:id="1638029178">
              <w:marLeft w:val="0"/>
              <w:marRight w:val="0"/>
              <w:marTop w:val="0"/>
              <w:marBottom w:val="0"/>
              <w:divBdr>
                <w:top w:val="none" w:sz="0" w:space="0" w:color="auto"/>
                <w:left w:val="none" w:sz="0" w:space="0" w:color="auto"/>
                <w:bottom w:val="none" w:sz="0" w:space="0" w:color="auto"/>
                <w:right w:val="none" w:sz="0" w:space="0" w:color="auto"/>
              </w:divBdr>
              <w:divsChild>
                <w:div w:id="200941044">
                  <w:marLeft w:val="640"/>
                  <w:marRight w:val="0"/>
                  <w:marTop w:val="0"/>
                  <w:marBottom w:val="0"/>
                  <w:divBdr>
                    <w:top w:val="none" w:sz="0" w:space="0" w:color="auto"/>
                    <w:left w:val="none" w:sz="0" w:space="0" w:color="auto"/>
                    <w:bottom w:val="none" w:sz="0" w:space="0" w:color="auto"/>
                    <w:right w:val="none" w:sz="0" w:space="0" w:color="auto"/>
                  </w:divBdr>
                </w:div>
                <w:div w:id="246770915">
                  <w:marLeft w:val="640"/>
                  <w:marRight w:val="0"/>
                  <w:marTop w:val="0"/>
                  <w:marBottom w:val="0"/>
                  <w:divBdr>
                    <w:top w:val="none" w:sz="0" w:space="0" w:color="auto"/>
                    <w:left w:val="none" w:sz="0" w:space="0" w:color="auto"/>
                    <w:bottom w:val="none" w:sz="0" w:space="0" w:color="auto"/>
                    <w:right w:val="none" w:sz="0" w:space="0" w:color="auto"/>
                  </w:divBdr>
                </w:div>
                <w:div w:id="261113932">
                  <w:marLeft w:val="640"/>
                  <w:marRight w:val="0"/>
                  <w:marTop w:val="0"/>
                  <w:marBottom w:val="0"/>
                  <w:divBdr>
                    <w:top w:val="none" w:sz="0" w:space="0" w:color="auto"/>
                    <w:left w:val="none" w:sz="0" w:space="0" w:color="auto"/>
                    <w:bottom w:val="none" w:sz="0" w:space="0" w:color="auto"/>
                    <w:right w:val="none" w:sz="0" w:space="0" w:color="auto"/>
                  </w:divBdr>
                </w:div>
                <w:div w:id="442456676">
                  <w:marLeft w:val="640"/>
                  <w:marRight w:val="0"/>
                  <w:marTop w:val="0"/>
                  <w:marBottom w:val="0"/>
                  <w:divBdr>
                    <w:top w:val="none" w:sz="0" w:space="0" w:color="auto"/>
                    <w:left w:val="none" w:sz="0" w:space="0" w:color="auto"/>
                    <w:bottom w:val="none" w:sz="0" w:space="0" w:color="auto"/>
                    <w:right w:val="none" w:sz="0" w:space="0" w:color="auto"/>
                  </w:divBdr>
                </w:div>
                <w:div w:id="512956353">
                  <w:marLeft w:val="640"/>
                  <w:marRight w:val="0"/>
                  <w:marTop w:val="0"/>
                  <w:marBottom w:val="0"/>
                  <w:divBdr>
                    <w:top w:val="none" w:sz="0" w:space="0" w:color="auto"/>
                    <w:left w:val="none" w:sz="0" w:space="0" w:color="auto"/>
                    <w:bottom w:val="none" w:sz="0" w:space="0" w:color="auto"/>
                    <w:right w:val="none" w:sz="0" w:space="0" w:color="auto"/>
                  </w:divBdr>
                </w:div>
                <w:div w:id="679282423">
                  <w:marLeft w:val="640"/>
                  <w:marRight w:val="0"/>
                  <w:marTop w:val="0"/>
                  <w:marBottom w:val="0"/>
                  <w:divBdr>
                    <w:top w:val="none" w:sz="0" w:space="0" w:color="auto"/>
                    <w:left w:val="none" w:sz="0" w:space="0" w:color="auto"/>
                    <w:bottom w:val="none" w:sz="0" w:space="0" w:color="auto"/>
                    <w:right w:val="none" w:sz="0" w:space="0" w:color="auto"/>
                  </w:divBdr>
                </w:div>
                <w:div w:id="679939971">
                  <w:marLeft w:val="640"/>
                  <w:marRight w:val="0"/>
                  <w:marTop w:val="0"/>
                  <w:marBottom w:val="0"/>
                  <w:divBdr>
                    <w:top w:val="none" w:sz="0" w:space="0" w:color="auto"/>
                    <w:left w:val="none" w:sz="0" w:space="0" w:color="auto"/>
                    <w:bottom w:val="none" w:sz="0" w:space="0" w:color="auto"/>
                    <w:right w:val="none" w:sz="0" w:space="0" w:color="auto"/>
                  </w:divBdr>
                </w:div>
                <w:div w:id="683363097">
                  <w:marLeft w:val="640"/>
                  <w:marRight w:val="0"/>
                  <w:marTop w:val="0"/>
                  <w:marBottom w:val="0"/>
                  <w:divBdr>
                    <w:top w:val="none" w:sz="0" w:space="0" w:color="auto"/>
                    <w:left w:val="none" w:sz="0" w:space="0" w:color="auto"/>
                    <w:bottom w:val="none" w:sz="0" w:space="0" w:color="auto"/>
                    <w:right w:val="none" w:sz="0" w:space="0" w:color="auto"/>
                  </w:divBdr>
                </w:div>
                <w:div w:id="687951357">
                  <w:marLeft w:val="640"/>
                  <w:marRight w:val="0"/>
                  <w:marTop w:val="0"/>
                  <w:marBottom w:val="0"/>
                  <w:divBdr>
                    <w:top w:val="none" w:sz="0" w:space="0" w:color="auto"/>
                    <w:left w:val="none" w:sz="0" w:space="0" w:color="auto"/>
                    <w:bottom w:val="none" w:sz="0" w:space="0" w:color="auto"/>
                    <w:right w:val="none" w:sz="0" w:space="0" w:color="auto"/>
                  </w:divBdr>
                </w:div>
                <w:div w:id="708800399">
                  <w:marLeft w:val="640"/>
                  <w:marRight w:val="0"/>
                  <w:marTop w:val="0"/>
                  <w:marBottom w:val="0"/>
                  <w:divBdr>
                    <w:top w:val="none" w:sz="0" w:space="0" w:color="auto"/>
                    <w:left w:val="none" w:sz="0" w:space="0" w:color="auto"/>
                    <w:bottom w:val="none" w:sz="0" w:space="0" w:color="auto"/>
                    <w:right w:val="none" w:sz="0" w:space="0" w:color="auto"/>
                  </w:divBdr>
                </w:div>
                <w:div w:id="845943115">
                  <w:marLeft w:val="640"/>
                  <w:marRight w:val="0"/>
                  <w:marTop w:val="0"/>
                  <w:marBottom w:val="0"/>
                  <w:divBdr>
                    <w:top w:val="none" w:sz="0" w:space="0" w:color="auto"/>
                    <w:left w:val="none" w:sz="0" w:space="0" w:color="auto"/>
                    <w:bottom w:val="none" w:sz="0" w:space="0" w:color="auto"/>
                    <w:right w:val="none" w:sz="0" w:space="0" w:color="auto"/>
                  </w:divBdr>
                </w:div>
                <w:div w:id="864178882">
                  <w:marLeft w:val="640"/>
                  <w:marRight w:val="0"/>
                  <w:marTop w:val="0"/>
                  <w:marBottom w:val="0"/>
                  <w:divBdr>
                    <w:top w:val="none" w:sz="0" w:space="0" w:color="auto"/>
                    <w:left w:val="none" w:sz="0" w:space="0" w:color="auto"/>
                    <w:bottom w:val="none" w:sz="0" w:space="0" w:color="auto"/>
                    <w:right w:val="none" w:sz="0" w:space="0" w:color="auto"/>
                  </w:divBdr>
                </w:div>
                <w:div w:id="866219766">
                  <w:marLeft w:val="640"/>
                  <w:marRight w:val="0"/>
                  <w:marTop w:val="0"/>
                  <w:marBottom w:val="0"/>
                  <w:divBdr>
                    <w:top w:val="none" w:sz="0" w:space="0" w:color="auto"/>
                    <w:left w:val="none" w:sz="0" w:space="0" w:color="auto"/>
                    <w:bottom w:val="none" w:sz="0" w:space="0" w:color="auto"/>
                    <w:right w:val="none" w:sz="0" w:space="0" w:color="auto"/>
                  </w:divBdr>
                </w:div>
                <w:div w:id="929267023">
                  <w:marLeft w:val="640"/>
                  <w:marRight w:val="0"/>
                  <w:marTop w:val="0"/>
                  <w:marBottom w:val="0"/>
                  <w:divBdr>
                    <w:top w:val="none" w:sz="0" w:space="0" w:color="auto"/>
                    <w:left w:val="none" w:sz="0" w:space="0" w:color="auto"/>
                    <w:bottom w:val="none" w:sz="0" w:space="0" w:color="auto"/>
                    <w:right w:val="none" w:sz="0" w:space="0" w:color="auto"/>
                  </w:divBdr>
                </w:div>
                <w:div w:id="945649783">
                  <w:marLeft w:val="640"/>
                  <w:marRight w:val="0"/>
                  <w:marTop w:val="0"/>
                  <w:marBottom w:val="0"/>
                  <w:divBdr>
                    <w:top w:val="none" w:sz="0" w:space="0" w:color="auto"/>
                    <w:left w:val="none" w:sz="0" w:space="0" w:color="auto"/>
                    <w:bottom w:val="none" w:sz="0" w:space="0" w:color="auto"/>
                    <w:right w:val="none" w:sz="0" w:space="0" w:color="auto"/>
                  </w:divBdr>
                </w:div>
                <w:div w:id="959147113">
                  <w:marLeft w:val="640"/>
                  <w:marRight w:val="0"/>
                  <w:marTop w:val="0"/>
                  <w:marBottom w:val="0"/>
                  <w:divBdr>
                    <w:top w:val="none" w:sz="0" w:space="0" w:color="auto"/>
                    <w:left w:val="none" w:sz="0" w:space="0" w:color="auto"/>
                    <w:bottom w:val="none" w:sz="0" w:space="0" w:color="auto"/>
                    <w:right w:val="none" w:sz="0" w:space="0" w:color="auto"/>
                  </w:divBdr>
                </w:div>
                <w:div w:id="991444447">
                  <w:marLeft w:val="640"/>
                  <w:marRight w:val="0"/>
                  <w:marTop w:val="0"/>
                  <w:marBottom w:val="0"/>
                  <w:divBdr>
                    <w:top w:val="none" w:sz="0" w:space="0" w:color="auto"/>
                    <w:left w:val="none" w:sz="0" w:space="0" w:color="auto"/>
                    <w:bottom w:val="none" w:sz="0" w:space="0" w:color="auto"/>
                    <w:right w:val="none" w:sz="0" w:space="0" w:color="auto"/>
                  </w:divBdr>
                </w:div>
                <w:div w:id="1007246596">
                  <w:marLeft w:val="640"/>
                  <w:marRight w:val="0"/>
                  <w:marTop w:val="0"/>
                  <w:marBottom w:val="0"/>
                  <w:divBdr>
                    <w:top w:val="none" w:sz="0" w:space="0" w:color="auto"/>
                    <w:left w:val="none" w:sz="0" w:space="0" w:color="auto"/>
                    <w:bottom w:val="none" w:sz="0" w:space="0" w:color="auto"/>
                    <w:right w:val="none" w:sz="0" w:space="0" w:color="auto"/>
                  </w:divBdr>
                </w:div>
                <w:div w:id="1031372164">
                  <w:marLeft w:val="640"/>
                  <w:marRight w:val="0"/>
                  <w:marTop w:val="0"/>
                  <w:marBottom w:val="0"/>
                  <w:divBdr>
                    <w:top w:val="none" w:sz="0" w:space="0" w:color="auto"/>
                    <w:left w:val="none" w:sz="0" w:space="0" w:color="auto"/>
                    <w:bottom w:val="none" w:sz="0" w:space="0" w:color="auto"/>
                    <w:right w:val="none" w:sz="0" w:space="0" w:color="auto"/>
                  </w:divBdr>
                </w:div>
                <w:div w:id="1093282279">
                  <w:marLeft w:val="640"/>
                  <w:marRight w:val="0"/>
                  <w:marTop w:val="0"/>
                  <w:marBottom w:val="0"/>
                  <w:divBdr>
                    <w:top w:val="none" w:sz="0" w:space="0" w:color="auto"/>
                    <w:left w:val="none" w:sz="0" w:space="0" w:color="auto"/>
                    <w:bottom w:val="none" w:sz="0" w:space="0" w:color="auto"/>
                    <w:right w:val="none" w:sz="0" w:space="0" w:color="auto"/>
                  </w:divBdr>
                </w:div>
                <w:div w:id="1241790440">
                  <w:marLeft w:val="640"/>
                  <w:marRight w:val="0"/>
                  <w:marTop w:val="0"/>
                  <w:marBottom w:val="0"/>
                  <w:divBdr>
                    <w:top w:val="none" w:sz="0" w:space="0" w:color="auto"/>
                    <w:left w:val="none" w:sz="0" w:space="0" w:color="auto"/>
                    <w:bottom w:val="none" w:sz="0" w:space="0" w:color="auto"/>
                    <w:right w:val="none" w:sz="0" w:space="0" w:color="auto"/>
                  </w:divBdr>
                </w:div>
                <w:div w:id="1273321219">
                  <w:marLeft w:val="640"/>
                  <w:marRight w:val="0"/>
                  <w:marTop w:val="0"/>
                  <w:marBottom w:val="0"/>
                  <w:divBdr>
                    <w:top w:val="none" w:sz="0" w:space="0" w:color="auto"/>
                    <w:left w:val="none" w:sz="0" w:space="0" w:color="auto"/>
                    <w:bottom w:val="none" w:sz="0" w:space="0" w:color="auto"/>
                    <w:right w:val="none" w:sz="0" w:space="0" w:color="auto"/>
                  </w:divBdr>
                </w:div>
                <w:div w:id="1383676775">
                  <w:marLeft w:val="640"/>
                  <w:marRight w:val="0"/>
                  <w:marTop w:val="0"/>
                  <w:marBottom w:val="0"/>
                  <w:divBdr>
                    <w:top w:val="none" w:sz="0" w:space="0" w:color="auto"/>
                    <w:left w:val="none" w:sz="0" w:space="0" w:color="auto"/>
                    <w:bottom w:val="none" w:sz="0" w:space="0" w:color="auto"/>
                    <w:right w:val="none" w:sz="0" w:space="0" w:color="auto"/>
                  </w:divBdr>
                </w:div>
                <w:div w:id="1517890859">
                  <w:marLeft w:val="640"/>
                  <w:marRight w:val="0"/>
                  <w:marTop w:val="0"/>
                  <w:marBottom w:val="0"/>
                  <w:divBdr>
                    <w:top w:val="none" w:sz="0" w:space="0" w:color="auto"/>
                    <w:left w:val="none" w:sz="0" w:space="0" w:color="auto"/>
                    <w:bottom w:val="none" w:sz="0" w:space="0" w:color="auto"/>
                    <w:right w:val="none" w:sz="0" w:space="0" w:color="auto"/>
                  </w:divBdr>
                </w:div>
                <w:div w:id="1525366849">
                  <w:marLeft w:val="640"/>
                  <w:marRight w:val="0"/>
                  <w:marTop w:val="0"/>
                  <w:marBottom w:val="0"/>
                  <w:divBdr>
                    <w:top w:val="none" w:sz="0" w:space="0" w:color="auto"/>
                    <w:left w:val="none" w:sz="0" w:space="0" w:color="auto"/>
                    <w:bottom w:val="none" w:sz="0" w:space="0" w:color="auto"/>
                    <w:right w:val="none" w:sz="0" w:space="0" w:color="auto"/>
                  </w:divBdr>
                </w:div>
                <w:div w:id="1538733048">
                  <w:marLeft w:val="640"/>
                  <w:marRight w:val="0"/>
                  <w:marTop w:val="0"/>
                  <w:marBottom w:val="0"/>
                  <w:divBdr>
                    <w:top w:val="none" w:sz="0" w:space="0" w:color="auto"/>
                    <w:left w:val="none" w:sz="0" w:space="0" w:color="auto"/>
                    <w:bottom w:val="none" w:sz="0" w:space="0" w:color="auto"/>
                    <w:right w:val="none" w:sz="0" w:space="0" w:color="auto"/>
                  </w:divBdr>
                </w:div>
                <w:div w:id="1574464139">
                  <w:marLeft w:val="640"/>
                  <w:marRight w:val="0"/>
                  <w:marTop w:val="0"/>
                  <w:marBottom w:val="0"/>
                  <w:divBdr>
                    <w:top w:val="none" w:sz="0" w:space="0" w:color="auto"/>
                    <w:left w:val="none" w:sz="0" w:space="0" w:color="auto"/>
                    <w:bottom w:val="none" w:sz="0" w:space="0" w:color="auto"/>
                    <w:right w:val="none" w:sz="0" w:space="0" w:color="auto"/>
                  </w:divBdr>
                </w:div>
                <w:div w:id="1724790029">
                  <w:marLeft w:val="640"/>
                  <w:marRight w:val="0"/>
                  <w:marTop w:val="0"/>
                  <w:marBottom w:val="0"/>
                  <w:divBdr>
                    <w:top w:val="none" w:sz="0" w:space="0" w:color="auto"/>
                    <w:left w:val="none" w:sz="0" w:space="0" w:color="auto"/>
                    <w:bottom w:val="none" w:sz="0" w:space="0" w:color="auto"/>
                    <w:right w:val="none" w:sz="0" w:space="0" w:color="auto"/>
                  </w:divBdr>
                </w:div>
                <w:div w:id="1728801981">
                  <w:marLeft w:val="640"/>
                  <w:marRight w:val="0"/>
                  <w:marTop w:val="0"/>
                  <w:marBottom w:val="0"/>
                  <w:divBdr>
                    <w:top w:val="none" w:sz="0" w:space="0" w:color="auto"/>
                    <w:left w:val="none" w:sz="0" w:space="0" w:color="auto"/>
                    <w:bottom w:val="none" w:sz="0" w:space="0" w:color="auto"/>
                    <w:right w:val="none" w:sz="0" w:space="0" w:color="auto"/>
                  </w:divBdr>
                </w:div>
                <w:div w:id="1777365577">
                  <w:marLeft w:val="640"/>
                  <w:marRight w:val="0"/>
                  <w:marTop w:val="0"/>
                  <w:marBottom w:val="0"/>
                  <w:divBdr>
                    <w:top w:val="none" w:sz="0" w:space="0" w:color="auto"/>
                    <w:left w:val="none" w:sz="0" w:space="0" w:color="auto"/>
                    <w:bottom w:val="none" w:sz="0" w:space="0" w:color="auto"/>
                    <w:right w:val="none" w:sz="0" w:space="0" w:color="auto"/>
                  </w:divBdr>
                </w:div>
                <w:div w:id="1837652731">
                  <w:marLeft w:val="640"/>
                  <w:marRight w:val="0"/>
                  <w:marTop w:val="0"/>
                  <w:marBottom w:val="0"/>
                  <w:divBdr>
                    <w:top w:val="none" w:sz="0" w:space="0" w:color="auto"/>
                    <w:left w:val="none" w:sz="0" w:space="0" w:color="auto"/>
                    <w:bottom w:val="none" w:sz="0" w:space="0" w:color="auto"/>
                    <w:right w:val="none" w:sz="0" w:space="0" w:color="auto"/>
                  </w:divBdr>
                </w:div>
                <w:div w:id="1902248139">
                  <w:marLeft w:val="640"/>
                  <w:marRight w:val="0"/>
                  <w:marTop w:val="0"/>
                  <w:marBottom w:val="0"/>
                  <w:divBdr>
                    <w:top w:val="none" w:sz="0" w:space="0" w:color="auto"/>
                    <w:left w:val="none" w:sz="0" w:space="0" w:color="auto"/>
                    <w:bottom w:val="none" w:sz="0" w:space="0" w:color="auto"/>
                    <w:right w:val="none" w:sz="0" w:space="0" w:color="auto"/>
                  </w:divBdr>
                </w:div>
                <w:div w:id="1948192534">
                  <w:marLeft w:val="640"/>
                  <w:marRight w:val="0"/>
                  <w:marTop w:val="0"/>
                  <w:marBottom w:val="0"/>
                  <w:divBdr>
                    <w:top w:val="none" w:sz="0" w:space="0" w:color="auto"/>
                    <w:left w:val="none" w:sz="0" w:space="0" w:color="auto"/>
                    <w:bottom w:val="none" w:sz="0" w:space="0" w:color="auto"/>
                    <w:right w:val="none" w:sz="0" w:space="0" w:color="auto"/>
                  </w:divBdr>
                </w:div>
                <w:div w:id="1958682856">
                  <w:marLeft w:val="640"/>
                  <w:marRight w:val="0"/>
                  <w:marTop w:val="0"/>
                  <w:marBottom w:val="0"/>
                  <w:divBdr>
                    <w:top w:val="none" w:sz="0" w:space="0" w:color="auto"/>
                    <w:left w:val="none" w:sz="0" w:space="0" w:color="auto"/>
                    <w:bottom w:val="none" w:sz="0" w:space="0" w:color="auto"/>
                    <w:right w:val="none" w:sz="0" w:space="0" w:color="auto"/>
                  </w:divBdr>
                </w:div>
                <w:div w:id="1974485285">
                  <w:marLeft w:val="640"/>
                  <w:marRight w:val="0"/>
                  <w:marTop w:val="0"/>
                  <w:marBottom w:val="0"/>
                  <w:divBdr>
                    <w:top w:val="none" w:sz="0" w:space="0" w:color="auto"/>
                    <w:left w:val="none" w:sz="0" w:space="0" w:color="auto"/>
                    <w:bottom w:val="none" w:sz="0" w:space="0" w:color="auto"/>
                    <w:right w:val="none" w:sz="0" w:space="0" w:color="auto"/>
                  </w:divBdr>
                </w:div>
                <w:div w:id="2002461076">
                  <w:marLeft w:val="640"/>
                  <w:marRight w:val="0"/>
                  <w:marTop w:val="0"/>
                  <w:marBottom w:val="0"/>
                  <w:divBdr>
                    <w:top w:val="none" w:sz="0" w:space="0" w:color="auto"/>
                    <w:left w:val="none" w:sz="0" w:space="0" w:color="auto"/>
                    <w:bottom w:val="none" w:sz="0" w:space="0" w:color="auto"/>
                    <w:right w:val="none" w:sz="0" w:space="0" w:color="auto"/>
                  </w:divBdr>
                </w:div>
                <w:div w:id="2005936216">
                  <w:marLeft w:val="640"/>
                  <w:marRight w:val="0"/>
                  <w:marTop w:val="0"/>
                  <w:marBottom w:val="0"/>
                  <w:divBdr>
                    <w:top w:val="none" w:sz="0" w:space="0" w:color="auto"/>
                    <w:left w:val="none" w:sz="0" w:space="0" w:color="auto"/>
                    <w:bottom w:val="none" w:sz="0" w:space="0" w:color="auto"/>
                    <w:right w:val="none" w:sz="0" w:space="0" w:color="auto"/>
                  </w:divBdr>
                </w:div>
                <w:div w:id="2013558929">
                  <w:marLeft w:val="640"/>
                  <w:marRight w:val="0"/>
                  <w:marTop w:val="0"/>
                  <w:marBottom w:val="0"/>
                  <w:divBdr>
                    <w:top w:val="none" w:sz="0" w:space="0" w:color="auto"/>
                    <w:left w:val="none" w:sz="0" w:space="0" w:color="auto"/>
                    <w:bottom w:val="none" w:sz="0" w:space="0" w:color="auto"/>
                    <w:right w:val="none" w:sz="0" w:space="0" w:color="auto"/>
                  </w:divBdr>
                </w:div>
                <w:div w:id="2082605305">
                  <w:marLeft w:val="640"/>
                  <w:marRight w:val="0"/>
                  <w:marTop w:val="0"/>
                  <w:marBottom w:val="0"/>
                  <w:divBdr>
                    <w:top w:val="none" w:sz="0" w:space="0" w:color="auto"/>
                    <w:left w:val="none" w:sz="0" w:space="0" w:color="auto"/>
                    <w:bottom w:val="none" w:sz="0" w:space="0" w:color="auto"/>
                    <w:right w:val="none" w:sz="0" w:space="0" w:color="auto"/>
                  </w:divBdr>
                </w:div>
                <w:div w:id="2105762313">
                  <w:marLeft w:val="640"/>
                  <w:marRight w:val="0"/>
                  <w:marTop w:val="0"/>
                  <w:marBottom w:val="0"/>
                  <w:divBdr>
                    <w:top w:val="none" w:sz="0" w:space="0" w:color="auto"/>
                    <w:left w:val="none" w:sz="0" w:space="0" w:color="auto"/>
                    <w:bottom w:val="none" w:sz="0" w:space="0" w:color="auto"/>
                    <w:right w:val="none" w:sz="0" w:space="0" w:color="auto"/>
                  </w:divBdr>
                </w:div>
                <w:div w:id="2122145111">
                  <w:marLeft w:val="640"/>
                  <w:marRight w:val="0"/>
                  <w:marTop w:val="0"/>
                  <w:marBottom w:val="0"/>
                  <w:divBdr>
                    <w:top w:val="none" w:sz="0" w:space="0" w:color="auto"/>
                    <w:left w:val="none" w:sz="0" w:space="0" w:color="auto"/>
                    <w:bottom w:val="none" w:sz="0" w:space="0" w:color="auto"/>
                    <w:right w:val="none" w:sz="0" w:space="0" w:color="auto"/>
                  </w:divBdr>
                </w:div>
                <w:div w:id="2124808561">
                  <w:marLeft w:val="640"/>
                  <w:marRight w:val="0"/>
                  <w:marTop w:val="0"/>
                  <w:marBottom w:val="0"/>
                  <w:divBdr>
                    <w:top w:val="none" w:sz="0" w:space="0" w:color="auto"/>
                    <w:left w:val="none" w:sz="0" w:space="0" w:color="auto"/>
                    <w:bottom w:val="none" w:sz="0" w:space="0" w:color="auto"/>
                    <w:right w:val="none" w:sz="0" w:space="0" w:color="auto"/>
                  </w:divBdr>
                </w:div>
              </w:divsChild>
            </w:div>
            <w:div w:id="1685091265">
              <w:marLeft w:val="0"/>
              <w:marRight w:val="0"/>
              <w:marTop w:val="0"/>
              <w:marBottom w:val="0"/>
              <w:divBdr>
                <w:top w:val="none" w:sz="0" w:space="0" w:color="auto"/>
                <w:left w:val="none" w:sz="0" w:space="0" w:color="auto"/>
                <w:bottom w:val="none" w:sz="0" w:space="0" w:color="auto"/>
                <w:right w:val="none" w:sz="0" w:space="0" w:color="auto"/>
              </w:divBdr>
              <w:divsChild>
                <w:div w:id="8068923">
                  <w:marLeft w:val="640"/>
                  <w:marRight w:val="0"/>
                  <w:marTop w:val="0"/>
                  <w:marBottom w:val="0"/>
                  <w:divBdr>
                    <w:top w:val="none" w:sz="0" w:space="0" w:color="auto"/>
                    <w:left w:val="none" w:sz="0" w:space="0" w:color="auto"/>
                    <w:bottom w:val="none" w:sz="0" w:space="0" w:color="auto"/>
                    <w:right w:val="none" w:sz="0" w:space="0" w:color="auto"/>
                  </w:divBdr>
                </w:div>
                <w:div w:id="154492685">
                  <w:marLeft w:val="640"/>
                  <w:marRight w:val="0"/>
                  <w:marTop w:val="0"/>
                  <w:marBottom w:val="0"/>
                  <w:divBdr>
                    <w:top w:val="none" w:sz="0" w:space="0" w:color="auto"/>
                    <w:left w:val="none" w:sz="0" w:space="0" w:color="auto"/>
                    <w:bottom w:val="none" w:sz="0" w:space="0" w:color="auto"/>
                    <w:right w:val="none" w:sz="0" w:space="0" w:color="auto"/>
                  </w:divBdr>
                </w:div>
                <w:div w:id="233245713">
                  <w:marLeft w:val="640"/>
                  <w:marRight w:val="0"/>
                  <w:marTop w:val="0"/>
                  <w:marBottom w:val="0"/>
                  <w:divBdr>
                    <w:top w:val="none" w:sz="0" w:space="0" w:color="auto"/>
                    <w:left w:val="none" w:sz="0" w:space="0" w:color="auto"/>
                    <w:bottom w:val="none" w:sz="0" w:space="0" w:color="auto"/>
                    <w:right w:val="none" w:sz="0" w:space="0" w:color="auto"/>
                  </w:divBdr>
                </w:div>
                <w:div w:id="287590573">
                  <w:marLeft w:val="640"/>
                  <w:marRight w:val="0"/>
                  <w:marTop w:val="0"/>
                  <w:marBottom w:val="0"/>
                  <w:divBdr>
                    <w:top w:val="none" w:sz="0" w:space="0" w:color="auto"/>
                    <w:left w:val="none" w:sz="0" w:space="0" w:color="auto"/>
                    <w:bottom w:val="none" w:sz="0" w:space="0" w:color="auto"/>
                    <w:right w:val="none" w:sz="0" w:space="0" w:color="auto"/>
                  </w:divBdr>
                </w:div>
                <w:div w:id="288560125">
                  <w:marLeft w:val="640"/>
                  <w:marRight w:val="0"/>
                  <w:marTop w:val="0"/>
                  <w:marBottom w:val="0"/>
                  <w:divBdr>
                    <w:top w:val="none" w:sz="0" w:space="0" w:color="auto"/>
                    <w:left w:val="none" w:sz="0" w:space="0" w:color="auto"/>
                    <w:bottom w:val="none" w:sz="0" w:space="0" w:color="auto"/>
                    <w:right w:val="none" w:sz="0" w:space="0" w:color="auto"/>
                  </w:divBdr>
                </w:div>
                <w:div w:id="360479963">
                  <w:marLeft w:val="640"/>
                  <w:marRight w:val="0"/>
                  <w:marTop w:val="0"/>
                  <w:marBottom w:val="0"/>
                  <w:divBdr>
                    <w:top w:val="none" w:sz="0" w:space="0" w:color="auto"/>
                    <w:left w:val="none" w:sz="0" w:space="0" w:color="auto"/>
                    <w:bottom w:val="none" w:sz="0" w:space="0" w:color="auto"/>
                    <w:right w:val="none" w:sz="0" w:space="0" w:color="auto"/>
                  </w:divBdr>
                </w:div>
                <w:div w:id="404425042">
                  <w:marLeft w:val="640"/>
                  <w:marRight w:val="0"/>
                  <w:marTop w:val="0"/>
                  <w:marBottom w:val="0"/>
                  <w:divBdr>
                    <w:top w:val="none" w:sz="0" w:space="0" w:color="auto"/>
                    <w:left w:val="none" w:sz="0" w:space="0" w:color="auto"/>
                    <w:bottom w:val="none" w:sz="0" w:space="0" w:color="auto"/>
                    <w:right w:val="none" w:sz="0" w:space="0" w:color="auto"/>
                  </w:divBdr>
                </w:div>
                <w:div w:id="405809721">
                  <w:marLeft w:val="640"/>
                  <w:marRight w:val="0"/>
                  <w:marTop w:val="0"/>
                  <w:marBottom w:val="0"/>
                  <w:divBdr>
                    <w:top w:val="none" w:sz="0" w:space="0" w:color="auto"/>
                    <w:left w:val="none" w:sz="0" w:space="0" w:color="auto"/>
                    <w:bottom w:val="none" w:sz="0" w:space="0" w:color="auto"/>
                    <w:right w:val="none" w:sz="0" w:space="0" w:color="auto"/>
                  </w:divBdr>
                </w:div>
                <w:div w:id="454982324">
                  <w:marLeft w:val="640"/>
                  <w:marRight w:val="0"/>
                  <w:marTop w:val="0"/>
                  <w:marBottom w:val="0"/>
                  <w:divBdr>
                    <w:top w:val="none" w:sz="0" w:space="0" w:color="auto"/>
                    <w:left w:val="none" w:sz="0" w:space="0" w:color="auto"/>
                    <w:bottom w:val="none" w:sz="0" w:space="0" w:color="auto"/>
                    <w:right w:val="none" w:sz="0" w:space="0" w:color="auto"/>
                  </w:divBdr>
                </w:div>
                <w:div w:id="483005954">
                  <w:marLeft w:val="640"/>
                  <w:marRight w:val="0"/>
                  <w:marTop w:val="0"/>
                  <w:marBottom w:val="0"/>
                  <w:divBdr>
                    <w:top w:val="none" w:sz="0" w:space="0" w:color="auto"/>
                    <w:left w:val="none" w:sz="0" w:space="0" w:color="auto"/>
                    <w:bottom w:val="none" w:sz="0" w:space="0" w:color="auto"/>
                    <w:right w:val="none" w:sz="0" w:space="0" w:color="auto"/>
                  </w:divBdr>
                </w:div>
                <w:div w:id="549616527">
                  <w:marLeft w:val="640"/>
                  <w:marRight w:val="0"/>
                  <w:marTop w:val="0"/>
                  <w:marBottom w:val="0"/>
                  <w:divBdr>
                    <w:top w:val="none" w:sz="0" w:space="0" w:color="auto"/>
                    <w:left w:val="none" w:sz="0" w:space="0" w:color="auto"/>
                    <w:bottom w:val="none" w:sz="0" w:space="0" w:color="auto"/>
                    <w:right w:val="none" w:sz="0" w:space="0" w:color="auto"/>
                  </w:divBdr>
                </w:div>
                <w:div w:id="600652382">
                  <w:marLeft w:val="640"/>
                  <w:marRight w:val="0"/>
                  <w:marTop w:val="0"/>
                  <w:marBottom w:val="0"/>
                  <w:divBdr>
                    <w:top w:val="none" w:sz="0" w:space="0" w:color="auto"/>
                    <w:left w:val="none" w:sz="0" w:space="0" w:color="auto"/>
                    <w:bottom w:val="none" w:sz="0" w:space="0" w:color="auto"/>
                    <w:right w:val="none" w:sz="0" w:space="0" w:color="auto"/>
                  </w:divBdr>
                </w:div>
                <w:div w:id="640504463">
                  <w:marLeft w:val="640"/>
                  <w:marRight w:val="0"/>
                  <w:marTop w:val="0"/>
                  <w:marBottom w:val="0"/>
                  <w:divBdr>
                    <w:top w:val="none" w:sz="0" w:space="0" w:color="auto"/>
                    <w:left w:val="none" w:sz="0" w:space="0" w:color="auto"/>
                    <w:bottom w:val="none" w:sz="0" w:space="0" w:color="auto"/>
                    <w:right w:val="none" w:sz="0" w:space="0" w:color="auto"/>
                  </w:divBdr>
                </w:div>
                <w:div w:id="663508852">
                  <w:marLeft w:val="640"/>
                  <w:marRight w:val="0"/>
                  <w:marTop w:val="0"/>
                  <w:marBottom w:val="0"/>
                  <w:divBdr>
                    <w:top w:val="none" w:sz="0" w:space="0" w:color="auto"/>
                    <w:left w:val="none" w:sz="0" w:space="0" w:color="auto"/>
                    <w:bottom w:val="none" w:sz="0" w:space="0" w:color="auto"/>
                    <w:right w:val="none" w:sz="0" w:space="0" w:color="auto"/>
                  </w:divBdr>
                </w:div>
                <w:div w:id="734822149">
                  <w:marLeft w:val="640"/>
                  <w:marRight w:val="0"/>
                  <w:marTop w:val="0"/>
                  <w:marBottom w:val="0"/>
                  <w:divBdr>
                    <w:top w:val="none" w:sz="0" w:space="0" w:color="auto"/>
                    <w:left w:val="none" w:sz="0" w:space="0" w:color="auto"/>
                    <w:bottom w:val="none" w:sz="0" w:space="0" w:color="auto"/>
                    <w:right w:val="none" w:sz="0" w:space="0" w:color="auto"/>
                  </w:divBdr>
                </w:div>
                <w:div w:id="758209642">
                  <w:marLeft w:val="640"/>
                  <w:marRight w:val="0"/>
                  <w:marTop w:val="0"/>
                  <w:marBottom w:val="0"/>
                  <w:divBdr>
                    <w:top w:val="none" w:sz="0" w:space="0" w:color="auto"/>
                    <w:left w:val="none" w:sz="0" w:space="0" w:color="auto"/>
                    <w:bottom w:val="none" w:sz="0" w:space="0" w:color="auto"/>
                    <w:right w:val="none" w:sz="0" w:space="0" w:color="auto"/>
                  </w:divBdr>
                </w:div>
                <w:div w:id="887690259">
                  <w:marLeft w:val="640"/>
                  <w:marRight w:val="0"/>
                  <w:marTop w:val="0"/>
                  <w:marBottom w:val="0"/>
                  <w:divBdr>
                    <w:top w:val="none" w:sz="0" w:space="0" w:color="auto"/>
                    <w:left w:val="none" w:sz="0" w:space="0" w:color="auto"/>
                    <w:bottom w:val="none" w:sz="0" w:space="0" w:color="auto"/>
                    <w:right w:val="none" w:sz="0" w:space="0" w:color="auto"/>
                  </w:divBdr>
                </w:div>
                <w:div w:id="1006371251">
                  <w:marLeft w:val="640"/>
                  <w:marRight w:val="0"/>
                  <w:marTop w:val="0"/>
                  <w:marBottom w:val="0"/>
                  <w:divBdr>
                    <w:top w:val="none" w:sz="0" w:space="0" w:color="auto"/>
                    <w:left w:val="none" w:sz="0" w:space="0" w:color="auto"/>
                    <w:bottom w:val="none" w:sz="0" w:space="0" w:color="auto"/>
                    <w:right w:val="none" w:sz="0" w:space="0" w:color="auto"/>
                  </w:divBdr>
                </w:div>
                <w:div w:id="1100183101">
                  <w:marLeft w:val="640"/>
                  <w:marRight w:val="0"/>
                  <w:marTop w:val="0"/>
                  <w:marBottom w:val="0"/>
                  <w:divBdr>
                    <w:top w:val="none" w:sz="0" w:space="0" w:color="auto"/>
                    <w:left w:val="none" w:sz="0" w:space="0" w:color="auto"/>
                    <w:bottom w:val="none" w:sz="0" w:space="0" w:color="auto"/>
                    <w:right w:val="none" w:sz="0" w:space="0" w:color="auto"/>
                  </w:divBdr>
                </w:div>
                <w:div w:id="1126776258">
                  <w:marLeft w:val="640"/>
                  <w:marRight w:val="0"/>
                  <w:marTop w:val="0"/>
                  <w:marBottom w:val="0"/>
                  <w:divBdr>
                    <w:top w:val="none" w:sz="0" w:space="0" w:color="auto"/>
                    <w:left w:val="none" w:sz="0" w:space="0" w:color="auto"/>
                    <w:bottom w:val="none" w:sz="0" w:space="0" w:color="auto"/>
                    <w:right w:val="none" w:sz="0" w:space="0" w:color="auto"/>
                  </w:divBdr>
                </w:div>
                <w:div w:id="1196842705">
                  <w:marLeft w:val="640"/>
                  <w:marRight w:val="0"/>
                  <w:marTop w:val="0"/>
                  <w:marBottom w:val="0"/>
                  <w:divBdr>
                    <w:top w:val="none" w:sz="0" w:space="0" w:color="auto"/>
                    <w:left w:val="none" w:sz="0" w:space="0" w:color="auto"/>
                    <w:bottom w:val="none" w:sz="0" w:space="0" w:color="auto"/>
                    <w:right w:val="none" w:sz="0" w:space="0" w:color="auto"/>
                  </w:divBdr>
                </w:div>
                <w:div w:id="1205874261">
                  <w:marLeft w:val="640"/>
                  <w:marRight w:val="0"/>
                  <w:marTop w:val="0"/>
                  <w:marBottom w:val="0"/>
                  <w:divBdr>
                    <w:top w:val="none" w:sz="0" w:space="0" w:color="auto"/>
                    <w:left w:val="none" w:sz="0" w:space="0" w:color="auto"/>
                    <w:bottom w:val="none" w:sz="0" w:space="0" w:color="auto"/>
                    <w:right w:val="none" w:sz="0" w:space="0" w:color="auto"/>
                  </w:divBdr>
                </w:div>
                <w:div w:id="1220435300">
                  <w:marLeft w:val="640"/>
                  <w:marRight w:val="0"/>
                  <w:marTop w:val="0"/>
                  <w:marBottom w:val="0"/>
                  <w:divBdr>
                    <w:top w:val="none" w:sz="0" w:space="0" w:color="auto"/>
                    <w:left w:val="none" w:sz="0" w:space="0" w:color="auto"/>
                    <w:bottom w:val="none" w:sz="0" w:space="0" w:color="auto"/>
                    <w:right w:val="none" w:sz="0" w:space="0" w:color="auto"/>
                  </w:divBdr>
                </w:div>
                <w:div w:id="1326661614">
                  <w:marLeft w:val="640"/>
                  <w:marRight w:val="0"/>
                  <w:marTop w:val="0"/>
                  <w:marBottom w:val="0"/>
                  <w:divBdr>
                    <w:top w:val="none" w:sz="0" w:space="0" w:color="auto"/>
                    <w:left w:val="none" w:sz="0" w:space="0" w:color="auto"/>
                    <w:bottom w:val="none" w:sz="0" w:space="0" w:color="auto"/>
                    <w:right w:val="none" w:sz="0" w:space="0" w:color="auto"/>
                  </w:divBdr>
                </w:div>
                <w:div w:id="1350763506">
                  <w:marLeft w:val="640"/>
                  <w:marRight w:val="0"/>
                  <w:marTop w:val="0"/>
                  <w:marBottom w:val="0"/>
                  <w:divBdr>
                    <w:top w:val="none" w:sz="0" w:space="0" w:color="auto"/>
                    <w:left w:val="none" w:sz="0" w:space="0" w:color="auto"/>
                    <w:bottom w:val="none" w:sz="0" w:space="0" w:color="auto"/>
                    <w:right w:val="none" w:sz="0" w:space="0" w:color="auto"/>
                  </w:divBdr>
                </w:div>
                <w:div w:id="1436897252">
                  <w:marLeft w:val="640"/>
                  <w:marRight w:val="0"/>
                  <w:marTop w:val="0"/>
                  <w:marBottom w:val="0"/>
                  <w:divBdr>
                    <w:top w:val="none" w:sz="0" w:space="0" w:color="auto"/>
                    <w:left w:val="none" w:sz="0" w:space="0" w:color="auto"/>
                    <w:bottom w:val="none" w:sz="0" w:space="0" w:color="auto"/>
                    <w:right w:val="none" w:sz="0" w:space="0" w:color="auto"/>
                  </w:divBdr>
                </w:div>
                <w:div w:id="1464885777">
                  <w:marLeft w:val="640"/>
                  <w:marRight w:val="0"/>
                  <w:marTop w:val="0"/>
                  <w:marBottom w:val="0"/>
                  <w:divBdr>
                    <w:top w:val="none" w:sz="0" w:space="0" w:color="auto"/>
                    <w:left w:val="none" w:sz="0" w:space="0" w:color="auto"/>
                    <w:bottom w:val="none" w:sz="0" w:space="0" w:color="auto"/>
                    <w:right w:val="none" w:sz="0" w:space="0" w:color="auto"/>
                  </w:divBdr>
                </w:div>
                <w:div w:id="1480882093">
                  <w:marLeft w:val="640"/>
                  <w:marRight w:val="0"/>
                  <w:marTop w:val="0"/>
                  <w:marBottom w:val="0"/>
                  <w:divBdr>
                    <w:top w:val="none" w:sz="0" w:space="0" w:color="auto"/>
                    <w:left w:val="none" w:sz="0" w:space="0" w:color="auto"/>
                    <w:bottom w:val="none" w:sz="0" w:space="0" w:color="auto"/>
                    <w:right w:val="none" w:sz="0" w:space="0" w:color="auto"/>
                  </w:divBdr>
                </w:div>
                <w:div w:id="1584753941">
                  <w:marLeft w:val="640"/>
                  <w:marRight w:val="0"/>
                  <w:marTop w:val="0"/>
                  <w:marBottom w:val="0"/>
                  <w:divBdr>
                    <w:top w:val="none" w:sz="0" w:space="0" w:color="auto"/>
                    <w:left w:val="none" w:sz="0" w:space="0" w:color="auto"/>
                    <w:bottom w:val="none" w:sz="0" w:space="0" w:color="auto"/>
                    <w:right w:val="none" w:sz="0" w:space="0" w:color="auto"/>
                  </w:divBdr>
                </w:div>
                <w:div w:id="1611475961">
                  <w:marLeft w:val="640"/>
                  <w:marRight w:val="0"/>
                  <w:marTop w:val="0"/>
                  <w:marBottom w:val="0"/>
                  <w:divBdr>
                    <w:top w:val="none" w:sz="0" w:space="0" w:color="auto"/>
                    <w:left w:val="none" w:sz="0" w:space="0" w:color="auto"/>
                    <w:bottom w:val="none" w:sz="0" w:space="0" w:color="auto"/>
                    <w:right w:val="none" w:sz="0" w:space="0" w:color="auto"/>
                  </w:divBdr>
                </w:div>
                <w:div w:id="1718316341">
                  <w:marLeft w:val="640"/>
                  <w:marRight w:val="0"/>
                  <w:marTop w:val="0"/>
                  <w:marBottom w:val="0"/>
                  <w:divBdr>
                    <w:top w:val="none" w:sz="0" w:space="0" w:color="auto"/>
                    <w:left w:val="none" w:sz="0" w:space="0" w:color="auto"/>
                    <w:bottom w:val="none" w:sz="0" w:space="0" w:color="auto"/>
                    <w:right w:val="none" w:sz="0" w:space="0" w:color="auto"/>
                  </w:divBdr>
                </w:div>
                <w:div w:id="1804734508">
                  <w:marLeft w:val="640"/>
                  <w:marRight w:val="0"/>
                  <w:marTop w:val="0"/>
                  <w:marBottom w:val="0"/>
                  <w:divBdr>
                    <w:top w:val="none" w:sz="0" w:space="0" w:color="auto"/>
                    <w:left w:val="none" w:sz="0" w:space="0" w:color="auto"/>
                    <w:bottom w:val="none" w:sz="0" w:space="0" w:color="auto"/>
                    <w:right w:val="none" w:sz="0" w:space="0" w:color="auto"/>
                  </w:divBdr>
                </w:div>
                <w:div w:id="1875195890">
                  <w:marLeft w:val="640"/>
                  <w:marRight w:val="0"/>
                  <w:marTop w:val="0"/>
                  <w:marBottom w:val="0"/>
                  <w:divBdr>
                    <w:top w:val="none" w:sz="0" w:space="0" w:color="auto"/>
                    <w:left w:val="none" w:sz="0" w:space="0" w:color="auto"/>
                    <w:bottom w:val="none" w:sz="0" w:space="0" w:color="auto"/>
                    <w:right w:val="none" w:sz="0" w:space="0" w:color="auto"/>
                  </w:divBdr>
                </w:div>
                <w:div w:id="1903371932">
                  <w:marLeft w:val="640"/>
                  <w:marRight w:val="0"/>
                  <w:marTop w:val="0"/>
                  <w:marBottom w:val="0"/>
                  <w:divBdr>
                    <w:top w:val="none" w:sz="0" w:space="0" w:color="auto"/>
                    <w:left w:val="none" w:sz="0" w:space="0" w:color="auto"/>
                    <w:bottom w:val="none" w:sz="0" w:space="0" w:color="auto"/>
                    <w:right w:val="none" w:sz="0" w:space="0" w:color="auto"/>
                  </w:divBdr>
                </w:div>
                <w:div w:id="1904095869">
                  <w:marLeft w:val="640"/>
                  <w:marRight w:val="0"/>
                  <w:marTop w:val="0"/>
                  <w:marBottom w:val="0"/>
                  <w:divBdr>
                    <w:top w:val="none" w:sz="0" w:space="0" w:color="auto"/>
                    <w:left w:val="none" w:sz="0" w:space="0" w:color="auto"/>
                    <w:bottom w:val="none" w:sz="0" w:space="0" w:color="auto"/>
                    <w:right w:val="none" w:sz="0" w:space="0" w:color="auto"/>
                  </w:divBdr>
                </w:div>
                <w:div w:id="1905018898">
                  <w:marLeft w:val="640"/>
                  <w:marRight w:val="0"/>
                  <w:marTop w:val="0"/>
                  <w:marBottom w:val="0"/>
                  <w:divBdr>
                    <w:top w:val="none" w:sz="0" w:space="0" w:color="auto"/>
                    <w:left w:val="none" w:sz="0" w:space="0" w:color="auto"/>
                    <w:bottom w:val="none" w:sz="0" w:space="0" w:color="auto"/>
                    <w:right w:val="none" w:sz="0" w:space="0" w:color="auto"/>
                  </w:divBdr>
                </w:div>
                <w:div w:id="1919055097">
                  <w:marLeft w:val="640"/>
                  <w:marRight w:val="0"/>
                  <w:marTop w:val="0"/>
                  <w:marBottom w:val="0"/>
                  <w:divBdr>
                    <w:top w:val="none" w:sz="0" w:space="0" w:color="auto"/>
                    <w:left w:val="none" w:sz="0" w:space="0" w:color="auto"/>
                    <w:bottom w:val="none" w:sz="0" w:space="0" w:color="auto"/>
                    <w:right w:val="none" w:sz="0" w:space="0" w:color="auto"/>
                  </w:divBdr>
                </w:div>
                <w:div w:id="1932932712">
                  <w:marLeft w:val="640"/>
                  <w:marRight w:val="0"/>
                  <w:marTop w:val="0"/>
                  <w:marBottom w:val="0"/>
                  <w:divBdr>
                    <w:top w:val="none" w:sz="0" w:space="0" w:color="auto"/>
                    <w:left w:val="none" w:sz="0" w:space="0" w:color="auto"/>
                    <w:bottom w:val="none" w:sz="0" w:space="0" w:color="auto"/>
                    <w:right w:val="none" w:sz="0" w:space="0" w:color="auto"/>
                  </w:divBdr>
                </w:div>
                <w:div w:id="2057581215">
                  <w:marLeft w:val="640"/>
                  <w:marRight w:val="0"/>
                  <w:marTop w:val="0"/>
                  <w:marBottom w:val="0"/>
                  <w:divBdr>
                    <w:top w:val="none" w:sz="0" w:space="0" w:color="auto"/>
                    <w:left w:val="none" w:sz="0" w:space="0" w:color="auto"/>
                    <w:bottom w:val="none" w:sz="0" w:space="0" w:color="auto"/>
                    <w:right w:val="none" w:sz="0" w:space="0" w:color="auto"/>
                  </w:divBdr>
                </w:div>
                <w:div w:id="2059158544">
                  <w:marLeft w:val="640"/>
                  <w:marRight w:val="0"/>
                  <w:marTop w:val="0"/>
                  <w:marBottom w:val="0"/>
                  <w:divBdr>
                    <w:top w:val="none" w:sz="0" w:space="0" w:color="auto"/>
                    <w:left w:val="none" w:sz="0" w:space="0" w:color="auto"/>
                    <w:bottom w:val="none" w:sz="0" w:space="0" w:color="auto"/>
                    <w:right w:val="none" w:sz="0" w:space="0" w:color="auto"/>
                  </w:divBdr>
                </w:div>
                <w:div w:id="2065449808">
                  <w:marLeft w:val="640"/>
                  <w:marRight w:val="0"/>
                  <w:marTop w:val="0"/>
                  <w:marBottom w:val="0"/>
                  <w:divBdr>
                    <w:top w:val="none" w:sz="0" w:space="0" w:color="auto"/>
                    <w:left w:val="none" w:sz="0" w:space="0" w:color="auto"/>
                    <w:bottom w:val="none" w:sz="0" w:space="0" w:color="auto"/>
                    <w:right w:val="none" w:sz="0" w:space="0" w:color="auto"/>
                  </w:divBdr>
                </w:div>
              </w:divsChild>
            </w:div>
            <w:div w:id="1715688113">
              <w:marLeft w:val="0"/>
              <w:marRight w:val="0"/>
              <w:marTop w:val="0"/>
              <w:marBottom w:val="0"/>
              <w:divBdr>
                <w:top w:val="none" w:sz="0" w:space="0" w:color="auto"/>
                <w:left w:val="none" w:sz="0" w:space="0" w:color="auto"/>
                <w:bottom w:val="none" w:sz="0" w:space="0" w:color="auto"/>
                <w:right w:val="none" w:sz="0" w:space="0" w:color="auto"/>
              </w:divBdr>
              <w:divsChild>
                <w:div w:id="45028966">
                  <w:marLeft w:val="640"/>
                  <w:marRight w:val="0"/>
                  <w:marTop w:val="0"/>
                  <w:marBottom w:val="0"/>
                  <w:divBdr>
                    <w:top w:val="none" w:sz="0" w:space="0" w:color="auto"/>
                    <w:left w:val="none" w:sz="0" w:space="0" w:color="auto"/>
                    <w:bottom w:val="none" w:sz="0" w:space="0" w:color="auto"/>
                    <w:right w:val="none" w:sz="0" w:space="0" w:color="auto"/>
                  </w:divBdr>
                </w:div>
                <w:div w:id="73823164">
                  <w:marLeft w:val="640"/>
                  <w:marRight w:val="0"/>
                  <w:marTop w:val="0"/>
                  <w:marBottom w:val="0"/>
                  <w:divBdr>
                    <w:top w:val="none" w:sz="0" w:space="0" w:color="auto"/>
                    <w:left w:val="none" w:sz="0" w:space="0" w:color="auto"/>
                    <w:bottom w:val="none" w:sz="0" w:space="0" w:color="auto"/>
                    <w:right w:val="none" w:sz="0" w:space="0" w:color="auto"/>
                  </w:divBdr>
                </w:div>
                <w:div w:id="86003003">
                  <w:marLeft w:val="640"/>
                  <w:marRight w:val="0"/>
                  <w:marTop w:val="0"/>
                  <w:marBottom w:val="0"/>
                  <w:divBdr>
                    <w:top w:val="none" w:sz="0" w:space="0" w:color="auto"/>
                    <w:left w:val="none" w:sz="0" w:space="0" w:color="auto"/>
                    <w:bottom w:val="none" w:sz="0" w:space="0" w:color="auto"/>
                    <w:right w:val="none" w:sz="0" w:space="0" w:color="auto"/>
                  </w:divBdr>
                </w:div>
                <w:div w:id="139419769">
                  <w:marLeft w:val="640"/>
                  <w:marRight w:val="0"/>
                  <w:marTop w:val="0"/>
                  <w:marBottom w:val="0"/>
                  <w:divBdr>
                    <w:top w:val="none" w:sz="0" w:space="0" w:color="auto"/>
                    <w:left w:val="none" w:sz="0" w:space="0" w:color="auto"/>
                    <w:bottom w:val="none" w:sz="0" w:space="0" w:color="auto"/>
                    <w:right w:val="none" w:sz="0" w:space="0" w:color="auto"/>
                  </w:divBdr>
                </w:div>
                <w:div w:id="193426545">
                  <w:marLeft w:val="640"/>
                  <w:marRight w:val="0"/>
                  <w:marTop w:val="0"/>
                  <w:marBottom w:val="0"/>
                  <w:divBdr>
                    <w:top w:val="none" w:sz="0" w:space="0" w:color="auto"/>
                    <w:left w:val="none" w:sz="0" w:space="0" w:color="auto"/>
                    <w:bottom w:val="none" w:sz="0" w:space="0" w:color="auto"/>
                    <w:right w:val="none" w:sz="0" w:space="0" w:color="auto"/>
                  </w:divBdr>
                </w:div>
                <w:div w:id="205289915">
                  <w:marLeft w:val="640"/>
                  <w:marRight w:val="0"/>
                  <w:marTop w:val="0"/>
                  <w:marBottom w:val="0"/>
                  <w:divBdr>
                    <w:top w:val="none" w:sz="0" w:space="0" w:color="auto"/>
                    <w:left w:val="none" w:sz="0" w:space="0" w:color="auto"/>
                    <w:bottom w:val="none" w:sz="0" w:space="0" w:color="auto"/>
                    <w:right w:val="none" w:sz="0" w:space="0" w:color="auto"/>
                  </w:divBdr>
                </w:div>
                <w:div w:id="253756450">
                  <w:marLeft w:val="640"/>
                  <w:marRight w:val="0"/>
                  <w:marTop w:val="0"/>
                  <w:marBottom w:val="0"/>
                  <w:divBdr>
                    <w:top w:val="none" w:sz="0" w:space="0" w:color="auto"/>
                    <w:left w:val="none" w:sz="0" w:space="0" w:color="auto"/>
                    <w:bottom w:val="none" w:sz="0" w:space="0" w:color="auto"/>
                    <w:right w:val="none" w:sz="0" w:space="0" w:color="auto"/>
                  </w:divBdr>
                </w:div>
                <w:div w:id="298002185">
                  <w:marLeft w:val="640"/>
                  <w:marRight w:val="0"/>
                  <w:marTop w:val="0"/>
                  <w:marBottom w:val="0"/>
                  <w:divBdr>
                    <w:top w:val="none" w:sz="0" w:space="0" w:color="auto"/>
                    <w:left w:val="none" w:sz="0" w:space="0" w:color="auto"/>
                    <w:bottom w:val="none" w:sz="0" w:space="0" w:color="auto"/>
                    <w:right w:val="none" w:sz="0" w:space="0" w:color="auto"/>
                  </w:divBdr>
                </w:div>
                <w:div w:id="370764406">
                  <w:marLeft w:val="640"/>
                  <w:marRight w:val="0"/>
                  <w:marTop w:val="0"/>
                  <w:marBottom w:val="0"/>
                  <w:divBdr>
                    <w:top w:val="none" w:sz="0" w:space="0" w:color="auto"/>
                    <w:left w:val="none" w:sz="0" w:space="0" w:color="auto"/>
                    <w:bottom w:val="none" w:sz="0" w:space="0" w:color="auto"/>
                    <w:right w:val="none" w:sz="0" w:space="0" w:color="auto"/>
                  </w:divBdr>
                </w:div>
                <w:div w:id="422841435">
                  <w:marLeft w:val="640"/>
                  <w:marRight w:val="0"/>
                  <w:marTop w:val="0"/>
                  <w:marBottom w:val="0"/>
                  <w:divBdr>
                    <w:top w:val="none" w:sz="0" w:space="0" w:color="auto"/>
                    <w:left w:val="none" w:sz="0" w:space="0" w:color="auto"/>
                    <w:bottom w:val="none" w:sz="0" w:space="0" w:color="auto"/>
                    <w:right w:val="none" w:sz="0" w:space="0" w:color="auto"/>
                  </w:divBdr>
                </w:div>
                <w:div w:id="430970944">
                  <w:marLeft w:val="640"/>
                  <w:marRight w:val="0"/>
                  <w:marTop w:val="0"/>
                  <w:marBottom w:val="0"/>
                  <w:divBdr>
                    <w:top w:val="none" w:sz="0" w:space="0" w:color="auto"/>
                    <w:left w:val="none" w:sz="0" w:space="0" w:color="auto"/>
                    <w:bottom w:val="none" w:sz="0" w:space="0" w:color="auto"/>
                    <w:right w:val="none" w:sz="0" w:space="0" w:color="auto"/>
                  </w:divBdr>
                </w:div>
                <w:div w:id="466045924">
                  <w:marLeft w:val="640"/>
                  <w:marRight w:val="0"/>
                  <w:marTop w:val="0"/>
                  <w:marBottom w:val="0"/>
                  <w:divBdr>
                    <w:top w:val="none" w:sz="0" w:space="0" w:color="auto"/>
                    <w:left w:val="none" w:sz="0" w:space="0" w:color="auto"/>
                    <w:bottom w:val="none" w:sz="0" w:space="0" w:color="auto"/>
                    <w:right w:val="none" w:sz="0" w:space="0" w:color="auto"/>
                  </w:divBdr>
                </w:div>
                <w:div w:id="489903732">
                  <w:marLeft w:val="640"/>
                  <w:marRight w:val="0"/>
                  <w:marTop w:val="0"/>
                  <w:marBottom w:val="0"/>
                  <w:divBdr>
                    <w:top w:val="none" w:sz="0" w:space="0" w:color="auto"/>
                    <w:left w:val="none" w:sz="0" w:space="0" w:color="auto"/>
                    <w:bottom w:val="none" w:sz="0" w:space="0" w:color="auto"/>
                    <w:right w:val="none" w:sz="0" w:space="0" w:color="auto"/>
                  </w:divBdr>
                </w:div>
                <w:div w:id="492452601">
                  <w:marLeft w:val="640"/>
                  <w:marRight w:val="0"/>
                  <w:marTop w:val="0"/>
                  <w:marBottom w:val="0"/>
                  <w:divBdr>
                    <w:top w:val="none" w:sz="0" w:space="0" w:color="auto"/>
                    <w:left w:val="none" w:sz="0" w:space="0" w:color="auto"/>
                    <w:bottom w:val="none" w:sz="0" w:space="0" w:color="auto"/>
                    <w:right w:val="none" w:sz="0" w:space="0" w:color="auto"/>
                  </w:divBdr>
                </w:div>
                <w:div w:id="517694623">
                  <w:marLeft w:val="640"/>
                  <w:marRight w:val="0"/>
                  <w:marTop w:val="0"/>
                  <w:marBottom w:val="0"/>
                  <w:divBdr>
                    <w:top w:val="none" w:sz="0" w:space="0" w:color="auto"/>
                    <w:left w:val="none" w:sz="0" w:space="0" w:color="auto"/>
                    <w:bottom w:val="none" w:sz="0" w:space="0" w:color="auto"/>
                    <w:right w:val="none" w:sz="0" w:space="0" w:color="auto"/>
                  </w:divBdr>
                </w:div>
                <w:div w:id="577135870">
                  <w:marLeft w:val="640"/>
                  <w:marRight w:val="0"/>
                  <w:marTop w:val="0"/>
                  <w:marBottom w:val="0"/>
                  <w:divBdr>
                    <w:top w:val="none" w:sz="0" w:space="0" w:color="auto"/>
                    <w:left w:val="none" w:sz="0" w:space="0" w:color="auto"/>
                    <w:bottom w:val="none" w:sz="0" w:space="0" w:color="auto"/>
                    <w:right w:val="none" w:sz="0" w:space="0" w:color="auto"/>
                  </w:divBdr>
                </w:div>
                <w:div w:id="695741785">
                  <w:marLeft w:val="640"/>
                  <w:marRight w:val="0"/>
                  <w:marTop w:val="0"/>
                  <w:marBottom w:val="0"/>
                  <w:divBdr>
                    <w:top w:val="none" w:sz="0" w:space="0" w:color="auto"/>
                    <w:left w:val="none" w:sz="0" w:space="0" w:color="auto"/>
                    <w:bottom w:val="none" w:sz="0" w:space="0" w:color="auto"/>
                    <w:right w:val="none" w:sz="0" w:space="0" w:color="auto"/>
                  </w:divBdr>
                </w:div>
                <w:div w:id="710419756">
                  <w:marLeft w:val="640"/>
                  <w:marRight w:val="0"/>
                  <w:marTop w:val="0"/>
                  <w:marBottom w:val="0"/>
                  <w:divBdr>
                    <w:top w:val="none" w:sz="0" w:space="0" w:color="auto"/>
                    <w:left w:val="none" w:sz="0" w:space="0" w:color="auto"/>
                    <w:bottom w:val="none" w:sz="0" w:space="0" w:color="auto"/>
                    <w:right w:val="none" w:sz="0" w:space="0" w:color="auto"/>
                  </w:divBdr>
                </w:div>
                <w:div w:id="741635273">
                  <w:marLeft w:val="640"/>
                  <w:marRight w:val="0"/>
                  <w:marTop w:val="0"/>
                  <w:marBottom w:val="0"/>
                  <w:divBdr>
                    <w:top w:val="none" w:sz="0" w:space="0" w:color="auto"/>
                    <w:left w:val="none" w:sz="0" w:space="0" w:color="auto"/>
                    <w:bottom w:val="none" w:sz="0" w:space="0" w:color="auto"/>
                    <w:right w:val="none" w:sz="0" w:space="0" w:color="auto"/>
                  </w:divBdr>
                </w:div>
                <w:div w:id="790199964">
                  <w:marLeft w:val="640"/>
                  <w:marRight w:val="0"/>
                  <w:marTop w:val="0"/>
                  <w:marBottom w:val="0"/>
                  <w:divBdr>
                    <w:top w:val="none" w:sz="0" w:space="0" w:color="auto"/>
                    <w:left w:val="none" w:sz="0" w:space="0" w:color="auto"/>
                    <w:bottom w:val="none" w:sz="0" w:space="0" w:color="auto"/>
                    <w:right w:val="none" w:sz="0" w:space="0" w:color="auto"/>
                  </w:divBdr>
                </w:div>
                <w:div w:id="850725605">
                  <w:marLeft w:val="640"/>
                  <w:marRight w:val="0"/>
                  <w:marTop w:val="0"/>
                  <w:marBottom w:val="0"/>
                  <w:divBdr>
                    <w:top w:val="none" w:sz="0" w:space="0" w:color="auto"/>
                    <w:left w:val="none" w:sz="0" w:space="0" w:color="auto"/>
                    <w:bottom w:val="none" w:sz="0" w:space="0" w:color="auto"/>
                    <w:right w:val="none" w:sz="0" w:space="0" w:color="auto"/>
                  </w:divBdr>
                </w:div>
                <w:div w:id="884487686">
                  <w:marLeft w:val="640"/>
                  <w:marRight w:val="0"/>
                  <w:marTop w:val="0"/>
                  <w:marBottom w:val="0"/>
                  <w:divBdr>
                    <w:top w:val="none" w:sz="0" w:space="0" w:color="auto"/>
                    <w:left w:val="none" w:sz="0" w:space="0" w:color="auto"/>
                    <w:bottom w:val="none" w:sz="0" w:space="0" w:color="auto"/>
                    <w:right w:val="none" w:sz="0" w:space="0" w:color="auto"/>
                  </w:divBdr>
                </w:div>
                <w:div w:id="920522852">
                  <w:marLeft w:val="640"/>
                  <w:marRight w:val="0"/>
                  <w:marTop w:val="0"/>
                  <w:marBottom w:val="0"/>
                  <w:divBdr>
                    <w:top w:val="none" w:sz="0" w:space="0" w:color="auto"/>
                    <w:left w:val="none" w:sz="0" w:space="0" w:color="auto"/>
                    <w:bottom w:val="none" w:sz="0" w:space="0" w:color="auto"/>
                    <w:right w:val="none" w:sz="0" w:space="0" w:color="auto"/>
                  </w:divBdr>
                </w:div>
                <w:div w:id="987242199">
                  <w:marLeft w:val="640"/>
                  <w:marRight w:val="0"/>
                  <w:marTop w:val="0"/>
                  <w:marBottom w:val="0"/>
                  <w:divBdr>
                    <w:top w:val="none" w:sz="0" w:space="0" w:color="auto"/>
                    <w:left w:val="none" w:sz="0" w:space="0" w:color="auto"/>
                    <w:bottom w:val="none" w:sz="0" w:space="0" w:color="auto"/>
                    <w:right w:val="none" w:sz="0" w:space="0" w:color="auto"/>
                  </w:divBdr>
                </w:div>
                <w:div w:id="1138717833">
                  <w:marLeft w:val="640"/>
                  <w:marRight w:val="0"/>
                  <w:marTop w:val="0"/>
                  <w:marBottom w:val="0"/>
                  <w:divBdr>
                    <w:top w:val="none" w:sz="0" w:space="0" w:color="auto"/>
                    <w:left w:val="none" w:sz="0" w:space="0" w:color="auto"/>
                    <w:bottom w:val="none" w:sz="0" w:space="0" w:color="auto"/>
                    <w:right w:val="none" w:sz="0" w:space="0" w:color="auto"/>
                  </w:divBdr>
                </w:div>
                <w:div w:id="1201092923">
                  <w:marLeft w:val="640"/>
                  <w:marRight w:val="0"/>
                  <w:marTop w:val="0"/>
                  <w:marBottom w:val="0"/>
                  <w:divBdr>
                    <w:top w:val="none" w:sz="0" w:space="0" w:color="auto"/>
                    <w:left w:val="none" w:sz="0" w:space="0" w:color="auto"/>
                    <w:bottom w:val="none" w:sz="0" w:space="0" w:color="auto"/>
                    <w:right w:val="none" w:sz="0" w:space="0" w:color="auto"/>
                  </w:divBdr>
                </w:div>
                <w:div w:id="1232929133">
                  <w:marLeft w:val="640"/>
                  <w:marRight w:val="0"/>
                  <w:marTop w:val="0"/>
                  <w:marBottom w:val="0"/>
                  <w:divBdr>
                    <w:top w:val="none" w:sz="0" w:space="0" w:color="auto"/>
                    <w:left w:val="none" w:sz="0" w:space="0" w:color="auto"/>
                    <w:bottom w:val="none" w:sz="0" w:space="0" w:color="auto"/>
                    <w:right w:val="none" w:sz="0" w:space="0" w:color="auto"/>
                  </w:divBdr>
                </w:div>
                <w:div w:id="1263800062">
                  <w:marLeft w:val="640"/>
                  <w:marRight w:val="0"/>
                  <w:marTop w:val="0"/>
                  <w:marBottom w:val="0"/>
                  <w:divBdr>
                    <w:top w:val="none" w:sz="0" w:space="0" w:color="auto"/>
                    <w:left w:val="none" w:sz="0" w:space="0" w:color="auto"/>
                    <w:bottom w:val="none" w:sz="0" w:space="0" w:color="auto"/>
                    <w:right w:val="none" w:sz="0" w:space="0" w:color="auto"/>
                  </w:divBdr>
                </w:div>
                <w:div w:id="1287736555">
                  <w:marLeft w:val="640"/>
                  <w:marRight w:val="0"/>
                  <w:marTop w:val="0"/>
                  <w:marBottom w:val="0"/>
                  <w:divBdr>
                    <w:top w:val="none" w:sz="0" w:space="0" w:color="auto"/>
                    <w:left w:val="none" w:sz="0" w:space="0" w:color="auto"/>
                    <w:bottom w:val="none" w:sz="0" w:space="0" w:color="auto"/>
                    <w:right w:val="none" w:sz="0" w:space="0" w:color="auto"/>
                  </w:divBdr>
                </w:div>
                <w:div w:id="1310674434">
                  <w:marLeft w:val="640"/>
                  <w:marRight w:val="0"/>
                  <w:marTop w:val="0"/>
                  <w:marBottom w:val="0"/>
                  <w:divBdr>
                    <w:top w:val="none" w:sz="0" w:space="0" w:color="auto"/>
                    <w:left w:val="none" w:sz="0" w:space="0" w:color="auto"/>
                    <w:bottom w:val="none" w:sz="0" w:space="0" w:color="auto"/>
                    <w:right w:val="none" w:sz="0" w:space="0" w:color="auto"/>
                  </w:divBdr>
                </w:div>
                <w:div w:id="1381129400">
                  <w:marLeft w:val="640"/>
                  <w:marRight w:val="0"/>
                  <w:marTop w:val="0"/>
                  <w:marBottom w:val="0"/>
                  <w:divBdr>
                    <w:top w:val="none" w:sz="0" w:space="0" w:color="auto"/>
                    <w:left w:val="none" w:sz="0" w:space="0" w:color="auto"/>
                    <w:bottom w:val="none" w:sz="0" w:space="0" w:color="auto"/>
                    <w:right w:val="none" w:sz="0" w:space="0" w:color="auto"/>
                  </w:divBdr>
                </w:div>
                <w:div w:id="1405445568">
                  <w:marLeft w:val="640"/>
                  <w:marRight w:val="0"/>
                  <w:marTop w:val="0"/>
                  <w:marBottom w:val="0"/>
                  <w:divBdr>
                    <w:top w:val="none" w:sz="0" w:space="0" w:color="auto"/>
                    <w:left w:val="none" w:sz="0" w:space="0" w:color="auto"/>
                    <w:bottom w:val="none" w:sz="0" w:space="0" w:color="auto"/>
                    <w:right w:val="none" w:sz="0" w:space="0" w:color="auto"/>
                  </w:divBdr>
                </w:div>
                <w:div w:id="1425766350">
                  <w:marLeft w:val="640"/>
                  <w:marRight w:val="0"/>
                  <w:marTop w:val="0"/>
                  <w:marBottom w:val="0"/>
                  <w:divBdr>
                    <w:top w:val="none" w:sz="0" w:space="0" w:color="auto"/>
                    <w:left w:val="none" w:sz="0" w:space="0" w:color="auto"/>
                    <w:bottom w:val="none" w:sz="0" w:space="0" w:color="auto"/>
                    <w:right w:val="none" w:sz="0" w:space="0" w:color="auto"/>
                  </w:divBdr>
                </w:div>
                <w:div w:id="1454665668">
                  <w:marLeft w:val="640"/>
                  <w:marRight w:val="0"/>
                  <w:marTop w:val="0"/>
                  <w:marBottom w:val="0"/>
                  <w:divBdr>
                    <w:top w:val="none" w:sz="0" w:space="0" w:color="auto"/>
                    <w:left w:val="none" w:sz="0" w:space="0" w:color="auto"/>
                    <w:bottom w:val="none" w:sz="0" w:space="0" w:color="auto"/>
                    <w:right w:val="none" w:sz="0" w:space="0" w:color="auto"/>
                  </w:divBdr>
                </w:div>
                <w:div w:id="1472402227">
                  <w:marLeft w:val="640"/>
                  <w:marRight w:val="0"/>
                  <w:marTop w:val="0"/>
                  <w:marBottom w:val="0"/>
                  <w:divBdr>
                    <w:top w:val="none" w:sz="0" w:space="0" w:color="auto"/>
                    <w:left w:val="none" w:sz="0" w:space="0" w:color="auto"/>
                    <w:bottom w:val="none" w:sz="0" w:space="0" w:color="auto"/>
                    <w:right w:val="none" w:sz="0" w:space="0" w:color="auto"/>
                  </w:divBdr>
                </w:div>
                <w:div w:id="1500653520">
                  <w:marLeft w:val="640"/>
                  <w:marRight w:val="0"/>
                  <w:marTop w:val="0"/>
                  <w:marBottom w:val="0"/>
                  <w:divBdr>
                    <w:top w:val="none" w:sz="0" w:space="0" w:color="auto"/>
                    <w:left w:val="none" w:sz="0" w:space="0" w:color="auto"/>
                    <w:bottom w:val="none" w:sz="0" w:space="0" w:color="auto"/>
                    <w:right w:val="none" w:sz="0" w:space="0" w:color="auto"/>
                  </w:divBdr>
                </w:div>
                <w:div w:id="1539781935">
                  <w:marLeft w:val="640"/>
                  <w:marRight w:val="0"/>
                  <w:marTop w:val="0"/>
                  <w:marBottom w:val="0"/>
                  <w:divBdr>
                    <w:top w:val="none" w:sz="0" w:space="0" w:color="auto"/>
                    <w:left w:val="none" w:sz="0" w:space="0" w:color="auto"/>
                    <w:bottom w:val="none" w:sz="0" w:space="0" w:color="auto"/>
                    <w:right w:val="none" w:sz="0" w:space="0" w:color="auto"/>
                  </w:divBdr>
                </w:div>
                <w:div w:id="1603369483">
                  <w:marLeft w:val="640"/>
                  <w:marRight w:val="0"/>
                  <w:marTop w:val="0"/>
                  <w:marBottom w:val="0"/>
                  <w:divBdr>
                    <w:top w:val="none" w:sz="0" w:space="0" w:color="auto"/>
                    <w:left w:val="none" w:sz="0" w:space="0" w:color="auto"/>
                    <w:bottom w:val="none" w:sz="0" w:space="0" w:color="auto"/>
                    <w:right w:val="none" w:sz="0" w:space="0" w:color="auto"/>
                  </w:divBdr>
                </w:div>
                <w:div w:id="1683894537">
                  <w:marLeft w:val="640"/>
                  <w:marRight w:val="0"/>
                  <w:marTop w:val="0"/>
                  <w:marBottom w:val="0"/>
                  <w:divBdr>
                    <w:top w:val="none" w:sz="0" w:space="0" w:color="auto"/>
                    <w:left w:val="none" w:sz="0" w:space="0" w:color="auto"/>
                    <w:bottom w:val="none" w:sz="0" w:space="0" w:color="auto"/>
                    <w:right w:val="none" w:sz="0" w:space="0" w:color="auto"/>
                  </w:divBdr>
                </w:div>
                <w:div w:id="1750812484">
                  <w:marLeft w:val="640"/>
                  <w:marRight w:val="0"/>
                  <w:marTop w:val="0"/>
                  <w:marBottom w:val="0"/>
                  <w:divBdr>
                    <w:top w:val="none" w:sz="0" w:space="0" w:color="auto"/>
                    <w:left w:val="none" w:sz="0" w:space="0" w:color="auto"/>
                    <w:bottom w:val="none" w:sz="0" w:space="0" w:color="auto"/>
                    <w:right w:val="none" w:sz="0" w:space="0" w:color="auto"/>
                  </w:divBdr>
                </w:div>
                <w:div w:id="1884978072">
                  <w:marLeft w:val="640"/>
                  <w:marRight w:val="0"/>
                  <w:marTop w:val="0"/>
                  <w:marBottom w:val="0"/>
                  <w:divBdr>
                    <w:top w:val="none" w:sz="0" w:space="0" w:color="auto"/>
                    <w:left w:val="none" w:sz="0" w:space="0" w:color="auto"/>
                    <w:bottom w:val="none" w:sz="0" w:space="0" w:color="auto"/>
                    <w:right w:val="none" w:sz="0" w:space="0" w:color="auto"/>
                  </w:divBdr>
                </w:div>
                <w:div w:id="2068919649">
                  <w:marLeft w:val="640"/>
                  <w:marRight w:val="0"/>
                  <w:marTop w:val="0"/>
                  <w:marBottom w:val="0"/>
                  <w:divBdr>
                    <w:top w:val="none" w:sz="0" w:space="0" w:color="auto"/>
                    <w:left w:val="none" w:sz="0" w:space="0" w:color="auto"/>
                    <w:bottom w:val="none" w:sz="0" w:space="0" w:color="auto"/>
                    <w:right w:val="none" w:sz="0" w:space="0" w:color="auto"/>
                  </w:divBdr>
                </w:div>
              </w:divsChild>
            </w:div>
            <w:div w:id="1732923519">
              <w:marLeft w:val="0"/>
              <w:marRight w:val="0"/>
              <w:marTop w:val="0"/>
              <w:marBottom w:val="0"/>
              <w:divBdr>
                <w:top w:val="none" w:sz="0" w:space="0" w:color="auto"/>
                <w:left w:val="none" w:sz="0" w:space="0" w:color="auto"/>
                <w:bottom w:val="none" w:sz="0" w:space="0" w:color="auto"/>
                <w:right w:val="none" w:sz="0" w:space="0" w:color="auto"/>
              </w:divBdr>
              <w:divsChild>
                <w:div w:id="123237455">
                  <w:marLeft w:val="640"/>
                  <w:marRight w:val="0"/>
                  <w:marTop w:val="0"/>
                  <w:marBottom w:val="0"/>
                  <w:divBdr>
                    <w:top w:val="none" w:sz="0" w:space="0" w:color="auto"/>
                    <w:left w:val="none" w:sz="0" w:space="0" w:color="auto"/>
                    <w:bottom w:val="none" w:sz="0" w:space="0" w:color="auto"/>
                    <w:right w:val="none" w:sz="0" w:space="0" w:color="auto"/>
                  </w:divBdr>
                </w:div>
                <w:div w:id="123893807">
                  <w:marLeft w:val="640"/>
                  <w:marRight w:val="0"/>
                  <w:marTop w:val="0"/>
                  <w:marBottom w:val="0"/>
                  <w:divBdr>
                    <w:top w:val="none" w:sz="0" w:space="0" w:color="auto"/>
                    <w:left w:val="none" w:sz="0" w:space="0" w:color="auto"/>
                    <w:bottom w:val="none" w:sz="0" w:space="0" w:color="auto"/>
                    <w:right w:val="none" w:sz="0" w:space="0" w:color="auto"/>
                  </w:divBdr>
                </w:div>
                <w:div w:id="131338951">
                  <w:marLeft w:val="640"/>
                  <w:marRight w:val="0"/>
                  <w:marTop w:val="0"/>
                  <w:marBottom w:val="0"/>
                  <w:divBdr>
                    <w:top w:val="none" w:sz="0" w:space="0" w:color="auto"/>
                    <w:left w:val="none" w:sz="0" w:space="0" w:color="auto"/>
                    <w:bottom w:val="none" w:sz="0" w:space="0" w:color="auto"/>
                    <w:right w:val="none" w:sz="0" w:space="0" w:color="auto"/>
                  </w:divBdr>
                </w:div>
                <w:div w:id="224340791">
                  <w:marLeft w:val="640"/>
                  <w:marRight w:val="0"/>
                  <w:marTop w:val="0"/>
                  <w:marBottom w:val="0"/>
                  <w:divBdr>
                    <w:top w:val="none" w:sz="0" w:space="0" w:color="auto"/>
                    <w:left w:val="none" w:sz="0" w:space="0" w:color="auto"/>
                    <w:bottom w:val="none" w:sz="0" w:space="0" w:color="auto"/>
                    <w:right w:val="none" w:sz="0" w:space="0" w:color="auto"/>
                  </w:divBdr>
                </w:div>
                <w:div w:id="265120609">
                  <w:marLeft w:val="640"/>
                  <w:marRight w:val="0"/>
                  <w:marTop w:val="0"/>
                  <w:marBottom w:val="0"/>
                  <w:divBdr>
                    <w:top w:val="none" w:sz="0" w:space="0" w:color="auto"/>
                    <w:left w:val="none" w:sz="0" w:space="0" w:color="auto"/>
                    <w:bottom w:val="none" w:sz="0" w:space="0" w:color="auto"/>
                    <w:right w:val="none" w:sz="0" w:space="0" w:color="auto"/>
                  </w:divBdr>
                </w:div>
                <w:div w:id="282421451">
                  <w:marLeft w:val="640"/>
                  <w:marRight w:val="0"/>
                  <w:marTop w:val="0"/>
                  <w:marBottom w:val="0"/>
                  <w:divBdr>
                    <w:top w:val="none" w:sz="0" w:space="0" w:color="auto"/>
                    <w:left w:val="none" w:sz="0" w:space="0" w:color="auto"/>
                    <w:bottom w:val="none" w:sz="0" w:space="0" w:color="auto"/>
                    <w:right w:val="none" w:sz="0" w:space="0" w:color="auto"/>
                  </w:divBdr>
                </w:div>
                <w:div w:id="311646235">
                  <w:marLeft w:val="640"/>
                  <w:marRight w:val="0"/>
                  <w:marTop w:val="0"/>
                  <w:marBottom w:val="0"/>
                  <w:divBdr>
                    <w:top w:val="none" w:sz="0" w:space="0" w:color="auto"/>
                    <w:left w:val="none" w:sz="0" w:space="0" w:color="auto"/>
                    <w:bottom w:val="none" w:sz="0" w:space="0" w:color="auto"/>
                    <w:right w:val="none" w:sz="0" w:space="0" w:color="auto"/>
                  </w:divBdr>
                </w:div>
                <w:div w:id="471093525">
                  <w:marLeft w:val="640"/>
                  <w:marRight w:val="0"/>
                  <w:marTop w:val="0"/>
                  <w:marBottom w:val="0"/>
                  <w:divBdr>
                    <w:top w:val="none" w:sz="0" w:space="0" w:color="auto"/>
                    <w:left w:val="none" w:sz="0" w:space="0" w:color="auto"/>
                    <w:bottom w:val="none" w:sz="0" w:space="0" w:color="auto"/>
                    <w:right w:val="none" w:sz="0" w:space="0" w:color="auto"/>
                  </w:divBdr>
                </w:div>
                <w:div w:id="544828996">
                  <w:marLeft w:val="640"/>
                  <w:marRight w:val="0"/>
                  <w:marTop w:val="0"/>
                  <w:marBottom w:val="0"/>
                  <w:divBdr>
                    <w:top w:val="none" w:sz="0" w:space="0" w:color="auto"/>
                    <w:left w:val="none" w:sz="0" w:space="0" w:color="auto"/>
                    <w:bottom w:val="none" w:sz="0" w:space="0" w:color="auto"/>
                    <w:right w:val="none" w:sz="0" w:space="0" w:color="auto"/>
                  </w:divBdr>
                </w:div>
                <w:div w:id="633759117">
                  <w:marLeft w:val="640"/>
                  <w:marRight w:val="0"/>
                  <w:marTop w:val="0"/>
                  <w:marBottom w:val="0"/>
                  <w:divBdr>
                    <w:top w:val="none" w:sz="0" w:space="0" w:color="auto"/>
                    <w:left w:val="none" w:sz="0" w:space="0" w:color="auto"/>
                    <w:bottom w:val="none" w:sz="0" w:space="0" w:color="auto"/>
                    <w:right w:val="none" w:sz="0" w:space="0" w:color="auto"/>
                  </w:divBdr>
                </w:div>
                <w:div w:id="651907337">
                  <w:marLeft w:val="640"/>
                  <w:marRight w:val="0"/>
                  <w:marTop w:val="0"/>
                  <w:marBottom w:val="0"/>
                  <w:divBdr>
                    <w:top w:val="none" w:sz="0" w:space="0" w:color="auto"/>
                    <w:left w:val="none" w:sz="0" w:space="0" w:color="auto"/>
                    <w:bottom w:val="none" w:sz="0" w:space="0" w:color="auto"/>
                    <w:right w:val="none" w:sz="0" w:space="0" w:color="auto"/>
                  </w:divBdr>
                </w:div>
                <w:div w:id="683822905">
                  <w:marLeft w:val="640"/>
                  <w:marRight w:val="0"/>
                  <w:marTop w:val="0"/>
                  <w:marBottom w:val="0"/>
                  <w:divBdr>
                    <w:top w:val="none" w:sz="0" w:space="0" w:color="auto"/>
                    <w:left w:val="none" w:sz="0" w:space="0" w:color="auto"/>
                    <w:bottom w:val="none" w:sz="0" w:space="0" w:color="auto"/>
                    <w:right w:val="none" w:sz="0" w:space="0" w:color="auto"/>
                  </w:divBdr>
                </w:div>
                <w:div w:id="793210017">
                  <w:marLeft w:val="640"/>
                  <w:marRight w:val="0"/>
                  <w:marTop w:val="0"/>
                  <w:marBottom w:val="0"/>
                  <w:divBdr>
                    <w:top w:val="none" w:sz="0" w:space="0" w:color="auto"/>
                    <w:left w:val="none" w:sz="0" w:space="0" w:color="auto"/>
                    <w:bottom w:val="none" w:sz="0" w:space="0" w:color="auto"/>
                    <w:right w:val="none" w:sz="0" w:space="0" w:color="auto"/>
                  </w:divBdr>
                </w:div>
                <w:div w:id="801844203">
                  <w:marLeft w:val="640"/>
                  <w:marRight w:val="0"/>
                  <w:marTop w:val="0"/>
                  <w:marBottom w:val="0"/>
                  <w:divBdr>
                    <w:top w:val="none" w:sz="0" w:space="0" w:color="auto"/>
                    <w:left w:val="none" w:sz="0" w:space="0" w:color="auto"/>
                    <w:bottom w:val="none" w:sz="0" w:space="0" w:color="auto"/>
                    <w:right w:val="none" w:sz="0" w:space="0" w:color="auto"/>
                  </w:divBdr>
                </w:div>
                <w:div w:id="815800274">
                  <w:marLeft w:val="640"/>
                  <w:marRight w:val="0"/>
                  <w:marTop w:val="0"/>
                  <w:marBottom w:val="0"/>
                  <w:divBdr>
                    <w:top w:val="none" w:sz="0" w:space="0" w:color="auto"/>
                    <w:left w:val="none" w:sz="0" w:space="0" w:color="auto"/>
                    <w:bottom w:val="none" w:sz="0" w:space="0" w:color="auto"/>
                    <w:right w:val="none" w:sz="0" w:space="0" w:color="auto"/>
                  </w:divBdr>
                </w:div>
                <w:div w:id="818812324">
                  <w:marLeft w:val="640"/>
                  <w:marRight w:val="0"/>
                  <w:marTop w:val="0"/>
                  <w:marBottom w:val="0"/>
                  <w:divBdr>
                    <w:top w:val="none" w:sz="0" w:space="0" w:color="auto"/>
                    <w:left w:val="none" w:sz="0" w:space="0" w:color="auto"/>
                    <w:bottom w:val="none" w:sz="0" w:space="0" w:color="auto"/>
                    <w:right w:val="none" w:sz="0" w:space="0" w:color="auto"/>
                  </w:divBdr>
                </w:div>
                <w:div w:id="886794367">
                  <w:marLeft w:val="640"/>
                  <w:marRight w:val="0"/>
                  <w:marTop w:val="0"/>
                  <w:marBottom w:val="0"/>
                  <w:divBdr>
                    <w:top w:val="none" w:sz="0" w:space="0" w:color="auto"/>
                    <w:left w:val="none" w:sz="0" w:space="0" w:color="auto"/>
                    <w:bottom w:val="none" w:sz="0" w:space="0" w:color="auto"/>
                    <w:right w:val="none" w:sz="0" w:space="0" w:color="auto"/>
                  </w:divBdr>
                </w:div>
                <w:div w:id="893858258">
                  <w:marLeft w:val="640"/>
                  <w:marRight w:val="0"/>
                  <w:marTop w:val="0"/>
                  <w:marBottom w:val="0"/>
                  <w:divBdr>
                    <w:top w:val="none" w:sz="0" w:space="0" w:color="auto"/>
                    <w:left w:val="none" w:sz="0" w:space="0" w:color="auto"/>
                    <w:bottom w:val="none" w:sz="0" w:space="0" w:color="auto"/>
                    <w:right w:val="none" w:sz="0" w:space="0" w:color="auto"/>
                  </w:divBdr>
                </w:div>
                <w:div w:id="1020351794">
                  <w:marLeft w:val="640"/>
                  <w:marRight w:val="0"/>
                  <w:marTop w:val="0"/>
                  <w:marBottom w:val="0"/>
                  <w:divBdr>
                    <w:top w:val="none" w:sz="0" w:space="0" w:color="auto"/>
                    <w:left w:val="none" w:sz="0" w:space="0" w:color="auto"/>
                    <w:bottom w:val="none" w:sz="0" w:space="0" w:color="auto"/>
                    <w:right w:val="none" w:sz="0" w:space="0" w:color="auto"/>
                  </w:divBdr>
                </w:div>
                <w:div w:id="1142624975">
                  <w:marLeft w:val="640"/>
                  <w:marRight w:val="0"/>
                  <w:marTop w:val="0"/>
                  <w:marBottom w:val="0"/>
                  <w:divBdr>
                    <w:top w:val="none" w:sz="0" w:space="0" w:color="auto"/>
                    <w:left w:val="none" w:sz="0" w:space="0" w:color="auto"/>
                    <w:bottom w:val="none" w:sz="0" w:space="0" w:color="auto"/>
                    <w:right w:val="none" w:sz="0" w:space="0" w:color="auto"/>
                  </w:divBdr>
                </w:div>
                <w:div w:id="1146168480">
                  <w:marLeft w:val="640"/>
                  <w:marRight w:val="0"/>
                  <w:marTop w:val="0"/>
                  <w:marBottom w:val="0"/>
                  <w:divBdr>
                    <w:top w:val="none" w:sz="0" w:space="0" w:color="auto"/>
                    <w:left w:val="none" w:sz="0" w:space="0" w:color="auto"/>
                    <w:bottom w:val="none" w:sz="0" w:space="0" w:color="auto"/>
                    <w:right w:val="none" w:sz="0" w:space="0" w:color="auto"/>
                  </w:divBdr>
                </w:div>
                <w:div w:id="1225720424">
                  <w:marLeft w:val="640"/>
                  <w:marRight w:val="0"/>
                  <w:marTop w:val="0"/>
                  <w:marBottom w:val="0"/>
                  <w:divBdr>
                    <w:top w:val="none" w:sz="0" w:space="0" w:color="auto"/>
                    <w:left w:val="none" w:sz="0" w:space="0" w:color="auto"/>
                    <w:bottom w:val="none" w:sz="0" w:space="0" w:color="auto"/>
                    <w:right w:val="none" w:sz="0" w:space="0" w:color="auto"/>
                  </w:divBdr>
                </w:div>
                <w:div w:id="1255940690">
                  <w:marLeft w:val="640"/>
                  <w:marRight w:val="0"/>
                  <w:marTop w:val="0"/>
                  <w:marBottom w:val="0"/>
                  <w:divBdr>
                    <w:top w:val="none" w:sz="0" w:space="0" w:color="auto"/>
                    <w:left w:val="none" w:sz="0" w:space="0" w:color="auto"/>
                    <w:bottom w:val="none" w:sz="0" w:space="0" w:color="auto"/>
                    <w:right w:val="none" w:sz="0" w:space="0" w:color="auto"/>
                  </w:divBdr>
                </w:div>
                <w:div w:id="1276793732">
                  <w:marLeft w:val="640"/>
                  <w:marRight w:val="0"/>
                  <w:marTop w:val="0"/>
                  <w:marBottom w:val="0"/>
                  <w:divBdr>
                    <w:top w:val="none" w:sz="0" w:space="0" w:color="auto"/>
                    <w:left w:val="none" w:sz="0" w:space="0" w:color="auto"/>
                    <w:bottom w:val="none" w:sz="0" w:space="0" w:color="auto"/>
                    <w:right w:val="none" w:sz="0" w:space="0" w:color="auto"/>
                  </w:divBdr>
                </w:div>
                <w:div w:id="1300502061">
                  <w:marLeft w:val="640"/>
                  <w:marRight w:val="0"/>
                  <w:marTop w:val="0"/>
                  <w:marBottom w:val="0"/>
                  <w:divBdr>
                    <w:top w:val="none" w:sz="0" w:space="0" w:color="auto"/>
                    <w:left w:val="none" w:sz="0" w:space="0" w:color="auto"/>
                    <w:bottom w:val="none" w:sz="0" w:space="0" w:color="auto"/>
                    <w:right w:val="none" w:sz="0" w:space="0" w:color="auto"/>
                  </w:divBdr>
                </w:div>
                <w:div w:id="1348606134">
                  <w:marLeft w:val="640"/>
                  <w:marRight w:val="0"/>
                  <w:marTop w:val="0"/>
                  <w:marBottom w:val="0"/>
                  <w:divBdr>
                    <w:top w:val="none" w:sz="0" w:space="0" w:color="auto"/>
                    <w:left w:val="none" w:sz="0" w:space="0" w:color="auto"/>
                    <w:bottom w:val="none" w:sz="0" w:space="0" w:color="auto"/>
                    <w:right w:val="none" w:sz="0" w:space="0" w:color="auto"/>
                  </w:divBdr>
                </w:div>
                <w:div w:id="1356273738">
                  <w:marLeft w:val="640"/>
                  <w:marRight w:val="0"/>
                  <w:marTop w:val="0"/>
                  <w:marBottom w:val="0"/>
                  <w:divBdr>
                    <w:top w:val="none" w:sz="0" w:space="0" w:color="auto"/>
                    <w:left w:val="none" w:sz="0" w:space="0" w:color="auto"/>
                    <w:bottom w:val="none" w:sz="0" w:space="0" w:color="auto"/>
                    <w:right w:val="none" w:sz="0" w:space="0" w:color="auto"/>
                  </w:divBdr>
                </w:div>
                <w:div w:id="1430931832">
                  <w:marLeft w:val="640"/>
                  <w:marRight w:val="0"/>
                  <w:marTop w:val="0"/>
                  <w:marBottom w:val="0"/>
                  <w:divBdr>
                    <w:top w:val="none" w:sz="0" w:space="0" w:color="auto"/>
                    <w:left w:val="none" w:sz="0" w:space="0" w:color="auto"/>
                    <w:bottom w:val="none" w:sz="0" w:space="0" w:color="auto"/>
                    <w:right w:val="none" w:sz="0" w:space="0" w:color="auto"/>
                  </w:divBdr>
                </w:div>
                <w:div w:id="1565993239">
                  <w:marLeft w:val="640"/>
                  <w:marRight w:val="0"/>
                  <w:marTop w:val="0"/>
                  <w:marBottom w:val="0"/>
                  <w:divBdr>
                    <w:top w:val="none" w:sz="0" w:space="0" w:color="auto"/>
                    <w:left w:val="none" w:sz="0" w:space="0" w:color="auto"/>
                    <w:bottom w:val="none" w:sz="0" w:space="0" w:color="auto"/>
                    <w:right w:val="none" w:sz="0" w:space="0" w:color="auto"/>
                  </w:divBdr>
                </w:div>
                <w:div w:id="1616130351">
                  <w:marLeft w:val="640"/>
                  <w:marRight w:val="0"/>
                  <w:marTop w:val="0"/>
                  <w:marBottom w:val="0"/>
                  <w:divBdr>
                    <w:top w:val="none" w:sz="0" w:space="0" w:color="auto"/>
                    <w:left w:val="none" w:sz="0" w:space="0" w:color="auto"/>
                    <w:bottom w:val="none" w:sz="0" w:space="0" w:color="auto"/>
                    <w:right w:val="none" w:sz="0" w:space="0" w:color="auto"/>
                  </w:divBdr>
                </w:div>
                <w:div w:id="1636988787">
                  <w:marLeft w:val="640"/>
                  <w:marRight w:val="0"/>
                  <w:marTop w:val="0"/>
                  <w:marBottom w:val="0"/>
                  <w:divBdr>
                    <w:top w:val="none" w:sz="0" w:space="0" w:color="auto"/>
                    <w:left w:val="none" w:sz="0" w:space="0" w:color="auto"/>
                    <w:bottom w:val="none" w:sz="0" w:space="0" w:color="auto"/>
                    <w:right w:val="none" w:sz="0" w:space="0" w:color="auto"/>
                  </w:divBdr>
                </w:div>
                <w:div w:id="1669212674">
                  <w:marLeft w:val="640"/>
                  <w:marRight w:val="0"/>
                  <w:marTop w:val="0"/>
                  <w:marBottom w:val="0"/>
                  <w:divBdr>
                    <w:top w:val="none" w:sz="0" w:space="0" w:color="auto"/>
                    <w:left w:val="none" w:sz="0" w:space="0" w:color="auto"/>
                    <w:bottom w:val="none" w:sz="0" w:space="0" w:color="auto"/>
                    <w:right w:val="none" w:sz="0" w:space="0" w:color="auto"/>
                  </w:divBdr>
                </w:div>
                <w:div w:id="1693457464">
                  <w:marLeft w:val="640"/>
                  <w:marRight w:val="0"/>
                  <w:marTop w:val="0"/>
                  <w:marBottom w:val="0"/>
                  <w:divBdr>
                    <w:top w:val="none" w:sz="0" w:space="0" w:color="auto"/>
                    <w:left w:val="none" w:sz="0" w:space="0" w:color="auto"/>
                    <w:bottom w:val="none" w:sz="0" w:space="0" w:color="auto"/>
                    <w:right w:val="none" w:sz="0" w:space="0" w:color="auto"/>
                  </w:divBdr>
                </w:div>
                <w:div w:id="1703552134">
                  <w:marLeft w:val="640"/>
                  <w:marRight w:val="0"/>
                  <w:marTop w:val="0"/>
                  <w:marBottom w:val="0"/>
                  <w:divBdr>
                    <w:top w:val="none" w:sz="0" w:space="0" w:color="auto"/>
                    <w:left w:val="none" w:sz="0" w:space="0" w:color="auto"/>
                    <w:bottom w:val="none" w:sz="0" w:space="0" w:color="auto"/>
                    <w:right w:val="none" w:sz="0" w:space="0" w:color="auto"/>
                  </w:divBdr>
                </w:div>
                <w:div w:id="1796674340">
                  <w:marLeft w:val="640"/>
                  <w:marRight w:val="0"/>
                  <w:marTop w:val="0"/>
                  <w:marBottom w:val="0"/>
                  <w:divBdr>
                    <w:top w:val="none" w:sz="0" w:space="0" w:color="auto"/>
                    <w:left w:val="none" w:sz="0" w:space="0" w:color="auto"/>
                    <w:bottom w:val="none" w:sz="0" w:space="0" w:color="auto"/>
                    <w:right w:val="none" w:sz="0" w:space="0" w:color="auto"/>
                  </w:divBdr>
                </w:div>
                <w:div w:id="1810441351">
                  <w:marLeft w:val="640"/>
                  <w:marRight w:val="0"/>
                  <w:marTop w:val="0"/>
                  <w:marBottom w:val="0"/>
                  <w:divBdr>
                    <w:top w:val="none" w:sz="0" w:space="0" w:color="auto"/>
                    <w:left w:val="none" w:sz="0" w:space="0" w:color="auto"/>
                    <w:bottom w:val="none" w:sz="0" w:space="0" w:color="auto"/>
                    <w:right w:val="none" w:sz="0" w:space="0" w:color="auto"/>
                  </w:divBdr>
                </w:div>
                <w:div w:id="1811555302">
                  <w:marLeft w:val="640"/>
                  <w:marRight w:val="0"/>
                  <w:marTop w:val="0"/>
                  <w:marBottom w:val="0"/>
                  <w:divBdr>
                    <w:top w:val="none" w:sz="0" w:space="0" w:color="auto"/>
                    <w:left w:val="none" w:sz="0" w:space="0" w:color="auto"/>
                    <w:bottom w:val="none" w:sz="0" w:space="0" w:color="auto"/>
                    <w:right w:val="none" w:sz="0" w:space="0" w:color="auto"/>
                  </w:divBdr>
                </w:div>
                <w:div w:id="1823036435">
                  <w:marLeft w:val="640"/>
                  <w:marRight w:val="0"/>
                  <w:marTop w:val="0"/>
                  <w:marBottom w:val="0"/>
                  <w:divBdr>
                    <w:top w:val="none" w:sz="0" w:space="0" w:color="auto"/>
                    <w:left w:val="none" w:sz="0" w:space="0" w:color="auto"/>
                    <w:bottom w:val="none" w:sz="0" w:space="0" w:color="auto"/>
                    <w:right w:val="none" w:sz="0" w:space="0" w:color="auto"/>
                  </w:divBdr>
                </w:div>
                <w:div w:id="1842233598">
                  <w:marLeft w:val="640"/>
                  <w:marRight w:val="0"/>
                  <w:marTop w:val="0"/>
                  <w:marBottom w:val="0"/>
                  <w:divBdr>
                    <w:top w:val="none" w:sz="0" w:space="0" w:color="auto"/>
                    <w:left w:val="none" w:sz="0" w:space="0" w:color="auto"/>
                    <w:bottom w:val="none" w:sz="0" w:space="0" w:color="auto"/>
                    <w:right w:val="none" w:sz="0" w:space="0" w:color="auto"/>
                  </w:divBdr>
                </w:div>
                <w:div w:id="1870097170">
                  <w:marLeft w:val="640"/>
                  <w:marRight w:val="0"/>
                  <w:marTop w:val="0"/>
                  <w:marBottom w:val="0"/>
                  <w:divBdr>
                    <w:top w:val="none" w:sz="0" w:space="0" w:color="auto"/>
                    <w:left w:val="none" w:sz="0" w:space="0" w:color="auto"/>
                    <w:bottom w:val="none" w:sz="0" w:space="0" w:color="auto"/>
                    <w:right w:val="none" w:sz="0" w:space="0" w:color="auto"/>
                  </w:divBdr>
                </w:div>
                <w:div w:id="1939874979">
                  <w:marLeft w:val="640"/>
                  <w:marRight w:val="0"/>
                  <w:marTop w:val="0"/>
                  <w:marBottom w:val="0"/>
                  <w:divBdr>
                    <w:top w:val="none" w:sz="0" w:space="0" w:color="auto"/>
                    <w:left w:val="none" w:sz="0" w:space="0" w:color="auto"/>
                    <w:bottom w:val="none" w:sz="0" w:space="0" w:color="auto"/>
                    <w:right w:val="none" w:sz="0" w:space="0" w:color="auto"/>
                  </w:divBdr>
                </w:div>
                <w:div w:id="2013139757">
                  <w:marLeft w:val="640"/>
                  <w:marRight w:val="0"/>
                  <w:marTop w:val="0"/>
                  <w:marBottom w:val="0"/>
                  <w:divBdr>
                    <w:top w:val="none" w:sz="0" w:space="0" w:color="auto"/>
                    <w:left w:val="none" w:sz="0" w:space="0" w:color="auto"/>
                    <w:bottom w:val="none" w:sz="0" w:space="0" w:color="auto"/>
                    <w:right w:val="none" w:sz="0" w:space="0" w:color="auto"/>
                  </w:divBdr>
                </w:div>
                <w:div w:id="2026788357">
                  <w:marLeft w:val="640"/>
                  <w:marRight w:val="0"/>
                  <w:marTop w:val="0"/>
                  <w:marBottom w:val="0"/>
                  <w:divBdr>
                    <w:top w:val="none" w:sz="0" w:space="0" w:color="auto"/>
                    <w:left w:val="none" w:sz="0" w:space="0" w:color="auto"/>
                    <w:bottom w:val="none" w:sz="0" w:space="0" w:color="auto"/>
                    <w:right w:val="none" w:sz="0" w:space="0" w:color="auto"/>
                  </w:divBdr>
                </w:div>
                <w:div w:id="2099281695">
                  <w:marLeft w:val="640"/>
                  <w:marRight w:val="0"/>
                  <w:marTop w:val="0"/>
                  <w:marBottom w:val="0"/>
                  <w:divBdr>
                    <w:top w:val="none" w:sz="0" w:space="0" w:color="auto"/>
                    <w:left w:val="none" w:sz="0" w:space="0" w:color="auto"/>
                    <w:bottom w:val="none" w:sz="0" w:space="0" w:color="auto"/>
                    <w:right w:val="none" w:sz="0" w:space="0" w:color="auto"/>
                  </w:divBdr>
                </w:div>
              </w:divsChild>
            </w:div>
            <w:div w:id="1894271205">
              <w:marLeft w:val="0"/>
              <w:marRight w:val="0"/>
              <w:marTop w:val="0"/>
              <w:marBottom w:val="0"/>
              <w:divBdr>
                <w:top w:val="none" w:sz="0" w:space="0" w:color="auto"/>
                <w:left w:val="none" w:sz="0" w:space="0" w:color="auto"/>
                <w:bottom w:val="none" w:sz="0" w:space="0" w:color="auto"/>
                <w:right w:val="none" w:sz="0" w:space="0" w:color="auto"/>
              </w:divBdr>
              <w:divsChild>
                <w:div w:id="76290791">
                  <w:marLeft w:val="640"/>
                  <w:marRight w:val="0"/>
                  <w:marTop w:val="0"/>
                  <w:marBottom w:val="0"/>
                  <w:divBdr>
                    <w:top w:val="none" w:sz="0" w:space="0" w:color="auto"/>
                    <w:left w:val="none" w:sz="0" w:space="0" w:color="auto"/>
                    <w:bottom w:val="none" w:sz="0" w:space="0" w:color="auto"/>
                    <w:right w:val="none" w:sz="0" w:space="0" w:color="auto"/>
                  </w:divBdr>
                </w:div>
                <w:div w:id="100810048">
                  <w:marLeft w:val="640"/>
                  <w:marRight w:val="0"/>
                  <w:marTop w:val="0"/>
                  <w:marBottom w:val="0"/>
                  <w:divBdr>
                    <w:top w:val="none" w:sz="0" w:space="0" w:color="auto"/>
                    <w:left w:val="none" w:sz="0" w:space="0" w:color="auto"/>
                    <w:bottom w:val="none" w:sz="0" w:space="0" w:color="auto"/>
                    <w:right w:val="none" w:sz="0" w:space="0" w:color="auto"/>
                  </w:divBdr>
                </w:div>
                <w:div w:id="160437712">
                  <w:marLeft w:val="640"/>
                  <w:marRight w:val="0"/>
                  <w:marTop w:val="0"/>
                  <w:marBottom w:val="0"/>
                  <w:divBdr>
                    <w:top w:val="none" w:sz="0" w:space="0" w:color="auto"/>
                    <w:left w:val="none" w:sz="0" w:space="0" w:color="auto"/>
                    <w:bottom w:val="none" w:sz="0" w:space="0" w:color="auto"/>
                    <w:right w:val="none" w:sz="0" w:space="0" w:color="auto"/>
                  </w:divBdr>
                </w:div>
                <w:div w:id="223685814">
                  <w:marLeft w:val="640"/>
                  <w:marRight w:val="0"/>
                  <w:marTop w:val="0"/>
                  <w:marBottom w:val="0"/>
                  <w:divBdr>
                    <w:top w:val="none" w:sz="0" w:space="0" w:color="auto"/>
                    <w:left w:val="none" w:sz="0" w:space="0" w:color="auto"/>
                    <w:bottom w:val="none" w:sz="0" w:space="0" w:color="auto"/>
                    <w:right w:val="none" w:sz="0" w:space="0" w:color="auto"/>
                  </w:divBdr>
                </w:div>
                <w:div w:id="277835745">
                  <w:marLeft w:val="640"/>
                  <w:marRight w:val="0"/>
                  <w:marTop w:val="0"/>
                  <w:marBottom w:val="0"/>
                  <w:divBdr>
                    <w:top w:val="none" w:sz="0" w:space="0" w:color="auto"/>
                    <w:left w:val="none" w:sz="0" w:space="0" w:color="auto"/>
                    <w:bottom w:val="none" w:sz="0" w:space="0" w:color="auto"/>
                    <w:right w:val="none" w:sz="0" w:space="0" w:color="auto"/>
                  </w:divBdr>
                </w:div>
                <w:div w:id="369644705">
                  <w:marLeft w:val="640"/>
                  <w:marRight w:val="0"/>
                  <w:marTop w:val="0"/>
                  <w:marBottom w:val="0"/>
                  <w:divBdr>
                    <w:top w:val="none" w:sz="0" w:space="0" w:color="auto"/>
                    <w:left w:val="none" w:sz="0" w:space="0" w:color="auto"/>
                    <w:bottom w:val="none" w:sz="0" w:space="0" w:color="auto"/>
                    <w:right w:val="none" w:sz="0" w:space="0" w:color="auto"/>
                  </w:divBdr>
                </w:div>
                <w:div w:id="371613138">
                  <w:marLeft w:val="640"/>
                  <w:marRight w:val="0"/>
                  <w:marTop w:val="0"/>
                  <w:marBottom w:val="0"/>
                  <w:divBdr>
                    <w:top w:val="none" w:sz="0" w:space="0" w:color="auto"/>
                    <w:left w:val="none" w:sz="0" w:space="0" w:color="auto"/>
                    <w:bottom w:val="none" w:sz="0" w:space="0" w:color="auto"/>
                    <w:right w:val="none" w:sz="0" w:space="0" w:color="auto"/>
                  </w:divBdr>
                </w:div>
                <w:div w:id="565382402">
                  <w:marLeft w:val="640"/>
                  <w:marRight w:val="0"/>
                  <w:marTop w:val="0"/>
                  <w:marBottom w:val="0"/>
                  <w:divBdr>
                    <w:top w:val="none" w:sz="0" w:space="0" w:color="auto"/>
                    <w:left w:val="none" w:sz="0" w:space="0" w:color="auto"/>
                    <w:bottom w:val="none" w:sz="0" w:space="0" w:color="auto"/>
                    <w:right w:val="none" w:sz="0" w:space="0" w:color="auto"/>
                  </w:divBdr>
                </w:div>
                <w:div w:id="583494629">
                  <w:marLeft w:val="640"/>
                  <w:marRight w:val="0"/>
                  <w:marTop w:val="0"/>
                  <w:marBottom w:val="0"/>
                  <w:divBdr>
                    <w:top w:val="none" w:sz="0" w:space="0" w:color="auto"/>
                    <w:left w:val="none" w:sz="0" w:space="0" w:color="auto"/>
                    <w:bottom w:val="none" w:sz="0" w:space="0" w:color="auto"/>
                    <w:right w:val="none" w:sz="0" w:space="0" w:color="auto"/>
                  </w:divBdr>
                </w:div>
                <w:div w:id="605620833">
                  <w:marLeft w:val="640"/>
                  <w:marRight w:val="0"/>
                  <w:marTop w:val="0"/>
                  <w:marBottom w:val="0"/>
                  <w:divBdr>
                    <w:top w:val="none" w:sz="0" w:space="0" w:color="auto"/>
                    <w:left w:val="none" w:sz="0" w:space="0" w:color="auto"/>
                    <w:bottom w:val="none" w:sz="0" w:space="0" w:color="auto"/>
                    <w:right w:val="none" w:sz="0" w:space="0" w:color="auto"/>
                  </w:divBdr>
                </w:div>
                <w:div w:id="658313540">
                  <w:marLeft w:val="640"/>
                  <w:marRight w:val="0"/>
                  <w:marTop w:val="0"/>
                  <w:marBottom w:val="0"/>
                  <w:divBdr>
                    <w:top w:val="none" w:sz="0" w:space="0" w:color="auto"/>
                    <w:left w:val="none" w:sz="0" w:space="0" w:color="auto"/>
                    <w:bottom w:val="none" w:sz="0" w:space="0" w:color="auto"/>
                    <w:right w:val="none" w:sz="0" w:space="0" w:color="auto"/>
                  </w:divBdr>
                </w:div>
                <w:div w:id="681397729">
                  <w:marLeft w:val="640"/>
                  <w:marRight w:val="0"/>
                  <w:marTop w:val="0"/>
                  <w:marBottom w:val="0"/>
                  <w:divBdr>
                    <w:top w:val="none" w:sz="0" w:space="0" w:color="auto"/>
                    <w:left w:val="none" w:sz="0" w:space="0" w:color="auto"/>
                    <w:bottom w:val="none" w:sz="0" w:space="0" w:color="auto"/>
                    <w:right w:val="none" w:sz="0" w:space="0" w:color="auto"/>
                  </w:divBdr>
                </w:div>
                <w:div w:id="780536688">
                  <w:marLeft w:val="640"/>
                  <w:marRight w:val="0"/>
                  <w:marTop w:val="0"/>
                  <w:marBottom w:val="0"/>
                  <w:divBdr>
                    <w:top w:val="none" w:sz="0" w:space="0" w:color="auto"/>
                    <w:left w:val="none" w:sz="0" w:space="0" w:color="auto"/>
                    <w:bottom w:val="none" w:sz="0" w:space="0" w:color="auto"/>
                    <w:right w:val="none" w:sz="0" w:space="0" w:color="auto"/>
                  </w:divBdr>
                </w:div>
                <w:div w:id="797332707">
                  <w:marLeft w:val="640"/>
                  <w:marRight w:val="0"/>
                  <w:marTop w:val="0"/>
                  <w:marBottom w:val="0"/>
                  <w:divBdr>
                    <w:top w:val="none" w:sz="0" w:space="0" w:color="auto"/>
                    <w:left w:val="none" w:sz="0" w:space="0" w:color="auto"/>
                    <w:bottom w:val="none" w:sz="0" w:space="0" w:color="auto"/>
                    <w:right w:val="none" w:sz="0" w:space="0" w:color="auto"/>
                  </w:divBdr>
                </w:div>
                <w:div w:id="834566869">
                  <w:marLeft w:val="640"/>
                  <w:marRight w:val="0"/>
                  <w:marTop w:val="0"/>
                  <w:marBottom w:val="0"/>
                  <w:divBdr>
                    <w:top w:val="none" w:sz="0" w:space="0" w:color="auto"/>
                    <w:left w:val="none" w:sz="0" w:space="0" w:color="auto"/>
                    <w:bottom w:val="none" w:sz="0" w:space="0" w:color="auto"/>
                    <w:right w:val="none" w:sz="0" w:space="0" w:color="auto"/>
                  </w:divBdr>
                </w:div>
                <w:div w:id="863791552">
                  <w:marLeft w:val="640"/>
                  <w:marRight w:val="0"/>
                  <w:marTop w:val="0"/>
                  <w:marBottom w:val="0"/>
                  <w:divBdr>
                    <w:top w:val="none" w:sz="0" w:space="0" w:color="auto"/>
                    <w:left w:val="none" w:sz="0" w:space="0" w:color="auto"/>
                    <w:bottom w:val="none" w:sz="0" w:space="0" w:color="auto"/>
                    <w:right w:val="none" w:sz="0" w:space="0" w:color="auto"/>
                  </w:divBdr>
                </w:div>
                <w:div w:id="892734466">
                  <w:marLeft w:val="640"/>
                  <w:marRight w:val="0"/>
                  <w:marTop w:val="0"/>
                  <w:marBottom w:val="0"/>
                  <w:divBdr>
                    <w:top w:val="none" w:sz="0" w:space="0" w:color="auto"/>
                    <w:left w:val="none" w:sz="0" w:space="0" w:color="auto"/>
                    <w:bottom w:val="none" w:sz="0" w:space="0" w:color="auto"/>
                    <w:right w:val="none" w:sz="0" w:space="0" w:color="auto"/>
                  </w:divBdr>
                </w:div>
                <w:div w:id="937442297">
                  <w:marLeft w:val="640"/>
                  <w:marRight w:val="0"/>
                  <w:marTop w:val="0"/>
                  <w:marBottom w:val="0"/>
                  <w:divBdr>
                    <w:top w:val="none" w:sz="0" w:space="0" w:color="auto"/>
                    <w:left w:val="none" w:sz="0" w:space="0" w:color="auto"/>
                    <w:bottom w:val="none" w:sz="0" w:space="0" w:color="auto"/>
                    <w:right w:val="none" w:sz="0" w:space="0" w:color="auto"/>
                  </w:divBdr>
                </w:div>
                <w:div w:id="963074107">
                  <w:marLeft w:val="640"/>
                  <w:marRight w:val="0"/>
                  <w:marTop w:val="0"/>
                  <w:marBottom w:val="0"/>
                  <w:divBdr>
                    <w:top w:val="none" w:sz="0" w:space="0" w:color="auto"/>
                    <w:left w:val="none" w:sz="0" w:space="0" w:color="auto"/>
                    <w:bottom w:val="none" w:sz="0" w:space="0" w:color="auto"/>
                    <w:right w:val="none" w:sz="0" w:space="0" w:color="auto"/>
                  </w:divBdr>
                </w:div>
                <w:div w:id="1033001866">
                  <w:marLeft w:val="640"/>
                  <w:marRight w:val="0"/>
                  <w:marTop w:val="0"/>
                  <w:marBottom w:val="0"/>
                  <w:divBdr>
                    <w:top w:val="none" w:sz="0" w:space="0" w:color="auto"/>
                    <w:left w:val="none" w:sz="0" w:space="0" w:color="auto"/>
                    <w:bottom w:val="none" w:sz="0" w:space="0" w:color="auto"/>
                    <w:right w:val="none" w:sz="0" w:space="0" w:color="auto"/>
                  </w:divBdr>
                </w:div>
                <w:div w:id="1108819023">
                  <w:marLeft w:val="640"/>
                  <w:marRight w:val="0"/>
                  <w:marTop w:val="0"/>
                  <w:marBottom w:val="0"/>
                  <w:divBdr>
                    <w:top w:val="none" w:sz="0" w:space="0" w:color="auto"/>
                    <w:left w:val="none" w:sz="0" w:space="0" w:color="auto"/>
                    <w:bottom w:val="none" w:sz="0" w:space="0" w:color="auto"/>
                    <w:right w:val="none" w:sz="0" w:space="0" w:color="auto"/>
                  </w:divBdr>
                </w:div>
                <w:div w:id="1147476535">
                  <w:marLeft w:val="640"/>
                  <w:marRight w:val="0"/>
                  <w:marTop w:val="0"/>
                  <w:marBottom w:val="0"/>
                  <w:divBdr>
                    <w:top w:val="none" w:sz="0" w:space="0" w:color="auto"/>
                    <w:left w:val="none" w:sz="0" w:space="0" w:color="auto"/>
                    <w:bottom w:val="none" w:sz="0" w:space="0" w:color="auto"/>
                    <w:right w:val="none" w:sz="0" w:space="0" w:color="auto"/>
                  </w:divBdr>
                </w:div>
                <w:div w:id="1170482846">
                  <w:marLeft w:val="640"/>
                  <w:marRight w:val="0"/>
                  <w:marTop w:val="0"/>
                  <w:marBottom w:val="0"/>
                  <w:divBdr>
                    <w:top w:val="none" w:sz="0" w:space="0" w:color="auto"/>
                    <w:left w:val="none" w:sz="0" w:space="0" w:color="auto"/>
                    <w:bottom w:val="none" w:sz="0" w:space="0" w:color="auto"/>
                    <w:right w:val="none" w:sz="0" w:space="0" w:color="auto"/>
                  </w:divBdr>
                </w:div>
                <w:div w:id="1280725111">
                  <w:marLeft w:val="640"/>
                  <w:marRight w:val="0"/>
                  <w:marTop w:val="0"/>
                  <w:marBottom w:val="0"/>
                  <w:divBdr>
                    <w:top w:val="none" w:sz="0" w:space="0" w:color="auto"/>
                    <w:left w:val="none" w:sz="0" w:space="0" w:color="auto"/>
                    <w:bottom w:val="none" w:sz="0" w:space="0" w:color="auto"/>
                    <w:right w:val="none" w:sz="0" w:space="0" w:color="auto"/>
                  </w:divBdr>
                </w:div>
                <w:div w:id="1320646837">
                  <w:marLeft w:val="640"/>
                  <w:marRight w:val="0"/>
                  <w:marTop w:val="0"/>
                  <w:marBottom w:val="0"/>
                  <w:divBdr>
                    <w:top w:val="none" w:sz="0" w:space="0" w:color="auto"/>
                    <w:left w:val="none" w:sz="0" w:space="0" w:color="auto"/>
                    <w:bottom w:val="none" w:sz="0" w:space="0" w:color="auto"/>
                    <w:right w:val="none" w:sz="0" w:space="0" w:color="auto"/>
                  </w:divBdr>
                </w:div>
                <w:div w:id="1322006280">
                  <w:marLeft w:val="640"/>
                  <w:marRight w:val="0"/>
                  <w:marTop w:val="0"/>
                  <w:marBottom w:val="0"/>
                  <w:divBdr>
                    <w:top w:val="none" w:sz="0" w:space="0" w:color="auto"/>
                    <w:left w:val="none" w:sz="0" w:space="0" w:color="auto"/>
                    <w:bottom w:val="none" w:sz="0" w:space="0" w:color="auto"/>
                    <w:right w:val="none" w:sz="0" w:space="0" w:color="auto"/>
                  </w:divBdr>
                </w:div>
                <w:div w:id="1445809019">
                  <w:marLeft w:val="640"/>
                  <w:marRight w:val="0"/>
                  <w:marTop w:val="0"/>
                  <w:marBottom w:val="0"/>
                  <w:divBdr>
                    <w:top w:val="none" w:sz="0" w:space="0" w:color="auto"/>
                    <w:left w:val="none" w:sz="0" w:space="0" w:color="auto"/>
                    <w:bottom w:val="none" w:sz="0" w:space="0" w:color="auto"/>
                    <w:right w:val="none" w:sz="0" w:space="0" w:color="auto"/>
                  </w:divBdr>
                </w:div>
                <w:div w:id="1509296127">
                  <w:marLeft w:val="640"/>
                  <w:marRight w:val="0"/>
                  <w:marTop w:val="0"/>
                  <w:marBottom w:val="0"/>
                  <w:divBdr>
                    <w:top w:val="none" w:sz="0" w:space="0" w:color="auto"/>
                    <w:left w:val="none" w:sz="0" w:space="0" w:color="auto"/>
                    <w:bottom w:val="none" w:sz="0" w:space="0" w:color="auto"/>
                    <w:right w:val="none" w:sz="0" w:space="0" w:color="auto"/>
                  </w:divBdr>
                </w:div>
                <w:div w:id="1550805023">
                  <w:marLeft w:val="640"/>
                  <w:marRight w:val="0"/>
                  <w:marTop w:val="0"/>
                  <w:marBottom w:val="0"/>
                  <w:divBdr>
                    <w:top w:val="none" w:sz="0" w:space="0" w:color="auto"/>
                    <w:left w:val="none" w:sz="0" w:space="0" w:color="auto"/>
                    <w:bottom w:val="none" w:sz="0" w:space="0" w:color="auto"/>
                    <w:right w:val="none" w:sz="0" w:space="0" w:color="auto"/>
                  </w:divBdr>
                </w:div>
                <w:div w:id="1617130764">
                  <w:marLeft w:val="640"/>
                  <w:marRight w:val="0"/>
                  <w:marTop w:val="0"/>
                  <w:marBottom w:val="0"/>
                  <w:divBdr>
                    <w:top w:val="none" w:sz="0" w:space="0" w:color="auto"/>
                    <w:left w:val="none" w:sz="0" w:space="0" w:color="auto"/>
                    <w:bottom w:val="none" w:sz="0" w:space="0" w:color="auto"/>
                    <w:right w:val="none" w:sz="0" w:space="0" w:color="auto"/>
                  </w:divBdr>
                </w:div>
                <w:div w:id="1631788757">
                  <w:marLeft w:val="640"/>
                  <w:marRight w:val="0"/>
                  <w:marTop w:val="0"/>
                  <w:marBottom w:val="0"/>
                  <w:divBdr>
                    <w:top w:val="none" w:sz="0" w:space="0" w:color="auto"/>
                    <w:left w:val="none" w:sz="0" w:space="0" w:color="auto"/>
                    <w:bottom w:val="none" w:sz="0" w:space="0" w:color="auto"/>
                    <w:right w:val="none" w:sz="0" w:space="0" w:color="auto"/>
                  </w:divBdr>
                </w:div>
                <w:div w:id="1662469889">
                  <w:marLeft w:val="640"/>
                  <w:marRight w:val="0"/>
                  <w:marTop w:val="0"/>
                  <w:marBottom w:val="0"/>
                  <w:divBdr>
                    <w:top w:val="none" w:sz="0" w:space="0" w:color="auto"/>
                    <w:left w:val="none" w:sz="0" w:space="0" w:color="auto"/>
                    <w:bottom w:val="none" w:sz="0" w:space="0" w:color="auto"/>
                    <w:right w:val="none" w:sz="0" w:space="0" w:color="auto"/>
                  </w:divBdr>
                </w:div>
                <w:div w:id="1698121883">
                  <w:marLeft w:val="640"/>
                  <w:marRight w:val="0"/>
                  <w:marTop w:val="0"/>
                  <w:marBottom w:val="0"/>
                  <w:divBdr>
                    <w:top w:val="none" w:sz="0" w:space="0" w:color="auto"/>
                    <w:left w:val="none" w:sz="0" w:space="0" w:color="auto"/>
                    <w:bottom w:val="none" w:sz="0" w:space="0" w:color="auto"/>
                    <w:right w:val="none" w:sz="0" w:space="0" w:color="auto"/>
                  </w:divBdr>
                </w:div>
                <w:div w:id="1723754041">
                  <w:marLeft w:val="640"/>
                  <w:marRight w:val="0"/>
                  <w:marTop w:val="0"/>
                  <w:marBottom w:val="0"/>
                  <w:divBdr>
                    <w:top w:val="none" w:sz="0" w:space="0" w:color="auto"/>
                    <w:left w:val="none" w:sz="0" w:space="0" w:color="auto"/>
                    <w:bottom w:val="none" w:sz="0" w:space="0" w:color="auto"/>
                    <w:right w:val="none" w:sz="0" w:space="0" w:color="auto"/>
                  </w:divBdr>
                </w:div>
                <w:div w:id="1730230108">
                  <w:marLeft w:val="640"/>
                  <w:marRight w:val="0"/>
                  <w:marTop w:val="0"/>
                  <w:marBottom w:val="0"/>
                  <w:divBdr>
                    <w:top w:val="none" w:sz="0" w:space="0" w:color="auto"/>
                    <w:left w:val="none" w:sz="0" w:space="0" w:color="auto"/>
                    <w:bottom w:val="none" w:sz="0" w:space="0" w:color="auto"/>
                    <w:right w:val="none" w:sz="0" w:space="0" w:color="auto"/>
                  </w:divBdr>
                </w:div>
                <w:div w:id="1731996392">
                  <w:marLeft w:val="640"/>
                  <w:marRight w:val="0"/>
                  <w:marTop w:val="0"/>
                  <w:marBottom w:val="0"/>
                  <w:divBdr>
                    <w:top w:val="none" w:sz="0" w:space="0" w:color="auto"/>
                    <w:left w:val="none" w:sz="0" w:space="0" w:color="auto"/>
                    <w:bottom w:val="none" w:sz="0" w:space="0" w:color="auto"/>
                    <w:right w:val="none" w:sz="0" w:space="0" w:color="auto"/>
                  </w:divBdr>
                </w:div>
                <w:div w:id="1836843517">
                  <w:marLeft w:val="640"/>
                  <w:marRight w:val="0"/>
                  <w:marTop w:val="0"/>
                  <w:marBottom w:val="0"/>
                  <w:divBdr>
                    <w:top w:val="none" w:sz="0" w:space="0" w:color="auto"/>
                    <w:left w:val="none" w:sz="0" w:space="0" w:color="auto"/>
                    <w:bottom w:val="none" w:sz="0" w:space="0" w:color="auto"/>
                    <w:right w:val="none" w:sz="0" w:space="0" w:color="auto"/>
                  </w:divBdr>
                </w:div>
                <w:div w:id="1846048005">
                  <w:marLeft w:val="640"/>
                  <w:marRight w:val="0"/>
                  <w:marTop w:val="0"/>
                  <w:marBottom w:val="0"/>
                  <w:divBdr>
                    <w:top w:val="none" w:sz="0" w:space="0" w:color="auto"/>
                    <w:left w:val="none" w:sz="0" w:space="0" w:color="auto"/>
                    <w:bottom w:val="none" w:sz="0" w:space="0" w:color="auto"/>
                    <w:right w:val="none" w:sz="0" w:space="0" w:color="auto"/>
                  </w:divBdr>
                </w:div>
                <w:div w:id="1888370754">
                  <w:marLeft w:val="640"/>
                  <w:marRight w:val="0"/>
                  <w:marTop w:val="0"/>
                  <w:marBottom w:val="0"/>
                  <w:divBdr>
                    <w:top w:val="none" w:sz="0" w:space="0" w:color="auto"/>
                    <w:left w:val="none" w:sz="0" w:space="0" w:color="auto"/>
                    <w:bottom w:val="none" w:sz="0" w:space="0" w:color="auto"/>
                    <w:right w:val="none" w:sz="0" w:space="0" w:color="auto"/>
                  </w:divBdr>
                </w:div>
                <w:div w:id="1918785055">
                  <w:marLeft w:val="640"/>
                  <w:marRight w:val="0"/>
                  <w:marTop w:val="0"/>
                  <w:marBottom w:val="0"/>
                  <w:divBdr>
                    <w:top w:val="none" w:sz="0" w:space="0" w:color="auto"/>
                    <w:left w:val="none" w:sz="0" w:space="0" w:color="auto"/>
                    <w:bottom w:val="none" w:sz="0" w:space="0" w:color="auto"/>
                    <w:right w:val="none" w:sz="0" w:space="0" w:color="auto"/>
                  </w:divBdr>
                </w:div>
                <w:div w:id="1948465746">
                  <w:marLeft w:val="640"/>
                  <w:marRight w:val="0"/>
                  <w:marTop w:val="0"/>
                  <w:marBottom w:val="0"/>
                  <w:divBdr>
                    <w:top w:val="none" w:sz="0" w:space="0" w:color="auto"/>
                    <w:left w:val="none" w:sz="0" w:space="0" w:color="auto"/>
                    <w:bottom w:val="none" w:sz="0" w:space="0" w:color="auto"/>
                    <w:right w:val="none" w:sz="0" w:space="0" w:color="auto"/>
                  </w:divBdr>
                </w:div>
                <w:div w:id="2071345603">
                  <w:marLeft w:val="640"/>
                  <w:marRight w:val="0"/>
                  <w:marTop w:val="0"/>
                  <w:marBottom w:val="0"/>
                  <w:divBdr>
                    <w:top w:val="none" w:sz="0" w:space="0" w:color="auto"/>
                    <w:left w:val="none" w:sz="0" w:space="0" w:color="auto"/>
                    <w:bottom w:val="none" w:sz="0" w:space="0" w:color="auto"/>
                    <w:right w:val="none" w:sz="0" w:space="0" w:color="auto"/>
                  </w:divBdr>
                </w:div>
                <w:div w:id="2112891368">
                  <w:marLeft w:val="640"/>
                  <w:marRight w:val="0"/>
                  <w:marTop w:val="0"/>
                  <w:marBottom w:val="0"/>
                  <w:divBdr>
                    <w:top w:val="none" w:sz="0" w:space="0" w:color="auto"/>
                    <w:left w:val="none" w:sz="0" w:space="0" w:color="auto"/>
                    <w:bottom w:val="none" w:sz="0" w:space="0" w:color="auto"/>
                    <w:right w:val="none" w:sz="0" w:space="0" w:color="auto"/>
                  </w:divBdr>
                </w:div>
              </w:divsChild>
            </w:div>
            <w:div w:id="1993944868">
              <w:marLeft w:val="0"/>
              <w:marRight w:val="0"/>
              <w:marTop w:val="0"/>
              <w:marBottom w:val="0"/>
              <w:divBdr>
                <w:top w:val="none" w:sz="0" w:space="0" w:color="auto"/>
                <w:left w:val="none" w:sz="0" w:space="0" w:color="auto"/>
                <w:bottom w:val="none" w:sz="0" w:space="0" w:color="auto"/>
                <w:right w:val="none" w:sz="0" w:space="0" w:color="auto"/>
              </w:divBdr>
              <w:divsChild>
                <w:div w:id="39019132">
                  <w:marLeft w:val="640"/>
                  <w:marRight w:val="0"/>
                  <w:marTop w:val="0"/>
                  <w:marBottom w:val="0"/>
                  <w:divBdr>
                    <w:top w:val="none" w:sz="0" w:space="0" w:color="auto"/>
                    <w:left w:val="none" w:sz="0" w:space="0" w:color="auto"/>
                    <w:bottom w:val="none" w:sz="0" w:space="0" w:color="auto"/>
                    <w:right w:val="none" w:sz="0" w:space="0" w:color="auto"/>
                  </w:divBdr>
                </w:div>
                <w:div w:id="42533605">
                  <w:marLeft w:val="640"/>
                  <w:marRight w:val="0"/>
                  <w:marTop w:val="0"/>
                  <w:marBottom w:val="0"/>
                  <w:divBdr>
                    <w:top w:val="none" w:sz="0" w:space="0" w:color="auto"/>
                    <w:left w:val="none" w:sz="0" w:space="0" w:color="auto"/>
                    <w:bottom w:val="none" w:sz="0" w:space="0" w:color="auto"/>
                    <w:right w:val="none" w:sz="0" w:space="0" w:color="auto"/>
                  </w:divBdr>
                </w:div>
                <w:div w:id="85078774">
                  <w:marLeft w:val="640"/>
                  <w:marRight w:val="0"/>
                  <w:marTop w:val="0"/>
                  <w:marBottom w:val="0"/>
                  <w:divBdr>
                    <w:top w:val="none" w:sz="0" w:space="0" w:color="auto"/>
                    <w:left w:val="none" w:sz="0" w:space="0" w:color="auto"/>
                    <w:bottom w:val="none" w:sz="0" w:space="0" w:color="auto"/>
                    <w:right w:val="none" w:sz="0" w:space="0" w:color="auto"/>
                  </w:divBdr>
                </w:div>
                <w:div w:id="151483268">
                  <w:marLeft w:val="640"/>
                  <w:marRight w:val="0"/>
                  <w:marTop w:val="0"/>
                  <w:marBottom w:val="0"/>
                  <w:divBdr>
                    <w:top w:val="none" w:sz="0" w:space="0" w:color="auto"/>
                    <w:left w:val="none" w:sz="0" w:space="0" w:color="auto"/>
                    <w:bottom w:val="none" w:sz="0" w:space="0" w:color="auto"/>
                    <w:right w:val="none" w:sz="0" w:space="0" w:color="auto"/>
                  </w:divBdr>
                </w:div>
                <w:div w:id="190850533">
                  <w:marLeft w:val="640"/>
                  <w:marRight w:val="0"/>
                  <w:marTop w:val="0"/>
                  <w:marBottom w:val="0"/>
                  <w:divBdr>
                    <w:top w:val="none" w:sz="0" w:space="0" w:color="auto"/>
                    <w:left w:val="none" w:sz="0" w:space="0" w:color="auto"/>
                    <w:bottom w:val="none" w:sz="0" w:space="0" w:color="auto"/>
                    <w:right w:val="none" w:sz="0" w:space="0" w:color="auto"/>
                  </w:divBdr>
                </w:div>
                <w:div w:id="324672926">
                  <w:marLeft w:val="640"/>
                  <w:marRight w:val="0"/>
                  <w:marTop w:val="0"/>
                  <w:marBottom w:val="0"/>
                  <w:divBdr>
                    <w:top w:val="none" w:sz="0" w:space="0" w:color="auto"/>
                    <w:left w:val="none" w:sz="0" w:space="0" w:color="auto"/>
                    <w:bottom w:val="none" w:sz="0" w:space="0" w:color="auto"/>
                    <w:right w:val="none" w:sz="0" w:space="0" w:color="auto"/>
                  </w:divBdr>
                </w:div>
                <w:div w:id="344134827">
                  <w:marLeft w:val="640"/>
                  <w:marRight w:val="0"/>
                  <w:marTop w:val="0"/>
                  <w:marBottom w:val="0"/>
                  <w:divBdr>
                    <w:top w:val="none" w:sz="0" w:space="0" w:color="auto"/>
                    <w:left w:val="none" w:sz="0" w:space="0" w:color="auto"/>
                    <w:bottom w:val="none" w:sz="0" w:space="0" w:color="auto"/>
                    <w:right w:val="none" w:sz="0" w:space="0" w:color="auto"/>
                  </w:divBdr>
                </w:div>
                <w:div w:id="349380373">
                  <w:marLeft w:val="640"/>
                  <w:marRight w:val="0"/>
                  <w:marTop w:val="0"/>
                  <w:marBottom w:val="0"/>
                  <w:divBdr>
                    <w:top w:val="none" w:sz="0" w:space="0" w:color="auto"/>
                    <w:left w:val="none" w:sz="0" w:space="0" w:color="auto"/>
                    <w:bottom w:val="none" w:sz="0" w:space="0" w:color="auto"/>
                    <w:right w:val="none" w:sz="0" w:space="0" w:color="auto"/>
                  </w:divBdr>
                </w:div>
                <w:div w:id="354698098">
                  <w:marLeft w:val="640"/>
                  <w:marRight w:val="0"/>
                  <w:marTop w:val="0"/>
                  <w:marBottom w:val="0"/>
                  <w:divBdr>
                    <w:top w:val="none" w:sz="0" w:space="0" w:color="auto"/>
                    <w:left w:val="none" w:sz="0" w:space="0" w:color="auto"/>
                    <w:bottom w:val="none" w:sz="0" w:space="0" w:color="auto"/>
                    <w:right w:val="none" w:sz="0" w:space="0" w:color="auto"/>
                  </w:divBdr>
                </w:div>
                <w:div w:id="430858387">
                  <w:marLeft w:val="640"/>
                  <w:marRight w:val="0"/>
                  <w:marTop w:val="0"/>
                  <w:marBottom w:val="0"/>
                  <w:divBdr>
                    <w:top w:val="none" w:sz="0" w:space="0" w:color="auto"/>
                    <w:left w:val="none" w:sz="0" w:space="0" w:color="auto"/>
                    <w:bottom w:val="none" w:sz="0" w:space="0" w:color="auto"/>
                    <w:right w:val="none" w:sz="0" w:space="0" w:color="auto"/>
                  </w:divBdr>
                </w:div>
                <w:div w:id="475413554">
                  <w:marLeft w:val="640"/>
                  <w:marRight w:val="0"/>
                  <w:marTop w:val="0"/>
                  <w:marBottom w:val="0"/>
                  <w:divBdr>
                    <w:top w:val="none" w:sz="0" w:space="0" w:color="auto"/>
                    <w:left w:val="none" w:sz="0" w:space="0" w:color="auto"/>
                    <w:bottom w:val="none" w:sz="0" w:space="0" w:color="auto"/>
                    <w:right w:val="none" w:sz="0" w:space="0" w:color="auto"/>
                  </w:divBdr>
                </w:div>
                <w:div w:id="516232541">
                  <w:marLeft w:val="640"/>
                  <w:marRight w:val="0"/>
                  <w:marTop w:val="0"/>
                  <w:marBottom w:val="0"/>
                  <w:divBdr>
                    <w:top w:val="none" w:sz="0" w:space="0" w:color="auto"/>
                    <w:left w:val="none" w:sz="0" w:space="0" w:color="auto"/>
                    <w:bottom w:val="none" w:sz="0" w:space="0" w:color="auto"/>
                    <w:right w:val="none" w:sz="0" w:space="0" w:color="auto"/>
                  </w:divBdr>
                </w:div>
                <w:div w:id="517157022">
                  <w:marLeft w:val="640"/>
                  <w:marRight w:val="0"/>
                  <w:marTop w:val="0"/>
                  <w:marBottom w:val="0"/>
                  <w:divBdr>
                    <w:top w:val="none" w:sz="0" w:space="0" w:color="auto"/>
                    <w:left w:val="none" w:sz="0" w:space="0" w:color="auto"/>
                    <w:bottom w:val="none" w:sz="0" w:space="0" w:color="auto"/>
                    <w:right w:val="none" w:sz="0" w:space="0" w:color="auto"/>
                  </w:divBdr>
                </w:div>
                <w:div w:id="602305174">
                  <w:marLeft w:val="640"/>
                  <w:marRight w:val="0"/>
                  <w:marTop w:val="0"/>
                  <w:marBottom w:val="0"/>
                  <w:divBdr>
                    <w:top w:val="none" w:sz="0" w:space="0" w:color="auto"/>
                    <w:left w:val="none" w:sz="0" w:space="0" w:color="auto"/>
                    <w:bottom w:val="none" w:sz="0" w:space="0" w:color="auto"/>
                    <w:right w:val="none" w:sz="0" w:space="0" w:color="auto"/>
                  </w:divBdr>
                </w:div>
                <w:div w:id="870727133">
                  <w:marLeft w:val="640"/>
                  <w:marRight w:val="0"/>
                  <w:marTop w:val="0"/>
                  <w:marBottom w:val="0"/>
                  <w:divBdr>
                    <w:top w:val="none" w:sz="0" w:space="0" w:color="auto"/>
                    <w:left w:val="none" w:sz="0" w:space="0" w:color="auto"/>
                    <w:bottom w:val="none" w:sz="0" w:space="0" w:color="auto"/>
                    <w:right w:val="none" w:sz="0" w:space="0" w:color="auto"/>
                  </w:divBdr>
                </w:div>
                <w:div w:id="881095936">
                  <w:marLeft w:val="640"/>
                  <w:marRight w:val="0"/>
                  <w:marTop w:val="0"/>
                  <w:marBottom w:val="0"/>
                  <w:divBdr>
                    <w:top w:val="none" w:sz="0" w:space="0" w:color="auto"/>
                    <w:left w:val="none" w:sz="0" w:space="0" w:color="auto"/>
                    <w:bottom w:val="none" w:sz="0" w:space="0" w:color="auto"/>
                    <w:right w:val="none" w:sz="0" w:space="0" w:color="auto"/>
                  </w:divBdr>
                </w:div>
                <w:div w:id="896402683">
                  <w:marLeft w:val="640"/>
                  <w:marRight w:val="0"/>
                  <w:marTop w:val="0"/>
                  <w:marBottom w:val="0"/>
                  <w:divBdr>
                    <w:top w:val="none" w:sz="0" w:space="0" w:color="auto"/>
                    <w:left w:val="none" w:sz="0" w:space="0" w:color="auto"/>
                    <w:bottom w:val="none" w:sz="0" w:space="0" w:color="auto"/>
                    <w:right w:val="none" w:sz="0" w:space="0" w:color="auto"/>
                  </w:divBdr>
                </w:div>
                <w:div w:id="993754091">
                  <w:marLeft w:val="640"/>
                  <w:marRight w:val="0"/>
                  <w:marTop w:val="0"/>
                  <w:marBottom w:val="0"/>
                  <w:divBdr>
                    <w:top w:val="none" w:sz="0" w:space="0" w:color="auto"/>
                    <w:left w:val="none" w:sz="0" w:space="0" w:color="auto"/>
                    <w:bottom w:val="none" w:sz="0" w:space="0" w:color="auto"/>
                    <w:right w:val="none" w:sz="0" w:space="0" w:color="auto"/>
                  </w:divBdr>
                </w:div>
                <w:div w:id="1030179957">
                  <w:marLeft w:val="640"/>
                  <w:marRight w:val="0"/>
                  <w:marTop w:val="0"/>
                  <w:marBottom w:val="0"/>
                  <w:divBdr>
                    <w:top w:val="none" w:sz="0" w:space="0" w:color="auto"/>
                    <w:left w:val="none" w:sz="0" w:space="0" w:color="auto"/>
                    <w:bottom w:val="none" w:sz="0" w:space="0" w:color="auto"/>
                    <w:right w:val="none" w:sz="0" w:space="0" w:color="auto"/>
                  </w:divBdr>
                </w:div>
                <w:div w:id="1038555374">
                  <w:marLeft w:val="640"/>
                  <w:marRight w:val="0"/>
                  <w:marTop w:val="0"/>
                  <w:marBottom w:val="0"/>
                  <w:divBdr>
                    <w:top w:val="none" w:sz="0" w:space="0" w:color="auto"/>
                    <w:left w:val="none" w:sz="0" w:space="0" w:color="auto"/>
                    <w:bottom w:val="none" w:sz="0" w:space="0" w:color="auto"/>
                    <w:right w:val="none" w:sz="0" w:space="0" w:color="auto"/>
                  </w:divBdr>
                </w:div>
                <w:div w:id="1050692015">
                  <w:marLeft w:val="640"/>
                  <w:marRight w:val="0"/>
                  <w:marTop w:val="0"/>
                  <w:marBottom w:val="0"/>
                  <w:divBdr>
                    <w:top w:val="none" w:sz="0" w:space="0" w:color="auto"/>
                    <w:left w:val="none" w:sz="0" w:space="0" w:color="auto"/>
                    <w:bottom w:val="none" w:sz="0" w:space="0" w:color="auto"/>
                    <w:right w:val="none" w:sz="0" w:space="0" w:color="auto"/>
                  </w:divBdr>
                </w:div>
                <w:div w:id="1227104365">
                  <w:marLeft w:val="640"/>
                  <w:marRight w:val="0"/>
                  <w:marTop w:val="0"/>
                  <w:marBottom w:val="0"/>
                  <w:divBdr>
                    <w:top w:val="none" w:sz="0" w:space="0" w:color="auto"/>
                    <w:left w:val="none" w:sz="0" w:space="0" w:color="auto"/>
                    <w:bottom w:val="none" w:sz="0" w:space="0" w:color="auto"/>
                    <w:right w:val="none" w:sz="0" w:space="0" w:color="auto"/>
                  </w:divBdr>
                </w:div>
                <w:div w:id="1252395406">
                  <w:marLeft w:val="640"/>
                  <w:marRight w:val="0"/>
                  <w:marTop w:val="0"/>
                  <w:marBottom w:val="0"/>
                  <w:divBdr>
                    <w:top w:val="none" w:sz="0" w:space="0" w:color="auto"/>
                    <w:left w:val="none" w:sz="0" w:space="0" w:color="auto"/>
                    <w:bottom w:val="none" w:sz="0" w:space="0" w:color="auto"/>
                    <w:right w:val="none" w:sz="0" w:space="0" w:color="auto"/>
                  </w:divBdr>
                </w:div>
                <w:div w:id="1255287269">
                  <w:marLeft w:val="640"/>
                  <w:marRight w:val="0"/>
                  <w:marTop w:val="0"/>
                  <w:marBottom w:val="0"/>
                  <w:divBdr>
                    <w:top w:val="none" w:sz="0" w:space="0" w:color="auto"/>
                    <w:left w:val="none" w:sz="0" w:space="0" w:color="auto"/>
                    <w:bottom w:val="none" w:sz="0" w:space="0" w:color="auto"/>
                    <w:right w:val="none" w:sz="0" w:space="0" w:color="auto"/>
                  </w:divBdr>
                </w:div>
                <w:div w:id="1262563372">
                  <w:marLeft w:val="640"/>
                  <w:marRight w:val="0"/>
                  <w:marTop w:val="0"/>
                  <w:marBottom w:val="0"/>
                  <w:divBdr>
                    <w:top w:val="none" w:sz="0" w:space="0" w:color="auto"/>
                    <w:left w:val="none" w:sz="0" w:space="0" w:color="auto"/>
                    <w:bottom w:val="none" w:sz="0" w:space="0" w:color="auto"/>
                    <w:right w:val="none" w:sz="0" w:space="0" w:color="auto"/>
                  </w:divBdr>
                </w:div>
                <w:div w:id="1290550212">
                  <w:marLeft w:val="640"/>
                  <w:marRight w:val="0"/>
                  <w:marTop w:val="0"/>
                  <w:marBottom w:val="0"/>
                  <w:divBdr>
                    <w:top w:val="none" w:sz="0" w:space="0" w:color="auto"/>
                    <w:left w:val="none" w:sz="0" w:space="0" w:color="auto"/>
                    <w:bottom w:val="none" w:sz="0" w:space="0" w:color="auto"/>
                    <w:right w:val="none" w:sz="0" w:space="0" w:color="auto"/>
                  </w:divBdr>
                </w:div>
                <w:div w:id="1487167898">
                  <w:marLeft w:val="640"/>
                  <w:marRight w:val="0"/>
                  <w:marTop w:val="0"/>
                  <w:marBottom w:val="0"/>
                  <w:divBdr>
                    <w:top w:val="none" w:sz="0" w:space="0" w:color="auto"/>
                    <w:left w:val="none" w:sz="0" w:space="0" w:color="auto"/>
                    <w:bottom w:val="none" w:sz="0" w:space="0" w:color="auto"/>
                    <w:right w:val="none" w:sz="0" w:space="0" w:color="auto"/>
                  </w:divBdr>
                </w:div>
                <w:div w:id="1504976620">
                  <w:marLeft w:val="640"/>
                  <w:marRight w:val="0"/>
                  <w:marTop w:val="0"/>
                  <w:marBottom w:val="0"/>
                  <w:divBdr>
                    <w:top w:val="none" w:sz="0" w:space="0" w:color="auto"/>
                    <w:left w:val="none" w:sz="0" w:space="0" w:color="auto"/>
                    <w:bottom w:val="none" w:sz="0" w:space="0" w:color="auto"/>
                    <w:right w:val="none" w:sz="0" w:space="0" w:color="auto"/>
                  </w:divBdr>
                </w:div>
                <w:div w:id="1514227630">
                  <w:marLeft w:val="640"/>
                  <w:marRight w:val="0"/>
                  <w:marTop w:val="0"/>
                  <w:marBottom w:val="0"/>
                  <w:divBdr>
                    <w:top w:val="none" w:sz="0" w:space="0" w:color="auto"/>
                    <w:left w:val="none" w:sz="0" w:space="0" w:color="auto"/>
                    <w:bottom w:val="none" w:sz="0" w:space="0" w:color="auto"/>
                    <w:right w:val="none" w:sz="0" w:space="0" w:color="auto"/>
                  </w:divBdr>
                </w:div>
                <w:div w:id="1532567434">
                  <w:marLeft w:val="640"/>
                  <w:marRight w:val="0"/>
                  <w:marTop w:val="0"/>
                  <w:marBottom w:val="0"/>
                  <w:divBdr>
                    <w:top w:val="none" w:sz="0" w:space="0" w:color="auto"/>
                    <w:left w:val="none" w:sz="0" w:space="0" w:color="auto"/>
                    <w:bottom w:val="none" w:sz="0" w:space="0" w:color="auto"/>
                    <w:right w:val="none" w:sz="0" w:space="0" w:color="auto"/>
                  </w:divBdr>
                </w:div>
                <w:div w:id="1574970439">
                  <w:marLeft w:val="640"/>
                  <w:marRight w:val="0"/>
                  <w:marTop w:val="0"/>
                  <w:marBottom w:val="0"/>
                  <w:divBdr>
                    <w:top w:val="none" w:sz="0" w:space="0" w:color="auto"/>
                    <w:left w:val="none" w:sz="0" w:space="0" w:color="auto"/>
                    <w:bottom w:val="none" w:sz="0" w:space="0" w:color="auto"/>
                    <w:right w:val="none" w:sz="0" w:space="0" w:color="auto"/>
                  </w:divBdr>
                </w:div>
                <w:div w:id="1580946172">
                  <w:marLeft w:val="640"/>
                  <w:marRight w:val="0"/>
                  <w:marTop w:val="0"/>
                  <w:marBottom w:val="0"/>
                  <w:divBdr>
                    <w:top w:val="none" w:sz="0" w:space="0" w:color="auto"/>
                    <w:left w:val="none" w:sz="0" w:space="0" w:color="auto"/>
                    <w:bottom w:val="none" w:sz="0" w:space="0" w:color="auto"/>
                    <w:right w:val="none" w:sz="0" w:space="0" w:color="auto"/>
                  </w:divBdr>
                </w:div>
                <w:div w:id="1602756675">
                  <w:marLeft w:val="640"/>
                  <w:marRight w:val="0"/>
                  <w:marTop w:val="0"/>
                  <w:marBottom w:val="0"/>
                  <w:divBdr>
                    <w:top w:val="none" w:sz="0" w:space="0" w:color="auto"/>
                    <w:left w:val="none" w:sz="0" w:space="0" w:color="auto"/>
                    <w:bottom w:val="none" w:sz="0" w:space="0" w:color="auto"/>
                    <w:right w:val="none" w:sz="0" w:space="0" w:color="auto"/>
                  </w:divBdr>
                </w:div>
                <w:div w:id="1634679848">
                  <w:marLeft w:val="640"/>
                  <w:marRight w:val="0"/>
                  <w:marTop w:val="0"/>
                  <w:marBottom w:val="0"/>
                  <w:divBdr>
                    <w:top w:val="none" w:sz="0" w:space="0" w:color="auto"/>
                    <w:left w:val="none" w:sz="0" w:space="0" w:color="auto"/>
                    <w:bottom w:val="none" w:sz="0" w:space="0" w:color="auto"/>
                    <w:right w:val="none" w:sz="0" w:space="0" w:color="auto"/>
                  </w:divBdr>
                </w:div>
                <w:div w:id="1675839831">
                  <w:marLeft w:val="640"/>
                  <w:marRight w:val="0"/>
                  <w:marTop w:val="0"/>
                  <w:marBottom w:val="0"/>
                  <w:divBdr>
                    <w:top w:val="none" w:sz="0" w:space="0" w:color="auto"/>
                    <w:left w:val="none" w:sz="0" w:space="0" w:color="auto"/>
                    <w:bottom w:val="none" w:sz="0" w:space="0" w:color="auto"/>
                    <w:right w:val="none" w:sz="0" w:space="0" w:color="auto"/>
                  </w:divBdr>
                </w:div>
                <w:div w:id="1699356390">
                  <w:marLeft w:val="640"/>
                  <w:marRight w:val="0"/>
                  <w:marTop w:val="0"/>
                  <w:marBottom w:val="0"/>
                  <w:divBdr>
                    <w:top w:val="none" w:sz="0" w:space="0" w:color="auto"/>
                    <w:left w:val="none" w:sz="0" w:space="0" w:color="auto"/>
                    <w:bottom w:val="none" w:sz="0" w:space="0" w:color="auto"/>
                    <w:right w:val="none" w:sz="0" w:space="0" w:color="auto"/>
                  </w:divBdr>
                </w:div>
                <w:div w:id="1720010755">
                  <w:marLeft w:val="640"/>
                  <w:marRight w:val="0"/>
                  <w:marTop w:val="0"/>
                  <w:marBottom w:val="0"/>
                  <w:divBdr>
                    <w:top w:val="none" w:sz="0" w:space="0" w:color="auto"/>
                    <w:left w:val="none" w:sz="0" w:space="0" w:color="auto"/>
                    <w:bottom w:val="none" w:sz="0" w:space="0" w:color="auto"/>
                    <w:right w:val="none" w:sz="0" w:space="0" w:color="auto"/>
                  </w:divBdr>
                </w:div>
                <w:div w:id="1797069043">
                  <w:marLeft w:val="640"/>
                  <w:marRight w:val="0"/>
                  <w:marTop w:val="0"/>
                  <w:marBottom w:val="0"/>
                  <w:divBdr>
                    <w:top w:val="none" w:sz="0" w:space="0" w:color="auto"/>
                    <w:left w:val="none" w:sz="0" w:space="0" w:color="auto"/>
                    <w:bottom w:val="none" w:sz="0" w:space="0" w:color="auto"/>
                    <w:right w:val="none" w:sz="0" w:space="0" w:color="auto"/>
                  </w:divBdr>
                </w:div>
                <w:div w:id="1858302393">
                  <w:marLeft w:val="640"/>
                  <w:marRight w:val="0"/>
                  <w:marTop w:val="0"/>
                  <w:marBottom w:val="0"/>
                  <w:divBdr>
                    <w:top w:val="none" w:sz="0" w:space="0" w:color="auto"/>
                    <w:left w:val="none" w:sz="0" w:space="0" w:color="auto"/>
                    <w:bottom w:val="none" w:sz="0" w:space="0" w:color="auto"/>
                    <w:right w:val="none" w:sz="0" w:space="0" w:color="auto"/>
                  </w:divBdr>
                </w:div>
                <w:div w:id="1884824755">
                  <w:marLeft w:val="640"/>
                  <w:marRight w:val="0"/>
                  <w:marTop w:val="0"/>
                  <w:marBottom w:val="0"/>
                  <w:divBdr>
                    <w:top w:val="none" w:sz="0" w:space="0" w:color="auto"/>
                    <w:left w:val="none" w:sz="0" w:space="0" w:color="auto"/>
                    <w:bottom w:val="none" w:sz="0" w:space="0" w:color="auto"/>
                    <w:right w:val="none" w:sz="0" w:space="0" w:color="auto"/>
                  </w:divBdr>
                </w:div>
                <w:div w:id="2008970794">
                  <w:marLeft w:val="640"/>
                  <w:marRight w:val="0"/>
                  <w:marTop w:val="0"/>
                  <w:marBottom w:val="0"/>
                  <w:divBdr>
                    <w:top w:val="none" w:sz="0" w:space="0" w:color="auto"/>
                    <w:left w:val="none" w:sz="0" w:space="0" w:color="auto"/>
                    <w:bottom w:val="none" w:sz="0" w:space="0" w:color="auto"/>
                    <w:right w:val="none" w:sz="0" w:space="0" w:color="auto"/>
                  </w:divBdr>
                </w:div>
                <w:div w:id="2061707647">
                  <w:marLeft w:val="640"/>
                  <w:marRight w:val="0"/>
                  <w:marTop w:val="0"/>
                  <w:marBottom w:val="0"/>
                  <w:divBdr>
                    <w:top w:val="none" w:sz="0" w:space="0" w:color="auto"/>
                    <w:left w:val="none" w:sz="0" w:space="0" w:color="auto"/>
                    <w:bottom w:val="none" w:sz="0" w:space="0" w:color="auto"/>
                    <w:right w:val="none" w:sz="0" w:space="0" w:color="auto"/>
                  </w:divBdr>
                </w:div>
                <w:div w:id="2070956943">
                  <w:marLeft w:val="640"/>
                  <w:marRight w:val="0"/>
                  <w:marTop w:val="0"/>
                  <w:marBottom w:val="0"/>
                  <w:divBdr>
                    <w:top w:val="none" w:sz="0" w:space="0" w:color="auto"/>
                    <w:left w:val="none" w:sz="0" w:space="0" w:color="auto"/>
                    <w:bottom w:val="none" w:sz="0" w:space="0" w:color="auto"/>
                    <w:right w:val="none" w:sz="0" w:space="0" w:color="auto"/>
                  </w:divBdr>
                </w:div>
                <w:div w:id="2073458205">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1129668680">
          <w:marLeft w:val="640"/>
          <w:marRight w:val="0"/>
          <w:marTop w:val="0"/>
          <w:marBottom w:val="0"/>
          <w:divBdr>
            <w:top w:val="none" w:sz="0" w:space="0" w:color="auto"/>
            <w:left w:val="none" w:sz="0" w:space="0" w:color="auto"/>
            <w:bottom w:val="none" w:sz="0" w:space="0" w:color="auto"/>
            <w:right w:val="none" w:sz="0" w:space="0" w:color="auto"/>
          </w:divBdr>
        </w:div>
        <w:div w:id="1134911668">
          <w:marLeft w:val="640"/>
          <w:marRight w:val="0"/>
          <w:marTop w:val="0"/>
          <w:marBottom w:val="0"/>
          <w:divBdr>
            <w:top w:val="none" w:sz="0" w:space="0" w:color="auto"/>
            <w:left w:val="none" w:sz="0" w:space="0" w:color="auto"/>
            <w:bottom w:val="none" w:sz="0" w:space="0" w:color="auto"/>
            <w:right w:val="none" w:sz="0" w:space="0" w:color="auto"/>
          </w:divBdr>
        </w:div>
        <w:div w:id="1204053636">
          <w:marLeft w:val="640"/>
          <w:marRight w:val="0"/>
          <w:marTop w:val="0"/>
          <w:marBottom w:val="0"/>
          <w:divBdr>
            <w:top w:val="none" w:sz="0" w:space="0" w:color="auto"/>
            <w:left w:val="none" w:sz="0" w:space="0" w:color="auto"/>
            <w:bottom w:val="none" w:sz="0" w:space="0" w:color="auto"/>
            <w:right w:val="none" w:sz="0" w:space="0" w:color="auto"/>
          </w:divBdr>
        </w:div>
        <w:div w:id="1298992514">
          <w:marLeft w:val="640"/>
          <w:marRight w:val="0"/>
          <w:marTop w:val="0"/>
          <w:marBottom w:val="0"/>
          <w:divBdr>
            <w:top w:val="none" w:sz="0" w:space="0" w:color="auto"/>
            <w:left w:val="none" w:sz="0" w:space="0" w:color="auto"/>
            <w:bottom w:val="none" w:sz="0" w:space="0" w:color="auto"/>
            <w:right w:val="none" w:sz="0" w:space="0" w:color="auto"/>
          </w:divBdr>
        </w:div>
        <w:div w:id="1357121120">
          <w:marLeft w:val="640"/>
          <w:marRight w:val="0"/>
          <w:marTop w:val="0"/>
          <w:marBottom w:val="0"/>
          <w:divBdr>
            <w:top w:val="none" w:sz="0" w:space="0" w:color="auto"/>
            <w:left w:val="none" w:sz="0" w:space="0" w:color="auto"/>
            <w:bottom w:val="none" w:sz="0" w:space="0" w:color="auto"/>
            <w:right w:val="none" w:sz="0" w:space="0" w:color="auto"/>
          </w:divBdr>
        </w:div>
        <w:div w:id="1405225481">
          <w:marLeft w:val="640"/>
          <w:marRight w:val="0"/>
          <w:marTop w:val="0"/>
          <w:marBottom w:val="0"/>
          <w:divBdr>
            <w:top w:val="none" w:sz="0" w:space="0" w:color="auto"/>
            <w:left w:val="none" w:sz="0" w:space="0" w:color="auto"/>
            <w:bottom w:val="none" w:sz="0" w:space="0" w:color="auto"/>
            <w:right w:val="none" w:sz="0" w:space="0" w:color="auto"/>
          </w:divBdr>
        </w:div>
        <w:div w:id="1454405609">
          <w:marLeft w:val="640"/>
          <w:marRight w:val="0"/>
          <w:marTop w:val="0"/>
          <w:marBottom w:val="0"/>
          <w:divBdr>
            <w:top w:val="none" w:sz="0" w:space="0" w:color="auto"/>
            <w:left w:val="none" w:sz="0" w:space="0" w:color="auto"/>
            <w:bottom w:val="none" w:sz="0" w:space="0" w:color="auto"/>
            <w:right w:val="none" w:sz="0" w:space="0" w:color="auto"/>
          </w:divBdr>
        </w:div>
        <w:div w:id="1491673769">
          <w:marLeft w:val="640"/>
          <w:marRight w:val="0"/>
          <w:marTop w:val="0"/>
          <w:marBottom w:val="0"/>
          <w:divBdr>
            <w:top w:val="none" w:sz="0" w:space="0" w:color="auto"/>
            <w:left w:val="none" w:sz="0" w:space="0" w:color="auto"/>
            <w:bottom w:val="none" w:sz="0" w:space="0" w:color="auto"/>
            <w:right w:val="none" w:sz="0" w:space="0" w:color="auto"/>
          </w:divBdr>
        </w:div>
        <w:div w:id="1527133431">
          <w:marLeft w:val="640"/>
          <w:marRight w:val="0"/>
          <w:marTop w:val="0"/>
          <w:marBottom w:val="0"/>
          <w:divBdr>
            <w:top w:val="none" w:sz="0" w:space="0" w:color="auto"/>
            <w:left w:val="none" w:sz="0" w:space="0" w:color="auto"/>
            <w:bottom w:val="none" w:sz="0" w:space="0" w:color="auto"/>
            <w:right w:val="none" w:sz="0" w:space="0" w:color="auto"/>
          </w:divBdr>
        </w:div>
        <w:div w:id="1544558447">
          <w:marLeft w:val="640"/>
          <w:marRight w:val="0"/>
          <w:marTop w:val="0"/>
          <w:marBottom w:val="0"/>
          <w:divBdr>
            <w:top w:val="none" w:sz="0" w:space="0" w:color="auto"/>
            <w:left w:val="none" w:sz="0" w:space="0" w:color="auto"/>
            <w:bottom w:val="none" w:sz="0" w:space="0" w:color="auto"/>
            <w:right w:val="none" w:sz="0" w:space="0" w:color="auto"/>
          </w:divBdr>
        </w:div>
        <w:div w:id="1740906732">
          <w:marLeft w:val="640"/>
          <w:marRight w:val="0"/>
          <w:marTop w:val="0"/>
          <w:marBottom w:val="0"/>
          <w:divBdr>
            <w:top w:val="none" w:sz="0" w:space="0" w:color="auto"/>
            <w:left w:val="none" w:sz="0" w:space="0" w:color="auto"/>
            <w:bottom w:val="none" w:sz="0" w:space="0" w:color="auto"/>
            <w:right w:val="none" w:sz="0" w:space="0" w:color="auto"/>
          </w:divBdr>
        </w:div>
        <w:div w:id="1766537663">
          <w:marLeft w:val="640"/>
          <w:marRight w:val="0"/>
          <w:marTop w:val="0"/>
          <w:marBottom w:val="0"/>
          <w:divBdr>
            <w:top w:val="none" w:sz="0" w:space="0" w:color="auto"/>
            <w:left w:val="none" w:sz="0" w:space="0" w:color="auto"/>
            <w:bottom w:val="none" w:sz="0" w:space="0" w:color="auto"/>
            <w:right w:val="none" w:sz="0" w:space="0" w:color="auto"/>
          </w:divBdr>
        </w:div>
        <w:div w:id="1816723554">
          <w:marLeft w:val="640"/>
          <w:marRight w:val="0"/>
          <w:marTop w:val="0"/>
          <w:marBottom w:val="0"/>
          <w:divBdr>
            <w:top w:val="none" w:sz="0" w:space="0" w:color="auto"/>
            <w:left w:val="none" w:sz="0" w:space="0" w:color="auto"/>
            <w:bottom w:val="none" w:sz="0" w:space="0" w:color="auto"/>
            <w:right w:val="none" w:sz="0" w:space="0" w:color="auto"/>
          </w:divBdr>
        </w:div>
        <w:div w:id="1846705869">
          <w:marLeft w:val="640"/>
          <w:marRight w:val="0"/>
          <w:marTop w:val="0"/>
          <w:marBottom w:val="0"/>
          <w:divBdr>
            <w:top w:val="none" w:sz="0" w:space="0" w:color="auto"/>
            <w:left w:val="none" w:sz="0" w:space="0" w:color="auto"/>
            <w:bottom w:val="none" w:sz="0" w:space="0" w:color="auto"/>
            <w:right w:val="none" w:sz="0" w:space="0" w:color="auto"/>
          </w:divBdr>
        </w:div>
        <w:div w:id="1917085572">
          <w:marLeft w:val="640"/>
          <w:marRight w:val="0"/>
          <w:marTop w:val="0"/>
          <w:marBottom w:val="0"/>
          <w:divBdr>
            <w:top w:val="none" w:sz="0" w:space="0" w:color="auto"/>
            <w:left w:val="none" w:sz="0" w:space="0" w:color="auto"/>
            <w:bottom w:val="none" w:sz="0" w:space="0" w:color="auto"/>
            <w:right w:val="none" w:sz="0" w:space="0" w:color="auto"/>
          </w:divBdr>
        </w:div>
        <w:div w:id="1972325151">
          <w:marLeft w:val="640"/>
          <w:marRight w:val="0"/>
          <w:marTop w:val="0"/>
          <w:marBottom w:val="0"/>
          <w:divBdr>
            <w:top w:val="none" w:sz="0" w:space="0" w:color="auto"/>
            <w:left w:val="none" w:sz="0" w:space="0" w:color="auto"/>
            <w:bottom w:val="none" w:sz="0" w:space="0" w:color="auto"/>
            <w:right w:val="none" w:sz="0" w:space="0" w:color="auto"/>
          </w:divBdr>
        </w:div>
        <w:div w:id="2052874843">
          <w:marLeft w:val="640"/>
          <w:marRight w:val="0"/>
          <w:marTop w:val="0"/>
          <w:marBottom w:val="0"/>
          <w:divBdr>
            <w:top w:val="none" w:sz="0" w:space="0" w:color="auto"/>
            <w:left w:val="none" w:sz="0" w:space="0" w:color="auto"/>
            <w:bottom w:val="none" w:sz="0" w:space="0" w:color="auto"/>
            <w:right w:val="none" w:sz="0" w:space="0" w:color="auto"/>
          </w:divBdr>
        </w:div>
        <w:div w:id="2078042505">
          <w:marLeft w:val="640"/>
          <w:marRight w:val="0"/>
          <w:marTop w:val="0"/>
          <w:marBottom w:val="0"/>
          <w:divBdr>
            <w:top w:val="none" w:sz="0" w:space="0" w:color="auto"/>
            <w:left w:val="none" w:sz="0" w:space="0" w:color="auto"/>
            <w:bottom w:val="none" w:sz="0" w:space="0" w:color="auto"/>
            <w:right w:val="none" w:sz="0" w:space="0" w:color="auto"/>
          </w:divBdr>
        </w:div>
        <w:div w:id="2089186323">
          <w:marLeft w:val="640"/>
          <w:marRight w:val="0"/>
          <w:marTop w:val="0"/>
          <w:marBottom w:val="0"/>
          <w:divBdr>
            <w:top w:val="none" w:sz="0" w:space="0" w:color="auto"/>
            <w:left w:val="none" w:sz="0" w:space="0" w:color="auto"/>
            <w:bottom w:val="none" w:sz="0" w:space="0" w:color="auto"/>
            <w:right w:val="none" w:sz="0" w:space="0" w:color="auto"/>
          </w:divBdr>
        </w:div>
        <w:div w:id="2101946917">
          <w:marLeft w:val="640"/>
          <w:marRight w:val="0"/>
          <w:marTop w:val="0"/>
          <w:marBottom w:val="0"/>
          <w:divBdr>
            <w:top w:val="none" w:sz="0" w:space="0" w:color="auto"/>
            <w:left w:val="none" w:sz="0" w:space="0" w:color="auto"/>
            <w:bottom w:val="none" w:sz="0" w:space="0" w:color="auto"/>
            <w:right w:val="none" w:sz="0" w:space="0" w:color="auto"/>
          </w:divBdr>
        </w:div>
        <w:div w:id="2117864835">
          <w:marLeft w:val="640"/>
          <w:marRight w:val="0"/>
          <w:marTop w:val="0"/>
          <w:marBottom w:val="0"/>
          <w:divBdr>
            <w:top w:val="none" w:sz="0" w:space="0" w:color="auto"/>
            <w:left w:val="none" w:sz="0" w:space="0" w:color="auto"/>
            <w:bottom w:val="none" w:sz="0" w:space="0" w:color="auto"/>
            <w:right w:val="none" w:sz="0" w:space="0" w:color="auto"/>
          </w:divBdr>
        </w:div>
      </w:divsChild>
    </w:div>
    <w:div w:id="1990935570">
      <w:bodyDiv w:val="1"/>
      <w:marLeft w:val="0"/>
      <w:marRight w:val="0"/>
      <w:marTop w:val="0"/>
      <w:marBottom w:val="0"/>
      <w:divBdr>
        <w:top w:val="none" w:sz="0" w:space="0" w:color="auto"/>
        <w:left w:val="none" w:sz="0" w:space="0" w:color="auto"/>
        <w:bottom w:val="none" w:sz="0" w:space="0" w:color="auto"/>
        <w:right w:val="none" w:sz="0" w:space="0" w:color="auto"/>
      </w:divBdr>
      <w:divsChild>
        <w:div w:id="67309299">
          <w:marLeft w:val="640"/>
          <w:marRight w:val="0"/>
          <w:marTop w:val="0"/>
          <w:marBottom w:val="0"/>
          <w:divBdr>
            <w:top w:val="none" w:sz="0" w:space="0" w:color="auto"/>
            <w:left w:val="none" w:sz="0" w:space="0" w:color="auto"/>
            <w:bottom w:val="none" w:sz="0" w:space="0" w:color="auto"/>
            <w:right w:val="none" w:sz="0" w:space="0" w:color="auto"/>
          </w:divBdr>
        </w:div>
        <w:div w:id="99834245">
          <w:marLeft w:val="640"/>
          <w:marRight w:val="0"/>
          <w:marTop w:val="0"/>
          <w:marBottom w:val="0"/>
          <w:divBdr>
            <w:top w:val="none" w:sz="0" w:space="0" w:color="auto"/>
            <w:left w:val="none" w:sz="0" w:space="0" w:color="auto"/>
            <w:bottom w:val="none" w:sz="0" w:space="0" w:color="auto"/>
            <w:right w:val="none" w:sz="0" w:space="0" w:color="auto"/>
          </w:divBdr>
        </w:div>
        <w:div w:id="124857315">
          <w:marLeft w:val="640"/>
          <w:marRight w:val="0"/>
          <w:marTop w:val="0"/>
          <w:marBottom w:val="0"/>
          <w:divBdr>
            <w:top w:val="none" w:sz="0" w:space="0" w:color="auto"/>
            <w:left w:val="none" w:sz="0" w:space="0" w:color="auto"/>
            <w:bottom w:val="none" w:sz="0" w:space="0" w:color="auto"/>
            <w:right w:val="none" w:sz="0" w:space="0" w:color="auto"/>
          </w:divBdr>
        </w:div>
        <w:div w:id="367800503">
          <w:marLeft w:val="640"/>
          <w:marRight w:val="0"/>
          <w:marTop w:val="0"/>
          <w:marBottom w:val="0"/>
          <w:divBdr>
            <w:top w:val="none" w:sz="0" w:space="0" w:color="auto"/>
            <w:left w:val="none" w:sz="0" w:space="0" w:color="auto"/>
            <w:bottom w:val="none" w:sz="0" w:space="0" w:color="auto"/>
            <w:right w:val="none" w:sz="0" w:space="0" w:color="auto"/>
          </w:divBdr>
        </w:div>
        <w:div w:id="559436845">
          <w:marLeft w:val="640"/>
          <w:marRight w:val="0"/>
          <w:marTop w:val="0"/>
          <w:marBottom w:val="0"/>
          <w:divBdr>
            <w:top w:val="none" w:sz="0" w:space="0" w:color="auto"/>
            <w:left w:val="none" w:sz="0" w:space="0" w:color="auto"/>
            <w:bottom w:val="none" w:sz="0" w:space="0" w:color="auto"/>
            <w:right w:val="none" w:sz="0" w:space="0" w:color="auto"/>
          </w:divBdr>
        </w:div>
        <w:div w:id="611669395">
          <w:marLeft w:val="640"/>
          <w:marRight w:val="0"/>
          <w:marTop w:val="0"/>
          <w:marBottom w:val="0"/>
          <w:divBdr>
            <w:top w:val="none" w:sz="0" w:space="0" w:color="auto"/>
            <w:left w:val="none" w:sz="0" w:space="0" w:color="auto"/>
            <w:bottom w:val="none" w:sz="0" w:space="0" w:color="auto"/>
            <w:right w:val="none" w:sz="0" w:space="0" w:color="auto"/>
          </w:divBdr>
        </w:div>
        <w:div w:id="649821066">
          <w:marLeft w:val="640"/>
          <w:marRight w:val="0"/>
          <w:marTop w:val="0"/>
          <w:marBottom w:val="0"/>
          <w:divBdr>
            <w:top w:val="none" w:sz="0" w:space="0" w:color="auto"/>
            <w:left w:val="none" w:sz="0" w:space="0" w:color="auto"/>
            <w:bottom w:val="none" w:sz="0" w:space="0" w:color="auto"/>
            <w:right w:val="none" w:sz="0" w:space="0" w:color="auto"/>
          </w:divBdr>
        </w:div>
        <w:div w:id="738597122">
          <w:marLeft w:val="640"/>
          <w:marRight w:val="0"/>
          <w:marTop w:val="0"/>
          <w:marBottom w:val="0"/>
          <w:divBdr>
            <w:top w:val="none" w:sz="0" w:space="0" w:color="auto"/>
            <w:left w:val="none" w:sz="0" w:space="0" w:color="auto"/>
            <w:bottom w:val="none" w:sz="0" w:space="0" w:color="auto"/>
            <w:right w:val="none" w:sz="0" w:space="0" w:color="auto"/>
          </w:divBdr>
        </w:div>
        <w:div w:id="1121268319">
          <w:marLeft w:val="640"/>
          <w:marRight w:val="0"/>
          <w:marTop w:val="0"/>
          <w:marBottom w:val="0"/>
          <w:divBdr>
            <w:top w:val="none" w:sz="0" w:space="0" w:color="auto"/>
            <w:left w:val="none" w:sz="0" w:space="0" w:color="auto"/>
            <w:bottom w:val="none" w:sz="0" w:space="0" w:color="auto"/>
            <w:right w:val="none" w:sz="0" w:space="0" w:color="auto"/>
          </w:divBdr>
        </w:div>
        <w:div w:id="1622111692">
          <w:marLeft w:val="640"/>
          <w:marRight w:val="0"/>
          <w:marTop w:val="0"/>
          <w:marBottom w:val="0"/>
          <w:divBdr>
            <w:top w:val="none" w:sz="0" w:space="0" w:color="auto"/>
            <w:left w:val="none" w:sz="0" w:space="0" w:color="auto"/>
            <w:bottom w:val="none" w:sz="0" w:space="0" w:color="auto"/>
            <w:right w:val="none" w:sz="0" w:space="0" w:color="auto"/>
          </w:divBdr>
        </w:div>
        <w:div w:id="1664548924">
          <w:marLeft w:val="640"/>
          <w:marRight w:val="0"/>
          <w:marTop w:val="0"/>
          <w:marBottom w:val="0"/>
          <w:divBdr>
            <w:top w:val="none" w:sz="0" w:space="0" w:color="auto"/>
            <w:left w:val="none" w:sz="0" w:space="0" w:color="auto"/>
            <w:bottom w:val="none" w:sz="0" w:space="0" w:color="auto"/>
            <w:right w:val="none" w:sz="0" w:space="0" w:color="auto"/>
          </w:divBdr>
        </w:div>
        <w:div w:id="1696417007">
          <w:marLeft w:val="640"/>
          <w:marRight w:val="0"/>
          <w:marTop w:val="0"/>
          <w:marBottom w:val="0"/>
          <w:divBdr>
            <w:top w:val="none" w:sz="0" w:space="0" w:color="auto"/>
            <w:left w:val="none" w:sz="0" w:space="0" w:color="auto"/>
            <w:bottom w:val="none" w:sz="0" w:space="0" w:color="auto"/>
            <w:right w:val="none" w:sz="0" w:space="0" w:color="auto"/>
          </w:divBdr>
        </w:div>
        <w:div w:id="1861121629">
          <w:marLeft w:val="640"/>
          <w:marRight w:val="0"/>
          <w:marTop w:val="0"/>
          <w:marBottom w:val="0"/>
          <w:divBdr>
            <w:top w:val="none" w:sz="0" w:space="0" w:color="auto"/>
            <w:left w:val="none" w:sz="0" w:space="0" w:color="auto"/>
            <w:bottom w:val="none" w:sz="0" w:space="0" w:color="auto"/>
            <w:right w:val="none" w:sz="0" w:space="0" w:color="auto"/>
          </w:divBdr>
        </w:div>
        <w:div w:id="1947805962">
          <w:marLeft w:val="640"/>
          <w:marRight w:val="0"/>
          <w:marTop w:val="0"/>
          <w:marBottom w:val="0"/>
          <w:divBdr>
            <w:top w:val="none" w:sz="0" w:space="0" w:color="auto"/>
            <w:left w:val="none" w:sz="0" w:space="0" w:color="auto"/>
            <w:bottom w:val="none" w:sz="0" w:space="0" w:color="auto"/>
            <w:right w:val="none" w:sz="0" w:space="0" w:color="auto"/>
          </w:divBdr>
        </w:div>
        <w:div w:id="2102213240">
          <w:marLeft w:val="640"/>
          <w:marRight w:val="0"/>
          <w:marTop w:val="0"/>
          <w:marBottom w:val="0"/>
          <w:divBdr>
            <w:top w:val="none" w:sz="0" w:space="0" w:color="auto"/>
            <w:left w:val="none" w:sz="0" w:space="0" w:color="auto"/>
            <w:bottom w:val="none" w:sz="0" w:space="0" w:color="auto"/>
            <w:right w:val="none" w:sz="0" w:space="0" w:color="auto"/>
          </w:divBdr>
        </w:div>
      </w:divsChild>
    </w:div>
    <w:div w:id="1993025315">
      <w:bodyDiv w:val="1"/>
      <w:marLeft w:val="0"/>
      <w:marRight w:val="0"/>
      <w:marTop w:val="0"/>
      <w:marBottom w:val="0"/>
      <w:divBdr>
        <w:top w:val="none" w:sz="0" w:space="0" w:color="auto"/>
        <w:left w:val="none" w:sz="0" w:space="0" w:color="auto"/>
        <w:bottom w:val="none" w:sz="0" w:space="0" w:color="auto"/>
        <w:right w:val="none" w:sz="0" w:space="0" w:color="auto"/>
      </w:divBdr>
      <w:divsChild>
        <w:div w:id="444272960">
          <w:marLeft w:val="640"/>
          <w:marRight w:val="0"/>
          <w:marTop w:val="0"/>
          <w:marBottom w:val="0"/>
          <w:divBdr>
            <w:top w:val="none" w:sz="0" w:space="0" w:color="auto"/>
            <w:left w:val="none" w:sz="0" w:space="0" w:color="auto"/>
            <w:bottom w:val="none" w:sz="0" w:space="0" w:color="auto"/>
            <w:right w:val="none" w:sz="0" w:space="0" w:color="auto"/>
          </w:divBdr>
        </w:div>
        <w:div w:id="465392080">
          <w:marLeft w:val="640"/>
          <w:marRight w:val="0"/>
          <w:marTop w:val="0"/>
          <w:marBottom w:val="0"/>
          <w:divBdr>
            <w:top w:val="none" w:sz="0" w:space="0" w:color="auto"/>
            <w:left w:val="none" w:sz="0" w:space="0" w:color="auto"/>
            <w:bottom w:val="none" w:sz="0" w:space="0" w:color="auto"/>
            <w:right w:val="none" w:sz="0" w:space="0" w:color="auto"/>
          </w:divBdr>
        </w:div>
        <w:div w:id="472673779">
          <w:marLeft w:val="640"/>
          <w:marRight w:val="0"/>
          <w:marTop w:val="0"/>
          <w:marBottom w:val="0"/>
          <w:divBdr>
            <w:top w:val="none" w:sz="0" w:space="0" w:color="auto"/>
            <w:left w:val="none" w:sz="0" w:space="0" w:color="auto"/>
            <w:bottom w:val="none" w:sz="0" w:space="0" w:color="auto"/>
            <w:right w:val="none" w:sz="0" w:space="0" w:color="auto"/>
          </w:divBdr>
        </w:div>
        <w:div w:id="789664403">
          <w:marLeft w:val="640"/>
          <w:marRight w:val="0"/>
          <w:marTop w:val="0"/>
          <w:marBottom w:val="0"/>
          <w:divBdr>
            <w:top w:val="none" w:sz="0" w:space="0" w:color="auto"/>
            <w:left w:val="none" w:sz="0" w:space="0" w:color="auto"/>
            <w:bottom w:val="none" w:sz="0" w:space="0" w:color="auto"/>
            <w:right w:val="none" w:sz="0" w:space="0" w:color="auto"/>
          </w:divBdr>
        </w:div>
        <w:div w:id="792093914">
          <w:marLeft w:val="640"/>
          <w:marRight w:val="0"/>
          <w:marTop w:val="0"/>
          <w:marBottom w:val="0"/>
          <w:divBdr>
            <w:top w:val="none" w:sz="0" w:space="0" w:color="auto"/>
            <w:left w:val="none" w:sz="0" w:space="0" w:color="auto"/>
            <w:bottom w:val="none" w:sz="0" w:space="0" w:color="auto"/>
            <w:right w:val="none" w:sz="0" w:space="0" w:color="auto"/>
          </w:divBdr>
        </w:div>
        <w:div w:id="919486187">
          <w:marLeft w:val="640"/>
          <w:marRight w:val="0"/>
          <w:marTop w:val="0"/>
          <w:marBottom w:val="0"/>
          <w:divBdr>
            <w:top w:val="none" w:sz="0" w:space="0" w:color="auto"/>
            <w:left w:val="none" w:sz="0" w:space="0" w:color="auto"/>
            <w:bottom w:val="none" w:sz="0" w:space="0" w:color="auto"/>
            <w:right w:val="none" w:sz="0" w:space="0" w:color="auto"/>
          </w:divBdr>
        </w:div>
        <w:div w:id="1172839245">
          <w:marLeft w:val="640"/>
          <w:marRight w:val="0"/>
          <w:marTop w:val="0"/>
          <w:marBottom w:val="0"/>
          <w:divBdr>
            <w:top w:val="none" w:sz="0" w:space="0" w:color="auto"/>
            <w:left w:val="none" w:sz="0" w:space="0" w:color="auto"/>
            <w:bottom w:val="none" w:sz="0" w:space="0" w:color="auto"/>
            <w:right w:val="none" w:sz="0" w:space="0" w:color="auto"/>
          </w:divBdr>
        </w:div>
        <w:div w:id="1275677777">
          <w:marLeft w:val="640"/>
          <w:marRight w:val="0"/>
          <w:marTop w:val="0"/>
          <w:marBottom w:val="0"/>
          <w:divBdr>
            <w:top w:val="none" w:sz="0" w:space="0" w:color="auto"/>
            <w:left w:val="none" w:sz="0" w:space="0" w:color="auto"/>
            <w:bottom w:val="none" w:sz="0" w:space="0" w:color="auto"/>
            <w:right w:val="none" w:sz="0" w:space="0" w:color="auto"/>
          </w:divBdr>
        </w:div>
        <w:div w:id="1277444170">
          <w:marLeft w:val="640"/>
          <w:marRight w:val="0"/>
          <w:marTop w:val="0"/>
          <w:marBottom w:val="0"/>
          <w:divBdr>
            <w:top w:val="none" w:sz="0" w:space="0" w:color="auto"/>
            <w:left w:val="none" w:sz="0" w:space="0" w:color="auto"/>
            <w:bottom w:val="none" w:sz="0" w:space="0" w:color="auto"/>
            <w:right w:val="none" w:sz="0" w:space="0" w:color="auto"/>
          </w:divBdr>
        </w:div>
        <w:div w:id="1624115331">
          <w:marLeft w:val="640"/>
          <w:marRight w:val="0"/>
          <w:marTop w:val="0"/>
          <w:marBottom w:val="0"/>
          <w:divBdr>
            <w:top w:val="none" w:sz="0" w:space="0" w:color="auto"/>
            <w:left w:val="none" w:sz="0" w:space="0" w:color="auto"/>
            <w:bottom w:val="none" w:sz="0" w:space="0" w:color="auto"/>
            <w:right w:val="none" w:sz="0" w:space="0" w:color="auto"/>
          </w:divBdr>
        </w:div>
        <w:div w:id="1675500020">
          <w:marLeft w:val="640"/>
          <w:marRight w:val="0"/>
          <w:marTop w:val="0"/>
          <w:marBottom w:val="0"/>
          <w:divBdr>
            <w:top w:val="none" w:sz="0" w:space="0" w:color="auto"/>
            <w:left w:val="none" w:sz="0" w:space="0" w:color="auto"/>
            <w:bottom w:val="none" w:sz="0" w:space="0" w:color="auto"/>
            <w:right w:val="none" w:sz="0" w:space="0" w:color="auto"/>
          </w:divBdr>
        </w:div>
        <w:div w:id="1698853575">
          <w:marLeft w:val="640"/>
          <w:marRight w:val="0"/>
          <w:marTop w:val="0"/>
          <w:marBottom w:val="0"/>
          <w:divBdr>
            <w:top w:val="none" w:sz="0" w:space="0" w:color="auto"/>
            <w:left w:val="none" w:sz="0" w:space="0" w:color="auto"/>
            <w:bottom w:val="none" w:sz="0" w:space="0" w:color="auto"/>
            <w:right w:val="none" w:sz="0" w:space="0" w:color="auto"/>
          </w:divBdr>
        </w:div>
        <w:div w:id="1802378452">
          <w:marLeft w:val="640"/>
          <w:marRight w:val="0"/>
          <w:marTop w:val="0"/>
          <w:marBottom w:val="0"/>
          <w:divBdr>
            <w:top w:val="none" w:sz="0" w:space="0" w:color="auto"/>
            <w:left w:val="none" w:sz="0" w:space="0" w:color="auto"/>
            <w:bottom w:val="none" w:sz="0" w:space="0" w:color="auto"/>
            <w:right w:val="none" w:sz="0" w:space="0" w:color="auto"/>
          </w:divBdr>
        </w:div>
        <w:div w:id="1826508198">
          <w:marLeft w:val="640"/>
          <w:marRight w:val="0"/>
          <w:marTop w:val="0"/>
          <w:marBottom w:val="0"/>
          <w:divBdr>
            <w:top w:val="none" w:sz="0" w:space="0" w:color="auto"/>
            <w:left w:val="none" w:sz="0" w:space="0" w:color="auto"/>
            <w:bottom w:val="none" w:sz="0" w:space="0" w:color="auto"/>
            <w:right w:val="none" w:sz="0" w:space="0" w:color="auto"/>
          </w:divBdr>
        </w:div>
        <w:div w:id="1843163472">
          <w:marLeft w:val="640"/>
          <w:marRight w:val="0"/>
          <w:marTop w:val="0"/>
          <w:marBottom w:val="0"/>
          <w:divBdr>
            <w:top w:val="none" w:sz="0" w:space="0" w:color="auto"/>
            <w:left w:val="none" w:sz="0" w:space="0" w:color="auto"/>
            <w:bottom w:val="none" w:sz="0" w:space="0" w:color="auto"/>
            <w:right w:val="none" w:sz="0" w:space="0" w:color="auto"/>
          </w:divBdr>
        </w:div>
        <w:div w:id="1913851387">
          <w:marLeft w:val="640"/>
          <w:marRight w:val="0"/>
          <w:marTop w:val="0"/>
          <w:marBottom w:val="0"/>
          <w:divBdr>
            <w:top w:val="none" w:sz="0" w:space="0" w:color="auto"/>
            <w:left w:val="none" w:sz="0" w:space="0" w:color="auto"/>
            <w:bottom w:val="none" w:sz="0" w:space="0" w:color="auto"/>
            <w:right w:val="none" w:sz="0" w:space="0" w:color="auto"/>
          </w:divBdr>
        </w:div>
        <w:div w:id="2000497143">
          <w:marLeft w:val="640"/>
          <w:marRight w:val="0"/>
          <w:marTop w:val="0"/>
          <w:marBottom w:val="0"/>
          <w:divBdr>
            <w:top w:val="none" w:sz="0" w:space="0" w:color="auto"/>
            <w:left w:val="none" w:sz="0" w:space="0" w:color="auto"/>
            <w:bottom w:val="none" w:sz="0" w:space="0" w:color="auto"/>
            <w:right w:val="none" w:sz="0" w:space="0" w:color="auto"/>
          </w:divBdr>
        </w:div>
        <w:div w:id="2026128572">
          <w:marLeft w:val="640"/>
          <w:marRight w:val="0"/>
          <w:marTop w:val="0"/>
          <w:marBottom w:val="0"/>
          <w:divBdr>
            <w:top w:val="none" w:sz="0" w:space="0" w:color="auto"/>
            <w:left w:val="none" w:sz="0" w:space="0" w:color="auto"/>
            <w:bottom w:val="none" w:sz="0" w:space="0" w:color="auto"/>
            <w:right w:val="none" w:sz="0" w:space="0" w:color="auto"/>
          </w:divBdr>
        </w:div>
        <w:div w:id="2047557148">
          <w:marLeft w:val="640"/>
          <w:marRight w:val="0"/>
          <w:marTop w:val="0"/>
          <w:marBottom w:val="0"/>
          <w:divBdr>
            <w:top w:val="none" w:sz="0" w:space="0" w:color="auto"/>
            <w:left w:val="none" w:sz="0" w:space="0" w:color="auto"/>
            <w:bottom w:val="none" w:sz="0" w:space="0" w:color="auto"/>
            <w:right w:val="none" w:sz="0" w:space="0" w:color="auto"/>
          </w:divBdr>
        </w:div>
      </w:divsChild>
    </w:div>
    <w:div w:id="1994869718">
      <w:bodyDiv w:val="1"/>
      <w:marLeft w:val="0"/>
      <w:marRight w:val="0"/>
      <w:marTop w:val="0"/>
      <w:marBottom w:val="0"/>
      <w:divBdr>
        <w:top w:val="none" w:sz="0" w:space="0" w:color="auto"/>
        <w:left w:val="none" w:sz="0" w:space="0" w:color="auto"/>
        <w:bottom w:val="none" w:sz="0" w:space="0" w:color="auto"/>
        <w:right w:val="none" w:sz="0" w:space="0" w:color="auto"/>
      </w:divBdr>
      <w:divsChild>
        <w:div w:id="226114105">
          <w:marLeft w:val="640"/>
          <w:marRight w:val="0"/>
          <w:marTop w:val="0"/>
          <w:marBottom w:val="0"/>
          <w:divBdr>
            <w:top w:val="none" w:sz="0" w:space="0" w:color="auto"/>
            <w:left w:val="none" w:sz="0" w:space="0" w:color="auto"/>
            <w:bottom w:val="none" w:sz="0" w:space="0" w:color="auto"/>
            <w:right w:val="none" w:sz="0" w:space="0" w:color="auto"/>
          </w:divBdr>
        </w:div>
        <w:div w:id="330330469">
          <w:marLeft w:val="640"/>
          <w:marRight w:val="0"/>
          <w:marTop w:val="0"/>
          <w:marBottom w:val="0"/>
          <w:divBdr>
            <w:top w:val="none" w:sz="0" w:space="0" w:color="auto"/>
            <w:left w:val="none" w:sz="0" w:space="0" w:color="auto"/>
            <w:bottom w:val="none" w:sz="0" w:space="0" w:color="auto"/>
            <w:right w:val="none" w:sz="0" w:space="0" w:color="auto"/>
          </w:divBdr>
        </w:div>
        <w:div w:id="391931148">
          <w:marLeft w:val="640"/>
          <w:marRight w:val="0"/>
          <w:marTop w:val="0"/>
          <w:marBottom w:val="0"/>
          <w:divBdr>
            <w:top w:val="none" w:sz="0" w:space="0" w:color="auto"/>
            <w:left w:val="none" w:sz="0" w:space="0" w:color="auto"/>
            <w:bottom w:val="none" w:sz="0" w:space="0" w:color="auto"/>
            <w:right w:val="none" w:sz="0" w:space="0" w:color="auto"/>
          </w:divBdr>
        </w:div>
        <w:div w:id="485316138">
          <w:marLeft w:val="640"/>
          <w:marRight w:val="0"/>
          <w:marTop w:val="0"/>
          <w:marBottom w:val="0"/>
          <w:divBdr>
            <w:top w:val="none" w:sz="0" w:space="0" w:color="auto"/>
            <w:left w:val="none" w:sz="0" w:space="0" w:color="auto"/>
            <w:bottom w:val="none" w:sz="0" w:space="0" w:color="auto"/>
            <w:right w:val="none" w:sz="0" w:space="0" w:color="auto"/>
          </w:divBdr>
        </w:div>
        <w:div w:id="683678408">
          <w:marLeft w:val="640"/>
          <w:marRight w:val="0"/>
          <w:marTop w:val="0"/>
          <w:marBottom w:val="0"/>
          <w:divBdr>
            <w:top w:val="none" w:sz="0" w:space="0" w:color="auto"/>
            <w:left w:val="none" w:sz="0" w:space="0" w:color="auto"/>
            <w:bottom w:val="none" w:sz="0" w:space="0" w:color="auto"/>
            <w:right w:val="none" w:sz="0" w:space="0" w:color="auto"/>
          </w:divBdr>
        </w:div>
        <w:div w:id="755246845">
          <w:marLeft w:val="640"/>
          <w:marRight w:val="0"/>
          <w:marTop w:val="0"/>
          <w:marBottom w:val="0"/>
          <w:divBdr>
            <w:top w:val="none" w:sz="0" w:space="0" w:color="auto"/>
            <w:left w:val="none" w:sz="0" w:space="0" w:color="auto"/>
            <w:bottom w:val="none" w:sz="0" w:space="0" w:color="auto"/>
            <w:right w:val="none" w:sz="0" w:space="0" w:color="auto"/>
          </w:divBdr>
        </w:div>
        <w:div w:id="894900468">
          <w:marLeft w:val="640"/>
          <w:marRight w:val="0"/>
          <w:marTop w:val="0"/>
          <w:marBottom w:val="0"/>
          <w:divBdr>
            <w:top w:val="none" w:sz="0" w:space="0" w:color="auto"/>
            <w:left w:val="none" w:sz="0" w:space="0" w:color="auto"/>
            <w:bottom w:val="none" w:sz="0" w:space="0" w:color="auto"/>
            <w:right w:val="none" w:sz="0" w:space="0" w:color="auto"/>
          </w:divBdr>
        </w:div>
        <w:div w:id="945191176">
          <w:marLeft w:val="640"/>
          <w:marRight w:val="0"/>
          <w:marTop w:val="0"/>
          <w:marBottom w:val="0"/>
          <w:divBdr>
            <w:top w:val="none" w:sz="0" w:space="0" w:color="auto"/>
            <w:left w:val="none" w:sz="0" w:space="0" w:color="auto"/>
            <w:bottom w:val="none" w:sz="0" w:space="0" w:color="auto"/>
            <w:right w:val="none" w:sz="0" w:space="0" w:color="auto"/>
          </w:divBdr>
        </w:div>
        <w:div w:id="1024331415">
          <w:marLeft w:val="640"/>
          <w:marRight w:val="0"/>
          <w:marTop w:val="0"/>
          <w:marBottom w:val="0"/>
          <w:divBdr>
            <w:top w:val="none" w:sz="0" w:space="0" w:color="auto"/>
            <w:left w:val="none" w:sz="0" w:space="0" w:color="auto"/>
            <w:bottom w:val="none" w:sz="0" w:space="0" w:color="auto"/>
            <w:right w:val="none" w:sz="0" w:space="0" w:color="auto"/>
          </w:divBdr>
        </w:div>
        <w:div w:id="1132946258">
          <w:marLeft w:val="640"/>
          <w:marRight w:val="0"/>
          <w:marTop w:val="0"/>
          <w:marBottom w:val="0"/>
          <w:divBdr>
            <w:top w:val="none" w:sz="0" w:space="0" w:color="auto"/>
            <w:left w:val="none" w:sz="0" w:space="0" w:color="auto"/>
            <w:bottom w:val="none" w:sz="0" w:space="0" w:color="auto"/>
            <w:right w:val="none" w:sz="0" w:space="0" w:color="auto"/>
          </w:divBdr>
        </w:div>
        <w:div w:id="1189373222">
          <w:marLeft w:val="640"/>
          <w:marRight w:val="0"/>
          <w:marTop w:val="0"/>
          <w:marBottom w:val="0"/>
          <w:divBdr>
            <w:top w:val="none" w:sz="0" w:space="0" w:color="auto"/>
            <w:left w:val="none" w:sz="0" w:space="0" w:color="auto"/>
            <w:bottom w:val="none" w:sz="0" w:space="0" w:color="auto"/>
            <w:right w:val="none" w:sz="0" w:space="0" w:color="auto"/>
          </w:divBdr>
        </w:div>
        <w:div w:id="1409958356">
          <w:marLeft w:val="640"/>
          <w:marRight w:val="0"/>
          <w:marTop w:val="0"/>
          <w:marBottom w:val="0"/>
          <w:divBdr>
            <w:top w:val="none" w:sz="0" w:space="0" w:color="auto"/>
            <w:left w:val="none" w:sz="0" w:space="0" w:color="auto"/>
            <w:bottom w:val="none" w:sz="0" w:space="0" w:color="auto"/>
            <w:right w:val="none" w:sz="0" w:space="0" w:color="auto"/>
          </w:divBdr>
        </w:div>
        <w:div w:id="1617253009">
          <w:marLeft w:val="640"/>
          <w:marRight w:val="0"/>
          <w:marTop w:val="0"/>
          <w:marBottom w:val="0"/>
          <w:divBdr>
            <w:top w:val="none" w:sz="0" w:space="0" w:color="auto"/>
            <w:left w:val="none" w:sz="0" w:space="0" w:color="auto"/>
            <w:bottom w:val="none" w:sz="0" w:space="0" w:color="auto"/>
            <w:right w:val="none" w:sz="0" w:space="0" w:color="auto"/>
          </w:divBdr>
        </w:div>
        <w:div w:id="1708798817">
          <w:marLeft w:val="640"/>
          <w:marRight w:val="0"/>
          <w:marTop w:val="0"/>
          <w:marBottom w:val="0"/>
          <w:divBdr>
            <w:top w:val="none" w:sz="0" w:space="0" w:color="auto"/>
            <w:left w:val="none" w:sz="0" w:space="0" w:color="auto"/>
            <w:bottom w:val="none" w:sz="0" w:space="0" w:color="auto"/>
            <w:right w:val="none" w:sz="0" w:space="0" w:color="auto"/>
          </w:divBdr>
        </w:div>
        <w:div w:id="1726365741">
          <w:marLeft w:val="640"/>
          <w:marRight w:val="0"/>
          <w:marTop w:val="0"/>
          <w:marBottom w:val="0"/>
          <w:divBdr>
            <w:top w:val="none" w:sz="0" w:space="0" w:color="auto"/>
            <w:left w:val="none" w:sz="0" w:space="0" w:color="auto"/>
            <w:bottom w:val="none" w:sz="0" w:space="0" w:color="auto"/>
            <w:right w:val="none" w:sz="0" w:space="0" w:color="auto"/>
          </w:divBdr>
        </w:div>
        <w:div w:id="1801607433">
          <w:marLeft w:val="640"/>
          <w:marRight w:val="0"/>
          <w:marTop w:val="0"/>
          <w:marBottom w:val="0"/>
          <w:divBdr>
            <w:top w:val="none" w:sz="0" w:space="0" w:color="auto"/>
            <w:left w:val="none" w:sz="0" w:space="0" w:color="auto"/>
            <w:bottom w:val="none" w:sz="0" w:space="0" w:color="auto"/>
            <w:right w:val="none" w:sz="0" w:space="0" w:color="auto"/>
          </w:divBdr>
        </w:div>
        <w:div w:id="1945843829">
          <w:marLeft w:val="640"/>
          <w:marRight w:val="0"/>
          <w:marTop w:val="0"/>
          <w:marBottom w:val="0"/>
          <w:divBdr>
            <w:top w:val="none" w:sz="0" w:space="0" w:color="auto"/>
            <w:left w:val="none" w:sz="0" w:space="0" w:color="auto"/>
            <w:bottom w:val="none" w:sz="0" w:space="0" w:color="auto"/>
            <w:right w:val="none" w:sz="0" w:space="0" w:color="auto"/>
          </w:divBdr>
        </w:div>
        <w:div w:id="2114090010">
          <w:marLeft w:val="640"/>
          <w:marRight w:val="0"/>
          <w:marTop w:val="0"/>
          <w:marBottom w:val="0"/>
          <w:divBdr>
            <w:top w:val="none" w:sz="0" w:space="0" w:color="auto"/>
            <w:left w:val="none" w:sz="0" w:space="0" w:color="auto"/>
            <w:bottom w:val="none" w:sz="0" w:space="0" w:color="auto"/>
            <w:right w:val="none" w:sz="0" w:space="0" w:color="auto"/>
          </w:divBdr>
        </w:div>
      </w:divsChild>
    </w:div>
    <w:div w:id="1998994869">
      <w:bodyDiv w:val="1"/>
      <w:marLeft w:val="0"/>
      <w:marRight w:val="0"/>
      <w:marTop w:val="0"/>
      <w:marBottom w:val="0"/>
      <w:divBdr>
        <w:top w:val="none" w:sz="0" w:space="0" w:color="auto"/>
        <w:left w:val="none" w:sz="0" w:space="0" w:color="auto"/>
        <w:bottom w:val="none" w:sz="0" w:space="0" w:color="auto"/>
        <w:right w:val="none" w:sz="0" w:space="0" w:color="auto"/>
      </w:divBdr>
    </w:div>
    <w:div w:id="2003119443">
      <w:bodyDiv w:val="1"/>
      <w:marLeft w:val="0"/>
      <w:marRight w:val="0"/>
      <w:marTop w:val="0"/>
      <w:marBottom w:val="0"/>
      <w:divBdr>
        <w:top w:val="none" w:sz="0" w:space="0" w:color="auto"/>
        <w:left w:val="none" w:sz="0" w:space="0" w:color="auto"/>
        <w:bottom w:val="none" w:sz="0" w:space="0" w:color="auto"/>
        <w:right w:val="none" w:sz="0" w:space="0" w:color="auto"/>
      </w:divBdr>
      <w:divsChild>
        <w:div w:id="93206758">
          <w:marLeft w:val="640"/>
          <w:marRight w:val="0"/>
          <w:marTop w:val="0"/>
          <w:marBottom w:val="0"/>
          <w:divBdr>
            <w:top w:val="none" w:sz="0" w:space="0" w:color="auto"/>
            <w:left w:val="none" w:sz="0" w:space="0" w:color="auto"/>
            <w:bottom w:val="none" w:sz="0" w:space="0" w:color="auto"/>
            <w:right w:val="none" w:sz="0" w:space="0" w:color="auto"/>
          </w:divBdr>
        </w:div>
        <w:div w:id="368188870">
          <w:marLeft w:val="640"/>
          <w:marRight w:val="0"/>
          <w:marTop w:val="0"/>
          <w:marBottom w:val="0"/>
          <w:divBdr>
            <w:top w:val="none" w:sz="0" w:space="0" w:color="auto"/>
            <w:left w:val="none" w:sz="0" w:space="0" w:color="auto"/>
            <w:bottom w:val="none" w:sz="0" w:space="0" w:color="auto"/>
            <w:right w:val="none" w:sz="0" w:space="0" w:color="auto"/>
          </w:divBdr>
        </w:div>
        <w:div w:id="441271420">
          <w:marLeft w:val="640"/>
          <w:marRight w:val="0"/>
          <w:marTop w:val="0"/>
          <w:marBottom w:val="0"/>
          <w:divBdr>
            <w:top w:val="none" w:sz="0" w:space="0" w:color="auto"/>
            <w:left w:val="none" w:sz="0" w:space="0" w:color="auto"/>
            <w:bottom w:val="none" w:sz="0" w:space="0" w:color="auto"/>
            <w:right w:val="none" w:sz="0" w:space="0" w:color="auto"/>
          </w:divBdr>
        </w:div>
        <w:div w:id="453255921">
          <w:marLeft w:val="640"/>
          <w:marRight w:val="0"/>
          <w:marTop w:val="0"/>
          <w:marBottom w:val="0"/>
          <w:divBdr>
            <w:top w:val="none" w:sz="0" w:space="0" w:color="auto"/>
            <w:left w:val="none" w:sz="0" w:space="0" w:color="auto"/>
            <w:bottom w:val="none" w:sz="0" w:space="0" w:color="auto"/>
            <w:right w:val="none" w:sz="0" w:space="0" w:color="auto"/>
          </w:divBdr>
        </w:div>
        <w:div w:id="674114829">
          <w:marLeft w:val="640"/>
          <w:marRight w:val="0"/>
          <w:marTop w:val="0"/>
          <w:marBottom w:val="0"/>
          <w:divBdr>
            <w:top w:val="none" w:sz="0" w:space="0" w:color="auto"/>
            <w:left w:val="none" w:sz="0" w:space="0" w:color="auto"/>
            <w:bottom w:val="none" w:sz="0" w:space="0" w:color="auto"/>
            <w:right w:val="none" w:sz="0" w:space="0" w:color="auto"/>
          </w:divBdr>
        </w:div>
        <w:div w:id="691221045">
          <w:marLeft w:val="640"/>
          <w:marRight w:val="0"/>
          <w:marTop w:val="0"/>
          <w:marBottom w:val="0"/>
          <w:divBdr>
            <w:top w:val="none" w:sz="0" w:space="0" w:color="auto"/>
            <w:left w:val="none" w:sz="0" w:space="0" w:color="auto"/>
            <w:bottom w:val="none" w:sz="0" w:space="0" w:color="auto"/>
            <w:right w:val="none" w:sz="0" w:space="0" w:color="auto"/>
          </w:divBdr>
        </w:div>
        <w:div w:id="707729524">
          <w:marLeft w:val="640"/>
          <w:marRight w:val="0"/>
          <w:marTop w:val="0"/>
          <w:marBottom w:val="0"/>
          <w:divBdr>
            <w:top w:val="none" w:sz="0" w:space="0" w:color="auto"/>
            <w:left w:val="none" w:sz="0" w:space="0" w:color="auto"/>
            <w:bottom w:val="none" w:sz="0" w:space="0" w:color="auto"/>
            <w:right w:val="none" w:sz="0" w:space="0" w:color="auto"/>
          </w:divBdr>
        </w:div>
        <w:div w:id="824777946">
          <w:marLeft w:val="640"/>
          <w:marRight w:val="0"/>
          <w:marTop w:val="0"/>
          <w:marBottom w:val="0"/>
          <w:divBdr>
            <w:top w:val="none" w:sz="0" w:space="0" w:color="auto"/>
            <w:left w:val="none" w:sz="0" w:space="0" w:color="auto"/>
            <w:bottom w:val="none" w:sz="0" w:space="0" w:color="auto"/>
            <w:right w:val="none" w:sz="0" w:space="0" w:color="auto"/>
          </w:divBdr>
        </w:div>
        <w:div w:id="858666087">
          <w:marLeft w:val="640"/>
          <w:marRight w:val="0"/>
          <w:marTop w:val="0"/>
          <w:marBottom w:val="0"/>
          <w:divBdr>
            <w:top w:val="none" w:sz="0" w:space="0" w:color="auto"/>
            <w:left w:val="none" w:sz="0" w:space="0" w:color="auto"/>
            <w:bottom w:val="none" w:sz="0" w:space="0" w:color="auto"/>
            <w:right w:val="none" w:sz="0" w:space="0" w:color="auto"/>
          </w:divBdr>
        </w:div>
        <w:div w:id="865944940">
          <w:marLeft w:val="640"/>
          <w:marRight w:val="0"/>
          <w:marTop w:val="0"/>
          <w:marBottom w:val="0"/>
          <w:divBdr>
            <w:top w:val="none" w:sz="0" w:space="0" w:color="auto"/>
            <w:left w:val="none" w:sz="0" w:space="0" w:color="auto"/>
            <w:bottom w:val="none" w:sz="0" w:space="0" w:color="auto"/>
            <w:right w:val="none" w:sz="0" w:space="0" w:color="auto"/>
          </w:divBdr>
        </w:div>
        <w:div w:id="870606157">
          <w:marLeft w:val="640"/>
          <w:marRight w:val="0"/>
          <w:marTop w:val="0"/>
          <w:marBottom w:val="0"/>
          <w:divBdr>
            <w:top w:val="none" w:sz="0" w:space="0" w:color="auto"/>
            <w:left w:val="none" w:sz="0" w:space="0" w:color="auto"/>
            <w:bottom w:val="none" w:sz="0" w:space="0" w:color="auto"/>
            <w:right w:val="none" w:sz="0" w:space="0" w:color="auto"/>
          </w:divBdr>
        </w:div>
        <w:div w:id="916482363">
          <w:marLeft w:val="640"/>
          <w:marRight w:val="0"/>
          <w:marTop w:val="0"/>
          <w:marBottom w:val="0"/>
          <w:divBdr>
            <w:top w:val="none" w:sz="0" w:space="0" w:color="auto"/>
            <w:left w:val="none" w:sz="0" w:space="0" w:color="auto"/>
            <w:bottom w:val="none" w:sz="0" w:space="0" w:color="auto"/>
            <w:right w:val="none" w:sz="0" w:space="0" w:color="auto"/>
          </w:divBdr>
        </w:div>
        <w:div w:id="1017148626">
          <w:marLeft w:val="640"/>
          <w:marRight w:val="0"/>
          <w:marTop w:val="0"/>
          <w:marBottom w:val="0"/>
          <w:divBdr>
            <w:top w:val="none" w:sz="0" w:space="0" w:color="auto"/>
            <w:left w:val="none" w:sz="0" w:space="0" w:color="auto"/>
            <w:bottom w:val="none" w:sz="0" w:space="0" w:color="auto"/>
            <w:right w:val="none" w:sz="0" w:space="0" w:color="auto"/>
          </w:divBdr>
        </w:div>
        <w:div w:id="1057431942">
          <w:marLeft w:val="640"/>
          <w:marRight w:val="0"/>
          <w:marTop w:val="0"/>
          <w:marBottom w:val="0"/>
          <w:divBdr>
            <w:top w:val="none" w:sz="0" w:space="0" w:color="auto"/>
            <w:left w:val="none" w:sz="0" w:space="0" w:color="auto"/>
            <w:bottom w:val="none" w:sz="0" w:space="0" w:color="auto"/>
            <w:right w:val="none" w:sz="0" w:space="0" w:color="auto"/>
          </w:divBdr>
        </w:div>
        <w:div w:id="1144615075">
          <w:marLeft w:val="640"/>
          <w:marRight w:val="0"/>
          <w:marTop w:val="0"/>
          <w:marBottom w:val="0"/>
          <w:divBdr>
            <w:top w:val="none" w:sz="0" w:space="0" w:color="auto"/>
            <w:left w:val="none" w:sz="0" w:space="0" w:color="auto"/>
            <w:bottom w:val="none" w:sz="0" w:space="0" w:color="auto"/>
            <w:right w:val="none" w:sz="0" w:space="0" w:color="auto"/>
          </w:divBdr>
        </w:div>
        <w:div w:id="1181506292">
          <w:marLeft w:val="640"/>
          <w:marRight w:val="0"/>
          <w:marTop w:val="0"/>
          <w:marBottom w:val="0"/>
          <w:divBdr>
            <w:top w:val="none" w:sz="0" w:space="0" w:color="auto"/>
            <w:left w:val="none" w:sz="0" w:space="0" w:color="auto"/>
            <w:bottom w:val="none" w:sz="0" w:space="0" w:color="auto"/>
            <w:right w:val="none" w:sz="0" w:space="0" w:color="auto"/>
          </w:divBdr>
        </w:div>
        <w:div w:id="1250506961">
          <w:marLeft w:val="640"/>
          <w:marRight w:val="0"/>
          <w:marTop w:val="0"/>
          <w:marBottom w:val="0"/>
          <w:divBdr>
            <w:top w:val="none" w:sz="0" w:space="0" w:color="auto"/>
            <w:left w:val="none" w:sz="0" w:space="0" w:color="auto"/>
            <w:bottom w:val="none" w:sz="0" w:space="0" w:color="auto"/>
            <w:right w:val="none" w:sz="0" w:space="0" w:color="auto"/>
          </w:divBdr>
        </w:div>
        <w:div w:id="1275015408">
          <w:marLeft w:val="640"/>
          <w:marRight w:val="0"/>
          <w:marTop w:val="0"/>
          <w:marBottom w:val="0"/>
          <w:divBdr>
            <w:top w:val="none" w:sz="0" w:space="0" w:color="auto"/>
            <w:left w:val="none" w:sz="0" w:space="0" w:color="auto"/>
            <w:bottom w:val="none" w:sz="0" w:space="0" w:color="auto"/>
            <w:right w:val="none" w:sz="0" w:space="0" w:color="auto"/>
          </w:divBdr>
        </w:div>
        <w:div w:id="1331330845">
          <w:marLeft w:val="640"/>
          <w:marRight w:val="0"/>
          <w:marTop w:val="0"/>
          <w:marBottom w:val="0"/>
          <w:divBdr>
            <w:top w:val="none" w:sz="0" w:space="0" w:color="auto"/>
            <w:left w:val="none" w:sz="0" w:space="0" w:color="auto"/>
            <w:bottom w:val="none" w:sz="0" w:space="0" w:color="auto"/>
            <w:right w:val="none" w:sz="0" w:space="0" w:color="auto"/>
          </w:divBdr>
        </w:div>
        <w:div w:id="1349410772">
          <w:marLeft w:val="640"/>
          <w:marRight w:val="0"/>
          <w:marTop w:val="0"/>
          <w:marBottom w:val="0"/>
          <w:divBdr>
            <w:top w:val="none" w:sz="0" w:space="0" w:color="auto"/>
            <w:left w:val="none" w:sz="0" w:space="0" w:color="auto"/>
            <w:bottom w:val="none" w:sz="0" w:space="0" w:color="auto"/>
            <w:right w:val="none" w:sz="0" w:space="0" w:color="auto"/>
          </w:divBdr>
        </w:div>
        <w:div w:id="1386683772">
          <w:marLeft w:val="640"/>
          <w:marRight w:val="0"/>
          <w:marTop w:val="0"/>
          <w:marBottom w:val="0"/>
          <w:divBdr>
            <w:top w:val="none" w:sz="0" w:space="0" w:color="auto"/>
            <w:left w:val="none" w:sz="0" w:space="0" w:color="auto"/>
            <w:bottom w:val="none" w:sz="0" w:space="0" w:color="auto"/>
            <w:right w:val="none" w:sz="0" w:space="0" w:color="auto"/>
          </w:divBdr>
        </w:div>
        <w:div w:id="1419600391">
          <w:marLeft w:val="640"/>
          <w:marRight w:val="0"/>
          <w:marTop w:val="0"/>
          <w:marBottom w:val="0"/>
          <w:divBdr>
            <w:top w:val="none" w:sz="0" w:space="0" w:color="auto"/>
            <w:left w:val="none" w:sz="0" w:space="0" w:color="auto"/>
            <w:bottom w:val="none" w:sz="0" w:space="0" w:color="auto"/>
            <w:right w:val="none" w:sz="0" w:space="0" w:color="auto"/>
          </w:divBdr>
        </w:div>
        <w:div w:id="1467629291">
          <w:marLeft w:val="640"/>
          <w:marRight w:val="0"/>
          <w:marTop w:val="0"/>
          <w:marBottom w:val="0"/>
          <w:divBdr>
            <w:top w:val="none" w:sz="0" w:space="0" w:color="auto"/>
            <w:left w:val="none" w:sz="0" w:space="0" w:color="auto"/>
            <w:bottom w:val="none" w:sz="0" w:space="0" w:color="auto"/>
            <w:right w:val="none" w:sz="0" w:space="0" w:color="auto"/>
          </w:divBdr>
        </w:div>
        <w:div w:id="1585064627">
          <w:marLeft w:val="640"/>
          <w:marRight w:val="0"/>
          <w:marTop w:val="0"/>
          <w:marBottom w:val="0"/>
          <w:divBdr>
            <w:top w:val="none" w:sz="0" w:space="0" w:color="auto"/>
            <w:left w:val="none" w:sz="0" w:space="0" w:color="auto"/>
            <w:bottom w:val="none" w:sz="0" w:space="0" w:color="auto"/>
            <w:right w:val="none" w:sz="0" w:space="0" w:color="auto"/>
          </w:divBdr>
        </w:div>
        <w:div w:id="1644389355">
          <w:marLeft w:val="640"/>
          <w:marRight w:val="0"/>
          <w:marTop w:val="0"/>
          <w:marBottom w:val="0"/>
          <w:divBdr>
            <w:top w:val="none" w:sz="0" w:space="0" w:color="auto"/>
            <w:left w:val="none" w:sz="0" w:space="0" w:color="auto"/>
            <w:bottom w:val="none" w:sz="0" w:space="0" w:color="auto"/>
            <w:right w:val="none" w:sz="0" w:space="0" w:color="auto"/>
          </w:divBdr>
        </w:div>
        <w:div w:id="1786465715">
          <w:marLeft w:val="640"/>
          <w:marRight w:val="0"/>
          <w:marTop w:val="0"/>
          <w:marBottom w:val="0"/>
          <w:divBdr>
            <w:top w:val="none" w:sz="0" w:space="0" w:color="auto"/>
            <w:left w:val="none" w:sz="0" w:space="0" w:color="auto"/>
            <w:bottom w:val="none" w:sz="0" w:space="0" w:color="auto"/>
            <w:right w:val="none" w:sz="0" w:space="0" w:color="auto"/>
          </w:divBdr>
        </w:div>
        <w:div w:id="1832864194">
          <w:marLeft w:val="640"/>
          <w:marRight w:val="0"/>
          <w:marTop w:val="0"/>
          <w:marBottom w:val="0"/>
          <w:divBdr>
            <w:top w:val="none" w:sz="0" w:space="0" w:color="auto"/>
            <w:left w:val="none" w:sz="0" w:space="0" w:color="auto"/>
            <w:bottom w:val="none" w:sz="0" w:space="0" w:color="auto"/>
            <w:right w:val="none" w:sz="0" w:space="0" w:color="auto"/>
          </w:divBdr>
        </w:div>
        <w:div w:id="1931427818">
          <w:marLeft w:val="640"/>
          <w:marRight w:val="0"/>
          <w:marTop w:val="0"/>
          <w:marBottom w:val="0"/>
          <w:divBdr>
            <w:top w:val="none" w:sz="0" w:space="0" w:color="auto"/>
            <w:left w:val="none" w:sz="0" w:space="0" w:color="auto"/>
            <w:bottom w:val="none" w:sz="0" w:space="0" w:color="auto"/>
            <w:right w:val="none" w:sz="0" w:space="0" w:color="auto"/>
          </w:divBdr>
        </w:div>
        <w:div w:id="1938637546">
          <w:marLeft w:val="640"/>
          <w:marRight w:val="0"/>
          <w:marTop w:val="0"/>
          <w:marBottom w:val="0"/>
          <w:divBdr>
            <w:top w:val="none" w:sz="0" w:space="0" w:color="auto"/>
            <w:left w:val="none" w:sz="0" w:space="0" w:color="auto"/>
            <w:bottom w:val="none" w:sz="0" w:space="0" w:color="auto"/>
            <w:right w:val="none" w:sz="0" w:space="0" w:color="auto"/>
          </w:divBdr>
        </w:div>
        <w:div w:id="1964850067">
          <w:marLeft w:val="640"/>
          <w:marRight w:val="0"/>
          <w:marTop w:val="0"/>
          <w:marBottom w:val="0"/>
          <w:divBdr>
            <w:top w:val="none" w:sz="0" w:space="0" w:color="auto"/>
            <w:left w:val="none" w:sz="0" w:space="0" w:color="auto"/>
            <w:bottom w:val="none" w:sz="0" w:space="0" w:color="auto"/>
            <w:right w:val="none" w:sz="0" w:space="0" w:color="auto"/>
          </w:divBdr>
        </w:div>
        <w:div w:id="2015720611">
          <w:marLeft w:val="640"/>
          <w:marRight w:val="0"/>
          <w:marTop w:val="0"/>
          <w:marBottom w:val="0"/>
          <w:divBdr>
            <w:top w:val="none" w:sz="0" w:space="0" w:color="auto"/>
            <w:left w:val="none" w:sz="0" w:space="0" w:color="auto"/>
            <w:bottom w:val="none" w:sz="0" w:space="0" w:color="auto"/>
            <w:right w:val="none" w:sz="0" w:space="0" w:color="auto"/>
          </w:divBdr>
        </w:div>
        <w:div w:id="2058627799">
          <w:marLeft w:val="640"/>
          <w:marRight w:val="0"/>
          <w:marTop w:val="0"/>
          <w:marBottom w:val="0"/>
          <w:divBdr>
            <w:top w:val="none" w:sz="0" w:space="0" w:color="auto"/>
            <w:left w:val="none" w:sz="0" w:space="0" w:color="auto"/>
            <w:bottom w:val="none" w:sz="0" w:space="0" w:color="auto"/>
            <w:right w:val="none" w:sz="0" w:space="0" w:color="auto"/>
          </w:divBdr>
        </w:div>
        <w:div w:id="2103138106">
          <w:marLeft w:val="640"/>
          <w:marRight w:val="0"/>
          <w:marTop w:val="0"/>
          <w:marBottom w:val="0"/>
          <w:divBdr>
            <w:top w:val="none" w:sz="0" w:space="0" w:color="auto"/>
            <w:left w:val="none" w:sz="0" w:space="0" w:color="auto"/>
            <w:bottom w:val="none" w:sz="0" w:space="0" w:color="auto"/>
            <w:right w:val="none" w:sz="0" w:space="0" w:color="auto"/>
          </w:divBdr>
        </w:div>
      </w:divsChild>
    </w:div>
    <w:div w:id="2008167762">
      <w:bodyDiv w:val="1"/>
      <w:marLeft w:val="0"/>
      <w:marRight w:val="0"/>
      <w:marTop w:val="0"/>
      <w:marBottom w:val="0"/>
      <w:divBdr>
        <w:top w:val="none" w:sz="0" w:space="0" w:color="auto"/>
        <w:left w:val="none" w:sz="0" w:space="0" w:color="auto"/>
        <w:bottom w:val="none" w:sz="0" w:space="0" w:color="auto"/>
        <w:right w:val="none" w:sz="0" w:space="0" w:color="auto"/>
      </w:divBdr>
      <w:divsChild>
        <w:div w:id="6374012">
          <w:marLeft w:val="640"/>
          <w:marRight w:val="0"/>
          <w:marTop w:val="0"/>
          <w:marBottom w:val="0"/>
          <w:divBdr>
            <w:top w:val="none" w:sz="0" w:space="0" w:color="auto"/>
            <w:left w:val="none" w:sz="0" w:space="0" w:color="auto"/>
            <w:bottom w:val="none" w:sz="0" w:space="0" w:color="auto"/>
            <w:right w:val="none" w:sz="0" w:space="0" w:color="auto"/>
          </w:divBdr>
        </w:div>
        <w:div w:id="24599595">
          <w:marLeft w:val="640"/>
          <w:marRight w:val="0"/>
          <w:marTop w:val="0"/>
          <w:marBottom w:val="0"/>
          <w:divBdr>
            <w:top w:val="none" w:sz="0" w:space="0" w:color="auto"/>
            <w:left w:val="none" w:sz="0" w:space="0" w:color="auto"/>
            <w:bottom w:val="none" w:sz="0" w:space="0" w:color="auto"/>
            <w:right w:val="none" w:sz="0" w:space="0" w:color="auto"/>
          </w:divBdr>
        </w:div>
        <w:div w:id="98377753">
          <w:marLeft w:val="640"/>
          <w:marRight w:val="0"/>
          <w:marTop w:val="0"/>
          <w:marBottom w:val="0"/>
          <w:divBdr>
            <w:top w:val="none" w:sz="0" w:space="0" w:color="auto"/>
            <w:left w:val="none" w:sz="0" w:space="0" w:color="auto"/>
            <w:bottom w:val="none" w:sz="0" w:space="0" w:color="auto"/>
            <w:right w:val="none" w:sz="0" w:space="0" w:color="auto"/>
          </w:divBdr>
        </w:div>
        <w:div w:id="201215206">
          <w:marLeft w:val="640"/>
          <w:marRight w:val="0"/>
          <w:marTop w:val="0"/>
          <w:marBottom w:val="0"/>
          <w:divBdr>
            <w:top w:val="none" w:sz="0" w:space="0" w:color="auto"/>
            <w:left w:val="none" w:sz="0" w:space="0" w:color="auto"/>
            <w:bottom w:val="none" w:sz="0" w:space="0" w:color="auto"/>
            <w:right w:val="none" w:sz="0" w:space="0" w:color="auto"/>
          </w:divBdr>
        </w:div>
        <w:div w:id="261037632">
          <w:marLeft w:val="640"/>
          <w:marRight w:val="0"/>
          <w:marTop w:val="0"/>
          <w:marBottom w:val="0"/>
          <w:divBdr>
            <w:top w:val="none" w:sz="0" w:space="0" w:color="auto"/>
            <w:left w:val="none" w:sz="0" w:space="0" w:color="auto"/>
            <w:bottom w:val="none" w:sz="0" w:space="0" w:color="auto"/>
            <w:right w:val="none" w:sz="0" w:space="0" w:color="auto"/>
          </w:divBdr>
        </w:div>
        <w:div w:id="270167689">
          <w:marLeft w:val="640"/>
          <w:marRight w:val="0"/>
          <w:marTop w:val="0"/>
          <w:marBottom w:val="0"/>
          <w:divBdr>
            <w:top w:val="none" w:sz="0" w:space="0" w:color="auto"/>
            <w:left w:val="none" w:sz="0" w:space="0" w:color="auto"/>
            <w:bottom w:val="none" w:sz="0" w:space="0" w:color="auto"/>
            <w:right w:val="none" w:sz="0" w:space="0" w:color="auto"/>
          </w:divBdr>
        </w:div>
        <w:div w:id="297416134">
          <w:marLeft w:val="640"/>
          <w:marRight w:val="0"/>
          <w:marTop w:val="0"/>
          <w:marBottom w:val="0"/>
          <w:divBdr>
            <w:top w:val="none" w:sz="0" w:space="0" w:color="auto"/>
            <w:left w:val="none" w:sz="0" w:space="0" w:color="auto"/>
            <w:bottom w:val="none" w:sz="0" w:space="0" w:color="auto"/>
            <w:right w:val="none" w:sz="0" w:space="0" w:color="auto"/>
          </w:divBdr>
        </w:div>
        <w:div w:id="360126505">
          <w:marLeft w:val="640"/>
          <w:marRight w:val="0"/>
          <w:marTop w:val="0"/>
          <w:marBottom w:val="0"/>
          <w:divBdr>
            <w:top w:val="none" w:sz="0" w:space="0" w:color="auto"/>
            <w:left w:val="none" w:sz="0" w:space="0" w:color="auto"/>
            <w:bottom w:val="none" w:sz="0" w:space="0" w:color="auto"/>
            <w:right w:val="none" w:sz="0" w:space="0" w:color="auto"/>
          </w:divBdr>
        </w:div>
        <w:div w:id="383796270">
          <w:marLeft w:val="640"/>
          <w:marRight w:val="0"/>
          <w:marTop w:val="0"/>
          <w:marBottom w:val="0"/>
          <w:divBdr>
            <w:top w:val="none" w:sz="0" w:space="0" w:color="auto"/>
            <w:left w:val="none" w:sz="0" w:space="0" w:color="auto"/>
            <w:bottom w:val="none" w:sz="0" w:space="0" w:color="auto"/>
            <w:right w:val="none" w:sz="0" w:space="0" w:color="auto"/>
          </w:divBdr>
        </w:div>
        <w:div w:id="533081859">
          <w:marLeft w:val="640"/>
          <w:marRight w:val="0"/>
          <w:marTop w:val="0"/>
          <w:marBottom w:val="0"/>
          <w:divBdr>
            <w:top w:val="none" w:sz="0" w:space="0" w:color="auto"/>
            <w:left w:val="none" w:sz="0" w:space="0" w:color="auto"/>
            <w:bottom w:val="none" w:sz="0" w:space="0" w:color="auto"/>
            <w:right w:val="none" w:sz="0" w:space="0" w:color="auto"/>
          </w:divBdr>
        </w:div>
        <w:div w:id="591009419">
          <w:marLeft w:val="640"/>
          <w:marRight w:val="0"/>
          <w:marTop w:val="0"/>
          <w:marBottom w:val="0"/>
          <w:divBdr>
            <w:top w:val="none" w:sz="0" w:space="0" w:color="auto"/>
            <w:left w:val="none" w:sz="0" w:space="0" w:color="auto"/>
            <w:bottom w:val="none" w:sz="0" w:space="0" w:color="auto"/>
            <w:right w:val="none" w:sz="0" w:space="0" w:color="auto"/>
          </w:divBdr>
        </w:div>
        <w:div w:id="667951883">
          <w:marLeft w:val="640"/>
          <w:marRight w:val="0"/>
          <w:marTop w:val="0"/>
          <w:marBottom w:val="0"/>
          <w:divBdr>
            <w:top w:val="none" w:sz="0" w:space="0" w:color="auto"/>
            <w:left w:val="none" w:sz="0" w:space="0" w:color="auto"/>
            <w:bottom w:val="none" w:sz="0" w:space="0" w:color="auto"/>
            <w:right w:val="none" w:sz="0" w:space="0" w:color="auto"/>
          </w:divBdr>
        </w:div>
        <w:div w:id="675808440">
          <w:marLeft w:val="640"/>
          <w:marRight w:val="0"/>
          <w:marTop w:val="0"/>
          <w:marBottom w:val="0"/>
          <w:divBdr>
            <w:top w:val="none" w:sz="0" w:space="0" w:color="auto"/>
            <w:left w:val="none" w:sz="0" w:space="0" w:color="auto"/>
            <w:bottom w:val="none" w:sz="0" w:space="0" w:color="auto"/>
            <w:right w:val="none" w:sz="0" w:space="0" w:color="auto"/>
          </w:divBdr>
        </w:div>
        <w:div w:id="706030273">
          <w:marLeft w:val="640"/>
          <w:marRight w:val="0"/>
          <w:marTop w:val="0"/>
          <w:marBottom w:val="0"/>
          <w:divBdr>
            <w:top w:val="none" w:sz="0" w:space="0" w:color="auto"/>
            <w:left w:val="none" w:sz="0" w:space="0" w:color="auto"/>
            <w:bottom w:val="none" w:sz="0" w:space="0" w:color="auto"/>
            <w:right w:val="none" w:sz="0" w:space="0" w:color="auto"/>
          </w:divBdr>
        </w:div>
        <w:div w:id="735010507">
          <w:marLeft w:val="640"/>
          <w:marRight w:val="0"/>
          <w:marTop w:val="0"/>
          <w:marBottom w:val="0"/>
          <w:divBdr>
            <w:top w:val="none" w:sz="0" w:space="0" w:color="auto"/>
            <w:left w:val="none" w:sz="0" w:space="0" w:color="auto"/>
            <w:bottom w:val="none" w:sz="0" w:space="0" w:color="auto"/>
            <w:right w:val="none" w:sz="0" w:space="0" w:color="auto"/>
          </w:divBdr>
        </w:div>
        <w:div w:id="868489536">
          <w:marLeft w:val="640"/>
          <w:marRight w:val="0"/>
          <w:marTop w:val="0"/>
          <w:marBottom w:val="0"/>
          <w:divBdr>
            <w:top w:val="none" w:sz="0" w:space="0" w:color="auto"/>
            <w:left w:val="none" w:sz="0" w:space="0" w:color="auto"/>
            <w:bottom w:val="none" w:sz="0" w:space="0" w:color="auto"/>
            <w:right w:val="none" w:sz="0" w:space="0" w:color="auto"/>
          </w:divBdr>
        </w:div>
        <w:div w:id="987248803">
          <w:marLeft w:val="640"/>
          <w:marRight w:val="0"/>
          <w:marTop w:val="0"/>
          <w:marBottom w:val="0"/>
          <w:divBdr>
            <w:top w:val="none" w:sz="0" w:space="0" w:color="auto"/>
            <w:left w:val="none" w:sz="0" w:space="0" w:color="auto"/>
            <w:bottom w:val="none" w:sz="0" w:space="0" w:color="auto"/>
            <w:right w:val="none" w:sz="0" w:space="0" w:color="auto"/>
          </w:divBdr>
        </w:div>
        <w:div w:id="1152602048">
          <w:marLeft w:val="640"/>
          <w:marRight w:val="0"/>
          <w:marTop w:val="0"/>
          <w:marBottom w:val="0"/>
          <w:divBdr>
            <w:top w:val="none" w:sz="0" w:space="0" w:color="auto"/>
            <w:left w:val="none" w:sz="0" w:space="0" w:color="auto"/>
            <w:bottom w:val="none" w:sz="0" w:space="0" w:color="auto"/>
            <w:right w:val="none" w:sz="0" w:space="0" w:color="auto"/>
          </w:divBdr>
        </w:div>
        <w:div w:id="1301692698">
          <w:marLeft w:val="640"/>
          <w:marRight w:val="0"/>
          <w:marTop w:val="0"/>
          <w:marBottom w:val="0"/>
          <w:divBdr>
            <w:top w:val="none" w:sz="0" w:space="0" w:color="auto"/>
            <w:left w:val="none" w:sz="0" w:space="0" w:color="auto"/>
            <w:bottom w:val="none" w:sz="0" w:space="0" w:color="auto"/>
            <w:right w:val="none" w:sz="0" w:space="0" w:color="auto"/>
          </w:divBdr>
        </w:div>
        <w:div w:id="1401250226">
          <w:marLeft w:val="640"/>
          <w:marRight w:val="0"/>
          <w:marTop w:val="0"/>
          <w:marBottom w:val="0"/>
          <w:divBdr>
            <w:top w:val="none" w:sz="0" w:space="0" w:color="auto"/>
            <w:left w:val="none" w:sz="0" w:space="0" w:color="auto"/>
            <w:bottom w:val="none" w:sz="0" w:space="0" w:color="auto"/>
            <w:right w:val="none" w:sz="0" w:space="0" w:color="auto"/>
          </w:divBdr>
        </w:div>
        <w:div w:id="1469476106">
          <w:marLeft w:val="640"/>
          <w:marRight w:val="0"/>
          <w:marTop w:val="0"/>
          <w:marBottom w:val="0"/>
          <w:divBdr>
            <w:top w:val="none" w:sz="0" w:space="0" w:color="auto"/>
            <w:left w:val="none" w:sz="0" w:space="0" w:color="auto"/>
            <w:bottom w:val="none" w:sz="0" w:space="0" w:color="auto"/>
            <w:right w:val="none" w:sz="0" w:space="0" w:color="auto"/>
          </w:divBdr>
        </w:div>
        <w:div w:id="1829831918">
          <w:marLeft w:val="640"/>
          <w:marRight w:val="0"/>
          <w:marTop w:val="0"/>
          <w:marBottom w:val="0"/>
          <w:divBdr>
            <w:top w:val="none" w:sz="0" w:space="0" w:color="auto"/>
            <w:left w:val="none" w:sz="0" w:space="0" w:color="auto"/>
            <w:bottom w:val="none" w:sz="0" w:space="0" w:color="auto"/>
            <w:right w:val="none" w:sz="0" w:space="0" w:color="auto"/>
          </w:divBdr>
        </w:div>
        <w:div w:id="1859659135">
          <w:marLeft w:val="640"/>
          <w:marRight w:val="0"/>
          <w:marTop w:val="0"/>
          <w:marBottom w:val="0"/>
          <w:divBdr>
            <w:top w:val="none" w:sz="0" w:space="0" w:color="auto"/>
            <w:left w:val="none" w:sz="0" w:space="0" w:color="auto"/>
            <w:bottom w:val="none" w:sz="0" w:space="0" w:color="auto"/>
            <w:right w:val="none" w:sz="0" w:space="0" w:color="auto"/>
          </w:divBdr>
        </w:div>
        <w:div w:id="2024430491">
          <w:marLeft w:val="640"/>
          <w:marRight w:val="0"/>
          <w:marTop w:val="0"/>
          <w:marBottom w:val="0"/>
          <w:divBdr>
            <w:top w:val="none" w:sz="0" w:space="0" w:color="auto"/>
            <w:left w:val="none" w:sz="0" w:space="0" w:color="auto"/>
            <w:bottom w:val="none" w:sz="0" w:space="0" w:color="auto"/>
            <w:right w:val="none" w:sz="0" w:space="0" w:color="auto"/>
          </w:divBdr>
        </w:div>
        <w:div w:id="2036812302">
          <w:marLeft w:val="640"/>
          <w:marRight w:val="0"/>
          <w:marTop w:val="0"/>
          <w:marBottom w:val="0"/>
          <w:divBdr>
            <w:top w:val="none" w:sz="0" w:space="0" w:color="auto"/>
            <w:left w:val="none" w:sz="0" w:space="0" w:color="auto"/>
            <w:bottom w:val="none" w:sz="0" w:space="0" w:color="auto"/>
            <w:right w:val="none" w:sz="0" w:space="0" w:color="auto"/>
          </w:divBdr>
        </w:div>
        <w:div w:id="2115323956">
          <w:marLeft w:val="640"/>
          <w:marRight w:val="0"/>
          <w:marTop w:val="0"/>
          <w:marBottom w:val="0"/>
          <w:divBdr>
            <w:top w:val="none" w:sz="0" w:space="0" w:color="auto"/>
            <w:left w:val="none" w:sz="0" w:space="0" w:color="auto"/>
            <w:bottom w:val="none" w:sz="0" w:space="0" w:color="auto"/>
            <w:right w:val="none" w:sz="0" w:space="0" w:color="auto"/>
          </w:divBdr>
        </w:div>
      </w:divsChild>
    </w:div>
    <w:div w:id="2019455031">
      <w:bodyDiv w:val="1"/>
      <w:marLeft w:val="0"/>
      <w:marRight w:val="0"/>
      <w:marTop w:val="0"/>
      <w:marBottom w:val="0"/>
      <w:divBdr>
        <w:top w:val="none" w:sz="0" w:space="0" w:color="auto"/>
        <w:left w:val="none" w:sz="0" w:space="0" w:color="auto"/>
        <w:bottom w:val="none" w:sz="0" w:space="0" w:color="auto"/>
        <w:right w:val="none" w:sz="0" w:space="0" w:color="auto"/>
      </w:divBdr>
      <w:divsChild>
        <w:div w:id="31002739">
          <w:marLeft w:val="640"/>
          <w:marRight w:val="0"/>
          <w:marTop w:val="0"/>
          <w:marBottom w:val="0"/>
          <w:divBdr>
            <w:top w:val="none" w:sz="0" w:space="0" w:color="auto"/>
            <w:left w:val="none" w:sz="0" w:space="0" w:color="auto"/>
            <w:bottom w:val="none" w:sz="0" w:space="0" w:color="auto"/>
            <w:right w:val="none" w:sz="0" w:space="0" w:color="auto"/>
          </w:divBdr>
        </w:div>
        <w:div w:id="49306559">
          <w:marLeft w:val="640"/>
          <w:marRight w:val="0"/>
          <w:marTop w:val="0"/>
          <w:marBottom w:val="0"/>
          <w:divBdr>
            <w:top w:val="none" w:sz="0" w:space="0" w:color="auto"/>
            <w:left w:val="none" w:sz="0" w:space="0" w:color="auto"/>
            <w:bottom w:val="none" w:sz="0" w:space="0" w:color="auto"/>
            <w:right w:val="none" w:sz="0" w:space="0" w:color="auto"/>
          </w:divBdr>
        </w:div>
        <w:div w:id="122578695">
          <w:marLeft w:val="640"/>
          <w:marRight w:val="0"/>
          <w:marTop w:val="0"/>
          <w:marBottom w:val="0"/>
          <w:divBdr>
            <w:top w:val="none" w:sz="0" w:space="0" w:color="auto"/>
            <w:left w:val="none" w:sz="0" w:space="0" w:color="auto"/>
            <w:bottom w:val="none" w:sz="0" w:space="0" w:color="auto"/>
            <w:right w:val="none" w:sz="0" w:space="0" w:color="auto"/>
          </w:divBdr>
        </w:div>
        <w:div w:id="260066105">
          <w:marLeft w:val="640"/>
          <w:marRight w:val="0"/>
          <w:marTop w:val="0"/>
          <w:marBottom w:val="0"/>
          <w:divBdr>
            <w:top w:val="none" w:sz="0" w:space="0" w:color="auto"/>
            <w:left w:val="none" w:sz="0" w:space="0" w:color="auto"/>
            <w:bottom w:val="none" w:sz="0" w:space="0" w:color="auto"/>
            <w:right w:val="none" w:sz="0" w:space="0" w:color="auto"/>
          </w:divBdr>
        </w:div>
        <w:div w:id="284233707">
          <w:marLeft w:val="640"/>
          <w:marRight w:val="0"/>
          <w:marTop w:val="0"/>
          <w:marBottom w:val="0"/>
          <w:divBdr>
            <w:top w:val="none" w:sz="0" w:space="0" w:color="auto"/>
            <w:left w:val="none" w:sz="0" w:space="0" w:color="auto"/>
            <w:bottom w:val="none" w:sz="0" w:space="0" w:color="auto"/>
            <w:right w:val="none" w:sz="0" w:space="0" w:color="auto"/>
          </w:divBdr>
        </w:div>
        <w:div w:id="323822258">
          <w:marLeft w:val="640"/>
          <w:marRight w:val="0"/>
          <w:marTop w:val="0"/>
          <w:marBottom w:val="0"/>
          <w:divBdr>
            <w:top w:val="none" w:sz="0" w:space="0" w:color="auto"/>
            <w:left w:val="none" w:sz="0" w:space="0" w:color="auto"/>
            <w:bottom w:val="none" w:sz="0" w:space="0" w:color="auto"/>
            <w:right w:val="none" w:sz="0" w:space="0" w:color="auto"/>
          </w:divBdr>
        </w:div>
        <w:div w:id="517037714">
          <w:marLeft w:val="640"/>
          <w:marRight w:val="0"/>
          <w:marTop w:val="0"/>
          <w:marBottom w:val="0"/>
          <w:divBdr>
            <w:top w:val="none" w:sz="0" w:space="0" w:color="auto"/>
            <w:left w:val="none" w:sz="0" w:space="0" w:color="auto"/>
            <w:bottom w:val="none" w:sz="0" w:space="0" w:color="auto"/>
            <w:right w:val="none" w:sz="0" w:space="0" w:color="auto"/>
          </w:divBdr>
        </w:div>
        <w:div w:id="550263879">
          <w:marLeft w:val="640"/>
          <w:marRight w:val="0"/>
          <w:marTop w:val="0"/>
          <w:marBottom w:val="0"/>
          <w:divBdr>
            <w:top w:val="none" w:sz="0" w:space="0" w:color="auto"/>
            <w:left w:val="none" w:sz="0" w:space="0" w:color="auto"/>
            <w:bottom w:val="none" w:sz="0" w:space="0" w:color="auto"/>
            <w:right w:val="none" w:sz="0" w:space="0" w:color="auto"/>
          </w:divBdr>
        </w:div>
        <w:div w:id="614946143">
          <w:marLeft w:val="640"/>
          <w:marRight w:val="0"/>
          <w:marTop w:val="0"/>
          <w:marBottom w:val="0"/>
          <w:divBdr>
            <w:top w:val="none" w:sz="0" w:space="0" w:color="auto"/>
            <w:left w:val="none" w:sz="0" w:space="0" w:color="auto"/>
            <w:bottom w:val="none" w:sz="0" w:space="0" w:color="auto"/>
            <w:right w:val="none" w:sz="0" w:space="0" w:color="auto"/>
          </w:divBdr>
        </w:div>
        <w:div w:id="650601108">
          <w:marLeft w:val="640"/>
          <w:marRight w:val="0"/>
          <w:marTop w:val="0"/>
          <w:marBottom w:val="0"/>
          <w:divBdr>
            <w:top w:val="none" w:sz="0" w:space="0" w:color="auto"/>
            <w:left w:val="none" w:sz="0" w:space="0" w:color="auto"/>
            <w:bottom w:val="none" w:sz="0" w:space="0" w:color="auto"/>
            <w:right w:val="none" w:sz="0" w:space="0" w:color="auto"/>
          </w:divBdr>
        </w:div>
        <w:div w:id="690306358">
          <w:marLeft w:val="640"/>
          <w:marRight w:val="0"/>
          <w:marTop w:val="0"/>
          <w:marBottom w:val="0"/>
          <w:divBdr>
            <w:top w:val="none" w:sz="0" w:space="0" w:color="auto"/>
            <w:left w:val="none" w:sz="0" w:space="0" w:color="auto"/>
            <w:bottom w:val="none" w:sz="0" w:space="0" w:color="auto"/>
            <w:right w:val="none" w:sz="0" w:space="0" w:color="auto"/>
          </w:divBdr>
        </w:div>
        <w:div w:id="766658398">
          <w:marLeft w:val="640"/>
          <w:marRight w:val="0"/>
          <w:marTop w:val="0"/>
          <w:marBottom w:val="0"/>
          <w:divBdr>
            <w:top w:val="none" w:sz="0" w:space="0" w:color="auto"/>
            <w:left w:val="none" w:sz="0" w:space="0" w:color="auto"/>
            <w:bottom w:val="none" w:sz="0" w:space="0" w:color="auto"/>
            <w:right w:val="none" w:sz="0" w:space="0" w:color="auto"/>
          </w:divBdr>
        </w:div>
        <w:div w:id="874196630">
          <w:marLeft w:val="640"/>
          <w:marRight w:val="0"/>
          <w:marTop w:val="0"/>
          <w:marBottom w:val="0"/>
          <w:divBdr>
            <w:top w:val="none" w:sz="0" w:space="0" w:color="auto"/>
            <w:left w:val="none" w:sz="0" w:space="0" w:color="auto"/>
            <w:bottom w:val="none" w:sz="0" w:space="0" w:color="auto"/>
            <w:right w:val="none" w:sz="0" w:space="0" w:color="auto"/>
          </w:divBdr>
        </w:div>
        <w:div w:id="876771775">
          <w:marLeft w:val="640"/>
          <w:marRight w:val="0"/>
          <w:marTop w:val="0"/>
          <w:marBottom w:val="0"/>
          <w:divBdr>
            <w:top w:val="none" w:sz="0" w:space="0" w:color="auto"/>
            <w:left w:val="none" w:sz="0" w:space="0" w:color="auto"/>
            <w:bottom w:val="none" w:sz="0" w:space="0" w:color="auto"/>
            <w:right w:val="none" w:sz="0" w:space="0" w:color="auto"/>
          </w:divBdr>
        </w:div>
        <w:div w:id="967976560">
          <w:marLeft w:val="640"/>
          <w:marRight w:val="0"/>
          <w:marTop w:val="0"/>
          <w:marBottom w:val="0"/>
          <w:divBdr>
            <w:top w:val="none" w:sz="0" w:space="0" w:color="auto"/>
            <w:left w:val="none" w:sz="0" w:space="0" w:color="auto"/>
            <w:bottom w:val="none" w:sz="0" w:space="0" w:color="auto"/>
            <w:right w:val="none" w:sz="0" w:space="0" w:color="auto"/>
          </w:divBdr>
        </w:div>
        <w:div w:id="1056902134">
          <w:marLeft w:val="640"/>
          <w:marRight w:val="0"/>
          <w:marTop w:val="0"/>
          <w:marBottom w:val="0"/>
          <w:divBdr>
            <w:top w:val="none" w:sz="0" w:space="0" w:color="auto"/>
            <w:left w:val="none" w:sz="0" w:space="0" w:color="auto"/>
            <w:bottom w:val="none" w:sz="0" w:space="0" w:color="auto"/>
            <w:right w:val="none" w:sz="0" w:space="0" w:color="auto"/>
          </w:divBdr>
        </w:div>
        <w:div w:id="1069380075">
          <w:marLeft w:val="640"/>
          <w:marRight w:val="0"/>
          <w:marTop w:val="0"/>
          <w:marBottom w:val="0"/>
          <w:divBdr>
            <w:top w:val="none" w:sz="0" w:space="0" w:color="auto"/>
            <w:left w:val="none" w:sz="0" w:space="0" w:color="auto"/>
            <w:bottom w:val="none" w:sz="0" w:space="0" w:color="auto"/>
            <w:right w:val="none" w:sz="0" w:space="0" w:color="auto"/>
          </w:divBdr>
        </w:div>
        <w:div w:id="1090587909">
          <w:marLeft w:val="640"/>
          <w:marRight w:val="0"/>
          <w:marTop w:val="0"/>
          <w:marBottom w:val="0"/>
          <w:divBdr>
            <w:top w:val="none" w:sz="0" w:space="0" w:color="auto"/>
            <w:left w:val="none" w:sz="0" w:space="0" w:color="auto"/>
            <w:bottom w:val="none" w:sz="0" w:space="0" w:color="auto"/>
            <w:right w:val="none" w:sz="0" w:space="0" w:color="auto"/>
          </w:divBdr>
        </w:div>
        <w:div w:id="1170825889">
          <w:marLeft w:val="640"/>
          <w:marRight w:val="0"/>
          <w:marTop w:val="0"/>
          <w:marBottom w:val="0"/>
          <w:divBdr>
            <w:top w:val="none" w:sz="0" w:space="0" w:color="auto"/>
            <w:left w:val="none" w:sz="0" w:space="0" w:color="auto"/>
            <w:bottom w:val="none" w:sz="0" w:space="0" w:color="auto"/>
            <w:right w:val="none" w:sz="0" w:space="0" w:color="auto"/>
          </w:divBdr>
        </w:div>
        <w:div w:id="1196390331">
          <w:marLeft w:val="640"/>
          <w:marRight w:val="0"/>
          <w:marTop w:val="0"/>
          <w:marBottom w:val="0"/>
          <w:divBdr>
            <w:top w:val="none" w:sz="0" w:space="0" w:color="auto"/>
            <w:left w:val="none" w:sz="0" w:space="0" w:color="auto"/>
            <w:bottom w:val="none" w:sz="0" w:space="0" w:color="auto"/>
            <w:right w:val="none" w:sz="0" w:space="0" w:color="auto"/>
          </w:divBdr>
        </w:div>
        <w:div w:id="1211500416">
          <w:marLeft w:val="640"/>
          <w:marRight w:val="0"/>
          <w:marTop w:val="0"/>
          <w:marBottom w:val="0"/>
          <w:divBdr>
            <w:top w:val="none" w:sz="0" w:space="0" w:color="auto"/>
            <w:left w:val="none" w:sz="0" w:space="0" w:color="auto"/>
            <w:bottom w:val="none" w:sz="0" w:space="0" w:color="auto"/>
            <w:right w:val="none" w:sz="0" w:space="0" w:color="auto"/>
          </w:divBdr>
        </w:div>
        <w:div w:id="1343554342">
          <w:marLeft w:val="640"/>
          <w:marRight w:val="0"/>
          <w:marTop w:val="0"/>
          <w:marBottom w:val="0"/>
          <w:divBdr>
            <w:top w:val="none" w:sz="0" w:space="0" w:color="auto"/>
            <w:left w:val="none" w:sz="0" w:space="0" w:color="auto"/>
            <w:bottom w:val="none" w:sz="0" w:space="0" w:color="auto"/>
            <w:right w:val="none" w:sz="0" w:space="0" w:color="auto"/>
          </w:divBdr>
        </w:div>
        <w:div w:id="1441533960">
          <w:marLeft w:val="640"/>
          <w:marRight w:val="0"/>
          <w:marTop w:val="0"/>
          <w:marBottom w:val="0"/>
          <w:divBdr>
            <w:top w:val="none" w:sz="0" w:space="0" w:color="auto"/>
            <w:left w:val="none" w:sz="0" w:space="0" w:color="auto"/>
            <w:bottom w:val="none" w:sz="0" w:space="0" w:color="auto"/>
            <w:right w:val="none" w:sz="0" w:space="0" w:color="auto"/>
          </w:divBdr>
        </w:div>
        <w:div w:id="1513032556">
          <w:marLeft w:val="640"/>
          <w:marRight w:val="0"/>
          <w:marTop w:val="0"/>
          <w:marBottom w:val="0"/>
          <w:divBdr>
            <w:top w:val="none" w:sz="0" w:space="0" w:color="auto"/>
            <w:left w:val="none" w:sz="0" w:space="0" w:color="auto"/>
            <w:bottom w:val="none" w:sz="0" w:space="0" w:color="auto"/>
            <w:right w:val="none" w:sz="0" w:space="0" w:color="auto"/>
          </w:divBdr>
        </w:div>
        <w:div w:id="1539124030">
          <w:marLeft w:val="640"/>
          <w:marRight w:val="0"/>
          <w:marTop w:val="0"/>
          <w:marBottom w:val="0"/>
          <w:divBdr>
            <w:top w:val="none" w:sz="0" w:space="0" w:color="auto"/>
            <w:left w:val="none" w:sz="0" w:space="0" w:color="auto"/>
            <w:bottom w:val="none" w:sz="0" w:space="0" w:color="auto"/>
            <w:right w:val="none" w:sz="0" w:space="0" w:color="auto"/>
          </w:divBdr>
        </w:div>
        <w:div w:id="1616253774">
          <w:marLeft w:val="640"/>
          <w:marRight w:val="0"/>
          <w:marTop w:val="0"/>
          <w:marBottom w:val="0"/>
          <w:divBdr>
            <w:top w:val="none" w:sz="0" w:space="0" w:color="auto"/>
            <w:left w:val="none" w:sz="0" w:space="0" w:color="auto"/>
            <w:bottom w:val="none" w:sz="0" w:space="0" w:color="auto"/>
            <w:right w:val="none" w:sz="0" w:space="0" w:color="auto"/>
          </w:divBdr>
        </w:div>
        <w:div w:id="1627076887">
          <w:marLeft w:val="640"/>
          <w:marRight w:val="0"/>
          <w:marTop w:val="0"/>
          <w:marBottom w:val="0"/>
          <w:divBdr>
            <w:top w:val="none" w:sz="0" w:space="0" w:color="auto"/>
            <w:left w:val="none" w:sz="0" w:space="0" w:color="auto"/>
            <w:bottom w:val="none" w:sz="0" w:space="0" w:color="auto"/>
            <w:right w:val="none" w:sz="0" w:space="0" w:color="auto"/>
          </w:divBdr>
        </w:div>
        <w:div w:id="1756440019">
          <w:marLeft w:val="640"/>
          <w:marRight w:val="0"/>
          <w:marTop w:val="0"/>
          <w:marBottom w:val="0"/>
          <w:divBdr>
            <w:top w:val="none" w:sz="0" w:space="0" w:color="auto"/>
            <w:left w:val="none" w:sz="0" w:space="0" w:color="auto"/>
            <w:bottom w:val="none" w:sz="0" w:space="0" w:color="auto"/>
            <w:right w:val="none" w:sz="0" w:space="0" w:color="auto"/>
          </w:divBdr>
        </w:div>
        <w:div w:id="1831284000">
          <w:marLeft w:val="640"/>
          <w:marRight w:val="0"/>
          <w:marTop w:val="0"/>
          <w:marBottom w:val="0"/>
          <w:divBdr>
            <w:top w:val="none" w:sz="0" w:space="0" w:color="auto"/>
            <w:left w:val="none" w:sz="0" w:space="0" w:color="auto"/>
            <w:bottom w:val="none" w:sz="0" w:space="0" w:color="auto"/>
            <w:right w:val="none" w:sz="0" w:space="0" w:color="auto"/>
          </w:divBdr>
        </w:div>
        <w:div w:id="1880389633">
          <w:marLeft w:val="640"/>
          <w:marRight w:val="0"/>
          <w:marTop w:val="0"/>
          <w:marBottom w:val="0"/>
          <w:divBdr>
            <w:top w:val="none" w:sz="0" w:space="0" w:color="auto"/>
            <w:left w:val="none" w:sz="0" w:space="0" w:color="auto"/>
            <w:bottom w:val="none" w:sz="0" w:space="0" w:color="auto"/>
            <w:right w:val="none" w:sz="0" w:space="0" w:color="auto"/>
          </w:divBdr>
        </w:div>
        <w:div w:id="1966689703">
          <w:marLeft w:val="640"/>
          <w:marRight w:val="0"/>
          <w:marTop w:val="0"/>
          <w:marBottom w:val="0"/>
          <w:divBdr>
            <w:top w:val="none" w:sz="0" w:space="0" w:color="auto"/>
            <w:left w:val="none" w:sz="0" w:space="0" w:color="auto"/>
            <w:bottom w:val="none" w:sz="0" w:space="0" w:color="auto"/>
            <w:right w:val="none" w:sz="0" w:space="0" w:color="auto"/>
          </w:divBdr>
        </w:div>
        <w:div w:id="1998805507">
          <w:marLeft w:val="640"/>
          <w:marRight w:val="0"/>
          <w:marTop w:val="0"/>
          <w:marBottom w:val="0"/>
          <w:divBdr>
            <w:top w:val="none" w:sz="0" w:space="0" w:color="auto"/>
            <w:left w:val="none" w:sz="0" w:space="0" w:color="auto"/>
            <w:bottom w:val="none" w:sz="0" w:space="0" w:color="auto"/>
            <w:right w:val="none" w:sz="0" w:space="0" w:color="auto"/>
          </w:divBdr>
        </w:div>
      </w:divsChild>
    </w:div>
    <w:div w:id="2025131618">
      <w:bodyDiv w:val="1"/>
      <w:marLeft w:val="0"/>
      <w:marRight w:val="0"/>
      <w:marTop w:val="0"/>
      <w:marBottom w:val="0"/>
      <w:divBdr>
        <w:top w:val="none" w:sz="0" w:space="0" w:color="auto"/>
        <w:left w:val="none" w:sz="0" w:space="0" w:color="auto"/>
        <w:bottom w:val="none" w:sz="0" w:space="0" w:color="auto"/>
        <w:right w:val="none" w:sz="0" w:space="0" w:color="auto"/>
      </w:divBdr>
      <w:divsChild>
        <w:div w:id="113332101">
          <w:marLeft w:val="640"/>
          <w:marRight w:val="0"/>
          <w:marTop w:val="0"/>
          <w:marBottom w:val="0"/>
          <w:divBdr>
            <w:top w:val="none" w:sz="0" w:space="0" w:color="auto"/>
            <w:left w:val="none" w:sz="0" w:space="0" w:color="auto"/>
            <w:bottom w:val="none" w:sz="0" w:space="0" w:color="auto"/>
            <w:right w:val="none" w:sz="0" w:space="0" w:color="auto"/>
          </w:divBdr>
        </w:div>
        <w:div w:id="237861390">
          <w:marLeft w:val="640"/>
          <w:marRight w:val="0"/>
          <w:marTop w:val="0"/>
          <w:marBottom w:val="0"/>
          <w:divBdr>
            <w:top w:val="none" w:sz="0" w:space="0" w:color="auto"/>
            <w:left w:val="none" w:sz="0" w:space="0" w:color="auto"/>
            <w:bottom w:val="none" w:sz="0" w:space="0" w:color="auto"/>
            <w:right w:val="none" w:sz="0" w:space="0" w:color="auto"/>
          </w:divBdr>
        </w:div>
        <w:div w:id="262350053">
          <w:marLeft w:val="640"/>
          <w:marRight w:val="0"/>
          <w:marTop w:val="0"/>
          <w:marBottom w:val="0"/>
          <w:divBdr>
            <w:top w:val="none" w:sz="0" w:space="0" w:color="auto"/>
            <w:left w:val="none" w:sz="0" w:space="0" w:color="auto"/>
            <w:bottom w:val="none" w:sz="0" w:space="0" w:color="auto"/>
            <w:right w:val="none" w:sz="0" w:space="0" w:color="auto"/>
          </w:divBdr>
        </w:div>
        <w:div w:id="262537238">
          <w:marLeft w:val="640"/>
          <w:marRight w:val="0"/>
          <w:marTop w:val="0"/>
          <w:marBottom w:val="0"/>
          <w:divBdr>
            <w:top w:val="none" w:sz="0" w:space="0" w:color="auto"/>
            <w:left w:val="none" w:sz="0" w:space="0" w:color="auto"/>
            <w:bottom w:val="none" w:sz="0" w:space="0" w:color="auto"/>
            <w:right w:val="none" w:sz="0" w:space="0" w:color="auto"/>
          </w:divBdr>
        </w:div>
        <w:div w:id="266429408">
          <w:marLeft w:val="640"/>
          <w:marRight w:val="0"/>
          <w:marTop w:val="0"/>
          <w:marBottom w:val="0"/>
          <w:divBdr>
            <w:top w:val="none" w:sz="0" w:space="0" w:color="auto"/>
            <w:left w:val="none" w:sz="0" w:space="0" w:color="auto"/>
            <w:bottom w:val="none" w:sz="0" w:space="0" w:color="auto"/>
            <w:right w:val="none" w:sz="0" w:space="0" w:color="auto"/>
          </w:divBdr>
        </w:div>
        <w:div w:id="476725344">
          <w:marLeft w:val="640"/>
          <w:marRight w:val="0"/>
          <w:marTop w:val="0"/>
          <w:marBottom w:val="0"/>
          <w:divBdr>
            <w:top w:val="none" w:sz="0" w:space="0" w:color="auto"/>
            <w:left w:val="none" w:sz="0" w:space="0" w:color="auto"/>
            <w:bottom w:val="none" w:sz="0" w:space="0" w:color="auto"/>
            <w:right w:val="none" w:sz="0" w:space="0" w:color="auto"/>
          </w:divBdr>
        </w:div>
        <w:div w:id="495727155">
          <w:marLeft w:val="640"/>
          <w:marRight w:val="0"/>
          <w:marTop w:val="0"/>
          <w:marBottom w:val="0"/>
          <w:divBdr>
            <w:top w:val="none" w:sz="0" w:space="0" w:color="auto"/>
            <w:left w:val="none" w:sz="0" w:space="0" w:color="auto"/>
            <w:bottom w:val="none" w:sz="0" w:space="0" w:color="auto"/>
            <w:right w:val="none" w:sz="0" w:space="0" w:color="auto"/>
          </w:divBdr>
        </w:div>
        <w:div w:id="497304769">
          <w:marLeft w:val="640"/>
          <w:marRight w:val="0"/>
          <w:marTop w:val="0"/>
          <w:marBottom w:val="0"/>
          <w:divBdr>
            <w:top w:val="none" w:sz="0" w:space="0" w:color="auto"/>
            <w:left w:val="none" w:sz="0" w:space="0" w:color="auto"/>
            <w:bottom w:val="none" w:sz="0" w:space="0" w:color="auto"/>
            <w:right w:val="none" w:sz="0" w:space="0" w:color="auto"/>
          </w:divBdr>
        </w:div>
        <w:div w:id="515314256">
          <w:marLeft w:val="640"/>
          <w:marRight w:val="0"/>
          <w:marTop w:val="0"/>
          <w:marBottom w:val="0"/>
          <w:divBdr>
            <w:top w:val="none" w:sz="0" w:space="0" w:color="auto"/>
            <w:left w:val="none" w:sz="0" w:space="0" w:color="auto"/>
            <w:bottom w:val="none" w:sz="0" w:space="0" w:color="auto"/>
            <w:right w:val="none" w:sz="0" w:space="0" w:color="auto"/>
          </w:divBdr>
        </w:div>
        <w:div w:id="613906063">
          <w:marLeft w:val="640"/>
          <w:marRight w:val="0"/>
          <w:marTop w:val="0"/>
          <w:marBottom w:val="0"/>
          <w:divBdr>
            <w:top w:val="none" w:sz="0" w:space="0" w:color="auto"/>
            <w:left w:val="none" w:sz="0" w:space="0" w:color="auto"/>
            <w:bottom w:val="none" w:sz="0" w:space="0" w:color="auto"/>
            <w:right w:val="none" w:sz="0" w:space="0" w:color="auto"/>
          </w:divBdr>
        </w:div>
        <w:div w:id="643199829">
          <w:marLeft w:val="640"/>
          <w:marRight w:val="0"/>
          <w:marTop w:val="0"/>
          <w:marBottom w:val="0"/>
          <w:divBdr>
            <w:top w:val="none" w:sz="0" w:space="0" w:color="auto"/>
            <w:left w:val="none" w:sz="0" w:space="0" w:color="auto"/>
            <w:bottom w:val="none" w:sz="0" w:space="0" w:color="auto"/>
            <w:right w:val="none" w:sz="0" w:space="0" w:color="auto"/>
          </w:divBdr>
        </w:div>
        <w:div w:id="669066078">
          <w:marLeft w:val="640"/>
          <w:marRight w:val="0"/>
          <w:marTop w:val="0"/>
          <w:marBottom w:val="0"/>
          <w:divBdr>
            <w:top w:val="none" w:sz="0" w:space="0" w:color="auto"/>
            <w:left w:val="none" w:sz="0" w:space="0" w:color="auto"/>
            <w:bottom w:val="none" w:sz="0" w:space="0" w:color="auto"/>
            <w:right w:val="none" w:sz="0" w:space="0" w:color="auto"/>
          </w:divBdr>
        </w:div>
        <w:div w:id="821771946">
          <w:marLeft w:val="640"/>
          <w:marRight w:val="0"/>
          <w:marTop w:val="0"/>
          <w:marBottom w:val="0"/>
          <w:divBdr>
            <w:top w:val="none" w:sz="0" w:space="0" w:color="auto"/>
            <w:left w:val="none" w:sz="0" w:space="0" w:color="auto"/>
            <w:bottom w:val="none" w:sz="0" w:space="0" w:color="auto"/>
            <w:right w:val="none" w:sz="0" w:space="0" w:color="auto"/>
          </w:divBdr>
        </w:div>
        <w:div w:id="874999872">
          <w:marLeft w:val="640"/>
          <w:marRight w:val="0"/>
          <w:marTop w:val="0"/>
          <w:marBottom w:val="0"/>
          <w:divBdr>
            <w:top w:val="none" w:sz="0" w:space="0" w:color="auto"/>
            <w:left w:val="none" w:sz="0" w:space="0" w:color="auto"/>
            <w:bottom w:val="none" w:sz="0" w:space="0" w:color="auto"/>
            <w:right w:val="none" w:sz="0" w:space="0" w:color="auto"/>
          </w:divBdr>
        </w:div>
        <w:div w:id="916985610">
          <w:marLeft w:val="640"/>
          <w:marRight w:val="0"/>
          <w:marTop w:val="0"/>
          <w:marBottom w:val="0"/>
          <w:divBdr>
            <w:top w:val="none" w:sz="0" w:space="0" w:color="auto"/>
            <w:left w:val="none" w:sz="0" w:space="0" w:color="auto"/>
            <w:bottom w:val="none" w:sz="0" w:space="0" w:color="auto"/>
            <w:right w:val="none" w:sz="0" w:space="0" w:color="auto"/>
          </w:divBdr>
        </w:div>
        <w:div w:id="1022170208">
          <w:marLeft w:val="640"/>
          <w:marRight w:val="0"/>
          <w:marTop w:val="0"/>
          <w:marBottom w:val="0"/>
          <w:divBdr>
            <w:top w:val="none" w:sz="0" w:space="0" w:color="auto"/>
            <w:left w:val="none" w:sz="0" w:space="0" w:color="auto"/>
            <w:bottom w:val="none" w:sz="0" w:space="0" w:color="auto"/>
            <w:right w:val="none" w:sz="0" w:space="0" w:color="auto"/>
          </w:divBdr>
        </w:div>
        <w:div w:id="1034040938">
          <w:marLeft w:val="640"/>
          <w:marRight w:val="0"/>
          <w:marTop w:val="0"/>
          <w:marBottom w:val="0"/>
          <w:divBdr>
            <w:top w:val="none" w:sz="0" w:space="0" w:color="auto"/>
            <w:left w:val="none" w:sz="0" w:space="0" w:color="auto"/>
            <w:bottom w:val="none" w:sz="0" w:space="0" w:color="auto"/>
            <w:right w:val="none" w:sz="0" w:space="0" w:color="auto"/>
          </w:divBdr>
        </w:div>
        <w:div w:id="1134177448">
          <w:marLeft w:val="640"/>
          <w:marRight w:val="0"/>
          <w:marTop w:val="0"/>
          <w:marBottom w:val="0"/>
          <w:divBdr>
            <w:top w:val="none" w:sz="0" w:space="0" w:color="auto"/>
            <w:left w:val="none" w:sz="0" w:space="0" w:color="auto"/>
            <w:bottom w:val="none" w:sz="0" w:space="0" w:color="auto"/>
            <w:right w:val="none" w:sz="0" w:space="0" w:color="auto"/>
          </w:divBdr>
        </w:div>
        <w:div w:id="1252549695">
          <w:marLeft w:val="640"/>
          <w:marRight w:val="0"/>
          <w:marTop w:val="0"/>
          <w:marBottom w:val="0"/>
          <w:divBdr>
            <w:top w:val="none" w:sz="0" w:space="0" w:color="auto"/>
            <w:left w:val="none" w:sz="0" w:space="0" w:color="auto"/>
            <w:bottom w:val="none" w:sz="0" w:space="0" w:color="auto"/>
            <w:right w:val="none" w:sz="0" w:space="0" w:color="auto"/>
          </w:divBdr>
        </w:div>
        <w:div w:id="1257709508">
          <w:marLeft w:val="640"/>
          <w:marRight w:val="0"/>
          <w:marTop w:val="0"/>
          <w:marBottom w:val="0"/>
          <w:divBdr>
            <w:top w:val="none" w:sz="0" w:space="0" w:color="auto"/>
            <w:left w:val="none" w:sz="0" w:space="0" w:color="auto"/>
            <w:bottom w:val="none" w:sz="0" w:space="0" w:color="auto"/>
            <w:right w:val="none" w:sz="0" w:space="0" w:color="auto"/>
          </w:divBdr>
        </w:div>
        <w:div w:id="1272972551">
          <w:marLeft w:val="640"/>
          <w:marRight w:val="0"/>
          <w:marTop w:val="0"/>
          <w:marBottom w:val="0"/>
          <w:divBdr>
            <w:top w:val="none" w:sz="0" w:space="0" w:color="auto"/>
            <w:left w:val="none" w:sz="0" w:space="0" w:color="auto"/>
            <w:bottom w:val="none" w:sz="0" w:space="0" w:color="auto"/>
            <w:right w:val="none" w:sz="0" w:space="0" w:color="auto"/>
          </w:divBdr>
        </w:div>
        <w:div w:id="1554924966">
          <w:marLeft w:val="640"/>
          <w:marRight w:val="0"/>
          <w:marTop w:val="0"/>
          <w:marBottom w:val="0"/>
          <w:divBdr>
            <w:top w:val="none" w:sz="0" w:space="0" w:color="auto"/>
            <w:left w:val="none" w:sz="0" w:space="0" w:color="auto"/>
            <w:bottom w:val="none" w:sz="0" w:space="0" w:color="auto"/>
            <w:right w:val="none" w:sz="0" w:space="0" w:color="auto"/>
          </w:divBdr>
        </w:div>
        <w:div w:id="1576665844">
          <w:marLeft w:val="640"/>
          <w:marRight w:val="0"/>
          <w:marTop w:val="0"/>
          <w:marBottom w:val="0"/>
          <w:divBdr>
            <w:top w:val="none" w:sz="0" w:space="0" w:color="auto"/>
            <w:left w:val="none" w:sz="0" w:space="0" w:color="auto"/>
            <w:bottom w:val="none" w:sz="0" w:space="0" w:color="auto"/>
            <w:right w:val="none" w:sz="0" w:space="0" w:color="auto"/>
          </w:divBdr>
        </w:div>
        <w:div w:id="1644579365">
          <w:marLeft w:val="640"/>
          <w:marRight w:val="0"/>
          <w:marTop w:val="0"/>
          <w:marBottom w:val="0"/>
          <w:divBdr>
            <w:top w:val="none" w:sz="0" w:space="0" w:color="auto"/>
            <w:left w:val="none" w:sz="0" w:space="0" w:color="auto"/>
            <w:bottom w:val="none" w:sz="0" w:space="0" w:color="auto"/>
            <w:right w:val="none" w:sz="0" w:space="0" w:color="auto"/>
          </w:divBdr>
        </w:div>
        <w:div w:id="1716084118">
          <w:marLeft w:val="640"/>
          <w:marRight w:val="0"/>
          <w:marTop w:val="0"/>
          <w:marBottom w:val="0"/>
          <w:divBdr>
            <w:top w:val="none" w:sz="0" w:space="0" w:color="auto"/>
            <w:left w:val="none" w:sz="0" w:space="0" w:color="auto"/>
            <w:bottom w:val="none" w:sz="0" w:space="0" w:color="auto"/>
            <w:right w:val="none" w:sz="0" w:space="0" w:color="auto"/>
          </w:divBdr>
        </w:div>
        <w:div w:id="1796631216">
          <w:marLeft w:val="640"/>
          <w:marRight w:val="0"/>
          <w:marTop w:val="0"/>
          <w:marBottom w:val="0"/>
          <w:divBdr>
            <w:top w:val="none" w:sz="0" w:space="0" w:color="auto"/>
            <w:left w:val="none" w:sz="0" w:space="0" w:color="auto"/>
            <w:bottom w:val="none" w:sz="0" w:space="0" w:color="auto"/>
            <w:right w:val="none" w:sz="0" w:space="0" w:color="auto"/>
          </w:divBdr>
        </w:div>
        <w:div w:id="1872717416">
          <w:marLeft w:val="640"/>
          <w:marRight w:val="0"/>
          <w:marTop w:val="0"/>
          <w:marBottom w:val="0"/>
          <w:divBdr>
            <w:top w:val="none" w:sz="0" w:space="0" w:color="auto"/>
            <w:left w:val="none" w:sz="0" w:space="0" w:color="auto"/>
            <w:bottom w:val="none" w:sz="0" w:space="0" w:color="auto"/>
            <w:right w:val="none" w:sz="0" w:space="0" w:color="auto"/>
          </w:divBdr>
        </w:div>
        <w:div w:id="1919367903">
          <w:marLeft w:val="640"/>
          <w:marRight w:val="0"/>
          <w:marTop w:val="0"/>
          <w:marBottom w:val="0"/>
          <w:divBdr>
            <w:top w:val="none" w:sz="0" w:space="0" w:color="auto"/>
            <w:left w:val="none" w:sz="0" w:space="0" w:color="auto"/>
            <w:bottom w:val="none" w:sz="0" w:space="0" w:color="auto"/>
            <w:right w:val="none" w:sz="0" w:space="0" w:color="auto"/>
          </w:divBdr>
        </w:div>
        <w:div w:id="2001809238">
          <w:marLeft w:val="640"/>
          <w:marRight w:val="0"/>
          <w:marTop w:val="0"/>
          <w:marBottom w:val="0"/>
          <w:divBdr>
            <w:top w:val="none" w:sz="0" w:space="0" w:color="auto"/>
            <w:left w:val="none" w:sz="0" w:space="0" w:color="auto"/>
            <w:bottom w:val="none" w:sz="0" w:space="0" w:color="auto"/>
            <w:right w:val="none" w:sz="0" w:space="0" w:color="auto"/>
          </w:divBdr>
        </w:div>
        <w:div w:id="2009207113">
          <w:marLeft w:val="640"/>
          <w:marRight w:val="0"/>
          <w:marTop w:val="0"/>
          <w:marBottom w:val="0"/>
          <w:divBdr>
            <w:top w:val="none" w:sz="0" w:space="0" w:color="auto"/>
            <w:left w:val="none" w:sz="0" w:space="0" w:color="auto"/>
            <w:bottom w:val="none" w:sz="0" w:space="0" w:color="auto"/>
            <w:right w:val="none" w:sz="0" w:space="0" w:color="auto"/>
          </w:divBdr>
        </w:div>
        <w:div w:id="2028632057">
          <w:marLeft w:val="640"/>
          <w:marRight w:val="0"/>
          <w:marTop w:val="0"/>
          <w:marBottom w:val="0"/>
          <w:divBdr>
            <w:top w:val="none" w:sz="0" w:space="0" w:color="auto"/>
            <w:left w:val="none" w:sz="0" w:space="0" w:color="auto"/>
            <w:bottom w:val="none" w:sz="0" w:space="0" w:color="auto"/>
            <w:right w:val="none" w:sz="0" w:space="0" w:color="auto"/>
          </w:divBdr>
        </w:div>
        <w:div w:id="2085643199">
          <w:marLeft w:val="640"/>
          <w:marRight w:val="0"/>
          <w:marTop w:val="0"/>
          <w:marBottom w:val="0"/>
          <w:divBdr>
            <w:top w:val="none" w:sz="0" w:space="0" w:color="auto"/>
            <w:left w:val="none" w:sz="0" w:space="0" w:color="auto"/>
            <w:bottom w:val="none" w:sz="0" w:space="0" w:color="auto"/>
            <w:right w:val="none" w:sz="0" w:space="0" w:color="auto"/>
          </w:divBdr>
        </w:div>
      </w:divsChild>
    </w:div>
    <w:div w:id="2043357874">
      <w:bodyDiv w:val="1"/>
      <w:marLeft w:val="0"/>
      <w:marRight w:val="0"/>
      <w:marTop w:val="0"/>
      <w:marBottom w:val="0"/>
      <w:divBdr>
        <w:top w:val="none" w:sz="0" w:space="0" w:color="auto"/>
        <w:left w:val="none" w:sz="0" w:space="0" w:color="auto"/>
        <w:bottom w:val="none" w:sz="0" w:space="0" w:color="auto"/>
        <w:right w:val="none" w:sz="0" w:space="0" w:color="auto"/>
      </w:divBdr>
      <w:divsChild>
        <w:div w:id="4209745">
          <w:marLeft w:val="640"/>
          <w:marRight w:val="0"/>
          <w:marTop w:val="0"/>
          <w:marBottom w:val="0"/>
          <w:divBdr>
            <w:top w:val="none" w:sz="0" w:space="0" w:color="auto"/>
            <w:left w:val="none" w:sz="0" w:space="0" w:color="auto"/>
            <w:bottom w:val="none" w:sz="0" w:space="0" w:color="auto"/>
            <w:right w:val="none" w:sz="0" w:space="0" w:color="auto"/>
          </w:divBdr>
        </w:div>
        <w:div w:id="18750660">
          <w:marLeft w:val="640"/>
          <w:marRight w:val="0"/>
          <w:marTop w:val="0"/>
          <w:marBottom w:val="0"/>
          <w:divBdr>
            <w:top w:val="none" w:sz="0" w:space="0" w:color="auto"/>
            <w:left w:val="none" w:sz="0" w:space="0" w:color="auto"/>
            <w:bottom w:val="none" w:sz="0" w:space="0" w:color="auto"/>
            <w:right w:val="none" w:sz="0" w:space="0" w:color="auto"/>
          </w:divBdr>
        </w:div>
        <w:div w:id="115610132">
          <w:marLeft w:val="640"/>
          <w:marRight w:val="0"/>
          <w:marTop w:val="0"/>
          <w:marBottom w:val="0"/>
          <w:divBdr>
            <w:top w:val="none" w:sz="0" w:space="0" w:color="auto"/>
            <w:left w:val="none" w:sz="0" w:space="0" w:color="auto"/>
            <w:bottom w:val="none" w:sz="0" w:space="0" w:color="auto"/>
            <w:right w:val="none" w:sz="0" w:space="0" w:color="auto"/>
          </w:divBdr>
        </w:div>
        <w:div w:id="150409230">
          <w:marLeft w:val="640"/>
          <w:marRight w:val="0"/>
          <w:marTop w:val="0"/>
          <w:marBottom w:val="0"/>
          <w:divBdr>
            <w:top w:val="none" w:sz="0" w:space="0" w:color="auto"/>
            <w:left w:val="none" w:sz="0" w:space="0" w:color="auto"/>
            <w:bottom w:val="none" w:sz="0" w:space="0" w:color="auto"/>
            <w:right w:val="none" w:sz="0" w:space="0" w:color="auto"/>
          </w:divBdr>
        </w:div>
        <w:div w:id="237979299">
          <w:marLeft w:val="640"/>
          <w:marRight w:val="0"/>
          <w:marTop w:val="0"/>
          <w:marBottom w:val="0"/>
          <w:divBdr>
            <w:top w:val="none" w:sz="0" w:space="0" w:color="auto"/>
            <w:left w:val="none" w:sz="0" w:space="0" w:color="auto"/>
            <w:bottom w:val="none" w:sz="0" w:space="0" w:color="auto"/>
            <w:right w:val="none" w:sz="0" w:space="0" w:color="auto"/>
          </w:divBdr>
        </w:div>
        <w:div w:id="269969807">
          <w:marLeft w:val="640"/>
          <w:marRight w:val="0"/>
          <w:marTop w:val="0"/>
          <w:marBottom w:val="0"/>
          <w:divBdr>
            <w:top w:val="none" w:sz="0" w:space="0" w:color="auto"/>
            <w:left w:val="none" w:sz="0" w:space="0" w:color="auto"/>
            <w:bottom w:val="none" w:sz="0" w:space="0" w:color="auto"/>
            <w:right w:val="none" w:sz="0" w:space="0" w:color="auto"/>
          </w:divBdr>
        </w:div>
        <w:div w:id="307709829">
          <w:marLeft w:val="640"/>
          <w:marRight w:val="0"/>
          <w:marTop w:val="0"/>
          <w:marBottom w:val="0"/>
          <w:divBdr>
            <w:top w:val="none" w:sz="0" w:space="0" w:color="auto"/>
            <w:left w:val="none" w:sz="0" w:space="0" w:color="auto"/>
            <w:bottom w:val="none" w:sz="0" w:space="0" w:color="auto"/>
            <w:right w:val="none" w:sz="0" w:space="0" w:color="auto"/>
          </w:divBdr>
        </w:div>
        <w:div w:id="339898012">
          <w:marLeft w:val="640"/>
          <w:marRight w:val="0"/>
          <w:marTop w:val="0"/>
          <w:marBottom w:val="0"/>
          <w:divBdr>
            <w:top w:val="none" w:sz="0" w:space="0" w:color="auto"/>
            <w:left w:val="none" w:sz="0" w:space="0" w:color="auto"/>
            <w:bottom w:val="none" w:sz="0" w:space="0" w:color="auto"/>
            <w:right w:val="none" w:sz="0" w:space="0" w:color="auto"/>
          </w:divBdr>
        </w:div>
        <w:div w:id="345253373">
          <w:marLeft w:val="640"/>
          <w:marRight w:val="0"/>
          <w:marTop w:val="0"/>
          <w:marBottom w:val="0"/>
          <w:divBdr>
            <w:top w:val="none" w:sz="0" w:space="0" w:color="auto"/>
            <w:left w:val="none" w:sz="0" w:space="0" w:color="auto"/>
            <w:bottom w:val="none" w:sz="0" w:space="0" w:color="auto"/>
            <w:right w:val="none" w:sz="0" w:space="0" w:color="auto"/>
          </w:divBdr>
        </w:div>
        <w:div w:id="419064228">
          <w:marLeft w:val="640"/>
          <w:marRight w:val="0"/>
          <w:marTop w:val="0"/>
          <w:marBottom w:val="0"/>
          <w:divBdr>
            <w:top w:val="none" w:sz="0" w:space="0" w:color="auto"/>
            <w:left w:val="none" w:sz="0" w:space="0" w:color="auto"/>
            <w:bottom w:val="none" w:sz="0" w:space="0" w:color="auto"/>
            <w:right w:val="none" w:sz="0" w:space="0" w:color="auto"/>
          </w:divBdr>
        </w:div>
        <w:div w:id="421487558">
          <w:marLeft w:val="640"/>
          <w:marRight w:val="0"/>
          <w:marTop w:val="0"/>
          <w:marBottom w:val="0"/>
          <w:divBdr>
            <w:top w:val="none" w:sz="0" w:space="0" w:color="auto"/>
            <w:left w:val="none" w:sz="0" w:space="0" w:color="auto"/>
            <w:bottom w:val="none" w:sz="0" w:space="0" w:color="auto"/>
            <w:right w:val="none" w:sz="0" w:space="0" w:color="auto"/>
          </w:divBdr>
        </w:div>
        <w:div w:id="457576316">
          <w:marLeft w:val="640"/>
          <w:marRight w:val="0"/>
          <w:marTop w:val="0"/>
          <w:marBottom w:val="0"/>
          <w:divBdr>
            <w:top w:val="none" w:sz="0" w:space="0" w:color="auto"/>
            <w:left w:val="none" w:sz="0" w:space="0" w:color="auto"/>
            <w:bottom w:val="none" w:sz="0" w:space="0" w:color="auto"/>
            <w:right w:val="none" w:sz="0" w:space="0" w:color="auto"/>
          </w:divBdr>
        </w:div>
        <w:div w:id="488836224">
          <w:marLeft w:val="640"/>
          <w:marRight w:val="0"/>
          <w:marTop w:val="0"/>
          <w:marBottom w:val="0"/>
          <w:divBdr>
            <w:top w:val="none" w:sz="0" w:space="0" w:color="auto"/>
            <w:left w:val="none" w:sz="0" w:space="0" w:color="auto"/>
            <w:bottom w:val="none" w:sz="0" w:space="0" w:color="auto"/>
            <w:right w:val="none" w:sz="0" w:space="0" w:color="auto"/>
          </w:divBdr>
        </w:div>
        <w:div w:id="536049301">
          <w:marLeft w:val="640"/>
          <w:marRight w:val="0"/>
          <w:marTop w:val="0"/>
          <w:marBottom w:val="0"/>
          <w:divBdr>
            <w:top w:val="none" w:sz="0" w:space="0" w:color="auto"/>
            <w:left w:val="none" w:sz="0" w:space="0" w:color="auto"/>
            <w:bottom w:val="none" w:sz="0" w:space="0" w:color="auto"/>
            <w:right w:val="none" w:sz="0" w:space="0" w:color="auto"/>
          </w:divBdr>
        </w:div>
        <w:div w:id="541601617">
          <w:marLeft w:val="640"/>
          <w:marRight w:val="0"/>
          <w:marTop w:val="0"/>
          <w:marBottom w:val="0"/>
          <w:divBdr>
            <w:top w:val="none" w:sz="0" w:space="0" w:color="auto"/>
            <w:left w:val="none" w:sz="0" w:space="0" w:color="auto"/>
            <w:bottom w:val="none" w:sz="0" w:space="0" w:color="auto"/>
            <w:right w:val="none" w:sz="0" w:space="0" w:color="auto"/>
          </w:divBdr>
        </w:div>
        <w:div w:id="551231842">
          <w:marLeft w:val="640"/>
          <w:marRight w:val="0"/>
          <w:marTop w:val="0"/>
          <w:marBottom w:val="0"/>
          <w:divBdr>
            <w:top w:val="none" w:sz="0" w:space="0" w:color="auto"/>
            <w:left w:val="none" w:sz="0" w:space="0" w:color="auto"/>
            <w:bottom w:val="none" w:sz="0" w:space="0" w:color="auto"/>
            <w:right w:val="none" w:sz="0" w:space="0" w:color="auto"/>
          </w:divBdr>
        </w:div>
        <w:div w:id="558979174">
          <w:marLeft w:val="640"/>
          <w:marRight w:val="0"/>
          <w:marTop w:val="0"/>
          <w:marBottom w:val="0"/>
          <w:divBdr>
            <w:top w:val="none" w:sz="0" w:space="0" w:color="auto"/>
            <w:left w:val="none" w:sz="0" w:space="0" w:color="auto"/>
            <w:bottom w:val="none" w:sz="0" w:space="0" w:color="auto"/>
            <w:right w:val="none" w:sz="0" w:space="0" w:color="auto"/>
          </w:divBdr>
        </w:div>
        <w:div w:id="562836626">
          <w:marLeft w:val="640"/>
          <w:marRight w:val="0"/>
          <w:marTop w:val="0"/>
          <w:marBottom w:val="0"/>
          <w:divBdr>
            <w:top w:val="none" w:sz="0" w:space="0" w:color="auto"/>
            <w:left w:val="none" w:sz="0" w:space="0" w:color="auto"/>
            <w:bottom w:val="none" w:sz="0" w:space="0" w:color="auto"/>
            <w:right w:val="none" w:sz="0" w:space="0" w:color="auto"/>
          </w:divBdr>
        </w:div>
        <w:div w:id="776488011">
          <w:marLeft w:val="640"/>
          <w:marRight w:val="0"/>
          <w:marTop w:val="0"/>
          <w:marBottom w:val="0"/>
          <w:divBdr>
            <w:top w:val="none" w:sz="0" w:space="0" w:color="auto"/>
            <w:left w:val="none" w:sz="0" w:space="0" w:color="auto"/>
            <w:bottom w:val="none" w:sz="0" w:space="0" w:color="auto"/>
            <w:right w:val="none" w:sz="0" w:space="0" w:color="auto"/>
          </w:divBdr>
        </w:div>
        <w:div w:id="891235236">
          <w:marLeft w:val="640"/>
          <w:marRight w:val="0"/>
          <w:marTop w:val="0"/>
          <w:marBottom w:val="0"/>
          <w:divBdr>
            <w:top w:val="none" w:sz="0" w:space="0" w:color="auto"/>
            <w:left w:val="none" w:sz="0" w:space="0" w:color="auto"/>
            <w:bottom w:val="none" w:sz="0" w:space="0" w:color="auto"/>
            <w:right w:val="none" w:sz="0" w:space="0" w:color="auto"/>
          </w:divBdr>
        </w:div>
        <w:div w:id="1065647435">
          <w:marLeft w:val="640"/>
          <w:marRight w:val="0"/>
          <w:marTop w:val="0"/>
          <w:marBottom w:val="0"/>
          <w:divBdr>
            <w:top w:val="none" w:sz="0" w:space="0" w:color="auto"/>
            <w:left w:val="none" w:sz="0" w:space="0" w:color="auto"/>
            <w:bottom w:val="none" w:sz="0" w:space="0" w:color="auto"/>
            <w:right w:val="none" w:sz="0" w:space="0" w:color="auto"/>
          </w:divBdr>
        </w:div>
        <w:div w:id="1134253245">
          <w:marLeft w:val="640"/>
          <w:marRight w:val="0"/>
          <w:marTop w:val="0"/>
          <w:marBottom w:val="0"/>
          <w:divBdr>
            <w:top w:val="none" w:sz="0" w:space="0" w:color="auto"/>
            <w:left w:val="none" w:sz="0" w:space="0" w:color="auto"/>
            <w:bottom w:val="none" w:sz="0" w:space="0" w:color="auto"/>
            <w:right w:val="none" w:sz="0" w:space="0" w:color="auto"/>
          </w:divBdr>
        </w:div>
        <w:div w:id="1148667282">
          <w:marLeft w:val="640"/>
          <w:marRight w:val="0"/>
          <w:marTop w:val="0"/>
          <w:marBottom w:val="0"/>
          <w:divBdr>
            <w:top w:val="none" w:sz="0" w:space="0" w:color="auto"/>
            <w:left w:val="none" w:sz="0" w:space="0" w:color="auto"/>
            <w:bottom w:val="none" w:sz="0" w:space="0" w:color="auto"/>
            <w:right w:val="none" w:sz="0" w:space="0" w:color="auto"/>
          </w:divBdr>
        </w:div>
        <w:div w:id="1177110303">
          <w:marLeft w:val="640"/>
          <w:marRight w:val="0"/>
          <w:marTop w:val="0"/>
          <w:marBottom w:val="0"/>
          <w:divBdr>
            <w:top w:val="none" w:sz="0" w:space="0" w:color="auto"/>
            <w:left w:val="none" w:sz="0" w:space="0" w:color="auto"/>
            <w:bottom w:val="none" w:sz="0" w:space="0" w:color="auto"/>
            <w:right w:val="none" w:sz="0" w:space="0" w:color="auto"/>
          </w:divBdr>
        </w:div>
        <w:div w:id="1182669942">
          <w:marLeft w:val="640"/>
          <w:marRight w:val="0"/>
          <w:marTop w:val="0"/>
          <w:marBottom w:val="0"/>
          <w:divBdr>
            <w:top w:val="none" w:sz="0" w:space="0" w:color="auto"/>
            <w:left w:val="none" w:sz="0" w:space="0" w:color="auto"/>
            <w:bottom w:val="none" w:sz="0" w:space="0" w:color="auto"/>
            <w:right w:val="none" w:sz="0" w:space="0" w:color="auto"/>
          </w:divBdr>
          <w:divsChild>
            <w:div w:id="1391613549">
              <w:marLeft w:val="0"/>
              <w:marRight w:val="0"/>
              <w:marTop w:val="0"/>
              <w:marBottom w:val="0"/>
              <w:divBdr>
                <w:top w:val="none" w:sz="0" w:space="0" w:color="auto"/>
                <w:left w:val="none" w:sz="0" w:space="0" w:color="auto"/>
                <w:bottom w:val="none" w:sz="0" w:space="0" w:color="auto"/>
                <w:right w:val="none" w:sz="0" w:space="0" w:color="auto"/>
              </w:divBdr>
              <w:divsChild>
                <w:div w:id="56516270">
                  <w:marLeft w:val="640"/>
                  <w:marRight w:val="0"/>
                  <w:marTop w:val="0"/>
                  <w:marBottom w:val="0"/>
                  <w:divBdr>
                    <w:top w:val="none" w:sz="0" w:space="0" w:color="auto"/>
                    <w:left w:val="none" w:sz="0" w:space="0" w:color="auto"/>
                    <w:bottom w:val="none" w:sz="0" w:space="0" w:color="auto"/>
                    <w:right w:val="none" w:sz="0" w:space="0" w:color="auto"/>
                  </w:divBdr>
                </w:div>
                <w:div w:id="102576396">
                  <w:marLeft w:val="640"/>
                  <w:marRight w:val="0"/>
                  <w:marTop w:val="0"/>
                  <w:marBottom w:val="0"/>
                  <w:divBdr>
                    <w:top w:val="none" w:sz="0" w:space="0" w:color="auto"/>
                    <w:left w:val="none" w:sz="0" w:space="0" w:color="auto"/>
                    <w:bottom w:val="none" w:sz="0" w:space="0" w:color="auto"/>
                    <w:right w:val="none" w:sz="0" w:space="0" w:color="auto"/>
                  </w:divBdr>
                </w:div>
                <w:div w:id="126777704">
                  <w:marLeft w:val="640"/>
                  <w:marRight w:val="0"/>
                  <w:marTop w:val="0"/>
                  <w:marBottom w:val="0"/>
                  <w:divBdr>
                    <w:top w:val="none" w:sz="0" w:space="0" w:color="auto"/>
                    <w:left w:val="none" w:sz="0" w:space="0" w:color="auto"/>
                    <w:bottom w:val="none" w:sz="0" w:space="0" w:color="auto"/>
                    <w:right w:val="none" w:sz="0" w:space="0" w:color="auto"/>
                  </w:divBdr>
                </w:div>
                <w:div w:id="298535239">
                  <w:marLeft w:val="640"/>
                  <w:marRight w:val="0"/>
                  <w:marTop w:val="0"/>
                  <w:marBottom w:val="0"/>
                  <w:divBdr>
                    <w:top w:val="none" w:sz="0" w:space="0" w:color="auto"/>
                    <w:left w:val="none" w:sz="0" w:space="0" w:color="auto"/>
                    <w:bottom w:val="none" w:sz="0" w:space="0" w:color="auto"/>
                    <w:right w:val="none" w:sz="0" w:space="0" w:color="auto"/>
                  </w:divBdr>
                </w:div>
                <w:div w:id="301813240">
                  <w:marLeft w:val="640"/>
                  <w:marRight w:val="0"/>
                  <w:marTop w:val="0"/>
                  <w:marBottom w:val="0"/>
                  <w:divBdr>
                    <w:top w:val="none" w:sz="0" w:space="0" w:color="auto"/>
                    <w:left w:val="none" w:sz="0" w:space="0" w:color="auto"/>
                    <w:bottom w:val="none" w:sz="0" w:space="0" w:color="auto"/>
                    <w:right w:val="none" w:sz="0" w:space="0" w:color="auto"/>
                  </w:divBdr>
                </w:div>
                <w:div w:id="326255338">
                  <w:marLeft w:val="640"/>
                  <w:marRight w:val="0"/>
                  <w:marTop w:val="0"/>
                  <w:marBottom w:val="0"/>
                  <w:divBdr>
                    <w:top w:val="none" w:sz="0" w:space="0" w:color="auto"/>
                    <w:left w:val="none" w:sz="0" w:space="0" w:color="auto"/>
                    <w:bottom w:val="none" w:sz="0" w:space="0" w:color="auto"/>
                    <w:right w:val="none" w:sz="0" w:space="0" w:color="auto"/>
                  </w:divBdr>
                </w:div>
                <w:div w:id="384528172">
                  <w:marLeft w:val="640"/>
                  <w:marRight w:val="0"/>
                  <w:marTop w:val="0"/>
                  <w:marBottom w:val="0"/>
                  <w:divBdr>
                    <w:top w:val="none" w:sz="0" w:space="0" w:color="auto"/>
                    <w:left w:val="none" w:sz="0" w:space="0" w:color="auto"/>
                    <w:bottom w:val="none" w:sz="0" w:space="0" w:color="auto"/>
                    <w:right w:val="none" w:sz="0" w:space="0" w:color="auto"/>
                  </w:divBdr>
                </w:div>
                <w:div w:id="471404403">
                  <w:marLeft w:val="640"/>
                  <w:marRight w:val="0"/>
                  <w:marTop w:val="0"/>
                  <w:marBottom w:val="0"/>
                  <w:divBdr>
                    <w:top w:val="none" w:sz="0" w:space="0" w:color="auto"/>
                    <w:left w:val="none" w:sz="0" w:space="0" w:color="auto"/>
                    <w:bottom w:val="none" w:sz="0" w:space="0" w:color="auto"/>
                    <w:right w:val="none" w:sz="0" w:space="0" w:color="auto"/>
                  </w:divBdr>
                </w:div>
                <w:div w:id="506210075">
                  <w:marLeft w:val="640"/>
                  <w:marRight w:val="0"/>
                  <w:marTop w:val="0"/>
                  <w:marBottom w:val="0"/>
                  <w:divBdr>
                    <w:top w:val="none" w:sz="0" w:space="0" w:color="auto"/>
                    <w:left w:val="none" w:sz="0" w:space="0" w:color="auto"/>
                    <w:bottom w:val="none" w:sz="0" w:space="0" w:color="auto"/>
                    <w:right w:val="none" w:sz="0" w:space="0" w:color="auto"/>
                  </w:divBdr>
                </w:div>
                <w:div w:id="588780030">
                  <w:marLeft w:val="640"/>
                  <w:marRight w:val="0"/>
                  <w:marTop w:val="0"/>
                  <w:marBottom w:val="0"/>
                  <w:divBdr>
                    <w:top w:val="none" w:sz="0" w:space="0" w:color="auto"/>
                    <w:left w:val="none" w:sz="0" w:space="0" w:color="auto"/>
                    <w:bottom w:val="none" w:sz="0" w:space="0" w:color="auto"/>
                    <w:right w:val="none" w:sz="0" w:space="0" w:color="auto"/>
                  </w:divBdr>
                </w:div>
                <w:div w:id="648949034">
                  <w:marLeft w:val="640"/>
                  <w:marRight w:val="0"/>
                  <w:marTop w:val="0"/>
                  <w:marBottom w:val="0"/>
                  <w:divBdr>
                    <w:top w:val="none" w:sz="0" w:space="0" w:color="auto"/>
                    <w:left w:val="none" w:sz="0" w:space="0" w:color="auto"/>
                    <w:bottom w:val="none" w:sz="0" w:space="0" w:color="auto"/>
                    <w:right w:val="none" w:sz="0" w:space="0" w:color="auto"/>
                  </w:divBdr>
                </w:div>
                <w:div w:id="754474008">
                  <w:marLeft w:val="640"/>
                  <w:marRight w:val="0"/>
                  <w:marTop w:val="0"/>
                  <w:marBottom w:val="0"/>
                  <w:divBdr>
                    <w:top w:val="none" w:sz="0" w:space="0" w:color="auto"/>
                    <w:left w:val="none" w:sz="0" w:space="0" w:color="auto"/>
                    <w:bottom w:val="none" w:sz="0" w:space="0" w:color="auto"/>
                    <w:right w:val="none" w:sz="0" w:space="0" w:color="auto"/>
                  </w:divBdr>
                </w:div>
                <w:div w:id="804542399">
                  <w:marLeft w:val="640"/>
                  <w:marRight w:val="0"/>
                  <w:marTop w:val="0"/>
                  <w:marBottom w:val="0"/>
                  <w:divBdr>
                    <w:top w:val="none" w:sz="0" w:space="0" w:color="auto"/>
                    <w:left w:val="none" w:sz="0" w:space="0" w:color="auto"/>
                    <w:bottom w:val="none" w:sz="0" w:space="0" w:color="auto"/>
                    <w:right w:val="none" w:sz="0" w:space="0" w:color="auto"/>
                  </w:divBdr>
                </w:div>
                <w:div w:id="824590322">
                  <w:marLeft w:val="640"/>
                  <w:marRight w:val="0"/>
                  <w:marTop w:val="0"/>
                  <w:marBottom w:val="0"/>
                  <w:divBdr>
                    <w:top w:val="none" w:sz="0" w:space="0" w:color="auto"/>
                    <w:left w:val="none" w:sz="0" w:space="0" w:color="auto"/>
                    <w:bottom w:val="none" w:sz="0" w:space="0" w:color="auto"/>
                    <w:right w:val="none" w:sz="0" w:space="0" w:color="auto"/>
                  </w:divBdr>
                </w:div>
                <w:div w:id="848640607">
                  <w:marLeft w:val="640"/>
                  <w:marRight w:val="0"/>
                  <w:marTop w:val="0"/>
                  <w:marBottom w:val="0"/>
                  <w:divBdr>
                    <w:top w:val="none" w:sz="0" w:space="0" w:color="auto"/>
                    <w:left w:val="none" w:sz="0" w:space="0" w:color="auto"/>
                    <w:bottom w:val="none" w:sz="0" w:space="0" w:color="auto"/>
                    <w:right w:val="none" w:sz="0" w:space="0" w:color="auto"/>
                  </w:divBdr>
                </w:div>
                <w:div w:id="852576067">
                  <w:marLeft w:val="640"/>
                  <w:marRight w:val="0"/>
                  <w:marTop w:val="0"/>
                  <w:marBottom w:val="0"/>
                  <w:divBdr>
                    <w:top w:val="none" w:sz="0" w:space="0" w:color="auto"/>
                    <w:left w:val="none" w:sz="0" w:space="0" w:color="auto"/>
                    <w:bottom w:val="none" w:sz="0" w:space="0" w:color="auto"/>
                    <w:right w:val="none" w:sz="0" w:space="0" w:color="auto"/>
                  </w:divBdr>
                </w:div>
                <w:div w:id="901984501">
                  <w:marLeft w:val="640"/>
                  <w:marRight w:val="0"/>
                  <w:marTop w:val="0"/>
                  <w:marBottom w:val="0"/>
                  <w:divBdr>
                    <w:top w:val="none" w:sz="0" w:space="0" w:color="auto"/>
                    <w:left w:val="none" w:sz="0" w:space="0" w:color="auto"/>
                    <w:bottom w:val="none" w:sz="0" w:space="0" w:color="auto"/>
                    <w:right w:val="none" w:sz="0" w:space="0" w:color="auto"/>
                  </w:divBdr>
                </w:div>
                <w:div w:id="904951623">
                  <w:marLeft w:val="640"/>
                  <w:marRight w:val="0"/>
                  <w:marTop w:val="0"/>
                  <w:marBottom w:val="0"/>
                  <w:divBdr>
                    <w:top w:val="none" w:sz="0" w:space="0" w:color="auto"/>
                    <w:left w:val="none" w:sz="0" w:space="0" w:color="auto"/>
                    <w:bottom w:val="none" w:sz="0" w:space="0" w:color="auto"/>
                    <w:right w:val="none" w:sz="0" w:space="0" w:color="auto"/>
                  </w:divBdr>
                </w:div>
                <w:div w:id="921913866">
                  <w:marLeft w:val="640"/>
                  <w:marRight w:val="0"/>
                  <w:marTop w:val="0"/>
                  <w:marBottom w:val="0"/>
                  <w:divBdr>
                    <w:top w:val="none" w:sz="0" w:space="0" w:color="auto"/>
                    <w:left w:val="none" w:sz="0" w:space="0" w:color="auto"/>
                    <w:bottom w:val="none" w:sz="0" w:space="0" w:color="auto"/>
                    <w:right w:val="none" w:sz="0" w:space="0" w:color="auto"/>
                  </w:divBdr>
                </w:div>
                <w:div w:id="958149538">
                  <w:marLeft w:val="640"/>
                  <w:marRight w:val="0"/>
                  <w:marTop w:val="0"/>
                  <w:marBottom w:val="0"/>
                  <w:divBdr>
                    <w:top w:val="none" w:sz="0" w:space="0" w:color="auto"/>
                    <w:left w:val="none" w:sz="0" w:space="0" w:color="auto"/>
                    <w:bottom w:val="none" w:sz="0" w:space="0" w:color="auto"/>
                    <w:right w:val="none" w:sz="0" w:space="0" w:color="auto"/>
                  </w:divBdr>
                </w:div>
                <w:div w:id="1047681808">
                  <w:marLeft w:val="640"/>
                  <w:marRight w:val="0"/>
                  <w:marTop w:val="0"/>
                  <w:marBottom w:val="0"/>
                  <w:divBdr>
                    <w:top w:val="none" w:sz="0" w:space="0" w:color="auto"/>
                    <w:left w:val="none" w:sz="0" w:space="0" w:color="auto"/>
                    <w:bottom w:val="none" w:sz="0" w:space="0" w:color="auto"/>
                    <w:right w:val="none" w:sz="0" w:space="0" w:color="auto"/>
                  </w:divBdr>
                </w:div>
                <w:div w:id="1100221453">
                  <w:marLeft w:val="640"/>
                  <w:marRight w:val="0"/>
                  <w:marTop w:val="0"/>
                  <w:marBottom w:val="0"/>
                  <w:divBdr>
                    <w:top w:val="none" w:sz="0" w:space="0" w:color="auto"/>
                    <w:left w:val="none" w:sz="0" w:space="0" w:color="auto"/>
                    <w:bottom w:val="none" w:sz="0" w:space="0" w:color="auto"/>
                    <w:right w:val="none" w:sz="0" w:space="0" w:color="auto"/>
                  </w:divBdr>
                </w:div>
                <w:div w:id="1137842507">
                  <w:marLeft w:val="640"/>
                  <w:marRight w:val="0"/>
                  <w:marTop w:val="0"/>
                  <w:marBottom w:val="0"/>
                  <w:divBdr>
                    <w:top w:val="none" w:sz="0" w:space="0" w:color="auto"/>
                    <w:left w:val="none" w:sz="0" w:space="0" w:color="auto"/>
                    <w:bottom w:val="none" w:sz="0" w:space="0" w:color="auto"/>
                    <w:right w:val="none" w:sz="0" w:space="0" w:color="auto"/>
                  </w:divBdr>
                </w:div>
                <w:div w:id="1179806061">
                  <w:marLeft w:val="640"/>
                  <w:marRight w:val="0"/>
                  <w:marTop w:val="0"/>
                  <w:marBottom w:val="0"/>
                  <w:divBdr>
                    <w:top w:val="none" w:sz="0" w:space="0" w:color="auto"/>
                    <w:left w:val="none" w:sz="0" w:space="0" w:color="auto"/>
                    <w:bottom w:val="none" w:sz="0" w:space="0" w:color="auto"/>
                    <w:right w:val="none" w:sz="0" w:space="0" w:color="auto"/>
                  </w:divBdr>
                </w:div>
                <w:div w:id="1290280084">
                  <w:marLeft w:val="640"/>
                  <w:marRight w:val="0"/>
                  <w:marTop w:val="0"/>
                  <w:marBottom w:val="0"/>
                  <w:divBdr>
                    <w:top w:val="none" w:sz="0" w:space="0" w:color="auto"/>
                    <w:left w:val="none" w:sz="0" w:space="0" w:color="auto"/>
                    <w:bottom w:val="none" w:sz="0" w:space="0" w:color="auto"/>
                    <w:right w:val="none" w:sz="0" w:space="0" w:color="auto"/>
                  </w:divBdr>
                </w:div>
                <w:div w:id="1305236289">
                  <w:marLeft w:val="640"/>
                  <w:marRight w:val="0"/>
                  <w:marTop w:val="0"/>
                  <w:marBottom w:val="0"/>
                  <w:divBdr>
                    <w:top w:val="none" w:sz="0" w:space="0" w:color="auto"/>
                    <w:left w:val="none" w:sz="0" w:space="0" w:color="auto"/>
                    <w:bottom w:val="none" w:sz="0" w:space="0" w:color="auto"/>
                    <w:right w:val="none" w:sz="0" w:space="0" w:color="auto"/>
                  </w:divBdr>
                </w:div>
                <w:div w:id="1328485201">
                  <w:marLeft w:val="640"/>
                  <w:marRight w:val="0"/>
                  <w:marTop w:val="0"/>
                  <w:marBottom w:val="0"/>
                  <w:divBdr>
                    <w:top w:val="none" w:sz="0" w:space="0" w:color="auto"/>
                    <w:left w:val="none" w:sz="0" w:space="0" w:color="auto"/>
                    <w:bottom w:val="none" w:sz="0" w:space="0" w:color="auto"/>
                    <w:right w:val="none" w:sz="0" w:space="0" w:color="auto"/>
                  </w:divBdr>
                </w:div>
                <w:div w:id="1347248866">
                  <w:marLeft w:val="640"/>
                  <w:marRight w:val="0"/>
                  <w:marTop w:val="0"/>
                  <w:marBottom w:val="0"/>
                  <w:divBdr>
                    <w:top w:val="none" w:sz="0" w:space="0" w:color="auto"/>
                    <w:left w:val="none" w:sz="0" w:space="0" w:color="auto"/>
                    <w:bottom w:val="none" w:sz="0" w:space="0" w:color="auto"/>
                    <w:right w:val="none" w:sz="0" w:space="0" w:color="auto"/>
                  </w:divBdr>
                </w:div>
                <w:div w:id="1396664996">
                  <w:marLeft w:val="640"/>
                  <w:marRight w:val="0"/>
                  <w:marTop w:val="0"/>
                  <w:marBottom w:val="0"/>
                  <w:divBdr>
                    <w:top w:val="none" w:sz="0" w:space="0" w:color="auto"/>
                    <w:left w:val="none" w:sz="0" w:space="0" w:color="auto"/>
                    <w:bottom w:val="none" w:sz="0" w:space="0" w:color="auto"/>
                    <w:right w:val="none" w:sz="0" w:space="0" w:color="auto"/>
                  </w:divBdr>
                </w:div>
                <w:div w:id="1408766424">
                  <w:marLeft w:val="640"/>
                  <w:marRight w:val="0"/>
                  <w:marTop w:val="0"/>
                  <w:marBottom w:val="0"/>
                  <w:divBdr>
                    <w:top w:val="none" w:sz="0" w:space="0" w:color="auto"/>
                    <w:left w:val="none" w:sz="0" w:space="0" w:color="auto"/>
                    <w:bottom w:val="none" w:sz="0" w:space="0" w:color="auto"/>
                    <w:right w:val="none" w:sz="0" w:space="0" w:color="auto"/>
                  </w:divBdr>
                </w:div>
                <w:div w:id="1412195948">
                  <w:marLeft w:val="640"/>
                  <w:marRight w:val="0"/>
                  <w:marTop w:val="0"/>
                  <w:marBottom w:val="0"/>
                  <w:divBdr>
                    <w:top w:val="none" w:sz="0" w:space="0" w:color="auto"/>
                    <w:left w:val="none" w:sz="0" w:space="0" w:color="auto"/>
                    <w:bottom w:val="none" w:sz="0" w:space="0" w:color="auto"/>
                    <w:right w:val="none" w:sz="0" w:space="0" w:color="auto"/>
                  </w:divBdr>
                </w:div>
                <w:div w:id="1419597232">
                  <w:marLeft w:val="640"/>
                  <w:marRight w:val="0"/>
                  <w:marTop w:val="0"/>
                  <w:marBottom w:val="0"/>
                  <w:divBdr>
                    <w:top w:val="none" w:sz="0" w:space="0" w:color="auto"/>
                    <w:left w:val="none" w:sz="0" w:space="0" w:color="auto"/>
                    <w:bottom w:val="none" w:sz="0" w:space="0" w:color="auto"/>
                    <w:right w:val="none" w:sz="0" w:space="0" w:color="auto"/>
                  </w:divBdr>
                </w:div>
                <w:div w:id="1423723546">
                  <w:marLeft w:val="640"/>
                  <w:marRight w:val="0"/>
                  <w:marTop w:val="0"/>
                  <w:marBottom w:val="0"/>
                  <w:divBdr>
                    <w:top w:val="none" w:sz="0" w:space="0" w:color="auto"/>
                    <w:left w:val="none" w:sz="0" w:space="0" w:color="auto"/>
                    <w:bottom w:val="none" w:sz="0" w:space="0" w:color="auto"/>
                    <w:right w:val="none" w:sz="0" w:space="0" w:color="auto"/>
                  </w:divBdr>
                </w:div>
                <w:div w:id="1482893596">
                  <w:marLeft w:val="640"/>
                  <w:marRight w:val="0"/>
                  <w:marTop w:val="0"/>
                  <w:marBottom w:val="0"/>
                  <w:divBdr>
                    <w:top w:val="none" w:sz="0" w:space="0" w:color="auto"/>
                    <w:left w:val="none" w:sz="0" w:space="0" w:color="auto"/>
                    <w:bottom w:val="none" w:sz="0" w:space="0" w:color="auto"/>
                    <w:right w:val="none" w:sz="0" w:space="0" w:color="auto"/>
                  </w:divBdr>
                </w:div>
                <w:div w:id="1496795645">
                  <w:marLeft w:val="640"/>
                  <w:marRight w:val="0"/>
                  <w:marTop w:val="0"/>
                  <w:marBottom w:val="0"/>
                  <w:divBdr>
                    <w:top w:val="none" w:sz="0" w:space="0" w:color="auto"/>
                    <w:left w:val="none" w:sz="0" w:space="0" w:color="auto"/>
                    <w:bottom w:val="none" w:sz="0" w:space="0" w:color="auto"/>
                    <w:right w:val="none" w:sz="0" w:space="0" w:color="auto"/>
                  </w:divBdr>
                </w:div>
                <w:div w:id="1521167366">
                  <w:marLeft w:val="640"/>
                  <w:marRight w:val="0"/>
                  <w:marTop w:val="0"/>
                  <w:marBottom w:val="0"/>
                  <w:divBdr>
                    <w:top w:val="none" w:sz="0" w:space="0" w:color="auto"/>
                    <w:left w:val="none" w:sz="0" w:space="0" w:color="auto"/>
                    <w:bottom w:val="none" w:sz="0" w:space="0" w:color="auto"/>
                    <w:right w:val="none" w:sz="0" w:space="0" w:color="auto"/>
                  </w:divBdr>
                </w:div>
                <w:div w:id="1544950400">
                  <w:marLeft w:val="640"/>
                  <w:marRight w:val="0"/>
                  <w:marTop w:val="0"/>
                  <w:marBottom w:val="0"/>
                  <w:divBdr>
                    <w:top w:val="none" w:sz="0" w:space="0" w:color="auto"/>
                    <w:left w:val="none" w:sz="0" w:space="0" w:color="auto"/>
                    <w:bottom w:val="none" w:sz="0" w:space="0" w:color="auto"/>
                    <w:right w:val="none" w:sz="0" w:space="0" w:color="auto"/>
                  </w:divBdr>
                </w:div>
                <w:div w:id="1592199460">
                  <w:marLeft w:val="640"/>
                  <w:marRight w:val="0"/>
                  <w:marTop w:val="0"/>
                  <w:marBottom w:val="0"/>
                  <w:divBdr>
                    <w:top w:val="none" w:sz="0" w:space="0" w:color="auto"/>
                    <w:left w:val="none" w:sz="0" w:space="0" w:color="auto"/>
                    <w:bottom w:val="none" w:sz="0" w:space="0" w:color="auto"/>
                    <w:right w:val="none" w:sz="0" w:space="0" w:color="auto"/>
                  </w:divBdr>
                </w:div>
                <w:div w:id="1610120407">
                  <w:marLeft w:val="640"/>
                  <w:marRight w:val="0"/>
                  <w:marTop w:val="0"/>
                  <w:marBottom w:val="0"/>
                  <w:divBdr>
                    <w:top w:val="none" w:sz="0" w:space="0" w:color="auto"/>
                    <w:left w:val="none" w:sz="0" w:space="0" w:color="auto"/>
                    <w:bottom w:val="none" w:sz="0" w:space="0" w:color="auto"/>
                    <w:right w:val="none" w:sz="0" w:space="0" w:color="auto"/>
                  </w:divBdr>
                </w:div>
                <w:div w:id="1621642246">
                  <w:marLeft w:val="640"/>
                  <w:marRight w:val="0"/>
                  <w:marTop w:val="0"/>
                  <w:marBottom w:val="0"/>
                  <w:divBdr>
                    <w:top w:val="none" w:sz="0" w:space="0" w:color="auto"/>
                    <w:left w:val="none" w:sz="0" w:space="0" w:color="auto"/>
                    <w:bottom w:val="none" w:sz="0" w:space="0" w:color="auto"/>
                    <w:right w:val="none" w:sz="0" w:space="0" w:color="auto"/>
                  </w:divBdr>
                </w:div>
                <w:div w:id="1653097196">
                  <w:marLeft w:val="640"/>
                  <w:marRight w:val="0"/>
                  <w:marTop w:val="0"/>
                  <w:marBottom w:val="0"/>
                  <w:divBdr>
                    <w:top w:val="none" w:sz="0" w:space="0" w:color="auto"/>
                    <w:left w:val="none" w:sz="0" w:space="0" w:color="auto"/>
                    <w:bottom w:val="none" w:sz="0" w:space="0" w:color="auto"/>
                    <w:right w:val="none" w:sz="0" w:space="0" w:color="auto"/>
                  </w:divBdr>
                </w:div>
                <w:div w:id="1702394499">
                  <w:marLeft w:val="640"/>
                  <w:marRight w:val="0"/>
                  <w:marTop w:val="0"/>
                  <w:marBottom w:val="0"/>
                  <w:divBdr>
                    <w:top w:val="none" w:sz="0" w:space="0" w:color="auto"/>
                    <w:left w:val="none" w:sz="0" w:space="0" w:color="auto"/>
                    <w:bottom w:val="none" w:sz="0" w:space="0" w:color="auto"/>
                    <w:right w:val="none" w:sz="0" w:space="0" w:color="auto"/>
                  </w:divBdr>
                </w:div>
                <w:div w:id="1738672415">
                  <w:marLeft w:val="640"/>
                  <w:marRight w:val="0"/>
                  <w:marTop w:val="0"/>
                  <w:marBottom w:val="0"/>
                  <w:divBdr>
                    <w:top w:val="none" w:sz="0" w:space="0" w:color="auto"/>
                    <w:left w:val="none" w:sz="0" w:space="0" w:color="auto"/>
                    <w:bottom w:val="none" w:sz="0" w:space="0" w:color="auto"/>
                    <w:right w:val="none" w:sz="0" w:space="0" w:color="auto"/>
                  </w:divBdr>
                </w:div>
                <w:div w:id="1830972796">
                  <w:marLeft w:val="640"/>
                  <w:marRight w:val="0"/>
                  <w:marTop w:val="0"/>
                  <w:marBottom w:val="0"/>
                  <w:divBdr>
                    <w:top w:val="none" w:sz="0" w:space="0" w:color="auto"/>
                    <w:left w:val="none" w:sz="0" w:space="0" w:color="auto"/>
                    <w:bottom w:val="none" w:sz="0" w:space="0" w:color="auto"/>
                    <w:right w:val="none" w:sz="0" w:space="0" w:color="auto"/>
                  </w:divBdr>
                </w:div>
                <w:div w:id="1833910790">
                  <w:marLeft w:val="640"/>
                  <w:marRight w:val="0"/>
                  <w:marTop w:val="0"/>
                  <w:marBottom w:val="0"/>
                  <w:divBdr>
                    <w:top w:val="none" w:sz="0" w:space="0" w:color="auto"/>
                    <w:left w:val="none" w:sz="0" w:space="0" w:color="auto"/>
                    <w:bottom w:val="none" w:sz="0" w:space="0" w:color="auto"/>
                    <w:right w:val="none" w:sz="0" w:space="0" w:color="auto"/>
                  </w:divBdr>
                </w:div>
                <w:div w:id="1886018355">
                  <w:marLeft w:val="640"/>
                  <w:marRight w:val="0"/>
                  <w:marTop w:val="0"/>
                  <w:marBottom w:val="0"/>
                  <w:divBdr>
                    <w:top w:val="none" w:sz="0" w:space="0" w:color="auto"/>
                    <w:left w:val="none" w:sz="0" w:space="0" w:color="auto"/>
                    <w:bottom w:val="none" w:sz="0" w:space="0" w:color="auto"/>
                    <w:right w:val="none" w:sz="0" w:space="0" w:color="auto"/>
                  </w:divBdr>
                </w:div>
                <w:div w:id="1993557769">
                  <w:marLeft w:val="640"/>
                  <w:marRight w:val="0"/>
                  <w:marTop w:val="0"/>
                  <w:marBottom w:val="0"/>
                  <w:divBdr>
                    <w:top w:val="none" w:sz="0" w:space="0" w:color="auto"/>
                    <w:left w:val="none" w:sz="0" w:space="0" w:color="auto"/>
                    <w:bottom w:val="none" w:sz="0" w:space="0" w:color="auto"/>
                    <w:right w:val="none" w:sz="0" w:space="0" w:color="auto"/>
                  </w:divBdr>
                </w:div>
                <w:div w:id="2079397748">
                  <w:marLeft w:val="640"/>
                  <w:marRight w:val="0"/>
                  <w:marTop w:val="0"/>
                  <w:marBottom w:val="0"/>
                  <w:divBdr>
                    <w:top w:val="none" w:sz="0" w:space="0" w:color="auto"/>
                    <w:left w:val="none" w:sz="0" w:space="0" w:color="auto"/>
                    <w:bottom w:val="none" w:sz="0" w:space="0" w:color="auto"/>
                    <w:right w:val="none" w:sz="0" w:space="0" w:color="auto"/>
                  </w:divBdr>
                </w:div>
                <w:div w:id="2112191413">
                  <w:marLeft w:val="640"/>
                  <w:marRight w:val="0"/>
                  <w:marTop w:val="0"/>
                  <w:marBottom w:val="0"/>
                  <w:divBdr>
                    <w:top w:val="none" w:sz="0" w:space="0" w:color="auto"/>
                    <w:left w:val="none" w:sz="0" w:space="0" w:color="auto"/>
                    <w:bottom w:val="none" w:sz="0" w:space="0" w:color="auto"/>
                    <w:right w:val="none" w:sz="0" w:space="0" w:color="auto"/>
                  </w:divBdr>
                </w:div>
              </w:divsChild>
            </w:div>
            <w:div w:id="1957325876">
              <w:marLeft w:val="0"/>
              <w:marRight w:val="0"/>
              <w:marTop w:val="0"/>
              <w:marBottom w:val="0"/>
              <w:divBdr>
                <w:top w:val="none" w:sz="0" w:space="0" w:color="auto"/>
                <w:left w:val="none" w:sz="0" w:space="0" w:color="auto"/>
                <w:bottom w:val="none" w:sz="0" w:space="0" w:color="auto"/>
                <w:right w:val="none" w:sz="0" w:space="0" w:color="auto"/>
              </w:divBdr>
              <w:divsChild>
                <w:div w:id="79255392">
                  <w:marLeft w:val="640"/>
                  <w:marRight w:val="0"/>
                  <w:marTop w:val="0"/>
                  <w:marBottom w:val="0"/>
                  <w:divBdr>
                    <w:top w:val="none" w:sz="0" w:space="0" w:color="auto"/>
                    <w:left w:val="none" w:sz="0" w:space="0" w:color="auto"/>
                    <w:bottom w:val="none" w:sz="0" w:space="0" w:color="auto"/>
                    <w:right w:val="none" w:sz="0" w:space="0" w:color="auto"/>
                  </w:divBdr>
                </w:div>
                <w:div w:id="153105469">
                  <w:marLeft w:val="640"/>
                  <w:marRight w:val="0"/>
                  <w:marTop w:val="0"/>
                  <w:marBottom w:val="0"/>
                  <w:divBdr>
                    <w:top w:val="none" w:sz="0" w:space="0" w:color="auto"/>
                    <w:left w:val="none" w:sz="0" w:space="0" w:color="auto"/>
                    <w:bottom w:val="none" w:sz="0" w:space="0" w:color="auto"/>
                    <w:right w:val="none" w:sz="0" w:space="0" w:color="auto"/>
                  </w:divBdr>
                </w:div>
                <w:div w:id="153374663">
                  <w:marLeft w:val="640"/>
                  <w:marRight w:val="0"/>
                  <w:marTop w:val="0"/>
                  <w:marBottom w:val="0"/>
                  <w:divBdr>
                    <w:top w:val="none" w:sz="0" w:space="0" w:color="auto"/>
                    <w:left w:val="none" w:sz="0" w:space="0" w:color="auto"/>
                    <w:bottom w:val="none" w:sz="0" w:space="0" w:color="auto"/>
                    <w:right w:val="none" w:sz="0" w:space="0" w:color="auto"/>
                  </w:divBdr>
                </w:div>
                <w:div w:id="161555356">
                  <w:marLeft w:val="640"/>
                  <w:marRight w:val="0"/>
                  <w:marTop w:val="0"/>
                  <w:marBottom w:val="0"/>
                  <w:divBdr>
                    <w:top w:val="none" w:sz="0" w:space="0" w:color="auto"/>
                    <w:left w:val="none" w:sz="0" w:space="0" w:color="auto"/>
                    <w:bottom w:val="none" w:sz="0" w:space="0" w:color="auto"/>
                    <w:right w:val="none" w:sz="0" w:space="0" w:color="auto"/>
                  </w:divBdr>
                </w:div>
                <w:div w:id="189803418">
                  <w:marLeft w:val="640"/>
                  <w:marRight w:val="0"/>
                  <w:marTop w:val="0"/>
                  <w:marBottom w:val="0"/>
                  <w:divBdr>
                    <w:top w:val="none" w:sz="0" w:space="0" w:color="auto"/>
                    <w:left w:val="none" w:sz="0" w:space="0" w:color="auto"/>
                    <w:bottom w:val="none" w:sz="0" w:space="0" w:color="auto"/>
                    <w:right w:val="none" w:sz="0" w:space="0" w:color="auto"/>
                  </w:divBdr>
                </w:div>
                <w:div w:id="205679116">
                  <w:marLeft w:val="640"/>
                  <w:marRight w:val="0"/>
                  <w:marTop w:val="0"/>
                  <w:marBottom w:val="0"/>
                  <w:divBdr>
                    <w:top w:val="none" w:sz="0" w:space="0" w:color="auto"/>
                    <w:left w:val="none" w:sz="0" w:space="0" w:color="auto"/>
                    <w:bottom w:val="none" w:sz="0" w:space="0" w:color="auto"/>
                    <w:right w:val="none" w:sz="0" w:space="0" w:color="auto"/>
                  </w:divBdr>
                </w:div>
                <w:div w:id="245192960">
                  <w:marLeft w:val="640"/>
                  <w:marRight w:val="0"/>
                  <w:marTop w:val="0"/>
                  <w:marBottom w:val="0"/>
                  <w:divBdr>
                    <w:top w:val="none" w:sz="0" w:space="0" w:color="auto"/>
                    <w:left w:val="none" w:sz="0" w:space="0" w:color="auto"/>
                    <w:bottom w:val="none" w:sz="0" w:space="0" w:color="auto"/>
                    <w:right w:val="none" w:sz="0" w:space="0" w:color="auto"/>
                  </w:divBdr>
                </w:div>
                <w:div w:id="333996617">
                  <w:marLeft w:val="640"/>
                  <w:marRight w:val="0"/>
                  <w:marTop w:val="0"/>
                  <w:marBottom w:val="0"/>
                  <w:divBdr>
                    <w:top w:val="none" w:sz="0" w:space="0" w:color="auto"/>
                    <w:left w:val="none" w:sz="0" w:space="0" w:color="auto"/>
                    <w:bottom w:val="none" w:sz="0" w:space="0" w:color="auto"/>
                    <w:right w:val="none" w:sz="0" w:space="0" w:color="auto"/>
                  </w:divBdr>
                </w:div>
                <w:div w:id="393747954">
                  <w:marLeft w:val="640"/>
                  <w:marRight w:val="0"/>
                  <w:marTop w:val="0"/>
                  <w:marBottom w:val="0"/>
                  <w:divBdr>
                    <w:top w:val="none" w:sz="0" w:space="0" w:color="auto"/>
                    <w:left w:val="none" w:sz="0" w:space="0" w:color="auto"/>
                    <w:bottom w:val="none" w:sz="0" w:space="0" w:color="auto"/>
                    <w:right w:val="none" w:sz="0" w:space="0" w:color="auto"/>
                  </w:divBdr>
                </w:div>
                <w:div w:id="403190521">
                  <w:marLeft w:val="640"/>
                  <w:marRight w:val="0"/>
                  <w:marTop w:val="0"/>
                  <w:marBottom w:val="0"/>
                  <w:divBdr>
                    <w:top w:val="none" w:sz="0" w:space="0" w:color="auto"/>
                    <w:left w:val="none" w:sz="0" w:space="0" w:color="auto"/>
                    <w:bottom w:val="none" w:sz="0" w:space="0" w:color="auto"/>
                    <w:right w:val="none" w:sz="0" w:space="0" w:color="auto"/>
                  </w:divBdr>
                </w:div>
                <w:div w:id="413285936">
                  <w:marLeft w:val="640"/>
                  <w:marRight w:val="0"/>
                  <w:marTop w:val="0"/>
                  <w:marBottom w:val="0"/>
                  <w:divBdr>
                    <w:top w:val="none" w:sz="0" w:space="0" w:color="auto"/>
                    <w:left w:val="none" w:sz="0" w:space="0" w:color="auto"/>
                    <w:bottom w:val="none" w:sz="0" w:space="0" w:color="auto"/>
                    <w:right w:val="none" w:sz="0" w:space="0" w:color="auto"/>
                  </w:divBdr>
                </w:div>
                <w:div w:id="424499401">
                  <w:marLeft w:val="640"/>
                  <w:marRight w:val="0"/>
                  <w:marTop w:val="0"/>
                  <w:marBottom w:val="0"/>
                  <w:divBdr>
                    <w:top w:val="none" w:sz="0" w:space="0" w:color="auto"/>
                    <w:left w:val="none" w:sz="0" w:space="0" w:color="auto"/>
                    <w:bottom w:val="none" w:sz="0" w:space="0" w:color="auto"/>
                    <w:right w:val="none" w:sz="0" w:space="0" w:color="auto"/>
                  </w:divBdr>
                </w:div>
                <w:div w:id="481392527">
                  <w:marLeft w:val="640"/>
                  <w:marRight w:val="0"/>
                  <w:marTop w:val="0"/>
                  <w:marBottom w:val="0"/>
                  <w:divBdr>
                    <w:top w:val="none" w:sz="0" w:space="0" w:color="auto"/>
                    <w:left w:val="none" w:sz="0" w:space="0" w:color="auto"/>
                    <w:bottom w:val="none" w:sz="0" w:space="0" w:color="auto"/>
                    <w:right w:val="none" w:sz="0" w:space="0" w:color="auto"/>
                  </w:divBdr>
                </w:div>
                <w:div w:id="487746720">
                  <w:marLeft w:val="640"/>
                  <w:marRight w:val="0"/>
                  <w:marTop w:val="0"/>
                  <w:marBottom w:val="0"/>
                  <w:divBdr>
                    <w:top w:val="none" w:sz="0" w:space="0" w:color="auto"/>
                    <w:left w:val="none" w:sz="0" w:space="0" w:color="auto"/>
                    <w:bottom w:val="none" w:sz="0" w:space="0" w:color="auto"/>
                    <w:right w:val="none" w:sz="0" w:space="0" w:color="auto"/>
                  </w:divBdr>
                </w:div>
                <w:div w:id="500631387">
                  <w:marLeft w:val="640"/>
                  <w:marRight w:val="0"/>
                  <w:marTop w:val="0"/>
                  <w:marBottom w:val="0"/>
                  <w:divBdr>
                    <w:top w:val="none" w:sz="0" w:space="0" w:color="auto"/>
                    <w:left w:val="none" w:sz="0" w:space="0" w:color="auto"/>
                    <w:bottom w:val="none" w:sz="0" w:space="0" w:color="auto"/>
                    <w:right w:val="none" w:sz="0" w:space="0" w:color="auto"/>
                  </w:divBdr>
                </w:div>
                <w:div w:id="553782806">
                  <w:marLeft w:val="640"/>
                  <w:marRight w:val="0"/>
                  <w:marTop w:val="0"/>
                  <w:marBottom w:val="0"/>
                  <w:divBdr>
                    <w:top w:val="none" w:sz="0" w:space="0" w:color="auto"/>
                    <w:left w:val="none" w:sz="0" w:space="0" w:color="auto"/>
                    <w:bottom w:val="none" w:sz="0" w:space="0" w:color="auto"/>
                    <w:right w:val="none" w:sz="0" w:space="0" w:color="auto"/>
                  </w:divBdr>
                </w:div>
                <w:div w:id="581067761">
                  <w:marLeft w:val="640"/>
                  <w:marRight w:val="0"/>
                  <w:marTop w:val="0"/>
                  <w:marBottom w:val="0"/>
                  <w:divBdr>
                    <w:top w:val="none" w:sz="0" w:space="0" w:color="auto"/>
                    <w:left w:val="none" w:sz="0" w:space="0" w:color="auto"/>
                    <w:bottom w:val="none" w:sz="0" w:space="0" w:color="auto"/>
                    <w:right w:val="none" w:sz="0" w:space="0" w:color="auto"/>
                  </w:divBdr>
                </w:div>
                <w:div w:id="588194321">
                  <w:marLeft w:val="640"/>
                  <w:marRight w:val="0"/>
                  <w:marTop w:val="0"/>
                  <w:marBottom w:val="0"/>
                  <w:divBdr>
                    <w:top w:val="none" w:sz="0" w:space="0" w:color="auto"/>
                    <w:left w:val="none" w:sz="0" w:space="0" w:color="auto"/>
                    <w:bottom w:val="none" w:sz="0" w:space="0" w:color="auto"/>
                    <w:right w:val="none" w:sz="0" w:space="0" w:color="auto"/>
                  </w:divBdr>
                </w:div>
                <w:div w:id="594245528">
                  <w:marLeft w:val="640"/>
                  <w:marRight w:val="0"/>
                  <w:marTop w:val="0"/>
                  <w:marBottom w:val="0"/>
                  <w:divBdr>
                    <w:top w:val="none" w:sz="0" w:space="0" w:color="auto"/>
                    <w:left w:val="none" w:sz="0" w:space="0" w:color="auto"/>
                    <w:bottom w:val="none" w:sz="0" w:space="0" w:color="auto"/>
                    <w:right w:val="none" w:sz="0" w:space="0" w:color="auto"/>
                  </w:divBdr>
                </w:div>
                <w:div w:id="596597310">
                  <w:marLeft w:val="640"/>
                  <w:marRight w:val="0"/>
                  <w:marTop w:val="0"/>
                  <w:marBottom w:val="0"/>
                  <w:divBdr>
                    <w:top w:val="none" w:sz="0" w:space="0" w:color="auto"/>
                    <w:left w:val="none" w:sz="0" w:space="0" w:color="auto"/>
                    <w:bottom w:val="none" w:sz="0" w:space="0" w:color="auto"/>
                    <w:right w:val="none" w:sz="0" w:space="0" w:color="auto"/>
                  </w:divBdr>
                </w:div>
                <w:div w:id="605770071">
                  <w:marLeft w:val="640"/>
                  <w:marRight w:val="0"/>
                  <w:marTop w:val="0"/>
                  <w:marBottom w:val="0"/>
                  <w:divBdr>
                    <w:top w:val="none" w:sz="0" w:space="0" w:color="auto"/>
                    <w:left w:val="none" w:sz="0" w:space="0" w:color="auto"/>
                    <w:bottom w:val="none" w:sz="0" w:space="0" w:color="auto"/>
                    <w:right w:val="none" w:sz="0" w:space="0" w:color="auto"/>
                  </w:divBdr>
                </w:div>
                <w:div w:id="648480363">
                  <w:marLeft w:val="640"/>
                  <w:marRight w:val="0"/>
                  <w:marTop w:val="0"/>
                  <w:marBottom w:val="0"/>
                  <w:divBdr>
                    <w:top w:val="none" w:sz="0" w:space="0" w:color="auto"/>
                    <w:left w:val="none" w:sz="0" w:space="0" w:color="auto"/>
                    <w:bottom w:val="none" w:sz="0" w:space="0" w:color="auto"/>
                    <w:right w:val="none" w:sz="0" w:space="0" w:color="auto"/>
                  </w:divBdr>
                </w:div>
                <w:div w:id="655300333">
                  <w:marLeft w:val="640"/>
                  <w:marRight w:val="0"/>
                  <w:marTop w:val="0"/>
                  <w:marBottom w:val="0"/>
                  <w:divBdr>
                    <w:top w:val="none" w:sz="0" w:space="0" w:color="auto"/>
                    <w:left w:val="none" w:sz="0" w:space="0" w:color="auto"/>
                    <w:bottom w:val="none" w:sz="0" w:space="0" w:color="auto"/>
                    <w:right w:val="none" w:sz="0" w:space="0" w:color="auto"/>
                  </w:divBdr>
                </w:div>
                <w:div w:id="704600502">
                  <w:marLeft w:val="640"/>
                  <w:marRight w:val="0"/>
                  <w:marTop w:val="0"/>
                  <w:marBottom w:val="0"/>
                  <w:divBdr>
                    <w:top w:val="none" w:sz="0" w:space="0" w:color="auto"/>
                    <w:left w:val="none" w:sz="0" w:space="0" w:color="auto"/>
                    <w:bottom w:val="none" w:sz="0" w:space="0" w:color="auto"/>
                    <w:right w:val="none" w:sz="0" w:space="0" w:color="auto"/>
                  </w:divBdr>
                </w:div>
                <w:div w:id="770974626">
                  <w:marLeft w:val="640"/>
                  <w:marRight w:val="0"/>
                  <w:marTop w:val="0"/>
                  <w:marBottom w:val="0"/>
                  <w:divBdr>
                    <w:top w:val="none" w:sz="0" w:space="0" w:color="auto"/>
                    <w:left w:val="none" w:sz="0" w:space="0" w:color="auto"/>
                    <w:bottom w:val="none" w:sz="0" w:space="0" w:color="auto"/>
                    <w:right w:val="none" w:sz="0" w:space="0" w:color="auto"/>
                  </w:divBdr>
                </w:div>
                <w:div w:id="779031991">
                  <w:marLeft w:val="640"/>
                  <w:marRight w:val="0"/>
                  <w:marTop w:val="0"/>
                  <w:marBottom w:val="0"/>
                  <w:divBdr>
                    <w:top w:val="none" w:sz="0" w:space="0" w:color="auto"/>
                    <w:left w:val="none" w:sz="0" w:space="0" w:color="auto"/>
                    <w:bottom w:val="none" w:sz="0" w:space="0" w:color="auto"/>
                    <w:right w:val="none" w:sz="0" w:space="0" w:color="auto"/>
                  </w:divBdr>
                </w:div>
                <w:div w:id="844589737">
                  <w:marLeft w:val="640"/>
                  <w:marRight w:val="0"/>
                  <w:marTop w:val="0"/>
                  <w:marBottom w:val="0"/>
                  <w:divBdr>
                    <w:top w:val="none" w:sz="0" w:space="0" w:color="auto"/>
                    <w:left w:val="none" w:sz="0" w:space="0" w:color="auto"/>
                    <w:bottom w:val="none" w:sz="0" w:space="0" w:color="auto"/>
                    <w:right w:val="none" w:sz="0" w:space="0" w:color="auto"/>
                  </w:divBdr>
                </w:div>
                <w:div w:id="886525961">
                  <w:marLeft w:val="640"/>
                  <w:marRight w:val="0"/>
                  <w:marTop w:val="0"/>
                  <w:marBottom w:val="0"/>
                  <w:divBdr>
                    <w:top w:val="none" w:sz="0" w:space="0" w:color="auto"/>
                    <w:left w:val="none" w:sz="0" w:space="0" w:color="auto"/>
                    <w:bottom w:val="none" w:sz="0" w:space="0" w:color="auto"/>
                    <w:right w:val="none" w:sz="0" w:space="0" w:color="auto"/>
                  </w:divBdr>
                </w:div>
                <w:div w:id="914121258">
                  <w:marLeft w:val="640"/>
                  <w:marRight w:val="0"/>
                  <w:marTop w:val="0"/>
                  <w:marBottom w:val="0"/>
                  <w:divBdr>
                    <w:top w:val="none" w:sz="0" w:space="0" w:color="auto"/>
                    <w:left w:val="none" w:sz="0" w:space="0" w:color="auto"/>
                    <w:bottom w:val="none" w:sz="0" w:space="0" w:color="auto"/>
                    <w:right w:val="none" w:sz="0" w:space="0" w:color="auto"/>
                  </w:divBdr>
                </w:div>
                <w:div w:id="966353411">
                  <w:marLeft w:val="640"/>
                  <w:marRight w:val="0"/>
                  <w:marTop w:val="0"/>
                  <w:marBottom w:val="0"/>
                  <w:divBdr>
                    <w:top w:val="none" w:sz="0" w:space="0" w:color="auto"/>
                    <w:left w:val="none" w:sz="0" w:space="0" w:color="auto"/>
                    <w:bottom w:val="none" w:sz="0" w:space="0" w:color="auto"/>
                    <w:right w:val="none" w:sz="0" w:space="0" w:color="auto"/>
                  </w:divBdr>
                </w:div>
                <w:div w:id="1051728925">
                  <w:marLeft w:val="640"/>
                  <w:marRight w:val="0"/>
                  <w:marTop w:val="0"/>
                  <w:marBottom w:val="0"/>
                  <w:divBdr>
                    <w:top w:val="none" w:sz="0" w:space="0" w:color="auto"/>
                    <w:left w:val="none" w:sz="0" w:space="0" w:color="auto"/>
                    <w:bottom w:val="none" w:sz="0" w:space="0" w:color="auto"/>
                    <w:right w:val="none" w:sz="0" w:space="0" w:color="auto"/>
                  </w:divBdr>
                </w:div>
                <w:div w:id="1102728727">
                  <w:marLeft w:val="640"/>
                  <w:marRight w:val="0"/>
                  <w:marTop w:val="0"/>
                  <w:marBottom w:val="0"/>
                  <w:divBdr>
                    <w:top w:val="none" w:sz="0" w:space="0" w:color="auto"/>
                    <w:left w:val="none" w:sz="0" w:space="0" w:color="auto"/>
                    <w:bottom w:val="none" w:sz="0" w:space="0" w:color="auto"/>
                    <w:right w:val="none" w:sz="0" w:space="0" w:color="auto"/>
                  </w:divBdr>
                </w:div>
                <w:div w:id="1208682549">
                  <w:marLeft w:val="640"/>
                  <w:marRight w:val="0"/>
                  <w:marTop w:val="0"/>
                  <w:marBottom w:val="0"/>
                  <w:divBdr>
                    <w:top w:val="none" w:sz="0" w:space="0" w:color="auto"/>
                    <w:left w:val="none" w:sz="0" w:space="0" w:color="auto"/>
                    <w:bottom w:val="none" w:sz="0" w:space="0" w:color="auto"/>
                    <w:right w:val="none" w:sz="0" w:space="0" w:color="auto"/>
                  </w:divBdr>
                </w:div>
                <w:div w:id="1292830638">
                  <w:marLeft w:val="640"/>
                  <w:marRight w:val="0"/>
                  <w:marTop w:val="0"/>
                  <w:marBottom w:val="0"/>
                  <w:divBdr>
                    <w:top w:val="none" w:sz="0" w:space="0" w:color="auto"/>
                    <w:left w:val="none" w:sz="0" w:space="0" w:color="auto"/>
                    <w:bottom w:val="none" w:sz="0" w:space="0" w:color="auto"/>
                    <w:right w:val="none" w:sz="0" w:space="0" w:color="auto"/>
                  </w:divBdr>
                </w:div>
                <w:div w:id="1324579982">
                  <w:marLeft w:val="640"/>
                  <w:marRight w:val="0"/>
                  <w:marTop w:val="0"/>
                  <w:marBottom w:val="0"/>
                  <w:divBdr>
                    <w:top w:val="none" w:sz="0" w:space="0" w:color="auto"/>
                    <w:left w:val="none" w:sz="0" w:space="0" w:color="auto"/>
                    <w:bottom w:val="none" w:sz="0" w:space="0" w:color="auto"/>
                    <w:right w:val="none" w:sz="0" w:space="0" w:color="auto"/>
                  </w:divBdr>
                </w:div>
                <w:div w:id="1439982634">
                  <w:marLeft w:val="640"/>
                  <w:marRight w:val="0"/>
                  <w:marTop w:val="0"/>
                  <w:marBottom w:val="0"/>
                  <w:divBdr>
                    <w:top w:val="none" w:sz="0" w:space="0" w:color="auto"/>
                    <w:left w:val="none" w:sz="0" w:space="0" w:color="auto"/>
                    <w:bottom w:val="none" w:sz="0" w:space="0" w:color="auto"/>
                    <w:right w:val="none" w:sz="0" w:space="0" w:color="auto"/>
                  </w:divBdr>
                </w:div>
                <w:div w:id="1528644153">
                  <w:marLeft w:val="640"/>
                  <w:marRight w:val="0"/>
                  <w:marTop w:val="0"/>
                  <w:marBottom w:val="0"/>
                  <w:divBdr>
                    <w:top w:val="none" w:sz="0" w:space="0" w:color="auto"/>
                    <w:left w:val="none" w:sz="0" w:space="0" w:color="auto"/>
                    <w:bottom w:val="none" w:sz="0" w:space="0" w:color="auto"/>
                    <w:right w:val="none" w:sz="0" w:space="0" w:color="auto"/>
                  </w:divBdr>
                </w:div>
                <w:div w:id="1585260990">
                  <w:marLeft w:val="640"/>
                  <w:marRight w:val="0"/>
                  <w:marTop w:val="0"/>
                  <w:marBottom w:val="0"/>
                  <w:divBdr>
                    <w:top w:val="none" w:sz="0" w:space="0" w:color="auto"/>
                    <w:left w:val="none" w:sz="0" w:space="0" w:color="auto"/>
                    <w:bottom w:val="none" w:sz="0" w:space="0" w:color="auto"/>
                    <w:right w:val="none" w:sz="0" w:space="0" w:color="auto"/>
                  </w:divBdr>
                </w:div>
                <w:div w:id="1615362454">
                  <w:marLeft w:val="640"/>
                  <w:marRight w:val="0"/>
                  <w:marTop w:val="0"/>
                  <w:marBottom w:val="0"/>
                  <w:divBdr>
                    <w:top w:val="none" w:sz="0" w:space="0" w:color="auto"/>
                    <w:left w:val="none" w:sz="0" w:space="0" w:color="auto"/>
                    <w:bottom w:val="none" w:sz="0" w:space="0" w:color="auto"/>
                    <w:right w:val="none" w:sz="0" w:space="0" w:color="auto"/>
                  </w:divBdr>
                </w:div>
                <w:div w:id="1680884584">
                  <w:marLeft w:val="640"/>
                  <w:marRight w:val="0"/>
                  <w:marTop w:val="0"/>
                  <w:marBottom w:val="0"/>
                  <w:divBdr>
                    <w:top w:val="none" w:sz="0" w:space="0" w:color="auto"/>
                    <w:left w:val="none" w:sz="0" w:space="0" w:color="auto"/>
                    <w:bottom w:val="none" w:sz="0" w:space="0" w:color="auto"/>
                    <w:right w:val="none" w:sz="0" w:space="0" w:color="auto"/>
                  </w:divBdr>
                </w:div>
                <w:div w:id="1724328355">
                  <w:marLeft w:val="640"/>
                  <w:marRight w:val="0"/>
                  <w:marTop w:val="0"/>
                  <w:marBottom w:val="0"/>
                  <w:divBdr>
                    <w:top w:val="none" w:sz="0" w:space="0" w:color="auto"/>
                    <w:left w:val="none" w:sz="0" w:space="0" w:color="auto"/>
                    <w:bottom w:val="none" w:sz="0" w:space="0" w:color="auto"/>
                    <w:right w:val="none" w:sz="0" w:space="0" w:color="auto"/>
                  </w:divBdr>
                </w:div>
                <w:div w:id="1725371051">
                  <w:marLeft w:val="640"/>
                  <w:marRight w:val="0"/>
                  <w:marTop w:val="0"/>
                  <w:marBottom w:val="0"/>
                  <w:divBdr>
                    <w:top w:val="none" w:sz="0" w:space="0" w:color="auto"/>
                    <w:left w:val="none" w:sz="0" w:space="0" w:color="auto"/>
                    <w:bottom w:val="none" w:sz="0" w:space="0" w:color="auto"/>
                    <w:right w:val="none" w:sz="0" w:space="0" w:color="auto"/>
                  </w:divBdr>
                </w:div>
                <w:div w:id="1805541970">
                  <w:marLeft w:val="640"/>
                  <w:marRight w:val="0"/>
                  <w:marTop w:val="0"/>
                  <w:marBottom w:val="0"/>
                  <w:divBdr>
                    <w:top w:val="none" w:sz="0" w:space="0" w:color="auto"/>
                    <w:left w:val="none" w:sz="0" w:space="0" w:color="auto"/>
                    <w:bottom w:val="none" w:sz="0" w:space="0" w:color="auto"/>
                    <w:right w:val="none" w:sz="0" w:space="0" w:color="auto"/>
                  </w:divBdr>
                </w:div>
                <w:div w:id="1822234909">
                  <w:marLeft w:val="640"/>
                  <w:marRight w:val="0"/>
                  <w:marTop w:val="0"/>
                  <w:marBottom w:val="0"/>
                  <w:divBdr>
                    <w:top w:val="none" w:sz="0" w:space="0" w:color="auto"/>
                    <w:left w:val="none" w:sz="0" w:space="0" w:color="auto"/>
                    <w:bottom w:val="none" w:sz="0" w:space="0" w:color="auto"/>
                    <w:right w:val="none" w:sz="0" w:space="0" w:color="auto"/>
                  </w:divBdr>
                </w:div>
                <w:div w:id="1885289273">
                  <w:marLeft w:val="640"/>
                  <w:marRight w:val="0"/>
                  <w:marTop w:val="0"/>
                  <w:marBottom w:val="0"/>
                  <w:divBdr>
                    <w:top w:val="none" w:sz="0" w:space="0" w:color="auto"/>
                    <w:left w:val="none" w:sz="0" w:space="0" w:color="auto"/>
                    <w:bottom w:val="none" w:sz="0" w:space="0" w:color="auto"/>
                    <w:right w:val="none" w:sz="0" w:space="0" w:color="auto"/>
                  </w:divBdr>
                </w:div>
                <w:div w:id="1921255650">
                  <w:marLeft w:val="640"/>
                  <w:marRight w:val="0"/>
                  <w:marTop w:val="0"/>
                  <w:marBottom w:val="0"/>
                  <w:divBdr>
                    <w:top w:val="none" w:sz="0" w:space="0" w:color="auto"/>
                    <w:left w:val="none" w:sz="0" w:space="0" w:color="auto"/>
                    <w:bottom w:val="none" w:sz="0" w:space="0" w:color="auto"/>
                    <w:right w:val="none" w:sz="0" w:space="0" w:color="auto"/>
                  </w:divBdr>
                </w:div>
                <w:div w:id="1987006002">
                  <w:marLeft w:val="640"/>
                  <w:marRight w:val="0"/>
                  <w:marTop w:val="0"/>
                  <w:marBottom w:val="0"/>
                  <w:divBdr>
                    <w:top w:val="none" w:sz="0" w:space="0" w:color="auto"/>
                    <w:left w:val="none" w:sz="0" w:space="0" w:color="auto"/>
                    <w:bottom w:val="none" w:sz="0" w:space="0" w:color="auto"/>
                    <w:right w:val="none" w:sz="0" w:space="0" w:color="auto"/>
                  </w:divBdr>
                </w:div>
                <w:div w:id="2002076557">
                  <w:marLeft w:val="640"/>
                  <w:marRight w:val="0"/>
                  <w:marTop w:val="0"/>
                  <w:marBottom w:val="0"/>
                  <w:divBdr>
                    <w:top w:val="none" w:sz="0" w:space="0" w:color="auto"/>
                    <w:left w:val="none" w:sz="0" w:space="0" w:color="auto"/>
                    <w:bottom w:val="none" w:sz="0" w:space="0" w:color="auto"/>
                    <w:right w:val="none" w:sz="0" w:space="0" w:color="auto"/>
                  </w:divBdr>
                </w:div>
                <w:div w:id="2015764188">
                  <w:marLeft w:val="640"/>
                  <w:marRight w:val="0"/>
                  <w:marTop w:val="0"/>
                  <w:marBottom w:val="0"/>
                  <w:divBdr>
                    <w:top w:val="none" w:sz="0" w:space="0" w:color="auto"/>
                    <w:left w:val="none" w:sz="0" w:space="0" w:color="auto"/>
                    <w:bottom w:val="none" w:sz="0" w:space="0" w:color="auto"/>
                    <w:right w:val="none" w:sz="0" w:space="0" w:color="auto"/>
                  </w:divBdr>
                </w:div>
                <w:div w:id="2046787562">
                  <w:marLeft w:val="640"/>
                  <w:marRight w:val="0"/>
                  <w:marTop w:val="0"/>
                  <w:marBottom w:val="0"/>
                  <w:divBdr>
                    <w:top w:val="none" w:sz="0" w:space="0" w:color="auto"/>
                    <w:left w:val="none" w:sz="0" w:space="0" w:color="auto"/>
                    <w:bottom w:val="none" w:sz="0" w:space="0" w:color="auto"/>
                    <w:right w:val="none" w:sz="0" w:space="0" w:color="auto"/>
                  </w:divBdr>
                </w:div>
                <w:div w:id="2093044146">
                  <w:marLeft w:val="640"/>
                  <w:marRight w:val="0"/>
                  <w:marTop w:val="0"/>
                  <w:marBottom w:val="0"/>
                  <w:divBdr>
                    <w:top w:val="none" w:sz="0" w:space="0" w:color="auto"/>
                    <w:left w:val="none" w:sz="0" w:space="0" w:color="auto"/>
                    <w:bottom w:val="none" w:sz="0" w:space="0" w:color="auto"/>
                    <w:right w:val="none" w:sz="0" w:space="0" w:color="auto"/>
                  </w:divBdr>
                </w:div>
              </w:divsChild>
            </w:div>
            <w:div w:id="2026049774">
              <w:marLeft w:val="0"/>
              <w:marRight w:val="0"/>
              <w:marTop w:val="0"/>
              <w:marBottom w:val="0"/>
              <w:divBdr>
                <w:top w:val="none" w:sz="0" w:space="0" w:color="auto"/>
                <w:left w:val="none" w:sz="0" w:space="0" w:color="auto"/>
                <w:bottom w:val="none" w:sz="0" w:space="0" w:color="auto"/>
                <w:right w:val="none" w:sz="0" w:space="0" w:color="auto"/>
              </w:divBdr>
              <w:divsChild>
                <w:div w:id="66802203">
                  <w:marLeft w:val="640"/>
                  <w:marRight w:val="0"/>
                  <w:marTop w:val="0"/>
                  <w:marBottom w:val="0"/>
                  <w:divBdr>
                    <w:top w:val="none" w:sz="0" w:space="0" w:color="auto"/>
                    <w:left w:val="none" w:sz="0" w:space="0" w:color="auto"/>
                    <w:bottom w:val="none" w:sz="0" w:space="0" w:color="auto"/>
                    <w:right w:val="none" w:sz="0" w:space="0" w:color="auto"/>
                  </w:divBdr>
                </w:div>
                <w:div w:id="79716360">
                  <w:marLeft w:val="640"/>
                  <w:marRight w:val="0"/>
                  <w:marTop w:val="0"/>
                  <w:marBottom w:val="0"/>
                  <w:divBdr>
                    <w:top w:val="none" w:sz="0" w:space="0" w:color="auto"/>
                    <w:left w:val="none" w:sz="0" w:space="0" w:color="auto"/>
                    <w:bottom w:val="none" w:sz="0" w:space="0" w:color="auto"/>
                    <w:right w:val="none" w:sz="0" w:space="0" w:color="auto"/>
                  </w:divBdr>
                </w:div>
                <w:div w:id="82268603">
                  <w:marLeft w:val="640"/>
                  <w:marRight w:val="0"/>
                  <w:marTop w:val="0"/>
                  <w:marBottom w:val="0"/>
                  <w:divBdr>
                    <w:top w:val="none" w:sz="0" w:space="0" w:color="auto"/>
                    <w:left w:val="none" w:sz="0" w:space="0" w:color="auto"/>
                    <w:bottom w:val="none" w:sz="0" w:space="0" w:color="auto"/>
                    <w:right w:val="none" w:sz="0" w:space="0" w:color="auto"/>
                  </w:divBdr>
                </w:div>
                <w:div w:id="96410701">
                  <w:marLeft w:val="640"/>
                  <w:marRight w:val="0"/>
                  <w:marTop w:val="0"/>
                  <w:marBottom w:val="0"/>
                  <w:divBdr>
                    <w:top w:val="none" w:sz="0" w:space="0" w:color="auto"/>
                    <w:left w:val="none" w:sz="0" w:space="0" w:color="auto"/>
                    <w:bottom w:val="none" w:sz="0" w:space="0" w:color="auto"/>
                    <w:right w:val="none" w:sz="0" w:space="0" w:color="auto"/>
                  </w:divBdr>
                </w:div>
                <w:div w:id="103966003">
                  <w:marLeft w:val="640"/>
                  <w:marRight w:val="0"/>
                  <w:marTop w:val="0"/>
                  <w:marBottom w:val="0"/>
                  <w:divBdr>
                    <w:top w:val="none" w:sz="0" w:space="0" w:color="auto"/>
                    <w:left w:val="none" w:sz="0" w:space="0" w:color="auto"/>
                    <w:bottom w:val="none" w:sz="0" w:space="0" w:color="auto"/>
                    <w:right w:val="none" w:sz="0" w:space="0" w:color="auto"/>
                  </w:divBdr>
                </w:div>
                <w:div w:id="113788741">
                  <w:marLeft w:val="640"/>
                  <w:marRight w:val="0"/>
                  <w:marTop w:val="0"/>
                  <w:marBottom w:val="0"/>
                  <w:divBdr>
                    <w:top w:val="none" w:sz="0" w:space="0" w:color="auto"/>
                    <w:left w:val="none" w:sz="0" w:space="0" w:color="auto"/>
                    <w:bottom w:val="none" w:sz="0" w:space="0" w:color="auto"/>
                    <w:right w:val="none" w:sz="0" w:space="0" w:color="auto"/>
                  </w:divBdr>
                </w:div>
                <w:div w:id="146435963">
                  <w:marLeft w:val="640"/>
                  <w:marRight w:val="0"/>
                  <w:marTop w:val="0"/>
                  <w:marBottom w:val="0"/>
                  <w:divBdr>
                    <w:top w:val="none" w:sz="0" w:space="0" w:color="auto"/>
                    <w:left w:val="none" w:sz="0" w:space="0" w:color="auto"/>
                    <w:bottom w:val="none" w:sz="0" w:space="0" w:color="auto"/>
                    <w:right w:val="none" w:sz="0" w:space="0" w:color="auto"/>
                  </w:divBdr>
                </w:div>
                <w:div w:id="197474121">
                  <w:marLeft w:val="640"/>
                  <w:marRight w:val="0"/>
                  <w:marTop w:val="0"/>
                  <w:marBottom w:val="0"/>
                  <w:divBdr>
                    <w:top w:val="none" w:sz="0" w:space="0" w:color="auto"/>
                    <w:left w:val="none" w:sz="0" w:space="0" w:color="auto"/>
                    <w:bottom w:val="none" w:sz="0" w:space="0" w:color="auto"/>
                    <w:right w:val="none" w:sz="0" w:space="0" w:color="auto"/>
                  </w:divBdr>
                </w:div>
                <w:div w:id="257255156">
                  <w:marLeft w:val="640"/>
                  <w:marRight w:val="0"/>
                  <w:marTop w:val="0"/>
                  <w:marBottom w:val="0"/>
                  <w:divBdr>
                    <w:top w:val="none" w:sz="0" w:space="0" w:color="auto"/>
                    <w:left w:val="none" w:sz="0" w:space="0" w:color="auto"/>
                    <w:bottom w:val="none" w:sz="0" w:space="0" w:color="auto"/>
                    <w:right w:val="none" w:sz="0" w:space="0" w:color="auto"/>
                  </w:divBdr>
                </w:div>
                <w:div w:id="306129389">
                  <w:marLeft w:val="640"/>
                  <w:marRight w:val="0"/>
                  <w:marTop w:val="0"/>
                  <w:marBottom w:val="0"/>
                  <w:divBdr>
                    <w:top w:val="none" w:sz="0" w:space="0" w:color="auto"/>
                    <w:left w:val="none" w:sz="0" w:space="0" w:color="auto"/>
                    <w:bottom w:val="none" w:sz="0" w:space="0" w:color="auto"/>
                    <w:right w:val="none" w:sz="0" w:space="0" w:color="auto"/>
                  </w:divBdr>
                </w:div>
                <w:div w:id="382796518">
                  <w:marLeft w:val="640"/>
                  <w:marRight w:val="0"/>
                  <w:marTop w:val="0"/>
                  <w:marBottom w:val="0"/>
                  <w:divBdr>
                    <w:top w:val="none" w:sz="0" w:space="0" w:color="auto"/>
                    <w:left w:val="none" w:sz="0" w:space="0" w:color="auto"/>
                    <w:bottom w:val="none" w:sz="0" w:space="0" w:color="auto"/>
                    <w:right w:val="none" w:sz="0" w:space="0" w:color="auto"/>
                  </w:divBdr>
                </w:div>
                <w:div w:id="521015520">
                  <w:marLeft w:val="640"/>
                  <w:marRight w:val="0"/>
                  <w:marTop w:val="0"/>
                  <w:marBottom w:val="0"/>
                  <w:divBdr>
                    <w:top w:val="none" w:sz="0" w:space="0" w:color="auto"/>
                    <w:left w:val="none" w:sz="0" w:space="0" w:color="auto"/>
                    <w:bottom w:val="none" w:sz="0" w:space="0" w:color="auto"/>
                    <w:right w:val="none" w:sz="0" w:space="0" w:color="auto"/>
                  </w:divBdr>
                </w:div>
                <w:div w:id="711418922">
                  <w:marLeft w:val="640"/>
                  <w:marRight w:val="0"/>
                  <w:marTop w:val="0"/>
                  <w:marBottom w:val="0"/>
                  <w:divBdr>
                    <w:top w:val="none" w:sz="0" w:space="0" w:color="auto"/>
                    <w:left w:val="none" w:sz="0" w:space="0" w:color="auto"/>
                    <w:bottom w:val="none" w:sz="0" w:space="0" w:color="auto"/>
                    <w:right w:val="none" w:sz="0" w:space="0" w:color="auto"/>
                  </w:divBdr>
                </w:div>
                <w:div w:id="737358957">
                  <w:marLeft w:val="640"/>
                  <w:marRight w:val="0"/>
                  <w:marTop w:val="0"/>
                  <w:marBottom w:val="0"/>
                  <w:divBdr>
                    <w:top w:val="none" w:sz="0" w:space="0" w:color="auto"/>
                    <w:left w:val="none" w:sz="0" w:space="0" w:color="auto"/>
                    <w:bottom w:val="none" w:sz="0" w:space="0" w:color="auto"/>
                    <w:right w:val="none" w:sz="0" w:space="0" w:color="auto"/>
                  </w:divBdr>
                </w:div>
                <w:div w:id="805970921">
                  <w:marLeft w:val="640"/>
                  <w:marRight w:val="0"/>
                  <w:marTop w:val="0"/>
                  <w:marBottom w:val="0"/>
                  <w:divBdr>
                    <w:top w:val="none" w:sz="0" w:space="0" w:color="auto"/>
                    <w:left w:val="none" w:sz="0" w:space="0" w:color="auto"/>
                    <w:bottom w:val="none" w:sz="0" w:space="0" w:color="auto"/>
                    <w:right w:val="none" w:sz="0" w:space="0" w:color="auto"/>
                  </w:divBdr>
                </w:div>
                <w:div w:id="846407551">
                  <w:marLeft w:val="640"/>
                  <w:marRight w:val="0"/>
                  <w:marTop w:val="0"/>
                  <w:marBottom w:val="0"/>
                  <w:divBdr>
                    <w:top w:val="none" w:sz="0" w:space="0" w:color="auto"/>
                    <w:left w:val="none" w:sz="0" w:space="0" w:color="auto"/>
                    <w:bottom w:val="none" w:sz="0" w:space="0" w:color="auto"/>
                    <w:right w:val="none" w:sz="0" w:space="0" w:color="auto"/>
                  </w:divBdr>
                </w:div>
                <w:div w:id="854072488">
                  <w:marLeft w:val="640"/>
                  <w:marRight w:val="0"/>
                  <w:marTop w:val="0"/>
                  <w:marBottom w:val="0"/>
                  <w:divBdr>
                    <w:top w:val="none" w:sz="0" w:space="0" w:color="auto"/>
                    <w:left w:val="none" w:sz="0" w:space="0" w:color="auto"/>
                    <w:bottom w:val="none" w:sz="0" w:space="0" w:color="auto"/>
                    <w:right w:val="none" w:sz="0" w:space="0" w:color="auto"/>
                  </w:divBdr>
                </w:div>
                <w:div w:id="922376628">
                  <w:marLeft w:val="640"/>
                  <w:marRight w:val="0"/>
                  <w:marTop w:val="0"/>
                  <w:marBottom w:val="0"/>
                  <w:divBdr>
                    <w:top w:val="none" w:sz="0" w:space="0" w:color="auto"/>
                    <w:left w:val="none" w:sz="0" w:space="0" w:color="auto"/>
                    <w:bottom w:val="none" w:sz="0" w:space="0" w:color="auto"/>
                    <w:right w:val="none" w:sz="0" w:space="0" w:color="auto"/>
                  </w:divBdr>
                </w:div>
                <w:div w:id="929511342">
                  <w:marLeft w:val="640"/>
                  <w:marRight w:val="0"/>
                  <w:marTop w:val="0"/>
                  <w:marBottom w:val="0"/>
                  <w:divBdr>
                    <w:top w:val="none" w:sz="0" w:space="0" w:color="auto"/>
                    <w:left w:val="none" w:sz="0" w:space="0" w:color="auto"/>
                    <w:bottom w:val="none" w:sz="0" w:space="0" w:color="auto"/>
                    <w:right w:val="none" w:sz="0" w:space="0" w:color="auto"/>
                  </w:divBdr>
                </w:div>
                <w:div w:id="954948923">
                  <w:marLeft w:val="640"/>
                  <w:marRight w:val="0"/>
                  <w:marTop w:val="0"/>
                  <w:marBottom w:val="0"/>
                  <w:divBdr>
                    <w:top w:val="none" w:sz="0" w:space="0" w:color="auto"/>
                    <w:left w:val="none" w:sz="0" w:space="0" w:color="auto"/>
                    <w:bottom w:val="none" w:sz="0" w:space="0" w:color="auto"/>
                    <w:right w:val="none" w:sz="0" w:space="0" w:color="auto"/>
                  </w:divBdr>
                </w:div>
                <w:div w:id="984120676">
                  <w:marLeft w:val="640"/>
                  <w:marRight w:val="0"/>
                  <w:marTop w:val="0"/>
                  <w:marBottom w:val="0"/>
                  <w:divBdr>
                    <w:top w:val="none" w:sz="0" w:space="0" w:color="auto"/>
                    <w:left w:val="none" w:sz="0" w:space="0" w:color="auto"/>
                    <w:bottom w:val="none" w:sz="0" w:space="0" w:color="auto"/>
                    <w:right w:val="none" w:sz="0" w:space="0" w:color="auto"/>
                  </w:divBdr>
                </w:div>
                <w:div w:id="1032655906">
                  <w:marLeft w:val="640"/>
                  <w:marRight w:val="0"/>
                  <w:marTop w:val="0"/>
                  <w:marBottom w:val="0"/>
                  <w:divBdr>
                    <w:top w:val="none" w:sz="0" w:space="0" w:color="auto"/>
                    <w:left w:val="none" w:sz="0" w:space="0" w:color="auto"/>
                    <w:bottom w:val="none" w:sz="0" w:space="0" w:color="auto"/>
                    <w:right w:val="none" w:sz="0" w:space="0" w:color="auto"/>
                  </w:divBdr>
                </w:div>
                <w:div w:id="1094208058">
                  <w:marLeft w:val="640"/>
                  <w:marRight w:val="0"/>
                  <w:marTop w:val="0"/>
                  <w:marBottom w:val="0"/>
                  <w:divBdr>
                    <w:top w:val="none" w:sz="0" w:space="0" w:color="auto"/>
                    <w:left w:val="none" w:sz="0" w:space="0" w:color="auto"/>
                    <w:bottom w:val="none" w:sz="0" w:space="0" w:color="auto"/>
                    <w:right w:val="none" w:sz="0" w:space="0" w:color="auto"/>
                  </w:divBdr>
                </w:div>
                <w:div w:id="1094787652">
                  <w:marLeft w:val="640"/>
                  <w:marRight w:val="0"/>
                  <w:marTop w:val="0"/>
                  <w:marBottom w:val="0"/>
                  <w:divBdr>
                    <w:top w:val="none" w:sz="0" w:space="0" w:color="auto"/>
                    <w:left w:val="none" w:sz="0" w:space="0" w:color="auto"/>
                    <w:bottom w:val="none" w:sz="0" w:space="0" w:color="auto"/>
                    <w:right w:val="none" w:sz="0" w:space="0" w:color="auto"/>
                  </w:divBdr>
                </w:div>
                <w:div w:id="1095515010">
                  <w:marLeft w:val="640"/>
                  <w:marRight w:val="0"/>
                  <w:marTop w:val="0"/>
                  <w:marBottom w:val="0"/>
                  <w:divBdr>
                    <w:top w:val="none" w:sz="0" w:space="0" w:color="auto"/>
                    <w:left w:val="none" w:sz="0" w:space="0" w:color="auto"/>
                    <w:bottom w:val="none" w:sz="0" w:space="0" w:color="auto"/>
                    <w:right w:val="none" w:sz="0" w:space="0" w:color="auto"/>
                  </w:divBdr>
                </w:div>
                <w:div w:id="1113936759">
                  <w:marLeft w:val="640"/>
                  <w:marRight w:val="0"/>
                  <w:marTop w:val="0"/>
                  <w:marBottom w:val="0"/>
                  <w:divBdr>
                    <w:top w:val="none" w:sz="0" w:space="0" w:color="auto"/>
                    <w:left w:val="none" w:sz="0" w:space="0" w:color="auto"/>
                    <w:bottom w:val="none" w:sz="0" w:space="0" w:color="auto"/>
                    <w:right w:val="none" w:sz="0" w:space="0" w:color="auto"/>
                  </w:divBdr>
                </w:div>
                <w:div w:id="1129395572">
                  <w:marLeft w:val="640"/>
                  <w:marRight w:val="0"/>
                  <w:marTop w:val="0"/>
                  <w:marBottom w:val="0"/>
                  <w:divBdr>
                    <w:top w:val="none" w:sz="0" w:space="0" w:color="auto"/>
                    <w:left w:val="none" w:sz="0" w:space="0" w:color="auto"/>
                    <w:bottom w:val="none" w:sz="0" w:space="0" w:color="auto"/>
                    <w:right w:val="none" w:sz="0" w:space="0" w:color="auto"/>
                  </w:divBdr>
                </w:div>
                <w:div w:id="1153135063">
                  <w:marLeft w:val="640"/>
                  <w:marRight w:val="0"/>
                  <w:marTop w:val="0"/>
                  <w:marBottom w:val="0"/>
                  <w:divBdr>
                    <w:top w:val="none" w:sz="0" w:space="0" w:color="auto"/>
                    <w:left w:val="none" w:sz="0" w:space="0" w:color="auto"/>
                    <w:bottom w:val="none" w:sz="0" w:space="0" w:color="auto"/>
                    <w:right w:val="none" w:sz="0" w:space="0" w:color="auto"/>
                  </w:divBdr>
                </w:div>
                <w:div w:id="1186168102">
                  <w:marLeft w:val="640"/>
                  <w:marRight w:val="0"/>
                  <w:marTop w:val="0"/>
                  <w:marBottom w:val="0"/>
                  <w:divBdr>
                    <w:top w:val="none" w:sz="0" w:space="0" w:color="auto"/>
                    <w:left w:val="none" w:sz="0" w:space="0" w:color="auto"/>
                    <w:bottom w:val="none" w:sz="0" w:space="0" w:color="auto"/>
                    <w:right w:val="none" w:sz="0" w:space="0" w:color="auto"/>
                  </w:divBdr>
                </w:div>
                <w:div w:id="1235702058">
                  <w:marLeft w:val="640"/>
                  <w:marRight w:val="0"/>
                  <w:marTop w:val="0"/>
                  <w:marBottom w:val="0"/>
                  <w:divBdr>
                    <w:top w:val="none" w:sz="0" w:space="0" w:color="auto"/>
                    <w:left w:val="none" w:sz="0" w:space="0" w:color="auto"/>
                    <w:bottom w:val="none" w:sz="0" w:space="0" w:color="auto"/>
                    <w:right w:val="none" w:sz="0" w:space="0" w:color="auto"/>
                  </w:divBdr>
                </w:div>
                <w:div w:id="1254390243">
                  <w:marLeft w:val="640"/>
                  <w:marRight w:val="0"/>
                  <w:marTop w:val="0"/>
                  <w:marBottom w:val="0"/>
                  <w:divBdr>
                    <w:top w:val="none" w:sz="0" w:space="0" w:color="auto"/>
                    <w:left w:val="none" w:sz="0" w:space="0" w:color="auto"/>
                    <w:bottom w:val="none" w:sz="0" w:space="0" w:color="auto"/>
                    <w:right w:val="none" w:sz="0" w:space="0" w:color="auto"/>
                  </w:divBdr>
                </w:div>
                <w:div w:id="1274677816">
                  <w:marLeft w:val="640"/>
                  <w:marRight w:val="0"/>
                  <w:marTop w:val="0"/>
                  <w:marBottom w:val="0"/>
                  <w:divBdr>
                    <w:top w:val="none" w:sz="0" w:space="0" w:color="auto"/>
                    <w:left w:val="none" w:sz="0" w:space="0" w:color="auto"/>
                    <w:bottom w:val="none" w:sz="0" w:space="0" w:color="auto"/>
                    <w:right w:val="none" w:sz="0" w:space="0" w:color="auto"/>
                  </w:divBdr>
                </w:div>
                <w:div w:id="1307276394">
                  <w:marLeft w:val="640"/>
                  <w:marRight w:val="0"/>
                  <w:marTop w:val="0"/>
                  <w:marBottom w:val="0"/>
                  <w:divBdr>
                    <w:top w:val="none" w:sz="0" w:space="0" w:color="auto"/>
                    <w:left w:val="none" w:sz="0" w:space="0" w:color="auto"/>
                    <w:bottom w:val="none" w:sz="0" w:space="0" w:color="auto"/>
                    <w:right w:val="none" w:sz="0" w:space="0" w:color="auto"/>
                  </w:divBdr>
                </w:div>
                <w:div w:id="1336494221">
                  <w:marLeft w:val="640"/>
                  <w:marRight w:val="0"/>
                  <w:marTop w:val="0"/>
                  <w:marBottom w:val="0"/>
                  <w:divBdr>
                    <w:top w:val="none" w:sz="0" w:space="0" w:color="auto"/>
                    <w:left w:val="none" w:sz="0" w:space="0" w:color="auto"/>
                    <w:bottom w:val="none" w:sz="0" w:space="0" w:color="auto"/>
                    <w:right w:val="none" w:sz="0" w:space="0" w:color="auto"/>
                  </w:divBdr>
                </w:div>
                <w:div w:id="1340278926">
                  <w:marLeft w:val="640"/>
                  <w:marRight w:val="0"/>
                  <w:marTop w:val="0"/>
                  <w:marBottom w:val="0"/>
                  <w:divBdr>
                    <w:top w:val="none" w:sz="0" w:space="0" w:color="auto"/>
                    <w:left w:val="none" w:sz="0" w:space="0" w:color="auto"/>
                    <w:bottom w:val="none" w:sz="0" w:space="0" w:color="auto"/>
                    <w:right w:val="none" w:sz="0" w:space="0" w:color="auto"/>
                  </w:divBdr>
                </w:div>
                <w:div w:id="1387492724">
                  <w:marLeft w:val="640"/>
                  <w:marRight w:val="0"/>
                  <w:marTop w:val="0"/>
                  <w:marBottom w:val="0"/>
                  <w:divBdr>
                    <w:top w:val="none" w:sz="0" w:space="0" w:color="auto"/>
                    <w:left w:val="none" w:sz="0" w:space="0" w:color="auto"/>
                    <w:bottom w:val="none" w:sz="0" w:space="0" w:color="auto"/>
                    <w:right w:val="none" w:sz="0" w:space="0" w:color="auto"/>
                  </w:divBdr>
                </w:div>
                <w:div w:id="1425146404">
                  <w:marLeft w:val="640"/>
                  <w:marRight w:val="0"/>
                  <w:marTop w:val="0"/>
                  <w:marBottom w:val="0"/>
                  <w:divBdr>
                    <w:top w:val="none" w:sz="0" w:space="0" w:color="auto"/>
                    <w:left w:val="none" w:sz="0" w:space="0" w:color="auto"/>
                    <w:bottom w:val="none" w:sz="0" w:space="0" w:color="auto"/>
                    <w:right w:val="none" w:sz="0" w:space="0" w:color="auto"/>
                  </w:divBdr>
                </w:div>
                <w:div w:id="1444838358">
                  <w:marLeft w:val="640"/>
                  <w:marRight w:val="0"/>
                  <w:marTop w:val="0"/>
                  <w:marBottom w:val="0"/>
                  <w:divBdr>
                    <w:top w:val="none" w:sz="0" w:space="0" w:color="auto"/>
                    <w:left w:val="none" w:sz="0" w:space="0" w:color="auto"/>
                    <w:bottom w:val="none" w:sz="0" w:space="0" w:color="auto"/>
                    <w:right w:val="none" w:sz="0" w:space="0" w:color="auto"/>
                  </w:divBdr>
                </w:div>
                <w:div w:id="1520392208">
                  <w:marLeft w:val="640"/>
                  <w:marRight w:val="0"/>
                  <w:marTop w:val="0"/>
                  <w:marBottom w:val="0"/>
                  <w:divBdr>
                    <w:top w:val="none" w:sz="0" w:space="0" w:color="auto"/>
                    <w:left w:val="none" w:sz="0" w:space="0" w:color="auto"/>
                    <w:bottom w:val="none" w:sz="0" w:space="0" w:color="auto"/>
                    <w:right w:val="none" w:sz="0" w:space="0" w:color="auto"/>
                  </w:divBdr>
                </w:div>
                <w:div w:id="1544712849">
                  <w:marLeft w:val="640"/>
                  <w:marRight w:val="0"/>
                  <w:marTop w:val="0"/>
                  <w:marBottom w:val="0"/>
                  <w:divBdr>
                    <w:top w:val="none" w:sz="0" w:space="0" w:color="auto"/>
                    <w:left w:val="none" w:sz="0" w:space="0" w:color="auto"/>
                    <w:bottom w:val="none" w:sz="0" w:space="0" w:color="auto"/>
                    <w:right w:val="none" w:sz="0" w:space="0" w:color="auto"/>
                  </w:divBdr>
                </w:div>
                <w:div w:id="1578244115">
                  <w:marLeft w:val="640"/>
                  <w:marRight w:val="0"/>
                  <w:marTop w:val="0"/>
                  <w:marBottom w:val="0"/>
                  <w:divBdr>
                    <w:top w:val="none" w:sz="0" w:space="0" w:color="auto"/>
                    <w:left w:val="none" w:sz="0" w:space="0" w:color="auto"/>
                    <w:bottom w:val="none" w:sz="0" w:space="0" w:color="auto"/>
                    <w:right w:val="none" w:sz="0" w:space="0" w:color="auto"/>
                  </w:divBdr>
                </w:div>
                <w:div w:id="1721129106">
                  <w:marLeft w:val="640"/>
                  <w:marRight w:val="0"/>
                  <w:marTop w:val="0"/>
                  <w:marBottom w:val="0"/>
                  <w:divBdr>
                    <w:top w:val="none" w:sz="0" w:space="0" w:color="auto"/>
                    <w:left w:val="none" w:sz="0" w:space="0" w:color="auto"/>
                    <w:bottom w:val="none" w:sz="0" w:space="0" w:color="auto"/>
                    <w:right w:val="none" w:sz="0" w:space="0" w:color="auto"/>
                  </w:divBdr>
                </w:div>
                <w:div w:id="1777365619">
                  <w:marLeft w:val="640"/>
                  <w:marRight w:val="0"/>
                  <w:marTop w:val="0"/>
                  <w:marBottom w:val="0"/>
                  <w:divBdr>
                    <w:top w:val="none" w:sz="0" w:space="0" w:color="auto"/>
                    <w:left w:val="none" w:sz="0" w:space="0" w:color="auto"/>
                    <w:bottom w:val="none" w:sz="0" w:space="0" w:color="auto"/>
                    <w:right w:val="none" w:sz="0" w:space="0" w:color="auto"/>
                  </w:divBdr>
                </w:div>
                <w:div w:id="1849759231">
                  <w:marLeft w:val="640"/>
                  <w:marRight w:val="0"/>
                  <w:marTop w:val="0"/>
                  <w:marBottom w:val="0"/>
                  <w:divBdr>
                    <w:top w:val="none" w:sz="0" w:space="0" w:color="auto"/>
                    <w:left w:val="none" w:sz="0" w:space="0" w:color="auto"/>
                    <w:bottom w:val="none" w:sz="0" w:space="0" w:color="auto"/>
                    <w:right w:val="none" w:sz="0" w:space="0" w:color="auto"/>
                  </w:divBdr>
                </w:div>
                <w:div w:id="1857888457">
                  <w:marLeft w:val="640"/>
                  <w:marRight w:val="0"/>
                  <w:marTop w:val="0"/>
                  <w:marBottom w:val="0"/>
                  <w:divBdr>
                    <w:top w:val="none" w:sz="0" w:space="0" w:color="auto"/>
                    <w:left w:val="none" w:sz="0" w:space="0" w:color="auto"/>
                    <w:bottom w:val="none" w:sz="0" w:space="0" w:color="auto"/>
                    <w:right w:val="none" w:sz="0" w:space="0" w:color="auto"/>
                  </w:divBdr>
                </w:div>
                <w:div w:id="2009750665">
                  <w:marLeft w:val="640"/>
                  <w:marRight w:val="0"/>
                  <w:marTop w:val="0"/>
                  <w:marBottom w:val="0"/>
                  <w:divBdr>
                    <w:top w:val="none" w:sz="0" w:space="0" w:color="auto"/>
                    <w:left w:val="none" w:sz="0" w:space="0" w:color="auto"/>
                    <w:bottom w:val="none" w:sz="0" w:space="0" w:color="auto"/>
                    <w:right w:val="none" w:sz="0" w:space="0" w:color="auto"/>
                  </w:divBdr>
                </w:div>
                <w:div w:id="2012488866">
                  <w:marLeft w:val="640"/>
                  <w:marRight w:val="0"/>
                  <w:marTop w:val="0"/>
                  <w:marBottom w:val="0"/>
                  <w:divBdr>
                    <w:top w:val="none" w:sz="0" w:space="0" w:color="auto"/>
                    <w:left w:val="none" w:sz="0" w:space="0" w:color="auto"/>
                    <w:bottom w:val="none" w:sz="0" w:space="0" w:color="auto"/>
                    <w:right w:val="none" w:sz="0" w:space="0" w:color="auto"/>
                  </w:divBdr>
                </w:div>
                <w:div w:id="2111580283">
                  <w:marLeft w:val="640"/>
                  <w:marRight w:val="0"/>
                  <w:marTop w:val="0"/>
                  <w:marBottom w:val="0"/>
                  <w:divBdr>
                    <w:top w:val="none" w:sz="0" w:space="0" w:color="auto"/>
                    <w:left w:val="none" w:sz="0" w:space="0" w:color="auto"/>
                    <w:bottom w:val="none" w:sz="0" w:space="0" w:color="auto"/>
                    <w:right w:val="none" w:sz="0" w:space="0" w:color="auto"/>
                  </w:divBdr>
                </w:div>
                <w:div w:id="2141603430">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1208449984">
          <w:marLeft w:val="640"/>
          <w:marRight w:val="0"/>
          <w:marTop w:val="0"/>
          <w:marBottom w:val="0"/>
          <w:divBdr>
            <w:top w:val="none" w:sz="0" w:space="0" w:color="auto"/>
            <w:left w:val="none" w:sz="0" w:space="0" w:color="auto"/>
            <w:bottom w:val="none" w:sz="0" w:space="0" w:color="auto"/>
            <w:right w:val="none" w:sz="0" w:space="0" w:color="auto"/>
          </w:divBdr>
        </w:div>
        <w:div w:id="1273589033">
          <w:marLeft w:val="640"/>
          <w:marRight w:val="0"/>
          <w:marTop w:val="0"/>
          <w:marBottom w:val="0"/>
          <w:divBdr>
            <w:top w:val="none" w:sz="0" w:space="0" w:color="auto"/>
            <w:left w:val="none" w:sz="0" w:space="0" w:color="auto"/>
            <w:bottom w:val="none" w:sz="0" w:space="0" w:color="auto"/>
            <w:right w:val="none" w:sz="0" w:space="0" w:color="auto"/>
          </w:divBdr>
        </w:div>
        <w:div w:id="1279147573">
          <w:marLeft w:val="640"/>
          <w:marRight w:val="0"/>
          <w:marTop w:val="0"/>
          <w:marBottom w:val="0"/>
          <w:divBdr>
            <w:top w:val="none" w:sz="0" w:space="0" w:color="auto"/>
            <w:left w:val="none" w:sz="0" w:space="0" w:color="auto"/>
            <w:bottom w:val="none" w:sz="0" w:space="0" w:color="auto"/>
            <w:right w:val="none" w:sz="0" w:space="0" w:color="auto"/>
          </w:divBdr>
        </w:div>
        <w:div w:id="1289165675">
          <w:marLeft w:val="640"/>
          <w:marRight w:val="0"/>
          <w:marTop w:val="0"/>
          <w:marBottom w:val="0"/>
          <w:divBdr>
            <w:top w:val="none" w:sz="0" w:space="0" w:color="auto"/>
            <w:left w:val="none" w:sz="0" w:space="0" w:color="auto"/>
            <w:bottom w:val="none" w:sz="0" w:space="0" w:color="auto"/>
            <w:right w:val="none" w:sz="0" w:space="0" w:color="auto"/>
          </w:divBdr>
        </w:div>
        <w:div w:id="1293096643">
          <w:marLeft w:val="640"/>
          <w:marRight w:val="0"/>
          <w:marTop w:val="0"/>
          <w:marBottom w:val="0"/>
          <w:divBdr>
            <w:top w:val="none" w:sz="0" w:space="0" w:color="auto"/>
            <w:left w:val="none" w:sz="0" w:space="0" w:color="auto"/>
            <w:bottom w:val="none" w:sz="0" w:space="0" w:color="auto"/>
            <w:right w:val="none" w:sz="0" w:space="0" w:color="auto"/>
          </w:divBdr>
        </w:div>
        <w:div w:id="1296060191">
          <w:marLeft w:val="640"/>
          <w:marRight w:val="0"/>
          <w:marTop w:val="0"/>
          <w:marBottom w:val="0"/>
          <w:divBdr>
            <w:top w:val="none" w:sz="0" w:space="0" w:color="auto"/>
            <w:left w:val="none" w:sz="0" w:space="0" w:color="auto"/>
            <w:bottom w:val="none" w:sz="0" w:space="0" w:color="auto"/>
            <w:right w:val="none" w:sz="0" w:space="0" w:color="auto"/>
          </w:divBdr>
        </w:div>
        <w:div w:id="1340355361">
          <w:marLeft w:val="640"/>
          <w:marRight w:val="0"/>
          <w:marTop w:val="0"/>
          <w:marBottom w:val="0"/>
          <w:divBdr>
            <w:top w:val="none" w:sz="0" w:space="0" w:color="auto"/>
            <w:left w:val="none" w:sz="0" w:space="0" w:color="auto"/>
            <w:bottom w:val="none" w:sz="0" w:space="0" w:color="auto"/>
            <w:right w:val="none" w:sz="0" w:space="0" w:color="auto"/>
          </w:divBdr>
        </w:div>
        <w:div w:id="1527982964">
          <w:marLeft w:val="640"/>
          <w:marRight w:val="0"/>
          <w:marTop w:val="0"/>
          <w:marBottom w:val="0"/>
          <w:divBdr>
            <w:top w:val="none" w:sz="0" w:space="0" w:color="auto"/>
            <w:left w:val="none" w:sz="0" w:space="0" w:color="auto"/>
            <w:bottom w:val="none" w:sz="0" w:space="0" w:color="auto"/>
            <w:right w:val="none" w:sz="0" w:space="0" w:color="auto"/>
          </w:divBdr>
        </w:div>
        <w:div w:id="1536235130">
          <w:marLeft w:val="640"/>
          <w:marRight w:val="0"/>
          <w:marTop w:val="0"/>
          <w:marBottom w:val="0"/>
          <w:divBdr>
            <w:top w:val="none" w:sz="0" w:space="0" w:color="auto"/>
            <w:left w:val="none" w:sz="0" w:space="0" w:color="auto"/>
            <w:bottom w:val="none" w:sz="0" w:space="0" w:color="auto"/>
            <w:right w:val="none" w:sz="0" w:space="0" w:color="auto"/>
          </w:divBdr>
        </w:div>
        <w:div w:id="1540624162">
          <w:marLeft w:val="640"/>
          <w:marRight w:val="0"/>
          <w:marTop w:val="0"/>
          <w:marBottom w:val="0"/>
          <w:divBdr>
            <w:top w:val="none" w:sz="0" w:space="0" w:color="auto"/>
            <w:left w:val="none" w:sz="0" w:space="0" w:color="auto"/>
            <w:bottom w:val="none" w:sz="0" w:space="0" w:color="auto"/>
            <w:right w:val="none" w:sz="0" w:space="0" w:color="auto"/>
          </w:divBdr>
        </w:div>
        <w:div w:id="1559970990">
          <w:marLeft w:val="640"/>
          <w:marRight w:val="0"/>
          <w:marTop w:val="0"/>
          <w:marBottom w:val="0"/>
          <w:divBdr>
            <w:top w:val="none" w:sz="0" w:space="0" w:color="auto"/>
            <w:left w:val="none" w:sz="0" w:space="0" w:color="auto"/>
            <w:bottom w:val="none" w:sz="0" w:space="0" w:color="auto"/>
            <w:right w:val="none" w:sz="0" w:space="0" w:color="auto"/>
          </w:divBdr>
        </w:div>
        <w:div w:id="1562591507">
          <w:marLeft w:val="640"/>
          <w:marRight w:val="0"/>
          <w:marTop w:val="0"/>
          <w:marBottom w:val="0"/>
          <w:divBdr>
            <w:top w:val="none" w:sz="0" w:space="0" w:color="auto"/>
            <w:left w:val="none" w:sz="0" w:space="0" w:color="auto"/>
            <w:bottom w:val="none" w:sz="0" w:space="0" w:color="auto"/>
            <w:right w:val="none" w:sz="0" w:space="0" w:color="auto"/>
          </w:divBdr>
        </w:div>
        <w:div w:id="1620716644">
          <w:marLeft w:val="640"/>
          <w:marRight w:val="0"/>
          <w:marTop w:val="0"/>
          <w:marBottom w:val="0"/>
          <w:divBdr>
            <w:top w:val="none" w:sz="0" w:space="0" w:color="auto"/>
            <w:left w:val="none" w:sz="0" w:space="0" w:color="auto"/>
            <w:bottom w:val="none" w:sz="0" w:space="0" w:color="auto"/>
            <w:right w:val="none" w:sz="0" w:space="0" w:color="auto"/>
          </w:divBdr>
        </w:div>
        <w:div w:id="1685862225">
          <w:marLeft w:val="640"/>
          <w:marRight w:val="0"/>
          <w:marTop w:val="0"/>
          <w:marBottom w:val="0"/>
          <w:divBdr>
            <w:top w:val="none" w:sz="0" w:space="0" w:color="auto"/>
            <w:left w:val="none" w:sz="0" w:space="0" w:color="auto"/>
            <w:bottom w:val="none" w:sz="0" w:space="0" w:color="auto"/>
            <w:right w:val="none" w:sz="0" w:space="0" w:color="auto"/>
          </w:divBdr>
        </w:div>
        <w:div w:id="1686789500">
          <w:marLeft w:val="640"/>
          <w:marRight w:val="0"/>
          <w:marTop w:val="0"/>
          <w:marBottom w:val="0"/>
          <w:divBdr>
            <w:top w:val="none" w:sz="0" w:space="0" w:color="auto"/>
            <w:left w:val="none" w:sz="0" w:space="0" w:color="auto"/>
            <w:bottom w:val="none" w:sz="0" w:space="0" w:color="auto"/>
            <w:right w:val="none" w:sz="0" w:space="0" w:color="auto"/>
          </w:divBdr>
        </w:div>
        <w:div w:id="1688435318">
          <w:marLeft w:val="640"/>
          <w:marRight w:val="0"/>
          <w:marTop w:val="0"/>
          <w:marBottom w:val="0"/>
          <w:divBdr>
            <w:top w:val="none" w:sz="0" w:space="0" w:color="auto"/>
            <w:left w:val="none" w:sz="0" w:space="0" w:color="auto"/>
            <w:bottom w:val="none" w:sz="0" w:space="0" w:color="auto"/>
            <w:right w:val="none" w:sz="0" w:space="0" w:color="auto"/>
          </w:divBdr>
        </w:div>
        <w:div w:id="1704204763">
          <w:marLeft w:val="640"/>
          <w:marRight w:val="0"/>
          <w:marTop w:val="0"/>
          <w:marBottom w:val="0"/>
          <w:divBdr>
            <w:top w:val="none" w:sz="0" w:space="0" w:color="auto"/>
            <w:left w:val="none" w:sz="0" w:space="0" w:color="auto"/>
            <w:bottom w:val="none" w:sz="0" w:space="0" w:color="auto"/>
            <w:right w:val="none" w:sz="0" w:space="0" w:color="auto"/>
          </w:divBdr>
        </w:div>
        <w:div w:id="1852446995">
          <w:marLeft w:val="640"/>
          <w:marRight w:val="0"/>
          <w:marTop w:val="0"/>
          <w:marBottom w:val="0"/>
          <w:divBdr>
            <w:top w:val="none" w:sz="0" w:space="0" w:color="auto"/>
            <w:left w:val="none" w:sz="0" w:space="0" w:color="auto"/>
            <w:bottom w:val="none" w:sz="0" w:space="0" w:color="auto"/>
            <w:right w:val="none" w:sz="0" w:space="0" w:color="auto"/>
          </w:divBdr>
        </w:div>
        <w:div w:id="1914781238">
          <w:marLeft w:val="640"/>
          <w:marRight w:val="0"/>
          <w:marTop w:val="0"/>
          <w:marBottom w:val="0"/>
          <w:divBdr>
            <w:top w:val="none" w:sz="0" w:space="0" w:color="auto"/>
            <w:left w:val="none" w:sz="0" w:space="0" w:color="auto"/>
            <w:bottom w:val="none" w:sz="0" w:space="0" w:color="auto"/>
            <w:right w:val="none" w:sz="0" w:space="0" w:color="auto"/>
          </w:divBdr>
        </w:div>
        <w:div w:id="1919556943">
          <w:marLeft w:val="640"/>
          <w:marRight w:val="0"/>
          <w:marTop w:val="0"/>
          <w:marBottom w:val="0"/>
          <w:divBdr>
            <w:top w:val="none" w:sz="0" w:space="0" w:color="auto"/>
            <w:left w:val="none" w:sz="0" w:space="0" w:color="auto"/>
            <w:bottom w:val="none" w:sz="0" w:space="0" w:color="auto"/>
            <w:right w:val="none" w:sz="0" w:space="0" w:color="auto"/>
          </w:divBdr>
        </w:div>
        <w:div w:id="1935355979">
          <w:marLeft w:val="640"/>
          <w:marRight w:val="0"/>
          <w:marTop w:val="0"/>
          <w:marBottom w:val="0"/>
          <w:divBdr>
            <w:top w:val="none" w:sz="0" w:space="0" w:color="auto"/>
            <w:left w:val="none" w:sz="0" w:space="0" w:color="auto"/>
            <w:bottom w:val="none" w:sz="0" w:space="0" w:color="auto"/>
            <w:right w:val="none" w:sz="0" w:space="0" w:color="auto"/>
          </w:divBdr>
        </w:div>
        <w:div w:id="1936671039">
          <w:marLeft w:val="640"/>
          <w:marRight w:val="0"/>
          <w:marTop w:val="0"/>
          <w:marBottom w:val="0"/>
          <w:divBdr>
            <w:top w:val="none" w:sz="0" w:space="0" w:color="auto"/>
            <w:left w:val="none" w:sz="0" w:space="0" w:color="auto"/>
            <w:bottom w:val="none" w:sz="0" w:space="0" w:color="auto"/>
            <w:right w:val="none" w:sz="0" w:space="0" w:color="auto"/>
          </w:divBdr>
        </w:div>
        <w:div w:id="2092963513">
          <w:marLeft w:val="640"/>
          <w:marRight w:val="0"/>
          <w:marTop w:val="0"/>
          <w:marBottom w:val="0"/>
          <w:divBdr>
            <w:top w:val="none" w:sz="0" w:space="0" w:color="auto"/>
            <w:left w:val="none" w:sz="0" w:space="0" w:color="auto"/>
            <w:bottom w:val="none" w:sz="0" w:space="0" w:color="auto"/>
            <w:right w:val="none" w:sz="0" w:space="0" w:color="auto"/>
          </w:divBdr>
        </w:div>
        <w:div w:id="2099137243">
          <w:marLeft w:val="640"/>
          <w:marRight w:val="0"/>
          <w:marTop w:val="0"/>
          <w:marBottom w:val="0"/>
          <w:divBdr>
            <w:top w:val="none" w:sz="0" w:space="0" w:color="auto"/>
            <w:left w:val="none" w:sz="0" w:space="0" w:color="auto"/>
            <w:bottom w:val="none" w:sz="0" w:space="0" w:color="auto"/>
            <w:right w:val="none" w:sz="0" w:space="0" w:color="auto"/>
          </w:divBdr>
        </w:div>
      </w:divsChild>
    </w:div>
    <w:div w:id="2085947737">
      <w:bodyDiv w:val="1"/>
      <w:marLeft w:val="0"/>
      <w:marRight w:val="0"/>
      <w:marTop w:val="0"/>
      <w:marBottom w:val="0"/>
      <w:divBdr>
        <w:top w:val="none" w:sz="0" w:space="0" w:color="auto"/>
        <w:left w:val="none" w:sz="0" w:space="0" w:color="auto"/>
        <w:bottom w:val="none" w:sz="0" w:space="0" w:color="auto"/>
        <w:right w:val="none" w:sz="0" w:space="0" w:color="auto"/>
      </w:divBdr>
      <w:divsChild>
        <w:div w:id="342317013">
          <w:marLeft w:val="640"/>
          <w:marRight w:val="0"/>
          <w:marTop w:val="0"/>
          <w:marBottom w:val="0"/>
          <w:divBdr>
            <w:top w:val="none" w:sz="0" w:space="0" w:color="auto"/>
            <w:left w:val="none" w:sz="0" w:space="0" w:color="auto"/>
            <w:bottom w:val="none" w:sz="0" w:space="0" w:color="auto"/>
            <w:right w:val="none" w:sz="0" w:space="0" w:color="auto"/>
          </w:divBdr>
        </w:div>
        <w:div w:id="376974708">
          <w:marLeft w:val="640"/>
          <w:marRight w:val="0"/>
          <w:marTop w:val="0"/>
          <w:marBottom w:val="0"/>
          <w:divBdr>
            <w:top w:val="none" w:sz="0" w:space="0" w:color="auto"/>
            <w:left w:val="none" w:sz="0" w:space="0" w:color="auto"/>
            <w:bottom w:val="none" w:sz="0" w:space="0" w:color="auto"/>
            <w:right w:val="none" w:sz="0" w:space="0" w:color="auto"/>
          </w:divBdr>
        </w:div>
        <w:div w:id="568881082">
          <w:marLeft w:val="640"/>
          <w:marRight w:val="0"/>
          <w:marTop w:val="0"/>
          <w:marBottom w:val="0"/>
          <w:divBdr>
            <w:top w:val="none" w:sz="0" w:space="0" w:color="auto"/>
            <w:left w:val="none" w:sz="0" w:space="0" w:color="auto"/>
            <w:bottom w:val="none" w:sz="0" w:space="0" w:color="auto"/>
            <w:right w:val="none" w:sz="0" w:space="0" w:color="auto"/>
          </w:divBdr>
        </w:div>
        <w:div w:id="720447304">
          <w:marLeft w:val="640"/>
          <w:marRight w:val="0"/>
          <w:marTop w:val="0"/>
          <w:marBottom w:val="0"/>
          <w:divBdr>
            <w:top w:val="none" w:sz="0" w:space="0" w:color="auto"/>
            <w:left w:val="none" w:sz="0" w:space="0" w:color="auto"/>
            <w:bottom w:val="none" w:sz="0" w:space="0" w:color="auto"/>
            <w:right w:val="none" w:sz="0" w:space="0" w:color="auto"/>
          </w:divBdr>
        </w:div>
        <w:div w:id="749275443">
          <w:marLeft w:val="640"/>
          <w:marRight w:val="0"/>
          <w:marTop w:val="0"/>
          <w:marBottom w:val="0"/>
          <w:divBdr>
            <w:top w:val="none" w:sz="0" w:space="0" w:color="auto"/>
            <w:left w:val="none" w:sz="0" w:space="0" w:color="auto"/>
            <w:bottom w:val="none" w:sz="0" w:space="0" w:color="auto"/>
            <w:right w:val="none" w:sz="0" w:space="0" w:color="auto"/>
          </w:divBdr>
        </w:div>
        <w:div w:id="1189375387">
          <w:marLeft w:val="640"/>
          <w:marRight w:val="0"/>
          <w:marTop w:val="0"/>
          <w:marBottom w:val="0"/>
          <w:divBdr>
            <w:top w:val="none" w:sz="0" w:space="0" w:color="auto"/>
            <w:left w:val="none" w:sz="0" w:space="0" w:color="auto"/>
            <w:bottom w:val="none" w:sz="0" w:space="0" w:color="auto"/>
            <w:right w:val="none" w:sz="0" w:space="0" w:color="auto"/>
          </w:divBdr>
        </w:div>
        <w:div w:id="1571769240">
          <w:marLeft w:val="640"/>
          <w:marRight w:val="0"/>
          <w:marTop w:val="0"/>
          <w:marBottom w:val="0"/>
          <w:divBdr>
            <w:top w:val="none" w:sz="0" w:space="0" w:color="auto"/>
            <w:left w:val="none" w:sz="0" w:space="0" w:color="auto"/>
            <w:bottom w:val="none" w:sz="0" w:space="0" w:color="auto"/>
            <w:right w:val="none" w:sz="0" w:space="0" w:color="auto"/>
          </w:divBdr>
        </w:div>
        <w:div w:id="1660886730">
          <w:marLeft w:val="640"/>
          <w:marRight w:val="0"/>
          <w:marTop w:val="0"/>
          <w:marBottom w:val="0"/>
          <w:divBdr>
            <w:top w:val="none" w:sz="0" w:space="0" w:color="auto"/>
            <w:left w:val="none" w:sz="0" w:space="0" w:color="auto"/>
            <w:bottom w:val="none" w:sz="0" w:space="0" w:color="auto"/>
            <w:right w:val="none" w:sz="0" w:space="0" w:color="auto"/>
          </w:divBdr>
        </w:div>
        <w:div w:id="1884050832">
          <w:marLeft w:val="640"/>
          <w:marRight w:val="0"/>
          <w:marTop w:val="0"/>
          <w:marBottom w:val="0"/>
          <w:divBdr>
            <w:top w:val="none" w:sz="0" w:space="0" w:color="auto"/>
            <w:left w:val="none" w:sz="0" w:space="0" w:color="auto"/>
            <w:bottom w:val="none" w:sz="0" w:space="0" w:color="auto"/>
            <w:right w:val="none" w:sz="0" w:space="0" w:color="auto"/>
          </w:divBdr>
        </w:div>
      </w:divsChild>
    </w:div>
    <w:div w:id="2143031559">
      <w:bodyDiv w:val="1"/>
      <w:marLeft w:val="0"/>
      <w:marRight w:val="0"/>
      <w:marTop w:val="0"/>
      <w:marBottom w:val="0"/>
      <w:divBdr>
        <w:top w:val="none" w:sz="0" w:space="0" w:color="auto"/>
        <w:left w:val="none" w:sz="0" w:space="0" w:color="auto"/>
        <w:bottom w:val="none" w:sz="0" w:space="0" w:color="auto"/>
        <w:right w:val="none" w:sz="0" w:space="0" w:color="auto"/>
      </w:divBdr>
      <w:divsChild>
        <w:div w:id="83848444">
          <w:marLeft w:val="0"/>
          <w:marRight w:val="0"/>
          <w:marTop w:val="0"/>
          <w:marBottom w:val="0"/>
          <w:divBdr>
            <w:top w:val="none" w:sz="0" w:space="0" w:color="auto"/>
            <w:left w:val="none" w:sz="0" w:space="0" w:color="auto"/>
            <w:bottom w:val="none" w:sz="0" w:space="0" w:color="auto"/>
            <w:right w:val="none" w:sz="0" w:space="0" w:color="auto"/>
          </w:divBdr>
        </w:div>
        <w:div w:id="641037634">
          <w:marLeft w:val="0"/>
          <w:marRight w:val="0"/>
          <w:marTop w:val="0"/>
          <w:marBottom w:val="0"/>
          <w:divBdr>
            <w:top w:val="none" w:sz="0" w:space="0" w:color="auto"/>
            <w:left w:val="none" w:sz="0" w:space="0" w:color="auto"/>
            <w:bottom w:val="none" w:sz="0" w:space="0" w:color="auto"/>
            <w:right w:val="none" w:sz="0" w:space="0" w:color="auto"/>
          </w:divBdr>
        </w:div>
        <w:div w:id="1476020683">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comments" Target="comments.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a.r.j.heck@uu.nl"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6C1D0D3A9B2EAD42AD2E873BA9FAA126" ma:contentTypeVersion="13" ma:contentTypeDescription="Create a new document." ma:contentTypeScope="" ma:versionID="d3104e8f061b1c2b74f8b4fee861bacb">
  <xsd:schema xmlns:xsd="http://www.w3.org/2001/XMLSchema" xmlns:xs="http://www.w3.org/2001/XMLSchema" xmlns:p="http://schemas.microsoft.com/office/2006/metadata/properties" xmlns:ns3="33c1ae3f-a328-4dbd-9b10-a6f019c890d1" xmlns:ns4="e462b9a0-4097-4acb-94c9-b5f417f65a3a" targetNamespace="http://schemas.microsoft.com/office/2006/metadata/properties" ma:root="true" ma:fieldsID="294872acc29441d7d4ac14e17e6523c9" ns3:_="" ns4:_="">
    <xsd:import namespace="33c1ae3f-a328-4dbd-9b10-a6f019c890d1"/>
    <xsd:import namespace="e462b9a0-4097-4acb-94c9-b5f417f65a3a"/>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AutoTags" minOccurs="0"/>
                <xsd:element ref="ns4:MediaServiceGenerationTime" minOccurs="0"/>
                <xsd:element ref="ns4:MediaServiceEventHashCode" minOccurs="0"/>
                <xsd:element ref="ns4:MediaServiceOCR" minOccurs="0"/>
                <xsd:element ref="ns4:MediaServiceDateTaken"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c1ae3f-a328-4dbd-9b10-a6f019c890d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462b9a0-4097-4acb-94c9-b5f417f65a3a"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18F053-161D-4E39-87BA-C0EBA83A07C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A491367-C1D9-4C99-9E5F-5B8F8D9F07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3c1ae3f-a328-4dbd-9b10-a6f019c890d1"/>
    <ds:schemaRef ds:uri="e462b9a0-4097-4acb-94c9-b5f417f65a3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4B3B5B9-A6EC-40D0-9753-53226051F89E}">
  <ds:schemaRefs>
    <ds:schemaRef ds:uri="http://schemas.microsoft.com/sharepoint/v3/contenttype/forms"/>
  </ds:schemaRefs>
</ds:datastoreItem>
</file>

<file path=customXml/itemProps4.xml><?xml version="1.0" encoding="utf-8"?>
<ds:datastoreItem xmlns:ds="http://schemas.openxmlformats.org/officeDocument/2006/customXml" ds:itemID="{754FDCD4-ECD9-4591-8477-5CA25F8DE5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1823</TotalTime>
  <Pages>27</Pages>
  <Words>25000</Words>
  <Characters>142503</Characters>
  <Application>Microsoft Office Word</Application>
  <DocSecurity>0</DocSecurity>
  <Lines>1187</Lines>
  <Paragraphs>334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Utrecht University</Company>
  <LinksUpToDate>false</LinksUpToDate>
  <CharactersWithSpaces>167169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Mukherjee, S. (Soumya)</dc:creator>
  <cp:keywords/>
  <dc:description/>
  <cp:lastModifiedBy>Scheltema, R.A. (Richard)</cp:lastModifiedBy>
  <cp:revision>1</cp:revision>
  <cp:lastPrinted>2022-12-20T13:29:00Z</cp:lastPrinted>
  <dcterms:created xsi:type="dcterms:W3CDTF">2023-03-08T10:41:00Z</dcterms:created>
  <dcterms:modified xsi:type="dcterms:W3CDTF">2023-05-16T13:09:00Z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0x0101006C1D0D3A9B2EAD42AD2E873BA9FAA126</vt:lpwstr>
  </property>
  <property fmtid="{D5CDD505-2E9C-101B-9397-08002B2CF9AE}" pid="3" name="MSIP_Label_e340eb20-1c5f-4409-b1a4-85adc943d5d7_Enabled">
    <vt:lpwstr>true</vt:lpwstr>
  </property>
  <property fmtid="{D5CDD505-2E9C-101B-9397-08002B2CF9AE}" pid="4" name="MSIP_Label_e340eb20-1c5f-4409-b1a4-85adc943d5d7_SetDate">
    <vt:lpwstr>2022-06-27T13:24:08Z</vt:lpwstr>
  </property>
  <property fmtid="{D5CDD505-2E9C-101B-9397-08002B2CF9AE}" pid="5" name="MSIP_Label_e340eb20-1c5f-4409-b1a4-85adc943d5d7_Method">
    <vt:lpwstr>Standard</vt:lpwstr>
  </property>
  <property fmtid="{D5CDD505-2E9C-101B-9397-08002B2CF9AE}" pid="6" name="MSIP_Label_e340eb20-1c5f-4409-b1a4-85adc943d5d7_Name">
    <vt:lpwstr>Confidential</vt:lpwstr>
  </property>
  <property fmtid="{D5CDD505-2E9C-101B-9397-08002B2CF9AE}" pid="7" name="MSIP_Label_e340eb20-1c5f-4409-b1a4-85adc943d5d7_SiteId">
    <vt:lpwstr>375ce1b8-8db1-479b-a12c-06fa9d2a2eaf</vt:lpwstr>
  </property>
  <property fmtid="{D5CDD505-2E9C-101B-9397-08002B2CF9AE}" pid="8" name="MSIP_Label_e340eb20-1c5f-4409-b1a4-85adc943d5d7_ActionId">
    <vt:lpwstr>017b46e7-dc2c-4eb2-8cee-519dadecfa80</vt:lpwstr>
  </property>
  <property fmtid="{D5CDD505-2E9C-101B-9397-08002B2CF9AE}" pid="9" name="MSIP_Label_e340eb20-1c5f-4409-b1a4-85adc943d5d7_ContentBits">
    <vt:lpwstr>2</vt:lpwstr>
  </property>
  <property fmtid="{D5CDD505-2E9C-101B-9397-08002B2CF9AE}" pid="10" name="Mendeley Recent Style Id 0_1">
    <vt:lpwstr>http://www.zotero.org/styles/american-medical-association</vt:lpwstr>
  </property>
  <property fmtid="{D5CDD505-2E9C-101B-9397-08002B2CF9AE}" pid="11" name="Mendeley Recent Style Name 0_1">
    <vt:lpwstr>American Medical Association</vt:lpwstr>
  </property>
  <property fmtid="{D5CDD505-2E9C-101B-9397-08002B2CF9AE}" pid="12" name="Mendeley Recent Style Id 1_1">
    <vt:lpwstr>http://www.zotero.org/styles/american-political-science-association</vt:lpwstr>
  </property>
  <property fmtid="{D5CDD505-2E9C-101B-9397-08002B2CF9AE}" pid="13" name="Mendeley Recent Style Name 1_1">
    <vt:lpwstr>American Political Science Association</vt:lpwstr>
  </property>
  <property fmtid="{D5CDD505-2E9C-101B-9397-08002B2CF9AE}" pid="14" name="Mendeley Recent Style Id 2_1">
    <vt:lpwstr>http://www.zotero.org/styles/apa</vt:lpwstr>
  </property>
  <property fmtid="{D5CDD505-2E9C-101B-9397-08002B2CF9AE}" pid="15" name="Mendeley Recent Style Name 2_1">
    <vt:lpwstr>American Psychological Association 6th edition</vt:lpwstr>
  </property>
  <property fmtid="{D5CDD505-2E9C-101B-9397-08002B2CF9AE}" pid="16" name="Mendeley Recent Style Id 3_1">
    <vt:lpwstr>http://www.zotero.org/styles/chicago-author-datea</vt:lpwstr>
  </property>
  <property fmtid="{D5CDD505-2E9C-101B-9397-08002B2CF9AE}" pid="17" name="Mendeley Recent Style Name 3_1">
    <vt:lpwstr>BBB3</vt:lpwstr>
  </property>
  <property fmtid="{D5CDD505-2E9C-101B-9397-08002B2CF9AE}" pid="18" name="Mendeley Recent Style Id 4_1">
    <vt:lpwstr>http://www.zotero.org/styles/chicago-author-dateaaa</vt:lpwstr>
  </property>
  <property fmtid="{D5CDD505-2E9C-101B-9397-08002B2CF9AE}" pid="19" name="Mendeley Recent Style Name 4_1">
    <vt:lpwstr>BBB4</vt:lpwstr>
  </property>
  <property fmtid="{D5CDD505-2E9C-101B-9397-08002B2CF9AE}" pid="20" name="Mendeley Recent Style Id 5_1">
    <vt:lpwstr>http://www.zotero.org/styles/bibtex</vt:lpwstr>
  </property>
  <property fmtid="{D5CDD505-2E9C-101B-9397-08002B2CF9AE}" pid="21" name="Mendeley Recent Style Name 5_1">
    <vt:lpwstr>BibTeX generic citation style</vt:lpwstr>
  </property>
  <property fmtid="{D5CDD505-2E9C-101B-9397-08002B2CF9AE}" pid="22" name="Mendeley Recent Style Id 6_1">
    <vt:lpwstr>http://www.zotero.org/styles/chicago-author-date</vt:lpwstr>
  </property>
  <property fmtid="{D5CDD505-2E9C-101B-9397-08002B2CF9AE}" pid="23" name="Mendeley Recent Style Name 6_1">
    <vt:lpwstr>Chicago Manual of Style 17th edition (author-date)</vt:lpwstr>
  </property>
  <property fmtid="{D5CDD505-2E9C-101B-9397-08002B2CF9AE}" pid="24" name="Mendeley Recent Style Id 7_1">
    <vt:lpwstr>http://www.zotero.org/styles/bibtexaas</vt:lpwstr>
  </property>
  <property fmtid="{D5CDD505-2E9C-101B-9397-08002B2CF9AE}" pid="25" name="Mendeley Recent Style Name 7_1">
    <vt:lpwstr>ForEditing</vt:lpwstr>
  </property>
  <property fmtid="{D5CDD505-2E9C-101B-9397-08002B2CF9AE}" pid="26" name="Mendeley Recent Style Id 8_1">
    <vt:lpwstr>http://www.zotero.org/styles/nature</vt:lpwstr>
  </property>
  <property fmtid="{D5CDD505-2E9C-101B-9397-08002B2CF9AE}" pid="27" name="Mendeley Recent Style Name 8_1">
    <vt:lpwstr>Nature</vt:lpwstr>
  </property>
  <property fmtid="{D5CDD505-2E9C-101B-9397-08002B2CF9AE}" pid="28" name="Mendeley Recent Style Id 9_1">
    <vt:lpwstr>http://www.zotero.org/styles/bibtexaa</vt:lpwstr>
  </property>
  <property fmtid="{D5CDD505-2E9C-101B-9397-08002B2CF9AE}" pid="29" name="Mendeley Recent Style Name 9_1">
    <vt:lpwstr>aaaaaaaaaaaaa</vt:lpwstr>
  </property>
  <property fmtid="{D5CDD505-2E9C-101B-9397-08002B2CF9AE}" pid="30" name="Mendeley Document_1">
    <vt:lpwstr>True</vt:lpwstr>
  </property>
  <property fmtid="{D5CDD505-2E9C-101B-9397-08002B2CF9AE}" pid="31" name="Mendeley Unique User Id_1">
    <vt:lpwstr>b17b735f-00e6-38fc-8601-96d5a4fd41f9</vt:lpwstr>
  </property>
  <property fmtid="{D5CDD505-2E9C-101B-9397-08002B2CF9AE}" pid="32" name="Mendeley Citation Style_1">
    <vt:lpwstr>http://www.zotero.org/styles/apa</vt:lpwstr>
  </property>
</Properties>
</file>